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15412" w:rsidRDefault="00215412" w:rsidP="00215412">
      <w:pPr>
        <w:pStyle w:val="TOC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2730840" w:history="1">
        <w:r w:rsidRPr="0036647D">
          <w:rPr>
            <w:rStyle w:val="Hyperlink"/>
            <w:noProof/>
          </w:rPr>
          <w:t>Servicebeskrivelser</w:t>
        </w:r>
        <w:r>
          <w:rPr>
            <w:noProof/>
            <w:webHidden/>
          </w:rPr>
          <w:tab/>
        </w:r>
        <w:r>
          <w:rPr>
            <w:noProof/>
            <w:webHidden/>
          </w:rPr>
          <w:fldChar w:fldCharType="begin"/>
        </w:r>
        <w:r>
          <w:rPr>
            <w:noProof/>
            <w:webHidden/>
          </w:rPr>
          <w:instrText xml:space="preserve"> PAGEREF _Toc302730840 \h </w:instrText>
        </w:r>
        <w:r>
          <w:rPr>
            <w:noProof/>
            <w:webHidden/>
          </w:rPr>
        </w:r>
        <w:r>
          <w:rPr>
            <w:noProof/>
            <w:webHidden/>
          </w:rPr>
          <w:fldChar w:fldCharType="separate"/>
        </w:r>
        <w:r>
          <w:rPr>
            <w:noProof/>
            <w:webHidden/>
          </w:rPr>
          <w:t>8</w:t>
        </w:r>
        <w:r>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1" w:history="1">
        <w:r w:rsidR="00215412" w:rsidRPr="0036647D">
          <w:rPr>
            <w:rStyle w:val="Hyperlink"/>
            <w:noProof/>
          </w:rPr>
          <w:t>MomsRefusionAfgørelseOpdater</w:t>
        </w:r>
        <w:r w:rsidR="00215412">
          <w:rPr>
            <w:noProof/>
            <w:webHidden/>
          </w:rPr>
          <w:tab/>
        </w:r>
        <w:r w:rsidR="00215412">
          <w:rPr>
            <w:noProof/>
            <w:webHidden/>
          </w:rPr>
          <w:fldChar w:fldCharType="begin"/>
        </w:r>
        <w:r w:rsidR="00215412">
          <w:rPr>
            <w:noProof/>
            <w:webHidden/>
          </w:rPr>
          <w:instrText xml:space="preserve"> PAGEREF _Toc302730841 \h </w:instrText>
        </w:r>
        <w:r w:rsidR="00215412">
          <w:rPr>
            <w:noProof/>
            <w:webHidden/>
          </w:rPr>
        </w:r>
        <w:r w:rsidR="00215412">
          <w:rPr>
            <w:noProof/>
            <w:webHidden/>
          </w:rPr>
          <w:fldChar w:fldCharType="separate"/>
        </w:r>
        <w:r w:rsidR="00215412">
          <w:rPr>
            <w:noProof/>
            <w:webHidden/>
          </w:rPr>
          <w:t>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2" w:history="1">
        <w:r w:rsidR="00215412" w:rsidRPr="0036647D">
          <w:rPr>
            <w:rStyle w:val="Hyperlink"/>
            <w:noProof/>
          </w:rPr>
          <w:t>MomsRefusionAfgørelseSamlingHent</w:t>
        </w:r>
        <w:r w:rsidR="00215412">
          <w:rPr>
            <w:noProof/>
            <w:webHidden/>
          </w:rPr>
          <w:tab/>
        </w:r>
        <w:r w:rsidR="00215412">
          <w:rPr>
            <w:noProof/>
            <w:webHidden/>
          </w:rPr>
          <w:fldChar w:fldCharType="begin"/>
        </w:r>
        <w:r w:rsidR="00215412">
          <w:rPr>
            <w:noProof/>
            <w:webHidden/>
          </w:rPr>
          <w:instrText xml:space="preserve"> PAGEREF _Toc302730842 \h </w:instrText>
        </w:r>
        <w:r w:rsidR="00215412">
          <w:rPr>
            <w:noProof/>
            <w:webHidden/>
          </w:rPr>
        </w:r>
        <w:r w:rsidR="00215412">
          <w:rPr>
            <w:noProof/>
            <w:webHidden/>
          </w:rPr>
          <w:fldChar w:fldCharType="separate"/>
        </w:r>
        <w:r w:rsidR="00215412">
          <w:rPr>
            <w:noProof/>
            <w:webHidden/>
          </w:rPr>
          <w:t>10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3" w:history="1">
        <w:r w:rsidR="00215412" w:rsidRPr="0036647D">
          <w:rPr>
            <w:rStyle w:val="Hyperlink"/>
            <w:noProof/>
          </w:rPr>
          <w:t>MomsRefusionAktørOpdater</w:t>
        </w:r>
        <w:r w:rsidR="00215412">
          <w:rPr>
            <w:noProof/>
            <w:webHidden/>
          </w:rPr>
          <w:tab/>
        </w:r>
        <w:r w:rsidR="00215412">
          <w:rPr>
            <w:noProof/>
            <w:webHidden/>
          </w:rPr>
          <w:fldChar w:fldCharType="begin"/>
        </w:r>
        <w:r w:rsidR="00215412">
          <w:rPr>
            <w:noProof/>
            <w:webHidden/>
          </w:rPr>
          <w:instrText xml:space="preserve"> PAGEREF _Toc302730843 \h </w:instrText>
        </w:r>
        <w:r w:rsidR="00215412">
          <w:rPr>
            <w:noProof/>
            <w:webHidden/>
          </w:rPr>
        </w:r>
        <w:r w:rsidR="00215412">
          <w:rPr>
            <w:noProof/>
            <w:webHidden/>
          </w:rPr>
          <w:fldChar w:fldCharType="separate"/>
        </w:r>
        <w:r w:rsidR="00215412">
          <w:rPr>
            <w:noProof/>
            <w:webHidden/>
          </w:rPr>
          <w:t>12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4" w:history="1">
        <w:r w:rsidR="00215412" w:rsidRPr="0036647D">
          <w:rPr>
            <w:rStyle w:val="Hyperlink"/>
            <w:noProof/>
          </w:rPr>
          <w:t>MomsRefusionAktørOversigtHent</w:t>
        </w:r>
        <w:r w:rsidR="00215412">
          <w:rPr>
            <w:noProof/>
            <w:webHidden/>
          </w:rPr>
          <w:tab/>
        </w:r>
        <w:r w:rsidR="00215412">
          <w:rPr>
            <w:noProof/>
            <w:webHidden/>
          </w:rPr>
          <w:fldChar w:fldCharType="begin"/>
        </w:r>
        <w:r w:rsidR="00215412">
          <w:rPr>
            <w:noProof/>
            <w:webHidden/>
          </w:rPr>
          <w:instrText xml:space="preserve"> PAGEREF _Toc302730844 \h </w:instrText>
        </w:r>
        <w:r w:rsidR="00215412">
          <w:rPr>
            <w:noProof/>
            <w:webHidden/>
          </w:rPr>
        </w:r>
        <w:r w:rsidR="00215412">
          <w:rPr>
            <w:noProof/>
            <w:webHidden/>
          </w:rPr>
          <w:fldChar w:fldCharType="separate"/>
        </w:r>
        <w:r w:rsidR="00215412">
          <w:rPr>
            <w:noProof/>
            <w:webHidden/>
          </w:rPr>
          <w:t>14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5" w:history="1">
        <w:r w:rsidR="00215412" w:rsidRPr="0036647D">
          <w:rPr>
            <w:rStyle w:val="Hyperlink"/>
            <w:noProof/>
          </w:rPr>
          <w:t>MomsRefusionAktørSamlin</w:t>
        </w:r>
        <w:r w:rsidR="00215412" w:rsidRPr="0036647D">
          <w:rPr>
            <w:rStyle w:val="Hyperlink"/>
            <w:noProof/>
          </w:rPr>
          <w:t>g</w:t>
        </w:r>
        <w:r w:rsidR="00215412" w:rsidRPr="0036647D">
          <w:rPr>
            <w:rStyle w:val="Hyperlink"/>
            <w:noProof/>
          </w:rPr>
          <w:t>Hent</w:t>
        </w:r>
        <w:r w:rsidR="00215412">
          <w:rPr>
            <w:noProof/>
            <w:webHidden/>
          </w:rPr>
          <w:tab/>
        </w:r>
        <w:r w:rsidR="00215412">
          <w:rPr>
            <w:noProof/>
            <w:webHidden/>
          </w:rPr>
          <w:fldChar w:fldCharType="begin"/>
        </w:r>
        <w:r w:rsidR="00215412">
          <w:rPr>
            <w:noProof/>
            <w:webHidden/>
          </w:rPr>
          <w:instrText xml:space="preserve"> PAGEREF _Toc302730845 \h </w:instrText>
        </w:r>
        <w:r w:rsidR="00215412">
          <w:rPr>
            <w:noProof/>
            <w:webHidden/>
          </w:rPr>
        </w:r>
        <w:r w:rsidR="00215412">
          <w:rPr>
            <w:noProof/>
            <w:webHidden/>
          </w:rPr>
          <w:fldChar w:fldCharType="separate"/>
        </w:r>
        <w:r w:rsidR="00215412">
          <w:rPr>
            <w:noProof/>
            <w:webHidden/>
          </w:rPr>
          <w:t>16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6" w:history="1">
        <w:r w:rsidR="00215412" w:rsidRPr="0036647D">
          <w:rPr>
            <w:rStyle w:val="Hyperlink"/>
            <w:noProof/>
          </w:rPr>
          <w:t>MomsRefusionAktørSlet</w:t>
        </w:r>
        <w:r w:rsidR="00215412">
          <w:rPr>
            <w:noProof/>
            <w:webHidden/>
          </w:rPr>
          <w:tab/>
        </w:r>
        <w:r w:rsidR="00215412">
          <w:rPr>
            <w:noProof/>
            <w:webHidden/>
          </w:rPr>
          <w:fldChar w:fldCharType="begin"/>
        </w:r>
        <w:r w:rsidR="00215412">
          <w:rPr>
            <w:noProof/>
            <w:webHidden/>
          </w:rPr>
          <w:instrText xml:space="preserve"> PAGEREF _Toc302730846 \h </w:instrText>
        </w:r>
        <w:r w:rsidR="00215412">
          <w:rPr>
            <w:noProof/>
            <w:webHidden/>
          </w:rPr>
        </w:r>
        <w:r w:rsidR="00215412">
          <w:rPr>
            <w:noProof/>
            <w:webHidden/>
          </w:rPr>
          <w:fldChar w:fldCharType="separate"/>
        </w:r>
        <w:r w:rsidR="00215412">
          <w:rPr>
            <w:noProof/>
            <w:webHidden/>
          </w:rPr>
          <w:t>18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7" w:history="1">
        <w:r w:rsidR="00215412" w:rsidRPr="0036647D">
          <w:rPr>
            <w:rStyle w:val="Hyperlink"/>
            <w:noProof/>
          </w:rPr>
          <w:t>MomsRefusionAnsøgningGenoptag</w:t>
        </w:r>
        <w:r w:rsidR="00215412">
          <w:rPr>
            <w:noProof/>
            <w:webHidden/>
          </w:rPr>
          <w:tab/>
        </w:r>
        <w:r w:rsidR="00215412">
          <w:rPr>
            <w:noProof/>
            <w:webHidden/>
          </w:rPr>
          <w:fldChar w:fldCharType="begin"/>
        </w:r>
        <w:r w:rsidR="00215412">
          <w:rPr>
            <w:noProof/>
            <w:webHidden/>
          </w:rPr>
          <w:instrText xml:space="preserve"> PAGEREF _Toc302730847 \h </w:instrText>
        </w:r>
        <w:r w:rsidR="00215412">
          <w:rPr>
            <w:noProof/>
            <w:webHidden/>
          </w:rPr>
        </w:r>
        <w:r w:rsidR="00215412">
          <w:rPr>
            <w:noProof/>
            <w:webHidden/>
          </w:rPr>
          <w:fldChar w:fldCharType="separate"/>
        </w:r>
        <w:r w:rsidR="00215412">
          <w:rPr>
            <w:noProof/>
            <w:webHidden/>
          </w:rPr>
          <w:t>19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8" w:history="1">
        <w:r w:rsidR="00215412" w:rsidRPr="0036647D">
          <w:rPr>
            <w:rStyle w:val="Hyperlink"/>
            <w:noProof/>
          </w:rPr>
          <w:t>MomsRefusionAnsøgningIndstilling</w:t>
        </w:r>
        <w:r w:rsidR="00215412">
          <w:rPr>
            <w:noProof/>
            <w:webHidden/>
          </w:rPr>
          <w:tab/>
        </w:r>
        <w:r w:rsidR="00215412">
          <w:rPr>
            <w:noProof/>
            <w:webHidden/>
          </w:rPr>
          <w:fldChar w:fldCharType="begin"/>
        </w:r>
        <w:r w:rsidR="00215412">
          <w:rPr>
            <w:noProof/>
            <w:webHidden/>
          </w:rPr>
          <w:instrText xml:space="preserve"> PAGEREF _Toc302730848 \h </w:instrText>
        </w:r>
        <w:r w:rsidR="00215412">
          <w:rPr>
            <w:noProof/>
            <w:webHidden/>
          </w:rPr>
        </w:r>
        <w:r w:rsidR="00215412">
          <w:rPr>
            <w:noProof/>
            <w:webHidden/>
          </w:rPr>
          <w:fldChar w:fldCharType="separate"/>
        </w:r>
        <w:r w:rsidR="00215412">
          <w:rPr>
            <w:noProof/>
            <w:webHidden/>
          </w:rPr>
          <w:t>20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49" w:history="1">
        <w:r w:rsidR="00215412" w:rsidRPr="0036647D">
          <w:rPr>
            <w:rStyle w:val="Hyperlink"/>
            <w:noProof/>
          </w:rPr>
          <w:t>MomsRefusionAnsøgningOpdater</w:t>
        </w:r>
        <w:r w:rsidR="00215412">
          <w:rPr>
            <w:noProof/>
            <w:webHidden/>
          </w:rPr>
          <w:tab/>
        </w:r>
        <w:r w:rsidR="00215412">
          <w:rPr>
            <w:noProof/>
            <w:webHidden/>
          </w:rPr>
          <w:fldChar w:fldCharType="begin"/>
        </w:r>
        <w:r w:rsidR="00215412">
          <w:rPr>
            <w:noProof/>
            <w:webHidden/>
          </w:rPr>
          <w:instrText xml:space="preserve"> PAGEREF _Toc302730849 \h </w:instrText>
        </w:r>
        <w:r w:rsidR="00215412">
          <w:rPr>
            <w:noProof/>
            <w:webHidden/>
          </w:rPr>
        </w:r>
        <w:r w:rsidR="00215412">
          <w:rPr>
            <w:noProof/>
            <w:webHidden/>
          </w:rPr>
          <w:fldChar w:fldCharType="separate"/>
        </w:r>
        <w:r w:rsidR="00215412">
          <w:rPr>
            <w:noProof/>
            <w:webHidden/>
          </w:rPr>
          <w:t>22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0" w:history="1">
        <w:r w:rsidR="00215412" w:rsidRPr="0036647D">
          <w:rPr>
            <w:rStyle w:val="Hyperlink"/>
            <w:noProof/>
          </w:rPr>
          <w:t>MomsRefusionAnsøgningSamlingHent</w:t>
        </w:r>
        <w:r w:rsidR="00215412">
          <w:rPr>
            <w:noProof/>
            <w:webHidden/>
          </w:rPr>
          <w:tab/>
        </w:r>
        <w:r w:rsidR="00215412">
          <w:rPr>
            <w:noProof/>
            <w:webHidden/>
          </w:rPr>
          <w:fldChar w:fldCharType="begin"/>
        </w:r>
        <w:r w:rsidR="00215412">
          <w:rPr>
            <w:noProof/>
            <w:webHidden/>
          </w:rPr>
          <w:instrText xml:space="preserve"> PAGEREF _Toc302730850 \h </w:instrText>
        </w:r>
        <w:r w:rsidR="00215412">
          <w:rPr>
            <w:noProof/>
            <w:webHidden/>
          </w:rPr>
        </w:r>
        <w:r w:rsidR="00215412">
          <w:rPr>
            <w:noProof/>
            <w:webHidden/>
          </w:rPr>
          <w:fldChar w:fldCharType="separate"/>
        </w:r>
        <w:r w:rsidR="00215412">
          <w:rPr>
            <w:noProof/>
            <w:webHidden/>
          </w:rPr>
          <w:t>25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1" w:history="1">
        <w:r w:rsidR="00215412" w:rsidRPr="0036647D">
          <w:rPr>
            <w:rStyle w:val="Hyperlink"/>
            <w:noProof/>
          </w:rPr>
          <w:t>MomsRefusionBetalingFilerOpret</w:t>
        </w:r>
        <w:r w:rsidR="00215412">
          <w:rPr>
            <w:noProof/>
            <w:webHidden/>
          </w:rPr>
          <w:tab/>
        </w:r>
        <w:r w:rsidR="00215412">
          <w:rPr>
            <w:noProof/>
            <w:webHidden/>
          </w:rPr>
          <w:fldChar w:fldCharType="begin"/>
        </w:r>
        <w:r w:rsidR="00215412">
          <w:rPr>
            <w:noProof/>
            <w:webHidden/>
          </w:rPr>
          <w:instrText xml:space="preserve"> PAGEREF _Toc302730851 \h </w:instrText>
        </w:r>
        <w:r w:rsidR="00215412">
          <w:rPr>
            <w:noProof/>
            <w:webHidden/>
          </w:rPr>
        </w:r>
        <w:r w:rsidR="00215412">
          <w:rPr>
            <w:noProof/>
            <w:webHidden/>
          </w:rPr>
          <w:fldChar w:fldCharType="separate"/>
        </w:r>
        <w:r w:rsidR="00215412">
          <w:rPr>
            <w:noProof/>
            <w:webHidden/>
          </w:rPr>
          <w:t>28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2" w:history="1">
        <w:r w:rsidR="00215412" w:rsidRPr="0036647D">
          <w:rPr>
            <w:rStyle w:val="Hyperlink"/>
            <w:noProof/>
          </w:rPr>
          <w:t>MomsRefusionBetalingForslagOpret</w:t>
        </w:r>
        <w:r w:rsidR="00215412">
          <w:rPr>
            <w:noProof/>
            <w:webHidden/>
          </w:rPr>
          <w:tab/>
        </w:r>
        <w:r w:rsidR="00215412">
          <w:rPr>
            <w:noProof/>
            <w:webHidden/>
          </w:rPr>
          <w:fldChar w:fldCharType="begin"/>
        </w:r>
        <w:r w:rsidR="00215412">
          <w:rPr>
            <w:noProof/>
            <w:webHidden/>
          </w:rPr>
          <w:instrText xml:space="preserve"> PAGEREF _Toc302730852 \h </w:instrText>
        </w:r>
        <w:r w:rsidR="00215412">
          <w:rPr>
            <w:noProof/>
            <w:webHidden/>
          </w:rPr>
        </w:r>
        <w:r w:rsidR="00215412">
          <w:rPr>
            <w:noProof/>
            <w:webHidden/>
          </w:rPr>
          <w:fldChar w:fldCharType="separate"/>
        </w:r>
        <w:r w:rsidR="00215412">
          <w:rPr>
            <w:noProof/>
            <w:webHidden/>
          </w:rPr>
          <w:t>30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3" w:history="1">
        <w:r w:rsidR="00215412" w:rsidRPr="0036647D">
          <w:rPr>
            <w:rStyle w:val="Hyperlink"/>
            <w:noProof/>
          </w:rPr>
          <w:t>MomsRefusionDokumentOpdater</w:t>
        </w:r>
        <w:r w:rsidR="00215412">
          <w:rPr>
            <w:noProof/>
            <w:webHidden/>
          </w:rPr>
          <w:tab/>
        </w:r>
        <w:r w:rsidR="00215412">
          <w:rPr>
            <w:noProof/>
            <w:webHidden/>
          </w:rPr>
          <w:fldChar w:fldCharType="begin"/>
        </w:r>
        <w:r w:rsidR="00215412">
          <w:rPr>
            <w:noProof/>
            <w:webHidden/>
          </w:rPr>
          <w:instrText xml:space="preserve"> PAGEREF _Toc302730853 \h </w:instrText>
        </w:r>
        <w:r w:rsidR="00215412">
          <w:rPr>
            <w:noProof/>
            <w:webHidden/>
          </w:rPr>
        </w:r>
        <w:r w:rsidR="00215412">
          <w:rPr>
            <w:noProof/>
            <w:webHidden/>
          </w:rPr>
          <w:fldChar w:fldCharType="separate"/>
        </w:r>
        <w:r w:rsidR="00215412">
          <w:rPr>
            <w:noProof/>
            <w:webHidden/>
          </w:rPr>
          <w:t>32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4" w:history="1">
        <w:r w:rsidR="00215412" w:rsidRPr="0036647D">
          <w:rPr>
            <w:rStyle w:val="Hyperlink"/>
            <w:noProof/>
          </w:rPr>
          <w:t>MomsRefusionDokumentSamlingHent</w:t>
        </w:r>
        <w:r w:rsidR="00215412">
          <w:rPr>
            <w:noProof/>
            <w:webHidden/>
          </w:rPr>
          <w:tab/>
        </w:r>
        <w:r w:rsidR="00215412">
          <w:rPr>
            <w:noProof/>
            <w:webHidden/>
          </w:rPr>
          <w:fldChar w:fldCharType="begin"/>
        </w:r>
        <w:r w:rsidR="00215412">
          <w:rPr>
            <w:noProof/>
            <w:webHidden/>
          </w:rPr>
          <w:instrText xml:space="preserve"> PAGEREF _Toc302730854 \h </w:instrText>
        </w:r>
        <w:r w:rsidR="00215412">
          <w:rPr>
            <w:noProof/>
            <w:webHidden/>
          </w:rPr>
        </w:r>
        <w:r w:rsidR="00215412">
          <w:rPr>
            <w:noProof/>
            <w:webHidden/>
          </w:rPr>
          <w:fldChar w:fldCharType="separate"/>
        </w:r>
        <w:r w:rsidR="00215412">
          <w:rPr>
            <w:noProof/>
            <w:webHidden/>
          </w:rPr>
          <w:t>34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5" w:history="1">
        <w:r w:rsidR="00215412" w:rsidRPr="0036647D">
          <w:rPr>
            <w:rStyle w:val="Hyperlink"/>
            <w:noProof/>
          </w:rPr>
          <w:t>MomsRefusionEmailSend</w:t>
        </w:r>
        <w:r w:rsidR="00215412">
          <w:rPr>
            <w:noProof/>
            <w:webHidden/>
          </w:rPr>
          <w:tab/>
        </w:r>
        <w:r w:rsidR="00215412">
          <w:rPr>
            <w:noProof/>
            <w:webHidden/>
          </w:rPr>
          <w:fldChar w:fldCharType="begin"/>
        </w:r>
        <w:r w:rsidR="00215412">
          <w:rPr>
            <w:noProof/>
            <w:webHidden/>
          </w:rPr>
          <w:instrText xml:space="preserve"> PAGEREF _Toc302730855 \h </w:instrText>
        </w:r>
        <w:r w:rsidR="00215412">
          <w:rPr>
            <w:noProof/>
            <w:webHidden/>
          </w:rPr>
        </w:r>
        <w:r w:rsidR="00215412">
          <w:rPr>
            <w:noProof/>
            <w:webHidden/>
          </w:rPr>
          <w:fldChar w:fldCharType="separate"/>
        </w:r>
        <w:r w:rsidR="00215412">
          <w:rPr>
            <w:noProof/>
            <w:webHidden/>
          </w:rPr>
          <w:t>36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6" w:history="1">
        <w:r w:rsidR="00215412" w:rsidRPr="0036647D">
          <w:rPr>
            <w:rStyle w:val="Hyperlink"/>
            <w:noProof/>
          </w:rPr>
          <w:t>MomsRefusionGlobalAnsøgningOpdater</w:t>
        </w:r>
        <w:r w:rsidR="00215412">
          <w:rPr>
            <w:noProof/>
            <w:webHidden/>
          </w:rPr>
          <w:tab/>
        </w:r>
        <w:r w:rsidR="00215412">
          <w:rPr>
            <w:noProof/>
            <w:webHidden/>
          </w:rPr>
          <w:fldChar w:fldCharType="begin"/>
        </w:r>
        <w:r w:rsidR="00215412">
          <w:rPr>
            <w:noProof/>
            <w:webHidden/>
          </w:rPr>
          <w:instrText xml:space="preserve"> PAGEREF _Toc302730856 \h </w:instrText>
        </w:r>
        <w:r w:rsidR="00215412">
          <w:rPr>
            <w:noProof/>
            <w:webHidden/>
          </w:rPr>
        </w:r>
        <w:r w:rsidR="00215412">
          <w:rPr>
            <w:noProof/>
            <w:webHidden/>
          </w:rPr>
          <w:fldChar w:fldCharType="separate"/>
        </w:r>
        <w:r w:rsidR="00215412">
          <w:rPr>
            <w:noProof/>
            <w:webHidden/>
          </w:rPr>
          <w:t>38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7" w:history="1">
        <w:r w:rsidR="00215412" w:rsidRPr="0036647D">
          <w:rPr>
            <w:rStyle w:val="Hyperlink"/>
            <w:noProof/>
          </w:rPr>
          <w:t>MomsRefusionGlobalAnsøgningSamlingHent</w:t>
        </w:r>
        <w:r w:rsidR="00215412">
          <w:rPr>
            <w:noProof/>
            <w:webHidden/>
          </w:rPr>
          <w:tab/>
        </w:r>
        <w:r w:rsidR="00215412">
          <w:rPr>
            <w:noProof/>
            <w:webHidden/>
          </w:rPr>
          <w:fldChar w:fldCharType="begin"/>
        </w:r>
        <w:r w:rsidR="00215412">
          <w:rPr>
            <w:noProof/>
            <w:webHidden/>
          </w:rPr>
          <w:instrText xml:space="preserve"> PAGEREF _Toc302730857 \h </w:instrText>
        </w:r>
        <w:r w:rsidR="00215412">
          <w:rPr>
            <w:noProof/>
            <w:webHidden/>
          </w:rPr>
        </w:r>
        <w:r w:rsidR="00215412">
          <w:rPr>
            <w:noProof/>
            <w:webHidden/>
          </w:rPr>
          <w:fldChar w:fldCharType="separate"/>
        </w:r>
        <w:r w:rsidR="00215412">
          <w:rPr>
            <w:noProof/>
            <w:webHidden/>
          </w:rPr>
          <w:t>40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8" w:history="1">
        <w:r w:rsidR="00215412" w:rsidRPr="0036647D">
          <w:rPr>
            <w:rStyle w:val="Hyperlink"/>
            <w:noProof/>
          </w:rPr>
          <w:t>MomsRefusionKvitteringOpdater</w:t>
        </w:r>
        <w:r w:rsidR="00215412">
          <w:rPr>
            <w:noProof/>
            <w:webHidden/>
          </w:rPr>
          <w:tab/>
        </w:r>
        <w:r w:rsidR="00215412">
          <w:rPr>
            <w:noProof/>
            <w:webHidden/>
          </w:rPr>
          <w:fldChar w:fldCharType="begin"/>
        </w:r>
        <w:r w:rsidR="00215412">
          <w:rPr>
            <w:noProof/>
            <w:webHidden/>
          </w:rPr>
          <w:instrText xml:space="preserve"> PAGEREF _Toc302730858 \h </w:instrText>
        </w:r>
        <w:r w:rsidR="00215412">
          <w:rPr>
            <w:noProof/>
            <w:webHidden/>
          </w:rPr>
        </w:r>
        <w:r w:rsidR="00215412">
          <w:rPr>
            <w:noProof/>
            <w:webHidden/>
          </w:rPr>
          <w:fldChar w:fldCharType="separate"/>
        </w:r>
        <w:r w:rsidR="00215412">
          <w:rPr>
            <w:noProof/>
            <w:webHidden/>
          </w:rPr>
          <w:t>42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59" w:history="1">
        <w:r w:rsidR="00215412" w:rsidRPr="0036647D">
          <w:rPr>
            <w:rStyle w:val="Hyperlink"/>
            <w:noProof/>
          </w:rPr>
          <w:t>MomsRefusionKvitteringS</w:t>
        </w:r>
        <w:r w:rsidR="00215412" w:rsidRPr="0036647D">
          <w:rPr>
            <w:rStyle w:val="Hyperlink"/>
            <w:noProof/>
          </w:rPr>
          <w:t>a</w:t>
        </w:r>
        <w:r w:rsidR="00215412" w:rsidRPr="0036647D">
          <w:rPr>
            <w:rStyle w:val="Hyperlink"/>
            <w:noProof/>
          </w:rPr>
          <w:t>mlingHent</w:t>
        </w:r>
        <w:r w:rsidR="00215412">
          <w:rPr>
            <w:noProof/>
            <w:webHidden/>
          </w:rPr>
          <w:tab/>
        </w:r>
        <w:r w:rsidR="00215412">
          <w:rPr>
            <w:noProof/>
            <w:webHidden/>
          </w:rPr>
          <w:fldChar w:fldCharType="begin"/>
        </w:r>
        <w:r w:rsidR="00215412">
          <w:rPr>
            <w:noProof/>
            <w:webHidden/>
          </w:rPr>
          <w:instrText xml:space="preserve"> PAGEREF _Toc302730859 \h </w:instrText>
        </w:r>
        <w:r w:rsidR="00215412">
          <w:rPr>
            <w:noProof/>
            <w:webHidden/>
          </w:rPr>
        </w:r>
        <w:r w:rsidR="00215412">
          <w:rPr>
            <w:noProof/>
            <w:webHidden/>
          </w:rPr>
          <w:fldChar w:fldCharType="separate"/>
        </w:r>
        <w:r w:rsidR="00215412">
          <w:rPr>
            <w:noProof/>
            <w:webHidden/>
          </w:rPr>
          <w:t>43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0" w:history="1">
        <w:r w:rsidR="00215412" w:rsidRPr="0036647D">
          <w:rPr>
            <w:rStyle w:val="Hyperlink"/>
            <w:noProof/>
          </w:rPr>
          <w:t>MomsRefusionLeverandørRapportHent</w:t>
        </w:r>
        <w:r w:rsidR="00215412">
          <w:rPr>
            <w:noProof/>
            <w:webHidden/>
          </w:rPr>
          <w:tab/>
        </w:r>
        <w:r w:rsidR="00215412">
          <w:rPr>
            <w:noProof/>
            <w:webHidden/>
          </w:rPr>
          <w:fldChar w:fldCharType="begin"/>
        </w:r>
        <w:r w:rsidR="00215412">
          <w:rPr>
            <w:noProof/>
            <w:webHidden/>
          </w:rPr>
          <w:instrText xml:space="preserve"> PAGEREF _Toc302730860 \h </w:instrText>
        </w:r>
        <w:r w:rsidR="00215412">
          <w:rPr>
            <w:noProof/>
            <w:webHidden/>
          </w:rPr>
        </w:r>
        <w:r w:rsidR="00215412">
          <w:rPr>
            <w:noProof/>
            <w:webHidden/>
          </w:rPr>
          <w:fldChar w:fldCharType="separate"/>
        </w:r>
        <w:r w:rsidR="00215412">
          <w:rPr>
            <w:noProof/>
            <w:webHidden/>
          </w:rPr>
          <w:t>45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1" w:history="1">
        <w:r w:rsidR="00215412" w:rsidRPr="0036647D">
          <w:rPr>
            <w:rStyle w:val="Hyperlink"/>
            <w:noProof/>
          </w:rPr>
          <w:t>MomsRefusionNotifikationOpdater</w:t>
        </w:r>
        <w:r w:rsidR="00215412">
          <w:rPr>
            <w:noProof/>
            <w:webHidden/>
          </w:rPr>
          <w:tab/>
        </w:r>
        <w:r w:rsidR="00215412">
          <w:rPr>
            <w:noProof/>
            <w:webHidden/>
          </w:rPr>
          <w:fldChar w:fldCharType="begin"/>
        </w:r>
        <w:r w:rsidR="00215412">
          <w:rPr>
            <w:noProof/>
            <w:webHidden/>
          </w:rPr>
          <w:instrText xml:space="preserve"> PAGEREF _Toc302730861 \h </w:instrText>
        </w:r>
        <w:r w:rsidR="00215412">
          <w:rPr>
            <w:noProof/>
            <w:webHidden/>
          </w:rPr>
        </w:r>
        <w:r w:rsidR="00215412">
          <w:rPr>
            <w:noProof/>
            <w:webHidden/>
          </w:rPr>
          <w:fldChar w:fldCharType="separate"/>
        </w:r>
        <w:r w:rsidR="00215412">
          <w:rPr>
            <w:noProof/>
            <w:webHidden/>
          </w:rPr>
          <w:t>46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2" w:history="1">
        <w:r w:rsidR="00215412" w:rsidRPr="0036647D">
          <w:rPr>
            <w:rStyle w:val="Hyperlink"/>
            <w:noProof/>
          </w:rPr>
          <w:t>MomsRefusionNotifikationSamlingHent</w:t>
        </w:r>
        <w:r w:rsidR="00215412">
          <w:rPr>
            <w:noProof/>
            <w:webHidden/>
          </w:rPr>
          <w:tab/>
        </w:r>
        <w:r w:rsidR="00215412">
          <w:rPr>
            <w:noProof/>
            <w:webHidden/>
          </w:rPr>
          <w:fldChar w:fldCharType="begin"/>
        </w:r>
        <w:r w:rsidR="00215412">
          <w:rPr>
            <w:noProof/>
            <w:webHidden/>
          </w:rPr>
          <w:instrText xml:space="preserve"> PAGEREF _Toc302730862 \h </w:instrText>
        </w:r>
        <w:r w:rsidR="00215412">
          <w:rPr>
            <w:noProof/>
            <w:webHidden/>
          </w:rPr>
        </w:r>
        <w:r w:rsidR="00215412">
          <w:rPr>
            <w:noProof/>
            <w:webHidden/>
          </w:rPr>
          <w:fldChar w:fldCharType="separate"/>
        </w:r>
        <w:r w:rsidR="00215412">
          <w:rPr>
            <w:noProof/>
            <w:webHidden/>
          </w:rPr>
          <w:t>47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3" w:history="1">
        <w:r w:rsidR="00215412" w:rsidRPr="0036647D">
          <w:rPr>
            <w:rStyle w:val="Hyperlink"/>
            <w:noProof/>
          </w:rPr>
          <w:t>MomsRefusionPostListeAnsøgerHent</w:t>
        </w:r>
        <w:r w:rsidR="00215412">
          <w:rPr>
            <w:noProof/>
            <w:webHidden/>
          </w:rPr>
          <w:tab/>
        </w:r>
        <w:r w:rsidR="00215412">
          <w:rPr>
            <w:noProof/>
            <w:webHidden/>
          </w:rPr>
          <w:fldChar w:fldCharType="begin"/>
        </w:r>
        <w:r w:rsidR="00215412">
          <w:rPr>
            <w:noProof/>
            <w:webHidden/>
          </w:rPr>
          <w:instrText xml:space="preserve"> PAGEREF _Toc302730863 \h </w:instrText>
        </w:r>
        <w:r w:rsidR="00215412">
          <w:rPr>
            <w:noProof/>
            <w:webHidden/>
          </w:rPr>
        </w:r>
        <w:r w:rsidR="00215412">
          <w:rPr>
            <w:noProof/>
            <w:webHidden/>
          </w:rPr>
          <w:fldChar w:fldCharType="separate"/>
        </w:r>
        <w:r w:rsidR="00215412">
          <w:rPr>
            <w:noProof/>
            <w:webHidden/>
          </w:rPr>
          <w:t>48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4" w:history="1">
        <w:r w:rsidR="00215412" w:rsidRPr="0036647D">
          <w:rPr>
            <w:rStyle w:val="Hyperlink"/>
            <w:noProof/>
          </w:rPr>
          <w:t>MomsRefusionPostListeHent</w:t>
        </w:r>
        <w:r w:rsidR="00215412">
          <w:rPr>
            <w:noProof/>
            <w:webHidden/>
          </w:rPr>
          <w:tab/>
        </w:r>
        <w:r w:rsidR="00215412">
          <w:rPr>
            <w:noProof/>
            <w:webHidden/>
          </w:rPr>
          <w:fldChar w:fldCharType="begin"/>
        </w:r>
        <w:r w:rsidR="00215412">
          <w:rPr>
            <w:noProof/>
            <w:webHidden/>
          </w:rPr>
          <w:instrText xml:space="preserve"> PAGEREF _Toc302730864 \h </w:instrText>
        </w:r>
        <w:r w:rsidR="00215412">
          <w:rPr>
            <w:noProof/>
            <w:webHidden/>
          </w:rPr>
        </w:r>
        <w:r w:rsidR="00215412">
          <w:rPr>
            <w:noProof/>
            <w:webHidden/>
          </w:rPr>
          <w:fldChar w:fldCharType="separate"/>
        </w:r>
        <w:r w:rsidR="00215412">
          <w:rPr>
            <w:noProof/>
            <w:webHidden/>
          </w:rPr>
          <w:t>49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5" w:history="1">
        <w:r w:rsidR="00215412" w:rsidRPr="0036647D">
          <w:rPr>
            <w:rStyle w:val="Hyperlink"/>
            <w:noProof/>
          </w:rPr>
          <w:t>MomsRefusionProRataSatsAfgørelseO</w:t>
        </w:r>
        <w:r w:rsidR="00215412" w:rsidRPr="0036647D">
          <w:rPr>
            <w:rStyle w:val="Hyperlink"/>
            <w:noProof/>
          </w:rPr>
          <w:t>p</w:t>
        </w:r>
        <w:r w:rsidR="00215412" w:rsidRPr="0036647D">
          <w:rPr>
            <w:rStyle w:val="Hyperlink"/>
            <w:noProof/>
          </w:rPr>
          <w:t>dater</w:t>
        </w:r>
        <w:r w:rsidR="00215412">
          <w:rPr>
            <w:noProof/>
            <w:webHidden/>
          </w:rPr>
          <w:tab/>
        </w:r>
        <w:r w:rsidR="00215412">
          <w:rPr>
            <w:noProof/>
            <w:webHidden/>
          </w:rPr>
          <w:fldChar w:fldCharType="begin"/>
        </w:r>
        <w:r w:rsidR="00215412">
          <w:rPr>
            <w:noProof/>
            <w:webHidden/>
          </w:rPr>
          <w:instrText xml:space="preserve"> PAGEREF _Toc302730865 \h </w:instrText>
        </w:r>
        <w:r w:rsidR="00215412">
          <w:rPr>
            <w:noProof/>
            <w:webHidden/>
          </w:rPr>
        </w:r>
        <w:r w:rsidR="00215412">
          <w:rPr>
            <w:noProof/>
            <w:webHidden/>
          </w:rPr>
          <w:fldChar w:fldCharType="separate"/>
        </w:r>
        <w:r w:rsidR="00215412">
          <w:rPr>
            <w:noProof/>
            <w:webHidden/>
          </w:rPr>
          <w:t>50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6" w:history="1">
        <w:r w:rsidR="00215412" w:rsidRPr="0036647D">
          <w:rPr>
            <w:rStyle w:val="Hyperlink"/>
            <w:noProof/>
          </w:rPr>
          <w:t>MomsRefusionProRataSatsAfgørelseSamlingHent</w:t>
        </w:r>
        <w:r w:rsidR="00215412">
          <w:rPr>
            <w:noProof/>
            <w:webHidden/>
          </w:rPr>
          <w:tab/>
        </w:r>
        <w:r w:rsidR="00215412">
          <w:rPr>
            <w:noProof/>
            <w:webHidden/>
          </w:rPr>
          <w:fldChar w:fldCharType="begin"/>
        </w:r>
        <w:r w:rsidR="00215412">
          <w:rPr>
            <w:noProof/>
            <w:webHidden/>
          </w:rPr>
          <w:instrText xml:space="preserve"> PAGEREF _Toc302730866 \h </w:instrText>
        </w:r>
        <w:r w:rsidR="00215412">
          <w:rPr>
            <w:noProof/>
            <w:webHidden/>
          </w:rPr>
        </w:r>
        <w:r w:rsidR="00215412">
          <w:rPr>
            <w:noProof/>
            <w:webHidden/>
          </w:rPr>
          <w:fldChar w:fldCharType="separate"/>
        </w:r>
        <w:r w:rsidR="00215412">
          <w:rPr>
            <w:noProof/>
            <w:webHidden/>
          </w:rPr>
          <w:t>51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7" w:history="1">
        <w:r w:rsidR="00215412" w:rsidRPr="0036647D">
          <w:rPr>
            <w:rStyle w:val="Hyperlink"/>
            <w:noProof/>
          </w:rPr>
          <w:t>MomsRefusionProRataSatsKorrektionOpdater</w:t>
        </w:r>
        <w:r w:rsidR="00215412">
          <w:rPr>
            <w:noProof/>
            <w:webHidden/>
          </w:rPr>
          <w:tab/>
        </w:r>
        <w:r w:rsidR="00215412">
          <w:rPr>
            <w:noProof/>
            <w:webHidden/>
          </w:rPr>
          <w:fldChar w:fldCharType="begin"/>
        </w:r>
        <w:r w:rsidR="00215412">
          <w:rPr>
            <w:noProof/>
            <w:webHidden/>
          </w:rPr>
          <w:instrText xml:space="preserve"> PAGEREF _Toc302730867 \h </w:instrText>
        </w:r>
        <w:r w:rsidR="00215412">
          <w:rPr>
            <w:noProof/>
            <w:webHidden/>
          </w:rPr>
        </w:r>
        <w:r w:rsidR="00215412">
          <w:rPr>
            <w:noProof/>
            <w:webHidden/>
          </w:rPr>
          <w:fldChar w:fldCharType="separate"/>
        </w:r>
        <w:r w:rsidR="00215412">
          <w:rPr>
            <w:noProof/>
            <w:webHidden/>
          </w:rPr>
          <w:t>53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8" w:history="1">
        <w:r w:rsidR="00215412" w:rsidRPr="0036647D">
          <w:rPr>
            <w:rStyle w:val="Hyperlink"/>
            <w:noProof/>
          </w:rPr>
          <w:t>MomsRefusionProRataSatsKorrektionSamlingHent</w:t>
        </w:r>
        <w:r w:rsidR="00215412">
          <w:rPr>
            <w:noProof/>
            <w:webHidden/>
          </w:rPr>
          <w:tab/>
        </w:r>
        <w:r w:rsidR="00215412">
          <w:rPr>
            <w:noProof/>
            <w:webHidden/>
          </w:rPr>
          <w:fldChar w:fldCharType="begin"/>
        </w:r>
        <w:r w:rsidR="00215412">
          <w:rPr>
            <w:noProof/>
            <w:webHidden/>
          </w:rPr>
          <w:instrText xml:space="preserve"> PAGEREF _Toc302730868 \h </w:instrText>
        </w:r>
        <w:r w:rsidR="00215412">
          <w:rPr>
            <w:noProof/>
            <w:webHidden/>
          </w:rPr>
        </w:r>
        <w:r w:rsidR="00215412">
          <w:rPr>
            <w:noProof/>
            <w:webHidden/>
          </w:rPr>
          <w:fldChar w:fldCharType="separate"/>
        </w:r>
        <w:r w:rsidR="00215412">
          <w:rPr>
            <w:noProof/>
            <w:webHidden/>
          </w:rPr>
          <w:t>55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69" w:history="1">
        <w:r w:rsidR="00215412" w:rsidRPr="0036647D">
          <w:rPr>
            <w:rStyle w:val="Hyperlink"/>
            <w:noProof/>
          </w:rPr>
          <w:t>MomsRefusionSagAktOv</w:t>
        </w:r>
        <w:r w:rsidR="00215412" w:rsidRPr="0036647D">
          <w:rPr>
            <w:rStyle w:val="Hyperlink"/>
            <w:noProof/>
          </w:rPr>
          <w:t>e</w:t>
        </w:r>
        <w:r w:rsidR="00215412" w:rsidRPr="0036647D">
          <w:rPr>
            <w:rStyle w:val="Hyperlink"/>
            <w:noProof/>
          </w:rPr>
          <w:t>rs</w:t>
        </w:r>
        <w:r w:rsidR="00215412" w:rsidRPr="0036647D">
          <w:rPr>
            <w:rStyle w:val="Hyperlink"/>
            <w:noProof/>
          </w:rPr>
          <w:t>i</w:t>
        </w:r>
        <w:r w:rsidR="00215412" w:rsidRPr="0036647D">
          <w:rPr>
            <w:rStyle w:val="Hyperlink"/>
            <w:noProof/>
          </w:rPr>
          <w:t>gtHent</w:t>
        </w:r>
        <w:r w:rsidR="00215412">
          <w:rPr>
            <w:noProof/>
            <w:webHidden/>
          </w:rPr>
          <w:tab/>
        </w:r>
        <w:r w:rsidR="00215412">
          <w:rPr>
            <w:noProof/>
            <w:webHidden/>
          </w:rPr>
          <w:fldChar w:fldCharType="begin"/>
        </w:r>
        <w:r w:rsidR="00215412">
          <w:rPr>
            <w:noProof/>
            <w:webHidden/>
          </w:rPr>
          <w:instrText xml:space="preserve"> PAGEREF _Toc302730869 \h </w:instrText>
        </w:r>
        <w:r w:rsidR="00215412">
          <w:rPr>
            <w:noProof/>
            <w:webHidden/>
          </w:rPr>
        </w:r>
        <w:r w:rsidR="00215412">
          <w:rPr>
            <w:noProof/>
            <w:webHidden/>
          </w:rPr>
          <w:fldChar w:fldCharType="separate"/>
        </w:r>
        <w:r w:rsidR="00215412">
          <w:rPr>
            <w:noProof/>
            <w:webHidden/>
          </w:rPr>
          <w:t>57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0" w:history="1">
        <w:r w:rsidR="00215412" w:rsidRPr="0036647D">
          <w:rPr>
            <w:rStyle w:val="Hyperlink"/>
            <w:noProof/>
          </w:rPr>
          <w:t>MomsRefusionSagBemærkningOpdater</w:t>
        </w:r>
        <w:r w:rsidR="00215412">
          <w:rPr>
            <w:noProof/>
            <w:webHidden/>
          </w:rPr>
          <w:tab/>
        </w:r>
        <w:r w:rsidR="00215412">
          <w:rPr>
            <w:noProof/>
            <w:webHidden/>
          </w:rPr>
          <w:fldChar w:fldCharType="begin"/>
        </w:r>
        <w:r w:rsidR="00215412">
          <w:rPr>
            <w:noProof/>
            <w:webHidden/>
          </w:rPr>
          <w:instrText xml:space="preserve"> PAGEREF _Toc302730870 \h </w:instrText>
        </w:r>
        <w:r w:rsidR="00215412">
          <w:rPr>
            <w:noProof/>
            <w:webHidden/>
          </w:rPr>
        </w:r>
        <w:r w:rsidR="00215412">
          <w:rPr>
            <w:noProof/>
            <w:webHidden/>
          </w:rPr>
          <w:fldChar w:fldCharType="separate"/>
        </w:r>
        <w:r w:rsidR="00215412">
          <w:rPr>
            <w:noProof/>
            <w:webHidden/>
          </w:rPr>
          <w:t>58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1" w:history="1">
        <w:r w:rsidR="00215412" w:rsidRPr="0036647D">
          <w:rPr>
            <w:rStyle w:val="Hyperlink"/>
            <w:noProof/>
          </w:rPr>
          <w:t>MomsRefusionSagBemærkningSamlingHent</w:t>
        </w:r>
        <w:r w:rsidR="00215412">
          <w:rPr>
            <w:noProof/>
            <w:webHidden/>
          </w:rPr>
          <w:tab/>
        </w:r>
        <w:r w:rsidR="00215412">
          <w:rPr>
            <w:noProof/>
            <w:webHidden/>
          </w:rPr>
          <w:fldChar w:fldCharType="begin"/>
        </w:r>
        <w:r w:rsidR="00215412">
          <w:rPr>
            <w:noProof/>
            <w:webHidden/>
          </w:rPr>
          <w:instrText xml:space="preserve"> PAGEREF _Toc302730871 \h </w:instrText>
        </w:r>
        <w:r w:rsidR="00215412">
          <w:rPr>
            <w:noProof/>
            <w:webHidden/>
          </w:rPr>
        </w:r>
        <w:r w:rsidR="00215412">
          <w:rPr>
            <w:noProof/>
            <w:webHidden/>
          </w:rPr>
          <w:fldChar w:fldCharType="separate"/>
        </w:r>
        <w:r w:rsidR="00215412">
          <w:rPr>
            <w:noProof/>
            <w:webHidden/>
          </w:rPr>
          <w:t>60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2" w:history="1">
        <w:r w:rsidR="00215412" w:rsidRPr="0036647D">
          <w:rPr>
            <w:rStyle w:val="Hyperlink"/>
            <w:noProof/>
          </w:rPr>
          <w:t>MomsRefusionSagOversigtHent</w:t>
        </w:r>
        <w:r w:rsidR="00215412">
          <w:rPr>
            <w:noProof/>
            <w:webHidden/>
          </w:rPr>
          <w:tab/>
        </w:r>
        <w:r w:rsidR="00215412">
          <w:rPr>
            <w:noProof/>
            <w:webHidden/>
          </w:rPr>
          <w:fldChar w:fldCharType="begin"/>
        </w:r>
        <w:r w:rsidR="00215412">
          <w:rPr>
            <w:noProof/>
            <w:webHidden/>
          </w:rPr>
          <w:instrText xml:space="preserve"> PAGEREF _Toc302730872 \h </w:instrText>
        </w:r>
        <w:r w:rsidR="00215412">
          <w:rPr>
            <w:noProof/>
            <w:webHidden/>
          </w:rPr>
        </w:r>
        <w:r w:rsidR="00215412">
          <w:rPr>
            <w:noProof/>
            <w:webHidden/>
          </w:rPr>
          <w:fldChar w:fldCharType="separate"/>
        </w:r>
        <w:r w:rsidR="00215412">
          <w:rPr>
            <w:noProof/>
            <w:webHidden/>
          </w:rPr>
          <w:t>61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3" w:history="1">
        <w:r w:rsidR="00215412" w:rsidRPr="0036647D">
          <w:rPr>
            <w:rStyle w:val="Hyperlink"/>
            <w:noProof/>
          </w:rPr>
          <w:t>MomsRefusionStatistikHent</w:t>
        </w:r>
        <w:r w:rsidR="00215412">
          <w:rPr>
            <w:noProof/>
            <w:webHidden/>
          </w:rPr>
          <w:tab/>
        </w:r>
        <w:r w:rsidR="00215412">
          <w:rPr>
            <w:noProof/>
            <w:webHidden/>
          </w:rPr>
          <w:fldChar w:fldCharType="begin"/>
        </w:r>
        <w:r w:rsidR="00215412">
          <w:rPr>
            <w:noProof/>
            <w:webHidden/>
          </w:rPr>
          <w:instrText xml:space="preserve"> PAGEREF _Toc302730873 \h </w:instrText>
        </w:r>
        <w:r w:rsidR="00215412">
          <w:rPr>
            <w:noProof/>
            <w:webHidden/>
          </w:rPr>
        </w:r>
        <w:r w:rsidR="00215412">
          <w:rPr>
            <w:noProof/>
            <w:webHidden/>
          </w:rPr>
          <w:fldChar w:fldCharType="separate"/>
        </w:r>
        <w:r w:rsidR="00215412">
          <w:rPr>
            <w:noProof/>
            <w:webHidden/>
          </w:rPr>
          <w:t>62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4" w:history="1">
        <w:r w:rsidR="00215412" w:rsidRPr="0036647D">
          <w:rPr>
            <w:rStyle w:val="Hyperlink"/>
            <w:noProof/>
          </w:rPr>
          <w:t>MomsRefusionSystemAdmin</w:t>
        </w:r>
        <w:r w:rsidR="00215412" w:rsidRPr="0036647D">
          <w:rPr>
            <w:rStyle w:val="Hyperlink"/>
            <w:noProof/>
          </w:rPr>
          <w:t>i</w:t>
        </w:r>
        <w:r w:rsidR="00215412" w:rsidRPr="0036647D">
          <w:rPr>
            <w:rStyle w:val="Hyperlink"/>
            <w:noProof/>
          </w:rPr>
          <w:t>str</w:t>
        </w:r>
        <w:r w:rsidR="00215412" w:rsidRPr="0036647D">
          <w:rPr>
            <w:rStyle w:val="Hyperlink"/>
            <w:noProof/>
          </w:rPr>
          <w:t>a</w:t>
        </w:r>
        <w:r w:rsidR="00215412" w:rsidRPr="0036647D">
          <w:rPr>
            <w:rStyle w:val="Hyperlink"/>
            <w:noProof/>
          </w:rPr>
          <w:t>tionOpdater</w:t>
        </w:r>
        <w:r w:rsidR="00215412">
          <w:rPr>
            <w:noProof/>
            <w:webHidden/>
          </w:rPr>
          <w:tab/>
        </w:r>
        <w:r w:rsidR="00215412">
          <w:rPr>
            <w:noProof/>
            <w:webHidden/>
          </w:rPr>
          <w:fldChar w:fldCharType="begin"/>
        </w:r>
        <w:r w:rsidR="00215412">
          <w:rPr>
            <w:noProof/>
            <w:webHidden/>
          </w:rPr>
          <w:instrText xml:space="preserve"> PAGEREF _Toc302730874 \h </w:instrText>
        </w:r>
        <w:r w:rsidR="00215412">
          <w:rPr>
            <w:noProof/>
            <w:webHidden/>
          </w:rPr>
        </w:r>
        <w:r w:rsidR="00215412">
          <w:rPr>
            <w:noProof/>
            <w:webHidden/>
          </w:rPr>
          <w:fldChar w:fldCharType="separate"/>
        </w:r>
        <w:r w:rsidR="00215412">
          <w:rPr>
            <w:noProof/>
            <w:webHidden/>
          </w:rPr>
          <w:t>64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5" w:history="1">
        <w:r w:rsidR="00215412" w:rsidRPr="0036647D">
          <w:rPr>
            <w:rStyle w:val="Hyperlink"/>
            <w:noProof/>
          </w:rPr>
          <w:t>MomsRefusionSystemAdministrationSamlingHent</w:t>
        </w:r>
        <w:r w:rsidR="00215412">
          <w:rPr>
            <w:noProof/>
            <w:webHidden/>
          </w:rPr>
          <w:tab/>
        </w:r>
        <w:r w:rsidR="00215412">
          <w:rPr>
            <w:noProof/>
            <w:webHidden/>
          </w:rPr>
          <w:fldChar w:fldCharType="begin"/>
        </w:r>
        <w:r w:rsidR="00215412">
          <w:rPr>
            <w:noProof/>
            <w:webHidden/>
          </w:rPr>
          <w:instrText xml:space="preserve"> PAGEREF _Toc302730875 \h </w:instrText>
        </w:r>
        <w:r w:rsidR="00215412">
          <w:rPr>
            <w:noProof/>
            <w:webHidden/>
          </w:rPr>
        </w:r>
        <w:r w:rsidR="00215412">
          <w:rPr>
            <w:noProof/>
            <w:webHidden/>
          </w:rPr>
          <w:fldChar w:fldCharType="separate"/>
        </w:r>
        <w:r w:rsidR="00215412">
          <w:rPr>
            <w:noProof/>
            <w:webHidden/>
          </w:rPr>
          <w:t>65</w:t>
        </w:r>
        <w:r w:rsidR="00215412">
          <w:rPr>
            <w:noProof/>
            <w:webHidden/>
          </w:rPr>
          <w:fldChar w:fldCharType="end"/>
        </w:r>
      </w:hyperlink>
    </w:p>
    <w:p w:rsidR="00215412" w:rsidRDefault="003045F8" w:rsidP="00215412">
      <w:pPr>
        <w:pStyle w:val="TOC1"/>
        <w:tabs>
          <w:tab w:val="right" w:leader="dot" w:pos="10195"/>
        </w:tabs>
        <w:rPr>
          <w:rFonts w:asciiTheme="minorHAnsi" w:eastAsiaTheme="minorEastAsia" w:hAnsiTheme="minorHAnsi" w:cstheme="minorBidi"/>
          <w:b w:val="0"/>
          <w:noProof/>
          <w:sz w:val="22"/>
          <w:lang w:eastAsia="da-DK"/>
        </w:rPr>
      </w:pPr>
      <w:hyperlink w:anchor="_Toc302730876" w:history="1">
        <w:r w:rsidR="00215412" w:rsidRPr="0036647D">
          <w:rPr>
            <w:rStyle w:val="Hyperlink"/>
            <w:noProof/>
          </w:rPr>
          <w:t>Fælles datastrukturer</w:t>
        </w:r>
        <w:r w:rsidR="00215412">
          <w:rPr>
            <w:noProof/>
            <w:webHidden/>
          </w:rPr>
          <w:tab/>
        </w:r>
        <w:r w:rsidR="00215412">
          <w:rPr>
            <w:noProof/>
            <w:webHidden/>
          </w:rPr>
          <w:fldChar w:fldCharType="begin"/>
        </w:r>
        <w:r w:rsidR="00215412">
          <w:rPr>
            <w:noProof/>
            <w:webHidden/>
          </w:rPr>
          <w:instrText xml:space="preserve"> PAGEREF _Toc302730876 \h </w:instrText>
        </w:r>
        <w:r w:rsidR="00215412">
          <w:rPr>
            <w:noProof/>
            <w:webHidden/>
          </w:rPr>
        </w:r>
        <w:r w:rsidR="00215412">
          <w:rPr>
            <w:noProof/>
            <w:webHidden/>
          </w:rPr>
          <w:fldChar w:fldCharType="separate"/>
        </w:r>
        <w:r w:rsidR="00215412">
          <w:rPr>
            <w:noProof/>
            <w:webHidden/>
          </w:rPr>
          <w:t>66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7" w:history="1">
        <w:r w:rsidR="00215412" w:rsidRPr="0036647D">
          <w:rPr>
            <w:rStyle w:val="Hyperlink"/>
            <w:noProof/>
          </w:rPr>
          <w:t>MomsRefusionAfgørelseAfslagÅrsagStruktur</w:t>
        </w:r>
        <w:r w:rsidR="00215412">
          <w:rPr>
            <w:noProof/>
            <w:webHidden/>
          </w:rPr>
          <w:tab/>
        </w:r>
        <w:r w:rsidR="00215412">
          <w:rPr>
            <w:noProof/>
            <w:webHidden/>
          </w:rPr>
          <w:fldChar w:fldCharType="begin"/>
        </w:r>
        <w:r w:rsidR="00215412">
          <w:rPr>
            <w:noProof/>
            <w:webHidden/>
          </w:rPr>
          <w:instrText xml:space="preserve"> PAGEREF _Toc302730877 \h </w:instrText>
        </w:r>
        <w:r w:rsidR="00215412">
          <w:rPr>
            <w:noProof/>
            <w:webHidden/>
          </w:rPr>
        </w:r>
        <w:r w:rsidR="00215412">
          <w:rPr>
            <w:noProof/>
            <w:webHidden/>
          </w:rPr>
          <w:fldChar w:fldCharType="separate"/>
        </w:r>
        <w:r w:rsidR="00215412">
          <w:rPr>
            <w:noProof/>
            <w:webHidden/>
          </w:rPr>
          <w:t>66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8" w:history="1">
        <w:r w:rsidR="00215412" w:rsidRPr="0036647D">
          <w:rPr>
            <w:rStyle w:val="Hyperlink"/>
            <w:noProof/>
          </w:rPr>
          <w:t>MomsRefusionAfgørelseNummerStruktur</w:t>
        </w:r>
        <w:r w:rsidR="00215412">
          <w:rPr>
            <w:noProof/>
            <w:webHidden/>
          </w:rPr>
          <w:tab/>
        </w:r>
        <w:r w:rsidR="00215412">
          <w:rPr>
            <w:noProof/>
            <w:webHidden/>
          </w:rPr>
          <w:fldChar w:fldCharType="begin"/>
        </w:r>
        <w:r w:rsidR="00215412">
          <w:rPr>
            <w:noProof/>
            <w:webHidden/>
          </w:rPr>
          <w:instrText xml:space="preserve"> PAGEREF _Toc302730878 \h </w:instrText>
        </w:r>
        <w:r w:rsidR="00215412">
          <w:rPr>
            <w:noProof/>
            <w:webHidden/>
          </w:rPr>
        </w:r>
        <w:r w:rsidR="00215412">
          <w:rPr>
            <w:noProof/>
            <w:webHidden/>
          </w:rPr>
          <w:fldChar w:fldCharType="separate"/>
        </w:r>
        <w:r w:rsidR="00215412">
          <w:rPr>
            <w:noProof/>
            <w:webHidden/>
          </w:rPr>
          <w:t>66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79" w:history="1">
        <w:r w:rsidR="00215412" w:rsidRPr="0036647D">
          <w:rPr>
            <w:rStyle w:val="Hyperlink"/>
            <w:noProof/>
          </w:rPr>
          <w:t>MomsRefusionAfgørelseNummerVersionDatoStruktur</w:t>
        </w:r>
        <w:r w:rsidR="00215412">
          <w:rPr>
            <w:noProof/>
            <w:webHidden/>
          </w:rPr>
          <w:tab/>
        </w:r>
        <w:r w:rsidR="00215412">
          <w:rPr>
            <w:noProof/>
            <w:webHidden/>
          </w:rPr>
          <w:fldChar w:fldCharType="begin"/>
        </w:r>
        <w:r w:rsidR="00215412">
          <w:rPr>
            <w:noProof/>
            <w:webHidden/>
          </w:rPr>
          <w:instrText xml:space="preserve"> PAGEREF _Toc302730879 \h </w:instrText>
        </w:r>
        <w:r w:rsidR="00215412">
          <w:rPr>
            <w:noProof/>
            <w:webHidden/>
          </w:rPr>
        </w:r>
        <w:r w:rsidR="00215412">
          <w:rPr>
            <w:noProof/>
            <w:webHidden/>
          </w:rPr>
          <w:fldChar w:fldCharType="separate"/>
        </w:r>
        <w:r w:rsidR="00215412">
          <w:rPr>
            <w:noProof/>
            <w:webHidden/>
          </w:rPr>
          <w:t>66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0" w:history="1">
        <w:r w:rsidR="00215412" w:rsidRPr="0036647D">
          <w:rPr>
            <w:rStyle w:val="Hyperlink"/>
            <w:noProof/>
          </w:rPr>
          <w:t>MomsRefusionAfgørelseStruktur</w:t>
        </w:r>
        <w:r w:rsidR="00215412">
          <w:rPr>
            <w:noProof/>
            <w:webHidden/>
          </w:rPr>
          <w:tab/>
        </w:r>
        <w:r w:rsidR="00215412">
          <w:rPr>
            <w:noProof/>
            <w:webHidden/>
          </w:rPr>
          <w:fldChar w:fldCharType="begin"/>
        </w:r>
        <w:r w:rsidR="00215412">
          <w:rPr>
            <w:noProof/>
            <w:webHidden/>
          </w:rPr>
          <w:instrText xml:space="preserve"> PAGEREF _Toc302730880 \h </w:instrText>
        </w:r>
        <w:r w:rsidR="00215412">
          <w:rPr>
            <w:noProof/>
            <w:webHidden/>
          </w:rPr>
        </w:r>
        <w:r w:rsidR="00215412">
          <w:rPr>
            <w:noProof/>
            <w:webHidden/>
          </w:rPr>
          <w:fldChar w:fldCharType="separate"/>
        </w:r>
        <w:r w:rsidR="00215412">
          <w:rPr>
            <w:noProof/>
            <w:webHidden/>
          </w:rPr>
          <w:t>66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1" w:history="1">
        <w:r w:rsidR="00215412" w:rsidRPr="0036647D">
          <w:rPr>
            <w:rStyle w:val="Hyperlink"/>
            <w:noProof/>
          </w:rPr>
          <w:t>MomsRefusionAktørStruktur</w:t>
        </w:r>
        <w:r w:rsidR="00215412">
          <w:rPr>
            <w:noProof/>
            <w:webHidden/>
          </w:rPr>
          <w:tab/>
        </w:r>
        <w:r w:rsidR="00215412">
          <w:rPr>
            <w:noProof/>
            <w:webHidden/>
          </w:rPr>
          <w:fldChar w:fldCharType="begin"/>
        </w:r>
        <w:r w:rsidR="00215412">
          <w:rPr>
            <w:noProof/>
            <w:webHidden/>
          </w:rPr>
          <w:instrText xml:space="preserve"> PAGEREF _Toc302730881 \h </w:instrText>
        </w:r>
        <w:r w:rsidR="00215412">
          <w:rPr>
            <w:noProof/>
            <w:webHidden/>
          </w:rPr>
        </w:r>
        <w:r w:rsidR="00215412">
          <w:rPr>
            <w:noProof/>
            <w:webHidden/>
          </w:rPr>
          <w:fldChar w:fldCharType="separate"/>
        </w:r>
        <w:r w:rsidR="00215412">
          <w:rPr>
            <w:noProof/>
            <w:webHidden/>
          </w:rPr>
          <w:t>67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2" w:history="1">
        <w:r w:rsidR="00215412" w:rsidRPr="0036647D">
          <w:rPr>
            <w:rStyle w:val="Hyperlink"/>
            <w:noProof/>
          </w:rPr>
          <w:t>MomsRefusionAktørSøgekriterieStruktur</w:t>
        </w:r>
        <w:r w:rsidR="00215412">
          <w:rPr>
            <w:noProof/>
            <w:webHidden/>
          </w:rPr>
          <w:tab/>
        </w:r>
        <w:r w:rsidR="00215412">
          <w:rPr>
            <w:noProof/>
            <w:webHidden/>
          </w:rPr>
          <w:fldChar w:fldCharType="begin"/>
        </w:r>
        <w:r w:rsidR="00215412">
          <w:rPr>
            <w:noProof/>
            <w:webHidden/>
          </w:rPr>
          <w:instrText xml:space="preserve"> PAGEREF _Toc302730882 \h </w:instrText>
        </w:r>
        <w:r w:rsidR="00215412">
          <w:rPr>
            <w:noProof/>
            <w:webHidden/>
          </w:rPr>
        </w:r>
        <w:r w:rsidR="00215412">
          <w:rPr>
            <w:noProof/>
            <w:webHidden/>
          </w:rPr>
          <w:fldChar w:fldCharType="separate"/>
        </w:r>
        <w:r w:rsidR="00215412">
          <w:rPr>
            <w:noProof/>
            <w:webHidden/>
          </w:rPr>
          <w:t>68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3" w:history="1">
        <w:r w:rsidR="00215412" w:rsidRPr="0036647D">
          <w:rPr>
            <w:rStyle w:val="Hyperlink"/>
            <w:noProof/>
          </w:rPr>
          <w:t>MomsRefusionAnsøgningDataStruktur</w:t>
        </w:r>
        <w:r w:rsidR="00215412">
          <w:rPr>
            <w:noProof/>
            <w:webHidden/>
          </w:rPr>
          <w:tab/>
        </w:r>
        <w:r w:rsidR="00215412">
          <w:rPr>
            <w:noProof/>
            <w:webHidden/>
          </w:rPr>
          <w:fldChar w:fldCharType="begin"/>
        </w:r>
        <w:r w:rsidR="00215412">
          <w:rPr>
            <w:noProof/>
            <w:webHidden/>
          </w:rPr>
          <w:instrText xml:space="preserve"> PAGEREF _Toc302730883 \h </w:instrText>
        </w:r>
        <w:r w:rsidR="00215412">
          <w:rPr>
            <w:noProof/>
            <w:webHidden/>
          </w:rPr>
        </w:r>
        <w:r w:rsidR="00215412">
          <w:rPr>
            <w:noProof/>
            <w:webHidden/>
          </w:rPr>
          <w:fldChar w:fldCharType="separate"/>
        </w:r>
        <w:r w:rsidR="00215412">
          <w:rPr>
            <w:noProof/>
            <w:webHidden/>
          </w:rPr>
          <w:t>68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4" w:history="1">
        <w:r w:rsidR="00215412" w:rsidRPr="0036647D">
          <w:rPr>
            <w:rStyle w:val="Hyperlink"/>
            <w:noProof/>
          </w:rPr>
          <w:t>MomsRefusionAnsøgningIndstillingStruktur</w:t>
        </w:r>
        <w:r w:rsidR="00215412">
          <w:rPr>
            <w:noProof/>
            <w:webHidden/>
          </w:rPr>
          <w:tab/>
        </w:r>
        <w:r w:rsidR="00215412">
          <w:rPr>
            <w:noProof/>
            <w:webHidden/>
          </w:rPr>
          <w:fldChar w:fldCharType="begin"/>
        </w:r>
        <w:r w:rsidR="00215412">
          <w:rPr>
            <w:noProof/>
            <w:webHidden/>
          </w:rPr>
          <w:instrText xml:space="preserve"> PAGEREF _Toc302730884 \h </w:instrText>
        </w:r>
        <w:r w:rsidR="00215412">
          <w:rPr>
            <w:noProof/>
            <w:webHidden/>
          </w:rPr>
        </w:r>
        <w:r w:rsidR="00215412">
          <w:rPr>
            <w:noProof/>
            <w:webHidden/>
          </w:rPr>
          <w:fldChar w:fldCharType="separate"/>
        </w:r>
        <w:r w:rsidR="00215412">
          <w:rPr>
            <w:noProof/>
            <w:webHidden/>
          </w:rPr>
          <w:t>69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5" w:history="1">
        <w:r w:rsidR="00215412" w:rsidRPr="0036647D">
          <w:rPr>
            <w:rStyle w:val="Hyperlink"/>
            <w:noProof/>
          </w:rPr>
          <w:t>MomsRefusionAnsøgningKvitteringStruktur</w:t>
        </w:r>
        <w:r w:rsidR="00215412">
          <w:rPr>
            <w:noProof/>
            <w:webHidden/>
          </w:rPr>
          <w:tab/>
        </w:r>
        <w:r w:rsidR="00215412">
          <w:rPr>
            <w:noProof/>
            <w:webHidden/>
          </w:rPr>
          <w:fldChar w:fldCharType="begin"/>
        </w:r>
        <w:r w:rsidR="00215412">
          <w:rPr>
            <w:noProof/>
            <w:webHidden/>
          </w:rPr>
          <w:instrText xml:space="preserve"> PAGEREF _Toc302730885 \h </w:instrText>
        </w:r>
        <w:r w:rsidR="00215412">
          <w:rPr>
            <w:noProof/>
            <w:webHidden/>
          </w:rPr>
        </w:r>
        <w:r w:rsidR="00215412">
          <w:rPr>
            <w:noProof/>
            <w:webHidden/>
          </w:rPr>
          <w:fldChar w:fldCharType="separate"/>
        </w:r>
        <w:r w:rsidR="00215412">
          <w:rPr>
            <w:noProof/>
            <w:webHidden/>
          </w:rPr>
          <w:t>70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6" w:history="1">
        <w:r w:rsidR="00215412" w:rsidRPr="0036647D">
          <w:rPr>
            <w:rStyle w:val="Hyperlink"/>
            <w:noProof/>
          </w:rPr>
          <w:t>MomsRefusionAnsøgningOpdaterOutputStruktur</w:t>
        </w:r>
        <w:r w:rsidR="00215412">
          <w:rPr>
            <w:noProof/>
            <w:webHidden/>
          </w:rPr>
          <w:tab/>
        </w:r>
        <w:r w:rsidR="00215412">
          <w:rPr>
            <w:noProof/>
            <w:webHidden/>
          </w:rPr>
          <w:fldChar w:fldCharType="begin"/>
        </w:r>
        <w:r w:rsidR="00215412">
          <w:rPr>
            <w:noProof/>
            <w:webHidden/>
          </w:rPr>
          <w:instrText xml:space="preserve"> PAGEREF _Toc302730886 \h </w:instrText>
        </w:r>
        <w:r w:rsidR="00215412">
          <w:rPr>
            <w:noProof/>
            <w:webHidden/>
          </w:rPr>
        </w:r>
        <w:r w:rsidR="00215412">
          <w:rPr>
            <w:noProof/>
            <w:webHidden/>
          </w:rPr>
          <w:fldChar w:fldCharType="separate"/>
        </w:r>
        <w:r w:rsidR="00215412">
          <w:rPr>
            <w:noProof/>
            <w:webHidden/>
          </w:rPr>
          <w:t>70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7" w:history="1">
        <w:r w:rsidR="00215412" w:rsidRPr="0036647D">
          <w:rPr>
            <w:rStyle w:val="Hyperlink"/>
            <w:noProof/>
          </w:rPr>
          <w:t>MomsRefusionAnsøgningStamDataStruktur</w:t>
        </w:r>
        <w:r w:rsidR="00215412">
          <w:rPr>
            <w:noProof/>
            <w:webHidden/>
          </w:rPr>
          <w:tab/>
        </w:r>
        <w:r w:rsidR="00215412">
          <w:rPr>
            <w:noProof/>
            <w:webHidden/>
          </w:rPr>
          <w:fldChar w:fldCharType="begin"/>
        </w:r>
        <w:r w:rsidR="00215412">
          <w:rPr>
            <w:noProof/>
            <w:webHidden/>
          </w:rPr>
          <w:instrText xml:space="preserve"> PAGEREF _Toc302730887 \h </w:instrText>
        </w:r>
        <w:r w:rsidR="00215412">
          <w:rPr>
            <w:noProof/>
            <w:webHidden/>
          </w:rPr>
        </w:r>
        <w:r w:rsidR="00215412">
          <w:rPr>
            <w:noProof/>
            <w:webHidden/>
          </w:rPr>
          <w:fldChar w:fldCharType="separate"/>
        </w:r>
        <w:r w:rsidR="00215412">
          <w:rPr>
            <w:noProof/>
            <w:webHidden/>
          </w:rPr>
          <w:t>70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8" w:history="1">
        <w:r w:rsidR="00215412" w:rsidRPr="0036647D">
          <w:rPr>
            <w:rStyle w:val="Hyperlink"/>
            <w:noProof/>
          </w:rPr>
          <w:t>MomsRefusionAnsøgningStruktur</w:t>
        </w:r>
        <w:r w:rsidR="00215412">
          <w:rPr>
            <w:noProof/>
            <w:webHidden/>
          </w:rPr>
          <w:tab/>
        </w:r>
        <w:r w:rsidR="00215412">
          <w:rPr>
            <w:noProof/>
            <w:webHidden/>
          </w:rPr>
          <w:fldChar w:fldCharType="begin"/>
        </w:r>
        <w:r w:rsidR="00215412">
          <w:rPr>
            <w:noProof/>
            <w:webHidden/>
          </w:rPr>
          <w:instrText xml:space="preserve"> PAGEREF _Toc302730888 \h </w:instrText>
        </w:r>
        <w:r w:rsidR="00215412">
          <w:rPr>
            <w:noProof/>
            <w:webHidden/>
          </w:rPr>
        </w:r>
        <w:r w:rsidR="00215412">
          <w:rPr>
            <w:noProof/>
            <w:webHidden/>
          </w:rPr>
          <w:fldChar w:fldCharType="separate"/>
        </w:r>
        <w:r w:rsidR="00215412">
          <w:rPr>
            <w:noProof/>
            <w:webHidden/>
          </w:rPr>
          <w:t>71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89" w:history="1">
        <w:r w:rsidR="00215412" w:rsidRPr="0036647D">
          <w:rPr>
            <w:rStyle w:val="Hyperlink"/>
            <w:noProof/>
          </w:rPr>
          <w:t>MomsRefusionAnsøgningVersionNummerStruktur</w:t>
        </w:r>
        <w:r w:rsidR="00215412">
          <w:rPr>
            <w:noProof/>
            <w:webHidden/>
          </w:rPr>
          <w:tab/>
        </w:r>
        <w:r w:rsidR="00215412">
          <w:rPr>
            <w:noProof/>
            <w:webHidden/>
          </w:rPr>
          <w:fldChar w:fldCharType="begin"/>
        </w:r>
        <w:r w:rsidR="00215412">
          <w:rPr>
            <w:noProof/>
            <w:webHidden/>
          </w:rPr>
          <w:instrText xml:space="preserve"> PAGEREF _Toc302730889 \h </w:instrText>
        </w:r>
        <w:r w:rsidR="00215412">
          <w:rPr>
            <w:noProof/>
            <w:webHidden/>
          </w:rPr>
        </w:r>
        <w:r w:rsidR="00215412">
          <w:rPr>
            <w:noProof/>
            <w:webHidden/>
          </w:rPr>
          <w:fldChar w:fldCharType="separate"/>
        </w:r>
        <w:r w:rsidR="00215412">
          <w:rPr>
            <w:noProof/>
            <w:webHidden/>
          </w:rPr>
          <w:t>72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0" w:history="1">
        <w:r w:rsidR="00215412" w:rsidRPr="0036647D">
          <w:rPr>
            <w:rStyle w:val="Hyperlink"/>
            <w:noProof/>
          </w:rPr>
          <w:t>MomsRefusionBankkontoDetaljeStruktur</w:t>
        </w:r>
        <w:r w:rsidR="00215412">
          <w:rPr>
            <w:noProof/>
            <w:webHidden/>
          </w:rPr>
          <w:tab/>
        </w:r>
        <w:r w:rsidR="00215412">
          <w:rPr>
            <w:noProof/>
            <w:webHidden/>
          </w:rPr>
          <w:fldChar w:fldCharType="begin"/>
        </w:r>
        <w:r w:rsidR="00215412">
          <w:rPr>
            <w:noProof/>
            <w:webHidden/>
          </w:rPr>
          <w:instrText xml:space="preserve"> PAGEREF _Toc302730890 \h </w:instrText>
        </w:r>
        <w:r w:rsidR="00215412">
          <w:rPr>
            <w:noProof/>
            <w:webHidden/>
          </w:rPr>
        </w:r>
        <w:r w:rsidR="00215412">
          <w:rPr>
            <w:noProof/>
            <w:webHidden/>
          </w:rPr>
          <w:fldChar w:fldCharType="separate"/>
        </w:r>
        <w:r w:rsidR="00215412">
          <w:rPr>
            <w:noProof/>
            <w:webHidden/>
          </w:rPr>
          <w:t>72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1" w:history="1">
        <w:r w:rsidR="00215412" w:rsidRPr="0036647D">
          <w:rPr>
            <w:rStyle w:val="Hyperlink"/>
            <w:noProof/>
          </w:rPr>
          <w:t>MomsRefusionBankkontoStruktur</w:t>
        </w:r>
        <w:r w:rsidR="00215412">
          <w:rPr>
            <w:noProof/>
            <w:webHidden/>
          </w:rPr>
          <w:tab/>
        </w:r>
        <w:r w:rsidR="00215412">
          <w:rPr>
            <w:noProof/>
            <w:webHidden/>
          </w:rPr>
          <w:fldChar w:fldCharType="begin"/>
        </w:r>
        <w:r w:rsidR="00215412">
          <w:rPr>
            <w:noProof/>
            <w:webHidden/>
          </w:rPr>
          <w:instrText xml:space="preserve"> PAGEREF _Toc302730891 \h </w:instrText>
        </w:r>
        <w:r w:rsidR="00215412">
          <w:rPr>
            <w:noProof/>
            <w:webHidden/>
          </w:rPr>
        </w:r>
        <w:r w:rsidR="00215412">
          <w:rPr>
            <w:noProof/>
            <w:webHidden/>
          </w:rPr>
          <w:fldChar w:fldCharType="separate"/>
        </w:r>
        <w:r w:rsidR="00215412">
          <w:rPr>
            <w:noProof/>
            <w:webHidden/>
          </w:rPr>
          <w:t>72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2" w:history="1">
        <w:r w:rsidR="00215412" w:rsidRPr="0036647D">
          <w:rPr>
            <w:rStyle w:val="Hyperlink"/>
            <w:noProof/>
          </w:rPr>
          <w:t>MomsRefusionBeløbStruktur</w:t>
        </w:r>
        <w:r w:rsidR="00215412">
          <w:rPr>
            <w:noProof/>
            <w:webHidden/>
          </w:rPr>
          <w:tab/>
        </w:r>
        <w:r w:rsidR="00215412">
          <w:rPr>
            <w:noProof/>
            <w:webHidden/>
          </w:rPr>
          <w:fldChar w:fldCharType="begin"/>
        </w:r>
        <w:r w:rsidR="00215412">
          <w:rPr>
            <w:noProof/>
            <w:webHidden/>
          </w:rPr>
          <w:instrText xml:space="preserve"> PAGEREF _Toc302730892 \h </w:instrText>
        </w:r>
        <w:r w:rsidR="00215412">
          <w:rPr>
            <w:noProof/>
            <w:webHidden/>
          </w:rPr>
        </w:r>
        <w:r w:rsidR="00215412">
          <w:rPr>
            <w:noProof/>
            <w:webHidden/>
          </w:rPr>
          <w:fldChar w:fldCharType="separate"/>
        </w:r>
        <w:r w:rsidR="00215412">
          <w:rPr>
            <w:noProof/>
            <w:webHidden/>
          </w:rPr>
          <w:t>73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3" w:history="1">
        <w:r w:rsidR="00215412" w:rsidRPr="0036647D">
          <w:rPr>
            <w:rStyle w:val="Hyperlink"/>
            <w:noProof/>
          </w:rPr>
          <w:t>MomsRefusionDokumentStruktur</w:t>
        </w:r>
        <w:r w:rsidR="00215412">
          <w:rPr>
            <w:noProof/>
            <w:webHidden/>
          </w:rPr>
          <w:tab/>
        </w:r>
        <w:r w:rsidR="00215412">
          <w:rPr>
            <w:noProof/>
            <w:webHidden/>
          </w:rPr>
          <w:fldChar w:fldCharType="begin"/>
        </w:r>
        <w:r w:rsidR="00215412">
          <w:rPr>
            <w:noProof/>
            <w:webHidden/>
          </w:rPr>
          <w:instrText xml:space="preserve"> PAGEREF _Toc302730893 \h </w:instrText>
        </w:r>
        <w:r w:rsidR="00215412">
          <w:rPr>
            <w:noProof/>
            <w:webHidden/>
          </w:rPr>
        </w:r>
        <w:r w:rsidR="00215412">
          <w:rPr>
            <w:noProof/>
            <w:webHidden/>
          </w:rPr>
          <w:fldChar w:fldCharType="separate"/>
        </w:r>
        <w:r w:rsidR="00215412">
          <w:rPr>
            <w:noProof/>
            <w:webHidden/>
          </w:rPr>
          <w:t>73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4" w:history="1">
        <w:r w:rsidR="00215412" w:rsidRPr="0036647D">
          <w:rPr>
            <w:rStyle w:val="Hyperlink"/>
            <w:noProof/>
          </w:rPr>
          <w:t>MomsRefusionEUBeskedStruktur</w:t>
        </w:r>
        <w:r w:rsidR="00215412">
          <w:rPr>
            <w:noProof/>
            <w:webHidden/>
          </w:rPr>
          <w:tab/>
        </w:r>
        <w:r w:rsidR="00215412">
          <w:rPr>
            <w:noProof/>
            <w:webHidden/>
          </w:rPr>
          <w:fldChar w:fldCharType="begin"/>
        </w:r>
        <w:r w:rsidR="00215412">
          <w:rPr>
            <w:noProof/>
            <w:webHidden/>
          </w:rPr>
          <w:instrText xml:space="preserve"> PAGEREF _Toc302730894 \h </w:instrText>
        </w:r>
        <w:r w:rsidR="00215412">
          <w:rPr>
            <w:noProof/>
            <w:webHidden/>
          </w:rPr>
        </w:r>
        <w:r w:rsidR="00215412">
          <w:rPr>
            <w:noProof/>
            <w:webHidden/>
          </w:rPr>
          <w:fldChar w:fldCharType="separate"/>
        </w:r>
        <w:r w:rsidR="00215412">
          <w:rPr>
            <w:noProof/>
            <w:webHidden/>
          </w:rPr>
          <w:t>74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5" w:history="1">
        <w:r w:rsidR="00215412" w:rsidRPr="0036647D">
          <w:rPr>
            <w:rStyle w:val="Hyperlink"/>
            <w:noProof/>
          </w:rPr>
          <w:t>MomsRefusionErhvervsAktivitetValgStruktur</w:t>
        </w:r>
        <w:r w:rsidR="00215412">
          <w:rPr>
            <w:noProof/>
            <w:webHidden/>
          </w:rPr>
          <w:tab/>
        </w:r>
        <w:r w:rsidR="00215412">
          <w:rPr>
            <w:noProof/>
            <w:webHidden/>
          </w:rPr>
          <w:fldChar w:fldCharType="begin"/>
        </w:r>
        <w:r w:rsidR="00215412">
          <w:rPr>
            <w:noProof/>
            <w:webHidden/>
          </w:rPr>
          <w:instrText xml:space="preserve"> PAGEREF _Toc302730895 \h </w:instrText>
        </w:r>
        <w:r w:rsidR="00215412">
          <w:rPr>
            <w:noProof/>
            <w:webHidden/>
          </w:rPr>
        </w:r>
        <w:r w:rsidR="00215412">
          <w:rPr>
            <w:noProof/>
            <w:webHidden/>
          </w:rPr>
          <w:fldChar w:fldCharType="separate"/>
        </w:r>
        <w:r w:rsidR="00215412">
          <w:rPr>
            <w:noProof/>
            <w:webHidden/>
          </w:rPr>
          <w:t>74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6" w:history="1">
        <w:r w:rsidR="00215412" w:rsidRPr="0036647D">
          <w:rPr>
            <w:rStyle w:val="Hyperlink"/>
            <w:noProof/>
          </w:rPr>
          <w:t>MomsRefusionKontaktOplysningStruktur</w:t>
        </w:r>
        <w:r w:rsidR="00215412">
          <w:rPr>
            <w:noProof/>
            <w:webHidden/>
          </w:rPr>
          <w:tab/>
        </w:r>
        <w:r w:rsidR="00215412">
          <w:rPr>
            <w:noProof/>
            <w:webHidden/>
          </w:rPr>
          <w:fldChar w:fldCharType="begin"/>
        </w:r>
        <w:r w:rsidR="00215412">
          <w:rPr>
            <w:noProof/>
            <w:webHidden/>
          </w:rPr>
          <w:instrText xml:space="preserve"> PAGEREF _Toc302730896 \h </w:instrText>
        </w:r>
        <w:r w:rsidR="00215412">
          <w:rPr>
            <w:noProof/>
            <w:webHidden/>
          </w:rPr>
        </w:r>
        <w:r w:rsidR="00215412">
          <w:rPr>
            <w:noProof/>
            <w:webHidden/>
          </w:rPr>
          <w:fldChar w:fldCharType="separate"/>
        </w:r>
        <w:r w:rsidR="00215412">
          <w:rPr>
            <w:noProof/>
            <w:webHidden/>
          </w:rPr>
          <w:t>75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7" w:history="1">
        <w:r w:rsidR="00215412" w:rsidRPr="0036647D">
          <w:rPr>
            <w:rStyle w:val="Hyperlink"/>
            <w:noProof/>
          </w:rPr>
          <w:t>MomsRefusionKundeIdentifikationDe</w:t>
        </w:r>
        <w:r w:rsidR="00215412" w:rsidRPr="0036647D">
          <w:rPr>
            <w:rStyle w:val="Hyperlink"/>
            <w:noProof/>
          </w:rPr>
          <w:t>t</w:t>
        </w:r>
        <w:r w:rsidR="00215412" w:rsidRPr="0036647D">
          <w:rPr>
            <w:rStyle w:val="Hyperlink"/>
            <w:noProof/>
          </w:rPr>
          <w:t>alj</w:t>
        </w:r>
        <w:r w:rsidR="00215412" w:rsidRPr="0036647D">
          <w:rPr>
            <w:rStyle w:val="Hyperlink"/>
            <w:noProof/>
          </w:rPr>
          <w:t>e</w:t>
        </w:r>
        <w:r w:rsidR="00215412" w:rsidRPr="0036647D">
          <w:rPr>
            <w:rStyle w:val="Hyperlink"/>
            <w:noProof/>
          </w:rPr>
          <w:t>Struktur</w:t>
        </w:r>
        <w:r w:rsidR="00215412">
          <w:rPr>
            <w:noProof/>
            <w:webHidden/>
          </w:rPr>
          <w:tab/>
        </w:r>
        <w:r w:rsidR="00215412">
          <w:rPr>
            <w:noProof/>
            <w:webHidden/>
          </w:rPr>
          <w:fldChar w:fldCharType="begin"/>
        </w:r>
        <w:r w:rsidR="00215412">
          <w:rPr>
            <w:noProof/>
            <w:webHidden/>
          </w:rPr>
          <w:instrText xml:space="preserve"> PAGEREF _Toc302730897 \h </w:instrText>
        </w:r>
        <w:r w:rsidR="00215412">
          <w:rPr>
            <w:noProof/>
            <w:webHidden/>
          </w:rPr>
        </w:r>
        <w:r w:rsidR="00215412">
          <w:rPr>
            <w:noProof/>
            <w:webHidden/>
          </w:rPr>
          <w:fldChar w:fldCharType="separate"/>
        </w:r>
        <w:r w:rsidR="00215412">
          <w:rPr>
            <w:noProof/>
            <w:webHidden/>
          </w:rPr>
          <w:t>75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8" w:history="1">
        <w:r w:rsidR="00215412" w:rsidRPr="0036647D">
          <w:rPr>
            <w:rStyle w:val="Hyperlink"/>
            <w:noProof/>
          </w:rPr>
          <w:t>MomsRefusionKundeRepræsentantStruktur</w:t>
        </w:r>
        <w:r w:rsidR="00215412">
          <w:rPr>
            <w:noProof/>
            <w:webHidden/>
          </w:rPr>
          <w:tab/>
        </w:r>
        <w:r w:rsidR="00215412">
          <w:rPr>
            <w:noProof/>
            <w:webHidden/>
          </w:rPr>
          <w:fldChar w:fldCharType="begin"/>
        </w:r>
        <w:r w:rsidR="00215412">
          <w:rPr>
            <w:noProof/>
            <w:webHidden/>
          </w:rPr>
          <w:instrText xml:space="preserve"> PAGEREF _Toc302730898 \h </w:instrText>
        </w:r>
        <w:r w:rsidR="00215412">
          <w:rPr>
            <w:noProof/>
            <w:webHidden/>
          </w:rPr>
        </w:r>
        <w:r w:rsidR="00215412">
          <w:rPr>
            <w:noProof/>
            <w:webHidden/>
          </w:rPr>
          <w:fldChar w:fldCharType="separate"/>
        </w:r>
        <w:r w:rsidR="00215412">
          <w:rPr>
            <w:noProof/>
            <w:webHidden/>
          </w:rPr>
          <w:t>75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899" w:history="1">
        <w:r w:rsidR="00215412" w:rsidRPr="0036647D">
          <w:rPr>
            <w:rStyle w:val="Hyperlink"/>
            <w:noProof/>
          </w:rPr>
          <w:t>MomsRefusionKundeStruktur</w:t>
        </w:r>
        <w:r w:rsidR="00215412">
          <w:rPr>
            <w:noProof/>
            <w:webHidden/>
          </w:rPr>
          <w:tab/>
        </w:r>
        <w:r w:rsidR="00215412">
          <w:rPr>
            <w:noProof/>
            <w:webHidden/>
          </w:rPr>
          <w:fldChar w:fldCharType="begin"/>
        </w:r>
        <w:r w:rsidR="00215412">
          <w:rPr>
            <w:noProof/>
            <w:webHidden/>
          </w:rPr>
          <w:instrText xml:space="preserve"> PAGEREF _Toc302730899 \h </w:instrText>
        </w:r>
        <w:r w:rsidR="00215412">
          <w:rPr>
            <w:noProof/>
            <w:webHidden/>
          </w:rPr>
        </w:r>
        <w:r w:rsidR="00215412">
          <w:rPr>
            <w:noProof/>
            <w:webHidden/>
          </w:rPr>
          <w:fldChar w:fldCharType="separate"/>
        </w:r>
        <w:r w:rsidR="00215412">
          <w:rPr>
            <w:noProof/>
            <w:webHidden/>
          </w:rPr>
          <w:t>76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0" w:history="1">
        <w:r w:rsidR="00215412" w:rsidRPr="0036647D">
          <w:rPr>
            <w:rStyle w:val="Hyperlink"/>
            <w:noProof/>
          </w:rPr>
          <w:t>MomsRefusionLandKodeStruktur</w:t>
        </w:r>
        <w:r w:rsidR="00215412">
          <w:rPr>
            <w:noProof/>
            <w:webHidden/>
          </w:rPr>
          <w:tab/>
        </w:r>
        <w:r w:rsidR="00215412">
          <w:rPr>
            <w:noProof/>
            <w:webHidden/>
          </w:rPr>
          <w:fldChar w:fldCharType="begin"/>
        </w:r>
        <w:r w:rsidR="00215412">
          <w:rPr>
            <w:noProof/>
            <w:webHidden/>
          </w:rPr>
          <w:instrText xml:space="preserve"> PAGEREF _Toc302730900 \h </w:instrText>
        </w:r>
        <w:r w:rsidR="00215412">
          <w:rPr>
            <w:noProof/>
            <w:webHidden/>
          </w:rPr>
        </w:r>
        <w:r w:rsidR="00215412">
          <w:rPr>
            <w:noProof/>
            <w:webHidden/>
          </w:rPr>
          <w:fldChar w:fldCharType="separate"/>
        </w:r>
        <w:r w:rsidR="00215412">
          <w:rPr>
            <w:noProof/>
            <w:webHidden/>
          </w:rPr>
          <w:t>76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1" w:history="1">
        <w:r w:rsidR="00215412" w:rsidRPr="0036647D">
          <w:rPr>
            <w:rStyle w:val="Hyperlink"/>
            <w:noProof/>
          </w:rPr>
          <w:t>MomsRefusionLeverandørStruktur</w:t>
        </w:r>
        <w:r w:rsidR="00215412">
          <w:rPr>
            <w:noProof/>
            <w:webHidden/>
          </w:rPr>
          <w:tab/>
        </w:r>
        <w:r w:rsidR="00215412">
          <w:rPr>
            <w:noProof/>
            <w:webHidden/>
          </w:rPr>
          <w:fldChar w:fldCharType="begin"/>
        </w:r>
        <w:r w:rsidR="00215412">
          <w:rPr>
            <w:noProof/>
            <w:webHidden/>
          </w:rPr>
          <w:instrText xml:space="preserve"> PAGEREF _Toc302730901 \h </w:instrText>
        </w:r>
        <w:r w:rsidR="00215412">
          <w:rPr>
            <w:noProof/>
            <w:webHidden/>
          </w:rPr>
        </w:r>
        <w:r w:rsidR="00215412">
          <w:rPr>
            <w:noProof/>
            <w:webHidden/>
          </w:rPr>
          <w:fldChar w:fldCharType="separate"/>
        </w:r>
        <w:r w:rsidR="00215412">
          <w:rPr>
            <w:noProof/>
            <w:webHidden/>
          </w:rPr>
          <w:t>76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2" w:history="1">
        <w:r w:rsidR="00215412" w:rsidRPr="0036647D">
          <w:rPr>
            <w:rStyle w:val="Hyperlink"/>
            <w:noProof/>
          </w:rPr>
          <w:t>MomsRefusionMedarbejderDetaljeStruktur</w:t>
        </w:r>
        <w:r w:rsidR="00215412">
          <w:rPr>
            <w:noProof/>
            <w:webHidden/>
          </w:rPr>
          <w:tab/>
        </w:r>
        <w:r w:rsidR="00215412">
          <w:rPr>
            <w:noProof/>
            <w:webHidden/>
          </w:rPr>
          <w:fldChar w:fldCharType="begin"/>
        </w:r>
        <w:r w:rsidR="00215412">
          <w:rPr>
            <w:noProof/>
            <w:webHidden/>
          </w:rPr>
          <w:instrText xml:space="preserve"> PAGEREF _Toc302730902 \h </w:instrText>
        </w:r>
        <w:r w:rsidR="00215412">
          <w:rPr>
            <w:noProof/>
            <w:webHidden/>
          </w:rPr>
        </w:r>
        <w:r w:rsidR="00215412">
          <w:rPr>
            <w:noProof/>
            <w:webHidden/>
          </w:rPr>
          <w:fldChar w:fldCharType="separate"/>
        </w:r>
        <w:r w:rsidR="00215412">
          <w:rPr>
            <w:noProof/>
            <w:webHidden/>
          </w:rPr>
          <w:t>76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3" w:history="1">
        <w:r w:rsidR="00215412" w:rsidRPr="0036647D">
          <w:rPr>
            <w:rStyle w:val="Hyperlink"/>
            <w:noProof/>
          </w:rPr>
          <w:t>MomsRefusionMomsRegistreringsAttestStruktur</w:t>
        </w:r>
        <w:r w:rsidR="00215412">
          <w:rPr>
            <w:noProof/>
            <w:webHidden/>
          </w:rPr>
          <w:tab/>
        </w:r>
        <w:r w:rsidR="00215412">
          <w:rPr>
            <w:noProof/>
            <w:webHidden/>
          </w:rPr>
          <w:fldChar w:fldCharType="begin"/>
        </w:r>
        <w:r w:rsidR="00215412">
          <w:rPr>
            <w:noProof/>
            <w:webHidden/>
          </w:rPr>
          <w:instrText xml:space="preserve"> PAGEREF _Toc302730903 \h </w:instrText>
        </w:r>
        <w:r w:rsidR="00215412">
          <w:rPr>
            <w:noProof/>
            <w:webHidden/>
          </w:rPr>
        </w:r>
        <w:r w:rsidR="00215412">
          <w:rPr>
            <w:noProof/>
            <w:webHidden/>
          </w:rPr>
          <w:fldChar w:fldCharType="separate"/>
        </w:r>
        <w:r w:rsidR="00215412">
          <w:rPr>
            <w:noProof/>
            <w:webHidden/>
          </w:rPr>
          <w:t>77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4" w:history="1">
        <w:r w:rsidR="00215412" w:rsidRPr="0036647D">
          <w:rPr>
            <w:rStyle w:val="Hyperlink"/>
            <w:noProof/>
          </w:rPr>
          <w:t>MomsRefusionNotifikationKvitteringStruktur</w:t>
        </w:r>
        <w:r w:rsidR="00215412">
          <w:rPr>
            <w:noProof/>
            <w:webHidden/>
          </w:rPr>
          <w:tab/>
        </w:r>
        <w:r w:rsidR="00215412">
          <w:rPr>
            <w:noProof/>
            <w:webHidden/>
          </w:rPr>
          <w:fldChar w:fldCharType="begin"/>
        </w:r>
        <w:r w:rsidR="00215412">
          <w:rPr>
            <w:noProof/>
            <w:webHidden/>
          </w:rPr>
          <w:instrText xml:space="preserve"> PAGEREF _Toc302730904 \h </w:instrText>
        </w:r>
        <w:r w:rsidR="00215412">
          <w:rPr>
            <w:noProof/>
            <w:webHidden/>
          </w:rPr>
        </w:r>
        <w:r w:rsidR="00215412">
          <w:rPr>
            <w:noProof/>
            <w:webHidden/>
          </w:rPr>
          <w:fldChar w:fldCharType="separate"/>
        </w:r>
        <w:r w:rsidR="00215412">
          <w:rPr>
            <w:noProof/>
            <w:webHidden/>
          </w:rPr>
          <w:t>77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5" w:history="1">
        <w:r w:rsidR="00215412" w:rsidRPr="0036647D">
          <w:rPr>
            <w:rStyle w:val="Hyperlink"/>
            <w:noProof/>
          </w:rPr>
          <w:t>MomsRefusionNotifikationStruktur</w:t>
        </w:r>
        <w:r w:rsidR="00215412">
          <w:rPr>
            <w:noProof/>
            <w:webHidden/>
          </w:rPr>
          <w:tab/>
        </w:r>
        <w:r w:rsidR="00215412">
          <w:rPr>
            <w:noProof/>
            <w:webHidden/>
          </w:rPr>
          <w:fldChar w:fldCharType="begin"/>
        </w:r>
        <w:r w:rsidR="00215412">
          <w:rPr>
            <w:noProof/>
            <w:webHidden/>
          </w:rPr>
          <w:instrText xml:space="preserve"> PAGEREF _Toc302730905 \h </w:instrText>
        </w:r>
        <w:r w:rsidR="00215412">
          <w:rPr>
            <w:noProof/>
            <w:webHidden/>
          </w:rPr>
        </w:r>
        <w:r w:rsidR="00215412">
          <w:rPr>
            <w:noProof/>
            <w:webHidden/>
          </w:rPr>
          <w:fldChar w:fldCharType="separate"/>
        </w:r>
        <w:r w:rsidR="00215412">
          <w:rPr>
            <w:noProof/>
            <w:webHidden/>
          </w:rPr>
          <w:t>77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6" w:history="1">
        <w:r w:rsidR="00215412" w:rsidRPr="0036647D">
          <w:rPr>
            <w:rStyle w:val="Hyperlink"/>
            <w:noProof/>
          </w:rPr>
          <w:t>MomsRefusionPosteringStruktur</w:t>
        </w:r>
        <w:r w:rsidR="00215412">
          <w:rPr>
            <w:noProof/>
            <w:webHidden/>
          </w:rPr>
          <w:tab/>
        </w:r>
        <w:r w:rsidR="00215412">
          <w:rPr>
            <w:noProof/>
            <w:webHidden/>
          </w:rPr>
          <w:fldChar w:fldCharType="begin"/>
        </w:r>
        <w:r w:rsidR="00215412">
          <w:rPr>
            <w:noProof/>
            <w:webHidden/>
          </w:rPr>
          <w:instrText xml:space="preserve"> PAGEREF _Toc302730906 \h </w:instrText>
        </w:r>
        <w:r w:rsidR="00215412">
          <w:rPr>
            <w:noProof/>
            <w:webHidden/>
          </w:rPr>
        </w:r>
        <w:r w:rsidR="00215412">
          <w:rPr>
            <w:noProof/>
            <w:webHidden/>
          </w:rPr>
          <w:fldChar w:fldCharType="separate"/>
        </w:r>
        <w:r w:rsidR="00215412">
          <w:rPr>
            <w:noProof/>
            <w:webHidden/>
          </w:rPr>
          <w:t>77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7" w:history="1">
        <w:r w:rsidR="00215412" w:rsidRPr="0036647D">
          <w:rPr>
            <w:rStyle w:val="Hyperlink"/>
            <w:noProof/>
          </w:rPr>
          <w:t>MomsRefusionProRataSatsAfgørelseStruktur</w:t>
        </w:r>
        <w:r w:rsidR="00215412">
          <w:rPr>
            <w:noProof/>
            <w:webHidden/>
          </w:rPr>
          <w:tab/>
        </w:r>
        <w:r w:rsidR="00215412">
          <w:rPr>
            <w:noProof/>
            <w:webHidden/>
          </w:rPr>
          <w:fldChar w:fldCharType="begin"/>
        </w:r>
        <w:r w:rsidR="00215412">
          <w:rPr>
            <w:noProof/>
            <w:webHidden/>
          </w:rPr>
          <w:instrText xml:space="preserve"> PAGEREF _Toc302730907 \h </w:instrText>
        </w:r>
        <w:r w:rsidR="00215412">
          <w:rPr>
            <w:noProof/>
            <w:webHidden/>
          </w:rPr>
        </w:r>
        <w:r w:rsidR="00215412">
          <w:rPr>
            <w:noProof/>
            <w:webHidden/>
          </w:rPr>
          <w:fldChar w:fldCharType="separate"/>
        </w:r>
        <w:r w:rsidR="00215412">
          <w:rPr>
            <w:noProof/>
            <w:webHidden/>
          </w:rPr>
          <w:t>78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8" w:history="1">
        <w:r w:rsidR="00215412" w:rsidRPr="0036647D">
          <w:rPr>
            <w:rStyle w:val="Hyperlink"/>
            <w:noProof/>
          </w:rPr>
          <w:t>MomsRefusionProRataSatsKorrektionKvitteringStruktur</w:t>
        </w:r>
        <w:r w:rsidR="00215412">
          <w:rPr>
            <w:noProof/>
            <w:webHidden/>
          </w:rPr>
          <w:tab/>
        </w:r>
        <w:r w:rsidR="00215412">
          <w:rPr>
            <w:noProof/>
            <w:webHidden/>
          </w:rPr>
          <w:fldChar w:fldCharType="begin"/>
        </w:r>
        <w:r w:rsidR="00215412">
          <w:rPr>
            <w:noProof/>
            <w:webHidden/>
          </w:rPr>
          <w:instrText xml:space="preserve"> PAGEREF _Toc302730908 \h </w:instrText>
        </w:r>
        <w:r w:rsidR="00215412">
          <w:rPr>
            <w:noProof/>
            <w:webHidden/>
          </w:rPr>
        </w:r>
        <w:r w:rsidR="00215412">
          <w:rPr>
            <w:noProof/>
            <w:webHidden/>
          </w:rPr>
          <w:fldChar w:fldCharType="separate"/>
        </w:r>
        <w:r w:rsidR="00215412">
          <w:rPr>
            <w:noProof/>
            <w:webHidden/>
          </w:rPr>
          <w:t>78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09" w:history="1">
        <w:r w:rsidR="00215412" w:rsidRPr="0036647D">
          <w:rPr>
            <w:rStyle w:val="Hyperlink"/>
            <w:noProof/>
          </w:rPr>
          <w:t>MomsRefusionProRataSatsKorrektionStruktur</w:t>
        </w:r>
        <w:r w:rsidR="00215412">
          <w:rPr>
            <w:noProof/>
            <w:webHidden/>
          </w:rPr>
          <w:tab/>
        </w:r>
        <w:r w:rsidR="00215412">
          <w:rPr>
            <w:noProof/>
            <w:webHidden/>
          </w:rPr>
          <w:fldChar w:fldCharType="begin"/>
        </w:r>
        <w:r w:rsidR="00215412">
          <w:rPr>
            <w:noProof/>
            <w:webHidden/>
          </w:rPr>
          <w:instrText xml:space="preserve"> PAGEREF _Toc302730909 \h </w:instrText>
        </w:r>
        <w:r w:rsidR="00215412">
          <w:rPr>
            <w:noProof/>
            <w:webHidden/>
          </w:rPr>
        </w:r>
        <w:r w:rsidR="00215412">
          <w:rPr>
            <w:noProof/>
            <w:webHidden/>
          </w:rPr>
          <w:fldChar w:fldCharType="separate"/>
        </w:r>
        <w:r w:rsidR="00215412">
          <w:rPr>
            <w:noProof/>
            <w:webHidden/>
          </w:rPr>
          <w:t>79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0" w:history="1">
        <w:r w:rsidR="00215412" w:rsidRPr="0036647D">
          <w:rPr>
            <w:rStyle w:val="Hyperlink"/>
            <w:noProof/>
          </w:rPr>
          <w:t>MomsRefusionRisikoVurderingStruktur</w:t>
        </w:r>
        <w:r w:rsidR="00215412">
          <w:rPr>
            <w:noProof/>
            <w:webHidden/>
          </w:rPr>
          <w:tab/>
        </w:r>
        <w:r w:rsidR="00215412">
          <w:rPr>
            <w:noProof/>
            <w:webHidden/>
          </w:rPr>
          <w:fldChar w:fldCharType="begin"/>
        </w:r>
        <w:r w:rsidR="00215412">
          <w:rPr>
            <w:noProof/>
            <w:webHidden/>
          </w:rPr>
          <w:instrText xml:space="preserve"> PAGEREF _Toc302730910 \h </w:instrText>
        </w:r>
        <w:r w:rsidR="00215412">
          <w:rPr>
            <w:noProof/>
            <w:webHidden/>
          </w:rPr>
        </w:r>
        <w:r w:rsidR="00215412">
          <w:rPr>
            <w:noProof/>
            <w:webHidden/>
          </w:rPr>
          <w:fldChar w:fldCharType="separate"/>
        </w:r>
        <w:r w:rsidR="00215412">
          <w:rPr>
            <w:noProof/>
            <w:webHidden/>
          </w:rPr>
          <w:t>79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1" w:history="1">
        <w:r w:rsidR="00215412" w:rsidRPr="0036647D">
          <w:rPr>
            <w:rStyle w:val="Hyperlink"/>
            <w:noProof/>
          </w:rPr>
          <w:t>MomsRefusionSagBemærkningStruktur</w:t>
        </w:r>
        <w:r w:rsidR="00215412">
          <w:rPr>
            <w:noProof/>
            <w:webHidden/>
          </w:rPr>
          <w:tab/>
        </w:r>
        <w:r w:rsidR="00215412">
          <w:rPr>
            <w:noProof/>
            <w:webHidden/>
          </w:rPr>
          <w:fldChar w:fldCharType="begin"/>
        </w:r>
        <w:r w:rsidR="00215412">
          <w:rPr>
            <w:noProof/>
            <w:webHidden/>
          </w:rPr>
          <w:instrText xml:space="preserve"> PAGEREF _Toc302730911 \h </w:instrText>
        </w:r>
        <w:r w:rsidR="00215412">
          <w:rPr>
            <w:noProof/>
            <w:webHidden/>
          </w:rPr>
        </w:r>
        <w:r w:rsidR="00215412">
          <w:rPr>
            <w:noProof/>
            <w:webHidden/>
          </w:rPr>
          <w:fldChar w:fldCharType="separate"/>
        </w:r>
        <w:r w:rsidR="00215412">
          <w:rPr>
            <w:noProof/>
            <w:webHidden/>
          </w:rPr>
          <w:t>79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2" w:history="1">
        <w:r w:rsidR="00215412" w:rsidRPr="0036647D">
          <w:rPr>
            <w:rStyle w:val="Hyperlink"/>
            <w:noProof/>
          </w:rPr>
          <w:t>MomsRefusionStatusUdbetalingDatoStruktur</w:t>
        </w:r>
        <w:r w:rsidR="00215412">
          <w:rPr>
            <w:noProof/>
            <w:webHidden/>
          </w:rPr>
          <w:tab/>
        </w:r>
        <w:r w:rsidR="00215412">
          <w:rPr>
            <w:noProof/>
            <w:webHidden/>
          </w:rPr>
          <w:fldChar w:fldCharType="begin"/>
        </w:r>
        <w:r w:rsidR="00215412">
          <w:rPr>
            <w:noProof/>
            <w:webHidden/>
          </w:rPr>
          <w:instrText xml:space="preserve"> PAGEREF _Toc302730912 \h </w:instrText>
        </w:r>
        <w:r w:rsidR="00215412">
          <w:rPr>
            <w:noProof/>
            <w:webHidden/>
          </w:rPr>
        </w:r>
        <w:r w:rsidR="00215412">
          <w:rPr>
            <w:noProof/>
            <w:webHidden/>
          </w:rPr>
          <w:fldChar w:fldCharType="separate"/>
        </w:r>
        <w:r w:rsidR="00215412">
          <w:rPr>
            <w:noProof/>
            <w:webHidden/>
          </w:rPr>
          <w:t>79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3" w:history="1">
        <w:r w:rsidR="00215412" w:rsidRPr="0036647D">
          <w:rPr>
            <w:rStyle w:val="Hyperlink"/>
            <w:noProof/>
          </w:rPr>
          <w:t>MomsRefusionSystemAdm</w:t>
        </w:r>
        <w:r w:rsidR="00215412" w:rsidRPr="0036647D">
          <w:rPr>
            <w:rStyle w:val="Hyperlink"/>
            <w:noProof/>
          </w:rPr>
          <w:t>i</w:t>
        </w:r>
        <w:r w:rsidR="00215412" w:rsidRPr="0036647D">
          <w:rPr>
            <w:rStyle w:val="Hyperlink"/>
            <w:noProof/>
          </w:rPr>
          <w:t>ni</w:t>
        </w:r>
        <w:r w:rsidR="00215412" w:rsidRPr="0036647D">
          <w:rPr>
            <w:rStyle w:val="Hyperlink"/>
            <w:noProof/>
          </w:rPr>
          <w:t>s</w:t>
        </w:r>
        <w:r w:rsidR="00215412" w:rsidRPr="0036647D">
          <w:rPr>
            <w:rStyle w:val="Hyperlink"/>
            <w:noProof/>
          </w:rPr>
          <w:t>t</w:t>
        </w:r>
        <w:r w:rsidR="00215412" w:rsidRPr="0036647D">
          <w:rPr>
            <w:rStyle w:val="Hyperlink"/>
            <w:noProof/>
          </w:rPr>
          <w:t>rationStruktur</w:t>
        </w:r>
        <w:r w:rsidR="00215412">
          <w:rPr>
            <w:noProof/>
            <w:webHidden/>
          </w:rPr>
          <w:tab/>
        </w:r>
        <w:r w:rsidR="00215412">
          <w:rPr>
            <w:noProof/>
            <w:webHidden/>
          </w:rPr>
          <w:fldChar w:fldCharType="begin"/>
        </w:r>
        <w:r w:rsidR="00215412">
          <w:rPr>
            <w:noProof/>
            <w:webHidden/>
          </w:rPr>
          <w:instrText xml:space="preserve"> PAGEREF _Toc302730913 \h </w:instrText>
        </w:r>
        <w:r w:rsidR="00215412">
          <w:rPr>
            <w:noProof/>
            <w:webHidden/>
          </w:rPr>
        </w:r>
        <w:r w:rsidR="00215412">
          <w:rPr>
            <w:noProof/>
            <w:webHidden/>
          </w:rPr>
          <w:fldChar w:fldCharType="separate"/>
        </w:r>
        <w:r w:rsidR="00215412">
          <w:rPr>
            <w:noProof/>
            <w:webHidden/>
          </w:rPr>
          <w:t>79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4" w:history="1">
        <w:r w:rsidR="00215412" w:rsidRPr="0036647D">
          <w:rPr>
            <w:rStyle w:val="Hyperlink"/>
            <w:noProof/>
          </w:rPr>
          <w:t>MomsRefusionValideringsrapportStruktur</w:t>
        </w:r>
        <w:r w:rsidR="00215412">
          <w:rPr>
            <w:noProof/>
            <w:webHidden/>
          </w:rPr>
          <w:tab/>
        </w:r>
        <w:r w:rsidR="00215412">
          <w:rPr>
            <w:noProof/>
            <w:webHidden/>
          </w:rPr>
          <w:fldChar w:fldCharType="begin"/>
        </w:r>
        <w:r w:rsidR="00215412">
          <w:rPr>
            <w:noProof/>
            <w:webHidden/>
          </w:rPr>
          <w:instrText xml:space="preserve"> PAGEREF _Toc302730914 \h </w:instrText>
        </w:r>
        <w:r w:rsidR="00215412">
          <w:rPr>
            <w:noProof/>
            <w:webHidden/>
          </w:rPr>
        </w:r>
        <w:r w:rsidR="00215412">
          <w:rPr>
            <w:noProof/>
            <w:webHidden/>
          </w:rPr>
          <w:fldChar w:fldCharType="separate"/>
        </w:r>
        <w:r w:rsidR="00215412">
          <w:rPr>
            <w:noProof/>
            <w:webHidden/>
          </w:rPr>
          <w:t>81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5" w:history="1">
        <w:r w:rsidR="00215412" w:rsidRPr="0036647D">
          <w:rPr>
            <w:rStyle w:val="Hyperlink"/>
            <w:noProof/>
          </w:rPr>
          <w:t>ProRataSatsKorrektionNummerStruktur</w:t>
        </w:r>
        <w:r w:rsidR="00215412">
          <w:rPr>
            <w:noProof/>
            <w:webHidden/>
          </w:rPr>
          <w:tab/>
        </w:r>
        <w:r w:rsidR="00215412">
          <w:rPr>
            <w:noProof/>
            <w:webHidden/>
          </w:rPr>
          <w:fldChar w:fldCharType="begin"/>
        </w:r>
        <w:r w:rsidR="00215412">
          <w:rPr>
            <w:noProof/>
            <w:webHidden/>
          </w:rPr>
          <w:instrText xml:space="preserve"> PAGEREF _Toc302730915 \h </w:instrText>
        </w:r>
        <w:r w:rsidR="00215412">
          <w:rPr>
            <w:noProof/>
            <w:webHidden/>
          </w:rPr>
        </w:r>
        <w:r w:rsidR="00215412">
          <w:rPr>
            <w:noProof/>
            <w:webHidden/>
          </w:rPr>
          <w:fldChar w:fldCharType="separate"/>
        </w:r>
        <w:r w:rsidR="00215412">
          <w:rPr>
            <w:noProof/>
            <w:webHidden/>
          </w:rPr>
          <w:t>82</w:t>
        </w:r>
        <w:r w:rsidR="00215412">
          <w:rPr>
            <w:noProof/>
            <w:webHidden/>
          </w:rPr>
          <w:fldChar w:fldCharType="end"/>
        </w:r>
      </w:hyperlink>
    </w:p>
    <w:p w:rsidR="00215412" w:rsidRDefault="003045F8" w:rsidP="00215412">
      <w:pPr>
        <w:pStyle w:val="TOC1"/>
        <w:tabs>
          <w:tab w:val="right" w:leader="dot" w:pos="10195"/>
        </w:tabs>
        <w:rPr>
          <w:rFonts w:asciiTheme="minorHAnsi" w:eastAsiaTheme="minorEastAsia" w:hAnsiTheme="minorHAnsi" w:cstheme="minorBidi"/>
          <w:b w:val="0"/>
          <w:noProof/>
          <w:sz w:val="22"/>
          <w:lang w:eastAsia="da-DK"/>
        </w:rPr>
      </w:pPr>
      <w:hyperlink w:anchor="_Toc302730916" w:history="1">
        <w:r w:rsidR="00215412" w:rsidRPr="0036647D">
          <w:rPr>
            <w:rStyle w:val="Hyperlink"/>
            <w:noProof/>
          </w:rPr>
          <w:t>Dataelementer</w:t>
        </w:r>
        <w:r w:rsidR="00215412">
          <w:rPr>
            <w:noProof/>
            <w:webHidden/>
          </w:rPr>
          <w:tab/>
        </w:r>
        <w:r w:rsidR="00215412">
          <w:rPr>
            <w:noProof/>
            <w:webHidden/>
          </w:rPr>
          <w:fldChar w:fldCharType="begin"/>
        </w:r>
        <w:r w:rsidR="00215412">
          <w:rPr>
            <w:noProof/>
            <w:webHidden/>
          </w:rPr>
          <w:instrText xml:space="preserve"> PAGEREF _Toc302730916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7" w:history="1">
        <w:r w:rsidR="00215412" w:rsidRPr="0036647D">
          <w:rPr>
            <w:rStyle w:val="Hyperlink"/>
            <w:noProof/>
          </w:rPr>
          <w:t>BankkontoBICKode</w:t>
        </w:r>
        <w:r w:rsidR="00215412">
          <w:rPr>
            <w:noProof/>
            <w:webHidden/>
          </w:rPr>
          <w:tab/>
        </w:r>
        <w:r w:rsidR="00215412">
          <w:rPr>
            <w:noProof/>
            <w:webHidden/>
          </w:rPr>
          <w:fldChar w:fldCharType="begin"/>
        </w:r>
        <w:r w:rsidR="00215412">
          <w:rPr>
            <w:noProof/>
            <w:webHidden/>
          </w:rPr>
          <w:instrText xml:space="preserve"> PAGEREF _Toc302730917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8" w:history="1">
        <w:r w:rsidR="00215412" w:rsidRPr="0036647D">
          <w:rPr>
            <w:rStyle w:val="Hyperlink"/>
            <w:noProof/>
          </w:rPr>
          <w:t>BankkontoIBANKode</w:t>
        </w:r>
        <w:r w:rsidR="00215412">
          <w:rPr>
            <w:noProof/>
            <w:webHidden/>
          </w:rPr>
          <w:tab/>
        </w:r>
        <w:r w:rsidR="00215412">
          <w:rPr>
            <w:noProof/>
            <w:webHidden/>
          </w:rPr>
          <w:fldChar w:fldCharType="begin"/>
        </w:r>
        <w:r w:rsidR="00215412">
          <w:rPr>
            <w:noProof/>
            <w:webHidden/>
          </w:rPr>
          <w:instrText xml:space="preserve"> PAGEREF _Toc302730918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19" w:history="1">
        <w:r w:rsidR="00215412" w:rsidRPr="0036647D">
          <w:rPr>
            <w:rStyle w:val="Hyperlink"/>
            <w:noProof/>
          </w:rPr>
          <w:t>BankkontoKontonummer</w:t>
        </w:r>
        <w:r w:rsidR="00215412">
          <w:rPr>
            <w:noProof/>
            <w:webHidden/>
          </w:rPr>
          <w:tab/>
        </w:r>
        <w:r w:rsidR="00215412">
          <w:rPr>
            <w:noProof/>
            <w:webHidden/>
          </w:rPr>
          <w:fldChar w:fldCharType="begin"/>
        </w:r>
        <w:r w:rsidR="00215412">
          <w:rPr>
            <w:noProof/>
            <w:webHidden/>
          </w:rPr>
          <w:instrText xml:space="preserve"> PAGEREF _Toc302730919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0" w:history="1">
        <w:r w:rsidR="00215412" w:rsidRPr="0036647D">
          <w:rPr>
            <w:rStyle w:val="Hyperlink"/>
            <w:noProof/>
          </w:rPr>
          <w:t>BankkontoNavn</w:t>
        </w:r>
        <w:r w:rsidR="00215412">
          <w:rPr>
            <w:noProof/>
            <w:webHidden/>
          </w:rPr>
          <w:tab/>
        </w:r>
        <w:r w:rsidR="00215412">
          <w:rPr>
            <w:noProof/>
            <w:webHidden/>
          </w:rPr>
          <w:fldChar w:fldCharType="begin"/>
        </w:r>
        <w:r w:rsidR="00215412">
          <w:rPr>
            <w:noProof/>
            <w:webHidden/>
          </w:rPr>
          <w:instrText xml:space="preserve"> PAGEREF _Toc302730920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1" w:history="1">
        <w:r w:rsidR="00215412" w:rsidRPr="0036647D">
          <w:rPr>
            <w:rStyle w:val="Hyperlink"/>
            <w:noProof/>
          </w:rPr>
          <w:t>BankkontoRegistreringsnummer</w:t>
        </w:r>
        <w:r w:rsidR="00215412">
          <w:rPr>
            <w:noProof/>
            <w:webHidden/>
          </w:rPr>
          <w:tab/>
        </w:r>
        <w:r w:rsidR="00215412">
          <w:rPr>
            <w:noProof/>
            <w:webHidden/>
          </w:rPr>
          <w:fldChar w:fldCharType="begin"/>
        </w:r>
        <w:r w:rsidR="00215412">
          <w:rPr>
            <w:noProof/>
            <w:webHidden/>
          </w:rPr>
          <w:instrText xml:space="preserve"> PAGEREF _Toc302730921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2" w:history="1">
        <w:r w:rsidR="00215412" w:rsidRPr="0036647D">
          <w:rPr>
            <w:rStyle w:val="Hyperlink"/>
            <w:noProof/>
          </w:rPr>
          <w:t>BankkontoValuta</w:t>
        </w:r>
        <w:r w:rsidR="00215412">
          <w:rPr>
            <w:noProof/>
            <w:webHidden/>
          </w:rPr>
          <w:tab/>
        </w:r>
        <w:r w:rsidR="00215412">
          <w:rPr>
            <w:noProof/>
            <w:webHidden/>
          </w:rPr>
          <w:fldChar w:fldCharType="begin"/>
        </w:r>
        <w:r w:rsidR="00215412">
          <w:rPr>
            <w:noProof/>
            <w:webHidden/>
          </w:rPr>
          <w:instrText xml:space="preserve"> PAGEREF _Toc302730922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3" w:history="1">
        <w:r w:rsidR="00215412" w:rsidRPr="0036647D">
          <w:rPr>
            <w:rStyle w:val="Hyperlink"/>
            <w:noProof/>
          </w:rPr>
          <w:t>BeløbPositivtNegativtBeløb</w:t>
        </w:r>
        <w:r w:rsidR="00215412">
          <w:rPr>
            <w:noProof/>
            <w:webHidden/>
          </w:rPr>
          <w:tab/>
        </w:r>
        <w:r w:rsidR="00215412">
          <w:rPr>
            <w:noProof/>
            <w:webHidden/>
          </w:rPr>
          <w:fldChar w:fldCharType="begin"/>
        </w:r>
        <w:r w:rsidR="00215412">
          <w:rPr>
            <w:noProof/>
            <w:webHidden/>
          </w:rPr>
          <w:instrText xml:space="preserve"> PAGEREF _Toc302730923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4" w:history="1">
        <w:r w:rsidR="00215412" w:rsidRPr="0036647D">
          <w:rPr>
            <w:rStyle w:val="Hyperlink"/>
            <w:noProof/>
          </w:rPr>
          <w:t>DokumentBemærkning</w:t>
        </w:r>
        <w:r w:rsidR="00215412">
          <w:rPr>
            <w:noProof/>
            <w:webHidden/>
          </w:rPr>
          <w:tab/>
        </w:r>
        <w:r w:rsidR="00215412">
          <w:rPr>
            <w:noProof/>
            <w:webHidden/>
          </w:rPr>
          <w:fldChar w:fldCharType="begin"/>
        </w:r>
        <w:r w:rsidR="00215412">
          <w:rPr>
            <w:noProof/>
            <w:webHidden/>
          </w:rPr>
          <w:instrText xml:space="preserve"> PAGEREF _Toc302730924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5" w:history="1">
        <w:r w:rsidR="00215412" w:rsidRPr="0036647D">
          <w:rPr>
            <w:rStyle w:val="Hyperlink"/>
            <w:noProof/>
          </w:rPr>
          <w:t>DokumentBrevDato</w:t>
        </w:r>
        <w:r w:rsidR="00215412">
          <w:rPr>
            <w:noProof/>
            <w:webHidden/>
          </w:rPr>
          <w:tab/>
        </w:r>
        <w:r w:rsidR="00215412">
          <w:rPr>
            <w:noProof/>
            <w:webHidden/>
          </w:rPr>
          <w:fldChar w:fldCharType="begin"/>
        </w:r>
        <w:r w:rsidR="00215412">
          <w:rPr>
            <w:noProof/>
            <w:webHidden/>
          </w:rPr>
          <w:instrText xml:space="preserve"> PAGEREF _Toc302730925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6" w:history="1">
        <w:r w:rsidR="00215412" w:rsidRPr="0036647D">
          <w:rPr>
            <w:rStyle w:val="Hyperlink"/>
            <w:noProof/>
          </w:rPr>
          <w:t>DokumentFilIndhold</w:t>
        </w:r>
        <w:r w:rsidR="00215412">
          <w:rPr>
            <w:noProof/>
            <w:webHidden/>
          </w:rPr>
          <w:tab/>
        </w:r>
        <w:r w:rsidR="00215412">
          <w:rPr>
            <w:noProof/>
            <w:webHidden/>
          </w:rPr>
          <w:fldChar w:fldCharType="begin"/>
        </w:r>
        <w:r w:rsidR="00215412">
          <w:rPr>
            <w:noProof/>
            <w:webHidden/>
          </w:rPr>
          <w:instrText xml:space="preserve"> PAGEREF _Toc302730926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7" w:history="1">
        <w:r w:rsidR="00215412" w:rsidRPr="0036647D">
          <w:rPr>
            <w:rStyle w:val="Hyperlink"/>
            <w:noProof/>
          </w:rPr>
          <w:t>DokumentFilType</w:t>
        </w:r>
        <w:r w:rsidR="00215412">
          <w:rPr>
            <w:noProof/>
            <w:webHidden/>
          </w:rPr>
          <w:tab/>
        </w:r>
        <w:r w:rsidR="00215412">
          <w:rPr>
            <w:noProof/>
            <w:webHidden/>
          </w:rPr>
          <w:fldChar w:fldCharType="begin"/>
        </w:r>
        <w:r w:rsidR="00215412">
          <w:rPr>
            <w:noProof/>
            <w:webHidden/>
          </w:rPr>
          <w:instrText xml:space="preserve"> PAGEREF _Toc302730927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8" w:history="1">
        <w:r w:rsidR="00215412" w:rsidRPr="0036647D">
          <w:rPr>
            <w:rStyle w:val="Hyperlink"/>
            <w:noProof/>
          </w:rPr>
          <w:t>DokumentFriOplysningIndhold</w:t>
        </w:r>
        <w:r w:rsidR="00215412">
          <w:rPr>
            <w:noProof/>
            <w:webHidden/>
          </w:rPr>
          <w:tab/>
        </w:r>
        <w:r w:rsidR="00215412">
          <w:rPr>
            <w:noProof/>
            <w:webHidden/>
          </w:rPr>
          <w:fldChar w:fldCharType="begin"/>
        </w:r>
        <w:r w:rsidR="00215412">
          <w:rPr>
            <w:noProof/>
            <w:webHidden/>
          </w:rPr>
          <w:instrText xml:space="preserve"> PAGEREF _Toc302730928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29" w:history="1">
        <w:r w:rsidR="00215412" w:rsidRPr="0036647D">
          <w:rPr>
            <w:rStyle w:val="Hyperlink"/>
            <w:noProof/>
          </w:rPr>
          <w:t>DokumentModtagDato</w:t>
        </w:r>
        <w:r w:rsidR="00215412">
          <w:rPr>
            <w:noProof/>
            <w:webHidden/>
          </w:rPr>
          <w:tab/>
        </w:r>
        <w:r w:rsidR="00215412">
          <w:rPr>
            <w:noProof/>
            <w:webHidden/>
          </w:rPr>
          <w:fldChar w:fldCharType="begin"/>
        </w:r>
        <w:r w:rsidR="00215412">
          <w:rPr>
            <w:noProof/>
            <w:webHidden/>
          </w:rPr>
          <w:instrText xml:space="preserve"> PAGEREF _Toc302730929 \h </w:instrText>
        </w:r>
        <w:r w:rsidR="00215412">
          <w:rPr>
            <w:noProof/>
            <w:webHidden/>
          </w:rPr>
        </w:r>
        <w:r w:rsidR="00215412">
          <w:rPr>
            <w:noProof/>
            <w:webHidden/>
          </w:rPr>
          <w:fldChar w:fldCharType="separate"/>
        </w:r>
        <w:r w:rsidR="00215412">
          <w:rPr>
            <w:noProof/>
            <w:webHidden/>
          </w:rPr>
          <w:t>83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0" w:history="1">
        <w:r w:rsidR="00215412" w:rsidRPr="0036647D">
          <w:rPr>
            <w:rStyle w:val="Hyperlink"/>
            <w:noProof/>
          </w:rPr>
          <w:t>DokumentNummer</w:t>
        </w:r>
        <w:r w:rsidR="00215412">
          <w:rPr>
            <w:noProof/>
            <w:webHidden/>
          </w:rPr>
          <w:tab/>
        </w:r>
        <w:r w:rsidR="00215412">
          <w:rPr>
            <w:noProof/>
            <w:webHidden/>
          </w:rPr>
          <w:fldChar w:fldCharType="begin"/>
        </w:r>
        <w:r w:rsidR="00215412">
          <w:rPr>
            <w:noProof/>
            <w:webHidden/>
          </w:rPr>
          <w:instrText xml:space="preserve"> PAGEREF _Toc302730930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1" w:history="1">
        <w:r w:rsidR="00215412" w:rsidRPr="0036647D">
          <w:rPr>
            <w:rStyle w:val="Hyperlink"/>
            <w:noProof/>
          </w:rPr>
          <w:t>DokumentProfilNavn</w:t>
        </w:r>
        <w:r w:rsidR="00215412">
          <w:rPr>
            <w:noProof/>
            <w:webHidden/>
          </w:rPr>
          <w:tab/>
        </w:r>
        <w:r w:rsidR="00215412">
          <w:rPr>
            <w:noProof/>
            <w:webHidden/>
          </w:rPr>
          <w:fldChar w:fldCharType="begin"/>
        </w:r>
        <w:r w:rsidR="00215412">
          <w:rPr>
            <w:noProof/>
            <w:webHidden/>
          </w:rPr>
          <w:instrText xml:space="preserve"> PAGEREF _Toc302730931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2" w:history="1">
        <w:r w:rsidR="00215412" w:rsidRPr="0036647D">
          <w:rPr>
            <w:rStyle w:val="Hyperlink"/>
            <w:noProof/>
          </w:rPr>
          <w:t>DokumentSvarfristDato</w:t>
        </w:r>
        <w:r w:rsidR="00215412">
          <w:rPr>
            <w:noProof/>
            <w:webHidden/>
          </w:rPr>
          <w:tab/>
        </w:r>
        <w:r w:rsidR="00215412">
          <w:rPr>
            <w:noProof/>
            <w:webHidden/>
          </w:rPr>
          <w:fldChar w:fldCharType="begin"/>
        </w:r>
        <w:r w:rsidR="00215412">
          <w:rPr>
            <w:noProof/>
            <w:webHidden/>
          </w:rPr>
          <w:instrText xml:space="preserve"> PAGEREF _Toc302730932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3" w:history="1">
        <w:r w:rsidR="00215412" w:rsidRPr="0036647D">
          <w:rPr>
            <w:rStyle w:val="Hyperlink"/>
            <w:noProof/>
          </w:rPr>
          <w:t>DokumentTitel</w:t>
        </w:r>
        <w:r w:rsidR="00215412">
          <w:rPr>
            <w:noProof/>
            <w:webHidden/>
          </w:rPr>
          <w:tab/>
        </w:r>
        <w:r w:rsidR="00215412">
          <w:rPr>
            <w:noProof/>
            <w:webHidden/>
          </w:rPr>
          <w:fldChar w:fldCharType="begin"/>
        </w:r>
        <w:r w:rsidR="00215412">
          <w:rPr>
            <w:noProof/>
            <w:webHidden/>
          </w:rPr>
          <w:instrText xml:space="preserve"> PAGEREF _Toc302730933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4" w:history="1">
        <w:r w:rsidR="00215412" w:rsidRPr="0036647D">
          <w:rPr>
            <w:rStyle w:val="Hyperlink"/>
            <w:noProof/>
          </w:rPr>
          <w:t>DokumentUUID</w:t>
        </w:r>
        <w:r w:rsidR="00215412">
          <w:rPr>
            <w:noProof/>
            <w:webHidden/>
          </w:rPr>
          <w:tab/>
        </w:r>
        <w:r w:rsidR="00215412">
          <w:rPr>
            <w:noProof/>
            <w:webHidden/>
          </w:rPr>
          <w:fldChar w:fldCharType="begin"/>
        </w:r>
        <w:r w:rsidR="00215412">
          <w:rPr>
            <w:noProof/>
            <w:webHidden/>
          </w:rPr>
          <w:instrText xml:space="preserve"> PAGEREF _Toc302730934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5" w:history="1">
        <w:r w:rsidR="00215412" w:rsidRPr="0036647D">
          <w:rPr>
            <w:rStyle w:val="Hyperlink"/>
            <w:noProof/>
          </w:rPr>
          <w:t>EmailAdresseEmail</w:t>
        </w:r>
        <w:r w:rsidR="00215412">
          <w:rPr>
            <w:noProof/>
            <w:webHidden/>
          </w:rPr>
          <w:tab/>
        </w:r>
        <w:r w:rsidR="00215412">
          <w:rPr>
            <w:noProof/>
            <w:webHidden/>
          </w:rPr>
          <w:fldChar w:fldCharType="begin"/>
        </w:r>
        <w:r w:rsidR="00215412">
          <w:rPr>
            <w:noProof/>
            <w:webHidden/>
          </w:rPr>
          <w:instrText xml:space="preserve"> PAGEREF _Toc302730935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6" w:history="1">
        <w:r w:rsidR="00215412" w:rsidRPr="0036647D">
          <w:rPr>
            <w:rStyle w:val="Hyperlink"/>
            <w:noProof/>
          </w:rPr>
          <w:t>ErhvervsaktivitetKode</w:t>
        </w:r>
        <w:r w:rsidR="00215412">
          <w:rPr>
            <w:noProof/>
            <w:webHidden/>
          </w:rPr>
          <w:tab/>
        </w:r>
        <w:r w:rsidR="00215412">
          <w:rPr>
            <w:noProof/>
            <w:webHidden/>
          </w:rPr>
          <w:fldChar w:fldCharType="begin"/>
        </w:r>
        <w:r w:rsidR="00215412">
          <w:rPr>
            <w:noProof/>
            <w:webHidden/>
          </w:rPr>
          <w:instrText xml:space="preserve"> PAGEREF _Toc302730936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7" w:history="1">
        <w:r w:rsidR="00215412" w:rsidRPr="0036647D">
          <w:rPr>
            <w:rStyle w:val="Hyperlink"/>
            <w:noProof/>
          </w:rPr>
          <w:t>ErhvervsaktivitetTekst</w:t>
        </w:r>
        <w:r w:rsidR="00215412">
          <w:rPr>
            <w:noProof/>
            <w:webHidden/>
          </w:rPr>
          <w:tab/>
        </w:r>
        <w:r w:rsidR="00215412">
          <w:rPr>
            <w:noProof/>
            <w:webHidden/>
          </w:rPr>
          <w:fldChar w:fldCharType="begin"/>
        </w:r>
        <w:r w:rsidR="00215412">
          <w:rPr>
            <w:noProof/>
            <w:webHidden/>
          </w:rPr>
          <w:instrText xml:space="preserve"> PAGEREF _Toc302730937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8" w:history="1">
        <w:r w:rsidR="00215412" w:rsidRPr="0036647D">
          <w:rPr>
            <w:rStyle w:val="Hyperlink"/>
            <w:noProof/>
          </w:rPr>
          <w:t>ErhvervsaktivitetTekstSprog</w:t>
        </w:r>
        <w:r w:rsidR="00215412">
          <w:rPr>
            <w:noProof/>
            <w:webHidden/>
          </w:rPr>
          <w:tab/>
        </w:r>
        <w:r w:rsidR="00215412">
          <w:rPr>
            <w:noProof/>
            <w:webHidden/>
          </w:rPr>
          <w:fldChar w:fldCharType="begin"/>
        </w:r>
        <w:r w:rsidR="00215412">
          <w:rPr>
            <w:noProof/>
            <w:webHidden/>
          </w:rPr>
          <w:instrText xml:space="preserve"> PAGEREF _Toc302730938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39" w:history="1">
        <w:r w:rsidR="00215412" w:rsidRPr="0036647D">
          <w:rPr>
            <w:rStyle w:val="Hyperlink"/>
            <w:noProof/>
          </w:rPr>
          <w:t>FordringID</w:t>
        </w:r>
        <w:r w:rsidR="00215412">
          <w:rPr>
            <w:noProof/>
            <w:webHidden/>
          </w:rPr>
          <w:tab/>
        </w:r>
        <w:r w:rsidR="00215412">
          <w:rPr>
            <w:noProof/>
            <w:webHidden/>
          </w:rPr>
          <w:fldChar w:fldCharType="begin"/>
        </w:r>
        <w:r w:rsidR="00215412">
          <w:rPr>
            <w:noProof/>
            <w:webHidden/>
          </w:rPr>
          <w:instrText xml:space="preserve"> PAGEREF _Toc302730939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0" w:history="1">
        <w:r w:rsidR="00215412" w:rsidRPr="0036647D">
          <w:rPr>
            <w:rStyle w:val="Hyperlink"/>
            <w:noProof/>
          </w:rPr>
          <w:t>JuridiskEnhedRisikoVurderingDato</w:t>
        </w:r>
        <w:r w:rsidR="00215412">
          <w:rPr>
            <w:noProof/>
            <w:webHidden/>
          </w:rPr>
          <w:tab/>
        </w:r>
        <w:r w:rsidR="00215412">
          <w:rPr>
            <w:noProof/>
            <w:webHidden/>
          </w:rPr>
          <w:fldChar w:fldCharType="begin"/>
        </w:r>
        <w:r w:rsidR="00215412">
          <w:rPr>
            <w:noProof/>
            <w:webHidden/>
          </w:rPr>
          <w:instrText xml:space="preserve"> PAGEREF _Toc302730940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1" w:history="1">
        <w:r w:rsidR="00215412" w:rsidRPr="0036647D">
          <w:rPr>
            <w:rStyle w:val="Hyperlink"/>
            <w:noProof/>
          </w:rPr>
          <w:t>JuridiskEnhedRisikoVurderingFaktor</w:t>
        </w:r>
        <w:r w:rsidR="00215412">
          <w:rPr>
            <w:noProof/>
            <w:webHidden/>
          </w:rPr>
          <w:tab/>
        </w:r>
        <w:r w:rsidR="00215412">
          <w:rPr>
            <w:noProof/>
            <w:webHidden/>
          </w:rPr>
          <w:fldChar w:fldCharType="begin"/>
        </w:r>
        <w:r w:rsidR="00215412">
          <w:rPr>
            <w:noProof/>
            <w:webHidden/>
          </w:rPr>
          <w:instrText xml:space="preserve"> PAGEREF _Toc302730941 \h </w:instrText>
        </w:r>
        <w:r w:rsidR="00215412">
          <w:rPr>
            <w:noProof/>
            <w:webHidden/>
          </w:rPr>
        </w:r>
        <w:r w:rsidR="00215412">
          <w:rPr>
            <w:noProof/>
            <w:webHidden/>
          </w:rPr>
          <w:fldChar w:fldCharType="separate"/>
        </w:r>
        <w:r w:rsidR="00215412">
          <w:rPr>
            <w:noProof/>
            <w:webHidden/>
          </w:rPr>
          <w:t>84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2" w:history="1">
        <w:r w:rsidR="00215412" w:rsidRPr="0036647D">
          <w:rPr>
            <w:rStyle w:val="Hyperlink"/>
            <w:noProof/>
          </w:rPr>
          <w:t>KommunikationAftaleSprog</w:t>
        </w:r>
        <w:r w:rsidR="00215412">
          <w:rPr>
            <w:noProof/>
            <w:webHidden/>
          </w:rPr>
          <w:tab/>
        </w:r>
        <w:r w:rsidR="00215412">
          <w:rPr>
            <w:noProof/>
            <w:webHidden/>
          </w:rPr>
          <w:fldChar w:fldCharType="begin"/>
        </w:r>
        <w:r w:rsidR="00215412">
          <w:rPr>
            <w:noProof/>
            <w:webHidden/>
          </w:rPr>
          <w:instrText xml:space="preserve"> PAGEREF _Toc302730942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3" w:history="1">
        <w:r w:rsidR="00215412" w:rsidRPr="0036647D">
          <w:rPr>
            <w:rStyle w:val="Hyperlink"/>
            <w:noProof/>
          </w:rPr>
          <w:t>KontaktOplysningKontaktPerson</w:t>
        </w:r>
        <w:r w:rsidR="00215412">
          <w:rPr>
            <w:noProof/>
            <w:webHidden/>
          </w:rPr>
          <w:tab/>
        </w:r>
        <w:r w:rsidR="00215412">
          <w:rPr>
            <w:noProof/>
            <w:webHidden/>
          </w:rPr>
          <w:fldChar w:fldCharType="begin"/>
        </w:r>
        <w:r w:rsidR="00215412">
          <w:rPr>
            <w:noProof/>
            <w:webHidden/>
          </w:rPr>
          <w:instrText xml:space="preserve"> PAGEREF _Toc302730943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4" w:history="1">
        <w:r w:rsidR="00215412" w:rsidRPr="0036647D">
          <w:rPr>
            <w:rStyle w:val="Hyperlink"/>
            <w:noProof/>
          </w:rPr>
          <w:t>KundeRepræsentantID</w:t>
        </w:r>
        <w:r w:rsidR="00215412">
          <w:rPr>
            <w:noProof/>
            <w:webHidden/>
          </w:rPr>
          <w:tab/>
        </w:r>
        <w:r w:rsidR="00215412">
          <w:rPr>
            <w:noProof/>
            <w:webHidden/>
          </w:rPr>
          <w:fldChar w:fldCharType="begin"/>
        </w:r>
        <w:r w:rsidR="00215412">
          <w:rPr>
            <w:noProof/>
            <w:webHidden/>
          </w:rPr>
          <w:instrText xml:space="preserve"> PAGEREF _Toc302730944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5" w:history="1">
        <w:r w:rsidR="00215412" w:rsidRPr="0036647D">
          <w:rPr>
            <w:rStyle w:val="Hyperlink"/>
            <w:noProof/>
          </w:rPr>
          <w:t>KundeRepræsentantSlutdato</w:t>
        </w:r>
        <w:r w:rsidR="00215412">
          <w:rPr>
            <w:noProof/>
            <w:webHidden/>
          </w:rPr>
          <w:tab/>
        </w:r>
        <w:r w:rsidR="00215412">
          <w:rPr>
            <w:noProof/>
            <w:webHidden/>
          </w:rPr>
          <w:fldChar w:fldCharType="begin"/>
        </w:r>
        <w:r w:rsidR="00215412">
          <w:rPr>
            <w:noProof/>
            <w:webHidden/>
          </w:rPr>
          <w:instrText xml:space="preserve"> PAGEREF _Toc302730945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6" w:history="1">
        <w:r w:rsidR="00215412" w:rsidRPr="0036647D">
          <w:rPr>
            <w:rStyle w:val="Hyperlink"/>
            <w:noProof/>
          </w:rPr>
          <w:t>KundeRepræsentantStartdato</w:t>
        </w:r>
        <w:r w:rsidR="00215412">
          <w:rPr>
            <w:noProof/>
            <w:webHidden/>
          </w:rPr>
          <w:tab/>
        </w:r>
        <w:r w:rsidR="00215412">
          <w:rPr>
            <w:noProof/>
            <w:webHidden/>
          </w:rPr>
          <w:fldChar w:fldCharType="begin"/>
        </w:r>
        <w:r w:rsidR="00215412">
          <w:rPr>
            <w:noProof/>
            <w:webHidden/>
          </w:rPr>
          <w:instrText xml:space="preserve"> PAGEREF _Toc302730946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7" w:history="1">
        <w:r w:rsidR="00215412" w:rsidRPr="0036647D">
          <w:rPr>
            <w:rStyle w:val="Hyperlink"/>
            <w:noProof/>
          </w:rPr>
          <w:t>KundeidentifikationBeskrivelse</w:t>
        </w:r>
        <w:r w:rsidR="00215412">
          <w:rPr>
            <w:noProof/>
            <w:webHidden/>
          </w:rPr>
          <w:tab/>
        </w:r>
        <w:r w:rsidR="00215412">
          <w:rPr>
            <w:noProof/>
            <w:webHidden/>
          </w:rPr>
          <w:fldChar w:fldCharType="begin"/>
        </w:r>
        <w:r w:rsidR="00215412">
          <w:rPr>
            <w:noProof/>
            <w:webHidden/>
          </w:rPr>
          <w:instrText xml:space="preserve"> PAGEREF _Toc302730947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8" w:history="1">
        <w:r w:rsidR="00215412" w:rsidRPr="0036647D">
          <w:rPr>
            <w:rStyle w:val="Hyperlink"/>
            <w:noProof/>
          </w:rPr>
          <w:t>KundeidentifikationIdentifikation</w:t>
        </w:r>
        <w:r w:rsidR="00215412">
          <w:rPr>
            <w:noProof/>
            <w:webHidden/>
          </w:rPr>
          <w:tab/>
        </w:r>
        <w:r w:rsidR="00215412">
          <w:rPr>
            <w:noProof/>
            <w:webHidden/>
          </w:rPr>
          <w:fldChar w:fldCharType="begin"/>
        </w:r>
        <w:r w:rsidR="00215412">
          <w:rPr>
            <w:noProof/>
            <w:webHidden/>
          </w:rPr>
          <w:instrText xml:space="preserve"> PAGEREF _Toc302730948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49" w:history="1">
        <w:r w:rsidR="00215412" w:rsidRPr="0036647D">
          <w:rPr>
            <w:rStyle w:val="Hyperlink"/>
            <w:noProof/>
          </w:rPr>
          <w:t>KundeidentifikationNavn</w:t>
        </w:r>
        <w:r w:rsidR="00215412">
          <w:rPr>
            <w:noProof/>
            <w:webHidden/>
          </w:rPr>
          <w:tab/>
        </w:r>
        <w:r w:rsidR="00215412">
          <w:rPr>
            <w:noProof/>
            <w:webHidden/>
          </w:rPr>
          <w:fldChar w:fldCharType="begin"/>
        </w:r>
        <w:r w:rsidR="00215412">
          <w:rPr>
            <w:noProof/>
            <w:webHidden/>
          </w:rPr>
          <w:instrText xml:space="preserve"> PAGEREF _Toc302730949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0" w:history="1">
        <w:r w:rsidR="00215412" w:rsidRPr="0036647D">
          <w:rPr>
            <w:rStyle w:val="Hyperlink"/>
            <w:noProof/>
          </w:rPr>
          <w:t>KundeidentifikationRegistreringsNummerLandeKode</w:t>
        </w:r>
        <w:r w:rsidR="00215412">
          <w:rPr>
            <w:noProof/>
            <w:webHidden/>
          </w:rPr>
          <w:tab/>
        </w:r>
        <w:r w:rsidR="00215412">
          <w:rPr>
            <w:noProof/>
            <w:webHidden/>
          </w:rPr>
          <w:fldChar w:fldCharType="begin"/>
        </w:r>
        <w:r w:rsidR="00215412">
          <w:rPr>
            <w:noProof/>
            <w:webHidden/>
          </w:rPr>
          <w:instrText xml:space="preserve"> PAGEREF _Toc302730950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1" w:history="1">
        <w:r w:rsidR="00215412" w:rsidRPr="0036647D">
          <w:rPr>
            <w:rStyle w:val="Hyperlink"/>
            <w:noProof/>
          </w:rPr>
          <w:t>KundeidentifikationType</w:t>
        </w:r>
        <w:r w:rsidR="00215412">
          <w:rPr>
            <w:noProof/>
            <w:webHidden/>
          </w:rPr>
          <w:tab/>
        </w:r>
        <w:r w:rsidR="00215412">
          <w:rPr>
            <w:noProof/>
            <w:webHidden/>
          </w:rPr>
          <w:fldChar w:fldCharType="begin"/>
        </w:r>
        <w:r w:rsidR="00215412">
          <w:rPr>
            <w:noProof/>
            <w:webHidden/>
          </w:rPr>
          <w:instrText xml:space="preserve"> PAGEREF _Toc302730951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2" w:history="1">
        <w:r w:rsidR="00215412" w:rsidRPr="0036647D">
          <w:rPr>
            <w:rStyle w:val="Hyperlink"/>
            <w:noProof/>
          </w:rPr>
          <w:t>KøbNummer</w:t>
        </w:r>
        <w:r w:rsidR="00215412">
          <w:rPr>
            <w:noProof/>
            <w:webHidden/>
          </w:rPr>
          <w:tab/>
        </w:r>
        <w:r w:rsidR="00215412">
          <w:rPr>
            <w:noProof/>
            <w:webHidden/>
          </w:rPr>
          <w:fldChar w:fldCharType="begin"/>
        </w:r>
        <w:r w:rsidR="00215412">
          <w:rPr>
            <w:noProof/>
            <w:webHidden/>
          </w:rPr>
          <w:instrText xml:space="preserve"> PAGEREF _Toc302730952 \h </w:instrText>
        </w:r>
        <w:r w:rsidR="00215412">
          <w:rPr>
            <w:noProof/>
            <w:webHidden/>
          </w:rPr>
        </w:r>
        <w:r w:rsidR="00215412">
          <w:rPr>
            <w:noProof/>
            <w:webHidden/>
          </w:rPr>
          <w:fldChar w:fldCharType="separate"/>
        </w:r>
        <w:r w:rsidR="00215412">
          <w:rPr>
            <w:noProof/>
            <w:webHidden/>
          </w:rPr>
          <w:t>85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3" w:history="1">
        <w:r w:rsidR="00215412" w:rsidRPr="0036647D">
          <w:rPr>
            <w:rStyle w:val="Hyperlink"/>
            <w:noProof/>
          </w:rPr>
          <w:t>KøbProRataSats</w:t>
        </w:r>
        <w:r w:rsidR="00215412">
          <w:rPr>
            <w:noProof/>
            <w:webHidden/>
          </w:rPr>
          <w:tab/>
        </w:r>
        <w:r w:rsidR="00215412">
          <w:rPr>
            <w:noProof/>
            <w:webHidden/>
          </w:rPr>
          <w:fldChar w:fldCharType="begin"/>
        </w:r>
        <w:r w:rsidR="00215412">
          <w:rPr>
            <w:noProof/>
            <w:webHidden/>
          </w:rPr>
          <w:instrText xml:space="preserve"> PAGEREF _Toc302730953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4" w:history="1">
        <w:r w:rsidR="00215412" w:rsidRPr="0036647D">
          <w:rPr>
            <w:rStyle w:val="Hyperlink"/>
            <w:noProof/>
          </w:rPr>
          <w:t>KøbsAnsøgningDataDokumentReference</w:t>
        </w:r>
        <w:r w:rsidR="00215412">
          <w:rPr>
            <w:noProof/>
            <w:webHidden/>
          </w:rPr>
          <w:tab/>
        </w:r>
        <w:r w:rsidR="00215412">
          <w:rPr>
            <w:noProof/>
            <w:webHidden/>
          </w:rPr>
          <w:fldChar w:fldCharType="begin"/>
        </w:r>
        <w:r w:rsidR="00215412">
          <w:rPr>
            <w:noProof/>
            <w:webHidden/>
          </w:rPr>
          <w:instrText xml:space="preserve"> PAGEREF _Toc302730954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5" w:history="1">
        <w:r w:rsidR="00215412" w:rsidRPr="0036647D">
          <w:rPr>
            <w:rStyle w:val="Hyperlink"/>
            <w:noProof/>
          </w:rPr>
          <w:t>KøbsAnsøgningDataFakturaNummer</w:t>
        </w:r>
        <w:r w:rsidR="00215412">
          <w:rPr>
            <w:noProof/>
            <w:webHidden/>
          </w:rPr>
          <w:tab/>
        </w:r>
        <w:r w:rsidR="00215412">
          <w:rPr>
            <w:noProof/>
            <w:webHidden/>
          </w:rPr>
          <w:fldChar w:fldCharType="begin"/>
        </w:r>
        <w:r w:rsidR="00215412">
          <w:rPr>
            <w:noProof/>
            <w:webHidden/>
          </w:rPr>
          <w:instrText xml:space="preserve"> PAGEREF _Toc302730955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6" w:history="1">
        <w:r w:rsidR="00215412" w:rsidRPr="0036647D">
          <w:rPr>
            <w:rStyle w:val="Hyperlink"/>
            <w:noProof/>
          </w:rPr>
          <w:t>KøbsAnsøgningDataImportNummer</w:t>
        </w:r>
        <w:r w:rsidR="00215412">
          <w:rPr>
            <w:noProof/>
            <w:webHidden/>
          </w:rPr>
          <w:tab/>
        </w:r>
        <w:r w:rsidR="00215412">
          <w:rPr>
            <w:noProof/>
            <w:webHidden/>
          </w:rPr>
          <w:fldChar w:fldCharType="begin"/>
        </w:r>
        <w:r w:rsidR="00215412">
          <w:rPr>
            <w:noProof/>
            <w:webHidden/>
          </w:rPr>
          <w:instrText xml:space="preserve"> PAGEREF _Toc302730956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7" w:history="1">
        <w:r w:rsidR="00215412" w:rsidRPr="0036647D">
          <w:rPr>
            <w:rStyle w:val="Hyperlink"/>
            <w:noProof/>
          </w:rPr>
          <w:t>KøbsAnsøgningDataLøbeNummer</w:t>
        </w:r>
        <w:r w:rsidR="00215412">
          <w:rPr>
            <w:noProof/>
            <w:webHidden/>
          </w:rPr>
          <w:tab/>
        </w:r>
        <w:r w:rsidR="00215412">
          <w:rPr>
            <w:noProof/>
            <w:webHidden/>
          </w:rPr>
          <w:fldChar w:fldCharType="begin"/>
        </w:r>
        <w:r w:rsidR="00215412">
          <w:rPr>
            <w:noProof/>
            <w:webHidden/>
          </w:rPr>
          <w:instrText xml:space="preserve"> PAGEREF _Toc302730957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8" w:history="1">
        <w:r w:rsidR="00215412" w:rsidRPr="0036647D">
          <w:rPr>
            <w:rStyle w:val="Hyperlink"/>
            <w:noProof/>
          </w:rPr>
          <w:t>KøbsDokumentationDato</w:t>
        </w:r>
        <w:r w:rsidR="00215412">
          <w:rPr>
            <w:noProof/>
            <w:webHidden/>
          </w:rPr>
          <w:tab/>
        </w:r>
        <w:r w:rsidR="00215412">
          <w:rPr>
            <w:noProof/>
            <w:webHidden/>
          </w:rPr>
          <w:fldChar w:fldCharType="begin"/>
        </w:r>
        <w:r w:rsidR="00215412">
          <w:rPr>
            <w:noProof/>
            <w:webHidden/>
          </w:rPr>
          <w:instrText xml:space="preserve"> PAGEREF _Toc302730958 \h </w:instrText>
        </w:r>
        <w:r w:rsidR="00215412">
          <w:rPr>
            <w:noProof/>
            <w:webHidden/>
          </w:rPr>
        </w:r>
        <w:r w:rsidR="00215412">
          <w:rPr>
            <w:noProof/>
            <w:webHidden/>
          </w:rPr>
          <w:fldChar w:fldCharType="separate"/>
        </w:r>
        <w:r w:rsidR="00215412">
          <w:rPr>
            <w:noProof/>
            <w:webHidden/>
          </w:rPr>
          <w:t>86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59" w:history="1">
        <w:r w:rsidR="00215412" w:rsidRPr="0036647D">
          <w:rPr>
            <w:rStyle w:val="Hyperlink"/>
            <w:noProof/>
          </w:rPr>
          <w:t>KøbsDokumentationDokumentReference</w:t>
        </w:r>
        <w:r w:rsidR="00215412">
          <w:rPr>
            <w:noProof/>
            <w:webHidden/>
          </w:rPr>
          <w:tab/>
        </w:r>
        <w:r w:rsidR="00215412">
          <w:rPr>
            <w:noProof/>
            <w:webHidden/>
          </w:rPr>
          <w:fldChar w:fldCharType="begin"/>
        </w:r>
        <w:r w:rsidR="00215412">
          <w:rPr>
            <w:noProof/>
            <w:webHidden/>
          </w:rPr>
          <w:instrText xml:space="preserve"> PAGEREF _Toc302730959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0" w:history="1">
        <w:r w:rsidR="00215412" w:rsidRPr="0036647D">
          <w:rPr>
            <w:rStyle w:val="Hyperlink"/>
            <w:noProof/>
          </w:rPr>
          <w:t>KøbsDokumentationFakturaNummer</w:t>
        </w:r>
        <w:r w:rsidR="00215412">
          <w:rPr>
            <w:noProof/>
            <w:webHidden/>
          </w:rPr>
          <w:tab/>
        </w:r>
        <w:r w:rsidR="00215412">
          <w:rPr>
            <w:noProof/>
            <w:webHidden/>
          </w:rPr>
          <w:fldChar w:fldCharType="begin"/>
        </w:r>
        <w:r w:rsidR="00215412">
          <w:rPr>
            <w:noProof/>
            <w:webHidden/>
          </w:rPr>
          <w:instrText xml:space="preserve"> PAGEREF _Toc302730960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1" w:history="1">
        <w:r w:rsidR="00215412" w:rsidRPr="0036647D">
          <w:rPr>
            <w:rStyle w:val="Hyperlink"/>
            <w:noProof/>
          </w:rPr>
          <w:t>KøbsDokumentationImportNummer</w:t>
        </w:r>
        <w:r w:rsidR="00215412">
          <w:rPr>
            <w:noProof/>
            <w:webHidden/>
          </w:rPr>
          <w:tab/>
        </w:r>
        <w:r w:rsidR="00215412">
          <w:rPr>
            <w:noProof/>
            <w:webHidden/>
          </w:rPr>
          <w:fldChar w:fldCharType="begin"/>
        </w:r>
        <w:r w:rsidR="00215412">
          <w:rPr>
            <w:noProof/>
            <w:webHidden/>
          </w:rPr>
          <w:instrText xml:space="preserve"> PAGEREF _Toc302730961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2" w:history="1">
        <w:r w:rsidR="00215412" w:rsidRPr="0036647D">
          <w:rPr>
            <w:rStyle w:val="Hyperlink"/>
            <w:noProof/>
          </w:rPr>
          <w:t>KøbsLinjeBeskrivelseAndet</w:t>
        </w:r>
        <w:r w:rsidR="00215412">
          <w:rPr>
            <w:noProof/>
            <w:webHidden/>
          </w:rPr>
          <w:tab/>
        </w:r>
        <w:r w:rsidR="00215412">
          <w:rPr>
            <w:noProof/>
            <w:webHidden/>
          </w:rPr>
          <w:fldChar w:fldCharType="begin"/>
        </w:r>
        <w:r w:rsidR="00215412">
          <w:rPr>
            <w:noProof/>
            <w:webHidden/>
          </w:rPr>
          <w:instrText xml:space="preserve"> PAGEREF _Toc302730962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3" w:history="1">
        <w:r w:rsidR="00215412" w:rsidRPr="0036647D">
          <w:rPr>
            <w:rStyle w:val="Hyperlink"/>
            <w:noProof/>
          </w:rPr>
          <w:t>KøbsLinjeBeskrivelseAndetSprog</w:t>
        </w:r>
        <w:r w:rsidR="00215412">
          <w:rPr>
            <w:noProof/>
            <w:webHidden/>
          </w:rPr>
          <w:tab/>
        </w:r>
        <w:r w:rsidR="00215412">
          <w:rPr>
            <w:noProof/>
            <w:webHidden/>
          </w:rPr>
          <w:fldChar w:fldCharType="begin"/>
        </w:r>
        <w:r w:rsidR="00215412">
          <w:rPr>
            <w:noProof/>
            <w:webHidden/>
          </w:rPr>
          <w:instrText xml:space="preserve"> PAGEREF _Toc302730963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4" w:history="1">
        <w:r w:rsidR="00215412" w:rsidRPr="0036647D">
          <w:rPr>
            <w:rStyle w:val="Hyperlink"/>
            <w:noProof/>
          </w:rPr>
          <w:t>KøbsLinjeSupplerendeSupplerendeVareYdelseKode</w:t>
        </w:r>
        <w:r w:rsidR="00215412">
          <w:rPr>
            <w:noProof/>
            <w:webHidden/>
          </w:rPr>
          <w:tab/>
        </w:r>
        <w:r w:rsidR="00215412">
          <w:rPr>
            <w:noProof/>
            <w:webHidden/>
          </w:rPr>
          <w:fldChar w:fldCharType="begin"/>
        </w:r>
        <w:r w:rsidR="00215412">
          <w:rPr>
            <w:noProof/>
            <w:webHidden/>
          </w:rPr>
          <w:instrText xml:space="preserve"> PAGEREF _Toc302730964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5" w:history="1">
        <w:r w:rsidR="00215412" w:rsidRPr="0036647D">
          <w:rPr>
            <w:rStyle w:val="Hyperlink"/>
            <w:noProof/>
          </w:rPr>
          <w:t>KøbsLinjeSupplerendeVareYdelseKode</w:t>
        </w:r>
        <w:r w:rsidR="00215412">
          <w:rPr>
            <w:noProof/>
            <w:webHidden/>
          </w:rPr>
          <w:tab/>
        </w:r>
        <w:r w:rsidR="00215412">
          <w:rPr>
            <w:noProof/>
            <w:webHidden/>
          </w:rPr>
          <w:fldChar w:fldCharType="begin"/>
        </w:r>
        <w:r w:rsidR="00215412">
          <w:rPr>
            <w:noProof/>
            <w:webHidden/>
          </w:rPr>
          <w:instrText xml:space="preserve"> PAGEREF _Toc302730965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6" w:history="1">
        <w:r w:rsidR="00215412" w:rsidRPr="0036647D">
          <w:rPr>
            <w:rStyle w:val="Hyperlink"/>
            <w:noProof/>
          </w:rPr>
          <w:t>KøbsLinjeVareYdelseKode</w:t>
        </w:r>
        <w:r w:rsidR="00215412">
          <w:rPr>
            <w:noProof/>
            <w:webHidden/>
          </w:rPr>
          <w:tab/>
        </w:r>
        <w:r w:rsidR="00215412">
          <w:rPr>
            <w:noProof/>
            <w:webHidden/>
          </w:rPr>
          <w:fldChar w:fldCharType="begin"/>
        </w:r>
        <w:r w:rsidR="00215412">
          <w:rPr>
            <w:noProof/>
            <w:webHidden/>
          </w:rPr>
          <w:instrText xml:space="preserve"> PAGEREF _Toc302730966 \h </w:instrText>
        </w:r>
        <w:r w:rsidR="00215412">
          <w:rPr>
            <w:noProof/>
            <w:webHidden/>
          </w:rPr>
        </w:r>
        <w:r w:rsidR="00215412">
          <w:rPr>
            <w:noProof/>
            <w:webHidden/>
          </w:rPr>
          <w:fldChar w:fldCharType="separate"/>
        </w:r>
        <w:r w:rsidR="00215412">
          <w:rPr>
            <w:noProof/>
            <w:webHidden/>
          </w:rPr>
          <w:t>87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7" w:history="1">
        <w:r w:rsidR="00215412" w:rsidRPr="0036647D">
          <w:rPr>
            <w:rStyle w:val="Hyperlink"/>
            <w:noProof/>
          </w:rPr>
          <w:t>LandKode</w:t>
        </w:r>
        <w:r w:rsidR="00215412">
          <w:rPr>
            <w:noProof/>
            <w:webHidden/>
          </w:rPr>
          <w:tab/>
        </w:r>
        <w:r w:rsidR="00215412">
          <w:rPr>
            <w:noProof/>
            <w:webHidden/>
          </w:rPr>
          <w:fldChar w:fldCharType="begin"/>
        </w:r>
        <w:r w:rsidR="00215412">
          <w:rPr>
            <w:noProof/>
            <w:webHidden/>
          </w:rPr>
          <w:instrText xml:space="preserve"> PAGEREF _Toc302730967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8" w:history="1">
        <w:r w:rsidR="00215412" w:rsidRPr="0036647D">
          <w:rPr>
            <w:rStyle w:val="Hyperlink"/>
            <w:noProof/>
          </w:rPr>
          <w:t>LeverandørID</w:t>
        </w:r>
        <w:r w:rsidR="00215412">
          <w:rPr>
            <w:noProof/>
            <w:webHidden/>
          </w:rPr>
          <w:tab/>
        </w:r>
        <w:r w:rsidR="00215412">
          <w:rPr>
            <w:noProof/>
            <w:webHidden/>
          </w:rPr>
          <w:fldChar w:fldCharType="begin"/>
        </w:r>
        <w:r w:rsidR="00215412">
          <w:rPr>
            <w:noProof/>
            <w:webHidden/>
          </w:rPr>
          <w:instrText xml:space="preserve"> PAGEREF _Toc302730968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69" w:history="1">
        <w:r w:rsidR="00215412" w:rsidRPr="0036647D">
          <w:rPr>
            <w:rStyle w:val="Hyperlink"/>
            <w:noProof/>
          </w:rPr>
          <w:t>LeverandørNummer</w:t>
        </w:r>
        <w:r w:rsidR="00215412">
          <w:rPr>
            <w:noProof/>
            <w:webHidden/>
          </w:rPr>
          <w:tab/>
        </w:r>
        <w:r w:rsidR="00215412">
          <w:rPr>
            <w:noProof/>
            <w:webHidden/>
          </w:rPr>
          <w:fldChar w:fldCharType="begin"/>
        </w:r>
        <w:r w:rsidR="00215412">
          <w:rPr>
            <w:noProof/>
            <w:webHidden/>
          </w:rPr>
          <w:instrText xml:space="preserve"> PAGEREF _Toc302730969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0" w:history="1">
        <w:r w:rsidR="00215412" w:rsidRPr="0036647D">
          <w:rPr>
            <w:rStyle w:val="Hyperlink"/>
            <w:noProof/>
          </w:rPr>
          <w:t>LeverandørType</w:t>
        </w:r>
        <w:r w:rsidR="00215412">
          <w:rPr>
            <w:noProof/>
            <w:webHidden/>
          </w:rPr>
          <w:tab/>
        </w:r>
        <w:r w:rsidR="00215412">
          <w:rPr>
            <w:noProof/>
            <w:webHidden/>
          </w:rPr>
          <w:fldChar w:fldCharType="begin"/>
        </w:r>
        <w:r w:rsidR="00215412">
          <w:rPr>
            <w:noProof/>
            <w:webHidden/>
          </w:rPr>
          <w:instrText xml:space="preserve"> PAGEREF _Toc302730970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1" w:history="1">
        <w:r w:rsidR="00215412" w:rsidRPr="0036647D">
          <w:rPr>
            <w:rStyle w:val="Hyperlink"/>
            <w:noProof/>
          </w:rPr>
          <w:t>MomsRegistreringsAttestID</w:t>
        </w:r>
        <w:r w:rsidR="00215412">
          <w:rPr>
            <w:noProof/>
            <w:webHidden/>
          </w:rPr>
          <w:tab/>
        </w:r>
        <w:r w:rsidR="00215412">
          <w:rPr>
            <w:noProof/>
            <w:webHidden/>
          </w:rPr>
          <w:fldChar w:fldCharType="begin"/>
        </w:r>
        <w:r w:rsidR="00215412">
          <w:rPr>
            <w:noProof/>
            <w:webHidden/>
          </w:rPr>
          <w:instrText xml:space="preserve"> PAGEREF _Toc302730971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2" w:history="1">
        <w:r w:rsidR="00215412" w:rsidRPr="0036647D">
          <w:rPr>
            <w:rStyle w:val="Hyperlink"/>
            <w:noProof/>
          </w:rPr>
          <w:t>MomsRegistreringsAttestStartDato</w:t>
        </w:r>
        <w:r w:rsidR="00215412">
          <w:rPr>
            <w:noProof/>
            <w:webHidden/>
          </w:rPr>
          <w:tab/>
        </w:r>
        <w:r w:rsidR="00215412">
          <w:rPr>
            <w:noProof/>
            <w:webHidden/>
          </w:rPr>
          <w:fldChar w:fldCharType="begin"/>
        </w:r>
        <w:r w:rsidR="00215412">
          <w:rPr>
            <w:noProof/>
            <w:webHidden/>
          </w:rPr>
          <w:instrText xml:space="preserve"> PAGEREF _Toc302730972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3" w:history="1">
        <w:r w:rsidR="00215412" w:rsidRPr="0036647D">
          <w:rPr>
            <w:rStyle w:val="Hyperlink"/>
            <w:noProof/>
          </w:rPr>
          <w:t>MomsRegistreringsAttestUdløbsDato</w:t>
        </w:r>
        <w:r w:rsidR="00215412">
          <w:rPr>
            <w:noProof/>
            <w:webHidden/>
          </w:rPr>
          <w:tab/>
        </w:r>
        <w:r w:rsidR="00215412">
          <w:rPr>
            <w:noProof/>
            <w:webHidden/>
          </w:rPr>
          <w:fldChar w:fldCharType="begin"/>
        </w:r>
        <w:r w:rsidR="00215412">
          <w:rPr>
            <w:noProof/>
            <w:webHidden/>
          </w:rPr>
          <w:instrText xml:space="preserve"> PAGEREF _Toc302730973 \h </w:instrText>
        </w:r>
        <w:r w:rsidR="00215412">
          <w:rPr>
            <w:noProof/>
            <w:webHidden/>
          </w:rPr>
        </w:r>
        <w:r w:rsidR="00215412">
          <w:rPr>
            <w:noProof/>
            <w:webHidden/>
          </w:rPr>
          <w:fldChar w:fldCharType="separate"/>
        </w:r>
        <w:r w:rsidR="00215412">
          <w:rPr>
            <w:noProof/>
            <w:webHidden/>
          </w:rPr>
          <w:t>88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4" w:history="1">
        <w:r w:rsidR="00215412" w:rsidRPr="0036647D">
          <w:rPr>
            <w:rStyle w:val="Hyperlink"/>
            <w:noProof/>
          </w:rPr>
          <w:t>MomsrefusionAfgørelseAfslagsÅrsagBeskrivelse</w:t>
        </w:r>
        <w:r w:rsidR="00215412">
          <w:rPr>
            <w:noProof/>
            <w:webHidden/>
          </w:rPr>
          <w:tab/>
        </w:r>
        <w:r w:rsidR="00215412">
          <w:rPr>
            <w:noProof/>
            <w:webHidden/>
          </w:rPr>
          <w:fldChar w:fldCharType="begin"/>
        </w:r>
        <w:r w:rsidR="00215412">
          <w:rPr>
            <w:noProof/>
            <w:webHidden/>
          </w:rPr>
          <w:instrText xml:space="preserve"> PAGEREF _Toc302730974 \h </w:instrText>
        </w:r>
        <w:r w:rsidR="00215412">
          <w:rPr>
            <w:noProof/>
            <w:webHidden/>
          </w:rPr>
        </w:r>
        <w:r w:rsidR="00215412">
          <w:rPr>
            <w:noProof/>
            <w:webHidden/>
          </w:rPr>
          <w:fldChar w:fldCharType="separate"/>
        </w:r>
        <w:r w:rsidR="00215412">
          <w:rPr>
            <w:noProof/>
            <w:webHidden/>
          </w:rPr>
          <w:t>89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5" w:history="1">
        <w:r w:rsidR="00215412" w:rsidRPr="0036647D">
          <w:rPr>
            <w:rStyle w:val="Hyperlink"/>
            <w:noProof/>
          </w:rPr>
          <w:t>MomsrefusionAfgørelseAfslagsÅrsagID</w:t>
        </w:r>
        <w:r w:rsidR="00215412">
          <w:rPr>
            <w:noProof/>
            <w:webHidden/>
          </w:rPr>
          <w:tab/>
        </w:r>
        <w:r w:rsidR="00215412">
          <w:rPr>
            <w:noProof/>
            <w:webHidden/>
          </w:rPr>
          <w:fldChar w:fldCharType="begin"/>
        </w:r>
        <w:r w:rsidR="00215412">
          <w:rPr>
            <w:noProof/>
            <w:webHidden/>
          </w:rPr>
          <w:instrText xml:space="preserve"> PAGEREF _Toc302730975 \h </w:instrText>
        </w:r>
        <w:r w:rsidR="00215412">
          <w:rPr>
            <w:noProof/>
            <w:webHidden/>
          </w:rPr>
        </w:r>
        <w:r w:rsidR="00215412">
          <w:rPr>
            <w:noProof/>
            <w:webHidden/>
          </w:rPr>
          <w:fldChar w:fldCharType="separate"/>
        </w:r>
        <w:r w:rsidR="00215412">
          <w:rPr>
            <w:noProof/>
            <w:webHidden/>
          </w:rPr>
          <w:t>89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6" w:history="1">
        <w:r w:rsidR="00215412" w:rsidRPr="0036647D">
          <w:rPr>
            <w:rStyle w:val="Hyperlink"/>
            <w:noProof/>
          </w:rPr>
          <w:t>MomsrefusionAfgørelseAfslagsÅrsagKode</w:t>
        </w:r>
        <w:r w:rsidR="00215412">
          <w:rPr>
            <w:noProof/>
            <w:webHidden/>
          </w:rPr>
          <w:tab/>
        </w:r>
        <w:r w:rsidR="00215412">
          <w:rPr>
            <w:noProof/>
            <w:webHidden/>
          </w:rPr>
          <w:fldChar w:fldCharType="begin"/>
        </w:r>
        <w:r w:rsidR="00215412">
          <w:rPr>
            <w:noProof/>
            <w:webHidden/>
          </w:rPr>
          <w:instrText xml:space="preserve"> PAGEREF _Toc302730976 \h </w:instrText>
        </w:r>
        <w:r w:rsidR="00215412">
          <w:rPr>
            <w:noProof/>
            <w:webHidden/>
          </w:rPr>
        </w:r>
        <w:r w:rsidR="00215412">
          <w:rPr>
            <w:noProof/>
            <w:webHidden/>
          </w:rPr>
          <w:fldChar w:fldCharType="separate"/>
        </w:r>
        <w:r w:rsidR="00215412">
          <w:rPr>
            <w:noProof/>
            <w:webHidden/>
          </w:rPr>
          <w:t>89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7" w:history="1">
        <w:r w:rsidR="00215412" w:rsidRPr="0036647D">
          <w:rPr>
            <w:rStyle w:val="Hyperlink"/>
            <w:noProof/>
          </w:rPr>
          <w:t>MomsrefusionAfgørelseAfslagsÅrsagSpecialKode</w:t>
        </w:r>
        <w:r w:rsidR="00215412">
          <w:rPr>
            <w:noProof/>
            <w:webHidden/>
          </w:rPr>
          <w:tab/>
        </w:r>
        <w:r w:rsidR="00215412">
          <w:rPr>
            <w:noProof/>
            <w:webHidden/>
          </w:rPr>
          <w:fldChar w:fldCharType="begin"/>
        </w:r>
        <w:r w:rsidR="00215412">
          <w:rPr>
            <w:noProof/>
            <w:webHidden/>
          </w:rPr>
          <w:instrText xml:space="preserve"> PAGEREF _Toc302730977 \h </w:instrText>
        </w:r>
        <w:r w:rsidR="00215412">
          <w:rPr>
            <w:noProof/>
            <w:webHidden/>
          </w:rPr>
        </w:r>
        <w:r w:rsidR="00215412">
          <w:rPr>
            <w:noProof/>
            <w:webHidden/>
          </w:rPr>
          <w:fldChar w:fldCharType="separate"/>
        </w:r>
        <w:r w:rsidR="00215412">
          <w:rPr>
            <w:noProof/>
            <w:webHidden/>
          </w:rPr>
          <w:t>90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8" w:history="1">
        <w:r w:rsidR="00215412" w:rsidRPr="0036647D">
          <w:rPr>
            <w:rStyle w:val="Hyperlink"/>
            <w:noProof/>
          </w:rPr>
          <w:t>MomsrefusionAfgørelseBetalingsReference</w:t>
        </w:r>
        <w:r w:rsidR="00215412">
          <w:rPr>
            <w:noProof/>
            <w:webHidden/>
          </w:rPr>
          <w:tab/>
        </w:r>
        <w:r w:rsidR="00215412">
          <w:rPr>
            <w:noProof/>
            <w:webHidden/>
          </w:rPr>
          <w:fldChar w:fldCharType="begin"/>
        </w:r>
        <w:r w:rsidR="00215412">
          <w:rPr>
            <w:noProof/>
            <w:webHidden/>
          </w:rPr>
          <w:instrText xml:space="preserve"> PAGEREF _Toc302730978 \h </w:instrText>
        </w:r>
        <w:r w:rsidR="00215412">
          <w:rPr>
            <w:noProof/>
            <w:webHidden/>
          </w:rPr>
        </w:r>
        <w:r w:rsidR="00215412">
          <w:rPr>
            <w:noProof/>
            <w:webHidden/>
          </w:rPr>
          <w:fldChar w:fldCharType="separate"/>
        </w:r>
        <w:r w:rsidR="00215412">
          <w:rPr>
            <w:noProof/>
            <w:webHidden/>
          </w:rPr>
          <w:t>90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79" w:history="1">
        <w:r w:rsidR="00215412" w:rsidRPr="0036647D">
          <w:rPr>
            <w:rStyle w:val="Hyperlink"/>
            <w:noProof/>
          </w:rPr>
          <w:t>MomsrefusionAfgørelseBetalingsType</w:t>
        </w:r>
        <w:r w:rsidR="00215412">
          <w:rPr>
            <w:noProof/>
            <w:webHidden/>
          </w:rPr>
          <w:tab/>
        </w:r>
        <w:r w:rsidR="00215412">
          <w:rPr>
            <w:noProof/>
            <w:webHidden/>
          </w:rPr>
          <w:fldChar w:fldCharType="begin"/>
        </w:r>
        <w:r w:rsidR="00215412">
          <w:rPr>
            <w:noProof/>
            <w:webHidden/>
          </w:rPr>
          <w:instrText xml:space="preserve"> PAGEREF _Toc302730979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0" w:history="1">
        <w:r w:rsidR="00215412" w:rsidRPr="0036647D">
          <w:rPr>
            <w:rStyle w:val="Hyperlink"/>
            <w:noProof/>
          </w:rPr>
          <w:t>MomsrefusionAfgørelseDato</w:t>
        </w:r>
        <w:r w:rsidR="00215412">
          <w:rPr>
            <w:noProof/>
            <w:webHidden/>
          </w:rPr>
          <w:tab/>
        </w:r>
        <w:r w:rsidR="00215412">
          <w:rPr>
            <w:noProof/>
            <w:webHidden/>
          </w:rPr>
          <w:fldChar w:fldCharType="begin"/>
        </w:r>
        <w:r w:rsidR="00215412">
          <w:rPr>
            <w:noProof/>
            <w:webHidden/>
          </w:rPr>
          <w:instrText xml:space="preserve"> PAGEREF _Toc302730980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1" w:history="1">
        <w:r w:rsidR="00215412" w:rsidRPr="0036647D">
          <w:rPr>
            <w:rStyle w:val="Hyperlink"/>
            <w:noProof/>
          </w:rPr>
          <w:t>MomsrefusionAfgørelseID</w:t>
        </w:r>
        <w:r w:rsidR="00215412">
          <w:rPr>
            <w:noProof/>
            <w:webHidden/>
          </w:rPr>
          <w:tab/>
        </w:r>
        <w:r w:rsidR="00215412">
          <w:rPr>
            <w:noProof/>
            <w:webHidden/>
          </w:rPr>
          <w:fldChar w:fldCharType="begin"/>
        </w:r>
        <w:r w:rsidR="00215412">
          <w:rPr>
            <w:noProof/>
            <w:webHidden/>
          </w:rPr>
          <w:instrText xml:space="preserve"> PAGEREF _Toc302730981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2" w:history="1">
        <w:r w:rsidR="00215412" w:rsidRPr="0036647D">
          <w:rPr>
            <w:rStyle w:val="Hyperlink"/>
            <w:noProof/>
          </w:rPr>
          <w:t>MomsrefusionAfgørelseNummer</w:t>
        </w:r>
        <w:r w:rsidR="00215412">
          <w:rPr>
            <w:noProof/>
            <w:webHidden/>
          </w:rPr>
          <w:tab/>
        </w:r>
        <w:r w:rsidR="00215412">
          <w:rPr>
            <w:noProof/>
            <w:webHidden/>
          </w:rPr>
          <w:fldChar w:fldCharType="begin"/>
        </w:r>
        <w:r w:rsidR="00215412">
          <w:rPr>
            <w:noProof/>
            <w:webHidden/>
          </w:rPr>
          <w:instrText xml:space="preserve"> PAGEREF _Toc302730982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3" w:history="1">
        <w:r w:rsidR="00215412" w:rsidRPr="0036647D">
          <w:rPr>
            <w:rStyle w:val="Hyperlink"/>
            <w:noProof/>
          </w:rPr>
          <w:t>MomsrefusionAfgørelseStatus</w:t>
        </w:r>
        <w:r w:rsidR="00215412">
          <w:rPr>
            <w:noProof/>
            <w:webHidden/>
          </w:rPr>
          <w:tab/>
        </w:r>
        <w:r w:rsidR="00215412">
          <w:rPr>
            <w:noProof/>
            <w:webHidden/>
          </w:rPr>
          <w:fldChar w:fldCharType="begin"/>
        </w:r>
        <w:r w:rsidR="00215412">
          <w:rPr>
            <w:noProof/>
            <w:webHidden/>
          </w:rPr>
          <w:instrText xml:space="preserve"> PAGEREF _Toc302730983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4" w:history="1">
        <w:r w:rsidR="00215412" w:rsidRPr="0036647D">
          <w:rPr>
            <w:rStyle w:val="Hyperlink"/>
            <w:noProof/>
          </w:rPr>
          <w:t>MomsrefusionAfgørelseUdbetalingDato</w:t>
        </w:r>
        <w:r w:rsidR="00215412">
          <w:rPr>
            <w:noProof/>
            <w:webHidden/>
          </w:rPr>
          <w:tab/>
        </w:r>
        <w:r w:rsidR="00215412">
          <w:rPr>
            <w:noProof/>
            <w:webHidden/>
          </w:rPr>
          <w:fldChar w:fldCharType="begin"/>
        </w:r>
        <w:r w:rsidR="00215412">
          <w:rPr>
            <w:noProof/>
            <w:webHidden/>
          </w:rPr>
          <w:instrText xml:space="preserve"> PAGEREF _Toc302730984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5" w:history="1">
        <w:r w:rsidR="00215412" w:rsidRPr="0036647D">
          <w:rPr>
            <w:rStyle w:val="Hyperlink"/>
            <w:noProof/>
          </w:rPr>
          <w:t>MomsrefusionAfgørelseVersionDato</w:t>
        </w:r>
        <w:r w:rsidR="00215412">
          <w:rPr>
            <w:noProof/>
            <w:webHidden/>
          </w:rPr>
          <w:tab/>
        </w:r>
        <w:r w:rsidR="00215412">
          <w:rPr>
            <w:noProof/>
            <w:webHidden/>
          </w:rPr>
          <w:fldChar w:fldCharType="begin"/>
        </w:r>
        <w:r w:rsidR="00215412">
          <w:rPr>
            <w:noProof/>
            <w:webHidden/>
          </w:rPr>
          <w:instrText xml:space="preserve"> PAGEREF _Toc302730985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6" w:history="1">
        <w:r w:rsidR="00215412" w:rsidRPr="0036647D">
          <w:rPr>
            <w:rStyle w:val="Hyperlink"/>
            <w:noProof/>
          </w:rPr>
          <w:t>MomsrefusionAktivtFuldmagtsforholdMarkering</w:t>
        </w:r>
        <w:r w:rsidR="00215412">
          <w:rPr>
            <w:noProof/>
            <w:webHidden/>
          </w:rPr>
          <w:tab/>
        </w:r>
        <w:r w:rsidR="00215412">
          <w:rPr>
            <w:noProof/>
            <w:webHidden/>
          </w:rPr>
          <w:fldChar w:fldCharType="begin"/>
        </w:r>
        <w:r w:rsidR="00215412">
          <w:rPr>
            <w:noProof/>
            <w:webHidden/>
          </w:rPr>
          <w:instrText xml:space="preserve"> PAGEREF _Toc302730986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7" w:history="1">
        <w:r w:rsidR="00215412" w:rsidRPr="0036647D">
          <w:rPr>
            <w:rStyle w:val="Hyperlink"/>
            <w:noProof/>
          </w:rPr>
          <w:t>MomsrefusionAktørTransportMarkering</w:t>
        </w:r>
        <w:r w:rsidR="00215412">
          <w:rPr>
            <w:noProof/>
            <w:webHidden/>
          </w:rPr>
          <w:tab/>
        </w:r>
        <w:r w:rsidR="00215412">
          <w:rPr>
            <w:noProof/>
            <w:webHidden/>
          </w:rPr>
          <w:fldChar w:fldCharType="begin"/>
        </w:r>
        <w:r w:rsidR="00215412">
          <w:rPr>
            <w:noProof/>
            <w:webHidden/>
          </w:rPr>
          <w:instrText xml:space="preserve"> PAGEREF _Toc302730987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8" w:history="1">
        <w:r w:rsidR="00215412" w:rsidRPr="0036647D">
          <w:rPr>
            <w:rStyle w:val="Hyperlink"/>
            <w:noProof/>
          </w:rPr>
          <w:t>MomsrefusionAnsøgningDataErklæringAccepteret</w:t>
        </w:r>
        <w:r w:rsidR="00215412">
          <w:rPr>
            <w:noProof/>
            <w:webHidden/>
          </w:rPr>
          <w:tab/>
        </w:r>
        <w:r w:rsidR="00215412">
          <w:rPr>
            <w:noProof/>
            <w:webHidden/>
          </w:rPr>
          <w:fldChar w:fldCharType="begin"/>
        </w:r>
        <w:r w:rsidR="00215412">
          <w:rPr>
            <w:noProof/>
            <w:webHidden/>
          </w:rPr>
          <w:instrText xml:space="preserve"> PAGEREF _Toc302730988 \h </w:instrText>
        </w:r>
        <w:r w:rsidR="00215412">
          <w:rPr>
            <w:noProof/>
            <w:webHidden/>
          </w:rPr>
        </w:r>
        <w:r w:rsidR="00215412">
          <w:rPr>
            <w:noProof/>
            <w:webHidden/>
          </w:rPr>
          <w:fldChar w:fldCharType="separate"/>
        </w:r>
        <w:r w:rsidR="00215412">
          <w:rPr>
            <w:noProof/>
            <w:webHidden/>
          </w:rPr>
          <w:t>91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89" w:history="1">
        <w:r w:rsidR="00215412" w:rsidRPr="0036647D">
          <w:rPr>
            <w:rStyle w:val="Hyperlink"/>
            <w:noProof/>
          </w:rPr>
          <w:t>MomsrefusionAnsøgningDataID</w:t>
        </w:r>
        <w:r w:rsidR="00215412">
          <w:rPr>
            <w:noProof/>
            <w:webHidden/>
          </w:rPr>
          <w:tab/>
        </w:r>
        <w:r w:rsidR="00215412">
          <w:rPr>
            <w:noProof/>
            <w:webHidden/>
          </w:rPr>
          <w:fldChar w:fldCharType="begin"/>
        </w:r>
        <w:r w:rsidR="00215412">
          <w:rPr>
            <w:noProof/>
            <w:webHidden/>
          </w:rPr>
          <w:instrText xml:space="preserve"> PAGEREF _Toc302730989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0" w:history="1">
        <w:r w:rsidR="00215412" w:rsidRPr="0036647D">
          <w:rPr>
            <w:rStyle w:val="Hyperlink"/>
            <w:noProof/>
          </w:rPr>
          <w:t>MomsrefusionAnsøgningDataModtagDato</w:t>
        </w:r>
        <w:r w:rsidR="00215412">
          <w:rPr>
            <w:noProof/>
            <w:webHidden/>
          </w:rPr>
          <w:tab/>
        </w:r>
        <w:r w:rsidR="00215412">
          <w:rPr>
            <w:noProof/>
            <w:webHidden/>
          </w:rPr>
          <w:fldChar w:fldCharType="begin"/>
        </w:r>
        <w:r w:rsidR="00215412">
          <w:rPr>
            <w:noProof/>
            <w:webHidden/>
          </w:rPr>
          <w:instrText xml:space="preserve"> PAGEREF _Toc302730990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1" w:history="1">
        <w:r w:rsidR="00215412" w:rsidRPr="0036647D">
          <w:rPr>
            <w:rStyle w:val="Hyperlink"/>
            <w:noProof/>
          </w:rPr>
          <w:t>MomsrefusionAnsøgningDataStatus</w:t>
        </w:r>
        <w:r w:rsidR="00215412">
          <w:rPr>
            <w:noProof/>
            <w:webHidden/>
          </w:rPr>
          <w:tab/>
        </w:r>
        <w:r w:rsidR="00215412">
          <w:rPr>
            <w:noProof/>
            <w:webHidden/>
          </w:rPr>
          <w:fldChar w:fldCharType="begin"/>
        </w:r>
        <w:r w:rsidR="00215412">
          <w:rPr>
            <w:noProof/>
            <w:webHidden/>
          </w:rPr>
          <w:instrText xml:space="preserve"> PAGEREF _Toc302730991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2" w:history="1">
        <w:r w:rsidR="00215412" w:rsidRPr="0036647D">
          <w:rPr>
            <w:rStyle w:val="Hyperlink"/>
            <w:noProof/>
          </w:rPr>
          <w:t>MomsrefusionAnsøgningDataStatusDato</w:t>
        </w:r>
        <w:r w:rsidR="00215412">
          <w:rPr>
            <w:noProof/>
            <w:webHidden/>
          </w:rPr>
          <w:tab/>
        </w:r>
        <w:r w:rsidR="00215412">
          <w:rPr>
            <w:noProof/>
            <w:webHidden/>
          </w:rPr>
          <w:fldChar w:fldCharType="begin"/>
        </w:r>
        <w:r w:rsidR="00215412">
          <w:rPr>
            <w:noProof/>
            <w:webHidden/>
          </w:rPr>
          <w:instrText xml:space="preserve"> PAGEREF _Toc302730992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3" w:history="1">
        <w:r w:rsidR="00215412" w:rsidRPr="0036647D">
          <w:rPr>
            <w:rStyle w:val="Hyperlink"/>
            <w:noProof/>
          </w:rPr>
          <w:t>MomsrefusionAnsøgningDataTransportMarkering</w:t>
        </w:r>
        <w:r w:rsidR="00215412">
          <w:rPr>
            <w:noProof/>
            <w:webHidden/>
          </w:rPr>
          <w:tab/>
        </w:r>
        <w:r w:rsidR="00215412">
          <w:rPr>
            <w:noProof/>
            <w:webHidden/>
          </w:rPr>
          <w:fldChar w:fldCharType="begin"/>
        </w:r>
        <w:r w:rsidR="00215412">
          <w:rPr>
            <w:noProof/>
            <w:webHidden/>
          </w:rPr>
          <w:instrText xml:space="preserve"> PAGEREF _Toc302730993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4" w:history="1">
        <w:r w:rsidR="00215412" w:rsidRPr="0036647D">
          <w:rPr>
            <w:rStyle w:val="Hyperlink"/>
            <w:noProof/>
          </w:rPr>
          <w:t>MomsrefusionAnsøgningDataVersionDato</w:t>
        </w:r>
        <w:r w:rsidR="00215412">
          <w:rPr>
            <w:noProof/>
            <w:webHidden/>
          </w:rPr>
          <w:tab/>
        </w:r>
        <w:r w:rsidR="00215412">
          <w:rPr>
            <w:noProof/>
            <w:webHidden/>
          </w:rPr>
          <w:fldChar w:fldCharType="begin"/>
        </w:r>
        <w:r w:rsidR="00215412">
          <w:rPr>
            <w:noProof/>
            <w:webHidden/>
          </w:rPr>
          <w:instrText xml:space="preserve"> PAGEREF _Toc302730994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5" w:history="1">
        <w:r w:rsidR="00215412" w:rsidRPr="0036647D">
          <w:rPr>
            <w:rStyle w:val="Hyperlink"/>
            <w:noProof/>
          </w:rPr>
          <w:t>MomsrefusionAnsøgningLynopretID</w:t>
        </w:r>
        <w:r w:rsidR="00215412">
          <w:rPr>
            <w:noProof/>
            <w:webHidden/>
          </w:rPr>
          <w:tab/>
        </w:r>
        <w:r w:rsidR="00215412">
          <w:rPr>
            <w:noProof/>
            <w:webHidden/>
          </w:rPr>
          <w:fldChar w:fldCharType="begin"/>
        </w:r>
        <w:r w:rsidR="00215412">
          <w:rPr>
            <w:noProof/>
            <w:webHidden/>
          </w:rPr>
          <w:instrText xml:space="preserve"> PAGEREF _Toc302730995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6" w:history="1">
        <w:r w:rsidR="00215412" w:rsidRPr="0036647D">
          <w:rPr>
            <w:rStyle w:val="Hyperlink"/>
            <w:noProof/>
          </w:rPr>
          <w:t>MomsrefusionAnsøgningStamDataID</w:t>
        </w:r>
        <w:r w:rsidR="00215412">
          <w:rPr>
            <w:noProof/>
            <w:webHidden/>
          </w:rPr>
          <w:tab/>
        </w:r>
        <w:r w:rsidR="00215412">
          <w:rPr>
            <w:noProof/>
            <w:webHidden/>
          </w:rPr>
          <w:fldChar w:fldCharType="begin"/>
        </w:r>
        <w:r w:rsidR="00215412">
          <w:rPr>
            <w:noProof/>
            <w:webHidden/>
          </w:rPr>
          <w:instrText xml:space="preserve"> PAGEREF _Toc302730996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7" w:history="1">
        <w:r w:rsidR="00215412" w:rsidRPr="0036647D">
          <w:rPr>
            <w:rStyle w:val="Hyperlink"/>
            <w:noProof/>
          </w:rPr>
          <w:t>MomsrefusionAnsøgningStamDataKladdeDato</w:t>
        </w:r>
        <w:r w:rsidR="00215412">
          <w:rPr>
            <w:noProof/>
            <w:webHidden/>
          </w:rPr>
          <w:tab/>
        </w:r>
        <w:r w:rsidR="00215412">
          <w:rPr>
            <w:noProof/>
            <w:webHidden/>
          </w:rPr>
          <w:fldChar w:fldCharType="begin"/>
        </w:r>
        <w:r w:rsidR="00215412">
          <w:rPr>
            <w:noProof/>
            <w:webHidden/>
          </w:rPr>
          <w:instrText xml:space="preserve"> PAGEREF _Toc302730997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8" w:history="1">
        <w:r w:rsidR="00215412" w:rsidRPr="0036647D">
          <w:rPr>
            <w:rStyle w:val="Hyperlink"/>
            <w:noProof/>
          </w:rPr>
          <w:t>MomsrefusionAnsøgningStamDataKladdeID</w:t>
        </w:r>
        <w:r w:rsidR="00215412">
          <w:rPr>
            <w:noProof/>
            <w:webHidden/>
          </w:rPr>
          <w:tab/>
        </w:r>
        <w:r w:rsidR="00215412">
          <w:rPr>
            <w:noProof/>
            <w:webHidden/>
          </w:rPr>
          <w:fldChar w:fldCharType="begin"/>
        </w:r>
        <w:r w:rsidR="00215412">
          <w:rPr>
            <w:noProof/>
            <w:webHidden/>
          </w:rPr>
          <w:instrText xml:space="preserve"> PAGEREF _Toc302730998 \h </w:instrText>
        </w:r>
        <w:r w:rsidR="00215412">
          <w:rPr>
            <w:noProof/>
            <w:webHidden/>
          </w:rPr>
        </w:r>
        <w:r w:rsidR="00215412">
          <w:rPr>
            <w:noProof/>
            <w:webHidden/>
          </w:rPr>
          <w:fldChar w:fldCharType="separate"/>
        </w:r>
        <w:r w:rsidR="00215412">
          <w:rPr>
            <w:noProof/>
            <w:webHidden/>
          </w:rPr>
          <w:t>92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0999" w:history="1">
        <w:r w:rsidR="00215412" w:rsidRPr="0036647D">
          <w:rPr>
            <w:rStyle w:val="Hyperlink"/>
            <w:noProof/>
          </w:rPr>
          <w:t>MomsrefusionAnsøgningStamDataKladdeIndhold</w:t>
        </w:r>
        <w:r w:rsidR="00215412">
          <w:rPr>
            <w:noProof/>
            <w:webHidden/>
          </w:rPr>
          <w:tab/>
        </w:r>
        <w:r w:rsidR="00215412">
          <w:rPr>
            <w:noProof/>
            <w:webHidden/>
          </w:rPr>
          <w:fldChar w:fldCharType="begin"/>
        </w:r>
        <w:r w:rsidR="00215412">
          <w:rPr>
            <w:noProof/>
            <w:webHidden/>
          </w:rPr>
          <w:instrText xml:space="preserve"> PAGEREF _Toc302730999 \h </w:instrText>
        </w:r>
        <w:r w:rsidR="00215412">
          <w:rPr>
            <w:noProof/>
            <w:webHidden/>
          </w:rPr>
        </w:r>
        <w:r w:rsidR="00215412">
          <w:rPr>
            <w:noProof/>
            <w:webHidden/>
          </w:rPr>
          <w:fldChar w:fldCharType="separate"/>
        </w:r>
        <w:r w:rsidR="00215412">
          <w:rPr>
            <w:noProof/>
            <w:webHidden/>
          </w:rPr>
          <w:t>93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0" w:history="1">
        <w:r w:rsidR="00215412" w:rsidRPr="0036647D">
          <w:rPr>
            <w:rStyle w:val="Hyperlink"/>
            <w:noProof/>
          </w:rPr>
          <w:t>MomsrefusionAnsøgningStamDataKladdeSlutDato</w:t>
        </w:r>
        <w:r w:rsidR="00215412">
          <w:rPr>
            <w:noProof/>
            <w:webHidden/>
          </w:rPr>
          <w:tab/>
        </w:r>
        <w:r w:rsidR="00215412">
          <w:rPr>
            <w:noProof/>
            <w:webHidden/>
          </w:rPr>
          <w:fldChar w:fldCharType="begin"/>
        </w:r>
        <w:r w:rsidR="00215412">
          <w:rPr>
            <w:noProof/>
            <w:webHidden/>
          </w:rPr>
          <w:instrText xml:space="preserve"> PAGEREF _Toc302731000 \h </w:instrText>
        </w:r>
        <w:r w:rsidR="00215412">
          <w:rPr>
            <w:noProof/>
            <w:webHidden/>
          </w:rPr>
        </w:r>
        <w:r w:rsidR="00215412">
          <w:rPr>
            <w:noProof/>
            <w:webHidden/>
          </w:rPr>
          <w:fldChar w:fldCharType="separate"/>
        </w:r>
        <w:r w:rsidR="00215412">
          <w:rPr>
            <w:noProof/>
            <w:webHidden/>
          </w:rPr>
          <w:t>93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1" w:history="1">
        <w:r w:rsidR="00215412" w:rsidRPr="0036647D">
          <w:rPr>
            <w:rStyle w:val="Hyperlink"/>
            <w:noProof/>
          </w:rPr>
          <w:t>MomsrefusionAnsøgningStamDataKladdeStartDato</w:t>
        </w:r>
        <w:r w:rsidR="00215412">
          <w:rPr>
            <w:noProof/>
            <w:webHidden/>
          </w:rPr>
          <w:tab/>
        </w:r>
        <w:r w:rsidR="00215412">
          <w:rPr>
            <w:noProof/>
            <w:webHidden/>
          </w:rPr>
          <w:fldChar w:fldCharType="begin"/>
        </w:r>
        <w:r w:rsidR="00215412">
          <w:rPr>
            <w:noProof/>
            <w:webHidden/>
          </w:rPr>
          <w:instrText xml:space="preserve"> PAGEREF _Toc302731001 \h </w:instrText>
        </w:r>
        <w:r w:rsidR="00215412">
          <w:rPr>
            <w:noProof/>
            <w:webHidden/>
          </w:rPr>
        </w:r>
        <w:r w:rsidR="00215412">
          <w:rPr>
            <w:noProof/>
            <w:webHidden/>
          </w:rPr>
          <w:fldChar w:fldCharType="separate"/>
        </w:r>
        <w:r w:rsidR="00215412">
          <w:rPr>
            <w:noProof/>
            <w:webHidden/>
          </w:rPr>
          <w:t>93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2" w:history="1">
        <w:r w:rsidR="00215412" w:rsidRPr="0036647D">
          <w:rPr>
            <w:rStyle w:val="Hyperlink"/>
            <w:noProof/>
          </w:rPr>
          <w:t>MomsrefusionAnsøgningStamDataKontoIndehaversType</w:t>
        </w:r>
        <w:r w:rsidR="00215412">
          <w:rPr>
            <w:noProof/>
            <w:webHidden/>
          </w:rPr>
          <w:tab/>
        </w:r>
        <w:r w:rsidR="00215412">
          <w:rPr>
            <w:noProof/>
            <w:webHidden/>
          </w:rPr>
          <w:fldChar w:fldCharType="begin"/>
        </w:r>
        <w:r w:rsidR="00215412">
          <w:rPr>
            <w:noProof/>
            <w:webHidden/>
          </w:rPr>
          <w:instrText xml:space="preserve"> PAGEREF _Toc302731002 \h </w:instrText>
        </w:r>
        <w:r w:rsidR="00215412">
          <w:rPr>
            <w:noProof/>
            <w:webHidden/>
          </w:rPr>
        </w:r>
        <w:r w:rsidR="00215412">
          <w:rPr>
            <w:noProof/>
            <w:webHidden/>
          </w:rPr>
          <w:fldChar w:fldCharType="separate"/>
        </w:r>
        <w:r w:rsidR="00215412">
          <w:rPr>
            <w:noProof/>
            <w:webHidden/>
          </w:rPr>
          <w:t>93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3" w:history="1">
        <w:r w:rsidR="00215412" w:rsidRPr="0036647D">
          <w:rPr>
            <w:rStyle w:val="Hyperlink"/>
            <w:noProof/>
          </w:rPr>
          <w:t>MomsrefusionAnsøgningStamDataNummer</w:t>
        </w:r>
        <w:r w:rsidR="00215412">
          <w:rPr>
            <w:noProof/>
            <w:webHidden/>
          </w:rPr>
          <w:tab/>
        </w:r>
        <w:r w:rsidR="00215412">
          <w:rPr>
            <w:noProof/>
            <w:webHidden/>
          </w:rPr>
          <w:fldChar w:fldCharType="begin"/>
        </w:r>
        <w:r w:rsidR="00215412">
          <w:rPr>
            <w:noProof/>
            <w:webHidden/>
          </w:rPr>
          <w:instrText xml:space="preserve"> PAGEREF _Toc302731003 \h </w:instrText>
        </w:r>
        <w:r w:rsidR="00215412">
          <w:rPr>
            <w:noProof/>
            <w:webHidden/>
          </w:rPr>
        </w:r>
        <w:r w:rsidR="00215412">
          <w:rPr>
            <w:noProof/>
            <w:webHidden/>
          </w:rPr>
          <w:fldChar w:fldCharType="separate"/>
        </w:r>
        <w:r w:rsidR="00215412">
          <w:rPr>
            <w:noProof/>
            <w:webHidden/>
          </w:rPr>
          <w:t>93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4" w:history="1">
        <w:r w:rsidR="00215412" w:rsidRPr="0036647D">
          <w:rPr>
            <w:rStyle w:val="Hyperlink"/>
            <w:noProof/>
          </w:rPr>
          <w:t>MomsrefusionAnsøgningStamDataSlutDato</w:t>
        </w:r>
        <w:r w:rsidR="00215412">
          <w:rPr>
            <w:noProof/>
            <w:webHidden/>
          </w:rPr>
          <w:tab/>
        </w:r>
        <w:r w:rsidR="00215412">
          <w:rPr>
            <w:noProof/>
            <w:webHidden/>
          </w:rPr>
          <w:fldChar w:fldCharType="begin"/>
        </w:r>
        <w:r w:rsidR="00215412">
          <w:rPr>
            <w:noProof/>
            <w:webHidden/>
          </w:rPr>
          <w:instrText xml:space="preserve"> PAGEREF _Toc302731004 \h </w:instrText>
        </w:r>
        <w:r w:rsidR="00215412">
          <w:rPr>
            <w:noProof/>
            <w:webHidden/>
          </w:rPr>
        </w:r>
        <w:r w:rsidR="00215412">
          <w:rPr>
            <w:noProof/>
            <w:webHidden/>
          </w:rPr>
          <w:fldChar w:fldCharType="separate"/>
        </w:r>
        <w:r w:rsidR="00215412">
          <w:rPr>
            <w:noProof/>
            <w:webHidden/>
          </w:rPr>
          <w:t>94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5" w:history="1">
        <w:r w:rsidR="00215412" w:rsidRPr="0036647D">
          <w:rPr>
            <w:rStyle w:val="Hyperlink"/>
            <w:noProof/>
          </w:rPr>
          <w:t>MomsrefusionAnsøgningStamDataStartDato</w:t>
        </w:r>
        <w:r w:rsidR="00215412">
          <w:rPr>
            <w:noProof/>
            <w:webHidden/>
          </w:rPr>
          <w:tab/>
        </w:r>
        <w:r w:rsidR="00215412">
          <w:rPr>
            <w:noProof/>
            <w:webHidden/>
          </w:rPr>
          <w:fldChar w:fldCharType="begin"/>
        </w:r>
        <w:r w:rsidR="00215412">
          <w:rPr>
            <w:noProof/>
            <w:webHidden/>
          </w:rPr>
          <w:instrText xml:space="preserve"> PAGEREF _Toc302731005 \h </w:instrText>
        </w:r>
        <w:r w:rsidR="00215412">
          <w:rPr>
            <w:noProof/>
            <w:webHidden/>
          </w:rPr>
        </w:r>
        <w:r w:rsidR="00215412">
          <w:rPr>
            <w:noProof/>
            <w:webHidden/>
          </w:rPr>
          <w:fldChar w:fldCharType="separate"/>
        </w:r>
        <w:r w:rsidR="00215412">
          <w:rPr>
            <w:noProof/>
            <w:webHidden/>
          </w:rPr>
          <w:t>94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6" w:history="1">
        <w:r w:rsidR="00215412" w:rsidRPr="0036647D">
          <w:rPr>
            <w:rStyle w:val="Hyperlink"/>
            <w:noProof/>
          </w:rPr>
          <w:t>MomsrefusionAnsøgningStamDataType</w:t>
        </w:r>
        <w:r w:rsidR="00215412">
          <w:rPr>
            <w:noProof/>
            <w:webHidden/>
          </w:rPr>
          <w:tab/>
        </w:r>
        <w:r w:rsidR="00215412">
          <w:rPr>
            <w:noProof/>
            <w:webHidden/>
          </w:rPr>
          <w:fldChar w:fldCharType="begin"/>
        </w:r>
        <w:r w:rsidR="00215412">
          <w:rPr>
            <w:noProof/>
            <w:webHidden/>
          </w:rPr>
          <w:instrText xml:space="preserve"> PAGEREF _Toc302731006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7" w:history="1">
        <w:r w:rsidR="00215412" w:rsidRPr="0036647D">
          <w:rPr>
            <w:rStyle w:val="Hyperlink"/>
            <w:noProof/>
          </w:rPr>
          <w:t>MomsrefusionAnsøgningStamDataVersionDato</w:t>
        </w:r>
        <w:r w:rsidR="00215412">
          <w:rPr>
            <w:noProof/>
            <w:webHidden/>
          </w:rPr>
          <w:tab/>
        </w:r>
        <w:r w:rsidR="00215412">
          <w:rPr>
            <w:noProof/>
            <w:webHidden/>
          </w:rPr>
          <w:fldChar w:fldCharType="begin"/>
        </w:r>
        <w:r w:rsidR="00215412">
          <w:rPr>
            <w:noProof/>
            <w:webHidden/>
          </w:rPr>
          <w:instrText xml:space="preserve"> PAGEREF _Toc302731007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8" w:history="1">
        <w:r w:rsidR="00215412" w:rsidRPr="0036647D">
          <w:rPr>
            <w:rStyle w:val="Hyperlink"/>
            <w:noProof/>
          </w:rPr>
          <w:t>MomsrefusionBehandletMarkering</w:t>
        </w:r>
        <w:r w:rsidR="00215412">
          <w:rPr>
            <w:noProof/>
            <w:webHidden/>
          </w:rPr>
          <w:tab/>
        </w:r>
        <w:r w:rsidR="00215412">
          <w:rPr>
            <w:noProof/>
            <w:webHidden/>
          </w:rPr>
          <w:fldChar w:fldCharType="begin"/>
        </w:r>
        <w:r w:rsidR="00215412">
          <w:rPr>
            <w:noProof/>
            <w:webHidden/>
          </w:rPr>
          <w:instrText xml:space="preserve"> PAGEREF _Toc302731008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09" w:history="1">
        <w:r w:rsidR="00215412" w:rsidRPr="0036647D">
          <w:rPr>
            <w:rStyle w:val="Hyperlink"/>
            <w:noProof/>
          </w:rPr>
          <w:t>MomsrefusionBeløbGruppering</w:t>
        </w:r>
        <w:r w:rsidR="00215412">
          <w:rPr>
            <w:noProof/>
            <w:webHidden/>
          </w:rPr>
          <w:tab/>
        </w:r>
        <w:r w:rsidR="00215412">
          <w:rPr>
            <w:noProof/>
            <w:webHidden/>
          </w:rPr>
          <w:fldChar w:fldCharType="begin"/>
        </w:r>
        <w:r w:rsidR="00215412">
          <w:rPr>
            <w:noProof/>
            <w:webHidden/>
          </w:rPr>
          <w:instrText xml:space="preserve"> PAGEREF _Toc302731009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0" w:history="1">
        <w:r w:rsidR="00215412" w:rsidRPr="0036647D">
          <w:rPr>
            <w:rStyle w:val="Hyperlink"/>
            <w:noProof/>
          </w:rPr>
          <w:t>MomsrefusionDokumentID</w:t>
        </w:r>
        <w:r w:rsidR="00215412">
          <w:rPr>
            <w:noProof/>
            <w:webHidden/>
          </w:rPr>
          <w:tab/>
        </w:r>
        <w:r w:rsidR="00215412">
          <w:rPr>
            <w:noProof/>
            <w:webHidden/>
          </w:rPr>
          <w:fldChar w:fldCharType="begin"/>
        </w:r>
        <w:r w:rsidR="00215412">
          <w:rPr>
            <w:noProof/>
            <w:webHidden/>
          </w:rPr>
          <w:instrText xml:space="preserve"> PAGEREF _Toc302731010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1" w:history="1">
        <w:r w:rsidR="00215412" w:rsidRPr="0036647D">
          <w:rPr>
            <w:rStyle w:val="Hyperlink"/>
            <w:noProof/>
          </w:rPr>
          <w:t>MomsrefusionEUBeskedBeskedDatoTid</w:t>
        </w:r>
        <w:r w:rsidR="00215412">
          <w:rPr>
            <w:noProof/>
            <w:webHidden/>
          </w:rPr>
          <w:tab/>
        </w:r>
        <w:r w:rsidR="00215412">
          <w:rPr>
            <w:noProof/>
            <w:webHidden/>
          </w:rPr>
          <w:fldChar w:fldCharType="begin"/>
        </w:r>
        <w:r w:rsidR="00215412">
          <w:rPr>
            <w:noProof/>
            <w:webHidden/>
          </w:rPr>
          <w:instrText xml:space="preserve"> PAGEREF _Toc302731011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2" w:history="1">
        <w:r w:rsidR="00215412" w:rsidRPr="0036647D">
          <w:rPr>
            <w:rStyle w:val="Hyperlink"/>
            <w:noProof/>
          </w:rPr>
          <w:t>MomsrefusionEUBeskedBeskedID</w:t>
        </w:r>
        <w:r w:rsidR="00215412">
          <w:rPr>
            <w:noProof/>
            <w:webHidden/>
          </w:rPr>
          <w:tab/>
        </w:r>
        <w:r w:rsidR="00215412">
          <w:rPr>
            <w:noProof/>
            <w:webHidden/>
          </w:rPr>
          <w:fldChar w:fldCharType="begin"/>
        </w:r>
        <w:r w:rsidR="00215412">
          <w:rPr>
            <w:noProof/>
            <w:webHidden/>
          </w:rPr>
          <w:instrText xml:space="preserve"> PAGEREF _Toc302731012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3" w:history="1">
        <w:r w:rsidR="00215412" w:rsidRPr="0036647D">
          <w:rPr>
            <w:rStyle w:val="Hyperlink"/>
            <w:noProof/>
          </w:rPr>
          <w:t>MomsrefusionEUBeskedKorrelationID</w:t>
        </w:r>
        <w:r w:rsidR="00215412">
          <w:rPr>
            <w:noProof/>
            <w:webHidden/>
          </w:rPr>
          <w:tab/>
        </w:r>
        <w:r w:rsidR="00215412">
          <w:rPr>
            <w:noProof/>
            <w:webHidden/>
          </w:rPr>
          <w:fldChar w:fldCharType="begin"/>
        </w:r>
        <w:r w:rsidR="00215412">
          <w:rPr>
            <w:noProof/>
            <w:webHidden/>
          </w:rPr>
          <w:instrText xml:space="preserve"> PAGEREF _Toc302731013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4" w:history="1">
        <w:r w:rsidR="00215412" w:rsidRPr="0036647D">
          <w:rPr>
            <w:rStyle w:val="Hyperlink"/>
            <w:noProof/>
          </w:rPr>
          <w:t>MomsrefusionEUBeskedSprog</w:t>
        </w:r>
        <w:r w:rsidR="00215412">
          <w:rPr>
            <w:noProof/>
            <w:webHidden/>
          </w:rPr>
          <w:tab/>
        </w:r>
        <w:r w:rsidR="00215412">
          <w:rPr>
            <w:noProof/>
            <w:webHidden/>
          </w:rPr>
          <w:fldChar w:fldCharType="begin"/>
        </w:r>
        <w:r w:rsidR="00215412">
          <w:rPr>
            <w:noProof/>
            <w:webHidden/>
          </w:rPr>
          <w:instrText xml:space="preserve"> PAGEREF _Toc302731014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5" w:history="1">
        <w:r w:rsidR="00215412" w:rsidRPr="0036647D">
          <w:rPr>
            <w:rStyle w:val="Hyperlink"/>
            <w:noProof/>
          </w:rPr>
          <w:t>MomsrefusionEUBeskedSvarPåkrævetDato</w:t>
        </w:r>
        <w:r w:rsidR="00215412">
          <w:rPr>
            <w:noProof/>
            <w:webHidden/>
          </w:rPr>
          <w:tab/>
        </w:r>
        <w:r w:rsidR="00215412">
          <w:rPr>
            <w:noProof/>
            <w:webHidden/>
          </w:rPr>
          <w:fldChar w:fldCharType="begin"/>
        </w:r>
        <w:r w:rsidR="00215412">
          <w:rPr>
            <w:noProof/>
            <w:webHidden/>
          </w:rPr>
          <w:instrText xml:space="preserve"> PAGEREF _Toc302731015 \h </w:instrText>
        </w:r>
        <w:r w:rsidR="00215412">
          <w:rPr>
            <w:noProof/>
            <w:webHidden/>
          </w:rPr>
        </w:r>
        <w:r w:rsidR="00215412">
          <w:rPr>
            <w:noProof/>
            <w:webHidden/>
          </w:rPr>
          <w:fldChar w:fldCharType="separate"/>
        </w:r>
        <w:r w:rsidR="00215412">
          <w:rPr>
            <w:noProof/>
            <w:webHidden/>
          </w:rPr>
          <w:t>95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6" w:history="1">
        <w:r w:rsidR="00215412" w:rsidRPr="0036647D">
          <w:rPr>
            <w:rStyle w:val="Hyperlink"/>
            <w:noProof/>
          </w:rPr>
          <w:t>MomsrefusionErhvervsaktivitetKodeID</w:t>
        </w:r>
        <w:r w:rsidR="00215412">
          <w:rPr>
            <w:noProof/>
            <w:webHidden/>
          </w:rPr>
          <w:tab/>
        </w:r>
        <w:r w:rsidR="00215412">
          <w:rPr>
            <w:noProof/>
            <w:webHidden/>
          </w:rPr>
          <w:fldChar w:fldCharType="begin"/>
        </w:r>
        <w:r w:rsidR="00215412">
          <w:rPr>
            <w:noProof/>
            <w:webHidden/>
          </w:rPr>
          <w:instrText xml:space="preserve"> PAGEREF _Toc302731016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7" w:history="1">
        <w:r w:rsidR="00215412" w:rsidRPr="0036647D">
          <w:rPr>
            <w:rStyle w:val="Hyperlink"/>
            <w:noProof/>
          </w:rPr>
          <w:t>MomsrefusionErhvervsaktivitetTekstID</w:t>
        </w:r>
        <w:r w:rsidR="00215412">
          <w:rPr>
            <w:noProof/>
            <w:webHidden/>
          </w:rPr>
          <w:tab/>
        </w:r>
        <w:r w:rsidR="00215412">
          <w:rPr>
            <w:noProof/>
            <w:webHidden/>
          </w:rPr>
          <w:fldChar w:fldCharType="begin"/>
        </w:r>
        <w:r w:rsidR="00215412">
          <w:rPr>
            <w:noProof/>
            <w:webHidden/>
          </w:rPr>
          <w:instrText xml:space="preserve"> PAGEREF _Toc302731017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8" w:history="1">
        <w:r w:rsidR="00215412" w:rsidRPr="0036647D">
          <w:rPr>
            <w:rStyle w:val="Hyperlink"/>
            <w:noProof/>
          </w:rPr>
          <w:t>MomsrefusionForenkletFakturaMarkering</w:t>
        </w:r>
        <w:r w:rsidR="00215412">
          <w:rPr>
            <w:noProof/>
            <w:webHidden/>
          </w:rPr>
          <w:tab/>
        </w:r>
        <w:r w:rsidR="00215412">
          <w:rPr>
            <w:noProof/>
            <w:webHidden/>
          </w:rPr>
          <w:fldChar w:fldCharType="begin"/>
        </w:r>
        <w:r w:rsidR="00215412">
          <w:rPr>
            <w:noProof/>
            <w:webHidden/>
          </w:rPr>
          <w:instrText xml:space="preserve"> PAGEREF _Toc302731018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19" w:history="1">
        <w:r w:rsidR="00215412" w:rsidRPr="0036647D">
          <w:rPr>
            <w:rStyle w:val="Hyperlink"/>
            <w:noProof/>
          </w:rPr>
          <w:t>MomsrefusionFristUdløbDato</w:t>
        </w:r>
        <w:r w:rsidR="00215412">
          <w:rPr>
            <w:noProof/>
            <w:webHidden/>
          </w:rPr>
          <w:tab/>
        </w:r>
        <w:r w:rsidR="00215412">
          <w:rPr>
            <w:noProof/>
            <w:webHidden/>
          </w:rPr>
          <w:fldChar w:fldCharType="begin"/>
        </w:r>
        <w:r w:rsidR="00215412">
          <w:rPr>
            <w:noProof/>
            <w:webHidden/>
          </w:rPr>
          <w:instrText xml:space="preserve"> PAGEREF _Toc302731019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0" w:history="1">
        <w:r w:rsidR="00215412" w:rsidRPr="0036647D">
          <w:rPr>
            <w:rStyle w:val="Hyperlink"/>
            <w:noProof/>
          </w:rPr>
          <w:t>MomsrefusionGodkendTilladelseMarkering</w:t>
        </w:r>
        <w:r w:rsidR="00215412">
          <w:rPr>
            <w:noProof/>
            <w:webHidden/>
          </w:rPr>
          <w:tab/>
        </w:r>
        <w:r w:rsidR="00215412">
          <w:rPr>
            <w:noProof/>
            <w:webHidden/>
          </w:rPr>
          <w:fldChar w:fldCharType="begin"/>
        </w:r>
        <w:r w:rsidR="00215412">
          <w:rPr>
            <w:noProof/>
            <w:webHidden/>
          </w:rPr>
          <w:instrText xml:space="preserve"> PAGEREF _Toc302731020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1" w:history="1">
        <w:r w:rsidR="00215412" w:rsidRPr="0036647D">
          <w:rPr>
            <w:rStyle w:val="Hyperlink"/>
            <w:noProof/>
          </w:rPr>
          <w:t>MomsrefusionKontaktOplysningAndenLokalID</w:t>
        </w:r>
        <w:r w:rsidR="00215412">
          <w:rPr>
            <w:noProof/>
            <w:webHidden/>
          </w:rPr>
          <w:tab/>
        </w:r>
        <w:r w:rsidR="00215412">
          <w:rPr>
            <w:noProof/>
            <w:webHidden/>
          </w:rPr>
          <w:fldChar w:fldCharType="begin"/>
        </w:r>
        <w:r w:rsidR="00215412">
          <w:rPr>
            <w:noProof/>
            <w:webHidden/>
          </w:rPr>
          <w:instrText xml:space="preserve"> PAGEREF _Toc302731021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2" w:history="1">
        <w:r w:rsidR="00215412" w:rsidRPr="0036647D">
          <w:rPr>
            <w:rStyle w:val="Hyperlink"/>
            <w:noProof/>
          </w:rPr>
          <w:t>MomsrefusionKontaktOplysningBynavn</w:t>
        </w:r>
        <w:r w:rsidR="00215412">
          <w:rPr>
            <w:noProof/>
            <w:webHidden/>
          </w:rPr>
          <w:tab/>
        </w:r>
        <w:r w:rsidR="00215412">
          <w:rPr>
            <w:noProof/>
            <w:webHidden/>
          </w:rPr>
          <w:fldChar w:fldCharType="begin"/>
        </w:r>
        <w:r w:rsidR="00215412">
          <w:rPr>
            <w:noProof/>
            <w:webHidden/>
          </w:rPr>
          <w:instrText xml:space="preserve"> PAGEREF _Toc302731022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3" w:history="1">
        <w:r w:rsidR="00215412" w:rsidRPr="0036647D">
          <w:rPr>
            <w:rStyle w:val="Hyperlink"/>
            <w:noProof/>
          </w:rPr>
          <w:t>MomsrefusionKontaktOplysningDistrikt</w:t>
        </w:r>
        <w:r w:rsidR="00215412">
          <w:rPr>
            <w:noProof/>
            <w:webHidden/>
          </w:rPr>
          <w:tab/>
        </w:r>
        <w:r w:rsidR="00215412">
          <w:rPr>
            <w:noProof/>
            <w:webHidden/>
          </w:rPr>
          <w:fldChar w:fldCharType="begin"/>
        </w:r>
        <w:r w:rsidR="00215412">
          <w:rPr>
            <w:noProof/>
            <w:webHidden/>
          </w:rPr>
          <w:instrText xml:space="preserve"> PAGEREF _Toc302731023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4" w:history="1">
        <w:r w:rsidR="00215412" w:rsidRPr="0036647D">
          <w:rPr>
            <w:rStyle w:val="Hyperlink"/>
            <w:noProof/>
          </w:rPr>
          <w:t>MomsrefusionKontaktOplysningEmail</w:t>
        </w:r>
        <w:r w:rsidR="00215412">
          <w:rPr>
            <w:noProof/>
            <w:webHidden/>
          </w:rPr>
          <w:tab/>
        </w:r>
        <w:r w:rsidR="00215412">
          <w:rPr>
            <w:noProof/>
            <w:webHidden/>
          </w:rPr>
          <w:fldChar w:fldCharType="begin"/>
        </w:r>
        <w:r w:rsidR="00215412">
          <w:rPr>
            <w:noProof/>
            <w:webHidden/>
          </w:rPr>
          <w:instrText xml:space="preserve"> PAGEREF _Toc302731024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5" w:history="1">
        <w:r w:rsidR="00215412" w:rsidRPr="0036647D">
          <w:rPr>
            <w:rStyle w:val="Hyperlink"/>
            <w:noProof/>
          </w:rPr>
          <w:t>MomsrefusionKontaktOplysningEtage</w:t>
        </w:r>
        <w:r w:rsidR="00215412">
          <w:rPr>
            <w:noProof/>
            <w:webHidden/>
          </w:rPr>
          <w:tab/>
        </w:r>
        <w:r w:rsidR="00215412">
          <w:rPr>
            <w:noProof/>
            <w:webHidden/>
          </w:rPr>
          <w:fldChar w:fldCharType="begin"/>
        </w:r>
        <w:r w:rsidR="00215412">
          <w:rPr>
            <w:noProof/>
            <w:webHidden/>
          </w:rPr>
          <w:instrText xml:space="preserve"> PAGEREF _Toc302731025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6" w:history="1">
        <w:r w:rsidR="00215412" w:rsidRPr="0036647D">
          <w:rPr>
            <w:rStyle w:val="Hyperlink"/>
            <w:noProof/>
          </w:rPr>
          <w:t>MomsrefusionKontaktOplysningFriAdresse</w:t>
        </w:r>
        <w:r w:rsidR="00215412">
          <w:rPr>
            <w:noProof/>
            <w:webHidden/>
          </w:rPr>
          <w:tab/>
        </w:r>
        <w:r w:rsidR="00215412">
          <w:rPr>
            <w:noProof/>
            <w:webHidden/>
          </w:rPr>
          <w:fldChar w:fldCharType="begin"/>
        </w:r>
        <w:r w:rsidR="00215412">
          <w:rPr>
            <w:noProof/>
            <w:webHidden/>
          </w:rPr>
          <w:instrText xml:space="preserve"> PAGEREF _Toc302731026 \h </w:instrText>
        </w:r>
        <w:r w:rsidR="00215412">
          <w:rPr>
            <w:noProof/>
            <w:webHidden/>
          </w:rPr>
        </w:r>
        <w:r w:rsidR="00215412">
          <w:rPr>
            <w:noProof/>
            <w:webHidden/>
          </w:rPr>
          <w:fldChar w:fldCharType="separate"/>
        </w:r>
        <w:r w:rsidR="00215412">
          <w:rPr>
            <w:noProof/>
            <w:webHidden/>
          </w:rPr>
          <w:t>96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7" w:history="1">
        <w:r w:rsidR="00215412" w:rsidRPr="0036647D">
          <w:rPr>
            <w:rStyle w:val="Hyperlink"/>
            <w:noProof/>
          </w:rPr>
          <w:t>MomsrefusionKontaktOplysningHusnummer</w:t>
        </w:r>
        <w:r w:rsidR="00215412">
          <w:rPr>
            <w:noProof/>
            <w:webHidden/>
          </w:rPr>
          <w:tab/>
        </w:r>
        <w:r w:rsidR="00215412">
          <w:rPr>
            <w:noProof/>
            <w:webHidden/>
          </w:rPr>
          <w:fldChar w:fldCharType="begin"/>
        </w:r>
        <w:r w:rsidR="00215412">
          <w:rPr>
            <w:noProof/>
            <w:webHidden/>
          </w:rPr>
          <w:instrText xml:space="preserve"> PAGEREF _Toc302731027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8" w:history="1">
        <w:r w:rsidR="00215412" w:rsidRPr="0036647D">
          <w:rPr>
            <w:rStyle w:val="Hyperlink"/>
            <w:noProof/>
          </w:rPr>
          <w:t>MomsrefusionKontaktOplysningKonkateneretAdresse</w:t>
        </w:r>
        <w:r w:rsidR="00215412">
          <w:rPr>
            <w:noProof/>
            <w:webHidden/>
          </w:rPr>
          <w:tab/>
        </w:r>
        <w:r w:rsidR="00215412">
          <w:rPr>
            <w:noProof/>
            <w:webHidden/>
          </w:rPr>
          <w:fldChar w:fldCharType="begin"/>
        </w:r>
        <w:r w:rsidR="00215412">
          <w:rPr>
            <w:noProof/>
            <w:webHidden/>
          </w:rPr>
          <w:instrText xml:space="preserve"> PAGEREF _Toc302731028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29" w:history="1">
        <w:r w:rsidR="00215412" w:rsidRPr="0036647D">
          <w:rPr>
            <w:rStyle w:val="Hyperlink"/>
            <w:noProof/>
          </w:rPr>
          <w:t>MomsrefusionKontaktOplysningLandUnderkode</w:t>
        </w:r>
        <w:r w:rsidR="00215412">
          <w:rPr>
            <w:noProof/>
            <w:webHidden/>
          </w:rPr>
          <w:tab/>
        </w:r>
        <w:r w:rsidR="00215412">
          <w:rPr>
            <w:noProof/>
            <w:webHidden/>
          </w:rPr>
          <w:fldChar w:fldCharType="begin"/>
        </w:r>
        <w:r w:rsidR="00215412">
          <w:rPr>
            <w:noProof/>
            <w:webHidden/>
          </w:rPr>
          <w:instrText xml:space="preserve"> PAGEREF _Toc302731029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0" w:history="1">
        <w:r w:rsidR="00215412" w:rsidRPr="0036647D">
          <w:rPr>
            <w:rStyle w:val="Hyperlink"/>
            <w:noProof/>
          </w:rPr>
          <w:t>MomsrefusionKontaktOplysningLejlighed</w:t>
        </w:r>
        <w:r w:rsidR="00215412">
          <w:rPr>
            <w:noProof/>
            <w:webHidden/>
          </w:rPr>
          <w:tab/>
        </w:r>
        <w:r w:rsidR="00215412">
          <w:rPr>
            <w:noProof/>
            <w:webHidden/>
          </w:rPr>
          <w:fldChar w:fldCharType="begin"/>
        </w:r>
        <w:r w:rsidR="00215412">
          <w:rPr>
            <w:noProof/>
            <w:webHidden/>
          </w:rPr>
          <w:instrText xml:space="preserve"> PAGEREF _Toc302731030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1" w:history="1">
        <w:r w:rsidR="00215412" w:rsidRPr="0036647D">
          <w:rPr>
            <w:rStyle w:val="Hyperlink"/>
            <w:noProof/>
          </w:rPr>
          <w:t>MomsrefusionKontaktOplysningPostboks</w:t>
        </w:r>
        <w:r w:rsidR="00215412">
          <w:rPr>
            <w:noProof/>
            <w:webHidden/>
          </w:rPr>
          <w:tab/>
        </w:r>
        <w:r w:rsidR="00215412">
          <w:rPr>
            <w:noProof/>
            <w:webHidden/>
          </w:rPr>
          <w:fldChar w:fldCharType="begin"/>
        </w:r>
        <w:r w:rsidR="00215412">
          <w:rPr>
            <w:noProof/>
            <w:webHidden/>
          </w:rPr>
          <w:instrText xml:space="preserve"> PAGEREF _Toc302731031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2" w:history="1">
        <w:r w:rsidR="00215412" w:rsidRPr="0036647D">
          <w:rPr>
            <w:rStyle w:val="Hyperlink"/>
            <w:noProof/>
          </w:rPr>
          <w:t>MomsrefusionKontaktOplysningPostkode</w:t>
        </w:r>
        <w:r w:rsidR="00215412">
          <w:rPr>
            <w:noProof/>
            <w:webHidden/>
          </w:rPr>
          <w:tab/>
        </w:r>
        <w:r w:rsidR="00215412">
          <w:rPr>
            <w:noProof/>
            <w:webHidden/>
          </w:rPr>
          <w:fldChar w:fldCharType="begin"/>
        </w:r>
        <w:r w:rsidR="00215412">
          <w:rPr>
            <w:noProof/>
            <w:webHidden/>
          </w:rPr>
          <w:instrText xml:space="preserve"> PAGEREF _Toc302731032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3" w:history="1">
        <w:r w:rsidR="00215412" w:rsidRPr="0036647D">
          <w:rPr>
            <w:rStyle w:val="Hyperlink"/>
            <w:noProof/>
          </w:rPr>
          <w:t>MomsrefusionKontaktOplysningTelefonNummer</w:t>
        </w:r>
        <w:r w:rsidR="00215412">
          <w:rPr>
            <w:noProof/>
            <w:webHidden/>
          </w:rPr>
          <w:tab/>
        </w:r>
        <w:r w:rsidR="00215412">
          <w:rPr>
            <w:noProof/>
            <w:webHidden/>
          </w:rPr>
          <w:fldChar w:fldCharType="begin"/>
        </w:r>
        <w:r w:rsidR="00215412">
          <w:rPr>
            <w:noProof/>
            <w:webHidden/>
          </w:rPr>
          <w:instrText xml:space="preserve"> PAGEREF _Toc302731033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4" w:history="1">
        <w:r w:rsidR="00215412" w:rsidRPr="0036647D">
          <w:rPr>
            <w:rStyle w:val="Hyperlink"/>
            <w:noProof/>
          </w:rPr>
          <w:t>MomsrefusionKontaktOplysningVejnavn</w:t>
        </w:r>
        <w:r w:rsidR="00215412">
          <w:rPr>
            <w:noProof/>
            <w:webHidden/>
          </w:rPr>
          <w:tab/>
        </w:r>
        <w:r w:rsidR="00215412">
          <w:rPr>
            <w:noProof/>
            <w:webHidden/>
          </w:rPr>
          <w:fldChar w:fldCharType="begin"/>
        </w:r>
        <w:r w:rsidR="00215412">
          <w:rPr>
            <w:noProof/>
            <w:webHidden/>
          </w:rPr>
          <w:instrText xml:space="preserve"> PAGEREF _Toc302731034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5" w:history="1">
        <w:r w:rsidR="00215412" w:rsidRPr="0036647D">
          <w:rPr>
            <w:rStyle w:val="Hyperlink"/>
            <w:noProof/>
          </w:rPr>
          <w:t>MomsrefusionKundeID</w:t>
        </w:r>
        <w:r w:rsidR="00215412">
          <w:rPr>
            <w:noProof/>
            <w:webHidden/>
          </w:rPr>
          <w:tab/>
        </w:r>
        <w:r w:rsidR="00215412">
          <w:rPr>
            <w:noProof/>
            <w:webHidden/>
          </w:rPr>
          <w:fldChar w:fldCharType="begin"/>
        </w:r>
        <w:r w:rsidR="00215412">
          <w:rPr>
            <w:noProof/>
            <w:webHidden/>
          </w:rPr>
          <w:instrText xml:space="preserve"> PAGEREF _Toc302731035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6" w:history="1">
        <w:r w:rsidR="00215412" w:rsidRPr="0036647D">
          <w:rPr>
            <w:rStyle w:val="Hyperlink"/>
            <w:noProof/>
          </w:rPr>
          <w:t>MomsrefusionKvitteringAfslagÅrsagKode</w:t>
        </w:r>
        <w:r w:rsidR="00215412">
          <w:rPr>
            <w:noProof/>
            <w:webHidden/>
          </w:rPr>
          <w:tab/>
        </w:r>
        <w:r w:rsidR="00215412">
          <w:rPr>
            <w:noProof/>
            <w:webHidden/>
          </w:rPr>
          <w:fldChar w:fldCharType="begin"/>
        </w:r>
        <w:r w:rsidR="00215412">
          <w:rPr>
            <w:noProof/>
            <w:webHidden/>
          </w:rPr>
          <w:instrText xml:space="preserve"> PAGEREF _Toc302731036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7" w:history="1">
        <w:r w:rsidR="00215412" w:rsidRPr="0036647D">
          <w:rPr>
            <w:rStyle w:val="Hyperlink"/>
            <w:noProof/>
          </w:rPr>
          <w:t>MomsrefusionKvitteringAfslagÅrsagYderligereInformation</w:t>
        </w:r>
        <w:r w:rsidR="00215412">
          <w:rPr>
            <w:noProof/>
            <w:webHidden/>
          </w:rPr>
          <w:tab/>
        </w:r>
        <w:r w:rsidR="00215412">
          <w:rPr>
            <w:noProof/>
            <w:webHidden/>
          </w:rPr>
          <w:fldChar w:fldCharType="begin"/>
        </w:r>
        <w:r w:rsidR="00215412">
          <w:rPr>
            <w:noProof/>
            <w:webHidden/>
          </w:rPr>
          <w:instrText xml:space="preserve"> PAGEREF _Toc302731037 \h </w:instrText>
        </w:r>
        <w:r w:rsidR="00215412">
          <w:rPr>
            <w:noProof/>
            <w:webHidden/>
          </w:rPr>
        </w:r>
        <w:r w:rsidR="00215412">
          <w:rPr>
            <w:noProof/>
            <w:webHidden/>
          </w:rPr>
          <w:fldChar w:fldCharType="separate"/>
        </w:r>
        <w:r w:rsidR="00215412">
          <w:rPr>
            <w:noProof/>
            <w:webHidden/>
          </w:rPr>
          <w:t>97</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8" w:history="1">
        <w:r w:rsidR="00215412" w:rsidRPr="0036647D">
          <w:rPr>
            <w:rStyle w:val="Hyperlink"/>
            <w:noProof/>
          </w:rPr>
          <w:t>MomsrefusionKvitteringDato</w:t>
        </w:r>
        <w:r w:rsidR="00215412">
          <w:rPr>
            <w:noProof/>
            <w:webHidden/>
          </w:rPr>
          <w:tab/>
        </w:r>
        <w:r w:rsidR="00215412">
          <w:rPr>
            <w:noProof/>
            <w:webHidden/>
          </w:rPr>
          <w:fldChar w:fldCharType="begin"/>
        </w:r>
        <w:r w:rsidR="00215412">
          <w:rPr>
            <w:noProof/>
            <w:webHidden/>
          </w:rPr>
          <w:instrText xml:space="preserve"> PAGEREF _Toc302731038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39" w:history="1">
        <w:r w:rsidR="00215412" w:rsidRPr="0036647D">
          <w:rPr>
            <w:rStyle w:val="Hyperlink"/>
            <w:noProof/>
          </w:rPr>
          <w:t>MomsrefusionKvitteringID</w:t>
        </w:r>
        <w:r w:rsidR="00215412">
          <w:rPr>
            <w:noProof/>
            <w:webHidden/>
          </w:rPr>
          <w:tab/>
        </w:r>
        <w:r w:rsidR="00215412">
          <w:rPr>
            <w:noProof/>
            <w:webHidden/>
          </w:rPr>
          <w:fldChar w:fldCharType="begin"/>
        </w:r>
        <w:r w:rsidR="00215412">
          <w:rPr>
            <w:noProof/>
            <w:webHidden/>
          </w:rPr>
          <w:instrText xml:space="preserve"> PAGEREF _Toc302731039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0" w:history="1">
        <w:r w:rsidR="00215412" w:rsidRPr="0036647D">
          <w:rPr>
            <w:rStyle w:val="Hyperlink"/>
            <w:noProof/>
          </w:rPr>
          <w:t>MomsrefusionKvitteringNotifikationDato</w:t>
        </w:r>
        <w:r w:rsidR="00215412">
          <w:rPr>
            <w:noProof/>
            <w:webHidden/>
          </w:rPr>
          <w:tab/>
        </w:r>
        <w:r w:rsidR="00215412">
          <w:rPr>
            <w:noProof/>
            <w:webHidden/>
          </w:rPr>
          <w:fldChar w:fldCharType="begin"/>
        </w:r>
        <w:r w:rsidR="00215412">
          <w:rPr>
            <w:noProof/>
            <w:webHidden/>
          </w:rPr>
          <w:instrText xml:space="preserve"> PAGEREF _Toc302731040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1" w:history="1">
        <w:r w:rsidR="00215412" w:rsidRPr="0036647D">
          <w:rPr>
            <w:rStyle w:val="Hyperlink"/>
            <w:noProof/>
          </w:rPr>
          <w:t>MomsrefusionKvitteringOpretholdtVersion</w:t>
        </w:r>
        <w:r w:rsidR="00215412">
          <w:rPr>
            <w:noProof/>
            <w:webHidden/>
          </w:rPr>
          <w:tab/>
        </w:r>
        <w:r w:rsidR="00215412">
          <w:rPr>
            <w:noProof/>
            <w:webHidden/>
          </w:rPr>
          <w:fldChar w:fldCharType="begin"/>
        </w:r>
        <w:r w:rsidR="00215412">
          <w:rPr>
            <w:noProof/>
            <w:webHidden/>
          </w:rPr>
          <w:instrText xml:space="preserve"> PAGEREF _Toc302731041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2" w:history="1">
        <w:r w:rsidR="00215412" w:rsidRPr="0036647D">
          <w:rPr>
            <w:rStyle w:val="Hyperlink"/>
            <w:noProof/>
          </w:rPr>
          <w:t>MomsrefusionKvitteringStatus</w:t>
        </w:r>
        <w:r w:rsidR="00215412">
          <w:rPr>
            <w:noProof/>
            <w:webHidden/>
          </w:rPr>
          <w:tab/>
        </w:r>
        <w:r w:rsidR="00215412">
          <w:rPr>
            <w:noProof/>
            <w:webHidden/>
          </w:rPr>
          <w:fldChar w:fldCharType="begin"/>
        </w:r>
        <w:r w:rsidR="00215412">
          <w:rPr>
            <w:noProof/>
            <w:webHidden/>
          </w:rPr>
          <w:instrText xml:space="preserve"> PAGEREF _Toc302731042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3" w:history="1">
        <w:r w:rsidR="00215412" w:rsidRPr="0036647D">
          <w:rPr>
            <w:rStyle w:val="Hyperlink"/>
            <w:noProof/>
          </w:rPr>
          <w:t>MomsrefusionKvitteringType</w:t>
        </w:r>
        <w:r w:rsidR="00215412">
          <w:rPr>
            <w:noProof/>
            <w:webHidden/>
          </w:rPr>
          <w:tab/>
        </w:r>
        <w:r w:rsidR="00215412">
          <w:rPr>
            <w:noProof/>
            <w:webHidden/>
          </w:rPr>
          <w:fldChar w:fldCharType="begin"/>
        </w:r>
        <w:r w:rsidR="00215412">
          <w:rPr>
            <w:noProof/>
            <w:webHidden/>
          </w:rPr>
          <w:instrText xml:space="preserve"> PAGEREF _Toc302731043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4" w:history="1">
        <w:r w:rsidR="00215412" w:rsidRPr="0036647D">
          <w:rPr>
            <w:rStyle w:val="Hyperlink"/>
            <w:noProof/>
          </w:rPr>
          <w:t>MomsrefusionKvitteringValideringKode</w:t>
        </w:r>
        <w:r w:rsidR="00215412">
          <w:rPr>
            <w:noProof/>
            <w:webHidden/>
          </w:rPr>
          <w:tab/>
        </w:r>
        <w:r w:rsidR="00215412">
          <w:rPr>
            <w:noProof/>
            <w:webHidden/>
          </w:rPr>
          <w:fldChar w:fldCharType="begin"/>
        </w:r>
        <w:r w:rsidR="00215412">
          <w:rPr>
            <w:noProof/>
            <w:webHidden/>
          </w:rPr>
          <w:instrText xml:space="preserve"> PAGEREF _Toc302731044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5" w:history="1">
        <w:r w:rsidR="00215412" w:rsidRPr="0036647D">
          <w:rPr>
            <w:rStyle w:val="Hyperlink"/>
            <w:noProof/>
          </w:rPr>
          <w:t>MomsrefusionKvitteringValideringSupplerendeKode</w:t>
        </w:r>
        <w:r w:rsidR="00215412">
          <w:rPr>
            <w:noProof/>
            <w:webHidden/>
          </w:rPr>
          <w:tab/>
        </w:r>
        <w:r w:rsidR="00215412">
          <w:rPr>
            <w:noProof/>
            <w:webHidden/>
          </w:rPr>
          <w:fldChar w:fldCharType="begin"/>
        </w:r>
        <w:r w:rsidR="00215412">
          <w:rPr>
            <w:noProof/>
            <w:webHidden/>
          </w:rPr>
          <w:instrText xml:space="preserve"> PAGEREF _Toc302731045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6" w:history="1">
        <w:r w:rsidR="00215412" w:rsidRPr="0036647D">
          <w:rPr>
            <w:rStyle w:val="Hyperlink"/>
            <w:noProof/>
          </w:rPr>
          <w:t>MomsrefusionKvitteringValideringTekst</w:t>
        </w:r>
        <w:r w:rsidR="00215412">
          <w:rPr>
            <w:noProof/>
            <w:webHidden/>
          </w:rPr>
          <w:tab/>
        </w:r>
        <w:r w:rsidR="00215412">
          <w:rPr>
            <w:noProof/>
            <w:webHidden/>
          </w:rPr>
          <w:fldChar w:fldCharType="begin"/>
        </w:r>
        <w:r w:rsidR="00215412">
          <w:rPr>
            <w:noProof/>
            <w:webHidden/>
          </w:rPr>
          <w:instrText xml:space="preserve"> PAGEREF _Toc302731046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7" w:history="1">
        <w:r w:rsidR="00215412" w:rsidRPr="0036647D">
          <w:rPr>
            <w:rStyle w:val="Hyperlink"/>
            <w:noProof/>
          </w:rPr>
          <w:t>MomsrefusionKøbID</w:t>
        </w:r>
        <w:r w:rsidR="00215412">
          <w:rPr>
            <w:noProof/>
            <w:webHidden/>
          </w:rPr>
          <w:tab/>
        </w:r>
        <w:r w:rsidR="00215412">
          <w:rPr>
            <w:noProof/>
            <w:webHidden/>
          </w:rPr>
          <w:fldChar w:fldCharType="begin"/>
        </w:r>
        <w:r w:rsidR="00215412">
          <w:rPr>
            <w:noProof/>
            <w:webHidden/>
          </w:rPr>
          <w:instrText xml:space="preserve"> PAGEREF _Toc302731047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8" w:history="1">
        <w:r w:rsidR="00215412" w:rsidRPr="0036647D">
          <w:rPr>
            <w:rStyle w:val="Hyperlink"/>
            <w:noProof/>
          </w:rPr>
          <w:t>MomsrefusionKøbsLinjeID</w:t>
        </w:r>
        <w:r w:rsidR="00215412">
          <w:rPr>
            <w:noProof/>
            <w:webHidden/>
          </w:rPr>
          <w:tab/>
        </w:r>
        <w:r w:rsidR="00215412">
          <w:rPr>
            <w:noProof/>
            <w:webHidden/>
          </w:rPr>
          <w:fldChar w:fldCharType="begin"/>
        </w:r>
        <w:r w:rsidR="00215412">
          <w:rPr>
            <w:noProof/>
            <w:webHidden/>
          </w:rPr>
          <w:instrText xml:space="preserve"> PAGEREF _Toc302731048 \h </w:instrText>
        </w:r>
        <w:r w:rsidR="00215412">
          <w:rPr>
            <w:noProof/>
            <w:webHidden/>
          </w:rPr>
        </w:r>
        <w:r w:rsidR="00215412">
          <w:rPr>
            <w:noProof/>
            <w:webHidden/>
          </w:rPr>
          <w:fldChar w:fldCharType="separate"/>
        </w:r>
        <w:r w:rsidR="00215412">
          <w:rPr>
            <w:noProof/>
            <w:webHidden/>
          </w:rPr>
          <w:t>98</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49" w:history="1">
        <w:r w:rsidR="00215412" w:rsidRPr="0036647D">
          <w:rPr>
            <w:rStyle w:val="Hyperlink"/>
            <w:noProof/>
          </w:rPr>
          <w:t>MomsrefusionLynoprettetAnsøgningID</w:t>
        </w:r>
        <w:r w:rsidR="00215412">
          <w:rPr>
            <w:noProof/>
            <w:webHidden/>
          </w:rPr>
          <w:tab/>
        </w:r>
        <w:r w:rsidR="00215412">
          <w:rPr>
            <w:noProof/>
            <w:webHidden/>
          </w:rPr>
          <w:fldChar w:fldCharType="begin"/>
        </w:r>
        <w:r w:rsidR="00215412">
          <w:rPr>
            <w:noProof/>
            <w:webHidden/>
          </w:rPr>
          <w:instrText xml:space="preserve"> PAGEREF _Toc302731049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0" w:history="1">
        <w:r w:rsidR="00215412" w:rsidRPr="0036647D">
          <w:rPr>
            <w:rStyle w:val="Hyperlink"/>
            <w:noProof/>
          </w:rPr>
          <w:t>MomsrefusionMeddelelseType</w:t>
        </w:r>
        <w:r w:rsidR="00215412">
          <w:rPr>
            <w:noProof/>
            <w:webHidden/>
          </w:rPr>
          <w:tab/>
        </w:r>
        <w:r w:rsidR="00215412">
          <w:rPr>
            <w:noProof/>
            <w:webHidden/>
          </w:rPr>
          <w:fldChar w:fldCharType="begin"/>
        </w:r>
        <w:r w:rsidR="00215412">
          <w:rPr>
            <w:noProof/>
            <w:webHidden/>
          </w:rPr>
          <w:instrText xml:space="preserve"> PAGEREF _Toc302731050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1" w:history="1">
        <w:r w:rsidR="00215412" w:rsidRPr="0036647D">
          <w:rPr>
            <w:rStyle w:val="Hyperlink"/>
            <w:noProof/>
          </w:rPr>
          <w:t>MomsrefusionModtagelseDato</w:t>
        </w:r>
        <w:r w:rsidR="00215412">
          <w:rPr>
            <w:noProof/>
            <w:webHidden/>
          </w:rPr>
          <w:tab/>
        </w:r>
        <w:r w:rsidR="00215412">
          <w:rPr>
            <w:noProof/>
            <w:webHidden/>
          </w:rPr>
          <w:fldChar w:fldCharType="begin"/>
        </w:r>
        <w:r w:rsidR="00215412">
          <w:rPr>
            <w:noProof/>
            <w:webHidden/>
          </w:rPr>
          <w:instrText xml:space="preserve"> PAGEREF _Toc302731051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2" w:history="1">
        <w:r w:rsidR="00215412" w:rsidRPr="0036647D">
          <w:rPr>
            <w:rStyle w:val="Hyperlink"/>
            <w:noProof/>
          </w:rPr>
          <w:t>MomsrefusionNoteID</w:t>
        </w:r>
        <w:r w:rsidR="00215412">
          <w:rPr>
            <w:noProof/>
            <w:webHidden/>
          </w:rPr>
          <w:tab/>
        </w:r>
        <w:r w:rsidR="00215412">
          <w:rPr>
            <w:noProof/>
            <w:webHidden/>
          </w:rPr>
          <w:fldChar w:fldCharType="begin"/>
        </w:r>
        <w:r w:rsidR="00215412">
          <w:rPr>
            <w:noProof/>
            <w:webHidden/>
          </w:rPr>
          <w:instrText xml:space="preserve"> PAGEREF _Toc302731052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3" w:history="1">
        <w:r w:rsidR="00215412" w:rsidRPr="0036647D">
          <w:rPr>
            <w:rStyle w:val="Hyperlink"/>
            <w:noProof/>
          </w:rPr>
          <w:t>MomsrefusionNoteTekst</w:t>
        </w:r>
        <w:r w:rsidR="00215412">
          <w:rPr>
            <w:noProof/>
            <w:webHidden/>
          </w:rPr>
          <w:tab/>
        </w:r>
        <w:r w:rsidR="00215412">
          <w:rPr>
            <w:noProof/>
            <w:webHidden/>
          </w:rPr>
          <w:fldChar w:fldCharType="begin"/>
        </w:r>
        <w:r w:rsidR="00215412">
          <w:rPr>
            <w:noProof/>
            <w:webHidden/>
          </w:rPr>
          <w:instrText xml:space="preserve"> PAGEREF _Toc302731053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4" w:history="1">
        <w:r w:rsidR="00215412" w:rsidRPr="0036647D">
          <w:rPr>
            <w:rStyle w:val="Hyperlink"/>
            <w:noProof/>
          </w:rPr>
          <w:t>MomsrefusionNotifikationKrav</w:t>
        </w:r>
        <w:r w:rsidR="00215412">
          <w:rPr>
            <w:noProof/>
            <w:webHidden/>
          </w:rPr>
          <w:tab/>
        </w:r>
        <w:r w:rsidR="00215412">
          <w:rPr>
            <w:noProof/>
            <w:webHidden/>
          </w:rPr>
          <w:fldChar w:fldCharType="begin"/>
        </w:r>
        <w:r w:rsidR="00215412">
          <w:rPr>
            <w:noProof/>
            <w:webHidden/>
          </w:rPr>
          <w:instrText xml:space="preserve"> PAGEREF _Toc302731054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5" w:history="1">
        <w:r w:rsidR="00215412" w:rsidRPr="0036647D">
          <w:rPr>
            <w:rStyle w:val="Hyperlink"/>
            <w:noProof/>
          </w:rPr>
          <w:t>MomsrefusionNotifikationType</w:t>
        </w:r>
        <w:r w:rsidR="00215412">
          <w:rPr>
            <w:noProof/>
            <w:webHidden/>
          </w:rPr>
          <w:tab/>
        </w:r>
        <w:r w:rsidR="00215412">
          <w:rPr>
            <w:noProof/>
            <w:webHidden/>
          </w:rPr>
          <w:fldChar w:fldCharType="begin"/>
        </w:r>
        <w:r w:rsidR="00215412">
          <w:rPr>
            <w:noProof/>
            <w:webHidden/>
          </w:rPr>
          <w:instrText xml:space="preserve"> PAGEREF _Toc302731055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6" w:history="1">
        <w:r w:rsidR="00215412" w:rsidRPr="0036647D">
          <w:rPr>
            <w:rStyle w:val="Hyperlink"/>
            <w:noProof/>
          </w:rPr>
          <w:t>MomsrefusionPostID</w:t>
        </w:r>
        <w:r w:rsidR="00215412">
          <w:rPr>
            <w:noProof/>
            <w:webHidden/>
          </w:rPr>
          <w:tab/>
        </w:r>
        <w:r w:rsidR="00215412">
          <w:rPr>
            <w:noProof/>
            <w:webHidden/>
          </w:rPr>
          <w:fldChar w:fldCharType="begin"/>
        </w:r>
        <w:r w:rsidR="00215412">
          <w:rPr>
            <w:noProof/>
            <w:webHidden/>
          </w:rPr>
          <w:instrText xml:space="preserve"> PAGEREF _Toc302731056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7" w:history="1">
        <w:r w:rsidR="00215412" w:rsidRPr="0036647D">
          <w:rPr>
            <w:rStyle w:val="Hyperlink"/>
            <w:noProof/>
          </w:rPr>
          <w:t>MomsrefusionPostIndholdType</w:t>
        </w:r>
        <w:r w:rsidR="00215412">
          <w:rPr>
            <w:noProof/>
            <w:webHidden/>
          </w:rPr>
          <w:tab/>
        </w:r>
        <w:r w:rsidR="00215412">
          <w:rPr>
            <w:noProof/>
            <w:webHidden/>
          </w:rPr>
          <w:fldChar w:fldCharType="begin"/>
        </w:r>
        <w:r w:rsidR="00215412">
          <w:rPr>
            <w:noProof/>
            <w:webHidden/>
          </w:rPr>
          <w:instrText xml:space="preserve"> PAGEREF _Toc302731057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8" w:history="1">
        <w:r w:rsidR="00215412" w:rsidRPr="0036647D">
          <w:rPr>
            <w:rStyle w:val="Hyperlink"/>
            <w:noProof/>
          </w:rPr>
          <w:t>MomsrefusionPosteringID</w:t>
        </w:r>
        <w:r w:rsidR="00215412">
          <w:rPr>
            <w:noProof/>
            <w:webHidden/>
          </w:rPr>
          <w:tab/>
        </w:r>
        <w:r w:rsidR="00215412">
          <w:rPr>
            <w:noProof/>
            <w:webHidden/>
          </w:rPr>
          <w:fldChar w:fldCharType="begin"/>
        </w:r>
        <w:r w:rsidR="00215412">
          <w:rPr>
            <w:noProof/>
            <w:webHidden/>
          </w:rPr>
          <w:instrText xml:space="preserve"> PAGEREF _Toc302731058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59" w:history="1">
        <w:r w:rsidR="00215412" w:rsidRPr="0036647D">
          <w:rPr>
            <w:rStyle w:val="Hyperlink"/>
            <w:noProof/>
          </w:rPr>
          <w:t>MomsrefusionPosteringTekst</w:t>
        </w:r>
        <w:r w:rsidR="00215412">
          <w:rPr>
            <w:noProof/>
            <w:webHidden/>
          </w:rPr>
          <w:tab/>
        </w:r>
        <w:r w:rsidR="00215412">
          <w:rPr>
            <w:noProof/>
            <w:webHidden/>
          </w:rPr>
          <w:fldChar w:fldCharType="begin"/>
        </w:r>
        <w:r w:rsidR="00215412">
          <w:rPr>
            <w:noProof/>
            <w:webHidden/>
          </w:rPr>
          <w:instrText xml:space="preserve"> PAGEREF _Toc302731059 \h </w:instrText>
        </w:r>
        <w:r w:rsidR="00215412">
          <w:rPr>
            <w:noProof/>
            <w:webHidden/>
          </w:rPr>
        </w:r>
        <w:r w:rsidR="00215412">
          <w:rPr>
            <w:noProof/>
            <w:webHidden/>
          </w:rPr>
          <w:fldChar w:fldCharType="separate"/>
        </w:r>
        <w:r w:rsidR="00215412">
          <w:rPr>
            <w:noProof/>
            <w:webHidden/>
          </w:rPr>
          <w:t>99</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0" w:history="1">
        <w:r w:rsidR="00215412" w:rsidRPr="0036647D">
          <w:rPr>
            <w:rStyle w:val="Hyperlink"/>
            <w:noProof/>
          </w:rPr>
          <w:t>MomsrefusionPosteringType</w:t>
        </w:r>
        <w:r w:rsidR="00215412">
          <w:rPr>
            <w:noProof/>
            <w:webHidden/>
          </w:rPr>
          <w:tab/>
        </w:r>
        <w:r w:rsidR="00215412">
          <w:rPr>
            <w:noProof/>
            <w:webHidden/>
          </w:rPr>
          <w:fldChar w:fldCharType="begin"/>
        </w:r>
        <w:r w:rsidR="00215412">
          <w:rPr>
            <w:noProof/>
            <w:webHidden/>
          </w:rPr>
          <w:instrText xml:space="preserve"> PAGEREF _Toc302731060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1" w:history="1">
        <w:r w:rsidR="00215412" w:rsidRPr="0036647D">
          <w:rPr>
            <w:rStyle w:val="Hyperlink"/>
            <w:noProof/>
          </w:rPr>
          <w:t>MomsrefusionPræferenceAccepterKorrektionsansøgning</w:t>
        </w:r>
        <w:r w:rsidR="00215412">
          <w:rPr>
            <w:noProof/>
            <w:webHidden/>
          </w:rPr>
          <w:tab/>
        </w:r>
        <w:r w:rsidR="00215412">
          <w:rPr>
            <w:noProof/>
            <w:webHidden/>
          </w:rPr>
          <w:fldChar w:fldCharType="begin"/>
        </w:r>
        <w:r w:rsidR="00215412">
          <w:rPr>
            <w:noProof/>
            <w:webHidden/>
          </w:rPr>
          <w:instrText xml:space="preserve"> PAGEREF _Toc302731061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2" w:history="1">
        <w:r w:rsidR="00215412" w:rsidRPr="0036647D">
          <w:rPr>
            <w:rStyle w:val="Hyperlink"/>
            <w:noProof/>
          </w:rPr>
          <w:t>MomsrefusionPræferenceBeløbGrænse</w:t>
        </w:r>
        <w:r w:rsidR="00215412">
          <w:rPr>
            <w:noProof/>
            <w:webHidden/>
          </w:rPr>
          <w:tab/>
        </w:r>
        <w:r w:rsidR="00215412">
          <w:rPr>
            <w:noProof/>
            <w:webHidden/>
          </w:rPr>
          <w:fldChar w:fldCharType="begin"/>
        </w:r>
        <w:r w:rsidR="00215412">
          <w:rPr>
            <w:noProof/>
            <w:webHidden/>
          </w:rPr>
          <w:instrText xml:space="preserve"> PAGEREF _Toc302731062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3" w:history="1">
        <w:r w:rsidR="00215412" w:rsidRPr="0036647D">
          <w:rPr>
            <w:rStyle w:val="Hyperlink"/>
            <w:noProof/>
          </w:rPr>
          <w:t>MomsrefusionPræferenceBeløbGrænseKvartal</w:t>
        </w:r>
        <w:r w:rsidR="00215412">
          <w:rPr>
            <w:noProof/>
            <w:webHidden/>
          </w:rPr>
          <w:tab/>
        </w:r>
        <w:r w:rsidR="00215412">
          <w:rPr>
            <w:noProof/>
            <w:webHidden/>
          </w:rPr>
          <w:fldChar w:fldCharType="begin"/>
        </w:r>
        <w:r w:rsidR="00215412">
          <w:rPr>
            <w:noProof/>
            <w:webHidden/>
          </w:rPr>
          <w:instrText xml:space="preserve"> PAGEREF _Toc302731063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4" w:history="1">
        <w:r w:rsidR="00215412" w:rsidRPr="0036647D">
          <w:rPr>
            <w:rStyle w:val="Hyperlink"/>
            <w:noProof/>
          </w:rPr>
          <w:t>MomsrefusionPræferenceEUMedlemsStatMarkering</w:t>
        </w:r>
        <w:r w:rsidR="00215412">
          <w:rPr>
            <w:noProof/>
            <w:webHidden/>
          </w:rPr>
          <w:tab/>
        </w:r>
        <w:r w:rsidR="00215412">
          <w:rPr>
            <w:noProof/>
            <w:webHidden/>
          </w:rPr>
          <w:fldChar w:fldCharType="begin"/>
        </w:r>
        <w:r w:rsidR="00215412">
          <w:rPr>
            <w:noProof/>
            <w:webHidden/>
          </w:rPr>
          <w:instrText xml:space="preserve"> PAGEREF _Toc302731064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5" w:history="1">
        <w:r w:rsidR="00215412" w:rsidRPr="0036647D">
          <w:rPr>
            <w:rStyle w:val="Hyperlink"/>
            <w:noProof/>
          </w:rPr>
          <w:t>MomsrefusionPræferenceErhvervsaktivitetBeskrivelseMarkering</w:t>
        </w:r>
        <w:r w:rsidR="00215412">
          <w:rPr>
            <w:noProof/>
            <w:webHidden/>
          </w:rPr>
          <w:tab/>
        </w:r>
        <w:r w:rsidR="00215412">
          <w:rPr>
            <w:noProof/>
            <w:webHidden/>
          </w:rPr>
          <w:fldChar w:fldCharType="begin"/>
        </w:r>
        <w:r w:rsidR="00215412">
          <w:rPr>
            <w:noProof/>
            <w:webHidden/>
          </w:rPr>
          <w:instrText xml:space="preserve"> PAGEREF _Toc302731065 \h </w:instrText>
        </w:r>
        <w:r w:rsidR="00215412">
          <w:rPr>
            <w:noProof/>
            <w:webHidden/>
          </w:rPr>
        </w:r>
        <w:r w:rsidR="00215412">
          <w:rPr>
            <w:noProof/>
            <w:webHidden/>
          </w:rPr>
          <w:fldChar w:fldCharType="separate"/>
        </w:r>
        <w:r w:rsidR="00215412">
          <w:rPr>
            <w:noProof/>
            <w:webHidden/>
          </w:rPr>
          <w:t>100</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6" w:history="1">
        <w:r w:rsidR="00215412" w:rsidRPr="0036647D">
          <w:rPr>
            <w:rStyle w:val="Hyperlink"/>
            <w:noProof/>
          </w:rPr>
          <w:t>MomsrefusionPræferenceErhvervsaktivitetKodeMarkering</w:t>
        </w:r>
        <w:r w:rsidR="00215412">
          <w:rPr>
            <w:noProof/>
            <w:webHidden/>
          </w:rPr>
          <w:tab/>
        </w:r>
        <w:r w:rsidR="00215412">
          <w:rPr>
            <w:noProof/>
            <w:webHidden/>
          </w:rPr>
          <w:fldChar w:fldCharType="begin"/>
        </w:r>
        <w:r w:rsidR="00215412">
          <w:rPr>
            <w:noProof/>
            <w:webHidden/>
          </w:rPr>
          <w:instrText xml:space="preserve"> PAGEREF _Toc302731066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7" w:history="1">
        <w:r w:rsidR="00215412" w:rsidRPr="0036647D">
          <w:rPr>
            <w:rStyle w:val="Hyperlink"/>
            <w:noProof/>
          </w:rPr>
          <w:t>MomsrefusionPræferenceFakturaBeløbGrænse</w:t>
        </w:r>
        <w:r w:rsidR="00215412">
          <w:rPr>
            <w:noProof/>
            <w:webHidden/>
          </w:rPr>
          <w:tab/>
        </w:r>
        <w:r w:rsidR="00215412">
          <w:rPr>
            <w:noProof/>
            <w:webHidden/>
          </w:rPr>
          <w:fldChar w:fldCharType="begin"/>
        </w:r>
        <w:r w:rsidR="00215412">
          <w:rPr>
            <w:noProof/>
            <w:webHidden/>
          </w:rPr>
          <w:instrText xml:space="preserve"> PAGEREF _Toc302731067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8" w:history="1">
        <w:r w:rsidR="00215412" w:rsidRPr="0036647D">
          <w:rPr>
            <w:rStyle w:val="Hyperlink"/>
            <w:noProof/>
          </w:rPr>
          <w:t>MomsrefusionPræferenceFakturaBeløbGrænseBrændstof</w:t>
        </w:r>
        <w:r w:rsidR="00215412">
          <w:rPr>
            <w:noProof/>
            <w:webHidden/>
          </w:rPr>
          <w:tab/>
        </w:r>
        <w:r w:rsidR="00215412">
          <w:rPr>
            <w:noProof/>
            <w:webHidden/>
          </w:rPr>
          <w:fldChar w:fldCharType="begin"/>
        </w:r>
        <w:r w:rsidR="00215412">
          <w:rPr>
            <w:noProof/>
            <w:webHidden/>
          </w:rPr>
          <w:instrText xml:space="preserve"> PAGEREF _Toc302731068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69" w:history="1">
        <w:r w:rsidR="00215412" w:rsidRPr="0036647D">
          <w:rPr>
            <w:rStyle w:val="Hyperlink"/>
            <w:noProof/>
          </w:rPr>
          <w:t>MomsrefusionPræferenceGyldigFra</w:t>
        </w:r>
        <w:r w:rsidR="00215412">
          <w:rPr>
            <w:noProof/>
            <w:webHidden/>
          </w:rPr>
          <w:tab/>
        </w:r>
        <w:r w:rsidR="00215412">
          <w:rPr>
            <w:noProof/>
            <w:webHidden/>
          </w:rPr>
          <w:fldChar w:fldCharType="begin"/>
        </w:r>
        <w:r w:rsidR="00215412">
          <w:rPr>
            <w:noProof/>
            <w:webHidden/>
          </w:rPr>
          <w:instrText xml:space="preserve"> PAGEREF _Toc302731069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0" w:history="1">
        <w:r w:rsidR="00215412" w:rsidRPr="0036647D">
          <w:rPr>
            <w:rStyle w:val="Hyperlink"/>
            <w:noProof/>
          </w:rPr>
          <w:t>MomsrefusionPræferenceID</w:t>
        </w:r>
        <w:r w:rsidR="00215412">
          <w:rPr>
            <w:noProof/>
            <w:webHidden/>
          </w:rPr>
          <w:tab/>
        </w:r>
        <w:r w:rsidR="00215412">
          <w:rPr>
            <w:noProof/>
            <w:webHidden/>
          </w:rPr>
          <w:fldChar w:fldCharType="begin"/>
        </w:r>
        <w:r w:rsidR="00215412">
          <w:rPr>
            <w:noProof/>
            <w:webHidden/>
          </w:rPr>
          <w:instrText xml:space="preserve"> PAGEREF _Toc302731070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1" w:history="1">
        <w:r w:rsidR="00215412" w:rsidRPr="0036647D">
          <w:rPr>
            <w:rStyle w:val="Hyperlink"/>
            <w:noProof/>
          </w:rPr>
          <w:t>MomsrefusionPræferenceSprog</w:t>
        </w:r>
        <w:r w:rsidR="00215412">
          <w:rPr>
            <w:noProof/>
            <w:webHidden/>
          </w:rPr>
          <w:tab/>
        </w:r>
        <w:r w:rsidR="00215412">
          <w:rPr>
            <w:noProof/>
            <w:webHidden/>
          </w:rPr>
          <w:fldChar w:fldCharType="begin"/>
        </w:r>
        <w:r w:rsidR="00215412">
          <w:rPr>
            <w:noProof/>
            <w:webHidden/>
          </w:rPr>
          <w:instrText xml:space="preserve"> PAGEREF _Toc302731071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2" w:history="1">
        <w:r w:rsidR="00215412" w:rsidRPr="0036647D">
          <w:rPr>
            <w:rStyle w:val="Hyperlink"/>
            <w:noProof/>
          </w:rPr>
          <w:t>MomsrefusionPræferenceValuta</w:t>
        </w:r>
        <w:r w:rsidR="00215412">
          <w:rPr>
            <w:noProof/>
            <w:webHidden/>
          </w:rPr>
          <w:tab/>
        </w:r>
        <w:r w:rsidR="00215412">
          <w:rPr>
            <w:noProof/>
            <w:webHidden/>
          </w:rPr>
          <w:fldChar w:fldCharType="begin"/>
        </w:r>
        <w:r w:rsidR="00215412">
          <w:rPr>
            <w:noProof/>
            <w:webHidden/>
          </w:rPr>
          <w:instrText xml:space="preserve"> PAGEREF _Toc302731072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3" w:history="1">
        <w:r w:rsidR="00215412" w:rsidRPr="0036647D">
          <w:rPr>
            <w:rStyle w:val="Hyperlink"/>
            <w:noProof/>
          </w:rPr>
          <w:t>MomsrefusionPræferenceVedhæftetFakturaPåkrævetMarkering</w:t>
        </w:r>
        <w:r w:rsidR="00215412">
          <w:rPr>
            <w:noProof/>
            <w:webHidden/>
          </w:rPr>
          <w:tab/>
        </w:r>
        <w:r w:rsidR="00215412">
          <w:rPr>
            <w:noProof/>
            <w:webHidden/>
          </w:rPr>
          <w:fldChar w:fldCharType="begin"/>
        </w:r>
        <w:r w:rsidR="00215412">
          <w:rPr>
            <w:noProof/>
            <w:webHidden/>
          </w:rPr>
          <w:instrText xml:space="preserve"> PAGEREF _Toc302731073 \h </w:instrText>
        </w:r>
        <w:r w:rsidR="00215412">
          <w:rPr>
            <w:noProof/>
            <w:webHidden/>
          </w:rPr>
        </w:r>
        <w:r w:rsidR="00215412">
          <w:rPr>
            <w:noProof/>
            <w:webHidden/>
          </w:rPr>
          <w:fldChar w:fldCharType="separate"/>
        </w:r>
        <w:r w:rsidR="00215412">
          <w:rPr>
            <w:noProof/>
            <w:webHidden/>
          </w:rPr>
          <w:t>101</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4" w:history="1">
        <w:r w:rsidR="00215412" w:rsidRPr="0036647D">
          <w:rPr>
            <w:rStyle w:val="Hyperlink"/>
            <w:noProof/>
          </w:rPr>
          <w:t>MomsrefusionRisikoKontrolAnsøgtBeløbGrænse</w:t>
        </w:r>
        <w:r w:rsidR="00215412">
          <w:rPr>
            <w:noProof/>
            <w:webHidden/>
          </w:rPr>
          <w:tab/>
        </w:r>
        <w:r w:rsidR="00215412">
          <w:rPr>
            <w:noProof/>
            <w:webHidden/>
          </w:rPr>
          <w:fldChar w:fldCharType="begin"/>
        </w:r>
        <w:r w:rsidR="00215412">
          <w:rPr>
            <w:noProof/>
            <w:webHidden/>
          </w:rPr>
          <w:instrText xml:space="preserve"> PAGEREF _Toc302731074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5" w:history="1">
        <w:r w:rsidR="00215412" w:rsidRPr="0036647D">
          <w:rPr>
            <w:rStyle w:val="Hyperlink"/>
            <w:noProof/>
          </w:rPr>
          <w:t>MomsrefusionRisikoKontrolAnsøgtBeløbProcentSats</w:t>
        </w:r>
        <w:r w:rsidR="00215412">
          <w:rPr>
            <w:noProof/>
            <w:webHidden/>
          </w:rPr>
          <w:tab/>
        </w:r>
        <w:r w:rsidR="00215412">
          <w:rPr>
            <w:noProof/>
            <w:webHidden/>
          </w:rPr>
          <w:fldChar w:fldCharType="begin"/>
        </w:r>
        <w:r w:rsidR="00215412">
          <w:rPr>
            <w:noProof/>
            <w:webHidden/>
          </w:rPr>
          <w:instrText xml:space="preserve"> PAGEREF _Toc302731075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6" w:history="1">
        <w:r w:rsidR="00215412" w:rsidRPr="0036647D">
          <w:rPr>
            <w:rStyle w:val="Hyperlink"/>
            <w:noProof/>
          </w:rPr>
          <w:t>MomsrefusionRisikoKontrolAntalFakturaDatoFørPeriode</w:t>
        </w:r>
        <w:r w:rsidR="00215412">
          <w:rPr>
            <w:noProof/>
            <w:webHidden/>
          </w:rPr>
          <w:tab/>
        </w:r>
        <w:r w:rsidR="00215412">
          <w:rPr>
            <w:noProof/>
            <w:webHidden/>
          </w:rPr>
          <w:fldChar w:fldCharType="begin"/>
        </w:r>
        <w:r w:rsidR="00215412">
          <w:rPr>
            <w:noProof/>
            <w:webHidden/>
          </w:rPr>
          <w:instrText xml:space="preserve"> PAGEREF _Toc302731076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7" w:history="1">
        <w:r w:rsidR="00215412" w:rsidRPr="0036647D">
          <w:rPr>
            <w:rStyle w:val="Hyperlink"/>
            <w:noProof/>
          </w:rPr>
          <w:t>MomsrefusionRisikoKontrolErhvervsAktivitetKode</w:t>
        </w:r>
        <w:r w:rsidR="00215412">
          <w:rPr>
            <w:noProof/>
            <w:webHidden/>
          </w:rPr>
          <w:tab/>
        </w:r>
        <w:r w:rsidR="00215412">
          <w:rPr>
            <w:noProof/>
            <w:webHidden/>
          </w:rPr>
          <w:fldChar w:fldCharType="begin"/>
        </w:r>
        <w:r w:rsidR="00215412">
          <w:rPr>
            <w:noProof/>
            <w:webHidden/>
          </w:rPr>
          <w:instrText xml:space="preserve"> PAGEREF _Toc302731077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8" w:history="1">
        <w:r w:rsidR="00215412" w:rsidRPr="0036647D">
          <w:rPr>
            <w:rStyle w:val="Hyperlink"/>
            <w:noProof/>
          </w:rPr>
          <w:t>MomsrefusionRisikoKontrolID</w:t>
        </w:r>
        <w:r w:rsidR="00215412">
          <w:rPr>
            <w:noProof/>
            <w:webHidden/>
          </w:rPr>
          <w:tab/>
        </w:r>
        <w:r w:rsidR="00215412">
          <w:rPr>
            <w:noProof/>
            <w:webHidden/>
          </w:rPr>
          <w:fldChar w:fldCharType="begin"/>
        </w:r>
        <w:r w:rsidR="00215412">
          <w:rPr>
            <w:noProof/>
            <w:webHidden/>
          </w:rPr>
          <w:instrText xml:space="preserve"> PAGEREF _Toc302731078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79" w:history="1">
        <w:r w:rsidR="00215412" w:rsidRPr="0036647D">
          <w:rPr>
            <w:rStyle w:val="Hyperlink"/>
            <w:noProof/>
          </w:rPr>
          <w:t>MomsrefusionRisikoKontrolRiskoFjernelseTærskel</w:t>
        </w:r>
        <w:r w:rsidR="00215412">
          <w:rPr>
            <w:noProof/>
            <w:webHidden/>
          </w:rPr>
          <w:tab/>
        </w:r>
        <w:r w:rsidR="00215412">
          <w:rPr>
            <w:noProof/>
            <w:webHidden/>
          </w:rPr>
          <w:fldChar w:fldCharType="begin"/>
        </w:r>
        <w:r w:rsidR="00215412">
          <w:rPr>
            <w:noProof/>
            <w:webHidden/>
          </w:rPr>
          <w:instrText xml:space="preserve"> PAGEREF _Toc302731079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0" w:history="1">
        <w:r w:rsidR="00215412" w:rsidRPr="0036647D">
          <w:rPr>
            <w:rStyle w:val="Hyperlink"/>
            <w:noProof/>
          </w:rPr>
          <w:t>MomsrefusionRisikoKontrolStartDato</w:t>
        </w:r>
        <w:r w:rsidR="00215412">
          <w:rPr>
            <w:noProof/>
            <w:webHidden/>
          </w:rPr>
          <w:tab/>
        </w:r>
        <w:r w:rsidR="00215412">
          <w:rPr>
            <w:noProof/>
            <w:webHidden/>
          </w:rPr>
          <w:fldChar w:fldCharType="begin"/>
        </w:r>
        <w:r w:rsidR="00215412">
          <w:rPr>
            <w:noProof/>
            <w:webHidden/>
          </w:rPr>
          <w:instrText xml:space="preserve"> PAGEREF _Toc302731080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1" w:history="1">
        <w:r w:rsidR="00215412" w:rsidRPr="0036647D">
          <w:rPr>
            <w:rStyle w:val="Hyperlink"/>
            <w:noProof/>
          </w:rPr>
          <w:t>MomsrefusionRisikoKontrolStatus</w:t>
        </w:r>
        <w:r w:rsidR="00215412">
          <w:rPr>
            <w:noProof/>
            <w:webHidden/>
          </w:rPr>
          <w:tab/>
        </w:r>
        <w:r w:rsidR="00215412">
          <w:rPr>
            <w:noProof/>
            <w:webHidden/>
          </w:rPr>
          <w:fldChar w:fldCharType="begin"/>
        </w:r>
        <w:r w:rsidR="00215412">
          <w:rPr>
            <w:noProof/>
            <w:webHidden/>
          </w:rPr>
          <w:instrText xml:space="preserve"> PAGEREF _Toc302731081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2" w:history="1">
        <w:r w:rsidR="00215412" w:rsidRPr="0036647D">
          <w:rPr>
            <w:rStyle w:val="Hyperlink"/>
            <w:noProof/>
          </w:rPr>
          <w:t>MomsrefusionRisikoKontrolUdtagTilKontrolPromille</w:t>
        </w:r>
        <w:r w:rsidR="00215412">
          <w:rPr>
            <w:noProof/>
            <w:webHidden/>
          </w:rPr>
          <w:tab/>
        </w:r>
        <w:r w:rsidR="00215412">
          <w:rPr>
            <w:noProof/>
            <w:webHidden/>
          </w:rPr>
          <w:fldChar w:fldCharType="begin"/>
        </w:r>
        <w:r w:rsidR="00215412">
          <w:rPr>
            <w:noProof/>
            <w:webHidden/>
          </w:rPr>
          <w:instrText xml:space="preserve"> PAGEREF _Toc302731082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3" w:history="1">
        <w:r w:rsidR="00215412" w:rsidRPr="0036647D">
          <w:rPr>
            <w:rStyle w:val="Hyperlink"/>
            <w:noProof/>
          </w:rPr>
          <w:t>MomsrefusionSagID</w:t>
        </w:r>
        <w:r w:rsidR="00215412">
          <w:rPr>
            <w:noProof/>
            <w:webHidden/>
          </w:rPr>
          <w:tab/>
        </w:r>
        <w:r w:rsidR="00215412">
          <w:rPr>
            <w:noProof/>
            <w:webHidden/>
          </w:rPr>
          <w:fldChar w:fldCharType="begin"/>
        </w:r>
        <w:r w:rsidR="00215412">
          <w:rPr>
            <w:noProof/>
            <w:webHidden/>
          </w:rPr>
          <w:instrText xml:space="preserve"> PAGEREF _Toc302731083 \h </w:instrText>
        </w:r>
        <w:r w:rsidR="00215412">
          <w:rPr>
            <w:noProof/>
            <w:webHidden/>
          </w:rPr>
        </w:r>
        <w:r w:rsidR="00215412">
          <w:rPr>
            <w:noProof/>
            <w:webHidden/>
          </w:rPr>
          <w:fldChar w:fldCharType="separate"/>
        </w:r>
        <w:r w:rsidR="00215412">
          <w:rPr>
            <w:noProof/>
            <w:webHidden/>
          </w:rPr>
          <w:t>102</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4" w:history="1">
        <w:r w:rsidR="00215412" w:rsidRPr="0036647D">
          <w:rPr>
            <w:rStyle w:val="Hyperlink"/>
            <w:noProof/>
          </w:rPr>
          <w:t>MomsrefusionStatistikAntal</w:t>
        </w:r>
        <w:r w:rsidR="00215412">
          <w:rPr>
            <w:noProof/>
            <w:webHidden/>
          </w:rPr>
          <w:tab/>
        </w:r>
        <w:r w:rsidR="00215412">
          <w:rPr>
            <w:noProof/>
            <w:webHidden/>
          </w:rPr>
          <w:fldChar w:fldCharType="begin"/>
        </w:r>
        <w:r w:rsidR="00215412">
          <w:rPr>
            <w:noProof/>
            <w:webHidden/>
          </w:rPr>
          <w:instrText xml:space="preserve"> PAGEREF _Toc302731084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5" w:history="1">
        <w:r w:rsidR="00215412" w:rsidRPr="0036647D">
          <w:rPr>
            <w:rStyle w:val="Hyperlink"/>
            <w:noProof/>
          </w:rPr>
          <w:t>MomsrefusionStatistikDato</w:t>
        </w:r>
        <w:r w:rsidR="00215412">
          <w:rPr>
            <w:noProof/>
            <w:webHidden/>
          </w:rPr>
          <w:tab/>
        </w:r>
        <w:r w:rsidR="00215412">
          <w:rPr>
            <w:noProof/>
            <w:webHidden/>
          </w:rPr>
          <w:fldChar w:fldCharType="begin"/>
        </w:r>
        <w:r w:rsidR="00215412">
          <w:rPr>
            <w:noProof/>
            <w:webHidden/>
          </w:rPr>
          <w:instrText xml:space="preserve"> PAGEREF _Toc302731085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6" w:history="1">
        <w:r w:rsidR="00215412" w:rsidRPr="0036647D">
          <w:rPr>
            <w:rStyle w:val="Hyperlink"/>
            <w:noProof/>
          </w:rPr>
          <w:t>MomsrefusionStatistikSlutdato</w:t>
        </w:r>
        <w:r w:rsidR="00215412">
          <w:rPr>
            <w:noProof/>
            <w:webHidden/>
          </w:rPr>
          <w:tab/>
        </w:r>
        <w:r w:rsidR="00215412">
          <w:rPr>
            <w:noProof/>
            <w:webHidden/>
          </w:rPr>
          <w:fldChar w:fldCharType="begin"/>
        </w:r>
        <w:r w:rsidR="00215412">
          <w:rPr>
            <w:noProof/>
            <w:webHidden/>
          </w:rPr>
          <w:instrText xml:space="preserve"> PAGEREF _Toc302731086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7" w:history="1">
        <w:r w:rsidR="00215412" w:rsidRPr="0036647D">
          <w:rPr>
            <w:rStyle w:val="Hyperlink"/>
            <w:noProof/>
          </w:rPr>
          <w:t>MomsrefusionStatistikStartdato</w:t>
        </w:r>
        <w:r w:rsidR="00215412">
          <w:rPr>
            <w:noProof/>
            <w:webHidden/>
          </w:rPr>
          <w:tab/>
        </w:r>
        <w:r w:rsidR="00215412">
          <w:rPr>
            <w:noProof/>
            <w:webHidden/>
          </w:rPr>
          <w:fldChar w:fldCharType="begin"/>
        </w:r>
        <w:r w:rsidR="00215412">
          <w:rPr>
            <w:noProof/>
            <w:webHidden/>
          </w:rPr>
          <w:instrText xml:space="preserve"> PAGEREF _Toc302731087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8" w:history="1">
        <w:r w:rsidR="00215412" w:rsidRPr="0036647D">
          <w:rPr>
            <w:rStyle w:val="Hyperlink"/>
            <w:noProof/>
          </w:rPr>
          <w:t>MomsrefusionStatusDato</w:t>
        </w:r>
        <w:r w:rsidR="00215412">
          <w:rPr>
            <w:noProof/>
            <w:webHidden/>
          </w:rPr>
          <w:tab/>
        </w:r>
        <w:r w:rsidR="00215412">
          <w:rPr>
            <w:noProof/>
            <w:webHidden/>
          </w:rPr>
          <w:fldChar w:fldCharType="begin"/>
        </w:r>
        <w:r w:rsidR="00215412">
          <w:rPr>
            <w:noProof/>
            <w:webHidden/>
          </w:rPr>
          <w:instrText xml:space="preserve"> PAGEREF _Toc302731088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89" w:history="1">
        <w:r w:rsidR="00215412" w:rsidRPr="0036647D">
          <w:rPr>
            <w:rStyle w:val="Hyperlink"/>
            <w:noProof/>
          </w:rPr>
          <w:t>MomsrefusionSystemAdministrationBankOmkostning</w:t>
        </w:r>
        <w:r w:rsidR="00215412">
          <w:rPr>
            <w:noProof/>
            <w:webHidden/>
          </w:rPr>
          <w:tab/>
        </w:r>
        <w:r w:rsidR="00215412">
          <w:rPr>
            <w:noProof/>
            <w:webHidden/>
          </w:rPr>
          <w:fldChar w:fldCharType="begin"/>
        </w:r>
        <w:r w:rsidR="00215412">
          <w:rPr>
            <w:noProof/>
            <w:webHidden/>
          </w:rPr>
          <w:instrText xml:space="preserve"> PAGEREF _Toc302731089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0" w:history="1">
        <w:r w:rsidR="00215412" w:rsidRPr="0036647D">
          <w:rPr>
            <w:rStyle w:val="Hyperlink"/>
            <w:noProof/>
          </w:rPr>
          <w:t>MomsrefusionSystemAdministrationMomsSats</w:t>
        </w:r>
        <w:r w:rsidR="00215412">
          <w:rPr>
            <w:noProof/>
            <w:webHidden/>
          </w:rPr>
          <w:tab/>
        </w:r>
        <w:r w:rsidR="00215412">
          <w:rPr>
            <w:noProof/>
            <w:webHidden/>
          </w:rPr>
          <w:fldChar w:fldCharType="begin"/>
        </w:r>
        <w:r w:rsidR="00215412">
          <w:rPr>
            <w:noProof/>
            <w:webHidden/>
          </w:rPr>
          <w:instrText xml:space="preserve"> PAGEREF _Toc302731090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1" w:history="1">
        <w:r w:rsidR="00215412" w:rsidRPr="0036647D">
          <w:rPr>
            <w:rStyle w:val="Hyperlink"/>
            <w:noProof/>
          </w:rPr>
          <w:t>MomsrefusionSystemAdministrationNotifikationEmail</w:t>
        </w:r>
        <w:r w:rsidR="00215412">
          <w:rPr>
            <w:noProof/>
            <w:webHidden/>
          </w:rPr>
          <w:tab/>
        </w:r>
        <w:r w:rsidR="00215412">
          <w:rPr>
            <w:noProof/>
            <w:webHidden/>
          </w:rPr>
          <w:fldChar w:fldCharType="begin"/>
        </w:r>
        <w:r w:rsidR="00215412">
          <w:rPr>
            <w:noProof/>
            <w:webHidden/>
          </w:rPr>
          <w:instrText xml:space="preserve"> PAGEREF _Toc302731091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2" w:history="1">
        <w:r w:rsidR="00215412" w:rsidRPr="0036647D">
          <w:rPr>
            <w:rStyle w:val="Hyperlink"/>
            <w:noProof/>
          </w:rPr>
          <w:t>MomsrefusionSøgestreng</w:t>
        </w:r>
        <w:r w:rsidR="00215412">
          <w:rPr>
            <w:noProof/>
            <w:webHidden/>
          </w:rPr>
          <w:tab/>
        </w:r>
        <w:r w:rsidR="00215412">
          <w:rPr>
            <w:noProof/>
            <w:webHidden/>
          </w:rPr>
          <w:fldChar w:fldCharType="begin"/>
        </w:r>
        <w:r w:rsidR="00215412">
          <w:rPr>
            <w:noProof/>
            <w:webHidden/>
          </w:rPr>
          <w:instrText xml:space="preserve"> PAGEREF _Toc302731092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3" w:history="1">
        <w:r w:rsidR="00215412" w:rsidRPr="0036647D">
          <w:rPr>
            <w:rStyle w:val="Hyperlink"/>
            <w:noProof/>
          </w:rPr>
          <w:t>MomsrefusionValideringstype</w:t>
        </w:r>
        <w:r w:rsidR="00215412">
          <w:rPr>
            <w:noProof/>
            <w:webHidden/>
          </w:rPr>
          <w:tab/>
        </w:r>
        <w:r w:rsidR="00215412">
          <w:rPr>
            <w:noProof/>
            <w:webHidden/>
          </w:rPr>
          <w:fldChar w:fldCharType="begin"/>
        </w:r>
        <w:r w:rsidR="00215412">
          <w:rPr>
            <w:noProof/>
            <w:webHidden/>
          </w:rPr>
          <w:instrText xml:space="preserve"> PAGEREF _Toc302731093 \h </w:instrText>
        </w:r>
        <w:r w:rsidR="00215412">
          <w:rPr>
            <w:noProof/>
            <w:webHidden/>
          </w:rPr>
        </w:r>
        <w:r w:rsidR="00215412">
          <w:rPr>
            <w:noProof/>
            <w:webHidden/>
          </w:rPr>
          <w:fldChar w:fldCharType="separate"/>
        </w:r>
        <w:r w:rsidR="00215412">
          <w:rPr>
            <w:noProof/>
            <w:webHidden/>
          </w:rPr>
          <w:t>103</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4" w:history="1">
        <w:r w:rsidR="00215412" w:rsidRPr="0036647D">
          <w:rPr>
            <w:rStyle w:val="Hyperlink"/>
            <w:noProof/>
          </w:rPr>
          <w:t>NoteDato</w:t>
        </w:r>
        <w:r w:rsidR="00215412">
          <w:rPr>
            <w:noProof/>
            <w:webHidden/>
          </w:rPr>
          <w:tab/>
        </w:r>
        <w:r w:rsidR="00215412">
          <w:rPr>
            <w:noProof/>
            <w:webHidden/>
          </w:rPr>
          <w:fldChar w:fldCharType="begin"/>
        </w:r>
        <w:r w:rsidR="00215412">
          <w:rPr>
            <w:noProof/>
            <w:webHidden/>
          </w:rPr>
          <w:instrText xml:space="preserve"> PAGEREF _Toc302731094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5" w:history="1">
        <w:r w:rsidR="00215412" w:rsidRPr="0036647D">
          <w:rPr>
            <w:rStyle w:val="Hyperlink"/>
            <w:noProof/>
          </w:rPr>
          <w:t>NoteTitel</w:t>
        </w:r>
        <w:r w:rsidR="00215412">
          <w:rPr>
            <w:noProof/>
            <w:webHidden/>
          </w:rPr>
          <w:tab/>
        </w:r>
        <w:r w:rsidR="00215412">
          <w:rPr>
            <w:noProof/>
            <w:webHidden/>
          </w:rPr>
          <w:fldChar w:fldCharType="begin"/>
        </w:r>
        <w:r w:rsidR="00215412">
          <w:rPr>
            <w:noProof/>
            <w:webHidden/>
          </w:rPr>
          <w:instrText xml:space="preserve"> PAGEREF _Toc302731095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6" w:history="1">
        <w:r w:rsidR="00215412" w:rsidRPr="0036647D">
          <w:rPr>
            <w:rStyle w:val="Hyperlink"/>
            <w:noProof/>
          </w:rPr>
          <w:t>NotifikationDato</w:t>
        </w:r>
        <w:r w:rsidR="00215412">
          <w:rPr>
            <w:noProof/>
            <w:webHidden/>
          </w:rPr>
          <w:tab/>
        </w:r>
        <w:r w:rsidR="00215412">
          <w:rPr>
            <w:noProof/>
            <w:webHidden/>
          </w:rPr>
          <w:fldChar w:fldCharType="begin"/>
        </w:r>
        <w:r w:rsidR="00215412">
          <w:rPr>
            <w:noProof/>
            <w:webHidden/>
          </w:rPr>
          <w:instrText xml:space="preserve"> PAGEREF _Toc302731096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7" w:history="1">
        <w:r w:rsidR="00215412" w:rsidRPr="0036647D">
          <w:rPr>
            <w:rStyle w:val="Hyperlink"/>
            <w:noProof/>
          </w:rPr>
          <w:t>NotifikationEmne</w:t>
        </w:r>
        <w:r w:rsidR="00215412">
          <w:rPr>
            <w:noProof/>
            <w:webHidden/>
          </w:rPr>
          <w:tab/>
        </w:r>
        <w:r w:rsidR="00215412">
          <w:rPr>
            <w:noProof/>
            <w:webHidden/>
          </w:rPr>
          <w:fldChar w:fldCharType="begin"/>
        </w:r>
        <w:r w:rsidR="00215412">
          <w:rPr>
            <w:noProof/>
            <w:webHidden/>
          </w:rPr>
          <w:instrText xml:space="preserve"> PAGEREF _Toc302731097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8" w:history="1">
        <w:r w:rsidR="00215412" w:rsidRPr="0036647D">
          <w:rPr>
            <w:rStyle w:val="Hyperlink"/>
            <w:noProof/>
          </w:rPr>
          <w:t>NotifikationID</w:t>
        </w:r>
        <w:r w:rsidR="00215412">
          <w:rPr>
            <w:noProof/>
            <w:webHidden/>
          </w:rPr>
          <w:tab/>
        </w:r>
        <w:r w:rsidR="00215412">
          <w:rPr>
            <w:noProof/>
            <w:webHidden/>
          </w:rPr>
          <w:fldChar w:fldCharType="begin"/>
        </w:r>
        <w:r w:rsidR="00215412">
          <w:rPr>
            <w:noProof/>
            <w:webHidden/>
          </w:rPr>
          <w:instrText xml:space="preserve"> PAGEREF _Toc302731098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099" w:history="1">
        <w:r w:rsidR="00215412" w:rsidRPr="0036647D">
          <w:rPr>
            <w:rStyle w:val="Hyperlink"/>
            <w:noProof/>
          </w:rPr>
          <w:t>NotifikationTekst</w:t>
        </w:r>
        <w:r w:rsidR="00215412">
          <w:rPr>
            <w:noProof/>
            <w:webHidden/>
          </w:rPr>
          <w:tab/>
        </w:r>
        <w:r w:rsidR="00215412">
          <w:rPr>
            <w:noProof/>
            <w:webHidden/>
          </w:rPr>
          <w:fldChar w:fldCharType="begin"/>
        </w:r>
        <w:r w:rsidR="00215412">
          <w:rPr>
            <w:noProof/>
            <w:webHidden/>
          </w:rPr>
          <w:instrText xml:space="preserve"> PAGEREF _Toc302731099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0" w:history="1">
        <w:r w:rsidR="00215412" w:rsidRPr="0036647D">
          <w:rPr>
            <w:rStyle w:val="Hyperlink"/>
            <w:noProof/>
          </w:rPr>
          <w:t>PartRolleBetegnelse</w:t>
        </w:r>
        <w:r w:rsidR="00215412">
          <w:rPr>
            <w:noProof/>
            <w:webHidden/>
          </w:rPr>
          <w:tab/>
        </w:r>
        <w:r w:rsidR="00215412">
          <w:rPr>
            <w:noProof/>
            <w:webHidden/>
          </w:rPr>
          <w:fldChar w:fldCharType="begin"/>
        </w:r>
        <w:r w:rsidR="00215412">
          <w:rPr>
            <w:noProof/>
            <w:webHidden/>
          </w:rPr>
          <w:instrText xml:space="preserve"> PAGEREF _Toc302731100 \h </w:instrText>
        </w:r>
        <w:r w:rsidR="00215412">
          <w:rPr>
            <w:noProof/>
            <w:webHidden/>
          </w:rPr>
        </w:r>
        <w:r w:rsidR="00215412">
          <w:rPr>
            <w:noProof/>
            <w:webHidden/>
          </w:rPr>
          <w:fldChar w:fldCharType="separate"/>
        </w:r>
        <w:r w:rsidR="00215412">
          <w:rPr>
            <w:noProof/>
            <w:webHidden/>
          </w:rPr>
          <w:t>104</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1" w:history="1">
        <w:r w:rsidR="00215412" w:rsidRPr="0036647D">
          <w:rPr>
            <w:rStyle w:val="Hyperlink"/>
            <w:noProof/>
          </w:rPr>
          <w:t>ProRataSatsKorrektionDato</w:t>
        </w:r>
        <w:r w:rsidR="00215412">
          <w:rPr>
            <w:noProof/>
            <w:webHidden/>
          </w:rPr>
          <w:tab/>
        </w:r>
        <w:r w:rsidR="00215412">
          <w:rPr>
            <w:noProof/>
            <w:webHidden/>
          </w:rPr>
          <w:fldChar w:fldCharType="begin"/>
        </w:r>
        <w:r w:rsidR="00215412">
          <w:rPr>
            <w:noProof/>
            <w:webHidden/>
          </w:rPr>
          <w:instrText xml:space="preserve"> PAGEREF _Toc302731101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2" w:history="1">
        <w:r w:rsidR="00215412" w:rsidRPr="0036647D">
          <w:rPr>
            <w:rStyle w:val="Hyperlink"/>
            <w:noProof/>
          </w:rPr>
          <w:t>ProRataSatsKorrektionID</w:t>
        </w:r>
        <w:r w:rsidR="00215412">
          <w:rPr>
            <w:noProof/>
            <w:webHidden/>
          </w:rPr>
          <w:tab/>
        </w:r>
        <w:r w:rsidR="00215412">
          <w:rPr>
            <w:noProof/>
            <w:webHidden/>
          </w:rPr>
          <w:fldChar w:fldCharType="begin"/>
        </w:r>
        <w:r w:rsidR="00215412">
          <w:rPr>
            <w:noProof/>
            <w:webHidden/>
          </w:rPr>
          <w:instrText xml:space="preserve"> PAGEREF _Toc302731102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3" w:history="1">
        <w:r w:rsidR="00215412" w:rsidRPr="0036647D">
          <w:rPr>
            <w:rStyle w:val="Hyperlink"/>
            <w:noProof/>
          </w:rPr>
          <w:t>ProRataSatsKorrektionKonstateretSats</w:t>
        </w:r>
        <w:r w:rsidR="00215412">
          <w:rPr>
            <w:noProof/>
            <w:webHidden/>
          </w:rPr>
          <w:tab/>
        </w:r>
        <w:r w:rsidR="00215412">
          <w:rPr>
            <w:noProof/>
            <w:webHidden/>
          </w:rPr>
          <w:fldChar w:fldCharType="begin"/>
        </w:r>
        <w:r w:rsidR="00215412">
          <w:rPr>
            <w:noProof/>
            <w:webHidden/>
          </w:rPr>
          <w:instrText xml:space="preserve"> PAGEREF _Toc302731103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4" w:history="1">
        <w:r w:rsidR="00215412" w:rsidRPr="0036647D">
          <w:rPr>
            <w:rStyle w:val="Hyperlink"/>
            <w:noProof/>
          </w:rPr>
          <w:t>ProRataSatsKorrektionNummer</w:t>
        </w:r>
        <w:r w:rsidR="00215412">
          <w:rPr>
            <w:noProof/>
            <w:webHidden/>
          </w:rPr>
          <w:tab/>
        </w:r>
        <w:r w:rsidR="00215412">
          <w:rPr>
            <w:noProof/>
            <w:webHidden/>
          </w:rPr>
          <w:fldChar w:fldCharType="begin"/>
        </w:r>
        <w:r w:rsidR="00215412">
          <w:rPr>
            <w:noProof/>
            <w:webHidden/>
          </w:rPr>
          <w:instrText xml:space="preserve"> PAGEREF _Toc302731104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5" w:history="1">
        <w:r w:rsidR="00215412" w:rsidRPr="0036647D">
          <w:rPr>
            <w:rStyle w:val="Hyperlink"/>
            <w:noProof/>
          </w:rPr>
          <w:t>ProRataSatsKorrektionSlutDato</w:t>
        </w:r>
        <w:r w:rsidR="00215412">
          <w:rPr>
            <w:noProof/>
            <w:webHidden/>
          </w:rPr>
          <w:tab/>
        </w:r>
        <w:r w:rsidR="00215412">
          <w:rPr>
            <w:noProof/>
            <w:webHidden/>
          </w:rPr>
          <w:fldChar w:fldCharType="begin"/>
        </w:r>
        <w:r w:rsidR="00215412">
          <w:rPr>
            <w:noProof/>
            <w:webHidden/>
          </w:rPr>
          <w:instrText xml:space="preserve"> PAGEREF _Toc302731105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6" w:history="1">
        <w:r w:rsidR="00215412" w:rsidRPr="0036647D">
          <w:rPr>
            <w:rStyle w:val="Hyperlink"/>
            <w:noProof/>
          </w:rPr>
          <w:t>ProRataSatsKorrektionStartDato</w:t>
        </w:r>
        <w:r w:rsidR="00215412">
          <w:rPr>
            <w:noProof/>
            <w:webHidden/>
          </w:rPr>
          <w:tab/>
        </w:r>
        <w:r w:rsidR="00215412">
          <w:rPr>
            <w:noProof/>
            <w:webHidden/>
          </w:rPr>
          <w:fldChar w:fldCharType="begin"/>
        </w:r>
        <w:r w:rsidR="00215412">
          <w:rPr>
            <w:noProof/>
            <w:webHidden/>
          </w:rPr>
          <w:instrText xml:space="preserve"> PAGEREF _Toc302731106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7" w:history="1">
        <w:r w:rsidR="00215412" w:rsidRPr="0036647D">
          <w:rPr>
            <w:rStyle w:val="Hyperlink"/>
            <w:noProof/>
          </w:rPr>
          <w:t>ProRataSatsKorrektionStatus</w:t>
        </w:r>
        <w:r w:rsidR="00215412">
          <w:rPr>
            <w:noProof/>
            <w:webHidden/>
          </w:rPr>
          <w:tab/>
        </w:r>
        <w:r w:rsidR="00215412">
          <w:rPr>
            <w:noProof/>
            <w:webHidden/>
          </w:rPr>
          <w:fldChar w:fldCharType="begin"/>
        </w:r>
        <w:r w:rsidR="00215412">
          <w:rPr>
            <w:noProof/>
            <w:webHidden/>
          </w:rPr>
          <w:instrText xml:space="preserve"> PAGEREF _Toc302731107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8" w:history="1">
        <w:r w:rsidR="00215412" w:rsidRPr="0036647D">
          <w:rPr>
            <w:rStyle w:val="Hyperlink"/>
            <w:noProof/>
          </w:rPr>
          <w:t>RessourceNummer</w:t>
        </w:r>
        <w:r w:rsidR="00215412">
          <w:rPr>
            <w:noProof/>
            <w:webHidden/>
          </w:rPr>
          <w:tab/>
        </w:r>
        <w:r w:rsidR="00215412">
          <w:rPr>
            <w:noProof/>
            <w:webHidden/>
          </w:rPr>
          <w:fldChar w:fldCharType="begin"/>
        </w:r>
        <w:r w:rsidR="00215412">
          <w:rPr>
            <w:noProof/>
            <w:webHidden/>
          </w:rPr>
          <w:instrText xml:space="preserve"> PAGEREF _Toc302731108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09" w:history="1">
        <w:r w:rsidR="00215412" w:rsidRPr="0036647D">
          <w:rPr>
            <w:rStyle w:val="Hyperlink"/>
            <w:noProof/>
          </w:rPr>
          <w:t>SagNummer</w:t>
        </w:r>
        <w:r w:rsidR="00215412">
          <w:rPr>
            <w:noProof/>
            <w:webHidden/>
          </w:rPr>
          <w:tab/>
        </w:r>
        <w:r w:rsidR="00215412">
          <w:rPr>
            <w:noProof/>
            <w:webHidden/>
          </w:rPr>
          <w:fldChar w:fldCharType="begin"/>
        </w:r>
        <w:r w:rsidR="00215412">
          <w:rPr>
            <w:noProof/>
            <w:webHidden/>
          </w:rPr>
          <w:instrText xml:space="preserve"> PAGEREF _Toc302731109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0" w:history="1">
        <w:r w:rsidR="00215412" w:rsidRPr="0036647D">
          <w:rPr>
            <w:rStyle w:val="Hyperlink"/>
            <w:noProof/>
          </w:rPr>
          <w:t>SamtidighedskontrolAfgørelseVersionDato</w:t>
        </w:r>
        <w:r w:rsidR="00215412">
          <w:rPr>
            <w:noProof/>
            <w:webHidden/>
          </w:rPr>
          <w:tab/>
        </w:r>
        <w:r w:rsidR="00215412">
          <w:rPr>
            <w:noProof/>
            <w:webHidden/>
          </w:rPr>
          <w:fldChar w:fldCharType="begin"/>
        </w:r>
        <w:r w:rsidR="00215412">
          <w:rPr>
            <w:noProof/>
            <w:webHidden/>
          </w:rPr>
          <w:instrText xml:space="preserve"> PAGEREF _Toc302731110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1" w:history="1">
        <w:r w:rsidR="00215412" w:rsidRPr="0036647D">
          <w:rPr>
            <w:rStyle w:val="Hyperlink"/>
            <w:noProof/>
          </w:rPr>
          <w:t>SamtidighedskontrolAnsøgerDataVersionDato</w:t>
        </w:r>
        <w:r w:rsidR="00215412">
          <w:rPr>
            <w:noProof/>
            <w:webHidden/>
          </w:rPr>
          <w:tab/>
        </w:r>
        <w:r w:rsidR="00215412">
          <w:rPr>
            <w:noProof/>
            <w:webHidden/>
          </w:rPr>
          <w:fldChar w:fldCharType="begin"/>
        </w:r>
        <w:r w:rsidR="00215412">
          <w:rPr>
            <w:noProof/>
            <w:webHidden/>
          </w:rPr>
          <w:instrText xml:space="preserve"> PAGEREF _Toc302731111 \h </w:instrText>
        </w:r>
        <w:r w:rsidR="00215412">
          <w:rPr>
            <w:noProof/>
            <w:webHidden/>
          </w:rPr>
        </w:r>
        <w:r w:rsidR="00215412">
          <w:rPr>
            <w:noProof/>
            <w:webHidden/>
          </w:rPr>
          <w:fldChar w:fldCharType="separate"/>
        </w:r>
        <w:r w:rsidR="00215412">
          <w:rPr>
            <w:noProof/>
            <w:webHidden/>
          </w:rPr>
          <w:t>105</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2" w:history="1">
        <w:r w:rsidR="00215412" w:rsidRPr="0036647D">
          <w:rPr>
            <w:rStyle w:val="Hyperlink"/>
            <w:noProof/>
          </w:rPr>
          <w:t>SamtidighedskontrolAnsøgningDataVersionDato</w:t>
        </w:r>
        <w:r w:rsidR="00215412">
          <w:rPr>
            <w:noProof/>
            <w:webHidden/>
          </w:rPr>
          <w:tab/>
        </w:r>
        <w:r w:rsidR="00215412">
          <w:rPr>
            <w:noProof/>
            <w:webHidden/>
          </w:rPr>
          <w:fldChar w:fldCharType="begin"/>
        </w:r>
        <w:r w:rsidR="00215412">
          <w:rPr>
            <w:noProof/>
            <w:webHidden/>
          </w:rPr>
          <w:instrText xml:space="preserve"> PAGEREF _Toc302731112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3" w:history="1">
        <w:r w:rsidR="00215412" w:rsidRPr="0036647D">
          <w:rPr>
            <w:rStyle w:val="Hyperlink"/>
            <w:noProof/>
          </w:rPr>
          <w:t>SamtidighedskontrolAnsøgningStamDataVersionDato</w:t>
        </w:r>
        <w:r w:rsidR="00215412">
          <w:rPr>
            <w:noProof/>
            <w:webHidden/>
          </w:rPr>
          <w:tab/>
        </w:r>
        <w:r w:rsidR="00215412">
          <w:rPr>
            <w:noProof/>
            <w:webHidden/>
          </w:rPr>
          <w:fldChar w:fldCharType="begin"/>
        </w:r>
        <w:r w:rsidR="00215412">
          <w:rPr>
            <w:noProof/>
            <w:webHidden/>
          </w:rPr>
          <w:instrText xml:space="preserve"> PAGEREF _Toc302731113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4" w:history="1">
        <w:r w:rsidR="00215412" w:rsidRPr="0036647D">
          <w:rPr>
            <w:rStyle w:val="Hyperlink"/>
            <w:noProof/>
          </w:rPr>
          <w:t>SamtidighedskontrolDokumentVersionDato</w:t>
        </w:r>
        <w:r w:rsidR="00215412">
          <w:rPr>
            <w:noProof/>
            <w:webHidden/>
          </w:rPr>
          <w:tab/>
        </w:r>
        <w:r w:rsidR="00215412">
          <w:rPr>
            <w:noProof/>
            <w:webHidden/>
          </w:rPr>
          <w:fldChar w:fldCharType="begin"/>
        </w:r>
        <w:r w:rsidR="00215412">
          <w:rPr>
            <w:noProof/>
            <w:webHidden/>
          </w:rPr>
          <w:instrText xml:space="preserve"> PAGEREF _Toc302731114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5" w:history="1">
        <w:r w:rsidR="00215412" w:rsidRPr="0036647D">
          <w:rPr>
            <w:rStyle w:val="Hyperlink"/>
            <w:noProof/>
          </w:rPr>
          <w:t>SamtidighedskontrolFuldmægtigDataVersionDato</w:t>
        </w:r>
        <w:r w:rsidR="00215412">
          <w:rPr>
            <w:noProof/>
            <w:webHidden/>
          </w:rPr>
          <w:tab/>
        </w:r>
        <w:r w:rsidR="00215412">
          <w:rPr>
            <w:noProof/>
            <w:webHidden/>
          </w:rPr>
          <w:fldChar w:fldCharType="begin"/>
        </w:r>
        <w:r w:rsidR="00215412">
          <w:rPr>
            <w:noProof/>
            <w:webHidden/>
          </w:rPr>
          <w:instrText xml:space="preserve"> PAGEREF _Toc302731115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6" w:history="1">
        <w:r w:rsidR="00215412" w:rsidRPr="0036647D">
          <w:rPr>
            <w:rStyle w:val="Hyperlink"/>
            <w:noProof/>
          </w:rPr>
          <w:t>SamtidighedskontrolKladdeAnsøgningVersionDato</w:t>
        </w:r>
        <w:r w:rsidR="00215412">
          <w:rPr>
            <w:noProof/>
            <w:webHidden/>
          </w:rPr>
          <w:tab/>
        </w:r>
        <w:r w:rsidR="00215412">
          <w:rPr>
            <w:noProof/>
            <w:webHidden/>
          </w:rPr>
          <w:fldChar w:fldCharType="begin"/>
        </w:r>
        <w:r w:rsidR="00215412">
          <w:rPr>
            <w:noProof/>
            <w:webHidden/>
          </w:rPr>
          <w:instrText xml:space="preserve"> PAGEREF _Toc302731116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7" w:history="1">
        <w:r w:rsidR="00215412" w:rsidRPr="0036647D">
          <w:rPr>
            <w:rStyle w:val="Hyperlink"/>
            <w:noProof/>
          </w:rPr>
          <w:t>SamtidighedskontrolProRataSatsKorrektionVersionDato</w:t>
        </w:r>
        <w:r w:rsidR="00215412">
          <w:rPr>
            <w:noProof/>
            <w:webHidden/>
          </w:rPr>
          <w:tab/>
        </w:r>
        <w:r w:rsidR="00215412">
          <w:rPr>
            <w:noProof/>
            <w:webHidden/>
          </w:rPr>
          <w:fldChar w:fldCharType="begin"/>
        </w:r>
        <w:r w:rsidR="00215412">
          <w:rPr>
            <w:noProof/>
            <w:webHidden/>
          </w:rPr>
          <w:instrText xml:space="preserve"> PAGEREF _Toc302731117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8" w:history="1">
        <w:r w:rsidR="00215412" w:rsidRPr="0036647D">
          <w:rPr>
            <w:rStyle w:val="Hyperlink"/>
            <w:noProof/>
          </w:rPr>
          <w:t>SamtidighedskontrolSagsbemærkningVersionDato</w:t>
        </w:r>
        <w:r w:rsidR="00215412">
          <w:rPr>
            <w:noProof/>
            <w:webHidden/>
          </w:rPr>
          <w:tab/>
        </w:r>
        <w:r w:rsidR="00215412">
          <w:rPr>
            <w:noProof/>
            <w:webHidden/>
          </w:rPr>
          <w:fldChar w:fldCharType="begin"/>
        </w:r>
        <w:r w:rsidR="00215412">
          <w:rPr>
            <w:noProof/>
            <w:webHidden/>
          </w:rPr>
          <w:instrText xml:space="preserve"> PAGEREF _Toc302731118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19" w:history="1">
        <w:r w:rsidR="00215412" w:rsidRPr="0036647D">
          <w:rPr>
            <w:rStyle w:val="Hyperlink"/>
            <w:noProof/>
          </w:rPr>
          <w:t>SamtidighedskontrolVersionDato</w:t>
        </w:r>
        <w:r w:rsidR="00215412">
          <w:rPr>
            <w:noProof/>
            <w:webHidden/>
          </w:rPr>
          <w:tab/>
        </w:r>
        <w:r w:rsidR="00215412">
          <w:rPr>
            <w:noProof/>
            <w:webHidden/>
          </w:rPr>
          <w:fldChar w:fldCharType="begin"/>
        </w:r>
        <w:r w:rsidR="00215412">
          <w:rPr>
            <w:noProof/>
            <w:webHidden/>
          </w:rPr>
          <w:instrText xml:space="preserve"> PAGEREF _Toc302731119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20" w:history="1">
        <w:r w:rsidR="00215412" w:rsidRPr="0036647D">
          <w:rPr>
            <w:rStyle w:val="Hyperlink"/>
            <w:noProof/>
          </w:rPr>
          <w:t>ValutaOplysningKode</w:t>
        </w:r>
        <w:r w:rsidR="00215412">
          <w:rPr>
            <w:noProof/>
            <w:webHidden/>
          </w:rPr>
          <w:tab/>
        </w:r>
        <w:r w:rsidR="00215412">
          <w:rPr>
            <w:noProof/>
            <w:webHidden/>
          </w:rPr>
          <w:fldChar w:fldCharType="begin"/>
        </w:r>
        <w:r w:rsidR="00215412">
          <w:rPr>
            <w:noProof/>
            <w:webHidden/>
          </w:rPr>
          <w:instrText xml:space="preserve"> PAGEREF _Toc302731120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3045F8" w:rsidP="00215412">
      <w:pPr>
        <w:pStyle w:val="TOC2"/>
        <w:tabs>
          <w:tab w:val="right" w:leader="dot" w:pos="10195"/>
        </w:tabs>
        <w:rPr>
          <w:rFonts w:asciiTheme="minorHAnsi" w:eastAsiaTheme="minorEastAsia" w:hAnsiTheme="minorHAnsi" w:cstheme="minorBidi"/>
          <w:b w:val="0"/>
          <w:noProof/>
          <w:sz w:val="22"/>
          <w:lang w:eastAsia="da-DK"/>
        </w:rPr>
      </w:pPr>
      <w:hyperlink w:anchor="_Toc302731121" w:history="1">
        <w:r w:rsidR="00215412" w:rsidRPr="0036647D">
          <w:rPr>
            <w:rStyle w:val="Hyperlink"/>
            <w:noProof/>
          </w:rPr>
          <w:t>VirksomhedNavnFirmaNavn</w:t>
        </w:r>
        <w:r w:rsidR="00215412">
          <w:rPr>
            <w:noProof/>
            <w:webHidden/>
          </w:rPr>
          <w:tab/>
        </w:r>
        <w:r w:rsidR="00215412">
          <w:rPr>
            <w:noProof/>
            <w:webHidden/>
          </w:rPr>
          <w:fldChar w:fldCharType="begin"/>
        </w:r>
        <w:r w:rsidR="00215412">
          <w:rPr>
            <w:noProof/>
            <w:webHidden/>
          </w:rPr>
          <w:instrText xml:space="preserve"> PAGEREF _Toc302731121 \h </w:instrText>
        </w:r>
        <w:r w:rsidR="00215412">
          <w:rPr>
            <w:noProof/>
            <w:webHidden/>
          </w:rPr>
        </w:r>
        <w:r w:rsidR="00215412">
          <w:rPr>
            <w:noProof/>
            <w:webHidden/>
          </w:rPr>
          <w:fldChar w:fldCharType="separate"/>
        </w:r>
        <w:r w:rsidR="00215412">
          <w:rPr>
            <w:noProof/>
            <w:webHidden/>
          </w:rPr>
          <w:t>106</w:t>
        </w:r>
        <w:r w:rsidR="00215412">
          <w:rPr>
            <w:noProof/>
            <w:webHidden/>
          </w:rPr>
          <w:fldChar w:fldCharType="end"/>
        </w:r>
      </w:hyperlink>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215412" w:rsidSect="0021541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273084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2730841"/>
            <w:r w:rsidRPr="00215412">
              <w:rPr>
                <w:rFonts w:ascii="Arial" w:hAnsi="Arial" w:cs="Arial"/>
                <w:b/>
                <w:sz w:val="30"/>
              </w:rPr>
              <w:t>MomsRefusionAfgørelseOpdater</w:t>
            </w:r>
            <w:bookmarkEnd w:id="2"/>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Foretag indstilling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2730842"/>
            <w:r w:rsidRPr="00215412">
              <w:rPr>
                <w:rFonts w:ascii="Arial" w:hAnsi="Arial" w:cs="Arial"/>
                <w:b/>
                <w:sz w:val="30"/>
              </w:rPr>
              <w:t>MomsRefusionAfgørelseSamlingHent</w:t>
            </w:r>
            <w:bookmarkEnd w:id="3"/>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 w:author="JESPER B. HENRIKSEN" w:date="2011-10-31T16:4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JESPER B. HENRIKSEN" w:date="2011-10-31T16:46:00Z"/>
                <w:rFonts w:ascii="Arial" w:hAnsi="Arial" w:cs="Arial"/>
                <w:sz w:val="18"/>
              </w:rPr>
            </w:pPr>
            <w:ins w:id="6"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KundeidentifikationIdentifikation</w:t>
              </w:r>
            </w:ins>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JESPER B. HENRIKSEN" w:date="2011-10-31T16:46:00Z"/>
                <w:rFonts w:ascii="Arial" w:hAnsi="Arial" w:cs="Arial"/>
                <w:sz w:val="18"/>
              </w:rPr>
            </w:pPr>
            <w:ins w:id="8"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KundeidentifikationType</w:t>
              </w:r>
            </w:ins>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JESPER B. HENRIKSEN" w:date="2011-10-31T16:46:00Z"/>
                <w:rFonts w:ascii="Arial" w:hAnsi="Arial" w:cs="Arial"/>
                <w:sz w:val="18"/>
              </w:rPr>
            </w:pPr>
            <w:ins w:id="10"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KundeidentifikationRegistreringsNummerLandeKode</w:t>
              </w:r>
            </w:ins>
          </w:p>
          <w:p w:rsid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KundeidentifikationNavn</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JESPER B. HENRIKSEN" w:date="2011-10-31T16:4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JESPER B. HENRIKSEN" w:date="2011-10-31T16:46:00Z"/>
                <w:rFonts w:ascii="Arial" w:hAnsi="Arial" w:cs="Arial"/>
                <w:sz w:val="18"/>
              </w:rPr>
            </w:pPr>
            <w:ins w:id="14"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KundeidentifikationIdentifikation</w:t>
              </w:r>
            </w:ins>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JESPER B. HENRIKSEN" w:date="2011-10-31T16:46:00Z"/>
                <w:rFonts w:ascii="Arial" w:hAnsi="Arial" w:cs="Arial"/>
                <w:sz w:val="18"/>
              </w:rPr>
            </w:pPr>
            <w:ins w:id="16"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KundeidentifikationType</w:t>
              </w:r>
            </w:ins>
          </w:p>
          <w:p w:rsidR="00AB2B48" w:rsidRP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JESPER B. HENRIKSEN" w:date="2011-10-31T16:46:00Z"/>
                <w:rFonts w:ascii="Arial" w:hAnsi="Arial" w:cs="Arial"/>
                <w:sz w:val="18"/>
              </w:rPr>
            </w:pPr>
            <w:ins w:id="18" w:author="JESPER B. HENRIKSEN" w:date="2011-10-31T16:46:00Z">
              <w:r w:rsidRPr="00AB2B48">
                <w:rPr>
                  <w:rFonts w:ascii="Arial" w:hAnsi="Arial" w:cs="Arial"/>
                  <w:sz w:val="18"/>
                </w:rPr>
                <w:tab/>
              </w:r>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KundeidentifikationRegistreringsNummerLandeKode</w:t>
              </w:r>
            </w:ins>
          </w:p>
          <w:p w:rsidR="00AB2B48" w:rsidRDefault="00AB2B48" w:rsidP="00AB2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9" w:author="JESPER B. HENRIKSEN" w:date="2011-10-31T16:46:00Z">
              <w:r w:rsidRPr="00AB2B48">
                <w:rPr>
                  <w:rFonts w:ascii="Arial" w:hAnsi="Arial" w:cs="Arial"/>
                  <w:sz w:val="18"/>
                </w:rPr>
                <w:tab/>
              </w:r>
              <w:r w:rsidRPr="00AB2B48">
                <w:rPr>
                  <w:rFonts w:ascii="Arial" w:hAnsi="Arial" w:cs="Arial"/>
                  <w:sz w:val="18"/>
                </w:rPr>
                <w:tab/>
              </w:r>
            </w:ins>
            <w:ins w:id="20" w:author="JESPER B. HENRIKSEN" w:date="2011-10-31T16:47:00Z">
              <w:r w:rsidRPr="00AB2B48">
                <w:rPr>
                  <w:rFonts w:ascii="Arial" w:hAnsi="Arial" w:cs="Arial"/>
                  <w:sz w:val="18"/>
                </w:rPr>
                <w:tab/>
              </w:r>
            </w:ins>
            <w:ins w:id="21" w:author="JESPER B. HENRIKSEN" w:date="2011-10-31T16:46:00Z">
              <w:r w:rsidRPr="00AB2B48">
                <w:rPr>
                  <w:rFonts w:ascii="Arial" w:hAnsi="Arial" w:cs="Arial"/>
                  <w:sz w:val="18"/>
                </w:rPr>
                <w:tab/>
                <w:t>KundeidentifikationNavn</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02730843"/>
            <w:r w:rsidRPr="00215412">
              <w:rPr>
                <w:rFonts w:ascii="Arial" w:hAnsi="Arial" w:cs="Arial"/>
                <w:b/>
                <w:sz w:val="30"/>
              </w:rPr>
              <w:t>MomsRefusionAktørOpdater</w:t>
            </w:r>
            <w:bookmarkEnd w:id="22"/>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MomsrefusionAktørTransportMarkering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SamtidighedskontrolSagsbemærkningVersionDato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02730844"/>
            <w:r w:rsidRPr="00215412">
              <w:rPr>
                <w:rFonts w:ascii="Arial" w:hAnsi="Arial" w:cs="Arial"/>
                <w:b/>
                <w:sz w:val="30"/>
              </w:rPr>
              <w:t>MomsRefusionAktørOversigtHent</w:t>
            </w:r>
            <w:bookmarkEnd w:id="23"/>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02730845"/>
            <w:r w:rsidRPr="00215412">
              <w:rPr>
                <w:rFonts w:ascii="Arial" w:hAnsi="Arial" w:cs="Arial"/>
                <w:b/>
                <w:sz w:val="30"/>
              </w:rPr>
              <w:t>MomsRefusionAktørSamlingHent</w:t>
            </w:r>
            <w:bookmarkEnd w:id="24"/>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JESPER B. HENRIKSEN" w:date="2011-10-05T14:43:00Z"/>
                <w:rFonts w:ascii="Arial" w:hAnsi="Arial" w:cs="Arial"/>
                <w:sz w:val="18"/>
              </w:rPr>
            </w:pPr>
            <w:r>
              <w:rPr>
                <w:rFonts w:ascii="Arial" w:hAnsi="Arial" w:cs="Arial"/>
                <w:sz w:val="18"/>
              </w:rPr>
              <w:tab/>
            </w:r>
            <w:r>
              <w:rPr>
                <w:rFonts w:ascii="Arial" w:hAnsi="Arial" w:cs="Arial"/>
                <w:sz w:val="18"/>
              </w:rPr>
              <w:tab/>
              <w:t>)</w:t>
            </w:r>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JESPER B. HENRIKSEN" w:date="2011-10-05T14:45:00Z"/>
                <w:rFonts w:ascii="Arial" w:hAnsi="Arial" w:cs="Arial"/>
                <w:sz w:val="18"/>
              </w:rPr>
            </w:pPr>
            <w:ins w:id="27" w:author="JESPER B. HENRIKSEN" w:date="2011-10-05T14:45:00Z">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JESPER B. HENRIKSEN" w:date="2011-10-05T14:45:00Z"/>
                <w:rFonts w:ascii="Arial" w:hAnsi="Arial" w:cs="Arial"/>
                <w:sz w:val="18"/>
              </w:rPr>
            </w:pPr>
            <w:ins w:id="29" w:author="JESPER B. HENRIKSEN" w:date="2011-10-05T14:45:00Z">
              <w:r>
                <w:rPr>
                  <w:rFonts w:ascii="Arial" w:hAnsi="Arial" w:cs="Arial"/>
                  <w:sz w:val="18"/>
                </w:rPr>
                <w:tab/>
              </w:r>
              <w:r>
                <w:rPr>
                  <w:rFonts w:ascii="Arial" w:hAnsi="Arial" w:cs="Arial"/>
                  <w:sz w:val="18"/>
                </w:rPr>
                <w:tab/>
              </w:r>
              <w:r>
                <w:rPr>
                  <w:rFonts w:ascii="Arial" w:hAnsi="Arial" w:cs="Arial"/>
                  <w:sz w:val="18"/>
                </w:rPr>
                <w:tab/>
                <w:t>* ErhvervsaktivitetKodeListe *</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JESPER B. HENRIKSEN" w:date="2011-10-05T14:45:00Z"/>
                <w:rFonts w:ascii="Arial" w:hAnsi="Arial" w:cs="Arial"/>
                <w:sz w:val="18"/>
              </w:rPr>
            </w:pPr>
            <w:ins w:id="31" w:author="JESPER B. HENRIKSEN" w:date="2011-10-05T14:45:00Z">
              <w:r>
                <w:rPr>
                  <w:rFonts w:ascii="Arial" w:hAnsi="Arial" w:cs="Arial"/>
                  <w:sz w:val="18"/>
                </w:rPr>
                <w:tab/>
              </w:r>
              <w:r>
                <w:rPr>
                  <w:rFonts w:ascii="Arial" w:hAnsi="Arial" w:cs="Arial"/>
                  <w:sz w:val="18"/>
                </w:rPr>
                <w:tab/>
              </w:r>
              <w:r>
                <w:rPr>
                  <w:rFonts w:ascii="Arial" w:hAnsi="Arial" w:cs="Arial"/>
                  <w:sz w:val="18"/>
                </w:rPr>
                <w:tab/>
                <w:t>1{</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JESPER B. HENRIKSEN" w:date="2011-10-05T14:45:00Z"/>
                <w:rFonts w:ascii="Arial" w:hAnsi="Arial" w:cs="Arial"/>
                <w:sz w:val="18"/>
              </w:rPr>
            </w:pPr>
            <w:ins w:id="33"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JESPER B. HENRIKSEN" w:date="2011-10-05T14:45:00Z"/>
                <w:rFonts w:ascii="Arial" w:hAnsi="Arial" w:cs="Arial"/>
                <w:sz w:val="18"/>
              </w:rPr>
            </w:pPr>
            <w:ins w:id="35" w:author="JESPER B. HENRIKSEN" w:date="2011-10-05T14:45:00Z">
              <w:r>
                <w:rPr>
                  <w:rFonts w:ascii="Arial" w:hAnsi="Arial" w:cs="Arial"/>
                  <w:sz w:val="18"/>
                </w:rPr>
                <w:tab/>
              </w:r>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JESPER B. HENRIKSEN" w:date="2011-10-05T14:45:00Z"/>
                <w:rFonts w:ascii="Arial" w:hAnsi="Arial" w:cs="Arial"/>
                <w:sz w:val="18"/>
              </w:rPr>
            </w:pPr>
            <w:ins w:id="37" w:author="JESPER B. HENRIKSEN" w:date="2011-10-05T14:45:00Z">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JESPER B. HENRIKSEN" w:date="2011-10-05T14:45:00Z"/>
                <w:rFonts w:ascii="Arial" w:hAnsi="Arial" w:cs="Arial"/>
                <w:sz w:val="18"/>
              </w:rPr>
            </w:pPr>
            <w:ins w:id="39" w:author="JESPER B. HENRIKSEN" w:date="2011-10-05T14:45:00Z">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JESPER B. HENRIKSEN" w:date="2011-10-05T14:45:00Z"/>
                <w:rFonts w:ascii="Arial" w:hAnsi="Arial" w:cs="Arial"/>
                <w:sz w:val="18"/>
              </w:rPr>
            </w:pPr>
            <w:ins w:id="41" w:author="JESPER B. HENRIKSEN" w:date="2011-10-05T14:45:00Z">
              <w:r>
                <w:rPr>
                  <w:rFonts w:ascii="Arial" w:hAnsi="Arial" w:cs="Arial"/>
                  <w:sz w:val="18"/>
                </w:rPr>
                <w:tab/>
              </w:r>
              <w:r>
                <w:rPr>
                  <w:rFonts w:ascii="Arial" w:hAnsi="Arial" w:cs="Arial"/>
                  <w:sz w:val="18"/>
                </w:rPr>
                <w:tab/>
              </w:r>
              <w:r>
                <w:rPr>
                  <w:rFonts w:ascii="Arial" w:hAnsi="Arial" w:cs="Arial"/>
                  <w:sz w:val="18"/>
                </w:rPr>
                <w:tab/>
                <w:t>*ErhvervsaktivitetTekstListe*</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JESPER B. HENRIKSEN" w:date="2011-10-05T14:45:00Z"/>
                <w:rFonts w:ascii="Arial" w:hAnsi="Arial" w:cs="Arial"/>
                <w:sz w:val="18"/>
              </w:rPr>
            </w:pPr>
            <w:ins w:id="43" w:author="JESPER B. HENRIKSEN" w:date="2011-10-05T14:45:00Z">
              <w:r>
                <w:rPr>
                  <w:rFonts w:ascii="Arial" w:hAnsi="Arial" w:cs="Arial"/>
                  <w:sz w:val="18"/>
                </w:rPr>
                <w:tab/>
              </w:r>
              <w:r>
                <w:rPr>
                  <w:rFonts w:ascii="Arial" w:hAnsi="Arial" w:cs="Arial"/>
                  <w:sz w:val="18"/>
                </w:rPr>
                <w:tab/>
              </w:r>
              <w:r>
                <w:rPr>
                  <w:rFonts w:ascii="Arial" w:hAnsi="Arial" w:cs="Arial"/>
                  <w:sz w:val="18"/>
                </w:rPr>
                <w:tab/>
                <w:t>1{</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JESPER B. HENRIKSEN" w:date="2011-10-05T14:45:00Z"/>
                <w:rFonts w:ascii="Arial" w:hAnsi="Arial" w:cs="Arial"/>
                <w:sz w:val="18"/>
              </w:rPr>
            </w:pPr>
            <w:ins w:id="45"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JESPER B. HENRIKSEN" w:date="2011-10-05T14:45:00Z"/>
                <w:rFonts w:ascii="Arial" w:hAnsi="Arial" w:cs="Arial"/>
                <w:sz w:val="18"/>
              </w:rPr>
            </w:pPr>
            <w:ins w:id="47"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JESPER B. HENRIKSEN" w:date="2011-10-05T14:45:00Z"/>
                <w:rFonts w:ascii="Arial" w:hAnsi="Arial" w:cs="Arial"/>
                <w:sz w:val="18"/>
              </w:rPr>
            </w:pPr>
            <w:ins w:id="49"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JESPER B. HENRIKSEN" w:date="2011-10-05T14:45:00Z"/>
                <w:rFonts w:ascii="Arial" w:hAnsi="Arial" w:cs="Arial"/>
                <w:sz w:val="18"/>
              </w:rPr>
            </w:pPr>
            <w:ins w:id="51"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JESPER B. HENRIKSEN" w:date="2011-10-05T14:45:00Z"/>
                <w:rFonts w:ascii="Arial" w:hAnsi="Arial" w:cs="Arial"/>
                <w:sz w:val="18"/>
              </w:rPr>
            </w:pPr>
            <w:ins w:id="53" w:author="JESPER B. HENRIKSEN" w:date="2011-10-05T14:4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rsidR="009421C8" w:rsidRDefault="009421C8" w:rsidP="009421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JESPER B. HENRIKSEN" w:date="2011-10-05T14:45:00Z"/>
                <w:rFonts w:ascii="Arial" w:hAnsi="Arial" w:cs="Arial"/>
                <w:sz w:val="18"/>
              </w:rPr>
            </w:pPr>
            <w:ins w:id="55" w:author="JESPER B. HENRIKSEN" w:date="2011-10-05T14:45:00Z">
              <w:r>
                <w:rPr>
                  <w:rFonts w:ascii="Arial" w:hAnsi="Arial" w:cs="Arial"/>
                  <w:sz w:val="18"/>
                </w:rPr>
                <w:tab/>
              </w:r>
              <w:r>
                <w:rPr>
                  <w:rFonts w:ascii="Arial" w:hAnsi="Arial" w:cs="Arial"/>
                  <w:sz w:val="18"/>
                </w:rPr>
                <w:tab/>
              </w:r>
              <w:r>
                <w:rPr>
                  <w:rFonts w:ascii="Arial" w:hAnsi="Arial" w:cs="Arial"/>
                  <w:sz w:val="18"/>
                </w:rPr>
                <w:tab/>
                <w:t>}</w:t>
              </w:r>
            </w:ins>
          </w:p>
          <w:p w:rsidR="00CA3E96" w:rsidDel="009421C8" w:rsidRDefault="009421C8" w:rsidP="00CA3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JESPER B. HENRIKSEN" w:date="2011-10-05T14:45:00Z"/>
                <w:rFonts w:ascii="Arial" w:hAnsi="Arial" w:cs="Arial"/>
                <w:sz w:val="18"/>
              </w:rPr>
            </w:pPr>
            <w:ins w:id="57" w:author="JESPER B. HENRIKSEN" w:date="2011-10-05T14:45:00Z">
              <w:r>
                <w:rPr>
                  <w:rFonts w:ascii="Arial" w:hAnsi="Arial" w:cs="Arial"/>
                  <w:sz w:val="18"/>
                </w:rPr>
                <w:tab/>
              </w:r>
              <w:r>
                <w:rPr>
                  <w:rFonts w:ascii="Arial" w:hAnsi="Arial" w:cs="Arial"/>
                  <w:sz w:val="18"/>
                </w:rPr>
                <w:tab/>
                <w:t>)</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8" w:name="_Toc302730846"/>
            <w:r w:rsidRPr="00215412">
              <w:rPr>
                <w:rFonts w:ascii="Arial" w:hAnsi="Arial" w:cs="Arial"/>
                <w:b/>
                <w:sz w:val="30"/>
              </w:rPr>
              <w:t>MomsRefusionAktørSlet</w:t>
            </w:r>
            <w:bookmarkEnd w:id="58"/>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9" w:name="_Toc302730847"/>
            <w:r w:rsidRPr="00215412">
              <w:rPr>
                <w:rFonts w:ascii="Arial" w:hAnsi="Arial" w:cs="Arial"/>
                <w:b/>
                <w:sz w:val="30"/>
              </w:rPr>
              <w:t>MomsRefusionAnsøgningGenoptag</w:t>
            </w:r>
            <w:bookmarkEnd w:id="59"/>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genoptage</w:t>
            </w:r>
            <w:proofErr w:type="gramEnd"/>
            <w:r>
              <w:rPr>
                <w:rFonts w:ascii="Arial" w:hAnsi="Arial" w:cs="Arial"/>
                <w:sz w:val="18"/>
              </w:rPr>
              <w:t xml:space="preserve"> en allerede afgjort sag, dvs. en ansøgning med status "godkendt", "delvist godkendt", eller "afslået".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ansøgning kan genoptages ved at angive enten et ansøgningsdatanummer, et sagsnummer sammenholdt med en ansøgningsdataversionsdato eller et ansøgningsstamdatanummer sammenholdt med en tilbagebetalingsmedlemsstat samt </w:t>
            </w:r>
            <w:proofErr w:type="gramStart"/>
            <w:r>
              <w:rPr>
                <w:rFonts w:ascii="Arial" w:hAnsi="Arial" w:cs="Arial"/>
                <w:sz w:val="18"/>
              </w:rPr>
              <w:t>et</w:t>
            </w:r>
            <w:proofErr w:type="gramEnd"/>
            <w:r>
              <w:rPr>
                <w:rFonts w:ascii="Arial" w:hAnsi="Arial" w:cs="Arial"/>
                <w:sz w:val="18"/>
              </w:rPr>
              <w:t xml:space="preserve"> ansøgningsdataversionsdato. Alle tre kriterier vil specificere én specifik sag/ansøgning, der således vil kunne genoptages/kopieres.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Kopier ansøgning i Use Case "3.8 - Genoptag sag"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0" w:name="_Toc302730848"/>
            <w:r w:rsidRPr="00215412">
              <w:rPr>
                <w:rFonts w:ascii="Arial" w:hAnsi="Arial" w:cs="Arial"/>
                <w:b/>
                <w:sz w:val="30"/>
              </w:rPr>
              <w:t>MomsRefusionAnsøgningIndstilling</w:t>
            </w:r>
            <w:bookmarkEnd w:id="60"/>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1" w:name="_Toc302730849"/>
            <w:r w:rsidRPr="00215412">
              <w:rPr>
                <w:rFonts w:ascii="Arial" w:hAnsi="Arial" w:cs="Arial"/>
                <w:b/>
                <w:sz w:val="30"/>
              </w:rPr>
              <w:t>MomsRefusionAnsøgningOpdater</w:t>
            </w:r>
            <w:bookmarkEnd w:id="61"/>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mulighed for at oprette/opdatere ansøgninger på tre måder: en normal, som kræver standard information, </w:t>
            </w:r>
            <w:proofErr w:type="gramStart"/>
            <w:r>
              <w:rPr>
                <w:rFonts w:ascii="Arial" w:hAnsi="Arial" w:cs="Arial"/>
                <w:sz w:val="18"/>
              </w:rPr>
              <w:t>en</w:t>
            </w:r>
            <w:proofErr w:type="gramEnd"/>
            <w:r>
              <w:rPr>
                <w:rFonts w:ascii="Arial" w:hAnsi="Arial" w:cs="Arial"/>
                <w:sz w:val="18"/>
              </w:rPr>
              <w:t xml:space="preserve"> delta som kun opdaterer medsendt data, samt en lynoprettelse, som kun kræver en kunderelation.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MomsrefusionAnsøgningDataTransportMarkering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Registrer og validér ansøgningen i sin helhed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w:t>
            </w:r>
            <w:proofErr w:type="gramStart"/>
            <w:r>
              <w:rPr>
                <w:rFonts w:ascii="Arial" w:hAnsi="Arial" w:cs="Arial"/>
                <w:sz w:val="18"/>
              </w:rPr>
              <w:t>Registrer  bortfald</w:t>
            </w:r>
            <w:proofErr w:type="gramEnd"/>
            <w:r>
              <w:rPr>
                <w:rFonts w:ascii="Arial" w:hAnsi="Arial" w:cs="Arial"/>
                <w:sz w:val="18"/>
              </w:rPr>
              <w:t xml:space="preserve"> af ansøgning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w:t>
            </w:r>
            <w:proofErr w:type="gramStart"/>
            <w:r>
              <w:rPr>
                <w:rFonts w:ascii="Arial" w:hAnsi="Arial" w:cs="Arial"/>
                <w:sz w:val="18"/>
              </w:rPr>
              <w:t>Modtaget,Maskinel</w:t>
            </w:r>
            <w:proofErr w:type="gramEnd"/>
            <w:r>
              <w:rPr>
                <w:rFonts w:ascii="Arial" w:hAnsi="Arial" w:cs="Arial"/>
                <w:sz w:val="18"/>
              </w:rPr>
              <w:t>,Klar til afslag,Ventebunke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2" w:name="_Toc302730850"/>
            <w:r w:rsidRPr="00215412">
              <w:rPr>
                <w:rFonts w:ascii="Arial" w:hAnsi="Arial" w:cs="Arial"/>
                <w:b/>
                <w:sz w:val="30"/>
              </w:rPr>
              <w:t>MomsRefusionAnsøgningSamlingHent</w:t>
            </w:r>
            <w:bookmarkEnd w:id="62"/>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ansøgningsrelevant data.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kan evt. også </w:t>
            </w:r>
            <w:proofErr w:type="gramStart"/>
            <w:r>
              <w:rPr>
                <w:rFonts w:ascii="Arial" w:hAnsi="Arial" w:cs="Arial"/>
                <w:sz w:val="18"/>
              </w:rPr>
              <w:t>hentes  ved</w:t>
            </w:r>
            <w:proofErr w:type="gramEnd"/>
            <w:r>
              <w:rPr>
                <w:rFonts w:ascii="Arial" w:hAnsi="Arial" w:cs="Arial"/>
                <w:sz w:val="18"/>
              </w:rPr>
              <w:t xml:space="preserve"> at angive et ansøgningsstamdatanummer sammenholdt med tilbagebetalingsland og version, hvilket også vil hente en specifik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 w:author="JESPER B. HENRIKSEN" w:date="2011-10-28T12:45:00Z"/>
                <w:rFonts w:ascii="Arial" w:hAnsi="Arial" w:cs="Arial"/>
                <w:sz w:val="18"/>
              </w:rPr>
            </w:pPr>
            <w:del w:id="64" w:author="JESPER B. HENRIKSEN" w:date="2011-10-28T12:45:00Z">
              <w:r w:rsidDel="00BD693C">
                <w:rPr>
                  <w:rFonts w:ascii="Arial" w:hAnsi="Arial" w:cs="Arial"/>
                  <w:sz w:val="18"/>
                </w:rPr>
                <w:tab/>
              </w:r>
              <w:r w:rsidDel="00BD693C">
                <w:rPr>
                  <w:rFonts w:ascii="Arial" w:hAnsi="Arial" w:cs="Arial"/>
                  <w:sz w:val="18"/>
                </w:rPr>
                <w:tab/>
                <w:delText>|</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JESPER B. HENRIKSEN" w:date="2011-10-28T12:45:00Z"/>
                <w:rFonts w:ascii="Arial" w:hAnsi="Arial" w:cs="Arial"/>
                <w:sz w:val="18"/>
              </w:rPr>
            </w:pPr>
            <w:del w:id="66" w:author="JESPER B. HENRIKSEN" w:date="2011-10-28T12:45:00Z">
              <w:r w:rsidDel="00BD693C">
                <w:rPr>
                  <w:rFonts w:ascii="Arial" w:hAnsi="Arial" w:cs="Arial"/>
                  <w:sz w:val="18"/>
                </w:rPr>
                <w:tab/>
              </w:r>
              <w:r w:rsidDel="00BD693C">
                <w:rPr>
                  <w:rFonts w:ascii="Arial" w:hAnsi="Arial" w:cs="Arial"/>
                  <w:sz w:val="18"/>
                </w:rPr>
                <w:tab/>
                <w:delText>*StatusUdbetalingDatoDetalje*</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 w:author="JESPER B. HENRIKSEN" w:date="2011-10-28T12:45:00Z"/>
                <w:rFonts w:ascii="Arial" w:hAnsi="Arial" w:cs="Arial"/>
                <w:sz w:val="18"/>
              </w:rPr>
            </w:pPr>
            <w:del w:id="68" w:author="JESPER B. HENRIKSEN" w:date="2011-10-28T12:45:00Z">
              <w:r w:rsidDel="00BD693C">
                <w:rPr>
                  <w:rFonts w:ascii="Arial" w:hAnsi="Arial" w:cs="Arial"/>
                  <w:sz w:val="18"/>
                </w:rPr>
                <w:tab/>
              </w:r>
              <w:r w:rsidDel="00BD693C">
                <w:rPr>
                  <w:rFonts w:ascii="Arial" w:hAnsi="Arial" w:cs="Arial"/>
                  <w:sz w:val="18"/>
                </w:rPr>
                <w:tab/>
                <w:delText>[</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JESPER B. HENRIKSEN" w:date="2011-10-28T12:45:00Z"/>
                <w:rFonts w:ascii="Arial" w:hAnsi="Arial" w:cs="Arial"/>
                <w:sz w:val="18"/>
              </w:rPr>
            </w:pPr>
            <w:del w:id="70"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*AnsøgningDataStatusListe*</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JESPER B. HENRIKSEN" w:date="2011-10-28T12:45:00Z"/>
                <w:rFonts w:ascii="Arial" w:hAnsi="Arial" w:cs="Arial"/>
                <w:sz w:val="18"/>
              </w:rPr>
            </w:pPr>
            <w:del w:id="72"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1{</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JESPER B. HENRIKSEN" w:date="2011-10-28T12:45:00Z"/>
                <w:rFonts w:ascii="Arial" w:hAnsi="Arial" w:cs="Arial"/>
                <w:sz w:val="18"/>
              </w:rPr>
            </w:pPr>
            <w:del w:id="74"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r>
              <w:r w:rsidDel="00BD693C">
                <w:rPr>
                  <w:rFonts w:ascii="Arial" w:hAnsi="Arial" w:cs="Arial"/>
                  <w:sz w:val="18"/>
                </w:rPr>
                <w:tab/>
                <w:delText>MomsrefusionAnsøgningDataStatus</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JESPER B. HENRIKSEN" w:date="2011-10-28T12:45:00Z"/>
                <w:rFonts w:ascii="Arial" w:hAnsi="Arial" w:cs="Arial"/>
                <w:sz w:val="18"/>
              </w:rPr>
            </w:pPr>
            <w:del w:id="76"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 w:author="JESPER B. HENRIKSEN" w:date="2011-10-28T12:45:00Z"/>
                <w:rFonts w:ascii="Arial" w:hAnsi="Arial" w:cs="Arial"/>
                <w:sz w:val="18"/>
              </w:rPr>
            </w:pPr>
            <w:del w:id="78"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*AfgørelseUdbetalingDatoListe*</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 w:author="JESPER B. HENRIKSEN" w:date="2011-10-28T12:45:00Z"/>
                <w:rFonts w:ascii="Arial" w:hAnsi="Arial" w:cs="Arial"/>
                <w:sz w:val="18"/>
              </w:rPr>
            </w:pPr>
            <w:del w:id="80"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1{</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 w:author="JESPER B. HENRIKSEN" w:date="2011-10-28T12:45:00Z"/>
                <w:rFonts w:ascii="Arial" w:hAnsi="Arial" w:cs="Arial"/>
                <w:sz w:val="18"/>
              </w:rPr>
            </w:pPr>
            <w:del w:id="82"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r>
              <w:r w:rsidDel="00BD693C">
                <w:rPr>
                  <w:rFonts w:ascii="Arial" w:hAnsi="Arial" w:cs="Arial"/>
                  <w:sz w:val="18"/>
                </w:rPr>
                <w:tab/>
                <w:delText>MomsrefusionAfgørelseUdbetalingDato</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 w:author="JESPER B. HENRIKSEN" w:date="2011-10-28T12:45:00Z"/>
                <w:rFonts w:ascii="Arial" w:hAnsi="Arial" w:cs="Arial"/>
                <w:sz w:val="18"/>
              </w:rPr>
            </w:pPr>
            <w:del w:id="84" w:author="JESPER B. HENRIKSEN" w:date="2011-10-28T12:45:00Z">
              <w:r w:rsidDel="00BD693C">
                <w:rPr>
                  <w:rFonts w:ascii="Arial" w:hAnsi="Arial" w:cs="Arial"/>
                  <w:sz w:val="18"/>
                </w:rPr>
                <w:tab/>
              </w:r>
              <w:r w:rsidDel="00BD693C">
                <w:rPr>
                  <w:rFonts w:ascii="Arial" w:hAnsi="Arial" w:cs="Arial"/>
                  <w:sz w:val="18"/>
                </w:rPr>
                <w:tab/>
              </w:r>
              <w:r w:rsidDel="00BD693C">
                <w:rPr>
                  <w:rFonts w:ascii="Arial" w:hAnsi="Arial" w:cs="Arial"/>
                  <w:sz w:val="18"/>
                </w:rPr>
                <w:tab/>
                <w:delText>}</w:delText>
              </w:r>
            </w:del>
          </w:p>
          <w:p w:rsidR="00215412" w:rsidDel="00BD693C"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 w:author="JESPER B. HENRIKSEN" w:date="2011-10-28T12:45:00Z"/>
                <w:rFonts w:ascii="Arial" w:hAnsi="Arial" w:cs="Arial"/>
                <w:sz w:val="18"/>
              </w:rPr>
            </w:pPr>
            <w:del w:id="86" w:author="JESPER B. HENRIKSEN" w:date="2011-10-28T12:45:00Z">
              <w:r w:rsidDel="00BD693C">
                <w:rPr>
                  <w:rFonts w:ascii="Arial" w:hAnsi="Arial" w:cs="Arial"/>
                  <w:sz w:val="18"/>
                </w:rPr>
                <w:tab/>
              </w:r>
              <w:r w:rsidDel="00BD693C">
                <w:rPr>
                  <w:rFonts w:ascii="Arial" w:hAnsi="Arial" w:cs="Arial"/>
                  <w:sz w:val="18"/>
                </w:rPr>
                <w:tab/>
                <w:delText>]</w:delText>
              </w:r>
            </w:del>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ny global ansøgning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w:t>
            </w:r>
            <w:proofErr w:type="gramStart"/>
            <w:r>
              <w:rPr>
                <w:rFonts w:ascii="Arial" w:hAnsi="Arial" w:cs="Arial"/>
                <w:sz w:val="18"/>
              </w:rPr>
              <w:t>-  Data</w:t>
            </w:r>
            <w:proofErr w:type="gramEnd"/>
            <w:r>
              <w:rPr>
                <w:rFonts w:ascii="Arial" w:hAnsi="Arial" w:cs="Arial"/>
                <w:sz w:val="18"/>
              </w:rPr>
              <w:t xml:space="preserve"> validerer ikke (AFSLAG)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7" w:name="_Toc302730851"/>
            <w:r w:rsidRPr="00215412">
              <w:rPr>
                <w:rFonts w:ascii="Arial" w:hAnsi="Arial" w:cs="Arial"/>
                <w:b/>
                <w:sz w:val="30"/>
              </w:rPr>
              <w:t>MomsRefusionBetalingFilerOpret</w:t>
            </w:r>
            <w:bookmarkEnd w:id="87"/>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8" w:name="_Toc302730852"/>
            <w:r w:rsidRPr="00215412">
              <w:rPr>
                <w:rFonts w:ascii="Arial" w:hAnsi="Arial" w:cs="Arial"/>
                <w:b/>
                <w:sz w:val="30"/>
              </w:rPr>
              <w:t>MomsRefusionBetalingForslagOpret</w:t>
            </w:r>
            <w:bookmarkEnd w:id="88"/>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udbetalingsdatoer i Use Case "4.1 - Udbetaling"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9" w:name="_Toc302730853"/>
            <w:r w:rsidRPr="00215412">
              <w:rPr>
                <w:rFonts w:ascii="Arial" w:hAnsi="Arial" w:cs="Arial"/>
                <w:b/>
                <w:sz w:val="30"/>
              </w:rPr>
              <w:t>MomsRefusionDokumentOpdater</w:t>
            </w:r>
            <w:bookmarkEnd w:id="89"/>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eller opdatere en række eksisterende metadata for et dokument samt evt. gemme dokumentet i Captia via et kald til en systemgrænseflade.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w:t>
            </w:r>
            <w:proofErr w:type="gramStart"/>
            <w:r>
              <w:rPr>
                <w:rFonts w:ascii="Arial" w:hAnsi="Arial" w:cs="Arial"/>
                <w:sz w:val="18"/>
              </w:rPr>
              <w:t>dokumentet</w:t>
            </w:r>
            <w:proofErr w:type="gramEnd"/>
            <w:r>
              <w:rPr>
                <w:rFonts w:ascii="Arial" w:hAnsi="Arial" w:cs="Arial"/>
                <w:sz w:val="18"/>
              </w:rPr>
              <w:t xml:space="preserve"> kan enten relatere sig til en virksomhed, ansøgning, afgørelse, momsregistreringsattest eller et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Rediger brev i Use Case "2.4 - Foretag indstilling"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0" w:name="_Toc302730854"/>
            <w:r w:rsidRPr="00215412">
              <w:rPr>
                <w:rFonts w:ascii="Arial" w:hAnsi="Arial" w:cs="Arial"/>
                <w:b/>
                <w:sz w:val="30"/>
              </w:rPr>
              <w:t>MomsRefusionDokumentSamlingHent</w:t>
            </w:r>
            <w:bookmarkEnd w:id="90"/>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række metadata for et eller flere dokumenter samt evt. selve det fysiske dokument. Dette sker via et kald et kald til en systemgrænseflade i Captia.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DokumentUUID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1" w:name="_Toc302730855"/>
            <w:r w:rsidRPr="00215412">
              <w:rPr>
                <w:rFonts w:ascii="Arial" w:hAnsi="Arial" w:cs="Arial"/>
                <w:b/>
                <w:sz w:val="30"/>
              </w:rPr>
              <w:t>MomsRefusionEmailSend</w:t>
            </w:r>
            <w:bookmarkEnd w:id="91"/>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215412" w:rsidTr="00215412">
        <w:trPr>
          <w:trHeight w:val="283"/>
        </w:trPr>
        <w:tc>
          <w:tcPr>
            <w:tcW w:w="10345" w:type="dxa"/>
            <w:gridSpan w:val="6"/>
            <w:shd w:val="clear" w:color="auto" w:fill="FFFFFF"/>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*EmailListe*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t>*Email*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*EmailAdresseListe*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r>
            <w:r w:rsidRPr="00A46182">
              <w:rPr>
                <w:rFonts w:ascii="Arial" w:hAnsi="Arial" w:cs="Arial"/>
                <w:sz w:val="18"/>
                <w:lang w:val="en-US"/>
              </w:rPr>
              <w:tab/>
              <w:t>EmailAdresseEmail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b/>
            </w:r>
            <w:r w:rsidRPr="00A46182">
              <w:rPr>
                <w:rFonts w:ascii="Arial" w:hAnsi="Arial" w:cs="Arial"/>
                <w:sz w:val="18"/>
                <w:lang w:val="en-US"/>
              </w:rPr>
              <w:tab/>
              <w:t>( NotifikationEmne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ab/>
            </w:r>
            <w:r w:rsidRPr="00A46182">
              <w:rPr>
                <w:rFonts w:ascii="Arial" w:hAnsi="Arial" w:cs="Arial"/>
                <w:sz w:val="18"/>
                <w:lang w:val="en-US"/>
              </w:rPr>
              <w:tab/>
            </w:r>
            <w:proofErr w:type="gramStart"/>
            <w:r>
              <w:rPr>
                <w:rFonts w:ascii="Arial" w:hAnsi="Arial" w:cs="Arial"/>
                <w:sz w:val="18"/>
              </w:rPr>
              <w:t>( NotifikationTekst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lastRenderedPageBreak/>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Send mail i Use Case "3.4 - Skriv brev-email"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2" w:name="_Toc302730856"/>
            <w:r w:rsidRPr="00215412">
              <w:rPr>
                <w:rFonts w:ascii="Arial" w:hAnsi="Arial" w:cs="Arial"/>
                <w:b/>
                <w:sz w:val="30"/>
              </w:rPr>
              <w:t>MomsRefusionGlobalAnsøgningOpdater</w:t>
            </w:r>
            <w:bookmarkEnd w:id="92"/>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3" w:name="_Toc302730857"/>
            <w:r w:rsidRPr="00215412">
              <w:rPr>
                <w:rFonts w:ascii="Arial" w:hAnsi="Arial" w:cs="Arial"/>
                <w:b/>
                <w:sz w:val="30"/>
              </w:rPr>
              <w:t>MomsRefusionGlobalAnsøgningSamlingHent</w:t>
            </w:r>
            <w:bookmarkEnd w:id="93"/>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4" w:name="_Toc302730858"/>
            <w:r w:rsidRPr="00215412">
              <w:rPr>
                <w:rFonts w:ascii="Arial" w:hAnsi="Arial" w:cs="Arial"/>
                <w:b/>
                <w:sz w:val="30"/>
              </w:rPr>
              <w:t>MomsRefusionKvitteringOpdater</w:t>
            </w:r>
            <w:bookmarkEnd w:id="94"/>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5" w:name="_Toc302730859"/>
            <w:r w:rsidRPr="00215412">
              <w:rPr>
                <w:rFonts w:ascii="Arial" w:hAnsi="Arial" w:cs="Arial"/>
                <w:b/>
                <w:sz w:val="30"/>
              </w:rPr>
              <w:t>MomsRefusionKvitteringSamlingHent</w:t>
            </w:r>
            <w:bookmarkEnd w:id="95"/>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6" w:name="_Toc302730860"/>
            <w:r w:rsidRPr="00215412">
              <w:rPr>
                <w:rFonts w:ascii="Arial" w:hAnsi="Arial" w:cs="Arial"/>
                <w:b/>
                <w:sz w:val="30"/>
              </w:rPr>
              <w:t>MomsRefusionLeverandørRapportHent</w:t>
            </w:r>
            <w:bookmarkEnd w:id="96"/>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JESPER B. HENRIKSEN" w:date="2011-10-17T16:09:00Z"/>
                <w:rFonts w:ascii="Arial" w:hAnsi="Arial" w:cs="Arial"/>
                <w:sz w:val="18"/>
              </w:rPr>
            </w:pPr>
            <w:r>
              <w:rPr>
                <w:rFonts w:ascii="Arial" w:hAnsi="Arial" w:cs="Arial"/>
                <w:sz w:val="18"/>
              </w:rPr>
              <w:tab/>
              <w:t>0{</w:t>
            </w:r>
          </w:p>
          <w:p w:rsidR="00CB3890"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JESPER B. HENRIKSEN" w:date="2011-10-17T16:12:00Z"/>
                <w:rFonts w:ascii="Arial" w:hAnsi="Arial" w:cs="Arial"/>
                <w:sz w:val="18"/>
              </w:rPr>
            </w:pPr>
            <w:ins w:id="99" w:author="JESPER B. HENRIKSEN" w:date="2011-10-17T16:09:00Z">
              <w:r>
                <w:rPr>
                  <w:rFonts w:ascii="Arial" w:hAnsi="Arial" w:cs="Arial"/>
                  <w:sz w:val="18"/>
                </w:rPr>
                <w:tab/>
              </w:r>
              <w:r>
                <w:rPr>
                  <w:rFonts w:ascii="Arial" w:hAnsi="Arial" w:cs="Arial"/>
                  <w:sz w:val="18"/>
                </w:rPr>
                <w:tab/>
              </w:r>
            </w:ins>
            <w:ins w:id="100" w:author="JESPER B. HENRIKSEN" w:date="2011-10-17T16:12:00Z">
              <w:r>
                <w:rPr>
                  <w:rFonts w:ascii="Arial" w:hAnsi="Arial" w:cs="Arial"/>
                  <w:sz w:val="18"/>
                </w:rPr>
                <w:t>*</w:t>
              </w:r>
            </w:ins>
            <w:ins w:id="101" w:author="JESPER B. HENRIKSEN" w:date="2011-10-17T16:09:00Z">
              <w:r>
                <w:rPr>
                  <w:rFonts w:ascii="Arial" w:hAnsi="Arial" w:cs="Arial"/>
                  <w:sz w:val="18"/>
                </w:rPr>
                <w:t>LeverandørRapportDetalje</w:t>
              </w:r>
            </w:ins>
            <w:ins w:id="102" w:author="JESPER B. HENRIKSEN" w:date="2011-10-17T16:12:00Z">
              <w:r>
                <w:rPr>
                  <w:rFonts w:ascii="Arial" w:hAnsi="Arial" w:cs="Arial"/>
                  <w:sz w:val="18"/>
                </w:rPr>
                <w:t>*</w:t>
              </w:r>
            </w:ins>
          </w:p>
          <w:p w:rsidR="00CB3890"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3" w:author="JESPER B. HENRIKSEN" w:date="2011-10-17T16:12:00Z">
              <w:r>
                <w:rPr>
                  <w:rFonts w:ascii="Arial" w:hAnsi="Arial" w:cs="Arial"/>
                  <w:sz w:val="18"/>
                </w:rPr>
                <w:tab/>
              </w:r>
              <w:r>
                <w:rPr>
                  <w:rFonts w:ascii="Arial" w:hAnsi="Arial" w:cs="Arial"/>
                  <w:sz w:val="18"/>
                </w:rPr>
                <w:tab/>
                <w:t>[</w:t>
              </w:r>
            </w:ins>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4"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t>MomsrefusionAnsøgningDataStatus</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JESPER B. HENRIKSEN" w:date="2011-10-17T16:18:00Z"/>
                <w:rFonts w:ascii="Arial" w:hAnsi="Arial" w:cs="Arial"/>
                <w:sz w:val="18"/>
              </w:rPr>
            </w:pPr>
            <w:ins w:id="106"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t>MomsrefusionAnsøgningStamDataNummer</w:t>
            </w:r>
          </w:p>
          <w:p w:rsidR="00C63F4D" w:rsidRDefault="00C63F4D"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7" w:author="JESPER B. HENRIKSEN" w:date="2011-10-17T16:18:00Z">
              <w:r>
                <w:rPr>
                  <w:rFonts w:ascii="Arial" w:hAnsi="Arial" w:cs="Arial"/>
                  <w:sz w:val="18"/>
                </w:rPr>
                <w:tab/>
              </w:r>
              <w:r>
                <w:rPr>
                  <w:rFonts w:ascii="Arial" w:hAnsi="Arial" w:cs="Arial"/>
                  <w:sz w:val="18"/>
                </w:rPr>
                <w:tab/>
              </w:r>
              <w:r>
                <w:rPr>
                  <w:rFonts w:ascii="Arial" w:hAnsi="Arial" w:cs="Arial"/>
                  <w:sz w:val="18"/>
                </w:rPr>
                <w:tab/>
              </w:r>
              <w:r w:rsidRPr="00C63F4D">
                <w:rPr>
                  <w:rFonts w:ascii="Arial" w:hAnsi="Arial" w:cs="Arial"/>
                  <w:sz w:val="18"/>
                </w:rPr>
                <w:t>MomsrefusionAnsøgningStamDataType</w:t>
              </w:r>
            </w:ins>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8"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t>*Ansøger*</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9"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t>[</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0"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r>
            <w:r w:rsidR="00215412">
              <w:rPr>
                <w:rFonts w:ascii="Arial" w:hAnsi="Arial" w:cs="Arial"/>
                <w:sz w:val="18"/>
              </w:rPr>
              <w:tab/>
              <w:t>KundeidentifikationNavn</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1"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r>
            <w:r w:rsidR="00215412">
              <w:rPr>
                <w:rFonts w:ascii="Arial" w:hAnsi="Arial" w:cs="Arial"/>
                <w:sz w:val="18"/>
              </w:rPr>
              <w:tab/>
              <w:t>MomsRefusionLandKodeStruktur</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2"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r>
            <w:r w:rsidR="00215412">
              <w:rPr>
                <w:rFonts w:ascii="Arial" w:hAnsi="Arial" w:cs="Arial"/>
                <w:sz w:val="18"/>
              </w:rPr>
              <w:tab/>
              <w:t>KundeidentifikationIdentifikation</w:t>
            </w:r>
          </w:p>
          <w:p w:rsidR="00215412"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JESPER B. HENRIKSEN" w:date="2011-10-17T16:12:00Z"/>
                <w:rFonts w:ascii="Arial" w:hAnsi="Arial" w:cs="Arial"/>
                <w:sz w:val="18"/>
              </w:rPr>
            </w:pPr>
            <w:ins w:id="114" w:author="JESPER B. HENRIKSEN" w:date="2011-10-17T16:12:00Z">
              <w:r>
                <w:rPr>
                  <w:rFonts w:ascii="Arial" w:hAnsi="Arial" w:cs="Arial"/>
                  <w:sz w:val="18"/>
                </w:rPr>
                <w:tab/>
              </w:r>
            </w:ins>
            <w:r w:rsidR="00215412">
              <w:rPr>
                <w:rFonts w:ascii="Arial" w:hAnsi="Arial" w:cs="Arial"/>
                <w:sz w:val="18"/>
              </w:rPr>
              <w:tab/>
            </w:r>
            <w:r w:rsidR="00215412">
              <w:rPr>
                <w:rFonts w:ascii="Arial" w:hAnsi="Arial" w:cs="Arial"/>
                <w:sz w:val="18"/>
              </w:rPr>
              <w:tab/>
              <w:t>]</w:t>
            </w:r>
          </w:p>
          <w:p w:rsidR="00CB3890" w:rsidRDefault="00CB3890"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5" w:author="JESPER B. HENRIKSEN" w:date="2011-10-17T16:12:00Z">
              <w:r>
                <w:rPr>
                  <w:rFonts w:ascii="Arial" w:hAnsi="Arial" w:cs="Arial"/>
                  <w:sz w:val="18"/>
                </w:rPr>
                <w:tab/>
              </w:r>
              <w:r>
                <w:rPr>
                  <w:rFonts w:ascii="Arial" w:hAnsi="Arial" w:cs="Arial"/>
                  <w:sz w:val="18"/>
                </w:rPr>
                <w:tab/>
                <w:t>]</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6" w:name="_Toc302730861"/>
            <w:r w:rsidRPr="00215412">
              <w:rPr>
                <w:rFonts w:ascii="Arial" w:hAnsi="Arial" w:cs="Arial"/>
                <w:b/>
                <w:sz w:val="30"/>
              </w:rPr>
              <w:t>MomsRefusionNotifikationOpdater</w:t>
            </w:r>
            <w:bookmarkEnd w:id="116"/>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7" w:name="_Toc302730862"/>
            <w:r w:rsidRPr="00215412">
              <w:rPr>
                <w:rFonts w:ascii="Arial" w:hAnsi="Arial" w:cs="Arial"/>
                <w:b/>
                <w:sz w:val="30"/>
              </w:rPr>
              <w:t>MomsRefusionNotifikationSamlingHent</w:t>
            </w:r>
            <w:bookmarkEnd w:id="117"/>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8" w:name="_Toc302730863"/>
            <w:r w:rsidRPr="00215412">
              <w:rPr>
                <w:rFonts w:ascii="Arial" w:hAnsi="Arial" w:cs="Arial"/>
                <w:b/>
                <w:sz w:val="30"/>
              </w:rPr>
              <w:t>MomsRefusionPostListeAnsøgerHent</w:t>
            </w:r>
            <w:bookmarkEnd w:id="118"/>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9" w:name="_Toc302730864"/>
            <w:r w:rsidRPr="00215412">
              <w:rPr>
                <w:rFonts w:ascii="Arial" w:hAnsi="Arial" w:cs="Arial"/>
                <w:b/>
                <w:sz w:val="30"/>
              </w:rPr>
              <w:t>MomsRefusionPostListeHent</w:t>
            </w:r>
            <w:bookmarkEnd w:id="119"/>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0" w:name="_Toc302730865"/>
            <w:r w:rsidRPr="00215412">
              <w:rPr>
                <w:rFonts w:ascii="Arial" w:hAnsi="Arial" w:cs="Arial"/>
                <w:b/>
                <w:sz w:val="30"/>
              </w:rPr>
              <w:t>MomsRefusionProRataSatsAfgørelseOpdater</w:t>
            </w:r>
            <w:bookmarkEnd w:id="120"/>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JESPER B. HENRIKSEN" w:date="2011-10-31T16:17:00Z"/>
                <w:rFonts w:ascii="Arial" w:hAnsi="Arial" w:cs="Arial"/>
                <w:sz w:val="18"/>
              </w:rPr>
            </w:pPr>
            <w:del w:id="122" w:author="JESPER B. HENRIKSEN" w:date="2011-10-31T16:17:00Z">
              <w:r w:rsidDel="00E11441">
                <w:rPr>
                  <w:rFonts w:ascii="Arial" w:hAnsi="Arial" w:cs="Arial"/>
                  <w:sz w:val="18"/>
                </w:rPr>
                <w:tab/>
              </w:r>
              <w:r w:rsidDel="00E11441">
                <w:rPr>
                  <w:rFonts w:ascii="Arial" w:hAnsi="Arial" w:cs="Arial"/>
                  <w:sz w:val="18"/>
                </w:rPr>
                <w:tab/>
                <w:delText xml:space="preserve">( </w:delText>
              </w:r>
            </w:del>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JESPER B. HENRIKSEN" w:date="2011-10-31T16:17:00Z"/>
                <w:rFonts w:ascii="Arial" w:hAnsi="Arial" w:cs="Arial"/>
                <w:sz w:val="18"/>
              </w:rPr>
            </w:pPr>
            <w:del w:id="124" w:author="JESPER B. HENRIKSEN" w:date="2011-10-31T16:17:00Z">
              <w:r w:rsidDel="00E11441">
                <w:rPr>
                  <w:rFonts w:ascii="Arial" w:hAnsi="Arial" w:cs="Arial"/>
                  <w:sz w:val="18"/>
                </w:rPr>
                <w:tab/>
              </w:r>
              <w:r w:rsidDel="00E11441">
                <w:rPr>
                  <w:rFonts w:ascii="Arial" w:hAnsi="Arial" w:cs="Arial"/>
                  <w:sz w:val="18"/>
                </w:rPr>
                <w:tab/>
              </w:r>
              <w:r w:rsidDel="00E11441">
                <w:rPr>
                  <w:rFonts w:ascii="Arial" w:hAnsi="Arial" w:cs="Arial"/>
                  <w:sz w:val="18"/>
                </w:rPr>
                <w:tab/>
                <w:delText>* ProRataSatsKorrektionRelation *</w:delText>
              </w:r>
            </w:del>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5" w:author="JESPER B. HENRIKSEN" w:date="2011-10-31T16:17:00Z"/>
                <w:rFonts w:ascii="Arial" w:hAnsi="Arial" w:cs="Arial"/>
                <w:sz w:val="18"/>
              </w:rPr>
            </w:pPr>
            <w:del w:id="126" w:author="JESPER B. HENRIKSEN" w:date="2011-10-31T16:17:00Z">
              <w:r w:rsidDel="00E11441">
                <w:rPr>
                  <w:rFonts w:ascii="Arial" w:hAnsi="Arial" w:cs="Arial"/>
                  <w:sz w:val="18"/>
                </w:rPr>
                <w:tab/>
              </w:r>
              <w:r w:rsidDel="00E11441">
                <w:rPr>
                  <w:rFonts w:ascii="Arial" w:hAnsi="Arial" w:cs="Arial"/>
                  <w:sz w:val="18"/>
                </w:rPr>
                <w:tab/>
              </w:r>
              <w:r w:rsidDel="00E11441">
                <w:rPr>
                  <w:rFonts w:ascii="Arial" w:hAnsi="Arial" w:cs="Arial"/>
                  <w:sz w:val="18"/>
                </w:rPr>
                <w:tab/>
                <w:delText>[</w:delText>
              </w:r>
            </w:del>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JESPER B. HENRIKSEN" w:date="2011-10-31T16:17:00Z"/>
                <w:rFonts w:ascii="Arial" w:hAnsi="Arial" w:cs="Arial"/>
                <w:sz w:val="18"/>
              </w:rPr>
            </w:pPr>
            <w:del w:id="128" w:author="JESPER B. HENRIKSEN" w:date="2011-10-31T16:17:00Z">
              <w:r w:rsidDel="00E11441">
                <w:rPr>
                  <w:rFonts w:ascii="Arial" w:hAnsi="Arial" w:cs="Arial"/>
                  <w:sz w:val="18"/>
                </w:rPr>
                <w:tab/>
              </w:r>
              <w:r w:rsidDel="00E11441">
                <w:rPr>
                  <w:rFonts w:ascii="Arial" w:hAnsi="Arial" w:cs="Arial"/>
                  <w:sz w:val="18"/>
                </w:rPr>
                <w:tab/>
              </w:r>
              <w:r w:rsidDel="00E11441">
                <w:rPr>
                  <w:rFonts w:ascii="Arial" w:hAnsi="Arial" w:cs="Arial"/>
                  <w:sz w:val="18"/>
                </w:rPr>
                <w:tab/>
              </w:r>
              <w:r w:rsidDel="00E11441">
                <w:rPr>
                  <w:rFonts w:ascii="Arial" w:hAnsi="Arial" w:cs="Arial"/>
                  <w:sz w:val="18"/>
                </w:rPr>
                <w:tab/>
                <w:delText>ProRataSatsKorrektionID</w:delText>
              </w:r>
            </w:del>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9" w:author="JESPER B. HENRIKSEN" w:date="2011-10-31T16:17:00Z"/>
                <w:rFonts w:ascii="Arial" w:hAnsi="Arial" w:cs="Arial"/>
                <w:sz w:val="18"/>
              </w:rPr>
            </w:pPr>
            <w:del w:id="130" w:author="JESPER B. HENRIKSEN" w:date="2011-10-31T16:17:00Z">
              <w:r w:rsidDel="00E11441">
                <w:rPr>
                  <w:rFonts w:ascii="Arial" w:hAnsi="Arial" w:cs="Arial"/>
                  <w:sz w:val="18"/>
                </w:rPr>
                <w:tab/>
              </w:r>
              <w:r w:rsidDel="00E11441">
                <w:rPr>
                  <w:rFonts w:ascii="Arial" w:hAnsi="Arial" w:cs="Arial"/>
                  <w:sz w:val="18"/>
                </w:rPr>
                <w:tab/>
              </w:r>
              <w:r w:rsidDel="00E11441">
                <w:rPr>
                  <w:rFonts w:ascii="Arial" w:hAnsi="Arial" w:cs="Arial"/>
                  <w:sz w:val="18"/>
                </w:rPr>
                <w:tab/>
                <w:delText>]</w:delText>
              </w:r>
            </w:del>
          </w:p>
          <w:p w:rsidR="00215412" w:rsidDel="00E11441"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1" w:author="JESPER B. HENRIKSEN" w:date="2011-10-31T16:17:00Z"/>
                <w:rFonts w:ascii="Arial" w:hAnsi="Arial" w:cs="Arial"/>
                <w:sz w:val="18"/>
              </w:rPr>
            </w:pPr>
            <w:del w:id="132" w:author="JESPER B. HENRIKSEN" w:date="2011-10-31T16:17:00Z">
              <w:r w:rsidDel="00E11441">
                <w:rPr>
                  <w:rFonts w:ascii="Arial" w:hAnsi="Arial" w:cs="Arial"/>
                  <w:sz w:val="18"/>
                </w:rPr>
                <w:tab/>
              </w:r>
              <w:r w:rsidDel="00E11441">
                <w:rPr>
                  <w:rFonts w:ascii="Arial" w:hAnsi="Arial" w:cs="Arial"/>
                  <w:sz w:val="18"/>
                </w:rPr>
                <w:tab/>
                <w:delText>)</w:delText>
              </w:r>
            </w:del>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3" w:name="_Toc302730866"/>
            <w:r w:rsidRPr="00215412">
              <w:rPr>
                <w:rFonts w:ascii="Arial" w:hAnsi="Arial" w:cs="Arial"/>
                <w:b/>
                <w:sz w:val="30"/>
              </w:rPr>
              <w:t>MomsRefusionProRataSatsAfgørelseSamlingHent</w:t>
            </w:r>
            <w:bookmarkEnd w:id="133"/>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4" w:name="_Toc302730867"/>
            <w:r w:rsidRPr="00215412">
              <w:rPr>
                <w:rFonts w:ascii="Arial" w:hAnsi="Arial" w:cs="Arial"/>
                <w:b/>
                <w:sz w:val="30"/>
              </w:rPr>
              <w:t>MomsRefusionProRataSatsKorrektionOpdater</w:t>
            </w:r>
            <w:bookmarkEnd w:id="134"/>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Registrer og valider data i Use Case "1.4 - Indsend pro 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5" w:name="_Toc302730868"/>
            <w:r w:rsidRPr="00215412">
              <w:rPr>
                <w:rFonts w:ascii="Arial" w:hAnsi="Arial" w:cs="Arial"/>
                <w:b/>
                <w:sz w:val="30"/>
              </w:rPr>
              <w:t>MomsRefusionProRataSatsKorrektionSamlingHent</w:t>
            </w:r>
            <w:bookmarkEnd w:id="135"/>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lastRenderedPageBreak/>
              <w:t xml:space="preserve"> </w:t>
            </w:r>
            <w:r>
              <w:rPr>
                <w:rFonts w:ascii="Arial" w:hAnsi="Arial" w:cs="Arial"/>
                <w:sz w:val="18"/>
              </w:rPr>
              <w:t xml:space="preserve">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6" w:name="_Toc302730869"/>
            <w:r w:rsidRPr="00215412">
              <w:rPr>
                <w:rFonts w:ascii="Arial" w:hAnsi="Arial" w:cs="Arial"/>
                <w:b/>
                <w:sz w:val="30"/>
              </w:rPr>
              <w:t>MomsRefusionSagAktOversigtHent</w:t>
            </w:r>
            <w:bookmarkEnd w:id="136"/>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Pr="00215412" w:rsidRDefault="0083795E"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7" w:author="JESPER B. HENRIKSEN" w:date="2011-10-31T14:03:00Z">
              <w:r>
                <w:rPr>
                  <w:rFonts w:ascii="Arial" w:hAnsi="Arial" w:cs="Arial"/>
                  <w:sz w:val="18"/>
                </w:rPr>
                <w:t>MomsrefusionPostNummer</w:t>
              </w:r>
            </w:ins>
            <w:del w:id="138" w:author="JESPER B. HENRIKSEN" w:date="2011-10-31T14:03:00Z">
              <w:r w:rsidR="00215412" w:rsidDel="0083795E">
                <w:rPr>
                  <w:rFonts w:ascii="Arial" w:hAnsi="Arial" w:cs="Arial"/>
                  <w:sz w:val="18"/>
                </w:rPr>
                <w:delText>MomsrefusionAnsøgningStamDataNummer</w:delText>
              </w:r>
            </w:del>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JESPER B. HENRIKSEN" w:date="2011-10-27T14:24:00Z"/>
                <w:rFonts w:ascii="Arial" w:hAnsi="Arial" w:cs="Arial"/>
                <w:sz w:val="18"/>
              </w:rPr>
            </w:pPr>
            <w:r>
              <w:rPr>
                <w:rFonts w:ascii="Arial" w:hAnsi="Arial" w:cs="Arial"/>
                <w:sz w:val="18"/>
              </w:rPr>
              <w:tab/>
            </w:r>
            <w:r>
              <w:rPr>
                <w:rFonts w:ascii="Arial" w:hAnsi="Arial" w:cs="Arial"/>
                <w:sz w:val="18"/>
              </w:rPr>
              <w:tab/>
              <w:t>MomsrefusionPostID</w:t>
            </w:r>
          </w:p>
          <w:p w:rsidR="00724DCA" w:rsidRDefault="00724DCA"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JESPER B. HENRIKSEN" w:date="2011-10-27T14:25:00Z"/>
                <w:rFonts w:ascii="Arial" w:hAnsi="Arial" w:cs="Arial"/>
                <w:sz w:val="18"/>
              </w:rPr>
            </w:pPr>
            <w:ins w:id="141" w:author="JESPER B. HENRIKSEN" w:date="2011-10-27T14:24:00Z">
              <w:r>
                <w:rPr>
                  <w:rFonts w:ascii="Arial" w:hAnsi="Arial" w:cs="Arial"/>
                  <w:sz w:val="18"/>
                </w:rPr>
                <w:tab/>
              </w:r>
              <w:r>
                <w:rPr>
                  <w:rFonts w:ascii="Arial" w:hAnsi="Arial" w:cs="Arial"/>
                  <w:sz w:val="18"/>
                </w:rPr>
                <w:tab/>
                <w:t>MomsrefusionPostNummer</w:t>
              </w:r>
            </w:ins>
          </w:p>
          <w:p w:rsidR="00724DCA" w:rsidRDefault="00724DCA"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2" w:author="JESPER B. HENRIKSEN" w:date="2011-10-27T14:25:00Z">
              <w:r>
                <w:rPr>
                  <w:rFonts w:ascii="Arial" w:hAnsi="Arial" w:cs="Arial"/>
                  <w:sz w:val="18"/>
                </w:rPr>
                <w:tab/>
              </w:r>
              <w:r>
                <w:rPr>
                  <w:rFonts w:ascii="Arial" w:hAnsi="Arial" w:cs="Arial"/>
                  <w:sz w:val="18"/>
                </w:rPr>
                <w:tab/>
                <w:t>(MomsrefusionPostVersionDato)</w:t>
              </w:r>
            </w:ins>
          </w:p>
          <w:p w:rsidR="00215412" w:rsidDel="00724DCA"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3" w:author="JESPER B. HENRIKSEN" w:date="2011-10-27T14:25:00Z"/>
                <w:rFonts w:ascii="Arial" w:hAnsi="Arial" w:cs="Arial"/>
                <w:sz w:val="18"/>
              </w:rPr>
            </w:pPr>
            <w:r>
              <w:rPr>
                <w:rFonts w:ascii="Arial" w:hAnsi="Arial" w:cs="Arial"/>
                <w:sz w:val="18"/>
              </w:rPr>
              <w:tab/>
            </w:r>
            <w:r>
              <w:rPr>
                <w:rFonts w:ascii="Arial" w:hAnsi="Arial" w:cs="Arial"/>
                <w:sz w:val="18"/>
              </w:rPr>
              <w:tab/>
            </w:r>
            <w:del w:id="144" w:author="JESPER B. HENRIKSEN" w:date="2011-10-27T14:25:00Z">
              <w:r w:rsidDel="00724DCA">
                <w:rPr>
                  <w:rFonts w:ascii="Arial" w:hAnsi="Arial" w:cs="Arial"/>
                  <w:sz w:val="18"/>
                </w:rPr>
                <w:delText>MomsRefusionAnsøgningVersionNummerStruktur</w:delText>
              </w:r>
            </w:del>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145" w:author="JESPER B. HENRIKSEN" w:date="2011-10-27T14:25:00Z">
              <w:r w:rsidDel="00724DCA">
                <w:rPr>
                  <w:rFonts w:ascii="Arial" w:hAnsi="Arial" w:cs="Arial"/>
                  <w:sz w:val="18"/>
                </w:rPr>
                <w:delText>MomsrefusionAnsøgningDataStatus</w:delText>
              </w:r>
            </w:del>
            <w:ins w:id="146" w:author="JESPER B. HENRIKSEN" w:date="2011-10-27T14:25:00Z">
              <w:r w:rsidR="00724DCA">
                <w:rPr>
                  <w:rFonts w:ascii="Arial" w:hAnsi="Arial" w:cs="Arial"/>
                  <w:sz w:val="18"/>
                </w:rPr>
                <w:t>MomsrefusionPostStatus</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147" w:author="JESPER B. HENRIKSEN" w:date="2011-10-27T14:26:00Z">
              <w:r w:rsidDel="00724DCA">
                <w:rPr>
                  <w:rFonts w:ascii="Arial" w:hAnsi="Arial" w:cs="Arial"/>
                  <w:sz w:val="18"/>
                </w:rPr>
                <w:delText>MomsrefusionAnsøgningDataStatusDato</w:delText>
              </w:r>
            </w:del>
            <w:ins w:id="148" w:author="JESPER B. HENRIKSEN" w:date="2011-10-27T14:26:00Z">
              <w:r w:rsidR="00724DCA">
                <w:rPr>
                  <w:rFonts w:ascii="Arial" w:hAnsi="Arial" w:cs="Arial"/>
                  <w:sz w:val="18"/>
                </w:rPr>
                <w:t>MomsrefusionPostStatusDato</w:t>
              </w:r>
            </w:ins>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9" w:name="_Toc302730870"/>
            <w:r w:rsidRPr="00215412">
              <w:rPr>
                <w:rFonts w:ascii="Arial" w:hAnsi="Arial" w:cs="Arial"/>
                <w:b/>
                <w:sz w:val="30"/>
              </w:rPr>
              <w:t>MomsRefusionSagBemærkningOpdater</w:t>
            </w:r>
            <w:bookmarkEnd w:id="149"/>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0" w:name="_Toc302730871"/>
            <w:r w:rsidRPr="00215412">
              <w:rPr>
                <w:rFonts w:ascii="Arial" w:hAnsi="Arial" w:cs="Arial"/>
                <w:b/>
                <w:sz w:val="30"/>
              </w:rPr>
              <w:t>MomsRefusionSagBemærkningSamlingHent</w:t>
            </w:r>
            <w:bookmarkEnd w:id="150"/>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1" w:name="_Toc302730872"/>
            <w:r w:rsidRPr="00215412">
              <w:rPr>
                <w:rFonts w:ascii="Arial" w:hAnsi="Arial" w:cs="Arial"/>
                <w:b/>
                <w:sz w:val="30"/>
              </w:rPr>
              <w:t>MomsRefusionSagOversigtHent</w:t>
            </w:r>
            <w:bookmarkEnd w:id="151"/>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2" w:name="_Toc302730873"/>
            <w:r w:rsidRPr="00215412">
              <w:rPr>
                <w:rFonts w:ascii="Arial" w:hAnsi="Arial" w:cs="Arial"/>
                <w:b/>
                <w:sz w:val="30"/>
              </w:rPr>
              <w:t>MomsRefusionStatistikHent</w:t>
            </w:r>
            <w:bookmarkEnd w:id="152"/>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angiv periode i Use Case "6.1 - Oversigt over behandlede sager"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3" w:name="_Toc302730874"/>
            <w:r w:rsidRPr="00215412">
              <w:rPr>
                <w:rFonts w:ascii="Arial" w:hAnsi="Arial" w:cs="Arial"/>
                <w:b/>
                <w:sz w:val="30"/>
              </w:rPr>
              <w:t>MomsRefusionSystemAdministrationOpdater</w:t>
            </w:r>
            <w:bookmarkEnd w:id="153"/>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SamtidighedskontrolVersionDato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Ændr værdier i Use Case "5.2 - 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5412" w:rsidTr="00215412">
        <w:trPr>
          <w:trHeight w:hRule="exact" w:val="113"/>
        </w:trPr>
        <w:tc>
          <w:tcPr>
            <w:tcW w:w="10345" w:type="dxa"/>
            <w:gridSpan w:val="6"/>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rPr>
          <w:trHeight w:val="283"/>
        </w:trPr>
        <w:tc>
          <w:tcPr>
            <w:tcW w:w="10345" w:type="dxa"/>
            <w:gridSpan w:val="6"/>
            <w:tcBorders>
              <w:bottom w:val="single" w:sz="6" w:space="0" w:color="auto"/>
            </w:tcBorders>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4" w:name="_Toc302730875"/>
            <w:r w:rsidRPr="00215412">
              <w:rPr>
                <w:rFonts w:ascii="Arial" w:hAnsi="Arial" w:cs="Arial"/>
                <w:b/>
                <w:sz w:val="30"/>
              </w:rPr>
              <w:t>MomsRefusionSystemAdministrationSamlingHent</w:t>
            </w:r>
            <w:bookmarkEnd w:id="154"/>
          </w:p>
        </w:tc>
      </w:tr>
      <w:tr w:rsidR="00215412" w:rsidTr="00215412">
        <w:trPr>
          <w:trHeight w:val="283"/>
        </w:trPr>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5412" w:rsidTr="00215412">
        <w:trPr>
          <w:trHeight w:val="283"/>
        </w:trPr>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5412" w:rsidTr="00215412">
        <w:trPr>
          <w:trHeight w:val="283"/>
        </w:trPr>
        <w:tc>
          <w:tcPr>
            <w:tcW w:w="10345" w:type="dxa"/>
            <w:gridSpan w:val="6"/>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5412" w:rsidTr="00215412">
        <w:trPr>
          <w:trHeight w:val="283"/>
        </w:trPr>
        <w:tc>
          <w:tcPr>
            <w:tcW w:w="10345" w:type="dxa"/>
            <w:gridSpan w:val="6"/>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215412" w:rsidTr="00215412">
        <w:trPr>
          <w:trHeight w:val="283"/>
        </w:trPr>
        <w:tc>
          <w:tcPr>
            <w:tcW w:w="10345" w:type="dxa"/>
            <w:gridSpan w:val="6"/>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Tr="00215412">
        <w:trPr>
          <w:trHeight w:val="283"/>
        </w:trPr>
        <w:tc>
          <w:tcPr>
            <w:tcW w:w="10345" w:type="dxa"/>
            <w:gridSpan w:val="6"/>
            <w:shd w:val="clear" w:color="auto" w:fill="FFFFFF"/>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5412" w:rsidTr="00215412">
        <w:trPr>
          <w:trHeight w:val="283"/>
        </w:trPr>
        <w:tc>
          <w:tcPr>
            <w:tcW w:w="10345" w:type="dxa"/>
            <w:gridSpan w:val="6"/>
            <w:shd w:val="clear" w:color="auto" w:fill="FFFFFF"/>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5412" w:rsidRPr="003045F8" w:rsidTr="00215412">
        <w:trPr>
          <w:trHeight w:val="283"/>
        </w:trPr>
        <w:tc>
          <w:tcPr>
            <w:tcW w:w="10345" w:type="dxa"/>
            <w:gridSpan w:val="6"/>
            <w:shd w:val="clear" w:color="auto" w:fill="B3B3B3"/>
            <w:vAlign w:val="center"/>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6182">
              <w:rPr>
                <w:rFonts w:ascii="Arial" w:hAnsi="Arial" w:cs="Arial"/>
                <w:b/>
                <w:sz w:val="18"/>
                <w:lang w:val="en-US"/>
              </w:rPr>
              <w:t>Referencer fra use case(s)</w:t>
            </w:r>
          </w:p>
        </w:tc>
      </w:tr>
      <w:tr w:rsidR="00215412" w:rsidTr="00215412">
        <w:trPr>
          <w:trHeight w:val="283"/>
        </w:trPr>
        <w:tc>
          <w:tcPr>
            <w:tcW w:w="10345" w:type="dxa"/>
            <w:gridSpan w:val="6"/>
            <w:shd w:val="clear" w:color="auto" w:fill="FFFFFF"/>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6182">
              <w:rPr>
                <w:rFonts w:ascii="Arial" w:hAnsi="Arial" w:cs="Arial"/>
                <w:sz w:val="18"/>
                <w:lang w:val="en-US"/>
              </w:rPr>
              <w:t xml:space="preserve"> </w:t>
            </w:r>
            <w:r>
              <w:rPr>
                <w:rFonts w:ascii="Arial" w:hAnsi="Arial" w:cs="Arial"/>
                <w:sz w:val="18"/>
              </w:rPr>
              <w:t>trin Vis felter til nationale data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80"/>
          <w:footerReference w:type="default" r:id="rId81"/>
          <w:pgSz w:w="11906" w:h="16838"/>
          <w:pgMar w:top="567" w:right="567" w:bottom="567" w:left="1134" w:header="283" w:footer="708" w:gutter="0"/>
          <w:cols w:space="708"/>
          <w:docGrid w:linePitch="360"/>
        </w:sect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55" w:name="_Toc302730876"/>
      <w:r>
        <w:rPr>
          <w:rFonts w:ascii="Arial" w:hAnsi="Arial" w:cs="Arial"/>
          <w:b/>
          <w:sz w:val="48"/>
        </w:rPr>
        <w:lastRenderedPageBreak/>
        <w:t>Fælles datastrukturer</w:t>
      </w:r>
      <w:bookmarkEnd w:id="1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6" w:name="_Toc302730877"/>
            <w:r>
              <w:rPr>
                <w:rFonts w:ascii="Arial" w:hAnsi="Arial" w:cs="Arial"/>
              </w:rPr>
              <w:t>MomsRefusionAfgørelseAfslagÅrsagStruktur</w:t>
            </w:r>
            <w:bookmarkEnd w:id="156"/>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7" w:name="_Toc302730878"/>
            <w:r>
              <w:rPr>
                <w:rFonts w:ascii="Arial" w:hAnsi="Arial" w:cs="Arial"/>
              </w:rPr>
              <w:t>MomsRefusionAfgørelseNummerStruktur</w:t>
            </w:r>
            <w:bookmarkEnd w:id="157"/>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8" w:name="_Toc302730879"/>
            <w:r>
              <w:rPr>
                <w:rFonts w:ascii="Arial" w:hAnsi="Arial" w:cs="Arial"/>
              </w:rPr>
              <w:t>MomsRefusionAfgørelseNummerVersionDatoStruktur</w:t>
            </w:r>
            <w:bookmarkEnd w:id="158"/>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9" w:name="_Toc302730880"/>
            <w:r>
              <w:rPr>
                <w:rFonts w:ascii="Arial" w:hAnsi="Arial" w:cs="Arial"/>
              </w:rPr>
              <w:t>MomsRefusionAfgørelseStruktur</w:t>
            </w:r>
            <w:bookmarkEnd w:id="159"/>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0" w:name="_Toc302730881"/>
            <w:r>
              <w:rPr>
                <w:rFonts w:ascii="Arial" w:hAnsi="Arial" w:cs="Arial"/>
              </w:rPr>
              <w:t>MomsRefusionAktørStruktur</w:t>
            </w:r>
            <w:bookmarkEnd w:id="160"/>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1" w:name="_Toc302730882"/>
            <w:r>
              <w:rPr>
                <w:rFonts w:ascii="Arial" w:hAnsi="Arial" w:cs="Arial"/>
              </w:rPr>
              <w:t>MomsRefusionAktørSøgekriterieStruktur</w:t>
            </w:r>
            <w:bookmarkEnd w:id="161"/>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2" w:name="_Toc302730883"/>
            <w:r>
              <w:rPr>
                <w:rFonts w:ascii="Arial" w:hAnsi="Arial" w:cs="Arial"/>
              </w:rPr>
              <w:t>MomsRefusionAnsøgningDataStruktur</w:t>
            </w:r>
            <w:bookmarkEnd w:id="162"/>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3" w:name="_Toc302730884"/>
            <w:r>
              <w:rPr>
                <w:rFonts w:ascii="Arial" w:hAnsi="Arial" w:cs="Arial"/>
              </w:rPr>
              <w:t>MomsRefusionAnsøgningIndstillingStruktur</w:t>
            </w:r>
            <w:bookmarkEnd w:id="163"/>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4" w:name="_Toc302730885"/>
            <w:r>
              <w:rPr>
                <w:rFonts w:ascii="Arial" w:hAnsi="Arial" w:cs="Arial"/>
              </w:rPr>
              <w:t>MomsRefusionAnsøgningKvitteringStruktur</w:t>
            </w:r>
            <w:bookmarkEnd w:id="164"/>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5" w:name="_Toc302730886"/>
            <w:r>
              <w:rPr>
                <w:rFonts w:ascii="Arial" w:hAnsi="Arial" w:cs="Arial"/>
              </w:rPr>
              <w:t>MomsRefusionAnsøgningOpdaterOutputStruktur</w:t>
            </w:r>
            <w:bookmarkEnd w:id="165"/>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6" w:name="_Toc302730887"/>
            <w:r>
              <w:rPr>
                <w:rFonts w:ascii="Arial" w:hAnsi="Arial" w:cs="Arial"/>
              </w:rPr>
              <w:t>MomsRefusionAnsøgningStamDataStruktur</w:t>
            </w:r>
            <w:bookmarkEnd w:id="166"/>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7" w:name="_Toc302730888"/>
            <w:r>
              <w:rPr>
                <w:rFonts w:ascii="Arial" w:hAnsi="Arial" w:cs="Arial"/>
              </w:rPr>
              <w:t>MomsRefusionAnsøgningStruktur</w:t>
            </w:r>
            <w:bookmarkEnd w:id="167"/>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8" w:name="_Toc302730889"/>
            <w:r>
              <w:rPr>
                <w:rFonts w:ascii="Arial" w:hAnsi="Arial" w:cs="Arial"/>
              </w:rPr>
              <w:t>MomsRefusionAnsøgningVersionNummerStruktur</w:t>
            </w:r>
            <w:bookmarkEnd w:id="168"/>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9" w:name="_Toc302730890"/>
            <w:r>
              <w:rPr>
                <w:rFonts w:ascii="Arial" w:hAnsi="Arial" w:cs="Arial"/>
              </w:rPr>
              <w:t>MomsRefusionBankkontoDetaljeStruktur</w:t>
            </w:r>
            <w:bookmarkEnd w:id="169"/>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0" w:name="_Toc302730891"/>
            <w:r>
              <w:rPr>
                <w:rFonts w:ascii="Arial" w:hAnsi="Arial" w:cs="Arial"/>
              </w:rPr>
              <w:t>MomsRefusionBankkontoStruktur</w:t>
            </w:r>
            <w:bookmarkEnd w:id="170"/>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1" w:name="_Toc302730892"/>
            <w:r>
              <w:rPr>
                <w:rFonts w:ascii="Arial" w:hAnsi="Arial" w:cs="Arial"/>
              </w:rPr>
              <w:t>MomsRefusionBeløbStruktur</w:t>
            </w:r>
            <w:bookmarkEnd w:id="171"/>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2" w:name="_Toc302730893"/>
            <w:r>
              <w:rPr>
                <w:rFonts w:ascii="Arial" w:hAnsi="Arial" w:cs="Arial"/>
              </w:rPr>
              <w:t>MomsRefusionDokumentStruktur</w:t>
            </w:r>
            <w:bookmarkEnd w:id="172"/>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DokumentTitel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3" w:name="_Toc302730894"/>
            <w:r>
              <w:rPr>
                <w:rFonts w:ascii="Arial" w:hAnsi="Arial" w:cs="Arial"/>
              </w:rPr>
              <w:t>MomsRefusionEUBeskedStruktur</w:t>
            </w:r>
            <w:bookmarkEnd w:id="173"/>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4" w:name="_Toc302730895"/>
            <w:r>
              <w:rPr>
                <w:rFonts w:ascii="Arial" w:hAnsi="Arial" w:cs="Arial"/>
              </w:rPr>
              <w:t>MomsRefusionErhvervsAktivitetValgStruktur</w:t>
            </w:r>
            <w:bookmarkEnd w:id="174"/>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5" w:name="_Toc302730896"/>
            <w:r>
              <w:rPr>
                <w:rFonts w:ascii="Arial" w:hAnsi="Arial" w:cs="Arial"/>
              </w:rPr>
              <w:t>MomsRefusionKontaktOplysningStruktur</w:t>
            </w:r>
            <w:bookmarkEnd w:id="175"/>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6" w:name="_Toc302730897"/>
            <w:r>
              <w:rPr>
                <w:rFonts w:ascii="Arial" w:hAnsi="Arial" w:cs="Arial"/>
              </w:rPr>
              <w:t>MomsRefusionKundeIdentifikationDetaljeStruktur</w:t>
            </w:r>
            <w:bookmarkEnd w:id="176"/>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7" w:name="_Toc302730898"/>
            <w:r>
              <w:rPr>
                <w:rFonts w:ascii="Arial" w:hAnsi="Arial" w:cs="Arial"/>
              </w:rPr>
              <w:t>MomsRefusionKundeRepræsentantStruktur</w:t>
            </w:r>
            <w:bookmarkEnd w:id="177"/>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8" w:name="_Toc302730899"/>
            <w:r>
              <w:rPr>
                <w:rFonts w:ascii="Arial" w:hAnsi="Arial" w:cs="Arial"/>
              </w:rPr>
              <w:t>MomsRefusionKundeStruktur</w:t>
            </w:r>
            <w:bookmarkEnd w:id="178"/>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9" w:name="_Toc302730900"/>
            <w:r>
              <w:rPr>
                <w:rFonts w:ascii="Arial" w:hAnsi="Arial" w:cs="Arial"/>
              </w:rPr>
              <w:t>MomsRefusionLandKodeStruktur</w:t>
            </w:r>
            <w:bookmarkEnd w:id="179"/>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0" w:name="_Toc302730901"/>
            <w:r>
              <w:rPr>
                <w:rFonts w:ascii="Arial" w:hAnsi="Arial" w:cs="Arial"/>
              </w:rPr>
              <w:t>MomsRefusionLeverandørStruktur</w:t>
            </w:r>
            <w:bookmarkEnd w:id="180"/>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1" w:name="_Toc302730902"/>
            <w:r>
              <w:rPr>
                <w:rFonts w:ascii="Arial" w:hAnsi="Arial" w:cs="Arial"/>
              </w:rPr>
              <w:t>MomsRefusionMedarbejderDetaljeStruktur</w:t>
            </w:r>
            <w:bookmarkEnd w:id="181"/>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2" w:name="_Toc302730903"/>
            <w:r>
              <w:rPr>
                <w:rFonts w:ascii="Arial" w:hAnsi="Arial" w:cs="Arial"/>
              </w:rPr>
              <w:t>MomsRefusionMomsRegistreringsAttestStruktur</w:t>
            </w:r>
            <w:bookmarkEnd w:id="182"/>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3" w:name="_Toc302730904"/>
            <w:r>
              <w:rPr>
                <w:rFonts w:ascii="Arial" w:hAnsi="Arial" w:cs="Arial"/>
              </w:rPr>
              <w:t>MomsRefusionNotifikationKvitteringStruktur</w:t>
            </w:r>
            <w:bookmarkEnd w:id="183"/>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4" w:name="_Toc302730905"/>
            <w:r>
              <w:rPr>
                <w:rFonts w:ascii="Arial" w:hAnsi="Arial" w:cs="Arial"/>
              </w:rPr>
              <w:t>MomsRefusionNotifikationStruktur</w:t>
            </w:r>
            <w:bookmarkEnd w:id="184"/>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5" w:name="_Toc302730906"/>
            <w:r>
              <w:rPr>
                <w:rFonts w:ascii="Arial" w:hAnsi="Arial" w:cs="Arial"/>
              </w:rPr>
              <w:t>MomsRefusionPosteringStruktur</w:t>
            </w:r>
            <w:bookmarkEnd w:id="185"/>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6" w:name="_Toc302730907"/>
            <w:r>
              <w:rPr>
                <w:rFonts w:ascii="Arial" w:hAnsi="Arial" w:cs="Arial"/>
              </w:rPr>
              <w:t>MomsRefusionProRataSatsAfgørelseStruktur</w:t>
            </w:r>
            <w:bookmarkEnd w:id="186"/>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7" w:author="JESPER B. HENRIKSEN" w:date="2011-10-31T10:32:00Z">
              <w:r w:rsidDel="003045F8">
                <w:rPr>
                  <w:rFonts w:ascii="Arial" w:hAnsi="Arial" w:cs="Arial"/>
                  <w:sz w:val="18"/>
                </w:rPr>
                <w:delText xml:space="preserve">( </w:delText>
              </w:r>
            </w:del>
            <w:r>
              <w:rPr>
                <w:rFonts w:ascii="Arial" w:hAnsi="Arial" w:cs="Arial"/>
                <w:sz w:val="18"/>
              </w:rPr>
              <w:t>MomsrefusionAfgørelseStatus</w:t>
            </w:r>
            <w:del w:id="188" w:author="JESPER B. HENRIKSEN" w:date="2011-10-31T10:32:00Z">
              <w:r w:rsidDel="003045F8">
                <w:rPr>
                  <w:rFonts w:ascii="Arial" w:hAnsi="Arial" w:cs="Arial"/>
                  <w:sz w:val="18"/>
                </w:rPr>
                <w:delText xml:space="preserve"> )</w:delText>
              </w:r>
            </w:del>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9" w:name="_Toc302730908"/>
            <w:r>
              <w:rPr>
                <w:rFonts w:ascii="Arial" w:hAnsi="Arial" w:cs="Arial"/>
              </w:rPr>
              <w:t>MomsRefusionProRataSatsKorrektionKvitteringStruktur</w:t>
            </w:r>
            <w:bookmarkEnd w:id="189"/>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0" w:name="_Toc302730909"/>
            <w:r>
              <w:rPr>
                <w:rFonts w:ascii="Arial" w:hAnsi="Arial" w:cs="Arial"/>
              </w:rPr>
              <w:t>MomsRefusionProRataSatsKorrektionStruktur</w:t>
            </w:r>
            <w:bookmarkEnd w:id="190"/>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1" w:name="_Toc302730910"/>
            <w:r>
              <w:rPr>
                <w:rFonts w:ascii="Arial" w:hAnsi="Arial" w:cs="Arial"/>
              </w:rPr>
              <w:t>MomsRefusionRisikoVurderingStruktur</w:t>
            </w:r>
            <w:bookmarkEnd w:id="191"/>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2" w:name="_Toc302730911"/>
            <w:r>
              <w:rPr>
                <w:rFonts w:ascii="Arial" w:hAnsi="Arial" w:cs="Arial"/>
              </w:rPr>
              <w:t>MomsRefusionSagBemærkningStruktur</w:t>
            </w:r>
            <w:bookmarkEnd w:id="192"/>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3" w:name="_Toc302730912"/>
            <w:r>
              <w:rPr>
                <w:rFonts w:ascii="Arial" w:hAnsi="Arial" w:cs="Arial"/>
              </w:rPr>
              <w:t>MomsRefusionStatusUdbetalingDatoStruktur</w:t>
            </w:r>
            <w:bookmarkEnd w:id="193"/>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4" w:name="_Toc302730913"/>
            <w:r>
              <w:rPr>
                <w:rFonts w:ascii="Arial" w:hAnsi="Arial" w:cs="Arial"/>
              </w:rPr>
              <w:t>MomsRefusionSystemAdministrationStruktur</w:t>
            </w:r>
            <w:bookmarkEnd w:id="194"/>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MomsrefusionPræferenceGyldigFra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MomsrefusionRisikoKontrolID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215412" w:rsidDel="00F96520"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5" w:author="JESPER B. HENRIKSEN" w:date="2011-10-31T16:31:00Z"/>
                <w:rFonts w:ascii="Arial" w:hAnsi="Arial" w:cs="Arial"/>
                <w:sz w:val="18"/>
              </w:rPr>
            </w:pPr>
            <w:del w:id="196" w:author="JESPER B. HENRIKSEN" w:date="2011-10-31T16:31:00Z">
              <w:r w:rsidDel="00F96520">
                <w:rPr>
                  <w:rFonts w:ascii="Arial" w:hAnsi="Arial" w:cs="Arial"/>
                  <w:sz w:val="18"/>
                </w:rPr>
                <w:tab/>
              </w:r>
              <w:r w:rsidDel="00F96520">
                <w:rPr>
                  <w:rFonts w:ascii="Arial" w:hAnsi="Arial" w:cs="Arial"/>
                  <w:sz w:val="18"/>
                </w:rPr>
                <w:tab/>
              </w:r>
              <w:r w:rsidDel="00F96520">
                <w:rPr>
                  <w:rFonts w:ascii="Arial" w:hAnsi="Arial" w:cs="Arial"/>
                  <w:sz w:val="18"/>
                </w:rPr>
                <w:tab/>
              </w:r>
              <w:r w:rsidDel="00F96520">
                <w:rPr>
                  <w:rFonts w:ascii="Arial" w:hAnsi="Arial" w:cs="Arial"/>
                  <w:sz w:val="18"/>
                </w:rPr>
                <w:tab/>
                <w:delText>(MomsRefusionLandKodeStruktur)</w:delText>
              </w:r>
            </w:del>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id="197" w:author="JESPER B. HENRIKSEN" w:date="2011-10-31T16:26:00Z">
              <w:r w:rsidR="00F96520" w:rsidRPr="00F96520">
                <w:rPr>
                  <w:rFonts w:ascii="Arial" w:hAnsi="Arial" w:cs="Arial"/>
                  <w:sz w:val="18"/>
                </w:rPr>
                <w:t>MomsRefusionKundeIdentifikationDetaljeStruktur</w:t>
              </w:r>
            </w:ins>
            <w:del w:id="198" w:author="JESPER B. HENRIKSEN" w:date="2011-10-31T16:26:00Z">
              <w:r w:rsidDel="00F96520">
                <w:rPr>
                  <w:rFonts w:ascii="Arial" w:hAnsi="Arial" w:cs="Arial"/>
                  <w:sz w:val="18"/>
                </w:rPr>
                <w:delText>LeverandørNummer</w:delText>
              </w:r>
            </w:del>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id="199" w:author="JESPER B. HENRIKSEN" w:date="2011-10-31T16:27:00Z">
              <w:r w:rsidR="00F96520">
                <w:rPr>
                  <w:rFonts w:ascii="Arial" w:hAnsi="Arial" w:cs="Arial"/>
                  <w:sz w:val="18"/>
                </w:rPr>
                <w:t>KundeidentifikationNavn</w:t>
              </w:r>
            </w:ins>
            <w:del w:id="200" w:author="JESPER B. HENRIKSEN" w:date="2011-10-31T16:27:00Z">
              <w:r w:rsidDel="00F96520">
                <w:rPr>
                  <w:rFonts w:ascii="Arial" w:hAnsi="Arial" w:cs="Arial"/>
                  <w:sz w:val="18"/>
                </w:rPr>
                <w:delText>VirksomhedNavnFirmaNavn</w:delText>
              </w:r>
            </w:del>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MomsrefusionRisikoKontrolStartDato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1" w:name="_Toc302730914"/>
            <w:r>
              <w:rPr>
                <w:rFonts w:ascii="Arial" w:hAnsi="Arial" w:cs="Arial"/>
              </w:rPr>
              <w:t>MomsRefusionValideringsrapportStruktur</w:t>
            </w:r>
            <w:bookmarkEnd w:id="201"/>
          </w:p>
        </w:tc>
      </w:tr>
      <w:tr w:rsidR="00215412" w:rsidTr="00215412">
        <w:tc>
          <w:tcPr>
            <w:tcW w:w="10345" w:type="dxa"/>
            <w:vAlign w:val="center"/>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MomsRefusionLandKodeStruktur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5412" w:rsidTr="00215412">
        <w:trPr>
          <w:trHeight w:hRule="exact" w:val="113"/>
        </w:trPr>
        <w:tc>
          <w:tcPr>
            <w:tcW w:w="10345" w:type="dxa"/>
            <w:shd w:val="clear" w:color="auto" w:fill="B3B3B3"/>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2" w:name="_Toc302730915"/>
            <w:r>
              <w:rPr>
                <w:rFonts w:ascii="Arial" w:hAnsi="Arial" w:cs="Arial"/>
              </w:rPr>
              <w:t>ProRataSatsKorrektionNummerStruktur</w:t>
            </w:r>
            <w:bookmarkEnd w:id="202"/>
          </w:p>
        </w:tc>
      </w:tr>
      <w:tr w:rsidR="00215412" w:rsidTr="00215412">
        <w:tc>
          <w:tcPr>
            <w:tcW w:w="10345" w:type="dxa"/>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5412" w:rsidSect="00215412">
          <w:headerReference w:type="default" r:id="rId82"/>
          <w:footerReference w:type="default" r:id="rId83"/>
          <w:pgSz w:w="11906" w:h="16838"/>
          <w:pgMar w:top="567" w:right="567" w:bottom="567" w:left="1134" w:header="283" w:footer="708" w:gutter="0"/>
          <w:cols w:space="708"/>
          <w:docGrid w:linePitch="360"/>
        </w:sect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03" w:name="_Toc302730916"/>
      <w:r>
        <w:rPr>
          <w:rFonts w:ascii="Arial" w:hAnsi="Arial" w:cs="Arial"/>
          <w:b/>
          <w:sz w:val="48"/>
        </w:rPr>
        <w:lastRenderedPageBreak/>
        <w:t>Dataelementer</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15412" w:rsidTr="00215412">
        <w:trPr>
          <w:tblHeader/>
        </w:trPr>
        <w:tc>
          <w:tcPr>
            <w:tcW w:w="3402"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2730917"/>
            <w:r>
              <w:rPr>
                <w:rFonts w:ascii="Arial" w:hAnsi="Arial" w:cs="Arial"/>
                <w:sz w:val="18"/>
              </w:rPr>
              <w:t>BankkontoBICKode</w:t>
            </w:r>
            <w:bookmarkEnd w:id="20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BICNummer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2730918"/>
            <w:r>
              <w:rPr>
                <w:rFonts w:ascii="Arial" w:hAnsi="Arial" w:cs="Arial"/>
                <w:sz w:val="18"/>
              </w:rPr>
              <w:t>BankkontoIBANKode</w:t>
            </w:r>
            <w:bookmarkEnd w:id="20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IBANNummer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2730919"/>
            <w:r>
              <w:rPr>
                <w:rFonts w:ascii="Arial" w:hAnsi="Arial" w:cs="Arial"/>
                <w:sz w:val="18"/>
              </w:rPr>
              <w:t>BankkontoKontonummer</w:t>
            </w:r>
            <w:bookmarkEnd w:id="20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2730920"/>
            <w:r>
              <w:rPr>
                <w:rFonts w:ascii="Arial" w:hAnsi="Arial" w:cs="Arial"/>
                <w:sz w:val="18"/>
              </w:rPr>
              <w:t>BankkontoNavn</w:t>
            </w:r>
            <w:bookmarkEnd w:id="20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2730921"/>
            <w:r>
              <w:rPr>
                <w:rFonts w:ascii="Arial" w:hAnsi="Arial" w:cs="Arial"/>
                <w:sz w:val="18"/>
              </w:rPr>
              <w:t>BankkontoRegistreringsnummer</w:t>
            </w:r>
            <w:bookmarkEnd w:id="208"/>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2730922"/>
            <w:r>
              <w:rPr>
                <w:rFonts w:ascii="Arial" w:hAnsi="Arial" w:cs="Arial"/>
                <w:sz w:val="18"/>
              </w:rPr>
              <w:t>BankkontoValuta</w:t>
            </w:r>
            <w:bookmarkEnd w:id="20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2730923"/>
            <w:r>
              <w:rPr>
                <w:rFonts w:ascii="Arial" w:hAnsi="Arial" w:cs="Arial"/>
                <w:sz w:val="18"/>
              </w:rPr>
              <w:t>BeløbPositivtNegativtBeløb</w:t>
            </w:r>
            <w:bookmarkEnd w:id="21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BeløbPositivNegativ15Decimaler2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2730924"/>
            <w:r>
              <w:rPr>
                <w:rFonts w:ascii="Arial" w:hAnsi="Arial" w:cs="Arial"/>
                <w:sz w:val="18"/>
              </w:rPr>
              <w:t>DokumentBemærkning</w:t>
            </w:r>
            <w:bookmarkEnd w:id="21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2730925"/>
            <w:r>
              <w:rPr>
                <w:rFonts w:ascii="Arial" w:hAnsi="Arial" w:cs="Arial"/>
                <w:sz w:val="18"/>
              </w:rPr>
              <w:t>DokumentBrevDato</w:t>
            </w:r>
            <w:bookmarkEnd w:id="21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2730926"/>
            <w:r>
              <w:rPr>
                <w:rFonts w:ascii="Arial" w:hAnsi="Arial" w:cs="Arial"/>
                <w:sz w:val="18"/>
              </w:rPr>
              <w:t>DokumentFilIndhold</w:t>
            </w:r>
            <w:bookmarkEnd w:id="21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2730927"/>
            <w:r>
              <w:rPr>
                <w:rFonts w:ascii="Arial" w:hAnsi="Arial" w:cs="Arial"/>
                <w:sz w:val="18"/>
              </w:rPr>
              <w:t>DokumentFilType</w:t>
            </w:r>
            <w:bookmarkEnd w:id="21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Tekst80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80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2730928"/>
            <w:r>
              <w:rPr>
                <w:rFonts w:ascii="Arial" w:hAnsi="Arial" w:cs="Arial"/>
                <w:sz w:val="18"/>
              </w:rPr>
              <w:t>DokumentFriOplysningIndhold</w:t>
            </w:r>
            <w:bookmarkEnd w:id="21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2730929"/>
            <w:r>
              <w:rPr>
                <w:rFonts w:ascii="Arial" w:hAnsi="Arial" w:cs="Arial"/>
                <w:sz w:val="18"/>
              </w:rPr>
              <w:t>DokumentModtagDato</w:t>
            </w:r>
            <w:bookmarkEnd w:id="21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2730930"/>
            <w:r>
              <w:rPr>
                <w:rFonts w:ascii="Arial" w:hAnsi="Arial" w:cs="Arial"/>
                <w:sz w:val="18"/>
              </w:rPr>
              <w:lastRenderedPageBreak/>
              <w:t>DokumentNummer</w:t>
            </w:r>
            <w:bookmarkEnd w:id="21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2730931"/>
            <w:r>
              <w:rPr>
                <w:rFonts w:ascii="Arial" w:hAnsi="Arial" w:cs="Arial"/>
                <w:sz w:val="18"/>
              </w:rPr>
              <w:t>DokumentProfilNavn</w:t>
            </w:r>
            <w:bookmarkEnd w:id="21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2730932"/>
            <w:r>
              <w:rPr>
                <w:rFonts w:ascii="Arial" w:hAnsi="Arial" w:cs="Arial"/>
                <w:sz w:val="18"/>
              </w:rPr>
              <w:t>DokumentSvarfristDato</w:t>
            </w:r>
            <w:bookmarkEnd w:id="21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2730933"/>
            <w:r>
              <w:rPr>
                <w:rFonts w:ascii="Arial" w:hAnsi="Arial" w:cs="Arial"/>
                <w:sz w:val="18"/>
              </w:rPr>
              <w:t>DokumentTitel</w:t>
            </w:r>
            <w:bookmarkEnd w:id="22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Tekst240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2730934"/>
            <w:r>
              <w:rPr>
                <w:rFonts w:ascii="Arial" w:hAnsi="Arial" w:cs="Arial"/>
                <w:sz w:val="18"/>
              </w:rPr>
              <w:t>DokumentUUID</w:t>
            </w:r>
            <w:bookmarkEnd w:id="22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UUID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36</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2730935"/>
            <w:r>
              <w:rPr>
                <w:rFonts w:ascii="Arial" w:hAnsi="Arial" w:cs="Arial"/>
                <w:sz w:val="18"/>
              </w:rPr>
              <w:t>EmailAdresseEmail</w:t>
            </w:r>
            <w:bookmarkEnd w:id="22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2730936"/>
            <w:r>
              <w:rPr>
                <w:rFonts w:ascii="Arial" w:hAnsi="Arial" w:cs="Arial"/>
                <w:sz w:val="18"/>
              </w:rPr>
              <w:t>ErhvervsaktivitetKode</w:t>
            </w:r>
            <w:bookmarkEnd w:id="22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2730937"/>
            <w:r>
              <w:rPr>
                <w:rFonts w:ascii="Arial" w:hAnsi="Arial" w:cs="Arial"/>
                <w:sz w:val="18"/>
              </w:rPr>
              <w:t>ErhvervsaktivitetTekst</w:t>
            </w:r>
            <w:bookmarkEnd w:id="22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2730938"/>
            <w:r>
              <w:rPr>
                <w:rFonts w:ascii="Arial" w:hAnsi="Arial" w:cs="Arial"/>
                <w:sz w:val="18"/>
              </w:rPr>
              <w:t>ErhvervsaktivitetTekstSprog</w:t>
            </w:r>
            <w:bookmarkEnd w:id="22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2730939"/>
            <w:r>
              <w:rPr>
                <w:rFonts w:ascii="Arial" w:hAnsi="Arial" w:cs="Arial"/>
                <w:sz w:val="18"/>
              </w:rPr>
              <w:t>FordringID</w:t>
            </w:r>
            <w:bookmarkEnd w:id="22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2730940"/>
            <w:r>
              <w:rPr>
                <w:rFonts w:ascii="Arial" w:hAnsi="Arial" w:cs="Arial"/>
                <w:sz w:val="18"/>
              </w:rPr>
              <w:t>JuridiskEnhedRisikoVurderingDato</w:t>
            </w:r>
            <w:bookmarkEnd w:id="22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2730941"/>
            <w:r>
              <w:rPr>
                <w:rFonts w:ascii="Arial" w:hAnsi="Arial" w:cs="Arial"/>
                <w:sz w:val="18"/>
              </w:rPr>
              <w:t>JuridiskEnhedRisikoVurderingFaktor</w:t>
            </w:r>
            <w:bookmarkEnd w:id="22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KodeFireCifreStartNul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4</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2730942"/>
            <w:r>
              <w:rPr>
                <w:rFonts w:ascii="Arial" w:hAnsi="Arial" w:cs="Arial"/>
                <w:sz w:val="18"/>
              </w:rPr>
              <w:lastRenderedPageBreak/>
              <w:t>KommunikationAftaleSprog</w:t>
            </w:r>
            <w:bookmarkEnd w:id="22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2730943"/>
            <w:r>
              <w:rPr>
                <w:rFonts w:ascii="Arial" w:hAnsi="Arial" w:cs="Arial"/>
                <w:sz w:val="18"/>
              </w:rPr>
              <w:t>KontaktOplysningKontaktPerson</w:t>
            </w:r>
            <w:bookmarkEnd w:id="23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2730944"/>
            <w:r>
              <w:rPr>
                <w:rFonts w:ascii="Arial" w:hAnsi="Arial" w:cs="Arial"/>
                <w:sz w:val="18"/>
              </w:rPr>
              <w:t>KundeRepræsentantID</w:t>
            </w:r>
            <w:bookmarkEnd w:id="23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2730945"/>
            <w:r>
              <w:rPr>
                <w:rFonts w:ascii="Arial" w:hAnsi="Arial" w:cs="Arial"/>
                <w:sz w:val="18"/>
              </w:rPr>
              <w:t>KundeRepræsentantSlutdato</w:t>
            </w:r>
            <w:bookmarkEnd w:id="23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2730946"/>
            <w:r>
              <w:rPr>
                <w:rFonts w:ascii="Arial" w:hAnsi="Arial" w:cs="Arial"/>
                <w:sz w:val="18"/>
              </w:rPr>
              <w:t>KundeRepræsentantStartdato</w:t>
            </w:r>
            <w:bookmarkEnd w:id="23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2730947"/>
            <w:r>
              <w:rPr>
                <w:rFonts w:ascii="Arial" w:hAnsi="Arial" w:cs="Arial"/>
                <w:sz w:val="18"/>
              </w:rPr>
              <w:t>KundeidentifikationBeskrivelse</w:t>
            </w:r>
            <w:bookmarkEnd w:id="23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2730948"/>
            <w:r>
              <w:rPr>
                <w:rFonts w:ascii="Arial" w:hAnsi="Arial" w:cs="Arial"/>
                <w:sz w:val="18"/>
              </w:rPr>
              <w:t>KundeidentifikationIdentifikation</w:t>
            </w:r>
            <w:bookmarkEnd w:id="23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2730949"/>
            <w:r>
              <w:rPr>
                <w:rFonts w:ascii="Arial" w:hAnsi="Arial" w:cs="Arial"/>
                <w:sz w:val="18"/>
              </w:rPr>
              <w:t>KundeidentifikationNavn</w:t>
            </w:r>
            <w:bookmarkEnd w:id="23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2730950"/>
            <w:r>
              <w:rPr>
                <w:rFonts w:ascii="Arial" w:hAnsi="Arial" w:cs="Arial"/>
                <w:sz w:val="18"/>
              </w:rPr>
              <w:t>KundeidentifikationRegistreringsNummerLandeKode</w:t>
            </w:r>
            <w:bookmarkEnd w:id="23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AdresseLandKode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2730951"/>
            <w:r>
              <w:rPr>
                <w:rFonts w:ascii="Arial" w:hAnsi="Arial" w:cs="Arial"/>
                <w:sz w:val="18"/>
              </w:rPr>
              <w:t>KundeidentifikationType</w:t>
            </w:r>
            <w:bookmarkEnd w:id="23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2730952"/>
            <w:r>
              <w:rPr>
                <w:rFonts w:ascii="Arial" w:hAnsi="Arial" w:cs="Arial"/>
                <w:sz w:val="18"/>
              </w:rPr>
              <w:t>KøbNummer</w:t>
            </w:r>
            <w:bookmarkEnd w:id="239"/>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2730953"/>
            <w:r>
              <w:rPr>
                <w:rFonts w:ascii="Arial" w:hAnsi="Arial" w:cs="Arial"/>
                <w:sz w:val="18"/>
              </w:rPr>
              <w:lastRenderedPageBreak/>
              <w:t>KøbProRataSats</w:t>
            </w:r>
            <w:bookmarkEnd w:id="24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ikke.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2730954"/>
            <w:r>
              <w:rPr>
                <w:rFonts w:ascii="Arial" w:hAnsi="Arial" w:cs="Arial"/>
                <w:sz w:val="18"/>
              </w:rPr>
              <w:t>KøbsAnsøgningDataDokumentReference</w:t>
            </w:r>
            <w:bookmarkEnd w:id="24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2730955"/>
            <w:r>
              <w:rPr>
                <w:rFonts w:ascii="Arial" w:hAnsi="Arial" w:cs="Arial"/>
                <w:sz w:val="18"/>
              </w:rPr>
              <w:t>KøbsAnsøgningDataFakturaNummer</w:t>
            </w:r>
            <w:bookmarkEnd w:id="24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2730956"/>
            <w:r>
              <w:rPr>
                <w:rFonts w:ascii="Arial" w:hAnsi="Arial" w:cs="Arial"/>
                <w:sz w:val="18"/>
              </w:rPr>
              <w:t>KøbsAnsøgningDataImportNummer</w:t>
            </w:r>
            <w:bookmarkEnd w:id="24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2730957"/>
            <w:r>
              <w:rPr>
                <w:rFonts w:ascii="Arial" w:hAnsi="Arial" w:cs="Arial"/>
                <w:sz w:val="18"/>
              </w:rPr>
              <w:t>KøbsAnsøgningDataLøbeNummer</w:t>
            </w:r>
            <w:bookmarkEnd w:id="24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2730958"/>
            <w:r>
              <w:rPr>
                <w:rFonts w:ascii="Arial" w:hAnsi="Arial" w:cs="Arial"/>
                <w:sz w:val="18"/>
              </w:rPr>
              <w:t>KøbsDokumentationDato</w:t>
            </w:r>
            <w:bookmarkEnd w:id="24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whiteSpace: </w:t>
            </w:r>
            <w:r w:rsidRPr="00A46182">
              <w:rPr>
                <w:rFonts w:ascii="Arial" w:hAnsi="Arial" w:cs="Arial"/>
                <w:sz w:val="18"/>
                <w:lang w:val="en-US"/>
              </w:rPr>
              <w:lastRenderedPageBreak/>
              <w:t>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2730959"/>
            <w:r>
              <w:rPr>
                <w:rFonts w:ascii="Arial" w:hAnsi="Arial" w:cs="Arial"/>
                <w:sz w:val="18"/>
              </w:rPr>
              <w:lastRenderedPageBreak/>
              <w:t>KøbsDokumentationDokumentReference</w:t>
            </w:r>
            <w:bookmarkEnd w:id="24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2730960"/>
            <w:r>
              <w:rPr>
                <w:rFonts w:ascii="Arial" w:hAnsi="Arial" w:cs="Arial"/>
                <w:sz w:val="18"/>
              </w:rPr>
              <w:t>KøbsDokumentationFakturaNummer</w:t>
            </w:r>
            <w:bookmarkEnd w:id="24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2730961"/>
            <w:r>
              <w:rPr>
                <w:rFonts w:ascii="Arial" w:hAnsi="Arial" w:cs="Arial"/>
                <w:sz w:val="18"/>
              </w:rPr>
              <w:t>KøbsDokumentationImportNummer</w:t>
            </w:r>
            <w:bookmarkEnd w:id="24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Tekst18</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2730962"/>
            <w:r>
              <w:rPr>
                <w:rFonts w:ascii="Arial" w:hAnsi="Arial" w:cs="Arial"/>
                <w:sz w:val="18"/>
              </w:rPr>
              <w:t>KøbsLinjeBeskrivelseAndet</w:t>
            </w:r>
            <w:bookmarkEnd w:id="24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2730963"/>
            <w:r>
              <w:rPr>
                <w:rFonts w:ascii="Arial" w:hAnsi="Arial" w:cs="Arial"/>
                <w:sz w:val="18"/>
              </w:rPr>
              <w:t>KøbsLinjeBeskrivelseAndetSprog</w:t>
            </w:r>
            <w:bookmarkEnd w:id="25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2730964"/>
            <w:r>
              <w:rPr>
                <w:rFonts w:ascii="Arial" w:hAnsi="Arial" w:cs="Arial"/>
                <w:sz w:val="18"/>
              </w:rPr>
              <w:t>KøbsLinjeSupplerendeSupplerendeVareYdelseKode</w:t>
            </w:r>
            <w:bookmarkEnd w:id="25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2730965"/>
            <w:r>
              <w:rPr>
                <w:rFonts w:ascii="Arial" w:hAnsi="Arial" w:cs="Arial"/>
                <w:sz w:val="18"/>
              </w:rPr>
              <w:t>KøbsLinjeSupplerendeVareYdelseKode</w:t>
            </w:r>
            <w:bookmarkEnd w:id="25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2730966"/>
            <w:r>
              <w:rPr>
                <w:rFonts w:ascii="Arial" w:hAnsi="Arial" w:cs="Arial"/>
                <w:sz w:val="18"/>
              </w:rPr>
              <w:t>KøbsLinjeVareYdelseKode</w:t>
            </w:r>
            <w:bookmarkEnd w:id="25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2730967"/>
            <w:r>
              <w:rPr>
                <w:rFonts w:ascii="Arial" w:hAnsi="Arial" w:cs="Arial"/>
                <w:sz w:val="18"/>
              </w:rPr>
              <w:lastRenderedPageBreak/>
              <w:t>LandKode</w:t>
            </w:r>
            <w:bookmarkEnd w:id="25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AdresseLandKode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2730968"/>
            <w:r>
              <w:rPr>
                <w:rFonts w:ascii="Arial" w:hAnsi="Arial" w:cs="Arial"/>
                <w:sz w:val="18"/>
              </w:rPr>
              <w:t>LeverandørID</w:t>
            </w:r>
            <w:bookmarkEnd w:id="25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2730969"/>
            <w:r>
              <w:rPr>
                <w:rFonts w:ascii="Arial" w:hAnsi="Arial" w:cs="Arial"/>
                <w:sz w:val="18"/>
              </w:rPr>
              <w:t>LeverandørNummer</w:t>
            </w:r>
            <w:bookmarkEnd w:id="25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2730970"/>
            <w:r>
              <w:rPr>
                <w:rFonts w:ascii="Arial" w:hAnsi="Arial" w:cs="Arial"/>
                <w:sz w:val="18"/>
              </w:rPr>
              <w:t>LeverandørType</w:t>
            </w:r>
            <w:bookmarkEnd w:id="25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2730971"/>
            <w:r>
              <w:rPr>
                <w:rFonts w:ascii="Arial" w:hAnsi="Arial" w:cs="Arial"/>
                <w:sz w:val="18"/>
              </w:rPr>
              <w:t>MomsRegistreringsAttestID</w:t>
            </w:r>
            <w:bookmarkEnd w:id="25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2730972"/>
            <w:r>
              <w:rPr>
                <w:rFonts w:ascii="Arial" w:hAnsi="Arial" w:cs="Arial"/>
                <w:sz w:val="18"/>
              </w:rPr>
              <w:t>MomsRegistreringsAttestStartDato</w:t>
            </w:r>
            <w:bookmarkEnd w:id="25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2730973"/>
            <w:r>
              <w:rPr>
                <w:rFonts w:ascii="Arial" w:hAnsi="Arial" w:cs="Arial"/>
                <w:sz w:val="18"/>
              </w:rPr>
              <w:t>MomsRegistreringsAttestUdløbsDato</w:t>
            </w:r>
            <w:bookmarkEnd w:id="26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2730974"/>
            <w:r>
              <w:rPr>
                <w:rFonts w:ascii="Arial" w:hAnsi="Arial" w:cs="Arial"/>
                <w:sz w:val="18"/>
              </w:rPr>
              <w:lastRenderedPageBreak/>
              <w:t>MomsrefusionAfgørelseAfslagsÅrsagBeskrivelse</w:t>
            </w:r>
            <w:bookmarkEnd w:id="26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2730975"/>
            <w:r>
              <w:rPr>
                <w:rFonts w:ascii="Arial" w:hAnsi="Arial" w:cs="Arial"/>
                <w:sz w:val="18"/>
              </w:rPr>
              <w:t>MomsrefusionAfgørelseAfslagsÅrsagID</w:t>
            </w:r>
            <w:bookmarkEnd w:id="26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2730976"/>
            <w:r>
              <w:rPr>
                <w:rFonts w:ascii="Arial" w:hAnsi="Arial" w:cs="Arial"/>
                <w:sz w:val="18"/>
              </w:rPr>
              <w:t>MomsrefusionAfgørelseAfslagsÅrsagKode</w:t>
            </w:r>
            <w:bookmarkEnd w:id="26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62=Import-/ fakturadokumentet ser ud til at være en forfalskning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2730977"/>
            <w:r>
              <w:rPr>
                <w:rFonts w:ascii="Arial" w:hAnsi="Arial" w:cs="Arial"/>
                <w:sz w:val="18"/>
              </w:rPr>
              <w:lastRenderedPageBreak/>
              <w:t>MomsrefusionAfgørelseAfslagsÅrsagSpecialKode</w:t>
            </w:r>
            <w:bookmarkEnd w:id="26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2730978"/>
            <w:r>
              <w:rPr>
                <w:rFonts w:ascii="Arial" w:hAnsi="Arial" w:cs="Arial"/>
                <w:sz w:val="18"/>
              </w:rPr>
              <w:t>MomsrefusionAfgørelseBetalingsReference</w:t>
            </w:r>
            <w:bookmarkEnd w:id="26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BetalingsReference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140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2730979"/>
            <w:r>
              <w:rPr>
                <w:rFonts w:ascii="Arial" w:hAnsi="Arial" w:cs="Arial"/>
                <w:sz w:val="18"/>
              </w:rPr>
              <w:lastRenderedPageBreak/>
              <w:t>MomsrefusionAfgørelseBetalingsType</w:t>
            </w:r>
            <w:bookmarkEnd w:id="26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2730980"/>
            <w:r>
              <w:rPr>
                <w:rFonts w:ascii="Arial" w:hAnsi="Arial" w:cs="Arial"/>
                <w:sz w:val="18"/>
              </w:rPr>
              <w:t>MomsrefusionAfgørelseDato</w:t>
            </w:r>
            <w:bookmarkEnd w:id="26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2730981"/>
            <w:r>
              <w:rPr>
                <w:rFonts w:ascii="Arial" w:hAnsi="Arial" w:cs="Arial"/>
                <w:sz w:val="18"/>
              </w:rPr>
              <w:t>MomsrefusionAfgørelseID</w:t>
            </w:r>
            <w:bookmarkEnd w:id="26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2730982"/>
            <w:r>
              <w:rPr>
                <w:rFonts w:ascii="Arial" w:hAnsi="Arial" w:cs="Arial"/>
                <w:sz w:val="18"/>
              </w:rPr>
              <w:t>MomsrefusionAfgørelseNummer</w:t>
            </w:r>
            <w:bookmarkEnd w:id="26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2730983"/>
            <w:r>
              <w:rPr>
                <w:rFonts w:ascii="Arial" w:hAnsi="Arial" w:cs="Arial"/>
                <w:sz w:val="18"/>
              </w:rPr>
              <w:t>MomsrefusionAfgørelseStatus</w:t>
            </w:r>
            <w:bookmarkEnd w:id="27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2730984"/>
            <w:r>
              <w:rPr>
                <w:rFonts w:ascii="Arial" w:hAnsi="Arial" w:cs="Arial"/>
                <w:sz w:val="18"/>
              </w:rPr>
              <w:t>MomsrefusionAfgørelseUdbetalingDato</w:t>
            </w:r>
            <w:bookmarkEnd w:id="27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2730985"/>
            <w:r>
              <w:rPr>
                <w:rFonts w:ascii="Arial" w:hAnsi="Arial" w:cs="Arial"/>
                <w:sz w:val="18"/>
              </w:rPr>
              <w:t>MomsrefusionAfgørelseVersionDato</w:t>
            </w:r>
            <w:bookmarkEnd w:id="27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2730986"/>
            <w:r>
              <w:rPr>
                <w:rFonts w:ascii="Arial" w:hAnsi="Arial" w:cs="Arial"/>
                <w:sz w:val="18"/>
              </w:rPr>
              <w:t>MomsrefusionAktivtFuldmagtsforholdMarkering</w:t>
            </w:r>
            <w:bookmarkEnd w:id="27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2730987"/>
            <w:r>
              <w:rPr>
                <w:rFonts w:ascii="Arial" w:hAnsi="Arial" w:cs="Arial"/>
                <w:sz w:val="18"/>
              </w:rPr>
              <w:t>MomsrefusionAktørTransportMarkering</w:t>
            </w:r>
            <w:bookmarkEnd w:id="274"/>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2730988"/>
            <w:r>
              <w:rPr>
                <w:rFonts w:ascii="Arial" w:hAnsi="Arial" w:cs="Arial"/>
                <w:sz w:val="18"/>
              </w:rPr>
              <w:t>MomsrefusionAnsøgningDataErklæringAccepteret</w:t>
            </w:r>
            <w:bookmarkEnd w:id="27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2730989"/>
            <w:r>
              <w:rPr>
                <w:rFonts w:ascii="Arial" w:hAnsi="Arial" w:cs="Arial"/>
                <w:sz w:val="18"/>
              </w:rPr>
              <w:lastRenderedPageBreak/>
              <w:t>MomsrefusionAnsøgningDataID</w:t>
            </w:r>
            <w:bookmarkEnd w:id="27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2730990"/>
            <w:r>
              <w:rPr>
                <w:rFonts w:ascii="Arial" w:hAnsi="Arial" w:cs="Arial"/>
                <w:sz w:val="18"/>
              </w:rPr>
              <w:t>MomsrefusionAnsøgningDataModtagDato</w:t>
            </w:r>
            <w:bookmarkEnd w:id="27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2730991"/>
            <w:r>
              <w:rPr>
                <w:rFonts w:ascii="Arial" w:hAnsi="Arial" w:cs="Arial"/>
                <w:sz w:val="18"/>
              </w:rPr>
              <w:t>MomsrefusionAnsøgningDataStatus</w:t>
            </w:r>
            <w:bookmarkEnd w:id="27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AnsøgningStatus</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2730992"/>
            <w:r>
              <w:rPr>
                <w:rFonts w:ascii="Arial" w:hAnsi="Arial" w:cs="Arial"/>
                <w:sz w:val="18"/>
              </w:rPr>
              <w:t>MomsrefusionAnsøgningDataStatusDato</w:t>
            </w:r>
            <w:bookmarkEnd w:id="27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2730993"/>
            <w:r>
              <w:rPr>
                <w:rFonts w:ascii="Arial" w:hAnsi="Arial" w:cs="Arial"/>
                <w:sz w:val="18"/>
              </w:rPr>
              <w:t>MomsrefusionAnsøgningDataTransportMarkering</w:t>
            </w:r>
            <w:bookmarkEnd w:id="28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2730994"/>
            <w:r>
              <w:rPr>
                <w:rFonts w:ascii="Arial" w:hAnsi="Arial" w:cs="Arial"/>
                <w:sz w:val="18"/>
              </w:rPr>
              <w:t>MomsrefusionAnsøgningDataVersionDato</w:t>
            </w:r>
            <w:bookmarkEnd w:id="28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2730995"/>
            <w:r>
              <w:rPr>
                <w:rFonts w:ascii="Arial" w:hAnsi="Arial" w:cs="Arial"/>
                <w:sz w:val="18"/>
              </w:rPr>
              <w:t>MomsrefusionAnsøgningLynopretID</w:t>
            </w:r>
            <w:bookmarkEnd w:id="28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2730996"/>
            <w:r>
              <w:rPr>
                <w:rFonts w:ascii="Arial" w:hAnsi="Arial" w:cs="Arial"/>
                <w:sz w:val="18"/>
              </w:rPr>
              <w:t>MomsrefusionAnsøgningStamDataID</w:t>
            </w:r>
            <w:bookmarkEnd w:id="28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2730997"/>
            <w:r>
              <w:rPr>
                <w:rFonts w:ascii="Arial" w:hAnsi="Arial" w:cs="Arial"/>
                <w:sz w:val="18"/>
              </w:rPr>
              <w:t>MomsrefusionAnsøgningStamDataKladdeDato</w:t>
            </w:r>
            <w:bookmarkEnd w:id="28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2730998"/>
            <w:r>
              <w:rPr>
                <w:rFonts w:ascii="Arial" w:hAnsi="Arial" w:cs="Arial"/>
                <w:sz w:val="18"/>
              </w:rPr>
              <w:t>MomsrefusionAnsøgningStamDataKladd</w:t>
            </w:r>
            <w:r>
              <w:rPr>
                <w:rFonts w:ascii="Arial" w:hAnsi="Arial" w:cs="Arial"/>
                <w:sz w:val="18"/>
              </w:rPr>
              <w:lastRenderedPageBreak/>
              <w:t>eID</w:t>
            </w:r>
            <w:bookmarkEnd w:id="28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global (dansk) </w:t>
            </w:r>
            <w:r>
              <w:rPr>
                <w:rFonts w:ascii="Arial" w:hAnsi="Arial" w:cs="Arial"/>
                <w:sz w:val="18"/>
              </w:rPr>
              <w:lastRenderedPageBreak/>
              <w:t>momsrefusionsansøgning-kladde.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2730999"/>
            <w:r>
              <w:rPr>
                <w:rFonts w:ascii="Arial" w:hAnsi="Arial" w:cs="Arial"/>
                <w:sz w:val="18"/>
              </w:rPr>
              <w:lastRenderedPageBreak/>
              <w:t>MomsrefusionAnsøgningStamDataKladdeIndhold</w:t>
            </w:r>
            <w:bookmarkEnd w:id="28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2731000"/>
            <w:r>
              <w:rPr>
                <w:rFonts w:ascii="Arial" w:hAnsi="Arial" w:cs="Arial"/>
                <w:sz w:val="18"/>
              </w:rPr>
              <w:t>MomsrefusionAnsøgningStamDataKladdeSlutDato</w:t>
            </w:r>
            <w:bookmarkEnd w:id="28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2731001"/>
            <w:r>
              <w:rPr>
                <w:rFonts w:ascii="Arial" w:hAnsi="Arial" w:cs="Arial"/>
                <w:sz w:val="18"/>
              </w:rPr>
              <w:t>MomsrefusionAnsøgningStamDataKladdeStartDato</w:t>
            </w:r>
            <w:bookmarkEnd w:id="288"/>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2731002"/>
            <w:r>
              <w:rPr>
                <w:rFonts w:ascii="Arial" w:hAnsi="Arial" w:cs="Arial"/>
                <w:sz w:val="18"/>
              </w:rPr>
              <w:t>MomsrefusionAnsøgningStamDataKontoIndehaversType</w:t>
            </w:r>
            <w:bookmarkEnd w:id="28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2731003"/>
            <w:r>
              <w:rPr>
                <w:rFonts w:ascii="Arial" w:hAnsi="Arial" w:cs="Arial"/>
                <w:sz w:val="18"/>
              </w:rPr>
              <w:t>MomsrefusionAnsøgningStamDataNummer</w:t>
            </w:r>
            <w:bookmarkEnd w:id="29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2731004"/>
            <w:r>
              <w:rPr>
                <w:rFonts w:ascii="Arial" w:hAnsi="Arial" w:cs="Arial"/>
                <w:sz w:val="18"/>
              </w:rPr>
              <w:lastRenderedPageBreak/>
              <w:t>MomsrefusionAnsøgningStamDataSlutDato</w:t>
            </w:r>
            <w:bookmarkEnd w:id="29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2731005"/>
            <w:r>
              <w:rPr>
                <w:rFonts w:ascii="Arial" w:hAnsi="Arial" w:cs="Arial"/>
                <w:sz w:val="18"/>
              </w:rPr>
              <w:t>MomsrefusionAnsøgningStamDataStartDato</w:t>
            </w:r>
            <w:bookmarkEnd w:id="29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2731006"/>
            <w:r>
              <w:rPr>
                <w:rFonts w:ascii="Arial" w:hAnsi="Arial" w:cs="Arial"/>
                <w:sz w:val="18"/>
              </w:rPr>
              <w:lastRenderedPageBreak/>
              <w:t>MomsrefusionAnsøgningStamDataType</w:t>
            </w:r>
            <w:bookmarkEnd w:id="29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2731007"/>
            <w:r>
              <w:rPr>
                <w:rFonts w:ascii="Arial" w:hAnsi="Arial" w:cs="Arial"/>
                <w:sz w:val="18"/>
              </w:rPr>
              <w:t>MomsrefusionAnsøgningStamDataVersionDato</w:t>
            </w:r>
            <w:bookmarkEnd w:id="29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2731008"/>
            <w:r>
              <w:rPr>
                <w:rFonts w:ascii="Arial" w:hAnsi="Arial" w:cs="Arial"/>
                <w:sz w:val="18"/>
              </w:rPr>
              <w:t>MomsrefusionBehandletMarkering</w:t>
            </w:r>
            <w:bookmarkEnd w:id="29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2731009"/>
            <w:r>
              <w:rPr>
                <w:rFonts w:ascii="Arial" w:hAnsi="Arial" w:cs="Arial"/>
                <w:sz w:val="18"/>
              </w:rPr>
              <w:t>MomsrefusionBeløbGruppering</w:t>
            </w:r>
            <w:bookmarkEnd w:id="29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2731010"/>
            <w:r>
              <w:rPr>
                <w:rFonts w:ascii="Arial" w:hAnsi="Arial" w:cs="Arial"/>
                <w:sz w:val="18"/>
              </w:rPr>
              <w:t>MomsrefusionDokumentID</w:t>
            </w:r>
            <w:bookmarkEnd w:id="29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2731011"/>
            <w:r>
              <w:rPr>
                <w:rFonts w:ascii="Arial" w:hAnsi="Arial" w:cs="Arial"/>
                <w:sz w:val="18"/>
              </w:rPr>
              <w:t>MomsrefusionEUBeskedBeskedDatoTid</w:t>
            </w:r>
            <w:bookmarkEnd w:id="29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2731012"/>
            <w:r>
              <w:rPr>
                <w:rFonts w:ascii="Arial" w:hAnsi="Arial" w:cs="Arial"/>
                <w:sz w:val="18"/>
              </w:rPr>
              <w:t>MomsrefusionEUBeskedBeskedID</w:t>
            </w:r>
            <w:bookmarkEnd w:id="29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Tekst64</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64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2731013"/>
            <w:r>
              <w:rPr>
                <w:rFonts w:ascii="Arial" w:hAnsi="Arial" w:cs="Arial"/>
                <w:sz w:val="18"/>
              </w:rPr>
              <w:t>MomsrefusionEUBeskedKorrelationID</w:t>
            </w:r>
            <w:bookmarkEnd w:id="30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Tekst64</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64</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2731014"/>
            <w:r>
              <w:rPr>
                <w:rFonts w:ascii="Arial" w:hAnsi="Arial" w:cs="Arial"/>
                <w:sz w:val="18"/>
              </w:rPr>
              <w:t>MomsrefusionEUBeskedSprog</w:t>
            </w:r>
            <w:bookmarkEnd w:id="30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SprogKode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2731015"/>
            <w:r>
              <w:rPr>
                <w:rFonts w:ascii="Arial" w:hAnsi="Arial" w:cs="Arial"/>
                <w:sz w:val="18"/>
              </w:rPr>
              <w:t>MomsrefusionEUBeskedSvarPåkrævetDato</w:t>
            </w:r>
            <w:bookmarkEnd w:id="30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2731016"/>
            <w:r>
              <w:rPr>
                <w:rFonts w:ascii="Arial" w:hAnsi="Arial" w:cs="Arial"/>
                <w:sz w:val="18"/>
              </w:rPr>
              <w:lastRenderedPageBreak/>
              <w:t>MomsrefusionErhvervsaktivitetKodeID</w:t>
            </w:r>
            <w:bookmarkEnd w:id="30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2731017"/>
            <w:r>
              <w:rPr>
                <w:rFonts w:ascii="Arial" w:hAnsi="Arial" w:cs="Arial"/>
                <w:sz w:val="18"/>
              </w:rPr>
              <w:t>MomsrefusionErhvervsaktivitetTekstID</w:t>
            </w:r>
            <w:bookmarkEnd w:id="30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2731018"/>
            <w:r>
              <w:rPr>
                <w:rFonts w:ascii="Arial" w:hAnsi="Arial" w:cs="Arial"/>
                <w:sz w:val="18"/>
              </w:rPr>
              <w:t>MomsrefusionForenkletFakturaMarkering</w:t>
            </w:r>
            <w:bookmarkEnd w:id="30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2731019"/>
            <w:r>
              <w:rPr>
                <w:rFonts w:ascii="Arial" w:hAnsi="Arial" w:cs="Arial"/>
                <w:sz w:val="18"/>
              </w:rPr>
              <w:t>MomsrefusionFristUdløbDato</w:t>
            </w:r>
            <w:bookmarkEnd w:id="30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2731020"/>
            <w:r>
              <w:rPr>
                <w:rFonts w:ascii="Arial" w:hAnsi="Arial" w:cs="Arial"/>
                <w:sz w:val="18"/>
              </w:rPr>
              <w:t>MomsrefusionGodkendTilladelseMarkering</w:t>
            </w:r>
            <w:bookmarkEnd w:id="307"/>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2731021"/>
            <w:r>
              <w:rPr>
                <w:rFonts w:ascii="Arial" w:hAnsi="Arial" w:cs="Arial"/>
                <w:sz w:val="18"/>
              </w:rPr>
              <w:t>MomsrefusionKontaktOplysningAndenLokalID</w:t>
            </w:r>
            <w:bookmarkEnd w:id="30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2731022"/>
            <w:r>
              <w:rPr>
                <w:rFonts w:ascii="Arial" w:hAnsi="Arial" w:cs="Arial"/>
                <w:sz w:val="18"/>
              </w:rPr>
              <w:t>MomsrefusionKontaktOplysningBynavn</w:t>
            </w:r>
            <w:bookmarkEnd w:id="30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2731023"/>
            <w:r>
              <w:rPr>
                <w:rFonts w:ascii="Arial" w:hAnsi="Arial" w:cs="Arial"/>
                <w:sz w:val="18"/>
              </w:rPr>
              <w:t>MomsrefusionKontaktOplysningDistrikt</w:t>
            </w:r>
            <w:bookmarkEnd w:id="31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2731024"/>
            <w:r>
              <w:rPr>
                <w:rFonts w:ascii="Arial" w:hAnsi="Arial" w:cs="Arial"/>
                <w:sz w:val="18"/>
              </w:rPr>
              <w:t>MomsrefusionKontaktOplysningEmail</w:t>
            </w:r>
            <w:bookmarkEnd w:id="31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2731025"/>
            <w:r>
              <w:rPr>
                <w:rFonts w:ascii="Arial" w:hAnsi="Arial" w:cs="Arial"/>
                <w:sz w:val="18"/>
              </w:rPr>
              <w:t>MomsrefusionKontaktOplysningEtage</w:t>
            </w:r>
            <w:bookmarkEnd w:id="31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2731026"/>
            <w:r>
              <w:rPr>
                <w:rFonts w:ascii="Arial" w:hAnsi="Arial" w:cs="Arial"/>
                <w:sz w:val="18"/>
              </w:rPr>
              <w:t>MomsrefusionKontaktOplysningFriAdresse</w:t>
            </w:r>
            <w:bookmarkEnd w:id="31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en lang tekst.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2731027"/>
            <w:r>
              <w:rPr>
                <w:rFonts w:ascii="Arial" w:hAnsi="Arial" w:cs="Arial"/>
                <w:sz w:val="18"/>
              </w:rPr>
              <w:lastRenderedPageBreak/>
              <w:t>MomsrefusionKontaktOplysningHusnummer</w:t>
            </w:r>
            <w:bookmarkEnd w:id="31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2731028"/>
            <w:r>
              <w:rPr>
                <w:rFonts w:ascii="Arial" w:hAnsi="Arial" w:cs="Arial"/>
                <w:sz w:val="18"/>
              </w:rPr>
              <w:t>MomsrefusionKontaktOplysningKonkateneretAdresse</w:t>
            </w:r>
            <w:bookmarkEnd w:id="31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2731029"/>
            <w:r>
              <w:rPr>
                <w:rFonts w:ascii="Arial" w:hAnsi="Arial" w:cs="Arial"/>
                <w:sz w:val="18"/>
              </w:rPr>
              <w:t>MomsrefusionKontaktOplysningLandUnderkode</w:t>
            </w:r>
            <w:bookmarkEnd w:id="31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2731030"/>
            <w:r>
              <w:rPr>
                <w:rFonts w:ascii="Arial" w:hAnsi="Arial" w:cs="Arial"/>
                <w:sz w:val="18"/>
              </w:rPr>
              <w:t>MomsrefusionKontaktOplysningLejlighed</w:t>
            </w:r>
            <w:bookmarkEnd w:id="31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2731031"/>
            <w:r>
              <w:rPr>
                <w:rFonts w:ascii="Arial" w:hAnsi="Arial" w:cs="Arial"/>
                <w:sz w:val="18"/>
              </w:rPr>
              <w:t>MomsrefusionKontaktOplysningPostboks</w:t>
            </w:r>
            <w:bookmarkEnd w:id="31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2731032"/>
            <w:r>
              <w:rPr>
                <w:rFonts w:ascii="Arial" w:hAnsi="Arial" w:cs="Arial"/>
                <w:sz w:val="18"/>
              </w:rPr>
              <w:t>MomsrefusionKontaktOplysningPostkode</w:t>
            </w:r>
            <w:bookmarkEnd w:id="31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2731033"/>
            <w:r>
              <w:rPr>
                <w:rFonts w:ascii="Arial" w:hAnsi="Arial" w:cs="Arial"/>
                <w:sz w:val="18"/>
              </w:rPr>
              <w:t>MomsrefusionKontaktOplysningTelefonNummer</w:t>
            </w:r>
            <w:bookmarkEnd w:id="32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2731034"/>
            <w:r>
              <w:rPr>
                <w:rFonts w:ascii="Arial" w:hAnsi="Arial" w:cs="Arial"/>
                <w:sz w:val="18"/>
              </w:rPr>
              <w:t>MomsrefusionKontaktOplysningVejnavn</w:t>
            </w:r>
            <w:bookmarkEnd w:id="32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2731035"/>
            <w:r>
              <w:rPr>
                <w:rFonts w:ascii="Arial" w:hAnsi="Arial" w:cs="Arial"/>
                <w:sz w:val="18"/>
              </w:rPr>
              <w:t>MomsrefusionKundeID</w:t>
            </w:r>
            <w:bookmarkEnd w:id="32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2731036"/>
            <w:r>
              <w:rPr>
                <w:rFonts w:ascii="Arial" w:hAnsi="Arial" w:cs="Arial"/>
                <w:sz w:val="18"/>
              </w:rPr>
              <w:t>MomsrefusionKvitteringAfslagÅrsagKode</w:t>
            </w:r>
            <w:bookmarkEnd w:id="32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2731037"/>
            <w:r>
              <w:rPr>
                <w:rFonts w:ascii="Arial" w:hAnsi="Arial" w:cs="Arial"/>
                <w:sz w:val="18"/>
              </w:rPr>
              <w:t>MomsrefusionKvitteringAfslagÅrsagYderligereInformation</w:t>
            </w:r>
            <w:bookmarkEnd w:id="32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2000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 der kan give yderligere information om afslag.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2731038"/>
            <w:r>
              <w:rPr>
                <w:rFonts w:ascii="Arial" w:hAnsi="Arial" w:cs="Arial"/>
                <w:sz w:val="18"/>
              </w:rPr>
              <w:lastRenderedPageBreak/>
              <w:t>MomsrefusionKvitteringDato</w:t>
            </w:r>
            <w:bookmarkEnd w:id="32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kvitteringen.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2731039"/>
            <w:r>
              <w:rPr>
                <w:rFonts w:ascii="Arial" w:hAnsi="Arial" w:cs="Arial"/>
                <w:sz w:val="18"/>
              </w:rPr>
              <w:t>MomsrefusionKvitteringID</w:t>
            </w:r>
            <w:bookmarkEnd w:id="32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2731040"/>
            <w:r>
              <w:rPr>
                <w:rFonts w:ascii="Arial" w:hAnsi="Arial" w:cs="Arial"/>
                <w:sz w:val="18"/>
              </w:rPr>
              <w:t>MomsrefusionKvitteringNotifikationDato</w:t>
            </w:r>
            <w:bookmarkEnd w:id="32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2731041"/>
            <w:r>
              <w:rPr>
                <w:rFonts w:ascii="Arial" w:hAnsi="Arial" w:cs="Arial"/>
                <w:sz w:val="18"/>
              </w:rPr>
              <w:t>MomsrefusionKvitteringOpretholdtVersion</w:t>
            </w:r>
            <w:bookmarkEnd w:id="32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2731042"/>
            <w:r>
              <w:rPr>
                <w:rFonts w:ascii="Arial" w:hAnsi="Arial" w:cs="Arial"/>
                <w:sz w:val="18"/>
              </w:rPr>
              <w:t>MomsrefusionKvitteringStatus</w:t>
            </w:r>
            <w:bookmarkEnd w:id="32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2731043"/>
            <w:r>
              <w:rPr>
                <w:rFonts w:ascii="Arial" w:hAnsi="Arial" w:cs="Arial"/>
                <w:sz w:val="18"/>
              </w:rPr>
              <w:t>MomsrefusionKvitteringType</w:t>
            </w:r>
            <w:bookmarkEnd w:id="33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2731044"/>
            <w:r>
              <w:rPr>
                <w:rFonts w:ascii="Arial" w:hAnsi="Arial" w:cs="Arial"/>
                <w:sz w:val="18"/>
              </w:rPr>
              <w:t>MomsrefusionKvitteringValideringKode</w:t>
            </w:r>
            <w:bookmarkEnd w:id="33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2731045"/>
            <w:r>
              <w:rPr>
                <w:rFonts w:ascii="Arial" w:hAnsi="Arial" w:cs="Arial"/>
                <w:sz w:val="18"/>
              </w:rPr>
              <w:t>MomsrefusionKvitteringValideringSupplerendeKode</w:t>
            </w:r>
            <w:bookmarkEnd w:id="33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2731046"/>
            <w:r>
              <w:rPr>
                <w:rFonts w:ascii="Arial" w:hAnsi="Arial" w:cs="Arial"/>
                <w:sz w:val="18"/>
              </w:rPr>
              <w:t>MomsrefusionKvitteringValideringTekst</w:t>
            </w:r>
            <w:bookmarkEnd w:id="33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Tekst5000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2731047"/>
            <w:r>
              <w:rPr>
                <w:rFonts w:ascii="Arial" w:hAnsi="Arial" w:cs="Arial"/>
                <w:sz w:val="18"/>
              </w:rPr>
              <w:t>MomsrefusionKøbID</w:t>
            </w:r>
            <w:bookmarkEnd w:id="33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2731048"/>
            <w:r>
              <w:rPr>
                <w:rFonts w:ascii="Arial" w:hAnsi="Arial" w:cs="Arial"/>
                <w:sz w:val="18"/>
              </w:rPr>
              <w:t>MomsrefusionKøbsLinjeID</w:t>
            </w:r>
            <w:bookmarkEnd w:id="33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2731049"/>
            <w:r>
              <w:rPr>
                <w:rFonts w:ascii="Arial" w:hAnsi="Arial" w:cs="Arial"/>
                <w:sz w:val="18"/>
              </w:rPr>
              <w:lastRenderedPageBreak/>
              <w:t>MomsrefusionLynoprettetAnsøgningID</w:t>
            </w:r>
            <w:bookmarkEnd w:id="33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MomsrefusionLynoprettetAnsøgning.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2731050"/>
            <w:r>
              <w:rPr>
                <w:rFonts w:ascii="Arial" w:hAnsi="Arial" w:cs="Arial"/>
                <w:sz w:val="18"/>
              </w:rPr>
              <w:t>MomsrefusionMeddelelseType</w:t>
            </w:r>
            <w:bookmarkEnd w:id="33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2731051"/>
            <w:r>
              <w:rPr>
                <w:rFonts w:ascii="Arial" w:hAnsi="Arial" w:cs="Arial"/>
                <w:sz w:val="18"/>
              </w:rPr>
              <w:t>MomsrefusionModtagelseDato</w:t>
            </w:r>
            <w:bookmarkEnd w:id="33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2731052"/>
            <w:r>
              <w:rPr>
                <w:rFonts w:ascii="Arial" w:hAnsi="Arial" w:cs="Arial"/>
                <w:sz w:val="18"/>
              </w:rPr>
              <w:t>MomsrefusionNoteID</w:t>
            </w:r>
            <w:bookmarkEnd w:id="33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2731053"/>
            <w:r>
              <w:rPr>
                <w:rFonts w:ascii="Arial" w:hAnsi="Arial" w:cs="Arial"/>
                <w:sz w:val="18"/>
              </w:rPr>
              <w:t>MomsrefusionNoteTekst</w:t>
            </w:r>
            <w:bookmarkEnd w:id="34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2731054"/>
            <w:r>
              <w:rPr>
                <w:rFonts w:ascii="Arial" w:hAnsi="Arial" w:cs="Arial"/>
                <w:sz w:val="18"/>
              </w:rPr>
              <w:t>MomsrefusionNotifikationKrav</w:t>
            </w:r>
            <w:bookmarkEnd w:id="34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2731055"/>
            <w:r>
              <w:rPr>
                <w:rFonts w:ascii="Arial" w:hAnsi="Arial" w:cs="Arial"/>
                <w:sz w:val="18"/>
              </w:rPr>
              <w:t>MomsrefusionNotifikationType</w:t>
            </w:r>
            <w:bookmarkEnd w:id="34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Tekst25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25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2731056"/>
            <w:r>
              <w:rPr>
                <w:rFonts w:ascii="Arial" w:hAnsi="Arial" w:cs="Arial"/>
                <w:sz w:val="18"/>
              </w:rPr>
              <w:t>MomsrefusionPostID</w:t>
            </w:r>
            <w:bookmarkEnd w:id="34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2731057"/>
            <w:r>
              <w:rPr>
                <w:rFonts w:ascii="Arial" w:hAnsi="Arial" w:cs="Arial"/>
                <w:sz w:val="18"/>
              </w:rPr>
              <w:t>MomsrefusionPostIndholdType</w:t>
            </w:r>
            <w:bookmarkEnd w:id="34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2731058"/>
            <w:r>
              <w:rPr>
                <w:rFonts w:ascii="Arial" w:hAnsi="Arial" w:cs="Arial"/>
                <w:sz w:val="18"/>
              </w:rPr>
              <w:t>MomsrefusionPosteringID</w:t>
            </w:r>
            <w:bookmarkEnd w:id="34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2731059"/>
            <w:r>
              <w:rPr>
                <w:rFonts w:ascii="Arial" w:hAnsi="Arial" w:cs="Arial"/>
                <w:sz w:val="18"/>
              </w:rPr>
              <w:t>MomsrefusionPosteringTekst</w:t>
            </w:r>
            <w:bookmarkEnd w:id="34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tekst, som sagsbehandleren taster i forbindelse med </w:t>
            </w:r>
            <w:r>
              <w:rPr>
                <w:rFonts w:ascii="Arial" w:hAnsi="Arial" w:cs="Arial"/>
                <w:sz w:val="18"/>
              </w:rPr>
              <w:lastRenderedPageBreak/>
              <w:t>oprettelse af postering. Teksten kan fx indeholde en angivelse af den anden sag, som en postering vedrører.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2731060"/>
            <w:r>
              <w:rPr>
                <w:rFonts w:ascii="Arial" w:hAnsi="Arial" w:cs="Arial"/>
                <w:sz w:val="18"/>
              </w:rPr>
              <w:lastRenderedPageBreak/>
              <w:t>MomsrefusionPosteringType</w:t>
            </w:r>
            <w:bookmarkEnd w:id="34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TypeKort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EU-moms - (Transfer of balance)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2731061"/>
            <w:r>
              <w:rPr>
                <w:rFonts w:ascii="Arial" w:hAnsi="Arial" w:cs="Arial"/>
                <w:sz w:val="18"/>
              </w:rPr>
              <w:t>MomsrefusionPræferenceAccepterKorrektionsansøgning</w:t>
            </w:r>
            <w:bookmarkEnd w:id="348"/>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2731062"/>
            <w:r>
              <w:rPr>
                <w:rFonts w:ascii="Arial" w:hAnsi="Arial" w:cs="Arial"/>
                <w:sz w:val="18"/>
              </w:rPr>
              <w:t>MomsrefusionPræferenceBeløbGrænse</w:t>
            </w:r>
            <w:bookmarkEnd w:id="34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2731063"/>
            <w:r>
              <w:rPr>
                <w:rFonts w:ascii="Arial" w:hAnsi="Arial" w:cs="Arial"/>
                <w:sz w:val="18"/>
              </w:rPr>
              <w:t>MomsrefusionPræferenceBeløbGrænseKvartal</w:t>
            </w:r>
            <w:bookmarkEnd w:id="35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2731064"/>
            <w:r>
              <w:rPr>
                <w:rFonts w:ascii="Arial" w:hAnsi="Arial" w:cs="Arial"/>
                <w:sz w:val="18"/>
              </w:rPr>
              <w:t>MomsrefusionPræferenceEUMedlemsStatMarkering</w:t>
            </w:r>
            <w:bookmarkEnd w:id="35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2731065"/>
            <w:r>
              <w:rPr>
                <w:rFonts w:ascii="Arial" w:hAnsi="Arial" w:cs="Arial"/>
                <w:sz w:val="18"/>
              </w:rPr>
              <w:t>MomsrefusionPræferenceErhvervsaktivitetBeskrivelseMarkering</w:t>
            </w:r>
            <w:bookmarkEnd w:id="352"/>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antage værdierne JA eller 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2731066"/>
            <w:r>
              <w:rPr>
                <w:rFonts w:ascii="Arial" w:hAnsi="Arial" w:cs="Arial"/>
                <w:sz w:val="18"/>
              </w:rPr>
              <w:lastRenderedPageBreak/>
              <w:t>MomsrefusionPræferenceErhvervsaktivitetKodeMarkering</w:t>
            </w:r>
            <w:bookmarkEnd w:id="35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2731067"/>
            <w:r>
              <w:rPr>
                <w:rFonts w:ascii="Arial" w:hAnsi="Arial" w:cs="Arial"/>
                <w:sz w:val="18"/>
              </w:rPr>
              <w:t>MomsrefusionPræferenceFakturaBeløbGrænse</w:t>
            </w:r>
            <w:bookmarkEnd w:id="35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2731068"/>
            <w:r>
              <w:rPr>
                <w:rFonts w:ascii="Arial" w:hAnsi="Arial" w:cs="Arial"/>
                <w:sz w:val="18"/>
              </w:rPr>
              <w:t>MomsrefusionPræferenceFakturaBeløbGrænseBrændstof</w:t>
            </w:r>
            <w:bookmarkEnd w:id="35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2731069"/>
            <w:r>
              <w:rPr>
                <w:rFonts w:ascii="Arial" w:hAnsi="Arial" w:cs="Arial"/>
                <w:sz w:val="18"/>
              </w:rPr>
              <w:t>MomsrefusionPræferenceGyldigFra</w:t>
            </w:r>
            <w:bookmarkEnd w:id="35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2731070"/>
            <w:r>
              <w:rPr>
                <w:rFonts w:ascii="Arial" w:hAnsi="Arial" w:cs="Arial"/>
                <w:sz w:val="18"/>
              </w:rPr>
              <w:t>MomsrefusionPræferenceID</w:t>
            </w:r>
            <w:bookmarkEnd w:id="35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2731071"/>
            <w:r>
              <w:rPr>
                <w:rFonts w:ascii="Arial" w:hAnsi="Arial" w:cs="Arial"/>
                <w:sz w:val="18"/>
              </w:rPr>
              <w:t>MomsrefusionPræferenceSprog</w:t>
            </w:r>
            <w:bookmarkEnd w:id="358"/>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2731072"/>
            <w:r>
              <w:rPr>
                <w:rFonts w:ascii="Arial" w:hAnsi="Arial" w:cs="Arial"/>
                <w:sz w:val="18"/>
              </w:rPr>
              <w:t>MomsrefusionPræferenceValuta</w:t>
            </w:r>
            <w:bookmarkEnd w:id="35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2731073"/>
            <w:r>
              <w:rPr>
                <w:rFonts w:ascii="Arial" w:hAnsi="Arial" w:cs="Arial"/>
                <w:sz w:val="18"/>
              </w:rPr>
              <w:t>MomsrefusionPræferenceVedhæftetFakturaPåkrævetMarkering</w:t>
            </w:r>
            <w:bookmarkEnd w:id="36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ad elektronisk vej indgiver en kopi af fakturaen eller importdokumentet sammen med </w:t>
            </w:r>
            <w:r>
              <w:rPr>
                <w:rFonts w:ascii="Arial" w:hAnsi="Arial" w:cs="Arial"/>
                <w:sz w:val="18"/>
              </w:rPr>
              <w:lastRenderedPageBreak/>
              <w:t>ansøgningen, hvis det afgiftspligtige beløb på en faktura eller et importdokument er lig med eller større end fakturabeløbsgrænse eller for brændstof større end eller lig med fakturabeløbsgrænsen for brændstof.</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2731074"/>
            <w:r>
              <w:rPr>
                <w:rFonts w:ascii="Arial" w:hAnsi="Arial" w:cs="Arial"/>
                <w:sz w:val="18"/>
              </w:rPr>
              <w:lastRenderedPageBreak/>
              <w:t>MomsrefusionRisikoKontrolAnsøgtBeløbGrænse</w:t>
            </w:r>
            <w:bookmarkEnd w:id="36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2731075"/>
            <w:r>
              <w:rPr>
                <w:rFonts w:ascii="Arial" w:hAnsi="Arial" w:cs="Arial"/>
                <w:sz w:val="18"/>
              </w:rPr>
              <w:t>MomsrefusionRisikoKontrolAnsøgtBeløbProcentSats</w:t>
            </w:r>
            <w:bookmarkEnd w:id="36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2731076"/>
            <w:r>
              <w:rPr>
                <w:rFonts w:ascii="Arial" w:hAnsi="Arial" w:cs="Arial"/>
                <w:sz w:val="18"/>
              </w:rPr>
              <w:t>MomsrefusionRisikoKontrolAntalFakturaDatoFørPeriode</w:t>
            </w:r>
            <w:bookmarkEnd w:id="363"/>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2731077"/>
            <w:r>
              <w:rPr>
                <w:rFonts w:ascii="Arial" w:hAnsi="Arial" w:cs="Arial"/>
                <w:sz w:val="18"/>
              </w:rPr>
              <w:t>MomsrefusionRisikoKontrolErhvervsAktivitetKode</w:t>
            </w:r>
            <w:bookmarkEnd w:id="36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KodeFireCifreStartNul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4</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2731078"/>
            <w:r>
              <w:rPr>
                <w:rFonts w:ascii="Arial" w:hAnsi="Arial" w:cs="Arial"/>
                <w:sz w:val="18"/>
              </w:rPr>
              <w:t>MomsrefusionRisikoKontrolID</w:t>
            </w:r>
            <w:bookmarkEnd w:id="36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2731079"/>
            <w:r>
              <w:rPr>
                <w:rFonts w:ascii="Arial" w:hAnsi="Arial" w:cs="Arial"/>
                <w:sz w:val="18"/>
              </w:rPr>
              <w:t>MomsrefusionRisikoKontrolRiskoFjernelseTærskel</w:t>
            </w:r>
            <w:bookmarkEnd w:id="366"/>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2731080"/>
            <w:r>
              <w:rPr>
                <w:rFonts w:ascii="Arial" w:hAnsi="Arial" w:cs="Arial"/>
                <w:sz w:val="18"/>
              </w:rPr>
              <w:t>MomsrefusionRisikoKontrolStartDato</w:t>
            </w:r>
            <w:bookmarkEnd w:id="36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2731081"/>
            <w:r>
              <w:rPr>
                <w:rFonts w:ascii="Arial" w:hAnsi="Arial" w:cs="Arial"/>
                <w:sz w:val="18"/>
              </w:rPr>
              <w:t>MomsrefusionRisikoKontrolStatus</w:t>
            </w:r>
            <w:bookmarkEnd w:id="36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2731082"/>
            <w:r>
              <w:rPr>
                <w:rFonts w:ascii="Arial" w:hAnsi="Arial" w:cs="Arial"/>
                <w:sz w:val="18"/>
              </w:rPr>
              <w:t>MomsrefusionRisikoKontrolUdtagTilKontrolPromille</w:t>
            </w:r>
            <w:bookmarkEnd w:id="36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2731083"/>
            <w:r>
              <w:rPr>
                <w:rFonts w:ascii="Arial" w:hAnsi="Arial" w:cs="Arial"/>
                <w:sz w:val="18"/>
              </w:rPr>
              <w:t>MomsrefusionSagID</w:t>
            </w:r>
            <w:bookmarkEnd w:id="37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w:t>
            </w:r>
            <w:r w:rsidRPr="00A46182">
              <w:rPr>
                <w:rFonts w:ascii="Arial" w:hAnsi="Arial" w:cs="Arial"/>
                <w:sz w:val="18"/>
                <w:lang w:val="en-US"/>
              </w:rPr>
              <w:lastRenderedPageBreak/>
              <w:t>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Transient element. Teknisk nøgle som unikt identificerer en forekomst af MomsRefusionSag.</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2731084"/>
            <w:r>
              <w:rPr>
                <w:rFonts w:ascii="Arial" w:hAnsi="Arial" w:cs="Arial"/>
                <w:sz w:val="18"/>
              </w:rPr>
              <w:lastRenderedPageBreak/>
              <w:t>MomsrefusionStatistikAntal</w:t>
            </w:r>
            <w:bookmarkEnd w:id="371"/>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2731085"/>
            <w:r>
              <w:rPr>
                <w:rFonts w:ascii="Arial" w:hAnsi="Arial" w:cs="Arial"/>
                <w:sz w:val="18"/>
              </w:rPr>
              <w:t>MomsrefusionStatistikDato</w:t>
            </w:r>
            <w:bookmarkEnd w:id="37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2731086"/>
            <w:r>
              <w:rPr>
                <w:rFonts w:ascii="Arial" w:hAnsi="Arial" w:cs="Arial"/>
                <w:sz w:val="18"/>
              </w:rPr>
              <w:t>MomsrefusionStatistikSlutdato</w:t>
            </w:r>
            <w:bookmarkEnd w:id="37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2731087"/>
            <w:r>
              <w:rPr>
                <w:rFonts w:ascii="Arial" w:hAnsi="Arial" w:cs="Arial"/>
                <w:sz w:val="18"/>
              </w:rPr>
              <w:t>MomsrefusionStatistikStartdato</w:t>
            </w:r>
            <w:bookmarkEnd w:id="37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2731088"/>
            <w:r>
              <w:rPr>
                <w:rFonts w:ascii="Arial" w:hAnsi="Arial" w:cs="Arial"/>
                <w:sz w:val="18"/>
              </w:rPr>
              <w:t>MomsrefusionStatusDato</w:t>
            </w:r>
            <w:bookmarkEnd w:id="37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2731089"/>
            <w:r>
              <w:rPr>
                <w:rFonts w:ascii="Arial" w:hAnsi="Arial" w:cs="Arial"/>
                <w:sz w:val="18"/>
              </w:rPr>
              <w:t>MomsrefusionSystemAdministrationBankOmkostning</w:t>
            </w:r>
            <w:bookmarkEnd w:id="37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BeløbPositivNegativ11Decimaler2</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2731090"/>
            <w:r>
              <w:rPr>
                <w:rFonts w:ascii="Arial" w:hAnsi="Arial" w:cs="Arial"/>
                <w:sz w:val="18"/>
              </w:rPr>
              <w:t>MomsrefusionSystemAdministrationMomsSats</w:t>
            </w:r>
            <w:bookmarkEnd w:id="37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Procent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decimal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totalDigits: 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2731091"/>
            <w:r>
              <w:rPr>
                <w:rFonts w:ascii="Arial" w:hAnsi="Arial" w:cs="Arial"/>
                <w:sz w:val="18"/>
              </w:rPr>
              <w:t>MomsrefusionSystemAdministrationNotifikationEmail</w:t>
            </w:r>
            <w:bookmarkEnd w:id="37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MailAdresse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320</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2731092"/>
            <w:r>
              <w:rPr>
                <w:rFonts w:ascii="Arial" w:hAnsi="Arial" w:cs="Arial"/>
                <w:sz w:val="18"/>
              </w:rPr>
              <w:t>MomsrefusionSøgestreng</w:t>
            </w:r>
            <w:bookmarkEnd w:id="37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Tekst300</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2731093"/>
            <w:r>
              <w:rPr>
                <w:rFonts w:ascii="Arial" w:hAnsi="Arial" w:cs="Arial"/>
                <w:sz w:val="18"/>
              </w:rPr>
              <w:t>MomsrefusionValideringstype</w:t>
            </w:r>
            <w:bookmarkEnd w:id="38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Transient element, som svarer til attributten ValidatedType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2731094"/>
            <w:r>
              <w:rPr>
                <w:rFonts w:ascii="Arial" w:hAnsi="Arial" w:cs="Arial"/>
                <w:sz w:val="18"/>
              </w:rPr>
              <w:lastRenderedPageBreak/>
              <w:t>NoteDato</w:t>
            </w:r>
            <w:bookmarkEnd w:id="38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2731095"/>
            <w:r>
              <w:rPr>
                <w:rFonts w:ascii="Arial" w:hAnsi="Arial" w:cs="Arial"/>
                <w:sz w:val="18"/>
              </w:rPr>
              <w:t>NoteTitel</w:t>
            </w:r>
            <w:bookmarkEnd w:id="38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TekstKort</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minLength: 0</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2731096"/>
            <w:r>
              <w:rPr>
                <w:rFonts w:ascii="Arial" w:hAnsi="Arial" w:cs="Arial"/>
                <w:sz w:val="18"/>
              </w:rPr>
              <w:t>NotifikationDato</w:t>
            </w:r>
            <w:bookmarkEnd w:id="38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2731097"/>
            <w:r>
              <w:rPr>
                <w:rFonts w:ascii="Arial" w:hAnsi="Arial" w:cs="Arial"/>
                <w:sz w:val="18"/>
              </w:rPr>
              <w:t>NotifikationEmne</w:t>
            </w:r>
            <w:bookmarkEnd w:id="38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Tekst45</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45</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2731098"/>
            <w:r>
              <w:rPr>
                <w:rFonts w:ascii="Arial" w:hAnsi="Arial" w:cs="Arial"/>
                <w:sz w:val="18"/>
              </w:rPr>
              <w:t>NotifikationID</w:t>
            </w:r>
            <w:bookmarkEnd w:id="385"/>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2731099"/>
            <w:r>
              <w:rPr>
                <w:rFonts w:ascii="Arial" w:hAnsi="Arial" w:cs="Arial"/>
                <w:sz w:val="18"/>
              </w:rPr>
              <w:t>NotifikationTekst</w:t>
            </w:r>
            <w:bookmarkEnd w:id="38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TekstLang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500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2731100"/>
            <w:r>
              <w:rPr>
                <w:rFonts w:ascii="Arial" w:hAnsi="Arial" w:cs="Arial"/>
                <w:sz w:val="18"/>
              </w:rPr>
              <w:t>PartRolleBetegnelse</w:t>
            </w:r>
            <w:bookmarkEnd w:id="38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2731101"/>
            <w:r>
              <w:rPr>
                <w:rFonts w:ascii="Arial" w:hAnsi="Arial" w:cs="Arial"/>
                <w:sz w:val="18"/>
              </w:rPr>
              <w:lastRenderedPageBreak/>
              <w:t>ProRataSatsKorrektionDato</w:t>
            </w:r>
            <w:bookmarkEnd w:id="38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2731102"/>
            <w:r>
              <w:rPr>
                <w:rFonts w:ascii="Arial" w:hAnsi="Arial" w:cs="Arial"/>
                <w:sz w:val="18"/>
              </w:rPr>
              <w:t>ProRataSatsKorrektionID</w:t>
            </w:r>
            <w:bookmarkEnd w:id="38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TalHel</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integer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pattern: ([0-9])*</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maxInclusive: 999999999999999999</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2731103"/>
            <w:r>
              <w:rPr>
                <w:rFonts w:ascii="Arial" w:hAnsi="Arial" w:cs="Arial"/>
                <w:sz w:val="18"/>
              </w:rPr>
              <w:t>ProRataSatsKorrektionKonstateretSats</w:t>
            </w:r>
            <w:bookmarkEnd w:id="390"/>
          </w:p>
        </w:tc>
        <w:tc>
          <w:tcPr>
            <w:tcW w:w="170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2731104"/>
            <w:r>
              <w:rPr>
                <w:rFonts w:ascii="Arial" w:hAnsi="Arial" w:cs="Arial"/>
                <w:sz w:val="18"/>
              </w:rPr>
              <w:t>ProRataSatsKorrektionNummer</w:t>
            </w:r>
            <w:bookmarkEnd w:id="39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Tekst18</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18</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2731105"/>
            <w:r>
              <w:rPr>
                <w:rFonts w:ascii="Arial" w:hAnsi="Arial" w:cs="Arial"/>
                <w:sz w:val="18"/>
              </w:rPr>
              <w:t>ProRataSatsKorrektionSlutDato</w:t>
            </w:r>
            <w:bookmarkEnd w:id="39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2731106"/>
            <w:r>
              <w:rPr>
                <w:rFonts w:ascii="Arial" w:hAnsi="Arial" w:cs="Arial"/>
                <w:sz w:val="18"/>
              </w:rPr>
              <w:t>ProRataSatsKorrektionStartDato</w:t>
            </w:r>
            <w:bookmarkEnd w:id="39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2731107"/>
            <w:r>
              <w:rPr>
                <w:rFonts w:ascii="Arial" w:hAnsi="Arial" w:cs="Arial"/>
                <w:sz w:val="18"/>
              </w:rPr>
              <w:t>ProRataSatsKorrektionStatus</w:t>
            </w:r>
            <w:bookmarkEnd w:id="39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AnsøgningStatus</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40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2731108"/>
            <w:r>
              <w:rPr>
                <w:rFonts w:ascii="Arial" w:hAnsi="Arial" w:cs="Arial"/>
                <w:sz w:val="18"/>
              </w:rPr>
              <w:t>RessourceNummer</w:t>
            </w:r>
            <w:bookmarkEnd w:id="39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Tekst11</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11</w:t>
            </w:r>
          </w:p>
        </w:tc>
        <w:tc>
          <w:tcPr>
            <w:tcW w:w="4671" w:type="dxa"/>
          </w:tcPr>
          <w:p w:rsid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2731109"/>
            <w:r>
              <w:rPr>
                <w:rFonts w:ascii="Arial" w:hAnsi="Arial" w:cs="Arial"/>
                <w:sz w:val="18"/>
              </w:rPr>
              <w:t>SagNummer</w:t>
            </w:r>
            <w:bookmarkEnd w:id="39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SagJournalNummer</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2731110"/>
            <w:r>
              <w:rPr>
                <w:rFonts w:ascii="Arial" w:hAnsi="Arial" w:cs="Arial"/>
                <w:sz w:val="18"/>
              </w:rPr>
              <w:t>SamtidighedskontrolAfgørelseVersionDato</w:t>
            </w:r>
            <w:bookmarkEnd w:id="39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2731111"/>
            <w:r>
              <w:rPr>
                <w:rFonts w:ascii="Arial" w:hAnsi="Arial" w:cs="Arial"/>
                <w:sz w:val="18"/>
              </w:rPr>
              <w:t>SamtidighedskontrolAnsøgerDataVersionDato</w:t>
            </w:r>
            <w:bookmarkEnd w:id="39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lastRenderedPageBreak/>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2731112"/>
            <w:r>
              <w:rPr>
                <w:rFonts w:ascii="Arial" w:hAnsi="Arial" w:cs="Arial"/>
                <w:sz w:val="18"/>
              </w:rPr>
              <w:lastRenderedPageBreak/>
              <w:t>SamtidighedskontrolAnsøgningDataVersionDato</w:t>
            </w:r>
            <w:bookmarkEnd w:id="399"/>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2731113"/>
            <w:r>
              <w:rPr>
                <w:rFonts w:ascii="Arial" w:hAnsi="Arial" w:cs="Arial"/>
                <w:sz w:val="18"/>
              </w:rPr>
              <w:t>SamtidighedskontrolAnsøgningStamDataVersionDato</w:t>
            </w:r>
            <w:bookmarkEnd w:id="400"/>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2731114"/>
            <w:r>
              <w:rPr>
                <w:rFonts w:ascii="Arial" w:hAnsi="Arial" w:cs="Arial"/>
                <w:sz w:val="18"/>
              </w:rPr>
              <w:t>SamtidighedskontrolDokumentVersionDato</w:t>
            </w:r>
            <w:bookmarkEnd w:id="401"/>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2731115"/>
            <w:r>
              <w:rPr>
                <w:rFonts w:ascii="Arial" w:hAnsi="Arial" w:cs="Arial"/>
                <w:sz w:val="18"/>
              </w:rPr>
              <w:t>SamtidighedskontrolFuldmægtigDataVersionDato</w:t>
            </w:r>
            <w:bookmarkEnd w:id="402"/>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2731116"/>
            <w:r>
              <w:rPr>
                <w:rFonts w:ascii="Arial" w:hAnsi="Arial" w:cs="Arial"/>
                <w:sz w:val="18"/>
              </w:rPr>
              <w:t>SamtidighedskontrolKladdeAnsøgningVersionDato</w:t>
            </w:r>
            <w:bookmarkEnd w:id="403"/>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2731117"/>
            <w:r>
              <w:rPr>
                <w:rFonts w:ascii="Arial" w:hAnsi="Arial" w:cs="Arial"/>
                <w:sz w:val="18"/>
              </w:rPr>
              <w:t>SamtidighedskontrolProRataSatsKorrektionVersionDato</w:t>
            </w:r>
            <w:bookmarkEnd w:id="404"/>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2731118"/>
            <w:r>
              <w:rPr>
                <w:rFonts w:ascii="Arial" w:hAnsi="Arial" w:cs="Arial"/>
                <w:sz w:val="18"/>
              </w:rPr>
              <w:t>SamtidighedskontrolSagsbemærkningVersionDato</w:t>
            </w:r>
            <w:bookmarkEnd w:id="405"/>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2731119"/>
            <w:r>
              <w:rPr>
                <w:rFonts w:ascii="Arial" w:hAnsi="Arial" w:cs="Arial"/>
                <w:sz w:val="18"/>
              </w:rPr>
              <w:t>SamtidighedskontrolVersionDato</w:t>
            </w:r>
            <w:bookmarkEnd w:id="406"/>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DatoTid</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dateTime</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whiteSpace: collapse</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2731120"/>
            <w:r>
              <w:rPr>
                <w:rFonts w:ascii="Arial" w:hAnsi="Arial" w:cs="Arial"/>
                <w:sz w:val="18"/>
              </w:rPr>
              <w:t>ValutaOplysningKode</w:t>
            </w:r>
            <w:bookmarkEnd w:id="407"/>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Valuta</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w:t>
            </w:r>
          </w:p>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215412" w:rsidTr="00215412">
        <w:tc>
          <w:tcPr>
            <w:tcW w:w="3402"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2731121"/>
            <w:r>
              <w:rPr>
                <w:rFonts w:ascii="Arial" w:hAnsi="Arial" w:cs="Arial"/>
                <w:sz w:val="18"/>
              </w:rPr>
              <w:t>VirksomhedNavnFirmaNavn</w:t>
            </w:r>
            <w:bookmarkEnd w:id="408"/>
          </w:p>
        </w:tc>
        <w:tc>
          <w:tcPr>
            <w:tcW w:w="1701" w:type="dxa"/>
          </w:tcPr>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 xml:space="preserve">Domain: </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Navn</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base: string</w:t>
            </w:r>
          </w:p>
          <w:p w:rsidR="00215412" w:rsidRPr="00A4618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46182">
              <w:rPr>
                <w:rFonts w:ascii="Arial" w:hAnsi="Arial" w:cs="Arial"/>
                <w:sz w:val="18"/>
                <w:lang w:val="en-US"/>
              </w:rPr>
              <w:t>maxLength: 300</w:t>
            </w:r>
          </w:p>
        </w:tc>
        <w:tc>
          <w:tcPr>
            <w:tcW w:w="4671" w:type="dxa"/>
          </w:tcPr>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215412" w:rsidRPr="00215412" w:rsidRDefault="00215412" w:rsidP="002154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5412" w:rsidRPr="00215412" w:rsidSect="00215412">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37C" w:rsidRDefault="0082737C" w:rsidP="00215412">
      <w:pPr>
        <w:spacing w:line="240" w:lineRule="auto"/>
      </w:pPr>
      <w:r>
        <w:separator/>
      </w:r>
    </w:p>
  </w:endnote>
  <w:endnote w:type="continuationSeparator" w:id="0">
    <w:p w:rsidR="0082737C" w:rsidRDefault="0082737C" w:rsidP="00215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Default="003045F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MomsRefusionAnsøgningIndstilling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22</w:t>
    </w:r>
    <w:r w:rsidRPr="00215412">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24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106</w:t>
    </w:r>
    <w:r w:rsidRPr="00215412">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27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MomsRefusionBetalingFilerOpret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29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MomsRefusionBetalingForslagOpret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30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MomsRefusionDokumentOpdater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32</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MomsRefusionDokumentSamlingHent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37</w:t>
    </w:r>
    <w:r w:rsidRPr="00215412">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MomsRefusionEmailSend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37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106</w:t>
    </w:r>
    <w:r w:rsidRPr="00215412">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MomsRefusionGlobalAnsøgningOpdater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39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MomsRefusionGlobalAnsøgningSamlingHent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40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MomsRefusionAfgørelseOpdater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B2B48">
      <w:rPr>
        <w:rFonts w:ascii="Arial" w:hAnsi="Arial" w:cs="Arial"/>
        <w:noProof/>
        <w:sz w:val="16"/>
      </w:rPr>
      <w:t>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B2B48">
      <w:rPr>
        <w:rFonts w:ascii="Arial" w:hAnsi="Arial" w:cs="Arial"/>
        <w:noProof/>
        <w:sz w:val="16"/>
      </w:rPr>
      <w:t>106</w:t>
    </w:r>
    <w:r w:rsidRPr="00215412">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MomsRefusionKvitteringOpdater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B2B48">
      <w:rPr>
        <w:rFonts w:ascii="Arial" w:hAnsi="Arial" w:cs="Arial"/>
        <w:noProof/>
        <w:sz w:val="16"/>
      </w:rPr>
      <w:t>42</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B2B48">
      <w:rPr>
        <w:rFonts w:ascii="Arial" w:hAnsi="Arial" w:cs="Arial"/>
        <w:noProof/>
        <w:sz w:val="16"/>
      </w:rPr>
      <w:t>106</w:t>
    </w:r>
    <w:r w:rsidRPr="00215412">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MomsRefusionKvitteringSamlingHent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B2B48">
      <w:rPr>
        <w:rFonts w:ascii="Arial" w:hAnsi="Arial" w:cs="Arial"/>
        <w:noProof/>
        <w:sz w:val="16"/>
      </w:rPr>
      <w:t>43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B2B48">
      <w:rPr>
        <w:rFonts w:ascii="Arial" w:hAnsi="Arial" w:cs="Arial"/>
        <w:noProof/>
        <w:sz w:val="16"/>
      </w:rPr>
      <w:t>106</w:t>
    </w:r>
    <w:r w:rsidRPr="00215412">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MomsRefusionLeverandørRapportHent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45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MomsRefusionNotifikationOpdater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46</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50</w:t>
    </w:r>
    <w:r w:rsidRPr="00215412">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MomsRefusionNotifikationSamlingHent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47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MomsRefusionPostListeAnsøgerHent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48</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MomsRefusionPostListeHent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49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MomsRefusionProRataSatsAfgørelseOpdater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E11441">
      <w:rPr>
        <w:rFonts w:ascii="Arial" w:hAnsi="Arial" w:cs="Arial"/>
        <w:noProof/>
        <w:sz w:val="16"/>
      </w:rPr>
      <w:t>50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E11441">
      <w:rPr>
        <w:rFonts w:ascii="Arial" w:hAnsi="Arial" w:cs="Arial"/>
        <w:noProof/>
        <w:sz w:val="16"/>
      </w:rPr>
      <w:t>106</w:t>
    </w:r>
    <w:r w:rsidRPr="00215412">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MomsRefusionProRataSatsAfgørelseSamlingHent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51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MomsRefusionProRataSatsKorrektionOpdater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E11441">
      <w:rPr>
        <w:rFonts w:ascii="Arial" w:hAnsi="Arial" w:cs="Arial"/>
        <w:noProof/>
        <w:sz w:val="16"/>
      </w:rPr>
      <w:t>54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E11441">
      <w:rPr>
        <w:rFonts w:ascii="Arial" w:hAnsi="Arial" w:cs="Arial"/>
        <w:noProof/>
        <w:sz w:val="16"/>
      </w:rPr>
      <w:t>106</w:t>
    </w:r>
    <w:r w:rsidRPr="00215412">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Default="003045F8">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MomsRefusionProRataSatsKorrektionSamlingHent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E11441">
      <w:rPr>
        <w:rFonts w:ascii="Arial" w:hAnsi="Arial" w:cs="Arial"/>
        <w:noProof/>
        <w:sz w:val="16"/>
      </w:rPr>
      <w:t>55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E11441">
      <w:rPr>
        <w:rFonts w:ascii="Arial" w:hAnsi="Arial" w:cs="Arial"/>
        <w:noProof/>
        <w:sz w:val="16"/>
      </w:rPr>
      <w:t>106</w:t>
    </w:r>
    <w:r w:rsidRPr="00215412">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MomsRefusionSagAktOversigtHent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E11441">
      <w:rPr>
        <w:rFonts w:ascii="Arial" w:hAnsi="Arial" w:cs="Arial"/>
        <w:noProof/>
        <w:sz w:val="16"/>
      </w:rPr>
      <w:t>57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E11441">
      <w:rPr>
        <w:rFonts w:ascii="Arial" w:hAnsi="Arial" w:cs="Arial"/>
        <w:noProof/>
        <w:sz w:val="16"/>
      </w:rPr>
      <w:t>106</w:t>
    </w:r>
    <w:r w:rsidRPr="00215412">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MomsRefusionSagBemærkningOpdater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E11441">
      <w:rPr>
        <w:rFonts w:ascii="Arial" w:hAnsi="Arial" w:cs="Arial"/>
        <w:noProof/>
        <w:sz w:val="16"/>
      </w:rPr>
      <w:t>58</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E11441">
      <w:rPr>
        <w:rFonts w:ascii="Arial" w:hAnsi="Arial" w:cs="Arial"/>
        <w:noProof/>
        <w:sz w:val="16"/>
      </w:rPr>
      <w:t>106</w:t>
    </w:r>
    <w:r w:rsidRPr="00215412">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MomsRefusionSagBemærkningSamlingHent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83795E">
      <w:rPr>
        <w:rFonts w:ascii="Arial" w:hAnsi="Arial" w:cs="Arial"/>
        <w:noProof/>
        <w:sz w:val="16"/>
      </w:rPr>
      <w:t>60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83795E">
      <w:rPr>
        <w:rFonts w:ascii="Arial" w:hAnsi="Arial" w:cs="Arial"/>
        <w:noProof/>
        <w:sz w:val="16"/>
      </w:rPr>
      <w:t>106</w:t>
    </w:r>
    <w:r w:rsidRPr="00215412">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MomsRefusionSagOversigtHent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83795E">
      <w:rPr>
        <w:rFonts w:ascii="Arial" w:hAnsi="Arial" w:cs="Arial"/>
        <w:noProof/>
        <w:sz w:val="16"/>
      </w:rPr>
      <w:t>61</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83795E">
      <w:rPr>
        <w:rFonts w:ascii="Arial" w:hAnsi="Arial" w:cs="Arial"/>
        <w:noProof/>
        <w:sz w:val="16"/>
      </w:rPr>
      <w:t>106</w:t>
    </w:r>
    <w:r w:rsidRPr="00215412">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MomsRefusionStatistikHent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63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MomsRefusionSystemAdministrationOpdater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64</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MomsRefusionSystemAdministrationSamlingHent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B2B48">
      <w:rPr>
        <w:rFonts w:ascii="Arial" w:hAnsi="Arial" w:cs="Arial"/>
        <w:noProof/>
        <w:sz w:val="16"/>
      </w:rPr>
      <w:t>65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B2B48">
      <w:rPr>
        <w:rFonts w:ascii="Arial" w:hAnsi="Arial" w:cs="Arial"/>
        <w:noProof/>
        <w:sz w:val="16"/>
      </w:rPr>
      <w:t>106</w:t>
    </w:r>
    <w:r w:rsidRPr="00215412">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september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B2B48">
      <w:rPr>
        <w:rFonts w:ascii="Arial" w:hAnsi="Arial" w:cs="Arial"/>
        <w:noProof/>
        <w:sz w:val="16"/>
      </w:rPr>
      <w:t>66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B2B48">
      <w:rPr>
        <w:rFonts w:ascii="Arial" w:hAnsi="Arial" w:cs="Arial"/>
        <w:noProof/>
        <w:sz w:val="16"/>
      </w:rPr>
      <w:t>106</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MomsRefusionAfgørelseSamlingHent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AB2B48">
      <w:rPr>
        <w:rFonts w:ascii="Arial" w:hAnsi="Arial" w:cs="Arial"/>
        <w:noProof/>
        <w:sz w:val="16"/>
      </w:rPr>
      <w:t>10</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AB2B48">
      <w:rPr>
        <w:rFonts w:ascii="Arial" w:hAnsi="Arial" w:cs="Arial"/>
        <w:noProof/>
        <w:sz w:val="16"/>
      </w:rPr>
      <w:t>106</w:t>
    </w:r>
    <w:r w:rsidRPr="00215412">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MomsRefusionAktørOpdater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13</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MomsRefusionAktørOversigtHent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15</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MomsRefusionAktørSamlingHent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sidR="00F96520">
      <w:rPr>
        <w:rFonts w:ascii="Arial" w:hAnsi="Arial" w:cs="Arial"/>
        <w:noProof/>
        <w:sz w:val="16"/>
      </w:rPr>
      <w:t>17</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sidR="00F96520">
      <w:rPr>
        <w:rFonts w:ascii="Arial" w:hAnsi="Arial" w:cs="Arial"/>
        <w:noProof/>
        <w:sz w:val="16"/>
      </w:rPr>
      <w:t>106</w:t>
    </w:r>
    <w:r w:rsidRPr="00215412">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MomsRefusionAktørSlet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18</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21</w:t>
    </w:r>
    <w:r w:rsidRPr="00215412">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Footer"/>
      <w:rPr>
        <w:rFonts w:ascii="Arial" w:hAnsi="Arial" w:cs="Arial"/>
        <w:sz w:val="16"/>
      </w:rPr>
    </w:pPr>
    <w:r w:rsidRPr="00215412">
      <w:rPr>
        <w:rFonts w:ascii="Arial" w:hAnsi="Arial" w:cs="Arial"/>
        <w:sz w:val="16"/>
      </w:rPr>
      <w:fldChar w:fldCharType="begin"/>
    </w:r>
    <w:r w:rsidRPr="00215412">
      <w:rPr>
        <w:rFonts w:ascii="Arial" w:hAnsi="Arial" w:cs="Arial"/>
        <w:sz w:val="16"/>
      </w:rPr>
      <w:instrText xml:space="preserve"> CREATEDATE  \@ "d. MMMM yyyy"  \* MERGEFORMAT </w:instrText>
    </w:r>
    <w:r w:rsidRPr="00215412">
      <w:rPr>
        <w:rFonts w:ascii="Arial" w:hAnsi="Arial" w:cs="Arial"/>
        <w:sz w:val="16"/>
      </w:rPr>
      <w:fldChar w:fldCharType="separate"/>
    </w:r>
    <w:r w:rsidRPr="00215412">
      <w:rPr>
        <w:rFonts w:ascii="Arial" w:hAnsi="Arial" w:cs="Arial"/>
        <w:noProof/>
        <w:sz w:val="16"/>
      </w:rPr>
      <w:t>2. september 2011</w:t>
    </w:r>
    <w:r w:rsidRPr="00215412">
      <w:rPr>
        <w:rFonts w:ascii="Arial" w:hAnsi="Arial" w:cs="Arial"/>
        <w:sz w:val="16"/>
      </w:rPr>
      <w:fldChar w:fldCharType="end"/>
    </w:r>
    <w:r w:rsidRPr="00215412">
      <w:rPr>
        <w:rFonts w:ascii="Arial" w:hAnsi="Arial" w:cs="Arial"/>
        <w:sz w:val="16"/>
      </w:rPr>
      <w:tab/>
    </w:r>
    <w:r w:rsidRPr="00215412">
      <w:rPr>
        <w:rFonts w:ascii="Arial" w:hAnsi="Arial" w:cs="Arial"/>
        <w:sz w:val="16"/>
      </w:rPr>
      <w:tab/>
      <w:t xml:space="preserve">MomsRefusionAnsøgningGenoptag Side </w:t>
    </w:r>
    <w:r w:rsidRPr="00215412">
      <w:rPr>
        <w:rFonts w:ascii="Arial" w:hAnsi="Arial" w:cs="Arial"/>
        <w:sz w:val="16"/>
      </w:rPr>
      <w:fldChar w:fldCharType="begin"/>
    </w:r>
    <w:r w:rsidRPr="00215412">
      <w:rPr>
        <w:rFonts w:ascii="Arial" w:hAnsi="Arial" w:cs="Arial"/>
        <w:sz w:val="16"/>
      </w:rPr>
      <w:instrText xml:space="preserve"> PAGE  \* MERGEFORMAT </w:instrText>
    </w:r>
    <w:r w:rsidRPr="00215412">
      <w:rPr>
        <w:rFonts w:ascii="Arial" w:hAnsi="Arial" w:cs="Arial"/>
        <w:sz w:val="16"/>
      </w:rPr>
      <w:fldChar w:fldCharType="separate"/>
    </w:r>
    <w:r>
      <w:rPr>
        <w:rFonts w:ascii="Arial" w:hAnsi="Arial" w:cs="Arial"/>
        <w:noProof/>
        <w:sz w:val="16"/>
      </w:rPr>
      <w:t>19</w:t>
    </w:r>
    <w:r w:rsidRPr="00215412">
      <w:rPr>
        <w:rFonts w:ascii="Arial" w:hAnsi="Arial" w:cs="Arial"/>
        <w:sz w:val="16"/>
      </w:rPr>
      <w:fldChar w:fldCharType="end"/>
    </w:r>
    <w:r w:rsidRPr="00215412">
      <w:rPr>
        <w:rFonts w:ascii="Arial" w:hAnsi="Arial" w:cs="Arial"/>
        <w:sz w:val="16"/>
      </w:rPr>
      <w:t xml:space="preserve"> af </w:t>
    </w:r>
    <w:r w:rsidRPr="00215412">
      <w:rPr>
        <w:rFonts w:ascii="Arial" w:hAnsi="Arial" w:cs="Arial"/>
        <w:sz w:val="16"/>
      </w:rPr>
      <w:fldChar w:fldCharType="begin"/>
    </w:r>
    <w:r w:rsidRPr="00215412">
      <w:rPr>
        <w:rFonts w:ascii="Arial" w:hAnsi="Arial" w:cs="Arial"/>
        <w:sz w:val="16"/>
      </w:rPr>
      <w:instrText xml:space="preserve"> NUMPAGES  \* MERGEFORMAT </w:instrText>
    </w:r>
    <w:r w:rsidRPr="00215412">
      <w:rPr>
        <w:rFonts w:ascii="Arial" w:hAnsi="Arial" w:cs="Arial"/>
        <w:sz w:val="16"/>
      </w:rPr>
      <w:fldChar w:fldCharType="separate"/>
    </w:r>
    <w:r>
      <w:rPr>
        <w:rFonts w:ascii="Arial" w:hAnsi="Arial" w:cs="Arial"/>
        <w:noProof/>
        <w:sz w:val="16"/>
      </w:rPr>
      <w:t>106</w:t>
    </w:r>
    <w:r w:rsidRPr="00215412">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37C" w:rsidRDefault="0082737C" w:rsidP="00215412">
      <w:pPr>
        <w:spacing w:line="240" w:lineRule="auto"/>
      </w:pPr>
      <w:r>
        <w:separator/>
      </w:r>
    </w:p>
  </w:footnote>
  <w:footnote w:type="continuationSeparator" w:id="0">
    <w:p w:rsidR="0082737C" w:rsidRDefault="0082737C" w:rsidP="002154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Default="003045F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Default="003045F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Datastrukturer</w:t>
    </w:r>
  </w:p>
  <w:p w:rsidR="003045F8" w:rsidRPr="00215412" w:rsidRDefault="003045F8" w:rsidP="00215412">
    <w:pPr>
      <w:pStyle w:val="Header"/>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Default="003045F8" w:rsidP="00215412">
    <w:pPr>
      <w:pStyle w:val="Header"/>
      <w:jc w:val="center"/>
      <w:rPr>
        <w:rFonts w:ascii="Arial" w:hAnsi="Arial" w:cs="Arial"/>
      </w:rPr>
    </w:pPr>
    <w:r>
      <w:rPr>
        <w:rFonts w:ascii="Arial" w:hAnsi="Arial" w:cs="Arial"/>
      </w:rPr>
      <w:t>Data elementer</w:t>
    </w:r>
  </w:p>
  <w:p w:rsidR="003045F8" w:rsidRPr="00215412" w:rsidRDefault="003045F8" w:rsidP="00215412">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8" w:rsidRPr="00215412" w:rsidRDefault="003045F8" w:rsidP="00215412">
    <w:pPr>
      <w:pStyle w:val="Header"/>
      <w:jc w:val="center"/>
      <w:rPr>
        <w:rFonts w:ascii="Arial" w:hAnsi="Arial" w:cs="Arial"/>
      </w:rPr>
    </w:pPr>
    <w:r w:rsidRPr="00215412">
      <w:rPr>
        <w:rFonts w:ascii="Arial" w:hAnsi="Arial" w:cs="Arial"/>
      </w:rPr>
      <w:t>Servicebeskrivelse</w:t>
    </w:r>
  </w:p>
  <w:p w:rsidR="003045F8" w:rsidRPr="00215412" w:rsidRDefault="003045F8" w:rsidP="00215412">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800A9"/>
    <w:multiLevelType w:val="multilevel"/>
    <w:tmpl w:val="96AE0BF4"/>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412"/>
    <w:rsid w:val="000E3D7C"/>
    <w:rsid w:val="000E5DED"/>
    <w:rsid w:val="00215412"/>
    <w:rsid w:val="003045F8"/>
    <w:rsid w:val="003508DE"/>
    <w:rsid w:val="003B738B"/>
    <w:rsid w:val="00523609"/>
    <w:rsid w:val="005E71F2"/>
    <w:rsid w:val="00642AA5"/>
    <w:rsid w:val="00724DCA"/>
    <w:rsid w:val="0082737C"/>
    <w:rsid w:val="0083795E"/>
    <w:rsid w:val="00884D91"/>
    <w:rsid w:val="009421C8"/>
    <w:rsid w:val="00A46182"/>
    <w:rsid w:val="00AB2B48"/>
    <w:rsid w:val="00B05969"/>
    <w:rsid w:val="00BD693C"/>
    <w:rsid w:val="00C63F4D"/>
    <w:rsid w:val="00CA3E96"/>
    <w:rsid w:val="00CB3890"/>
    <w:rsid w:val="00E11441"/>
    <w:rsid w:val="00F965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15412"/>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2154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215412"/>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2154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54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4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4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4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54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412"/>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215412"/>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215412"/>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2154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54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54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54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54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54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5412"/>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215412"/>
    <w:rPr>
      <w:rFonts w:ascii="Arial" w:hAnsi="Arial" w:cs="Arial"/>
      <w:b/>
      <w:sz w:val="30"/>
    </w:rPr>
  </w:style>
  <w:style w:type="paragraph" w:customStyle="1" w:styleId="Overskrift211pkt">
    <w:name w:val="Overskrift 2 + 11 pkt"/>
    <w:basedOn w:val="Normal"/>
    <w:link w:val="Overskrift211pktTegn"/>
    <w:rsid w:val="002154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215412"/>
    <w:rPr>
      <w:rFonts w:ascii="Arial" w:hAnsi="Arial" w:cs="Arial"/>
      <w:b/>
    </w:rPr>
  </w:style>
  <w:style w:type="paragraph" w:customStyle="1" w:styleId="Normal11">
    <w:name w:val="Normal + 11"/>
    <w:basedOn w:val="Normal"/>
    <w:link w:val="Normal11Tegn"/>
    <w:rsid w:val="00215412"/>
    <w:pPr>
      <w:spacing w:line="240" w:lineRule="auto"/>
    </w:pPr>
    <w:rPr>
      <w:rFonts w:ascii="Times New Roman" w:hAnsi="Times New Roman" w:cs="Times New Roman"/>
    </w:rPr>
  </w:style>
  <w:style w:type="character" w:customStyle="1" w:styleId="Normal11Tegn">
    <w:name w:val="Normal + 11 Tegn"/>
    <w:basedOn w:val="DefaultParagraphFont"/>
    <w:link w:val="Normal11"/>
    <w:rsid w:val="00215412"/>
    <w:rPr>
      <w:rFonts w:ascii="Times New Roman" w:hAnsi="Times New Roman" w:cs="Times New Roman"/>
    </w:rPr>
  </w:style>
  <w:style w:type="paragraph" w:styleId="Header">
    <w:name w:val="header"/>
    <w:basedOn w:val="Normal"/>
    <w:link w:val="HeaderChar"/>
    <w:uiPriority w:val="99"/>
    <w:unhideWhenUsed/>
    <w:rsid w:val="00215412"/>
    <w:pPr>
      <w:tabs>
        <w:tab w:val="center" w:pos="4819"/>
        <w:tab w:val="right" w:pos="9638"/>
      </w:tabs>
      <w:spacing w:line="240" w:lineRule="auto"/>
    </w:pPr>
  </w:style>
  <w:style w:type="character" w:customStyle="1" w:styleId="HeaderChar">
    <w:name w:val="Header Char"/>
    <w:basedOn w:val="DefaultParagraphFont"/>
    <w:link w:val="Header"/>
    <w:uiPriority w:val="99"/>
    <w:rsid w:val="00215412"/>
  </w:style>
  <w:style w:type="paragraph" w:styleId="Footer">
    <w:name w:val="footer"/>
    <w:basedOn w:val="Normal"/>
    <w:link w:val="FooterChar"/>
    <w:uiPriority w:val="99"/>
    <w:unhideWhenUsed/>
    <w:rsid w:val="00215412"/>
    <w:pPr>
      <w:tabs>
        <w:tab w:val="center" w:pos="4819"/>
        <w:tab w:val="right" w:pos="9638"/>
      </w:tabs>
      <w:spacing w:line="240" w:lineRule="auto"/>
    </w:pPr>
  </w:style>
  <w:style w:type="character" w:customStyle="1" w:styleId="FooterChar">
    <w:name w:val="Footer Char"/>
    <w:basedOn w:val="DefaultParagraphFont"/>
    <w:link w:val="Footer"/>
    <w:uiPriority w:val="99"/>
    <w:rsid w:val="00215412"/>
  </w:style>
  <w:style w:type="paragraph" w:styleId="TOC1">
    <w:name w:val="toc 1"/>
    <w:basedOn w:val="Normal"/>
    <w:next w:val="Normal"/>
    <w:autoRedefine/>
    <w:uiPriority w:val="39"/>
    <w:unhideWhenUsed/>
    <w:rsid w:val="00215412"/>
    <w:pPr>
      <w:spacing w:after="100"/>
    </w:pPr>
    <w:rPr>
      <w:rFonts w:ascii="Arial" w:hAnsi="Arial" w:cs="Arial"/>
      <w:b/>
      <w:sz w:val="24"/>
    </w:rPr>
  </w:style>
  <w:style w:type="paragraph" w:styleId="TOC2">
    <w:name w:val="toc 2"/>
    <w:basedOn w:val="Normal"/>
    <w:next w:val="Normal"/>
    <w:autoRedefine/>
    <w:uiPriority w:val="39"/>
    <w:unhideWhenUsed/>
    <w:rsid w:val="00215412"/>
    <w:pPr>
      <w:spacing w:after="100"/>
      <w:ind w:left="220"/>
    </w:pPr>
    <w:rPr>
      <w:rFonts w:ascii="Arial" w:hAnsi="Arial" w:cs="Arial"/>
      <w:b/>
      <w:sz w:val="18"/>
    </w:rPr>
  </w:style>
  <w:style w:type="character" w:styleId="Hyperlink">
    <w:name w:val="Hyperlink"/>
    <w:basedOn w:val="DefaultParagraphFont"/>
    <w:uiPriority w:val="99"/>
    <w:unhideWhenUsed/>
    <w:rsid w:val="002154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15412"/>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2154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215412"/>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2154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54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4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4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4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54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412"/>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215412"/>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215412"/>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2154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54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54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54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54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54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5412"/>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215412"/>
    <w:rPr>
      <w:rFonts w:ascii="Arial" w:hAnsi="Arial" w:cs="Arial"/>
      <w:b/>
      <w:sz w:val="30"/>
    </w:rPr>
  </w:style>
  <w:style w:type="paragraph" w:customStyle="1" w:styleId="Overskrift211pkt">
    <w:name w:val="Overskrift 2 + 11 pkt"/>
    <w:basedOn w:val="Normal"/>
    <w:link w:val="Overskrift211pktTegn"/>
    <w:rsid w:val="002154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215412"/>
    <w:rPr>
      <w:rFonts w:ascii="Arial" w:hAnsi="Arial" w:cs="Arial"/>
      <w:b/>
    </w:rPr>
  </w:style>
  <w:style w:type="paragraph" w:customStyle="1" w:styleId="Normal11">
    <w:name w:val="Normal + 11"/>
    <w:basedOn w:val="Normal"/>
    <w:link w:val="Normal11Tegn"/>
    <w:rsid w:val="00215412"/>
    <w:pPr>
      <w:spacing w:line="240" w:lineRule="auto"/>
    </w:pPr>
    <w:rPr>
      <w:rFonts w:ascii="Times New Roman" w:hAnsi="Times New Roman" w:cs="Times New Roman"/>
    </w:rPr>
  </w:style>
  <w:style w:type="character" w:customStyle="1" w:styleId="Normal11Tegn">
    <w:name w:val="Normal + 11 Tegn"/>
    <w:basedOn w:val="DefaultParagraphFont"/>
    <w:link w:val="Normal11"/>
    <w:rsid w:val="00215412"/>
    <w:rPr>
      <w:rFonts w:ascii="Times New Roman" w:hAnsi="Times New Roman" w:cs="Times New Roman"/>
    </w:rPr>
  </w:style>
  <w:style w:type="paragraph" w:styleId="Header">
    <w:name w:val="header"/>
    <w:basedOn w:val="Normal"/>
    <w:link w:val="HeaderChar"/>
    <w:uiPriority w:val="99"/>
    <w:unhideWhenUsed/>
    <w:rsid w:val="00215412"/>
    <w:pPr>
      <w:tabs>
        <w:tab w:val="center" w:pos="4819"/>
        <w:tab w:val="right" w:pos="9638"/>
      </w:tabs>
      <w:spacing w:line="240" w:lineRule="auto"/>
    </w:pPr>
  </w:style>
  <w:style w:type="character" w:customStyle="1" w:styleId="HeaderChar">
    <w:name w:val="Header Char"/>
    <w:basedOn w:val="DefaultParagraphFont"/>
    <w:link w:val="Header"/>
    <w:uiPriority w:val="99"/>
    <w:rsid w:val="00215412"/>
  </w:style>
  <w:style w:type="paragraph" w:styleId="Footer">
    <w:name w:val="footer"/>
    <w:basedOn w:val="Normal"/>
    <w:link w:val="FooterChar"/>
    <w:uiPriority w:val="99"/>
    <w:unhideWhenUsed/>
    <w:rsid w:val="00215412"/>
    <w:pPr>
      <w:tabs>
        <w:tab w:val="center" w:pos="4819"/>
        <w:tab w:val="right" w:pos="9638"/>
      </w:tabs>
      <w:spacing w:line="240" w:lineRule="auto"/>
    </w:pPr>
  </w:style>
  <w:style w:type="character" w:customStyle="1" w:styleId="FooterChar">
    <w:name w:val="Footer Char"/>
    <w:basedOn w:val="DefaultParagraphFont"/>
    <w:link w:val="Footer"/>
    <w:uiPriority w:val="99"/>
    <w:rsid w:val="00215412"/>
  </w:style>
  <w:style w:type="paragraph" w:styleId="TOC1">
    <w:name w:val="toc 1"/>
    <w:basedOn w:val="Normal"/>
    <w:next w:val="Normal"/>
    <w:autoRedefine/>
    <w:uiPriority w:val="39"/>
    <w:unhideWhenUsed/>
    <w:rsid w:val="00215412"/>
    <w:pPr>
      <w:spacing w:after="100"/>
    </w:pPr>
    <w:rPr>
      <w:rFonts w:ascii="Arial" w:hAnsi="Arial" w:cs="Arial"/>
      <w:b/>
      <w:sz w:val="24"/>
    </w:rPr>
  </w:style>
  <w:style w:type="paragraph" w:styleId="TOC2">
    <w:name w:val="toc 2"/>
    <w:basedOn w:val="Normal"/>
    <w:next w:val="Normal"/>
    <w:autoRedefine/>
    <w:uiPriority w:val="39"/>
    <w:unhideWhenUsed/>
    <w:rsid w:val="00215412"/>
    <w:pPr>
      <w:spacing w:after="100"/>
      <w:ind w:left="220"/>
    </w:pPr>
    <w:rPr>
      <w:rFonts w:ascii="Arial" w:hAnsi="Arial" w:cs="Arial"/>
      <w:b/>
      <w:sz w:val="18"/>
    </w:rPr>
  </w:style>
  <w:style w:type="character" w:styleId="Hyperlink">
    <w:name w:val="Hyperlink"/>
    <w:basedOn w:val="DefaultParagraphFont"/>
    <w:uiPriority w:val="99"/>
    <w:unhideWhenUsed/>
    <w:rsid w:val="002154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106</Pages>
  <Words>24316</Words>
  <Characters>148330</Characters>
  <Application>Microsoft Office Word</Application>
  <DocSecurity>0</DocSecurity>
  <Lines>1236</Lines>
  <Paragraphs>344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SKAT</Company>
  <LinksUpToDate>false</LinksUpToDate>
  <CharactersWithSpaces>172302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JESPER B. HENRIKSEN</cp:lastModifiedBy>
  <cp:revision>11</cp:revision>
  <dcterms:created xsi:type="dcterms:W3CDTF">2011-10-05T14:09:00Z</dcterms:created>
  <dcterms:modified xsi:type="dcterms:W3CDTF">2011-10-31T15:51:00Z</dcterms:modified>
</cp:coreProperties>
</file>