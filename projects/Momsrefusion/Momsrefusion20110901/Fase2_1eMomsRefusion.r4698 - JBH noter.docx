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7CB" w:rsidRDefault="007707CB" w:rsidP="000D1231">
      <w:pPr>
        <w:pStyle w:val="TOC1"/>
        <w:tabs>
          <w:tab w:val="right" w:leader="dot" w:pos="10195"/>
        </w:tabs>
        <w:rPr>
          <w:rFonts w:ascii="Times New Roman" w:hAnsi="Times New Roman" w:cs="Times New Roman"/>
          <w:b w:val="0"/>
          <w:noProof/>
          <w:sz w:val="22"/>
          <w:szCs w:val="22"/>
        </w:rPr>
      </w:pPr>
      <w:r>
        <w:rPr>
          <w:b w:val="0"/>
          <w:sz w:val="48"/>
        </w:rPr>
        <w:fldChar w:fldCharType="begin"/>
      </w:r>
      <w:r>
        <w:rPr>
          <w:b w:val="0"/>
          <w:sz w:val="48"/>
        </w:rPr>
        <w:instrText xml:space="preserve"> TOC \o "1-3" \h \z \u </w:instrText>
      </w:r>
      <w:r>
        <w:rPr>
          <w:b w:val="0"/>
          <w:sz w:val="48"/>
        </w:rPr>
        <w:fldChar w:fldCharType="separate"/>
      </w:r>
      <w:hyperlink w:anchor="_Toc297712092" w:history="1">
        <w:r w:rsidRPr="00515878">
          <w:rPr>
            <w:rStyle w:val="Hyperlink"/>
            <w:rFonts w:cs="Arial"/>
            <w:noProof/>
          </w:rPr>
          <w:t>Servicebeskrivelser</w:t>
        </w:r>
        <w:r>
          <w:rPr>
            <w:noProof/>
            <w:webHidden/>
          </w:rPr>
          <w:tab/>
        </w:r>
        <w:r>
          <w:rPr>
            <w:noProof/>
            <w:webHidden/>
          </w:rPr>
          <w:fldChar w:fldCharType="begin"/>
        </w:r>
        <w:r>
          <w:rPr>
            <w:noProof/>
            <w:webHidden/>
          </w:rPr>
          <w:instrText xml:space="preserve"> PAGEREF _Toc297712092 \h </w:instrText>
        </w:r>
        <w:r>
          <w:rPr>
            <w:noProof/>
            <w:webHidden/>
          </w:rPr>
        </w:r>
        <w:r>
          <w:rPr>
            <w:noProof/>
            <w:webHidden/>
          </w:rPr>
          <w:fldChar w:fldCharType="separate"/>
        </w:r>
        <w:r>
          <w:rPr>
            <w:noProof/>
            <w:webHidden/>
          </w:rPr>
          <w:t>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3" w:history="1">
        <w:r w:rsidRPr="00515878">
          <w:rPr>
            <w:rStyle w:val="Hyperlink"/>
            <w:rFonts w:cs="Arial"/>
            <w:noProof/>
          </w:rPr>
          <w:t>MomsRefusionAfgørelseOpdater</w:t>
        </w:r>
        <w:r>
          <w:rPr>
            <w:noProof/>
            <w:webHidden/>
          </w:rPr>
          <w:tab/>
        </w:r>
        <w:r>
          <w:rPr>
            <w:noProof/>
            <w:webHidden/>
          </w:rPr>
          <w:fldChar w:fldCharType="begin"/>
        </w:r>
        <w:r>
          <w:rPr>
            <w:noProof/>
            <w:webHidden/>
          </w:rPr>
          <w:instrText xml:space="preserve"> PAGEREF _Toc297712093 \h </w:instrText>
        </w:r>
        <w:r>
          <w:rPr>
            <w:noProof/>
            <w:webHidden/>
          </w:rPr>
        </w:r>
        <w:r>
          <w:rPr>
            <w:noProof/>
            <w:webHidden/>
          </w:rPr>
          <w:fldChar w:fldCharType="separate"/>
        </w:r>
        <w:r>
          <w:rPr>
            <w:noProof/>
            <w:webHidden/>
          </w:rPr>
          <w:t>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4" w:history="1">
        <w:r w:rsidRPr="00515878">
          <w:rPr>
            <w:rStyle w:val="Hyperlink"/>
            <w:rFonts w:cs="Arial"/>
            <w:noProof/>
          </w:rPr>
          <w:t>MomsRefusionAfgørelseSamlingHent</w:t>
        </w:r>
        <w:r>
          <w:rPr>
            <w:noProof/>
            <w:webHidden/>
          </w:rPr>
          <w:tab/>
        </w:r>
        <w:r>
          <w:rPr>
            <w:noProof/>
            <w:webHidden/>
          </w:rPr>
          <w:fldChar w:fldCharType="begin"/>
        </w:r>
        <w:r>
          <w:rPr>
            <w:noProof/>
            <w:webHidden/>
          </w:rPr>
          <w:instrText xml:space="preserve"> PAGEREF _Toc297712094 \h </w:instrText>
        </w:r>
        <w:r>
          <w:rPr>
            <w:noProof/>
            <w:webHidden/>
          </w:rPr>
        </w:r>
        <w:r>
          <w:rPr>
            <w:noProof/>
            <w:webHidden/>
          </w:rPr>
          <w:fldChar w:fldCharType="separate"/>
        </w:r>
        <w:r>
          <w:rPr>
            <w:noProof/>
            <w:webHidden/>
          </w:rPr>
          <w:t>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5" w:history="1">
        <w:r w:rsidRPr="00515878">
          <w:rPr>
            <w:rStyle w:val="Hyperlink"/>
            <w:rFonts w:cs="Arial"/>
            <w:noProof/>
          </w:rPr>
          <w:t>MomsRefusionAktørOpdater</w:t>
        </w:r>
        <w:r>
          <w:rPr>
            <w:noProof/>
            <w:webHidden/>
          </w:rPr>
          <w:tab/>
        </w:r>
        <w:r>
          <w:rPr>
            <w:noProof/>
            <w:webHidden/>
          </w:rPr>
          <w:fldChar w:fldCharType="begin"/>
        </w:r>
        <w:r>
          <w:rPr>
            <w:noProof/>
            <w:webHidden/>
          </w:rPr>
          <w:instrText xml:space="preserve"> PAGEREF _Toc297712095 \h </w:instrText>
        </w:r>
        <w:r>
          <w:rPr>
            <w:noProof/>
            <w:webHidden/>
          </w:rPr>
        </w:r>
        <w:r>
          <w:rPr>
            <w:noProof/>
            <w:webHidden/>
          </w:rPr>
          <w:fldChar w:fldCharType="separate"/>
        </w:r>
        <w:r>
          <w:rPr>
            <w:noProof/>
            <w:webHidden/>
          </w:rPr>
          <w:t>11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6" w:history="1">
        <w:r w:rsidRPr="00515878">
          <w:rPr>
            <w:rStyle w:val="Hyperlink"/>
            <w:rFonts w:cs="Arial"/>
            <w:noProof/>
          </w:rPr>
          <w:t>MomsRefusionAktørOversigtHent</w:t>
        </w:r>
        <w:r>
          <w:rPr>
            <w:noProof/>
            <w:webHidden/>
          </w:rPr>
          <w:tab/>
        </w:r>
        <w:r>
          <w:rPr>
            <w:noProof/>
            <w:webHidden/>
          </w:rPr>
          <w:fldChar w:fldCharType="begin"/>
        </w:r>
        <w:r>
          <w:rPr>
            <w:noProof/>
            <w:webHidden/>
          </w:rPr>
          <w:instrText xml:space="preserve"> PAGEREF _Toc297712096 \h </w:instrText>
        </w:r>
        <w:r>
          <w:rPr>
            <w:noProof/>
            <w:webHidden/>
          </w:rPr>
        </w:r>
        <w:r>
          <w:rPr>
            <w:noProof/>
            <w:webHidden/>
          </w:rPr>
          <w:fldChar w:fldCharType="separate"/>
        </w:r>
        <w:r>
          <w:rPr>
            <w:noProof/>
            <w:webHidden/>
          </w:rPr>
          <w:t>13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7" w:history="1">
        <w:r w:rsidRPr="00515878">
          <w:rPr>
            <w:rStyle w:val="Hyperlink"/>
            <w:rFonts w:cs="Arial"/>
            <w:noProof/>
          </w:rPr>
          <w:t>MomsRefusionAktørSamlingHent</w:t>
        </w:r>
        <w:r>
          <w:rPr>
            <w:noProof/>
            <w:webHidden/>
          </w:rPr>
          <w:tab/>
        </w:r>
        <w:r>
          <w:rPr>
            <w:noProof/>
            <w:webHidden/>
          </w:rPr>
          <w:fldChar w:fldCharType="begin"/>
        </w:r>
        <w:r>
          <w:rPr>
            <w:noProof/>
            <w:webHidden/>
          </w:rPr>
          <w:instrText xml:space="preserve"> PAGEREF _Toc297712097 \h </w:instrText>
        </w:r>
        <w:r>
          <w:rPr>
            <w:noProof/>
            <w:webHidden/>
          </w:rPr>
        </w:r>
        <w:r>
          <w:rPr>
            <w:noProof/>
            <w:webHidden/>
          </w:rPr>
          <w:fldChar w:fldCharType="separate"/>
        </w:r>
        <w:r>
          <w:rPr>
            <w:noProof/>
            <w:webHidden/>
          </w:rPr>
          <w:t>14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8" w:history="1">
        <w:r w:rsidRPr="00515878">
          <w:rPr>
            <w:rStyle w:val="Hyperlink"/>
            <w:rFonts w:cs="Arial"/>
            <w:noProof/>
          </w:rPr>
          <w:t>MomsRefusionAktørSlet</w:t>
        </w:r>
        <w:r>
          <w:rPr>
            <w:noProof/>
            <w:webHidden/>
          </w:rPr>
          <w:tab/>
        </w:r>
        <w:r>
          <w:rPr>
            <w:noProof/>
            <w:webHidden/>
          </w:rPr>
          <w:fldChar w:fldCharType="begin"/>
        </w:r>
        <w:r>
          <w:rPr>
            <w:noProof/>
            <w:webHidden/>
          </w:rPr>
          <w:instrText xml:space="preserve"> PAGEREF _Toc297712098 \h </w:instrText>
        </w:r>
        <w:r>
          <w:rPr>
            <w:noProof/>
            <w:webHidden/>
          </w:rPr>
        </w:r>
        <w:r>
          <w:rPr>
            <w:noProof/>
            <w:webHidden/>
          </w:rPr>
          <w:fldChar w:fldCharType="separate"/>
        </w:r>
        <w:r>
          <w:rPr>
            <w:noProof/>
            <w:webHidden/>
          </w:rPr>
          <w:t>16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099" w:history="1">
        <w:r w:rsidRPr="00515878">
          <w:rPr>
            <w:rStyle w:val="Hyperlink"/>
            <w:rFonts w:cs="Arial"/>
            <w:noProof/>
          </w:rPr>
          <w:t>MomsRefusionAnsøgningGenoptag</w:t>
        </w:r>
        <w:r>
          <w:rPr>
            <w:noProof/>
            <w:webHidden/>
          </w:rPr>
          <w:tab/>
        </w:r>
        <w:r>
          <w:rPr>
            <w:noProof/>
            <w:webHidden/>
          </w:rPr>
          <w:fldChar w:fldCharType="begin"/>
        </w:r>
        <w:r>
          <w:rPr>
            <w:noProof/>
            <w:webHidden/>
          </w:rPr>
          <w:instrText xml:space="preserve"> PAGEREF _Toc297712099 \h </w:instrText>
        </w:r>
        <w:r>
          <w:rPr>
            <w:noProof/>
            <w:webHidden/>
          </w:rPr>
        </w:r>
        <w:r>
          <w:rPr>
            <w:noProof/>
            <w:webHidden/>
          </w:rPr>
          <w:fldChar w:fldCharType="separate"/>
        </w:r>
        <w:r>
          <w:rPr>
            <w:noProof/>
            <w:webHidden/>
          </w:rPr>
          <w:t>17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0" w:history="1">
        <w:r w:rsidRPr="00515878">
          <w:rPr>
            <w:rStyle w:val="Hyperlink"/>
            <w:rFonts w:cs="Arial"/>
            <w:noProof/>
          </w:rPr>
          <w:t>MomsRefusionAnsøgningIndstilling</w:t>
        </w:r>
        <w:r>
          <w:rPr>
            <w:noProof/>
            <w:webHidden/>
          </w:rPr>
          <w:tab/>
        </w:r>
        <w:r>
          <w:rPr>
            <w:noProof/>
            <w:webHidden/>
          </w:rPr>
          <w:fldChar w:fldCharType="begin"/>
        </w:r>
        <w:r>
          <w:rPr>
            <w:noProof/>
            <w:webHidden/>
          </w:rPr>
          <w:instrText xml:space="preserve"> PAGEREF _Toc297712100 \h </w:instrText>
        </w:r>
        <w:r>
          <w:rPr>
            <w:noProof/>
            <w:webHidden/>
          </w:rPr>
        </w:r>
        <w:r>
          <w:rPr>
            <w:noProof/>
            <w:webHidden/>
          </w:rPr>
          <w:fldChar w:fldCharType="separate"/>
        </w:r>
        <w:r>
          <w:rPr>
            <w:noProof/>
            <w:webHidden/>
          </w:rPr>
          <w:t>18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1" w:history="1">
        <w:r w:rsidRPr="00515878">
          <w:rPr>
            <w:rStyle w:val="Hyperlink"/>
            <w:rFonts w:cs="Arial"/>
            <w:noProof/>
          </w:rPr>
          <w:t>MomsRefusionAnsøgningOpdater</w:t>
        </w:r>
        <w:r>
          <w:rPr>
            <w:noProof/>
            <w:webHidden/>
          </w:rPr>
          <w:tab/>
        </w:r>
        <w:r>
          <w:rPr>
            <w:noProof/>
            <w:webHidden/>
          </w:rPr>
          <w:fldChar w:fldCharType="begin"/>
        </w:r>
        <w:r>
          <w:rPr>
            <w:noProof/>
            <w:webHidden/>
          </w:rPr>
          <w:instrText xml:space="preserve"> PAGEREF _Toc297712101 \h </w:instrText>
        </w:r>
        <w:r>
          <w:rPr>
            <w:noProof/>
            <w:webHidden/>
          </w:rPr>
        </w:r>
        <w:r>
          <w:rPr>
            <w:noProof/>
            <w:webHidden/>
          </w:rPr>
          <w:fldChar w:fldCharType="separate"/>
        </w:r>
        <w:r>
          <w:rPr>
            <w:noProof/>
            <w:webHidden/>
          </w:rPr>
          <w:t>20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2" w:history="1">
        <w:r w:rsidRPr="00515878">
          <w:rPr>
            <w:rStyle w:val="Hyperlink"/>
            <w:rFonts w:cs="Arial"/>
            <w:noProof/>
          </w:rPr>
          <w:t>MomsRefusionAnsøgningSamlingHent</w:t>
        </w:r>
        <w:r>
          <w:rPr>
            <w:noProof/>
            <w:webHidden/>
          </w:rPr>
          <w:tab/>
        </w:r>
        <w:r>
          <w:rPr>
            <w:noProof/>
            <w:webHidden/>
          </w:rPr>
          <w:fldChar w:fldCharType="begin"/>
        </w:r>
        <w:r>
          <w:rPr>
            <w:noProof/>
            <w:webHidden/>
          </w:rPr>
          <w:instrText xml:space="preserve"> PAGEREF _Toc297712102 \h </w:instrText>
        </w:r>
        <w:r>
          <w:rPr>
            <w:noProof/>
            <w:webHidden/>
          </w:rPr>
        </w:r>
        <w:r>
          <w:rPr>
            <w:noProof/>
            <w:webHidden/>
          </w:rPr>
          <w:fldChar w:fldCharType="separate"/>
        </w:r>
        <w:r>
          <w:rPr>
            <w:noProof/>
            <w:webHidden/>
          </w:rPr>
          <w:t>23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3" w:history="1">
        <w:r w:rsidRPr="00515878">
          <w:rPr>
            <w:rStyle w:val="Hyperlink"/>
            <w:rFonts w:cs="Arial"/>
            <w:noProof/>
          </w:rPr>
          <w:t>MomsRefusionBetalingFilerOpret</w:t>
        </w:r>
        <w:r>
          <w:rPr>
            <w:noProof/>
            <w:webHidden/>
          </w:rPr>
          <w:tab/>
        </w:r>
        <w:r>
          <w:rPr>
            <w:noProof/>
            <w:webHidden/>
          </w:rPr>
          <w:fldChar w:fldCharType="begin"/>
        </w:r>
        <w:r>
          <w:rPr>
            <w:noProof/>
            <w:webHidden/>
          </w:rPr>
          <w:instrText xml:space="preserve"> PAGEREF _Toc297712103 \h </w:instrText>
        </w:r>
        <w:r>
          <w:rPr>
            <w:noProof/>
            <w:webHidden/>
          </w:rPr>
        </w:r>
        <w:r>
          <w:rPr>
            <w:noProof/>
            <w:webHidden/>
          </w:rPr>
          <w:fldChar w:fldCharType="separate"/>
        </w:r>
        <w:r>
          <w:rPr>
            <w:noProof/>
            <w:webHidden/>
          </w:rPr>
          <w:t>26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4" w:history="1">
        <w:r w:rsidRPr="00515878">
          <w:rPr>
            <w:rStyle w:val="Hyperlink"/>
            <w:rFonts w:cs="Arial"/>
            <w:noProof/>
          </w:rPr>
          <w:t>MomsRefusionBetalingForslagOpret</w:t>
        </w:r>
        <w:r>
          <w:rPr>
            <w:noProof/>
            <w:webHidden/>
          </w:rPr>
          <w:tab/>
        </w:r>
        <w:r>
          <w:rPr>
            <w:noProof/>
            <w:webHidden/>
          </w:rPr>
          <w:fldChar w:fldCharType="begin"/>
        </w:r>
        <w:r>
          <w:rPr>
            <w:noProof/>
            <w:webHidden/>
          </w:rPr>
          <w:instrText xml:space="preserve"> PAGEREF _Toc297712104 \h </w:instrText>
        </w:r>
        <w:r>
          <w:rPr>
            <w:noProof/>
            <w:webHidden/>
          </w:rPr>
        </w:r>
        <w:r>
          <w:rPr>
            <w:noProof/>
            <w:webHidden/>
          </w:rPr>
          <w:fldChar w:fldCharType="separate"/>
        </w:r>
        <w:r>
          <w:rPr>
            <w:noProof/>
            <w:webHidden/>
          </w:rPr>
          <w:t>28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5" w:history="1">
        <w:r w:rsidRPr="00515878">
          <w:rPr>
            <w:rStyle w:val="Hyperlink"/>
            <w:rFonts w:cs="Arial"/>
            <w:noProof/>
          </w:rPr>
          <w:t>MomsRefusionDokumentOpdater</w:t>
        </w:r>
        <w:r>
          <w:rPr>
            <w:noProof/>
            <w:webHidden/>
          </w:rPr>
          <w:tab/>
        </w:r>
        <w:r>
          <w:rPr>
            <w:noProof/>
            <w:webHidden/>
          </w:rPr>
          <w:fldChar w:fldCharType="begin"/>
        </w:r>
        <w:r>
          <w:rPr>
            <w:noProof/>
            <w:webHidden/>
          </w:rPr>
          <w:instrText xml:space="preserve"> PAGEREF _Toc297712105 \h </w:instrText>
        </w:r>
        <w:r>
          <w:rPr>
            <w:noProof/>
            <w:webHidden/>
          </w:rPr>
        </w:r>
        <w:r>
          <w:rPr>
            <w:noProof/>
            <w:webHidden/>
          </w:rPr>
          <w:fldChar w:fldCharType="separate"/>
        </w:r>
        <w:r>
          <w:rPr>
            <w:noProof/>
            <w:webHidden/>
          </w:rPr>
          <w:t>30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6" w:history="1">
        <w:r w:rsidRPr="00515878">
          <w:rPr>
            <w:rStyle w:val="Hyperlink"/>
            <w:rFonts w:cs="Arial"/>
            <w:noProof/>
          </w:rPr>
          <w:t>MomsRefusionDokumentSamlingHent</w:t>
        </w:r>
        <w:r>
          <w:rPr>
            <w:noProof/>
            <w:webHidden/>
          </w:rPr>
          <w:tab/>
        </w:r>
        <w:r>
          <w:rPr>
            <w:noProof/>
            <w:webHidden/>
          </w:rPr>
          <w:fldChar w:fldCharType="begin"/>
        </w:r>
        <w:r>
          <w:rPr>
            <w:noProof/>
            <w:webHidden/>
          </w:rPr>
          <w:instrText xml:space="preserve"> PAGEREF _Toc297712106 \h </w:instrText>
        </w:r>
        <w:r>
          <w:rPr>
            <w:noProof/>
            <w:webHidden/>
          </w:rPr>
        </w:r>
        <w:r>
          <w:rPr>
            <w:noProof/>
            <w:webHidden/>
          </w:rPr>
          <w:fldChar w:fldCharType="separate"/>
        </w:r>
        <w:r>
          <w:rPr>
            <w:noProof/>
            <w:webHidden/>
          </w:rPr>
          <w:t>32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7" w:history="1">
        <w:r w:rsidRPr="00515878">
          <w:rPr>
            <w:rStyle w:val="Hyperlink"/>
            <w:rFonts w:cs="Arial"/>
            <w:noProof/>
          </w:rPr>
          <w:t>MomsRefusionEmailSend</w:t>
        </w:r>
        <w:r>
          <w:rPr>
            <w:noProof/>
            <w:webHidden/>
          </w:rPr>
          <w:tab/>
        </w:r>
        <w:r>
          <w:rPr>
            <w:noProof/>
            <w:webHidden/>
          </w:rPr>
          <w:fldChar w:fldCharType="begin"/>
        </w:r>
        <w:r>
          <w:rPr>
            <w:noProof/>
            <w:webHidden/>
          </w:rPr>
          <w:instrText xml:space="preserve"> PAGEREF _Toc297712107 \h </w:instrText>
        </w:r>
        <w:r>
          <w:rPr>
            <w:noProof/>
            <w:webHidden/>
          </w:rPr>
        </w:r>
        <w:r>
          <w:rPr>
            <w:noProof/>
            <w:webHidden/>
          </w:rPr>
          <w:fldChar w:fldCharType="separate"/>
        </w:r>
        <w:r>
          <w:rPr>
            <w:noProof/>
            <w:webHidden/>
          </w:rPr>
          <w:t>34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8" w:history="1">
        <w:r w:rsidRPr="00515878">
          <w:rPr>
            <w:rStyle w:val="Hyperlink"/>
            <w:rFonts w:cs="Arial"/>
            <w:noProof/>
          </w:rPr>
          <w:t>MomsRefusionGlobalAnsøgningOpdater</w:t>
        </w:r>
        <w:r>
          <w:rPr>
            <w:noProof/>
            <w:webHidden/>
          </w:rPr>
          <w:tab/>
        </w:r>
        <w:r>
          <w:rPr>
            <w:noProof/>
            <w:webHidden/>
          </w:rPr>
          <w:fldChar w:fldCharType="begin"/>
        </w:r>
        <w:r>
          <w:rPr>
            <w:noProof/>
            <w:webHidden/>
          </w:rPr>
          <w:instrText xml:space="preserve"> PAGEREF _Toc297712108 \h </w:instrText>
        </w:r>
        <w:r>
          <w:rPr>
            <w:noProof/>
            <w:webHidden/>
          </w:rPr>
        </w:r>
        <w:r>
          <w:rPr>
            <w:noProof/>
            <w:webHidden/>
          </w:rPr>
          <w:fldChar w:fldCharType="separate"/>
        </w:r>
        <w:r>
          <w:rPr>
            <w:noProof/>
            <w:webHidden/>
          </w:rPr>
          <w:t>35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09" w:history="1">
        <w:r w:rsidRPr="00515878">
          <w:rPr>
            <w:rStyle w:val="Hyperlink"/>
            <w:rFonts w:cs="Arial"/>
            <w:noProof/>
          </w:rPr>
          <w:t>MomsRefusionGlobalAnsøgningSamlingHent</w:t>
        </w:r>
        <w:r>
          <w:rPr>
            <w:noProof/>
            <w:webHidden/>
          </w:rPr>
          <w:tab/>
        </w:r>
        <w:r>
          <w:rPr>
            <w:noProof/>
            <w:webHidden/>
          </w:rPr>
          <w:fldChar w:fldCharType="begin"/>
        </w:r>
        <w:r>
          <w:rPr>
            <w:noProof/>
            <w:webHidden/>
          </w:rPr>
          <w:instrText xml:space="preserve"> PAGEREF _Toc297712109 \h </w:instrText>
        </w:r>
        <w:r>
          <w:rPr>
            <w:noProof/>
            <w:webHidden/>
          </w:rPr>
        </w:r>
        <w:r>
          <w:rPr>
            <w:noProof/>
            <w:webHidden/>
          </w:rPr>
          <w:fldChar w:fldCharType="separate"/>
        </w:r>
        <w:r>
          <w:rPr>
            <w:noProof/>
            <w:webHidden/>
          </w:rPr>
          <w:t>37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0" w:history="1">
        <w:r w:rsidRPr="00515878">
          <w:rPr>
            <w:rStyle w:val="Hyperlink"/>
            <w:rFonts w:cs="Arial"/>
            <w:noProof/>
          </w:rPr>
          <w:t>MomsRefusionKvitteringOpdater</w:t>
        </w:r>
        <w:r>
          <w:rPr>
            <w:noProof/>
            <w:webHidden/>
          </w:rPr>
          <w:tab/>
        </w:r>
        <w:r>
          <w:rPr>
            <w:noProof/>
            <w:webHidden/>
          </w:rPr>
          <w:fldChar w:fldCharType="begin"/>
        </w:r>
        <w:r>
          <w:rPr>
            <w:noProof/>
            <w:webHidden/>
          </w:rPr>
          <w:instrText xml:space="preserve"> PAGEREF _Toc297712110 \h </w:instrText>
        </w:r>
        <w:r>
          <w:rPr>
            <w:noProof/>
            <w:webHidden/>
          </w:rPr>
        </w:r>
        <w:r>
          <w:rPr>
            <w:noProof/>
            <w:webHidden/>
          </w:rPr>
          <w:fldChar w:fldCharType="separate"/>
        </w:r>
        <w:r>
          <w:rPr>
            <w:noProof/>
            <w:webHidden/>
          </w:rPr>
          <w:t>39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1" w:history="1">
        <w:r w:rsidRPr="00515878">
          <w:rPr>
            <w:rStyle w:val="Hyperlink"/>
            <w:rFonts w:cs="Arial"/>
            <w:noProof/>
          </w:rPr>
          <w:t>MomsRefusionKvitteringSamlingHent</w:t>
        </w:r>
        <w:r>
          <w:rPr>
            <w:noProof/>
            <w:webHidden/>
          </w:rPr>
          <w:tab/>
        </w:r>
        <w:r>
          <w:rPr>
            <w:noProof/>
            <w:webHidden/>
          </w:rPr>
          <w:fldChar w:fldCharType="begin"/>
        </w:r>
        <w:r>
          <w:rPr>
            <w:noProof/>
            <w:webHidden/>
          </w:rPr>
          <w:instrText xml:space="preserve"> PAGEREF _Toc297712111 \h </w:instrText>
        </w:r>
        <w:r>
          <w:rPr>
            <w:noProof/>
            <w:webHidden/>
          </w:rPr>
        </w:r>
        <w:r>
          <w:rPr>
            <w:noProof/>
            <w:webHidden/>
          </w:rPr>
          <w:fldChar w:fldCharType="separate"/>
        </w:r>
        <w:r>
          <w:rPr>
            <w:noProof/>
            <w:webHidden/>
          </w:rPr>
          <w:t>40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2" w:history="1">
        <w:r w:rsidRPr="00515878">
          <w:rPr>
            <w:rStyle w:val="Hyperlink"/>
            <w:rFonts w:cs="Arial"/>
            <w:noProof/>
          </w:rPr>
          <w:t>MomsRefusionLeverandørRapportHent</w:t>
        </w:r>
        <w:r>
          <w:rPr>
            <w:noProof/>
            <w:webHidden/>
          </w:rPr>
          <w:tab/>
        </w:r>
        <w:r>
          <w:rPr>
            <w:noProof/>
            <w:webHidden/>
          </w:rPr>
          <w:fldChar w:fldCharType="begin"/>
        </w:r>
        <w:r>
          <w:rPr>
            <w:noProof/>
            <w:webHidden/>
          </w:rPr>
          <w:instrText xml:space="preserve"> PAGEREF _Toc297712112 \h </w:instrText>
        </w:r>
        <w:r>
          <w:rPr>
            <w:noProof/>
            <w:webHidden/>
          </w:rPr>
        </w:r>
        <w:r>
          <w:rPr>
            <w:noProof/>
            <w:webHidden/>
          </w:rPr>
          <w:fldChar w:fldCharType="separate"/>
        </w:r>
        <w:r>
          <w:rPr>
            <w:noProof/>
            <w:webHidden/>
          </w:rPr>
          <w:t>41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3" w:history="1">
        <w:r w:rsidRPr="00515878">
          <w:rPr>
            <w:rStyle w:val="Hyperlink"/>
            <w:rFonts w:cs="Arial"/>
            <w:noProof/>
          </w:rPr>
          <w:t>MomsRefusionNotifikationOpdater</w:t>
        </w:r>
        <w:r>
          <w:rPr>
            <w:noProof/>
            <w:webHidden/>
          </w:rPr>
          <w:tab/>
        </w:r>
        <w:r>
          <w:rPr>
            <w:noProof/>
            <w:webHidden/>
          </w:rPr>
          <w:fldChar w:fldCharType="begin"/>
        </w:r>
        <w:r>
          <w:rPr>
            <w:noProof/>
            <w:webHidden/>
          </w:rPr>
          <w:instrText xml:space="preserve"> PAGEREF _Toc297712113 \h </w:instrText>
        </w:r>
        <w:r>
          <w:rPr>
            <w:noProof/>
            <w:webHidden/>
          </w:rPr>
        </w:r>
        <w:r>
          <w:rPr>
            <w:noProof/>
            <w:webHidden/>
          </w:rPr>
          <w:fldChar w:fldCharType="separate"/>
        </w:r>
        <w:r>
          <w:rPr>
            <w:noProof/>
            <w:webHidden/>
          </w:rPr>
          <w:t>42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4" w:history="1">
        <w:r w:rsidRPr="00515878">
          <w:rPr>
            <w:rStyle w:val="Hyperlink"/>
            <w:rFonts w:cs="Arial"/>
            <w:noProof/>
          </w:rPr>
          <w:t>MomsRefusionNotifikationSamlingHent</w:t>
        </w:r>
        <w:r>
          <w:rPr>
            <w:noProof/>
            <w:webHidden/>
          </w:rPr>
          <w:tab/>
        </w:r>
        <w:r>
          <w:rPr>
            <w:noProof/>
            <w:webHidden/>
          </w:rPr>
          <w:fldChar w:fldCharType="begin"/>
        </w:r>
        <w:r>
          <w:rPr>
            <w:noProof/>
            <w:webHidden/>
          </w:rPr>
          <w:instrText xml:space="preserve"> PAGEREF _Toc297712114 \h </w:instrText>
        </w:r>
        <w:r>
          <w:rPr>
            <w:noProof/>
            <w:webHidden/>
          </w:rPr>
        </w:r>
        <w:r>
          <w:rPr>
            <w:noProof/>
            <w:webHidden/>
          </w:rPr>
          <w:fldChar w:fldCharType="separate"/>
        </w:r>
        <w:r>
          <w:rPr>
            <w:noProof/>
            <w:webHidden/>
          </w:rPr>
          <w:t>43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5" w:history="1">
        <w:r w:rsidRPr="00515878">
          <w:rPr>
            <w:rStyle w:val="Hyperlink"/>
            <w:rFonts w:cs="Arial"/>
            <w:noProof/>
          </w:rPr>
          <w:t>MomsRefusionPostListeAnsøgerHent</w:t>
        </w:r>
        <w:r>
          <w:rPr>
            <w:noProof/>
            <w:webHidden/>
          </w:rPr>
          <w:tab/>
        </w:r>
        <w:r>
          <w:rPr>
            <w:noProof/>
            <w:webHidden/>
          </w:rPr>
          <w:fldChar w:fldCharType="begin"/>
        </w:r>
        <w:r>
          <w:rPr>
            <w:noProof/>
            <w:webHidden/>
          </w:rPr>
          <w:instrText xml:space="preserve"> PAGEREF _Toc297712115 \h </w:instrText>
        </w:r>
        <w:r>
          <w:rPr>
            <w:noProof/>
            <w:webHidden/>
          </w:rPr>
        </w:r>
        <w:r>
          <w:rPr>
            <w:noProof/>
            <w:webHidden/>
          </w:rPr>
          <w:fldChar w:fldCharType="separate"/>
        </w:r>
        <w:r>
          <w:rPr>
            <w:noProof/>
            <w:webHidden/>
          </w:rPr>
          <w:t>44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6" w:history="1">
        <w:r w:rsidRPr="00515878">
          <w:rPr>
            <w:rStyle w:val="Hyperlink"/>
            <w:rFonts w:cs="Arial"/>
            <w:noProof/>
          </w:rPr>
          <w:t>MomsRefusionPostListeHent</w:t>
        </w:r>
        <w:r>
          <w:rPr>
            <w:noProof/>
            <w:webHidden/>
          </w:rPr>
          <w:tab/>
        </w:r>
        <w:r>
          <w:rPr>
            <w:noProof/>
            <w:webHidden/>
          </w:rPr>
          <w:fldChar w:fldCharType="begin"/>
        </w:r>
        <w:r>
          <w:rPr>
            <w:noProof/>
            <w:webHidden/>
          </w:rPr>
          <w:instrText xml:space="preserve"> PAGEREF _Toc297712116 \h </w:instrText>
        </w:r>
        <w:r>
          <w:rPr>
            <w:noProof/>
            <w:webHidden/>
          </w:rPr>
        </w:r>
        <w:r>
          <w:rPr>
            <w:noProof/>
            <w:webHidden/>
          </w:rPr>
          <w:fldChar w:fldCharType="separate"/>
        </w:r>
        <w:r>
          <w:rPr>
            <w:noProof/>
            <w:webHidden/>
          </w:rPr>
          <w:t>45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7" w:history="1">
        <w:r w:rsidRPr="00515878">
          <w:rPr>
            <w:rStyle w:val="Hyperlink"/>
            <w:rFonts w:cs="Arial"/>
            <w:noProof/>
          </w:rPr>
          <w:t>MomsRefusionProRataSatsAfgørelseOpdater</w:t>
        </w:r>
        <w:r>
          <w:rPr>
            <w:noProof/>
            <w:webHidden/>
          </w:rPr>
          <w:tab/>
        </w:r>
        <w:r>
          <w:rPr>
            <w:noProof/>
            <w:webHidden/>
          </w:rPr>
          <w:fldChar w:fldCharType="begin"/>
        </w:r>
        <w:r>
          <w:rPr>
            <w:noProof/>
            <w:webHidden/>
          </w:rPr>
          <w:instrText xml:space="preserve"> PAGEREF _Toc297712117 \h </w:instrText>
        </w:r>
        <w:r>
          <w:rPr>
            <w:noProof/>
            <w:webHidden/>
          </w:rPr>
        </w:r>
        <w:r>
          <w:rPr>
            <w:noProof/>
            <w:webHidden/>
          </w:rPr>
          <w:fldChar w:fldCharType="separate"/>
        </w:r>
        <w:r>
          <w:rPr>
            <w:noProof/>
            <w:webHidden/>
          </w:rPr>
          <w:t>46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8" w:history="1">
        <w:r w:rsidRPr="00515878">
          <w:rPr>
            <w:rStyle w:val="Hyperlink"/>
            <w:rFonts w:cs="Arial"/>
            <w:noProof/>
          </w:rPr>
          <w:t>MomsRefusionProRataSatsAfgørelseSamlingHent</w:t>
        </w:r>
        <w:r>
          <w:rPr>
            <w:noProof/>
            <w:webHidden/>
          </w:rPr>
          <w:tab/>
        </w:r>
        <w:r>
          <w:rPr>
            <w:noProof/>
            <w:webHidden/>
          </w:rPr>
          <w:fldChar w:fldCharType="begin"/>
        </w:r>
        <w:r>
          <w:rPr>
            <w:noProof/>
            <w:webHidden/>
          </w:rPr>
          <w:instrText xml:space="preserve"> PAGEREF _Toc297712118 \h </w:instrText>
        </w:r>
        <w:r>
          <w:rPr>
            <w:noProof/>
            <w:webHidden/>
          </w:rPr>
        </w:r>
        <w:r>
          <w:rPr>
            <w:noProof/>
            <w:webHidden/>
          </w:rPr>
          <w:fldChar w:fldCharType="separate"/>
        </w:r>
        <w:r>
          <w:rPr>
            <w:noProof/>
            <w:webHidden/>
          </w:rPr>
          <w:t>47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19" w:history="1">
        <w:r w:rsidRPr="00515878">
          <w:rPr>
            <w:rStyle w:val="Hyperlink"/>
            <w:rFonts w:cs="Arial"/>
            <w:noProof/>
          </w:rPr>
          <w:t>MomsRefusionProRataSatsKorrektionOpdater</w:t>
        </w:r>
        <w:r>
          <w:rPr>
            <w:noProof/>
            <w:webHidden/>
          </w:rPr>
          <w:tab/>
        </w:r>
        <w:r>
          <w:rPr>
            <w:noProof/>
            <w:webHidden/>
          </w:rPr>
          <w:fldChar w:fldCharType="begin"/>
        </w:r>
        <w:r>
          <w:rPr>
            <w:noProof/>
            <w:webHidden/>
          </w:rPr>
          <w:instrText xml:space="preserve"> PAGEREF _Toc297712119 \h </w:instrText>
        </w:r>
        <w:r>
          <w:rPr>
            <w:noProof/>
            <w:webHidden/>
          </w:rPr>
        </w:r>
        <w:r>
          <w:rPr>
            <w:noProof/>
            <w:webHidden/>
          </w:rPr>
          <w:fldChar w:fldCharType="separate"/>
        </w:r>
        <w:r>
          <w:rPr>
            <w:noProof/>
            <w:webHidden/>
          </w:rPr>
          <w:t>48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0" w:history="1">
        <w:r w:rsidRPr="00515878">
          <w:rPr>
            <w:rStyle w:val="Hyperlink"/>
            <w:rFonts w:cs="Arial"/>
            <w:noProof/>
          </w:rPr>
          <w:t>MomsRefusionProRataSatsKorrektionSamlingHent</w:t>
        </w:r>
        <w:r>
          <w:rPr>
            <w:noProof/>
            <w:webHidden/>
          </w:rPr>
          <w:tab/>
        </w:r>
        <w:r>
          <w:rPr>
            <w:noProof/>
            <w:webHidden/>
          </w:rPr>
          <w:fldChar w:fldCharType="begin"/>
        </w:r>
        <w:r>
          <w:rPr>
            <w:noProof/>
            <w:webHidden/>
          </w:rPr>
          <w:instrText xml:space="preserve"> PAGEREF _Toc297712120 \h </w:instrText>
        </w:r>
        <w:r>
          <w:rPr>
            <w:noProof/>
            <w:webHidden/>
          </w:rPr>
        </w:r>
        <w:r>
          <w:rPr>
            <w:noProof/>
            <w:webHidden/>
          </w:rPr>
          <w:fldChar w:fldCharType="separate"/>
        </w:r>
        <w:r>
          <w:rPr>
            <w:noProof/>
            <w:webHidden/>
          </w:rPr>
          <w:t>50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1" w:history="1">
        <w:r w:rsidRPr="00515878">
          <w:rPr>
            <w:rStyle w:val="Hyperlink"/>
            <w:rFonts w:cs="Arial"/>
            <w:noProof/>
          </w:rPr>
          <w:t>MomsRefusionSagAktOversigtHent</w:t>
        </w:r>
        <w:r>
          <w:rPr>
            <w:noProof/>
            <w:webHidden/>
          </w:rPr>
          <w:tab/>
        </w:r>
        <w:r>
          <w:rPr>
            <w:noProof/>
            <w:webHidden/>
          </w:rPr>
          <w:fldChar w:fldCharType="begin"/>
        </w:r>
        <w:r>
          <w:rPr>
            <w:noProof/>
            <w:webHidden/>
          </w:rPr>
          <w:instrText xml:space="preserve"> PAGEREF _Toc297712121 \h </w:instrText>
        </w:r>
        <w:r>
          <w:rPr>
            <w:noProof/>
            <w:webHidden/>
          </w:rPr>
        </w:r>
        <w:r>
          <w:rPr>
            <w:noProof/>
            <w:webHidden/>
          </w:rPr>
          <w:fldChar w:fldCharType="separate"/>
        </w:r>
        <w:r>
          <w:rPr>
            <w:noProof/>
            <w:webHidden/>
          </w:rPr>
          <w:t>52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2" w:history="1">
        <w:r w:rsidRPr="00515878">
          <w:rPr>
            <w:rStyle w:val="Hyperlink"/>
            <w:rFonts w:cs="Arial"/>
            <w:noProof/>
          </w:rPr>
          <w:t>MomsRefusionSagBemærkningOpdater</w:t>
        </w:r>
        <w:r>
          <w:rPr>
            <w:noProof/>
            <w:webHidden/>
          </w:rPr>
          <w:tab/>
        </w:r>
        <w:r>
          <w:rPr>
            <w:noProof/>
            <w:webHidden/>
          </w:rPr>
          <w:fldChar w:fldCharType="begin"/>
        </w:r>
        <w:r>
          <w:rPr>
            <w:noProof/>
            <w:webHidden/>
          </w:rPr>
          <w:instrText xml:space="preserve"> PAGEREF _Toc297712122 \h </w:instrText>
        </w:r>
        <w:r>
          <w:rPr>
            <w:noProof/>
            <w:webHidden/>
          </w:rPr>
        </w:r>
        <w:r>
          <w:rPr>
            <w:noProof/>
            <w:webHidden/>
          </w:rPr>
          <w:fldChar w:fldCharType="separate"/>
        </w:r>
        <w:r>
          <w:rPr>
            <w:noProof/>
            <w:webHidden/>
          </w:rPr>
          <w:t>53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3" w:history="1">
        <w:r w:rsidRPr="00515878">
          <w:rPr>
            <w:rStyle w:val="Hyperlink"/>
            <w:rFonts w:cs="Arial"/>
            <w:noProof/>
          </w:rPr>
          <w:t>MomsRefusionSagBemærkningSamlingHent</w:t>
        </w:r>
        <w:r>
          <w:rPr>
            <w:noProof/>
            <w:webHidden/>
          </w:rPr>
          <w:tab/>
        </w:r>
        <w:r>
          <w:rPr>
            <w:noProof/>
            <w:webHidden/>
          </w:rPr>
          <w:fldChar w:fldCharType="begin"/>
        </w:r>
        <w:r>
          <w:rPr>
            <w:noProof/>
            <w:webHidden/>
          </w:rPr>
          <w:instrText xml:space="preserve"> PAGEREF _Toc297712123 \h </w:instrText>
        </w:r>
        <w:r>
          <w:rPr>
            <w:noProof/>
            <w:webHidden/>
          </w:rPr>
        </w:r>
        <w:r>
          <w:rPr>
            <w:noProof/>
            <w:webHidden/>
          </w:rPr>
          <w:fldChar w:fldCharType="separate"/>
        </w:r>
        <w:r>
          <w:rPr>
            <w:noProof/>
            <w:webHidden/>
          </w:rPr>
          <w:t>54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4" w:history="1">
        <w:r w:rsidRPr="00515878">
          <w:rPr>
            <w:rStyle w:val="Hyperlink"/>
            <w:rFonts w:cs="Arial"/>
            <w:noProof/>
          </w:rPr>
          <w:t>MomsRefusionSagOversigtHent</w:t>
        </w:r>
        <w:r>
          <w:rPr>
            <w:noProof/>
            <w:webHidden/>
          </w:rPr>
          <w:tab/>
        </w:r>
        <w:r>
          <w:rPr>
            <w:noProof/>
            <w:webHidden/>
          </w:rPr>
          <w:fldChar w:fldCharType="begin"/>
        </w:r>
        <w:r>
          <w:rPr>
            <w:noProof/>
            <w:webHidden/>
          </w:rPr>
          <w:instrText xml:space="preserve"> PAGEREF _Toc297712124 \h </w:instrText>
        </w:r>
        <w:r>
          <w:rPr>
            <w:noProof/>
            <w:webHidden/>
          </w:rPr>
        </w:r>
        <w:r>
          <w:rPr>
            <w:noProof/>
            <w:webHidden/>
          </w:rPr>
          <w:fldChar w:fldCharType="separate"/>
        </w:r>
        <w:r>
          <w:rPr>
            <w:noProof/>
            <w:webHidden/>
          </w:rPr>
          <w:t>55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5" w:history="1">
        <w:r w:rsidRPr="00515878">
          <w:rPr>
            <w:rStyle w:val="Hyperlink"/>
            <w:rFonts w:cs="Arial"/>
            <w:noProof/>
          </w:rPr>
          <w:t>MomsRefusionStatistikHent</w:t>
        </w:r>
        <w:r>
          <w:rPr>
            <w:noProof/>
            <w:webHidden/>
          </w:rPr>
          <w:tab/>
        </w:r>
        <w:r>
          <w:rPr>
            <w:noProof/>
            <w:webHidden/>
          </w:rPr>
          <w:fldChar w:fldCharType="begin"/>
        </w:r>
        <w:r>
          <w:rPr>
            <w:noProof/>
            <w:webHidden/>
          </w:rPr>
          <w:instrText xml:space="preserve"> PAGEREF _Toc297712125 \h </w:instrText>
        </w:r>
        <w:r>
          <w:rPr>
            <w:noProof/>
            <w:webHidden/>
          </w:rPr>
        </w:r>
        <w:r>
          <w:rPr>
            <w:noProof/>
            <w:webHidden/>
          </w:rPr>
          <w:fldChar w:fldCharType="separate"/>
        </w:r>
        <w:r>
          <w:rPr>
            <w:noProof/>
            <w:webHidden/>
          </w:rPr>
          <w:t>56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6" w:history="1">
        <w:r w:rsidRPr="00515878">
          <w:rPr>
            <w:rStyle w:val="Hyperlink"/>
            <w:rFonts w:cs="Arial"/>
            <w:noProof/>
          </w:rPr>
          <w:t>MomsRefusionSystemAdministrationOpdater</w:t>
        </w:r>
        <w:r>
          <w:rPr>
            <w:noProof/>
            <w:webHidden/>
          </w:rPr>
          <w:tab/>
        </w:r>
        <w:r>
          <w:rPr>
            <w:noProof/>
            <w:webHidden/>
          </w:rPr>
          <w:fldChar w:fldCharType="begin"/>
        </w:r>
        <w:r>
          <w:rPr>
            <w:noProof/>
            <w:webHidden/>
          </w:rPr>
          <w:instrText xml:space="preserve"> PAGEREF _Toc297712126 \h </w:instrText>
        </w:r>
        <w:r>
          <w:rPr>
            <w:noProof/>
            <w:webHidden/>
          </w:rPr>
        </w:r>
        <w:r>
          <w:rPr>
            <w:noProof/>
            <w:webHidden/>
          </w:rPr>
          <w:fldChar w:fldCharType="separate"/>
        </w:r>
        <w:r>
          <w:rPr>
            <w:noProof/>
            <w:webHidden/>
          </w:rPr>
          <w:t>58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7" w:history="1">
        <w:r w:rsidRPr="00515878">
          <w:rPr>
            <w:rStyle w:val="Hyperlink"/>
            <w:rFonts w:cs="Arial"/>
            <w:noProof/>
          </w:rPr>
          <w:t>MomsRefusionSystemAdministrationSamlingHent</w:t>
        </w:r>
        <w:r>
          <w:rPr>
            <w:noProof/>
            <w:webHidden/>
          </w:rPr>
          <w:tab/>
        </w:r>
        <w:r>
          <w:rPr>
            <w:noProof/>
            <w:webHidden/>
          </w:rPr>
          <w:fldChar w:fldCharType="begin"/>
        </w:r>
        <w:r>
          <w:rPr>
            <w:noProof/>
            <w:webHidden/>
          </w:rPr>
          <w:instrText xml:space="preserve"> PAGEREF _Toc297712127 \h </w:instrText>
        </w:r>
        <w:r>
          <w:rPr>
            <w:noProof/>
            <w:webHidden/>
          </w:rPr>
        </w:r>
        <w:r>
          <w:rPr>
            <w:noProof/>
            <w:webHidden/>
          </w:rPr>
          <w:fldChar w:fldCharType="separate"/>
        </w:r>
        <w:r>
          <w:rPr>
            <w:noProof/>
            <w:webHidden/>
          </w:rPr>
          <w:t>59</w:t>
        </w:r>
        <w:r>
          <w:rPr>
            <w:noProof/>
            <w:webHidden/>
          </w:rPr>
          <w:fldChar w:fldCharType="end"/>
        </w:r>
      </w:hyperlink>
    </w:p>
    <w:p w:rsidR="007707CB" w:rsidRDefault="007707CB" w:rsidP="000D1231">
      <w:pPr>
        <w:pStyle w:val="TOC1"/>
        <w:tabs>
          <w:tab w:val="right" w:leader="dot" w:pos="10195"/>
        </w:tabs>
        <w:rPr>
          <w:rFonts w:ascii="Times New Roman" w:hAnsi="Times New Roman" w:cs="Times New Roman"/>
          <w:b w:val="0"/>
          <w:noProof/>
          <w:sz w:val="22"/>
          <w:szCs w:val="22"/>
        </w:rPr>
      </w:pPr>
      <w:hyperlink w:anchor="_Toc297712128" w:history="1">
        <w:r w:rsidRPr="00515878">
          <w:rPr>
            <w:rStyle w:val="Hyperlink"/>
            <w:rFonts w:cs="Arial"/>
            <w:noProof/>
          </w:rPr>
          <w:t>Fælles datastrukturer</w:t>
        </w:r>
        <w:r>
          <w:rPr>
            <w:noProof/>
            <w:webHidden/>
          </w:rPr>
          <w:tab/>
        </w:r>
        <w:r>
          <w:rPr>
            <w:noProof/>
            <w:webHidden/>
          </w:rPr>
          <w:fldChar w:fldCharType="begin"/>
        </w:r>
        <w:r>
          <w:rPr>
            <w:noProof/>
            <w:webHidden/>
          </w:rPr>
          <w:instrText xml:space="preserve"> PAGEREF _Toc297712128 \h </w:instrText>
        </w:r>
        <w:r>
          <w:rPr>
            <w:noProof/>
            <w:webHidden/>
          </w:rPr>
        </w:r>
        <w:r>
          <w:rPr>
            <w:noProof/>
            <w:webHidden/>
          </w:rPr>
          <w:fldChar w:fldCharType="separate"/>
        </w:r>
        <w:r>
          <w:rPr>
            <w:noProof/>
            <w:webHidden/>
          </w:rPr>
          <w:t>60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29" w:history="1">
        <w:r w:rsidRPr="00515878">
          <w:rPr>
            <w:rStyle w:val="Hyperlink"/>
            <w:rFonts w:cs="Arial"/>
            <w:noProof/>
          </w:rPr>
          <w:t>MomsRefusionAfgørelseAfslagÅrsagStruktur</w:t>
        </w:r>
        <w:r>
          <w:rPr>
            <w:noProof/>
            <w:webHidden/>
          </w:rPr>
          <w:tab/>
        </w:r>
        <w:r>
          <w:rPr>
            <w:noProof/>
            <w:webHidden/>
          </w:rPr>
          <w:fldChar w:fldCharType="begin"/>
        </w:r>
        <w:r>
          <w:rPr>
            <w:noProof/>
            <w:webHidden/>
          </w:rPr>
          <w:instrText xml:space="preserve"> PAGEREF _Toc297712129 \h </w:instrText>
        </w:r>
        <w:r>
          <w:rPr>
            <w:noProof/>
            <w:webHidden/>
          </w:rPr>
        </w:r>
        <w:r>
          <w:rPr>
            <w:noProof/>
            <w:webHidden/>
          </w:rPr>
          <w:fldChar w:fldCharType="separate"/>
        </w:r>
        <w:r>
          <w:rPr>
            <w:noProof/>
            <w:webHidden/>
          </w:rPr>
          <w:t>60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0" w:history="1">
        <w:r w:rsidRPr="00515878">
          <w:rPr>
            <w:rStyle w:val="Hyperlink"/>
            <w:rFonts w:cs="Arial"/>
            <w:noProof/>
          </w:rPr>
          <w:t>MomsRefusionAfgørelseNummerStruktur</w:t>
        </w:r>
        <w:r>
          <w:rPr>
            <w:noProof/>
            <w:webHidden/>
          </w:rPr>
          <w:tab/>
        </w:r>
        <w:r>
          <w:rPr>
            <w:noProof/>
            <w:webHidden/>
          </w:rPr>
          <w:fldChar w:fldCharType="begin"/>
        </w:r>
        <w:r>
          <w:rPr>
            <w:noProof/>
            <w:webHidden/>
          </w:rPr>
          <w:instrText xml:space="preserve"> PAGEREF _Toc297712130 \h </w:instrText>
        </w:r>
        <w:r>
          <w:rPr>
            <w:noProof/>
            <w:webHidden/>
          </w:rPr>
        </w:r>
        <w:r>
          <w:rPr>
            <w:noProof/>
            <w:webHidden/>
          </w:rPr>
          <w:fldChar w:fldCharType="separate"/>
        </w:r>
        <w:r>
          <w:rPr>
            <w:noProof/>
            <w:webHidden/>
          </w:rPr>
          <w:t>60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1" w:history="1">
        <w:r w:rsidRPr="00515878">
          <w:rPr>
            <w:rStyle w:val="Hyperlink"/>
            <w:rFonts w:cs="Arial"/>
            <w:noProof/>
          </w:rPr>
          <w:t>MomsRefusionAfgørelseNummerVersionDatoStruktur</w:t>
        </w:r>
        <w:r>
          <w:rPr>
            <w:noProof/>
            <w:webHidden/>
          </w:rPr>
          <w:tab/>
        </w:r>
        <w:r>
          <w:rPr>
            <w:noProof/>
            <w:webHidden/>
          </w:rPr>
          <w:fldChar w:fldCharType="begin"/>
        </w:r>
        <w:r>
          <w:rPr>
            <w:noProof/>
            <w:webHidden/>
          </w:rPr>
          <w:instrText xml:space="preserve"> PAGEREF _Toc297712131 \h </w:instrText>
        </w:r>
        <w:r>
          <w:rPr>
            <w:noProof/>
            <w:webHidden/>
          </w:rPr>
        </w:r>
        <w:r>
          <w:rPr>
            <w:noProof/>
            <w:webHidden/>
          </w:rPr>
          <w:fldChar w:fldCharType="separate"/>
        </w:r>
        <w:r>
          <w:rPr>
            <w:noProof/>
            <w:webHidden/>
          </w:rPr>
          <w:t>60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2" w:history="1">
        <w:r w:rsidRPr="00515878">
          <w:rPr>
            <w:rStyle w:val="Hyperlink"/>
            <w:rFonts w:cs="Arial"/>
            <w:noProof/>
          </w:rPr>
          <w:t>MomsRefusionAfgørelseStruktur</w:t>
        </w:r>
        <w:r>
          <w:rPr>
            <w:noProof/>
            <w:webHidden/>
          </w:rPr>
          <w:tab/>
        </w:r>
        <w:r>
          <w:rPr>
            <w:noProof/>
            <w:webHidden/>
          </w:rPr>
          <w:fldChar w:fldCharType="begin"/>
        </w:r>
        <w:r>
          <w:rPr>
            <w:noProof/>
            <w:webHidden/>
          </w:rPr>
          <w:instrText xml:space="preserve"> PAGEREF _Toc297712132 \h </w:instrText>
        </w:r>
        <w:r>
          <w:rPr>
            <w:noProof/>
            <w:webHidden/>
          </w:rPr>
        </w:r>
        <w:r>
          <w:rPr>
            <w:noProof/>
            <w:webHidden/>
          </w:rPr>
          <w:fldChar w:fldCharType="separate"/>
        </w:r>
        <w:r>
          <w:rPr>
            <w:noProof/>
            <w:webHidden/>
          </w:rPr>
          <w:t>60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3" w:history="1">
        <w:r w:rsidRPr="00515878">
          <w:rPr>
            <w:rStyle w:val="Hyperlink"/>
            <w:rFonts w:cs="Arial"/>
            <w:noProof/>
          </w:rPr>
          <w:t>MomsRefusionAktørStruktur</w:t>
        </w:r>
        <w:r>
          <w:rPr>
            <w:noProof/>
            <w:webHidden/>
          </w:rPr>
          <w:tab/>
        </w:r>
        <w:r>
          <w:rPr>
            <w:noProof/>
            <w:webHidden/>
          </w:rPr>
          <w:fldChar w:fldCharType="begin"/>
        </w:r>
        <w:r>
          <w:rPr>
            <w:noProof/>
            <w:webHidden/>
          </w:rPr>
          <w:instrText xml:space="preserve"> PAGEREF _Toc297712133 \h </w:instrText>
        </w:r>
        <w:r>
          <w:rPr>
            <w:noProof/>
            <w:webHidden/>
          </w:rPr>
        </w:r>
        <w:r>
          <w:rPr>
            <w:noProof/>
            <w:webHidden/>
          </w:rPr>
          <w:fldChar w:fldCharType="separate"/>
        </w:r>
        <w:r>
          <w:rPr>
            <w:noProof/>
            <w:webHidden/>
          </w:rPr>
          <w:t>61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4" w:history="1">
        <w:r w:rsidRPr="00515878">
          <w:rPr>
            <w:rStyle w:val="Hyperlink"/>
            <w:rFonts w:cs="Arial"/>
            <w:noProof/>
          </w:rPr>
          <w:t>MomsRefusionAktørSøgekriterieStruktur</w:t>
        </w:r>
        <w:r>
          <w:rPr>
            <w:noProof/>
            <w:webHidden/>
          </w:rPr>
          <w:tab/>
        </w:r>
        <w:r>
          <w:rPr>
            <w:noProof/>
            <w:webHidden/>
          </w:rPr>
          <w:fldChar w:fldCharType="begin"/>
        </w:r>
        <w:r>
          <w:rPr>
            <w:noProof/>
            <w:webHidden/>
          </w:rPr>
          <w:instrText xml:space="preserve"> PAGEREF _Toc297712134 \h </w:instrText>
        </w:r>
        <w:r>
          <w:rPr>
            <w:noProof/>
            <w:webHidden/>
          </w:rPr>
        </w:r>
        <w:r>
          <w:rPr>
            <w:noProof/>
            <w:webHidden/>
          </w:rPr>
          <w:fldChar w:fldCharType="separate"/>
        </w:r>
        <w:r>
          <w:rPr>
            <w:noProof/>
            <w:webHidden/>
          </w:rPr>
          <w:t>61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5" w:history="1">
        <w:r w:rsidRPr="00515878">
          <w:rPr>
            <w:rStyle w:val="Hyperlink"/>
            <w:rFonts w:cs="Arial"/>
            <w:noProof/>
          </w:rPr>
          <w:t>MomsRefusionAnsøgningDataStruktur</w:t>
        </w:r>
        <w:r>
          <w:rPr>
            <w:noProof/>
            <w:webHidden/>
          </w:rPr>
          <w:tab/>
        </w:r>
        <w:r>
          <w:rPr>
            <w:noProof/>
            <w:webHidden/>
          </w:rPr>
          <w:fldChar w:fldCharType="begin"/>
        </w:r>
        <w:r>
          <w:rPr>
            <w:noProof/>
            <w:webHidden/>
          </w:rPr>
          <w:instrText xml:space="preserve"> PAGEREF _Toc297712135 \h </w:instrText>
        </w:r>
        <w:r>
          <w:rPr>
            <w:noProof/>
            <w:webHidden/>
          </w:rPr>
        </w:r>
        <w:r>
          <w:rPr>
            <w:noProof/>
            <w:webHidden/>
          </w:rPr>
          <w:fldChar w:fldCharType="separate"/>
        </w:r>
        <w:r>
          <w:rPr>
            <w:noProof/>
            <w:webHidden/>
          </w:rPr>
          <w:t>61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6" w:history="1">
        <w:r w:rsidRPr="00515878">
          <w:rPr>
            <w:rStyle w:val="Hyperlink"/>
            <w:rFonts w:cs="Arial"/>
            <w:noProof/>
          </w:rPr>
          <w:t>MomsRefusionAnsøgningIndstillingStruktur</w:t>
        </w:r>
        <w:r>
          <w:rPr>
            <w:noProof/>
            <w:webHidden/>
          </w:rPr>
          <w:tab/>
        </w:r>
        <w:r>
          <w:rPr>
            <w:noProof/>
            <w:webHidden/>
          </w:rPr>
          <w:fldChar w:fldCharType="begin"/>
        </w:r>
        <w:r>
          <w:rPr>
            <w:noProof/>
            <w:webHidden/>
          </w:rPr>
          <w:instrText xml:space="preserve"> PAGEREF _Toc297712136 \h </w:instrText>
        </w:r>
        <w:r>
          <w:rPr>
            <w:noProof/>
            <w:webHidden/>
          </w:rPr>
        </w:r>
        <w:r>
          <w:rPr>
            <w:noProof/>
            <w:webHidden/>
          </w:rPr>
          <w:fldChar w:fldCharType="separate"/>
        </w:r>
        <w:r>
          <w:rPr>
            <w:noProof/>
            <w:webHidden/>
          </w:rPr>
          <w:t>62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7" w:history="1">
        <w:r w:rsidRPr="00515878">
          <w:rPr>
            <w:rStyle w:val="Hyperlink"/>
            <w:rFonts w:cs="Arial"/>
            <w:noProof/>
          </w:rPr>
          <w:t>MomsRefusionAnsøgningKvitteringStruktur</w:t>
        </w:r>
        <w:r>
          <w:rPr>
            <w:noProof/>
            <w:webHidden/>
          </w:rPr>
          <w:tab/>
        </w:r>
        <w:r>
          <w:rPr>
            <w:noProof/>
            <w:webHidden/>
          </w:rPr>
          <w:fldChar w:fldCharType="begin"/>
        </w:r>
        <w:r>
          <w:rPr>
            <w:noProof/>
            <w:webHidden/>
          </w:rPr>
          <w:instrText xml:space="preserve"> PAGEREF _Toc297712137 \h </w:instrText>
        </w:r>
        <w:r>
          <w:rPr>
            <w:noProof/>
            <w:webHidden/>
          </w:rPr>
        </w:r>
        <w:r>
          <w:rPr>
            <w:noProof/>
            <w:webHidden/>
          </w:rPr>
          <w:fldChar w:fldCharType="separate"/>
        </w:r>
        <w:r>
          <w:rPr>
            <w:noProof/>
            <w:webHidden/>
          </w:rPr>
          <w:t>63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8" w:history="1">
        <w:r w:rsidRPr="00515878">
          <w:rPr>
            <w:rStyle w:val="Hyperlink"/>
            <w:rFonts w:cs="Arial"/>
            <w:noProof/>
          </w:rPr>
          <w:t>MomsRefusionAnsøgningOpdaterOutputStruktur</w:t>
        </w:r>
        <w:r>
          <w:rPr>
            <w:noProof/>
            <w:webHidden/>
          </w:rPr>
          <w:tab/>
        </w:r>
        <w:r>
          <w:rPr>
            <w:noProof/>
            <w:webHidden/>
          </w:rPr>
          <w:fldChar w:fldCharType="begin"/>
        </w:r>
        <w:r>
          <w:rPr>
            <w:noProof/>
            <w:webHidden/>
          </w:rPr>
          <w:instrText xml:space="preserve"> PAGEREF _Toc297712138 \h </w:instrText>
        </w:r>
        <w:r>
          <w:rPr>
            <w:noProof/>
            <w:webHidden/>
          </w:rPr>
        </w:r>
        <w:r>
          <w:rPr>
            <w:noProof/>
            <w:webHidden/>
          </w:rPr>
          <w:fldChar w:fldCharType="separate"/>
        </w:r>
        <w:r>
          <w:rPr>
            <w:noProof/>
            <w:webHidden/>
          </w:rPr>
          <w:t>63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39" w:history="1">
        <w:r w:rsidRPr="00515878">
          <w:rPr>
            <w:rStyle w:val="Hyperlink"/>
            <w:rFonts w:cs="Arial"/>
            <w:noProof/>
          </w:rPr>
          <w:t>MomsRefusionAnsøgningStamDataStruktur</w:t>
        </w:r>
        <w:r>
          <w:rPr>
            <w:noProof/>
            <w:webHidden/>
          </w:rPr>
          <w:tab/>
        </w:r>
        <w:r>
          <w:rPr>
            <w:noProof/>
            <w:webHidden/>
          </w:rPr>
          <w:fldChar w:fldCharType="begin"/>
        </w:r>
        <w:r>
          <w:rPr>
            <w:noProof/>
            <w:webHidden/>
          </w:rPr>
          <w:instrText xml:space="preserve"> PAGEREF _Toc297712139 \h </w:instrText>
        </w:r>
        <w:r>
          <w:rPr>
            <w:noProof/>
            <w:webHidden/>
          </w:rPr>
        </w:r>
        <w:r>
          <w:rPr>
            <w:noProof/>
            <w:webHidden/>
          </w:rPr>
          <w:fldChar w:fldCharType="separate"/>
        </w:r>
        <w:r>
          <w:rPr>
            <w:noProof/>
            <w:webHidden/>
          </w:rPr>
          <w:t>64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0" w:history="1">
        <w:r w:rsidRPr="00515878">
          <w:rPr>
            <w:rStyle w:val="Hyperlink"/>
            <w:rFonts w:cs="Arial"/>
            <w:noProof/>
          </w:rPr>
          <w:t>MomsRefusionAnsøgningStruktur</w:t>
        </w:r>
        <w:r>
          <w:rPr>
            <w:noProof/>
            <w:webHidden/>
          </w:rPr>
          <w:tab/>
        </w:r>
        <w:r>
          <w:rPr>
            <w:noProof/>
            <w:webHidden/>
          </w:rPr>
          <w:fldChar w:fldCharType="begin"/>
        </w:r>
        <w:r>
          <w:rPr>
            <w:noProof/>
            <w:webHidden/>
          </w:rPr>
          <w:instrText xml:space="preserve"> PAGEREF _Toc297712140 \h </w:instrText>
        </w:r>
        <w:r>
          <w:rPr>
            <w:noProof/>
            <w:webHidden/>
          </w:rPr>
        </w:r>
        <w:r>
          <w:rPr>
            <w:noProof/>
            <w:webHidden/>
          </w:rPr>
          <w:fldChar w:fldCharType="separate"/>
        </w:r>
        <w:r>
          <w:rPr>
            <w:noProof/>
            <w:webHidden/>
          </w:rPr>
          <w:t>64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1" w:history="1">
        <w:r w:rsidRPr="00515878">
          <w:rPr>
            <w:rStyle w:val="Hyperlink"/>
            <w:rFonts w:cs="Arial"/>
            <w:noProof/>
          </w:rPr>
          <w:t>MomsRefusionAnsøgningVersionNummerStruktur</w:t>
        </w:r>
        <w:r>
          <w:rPr>
            <w:noProof/>
            <w:webHidden/>
          </w:rPr>
          <w:tab/>
        </w:r>
        <w:r>
          <w:rPr>
            <w:noProof/>
            <w:webHidden/>
          </w:rPr>
          <w:fldChar w:fldCharType="begin"/>
        </w:r>
        <w:r>
          <w:rPr>
            <w:noProof/>
            <w:webHidden/>
          </w:rPr>
          <w:instrText xml:space="preserve"> PAGEREF _Toc297712141 \h </w:instrText>
        </w:r>
        <w:r>
          <w:rPr>
            <w:noProof/>
            <w:webHidden/>
          </w:rPr>
        </w:r>
        <w:r>
          <w:rPr>
            <w:noProof/>
            <w:webHidden/>
          </w:rPr>
          <w:fldChar w:fldCharType="separate"/>
        </w:r>
        <w:r>
          <w:rPr>
            <w:noProof/>
            <w:webHidden/>
          </w:rPr>
          <w:t>65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2" w:history="1">
        <w:r w:rsidRPr="00515878">
          <w:rPr>
            <w:rStyle w:val="Hyperlink"/>
            <w:rFonts w:cs="Arial"/>
            <w:noProof/>
          </w:rPr>
          <w:t>MomsRefusionBankkontoDetaljeStruktur</w:t>
        </w:r>
        <w:r>
          <w:rPr>
            <w:noProof/>
            <w:webHidden/>
          </w:rPr>
          <w:tab/>
        </w:r>
        <w:r>
          <w:rPr>
            <w:noProof/>
            <w:webHidden/>
          </w:rPr>
          <w:fldChar w:fldCharType="begin"/>
        </w:r>
        <w:r>
          <w:rPr>
            <w:noProof/>
            <w:webHidden/>
          </w:rPr>
          <w:instrText xml:space="preserve"> PAGEREF _Toc297712142 \h </w:instrText>
        </w:r>
        <w:r>
          <w:rPr>
            <w:noProof/>
            <w:webHidden/>
          </w:rPr>
        </w:r>
        <w:r>
          <w:rPr>
            <w:noProof/>
            <w:webHidden/>
          </w:rPr>
          <w:fldChar w:fldCharType="separate"/>
        </w:r>
        <w:r>
          <w:rPr>
            <w:noProof/>
            <w:webHidden/>
          </w:rPr>
          <w:t>65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3" w:history="1">
        <w:r w:rsidRPr="00515878">
          <w:rPr>
            <w:rStyle w:val="Hyperlink"/>
            <w:rFonts w:cs="Arial"/>
            <w:noProof/>
          </w:rPr>
          <w:t>MomsRefusionBankkontoStruktur</w:t>
        </w:r>
        <w:r>
          <w:rPr>
            <w:noProof/>
            <w:webHidden/>
          </w:rPr>
          <w:tab/>
        </w:r>
        <w:r>
          <w:rPr>
            <w:noProof/>
            <w:webHidden/>
          </w:rPr>
          <w:fldChar w:fldCharType="begin"/>
        </w:r>
        <w:r>
          <w:rPr>
            <w:noProof/>
            <w:webHidden/>
          </w:rPr>
          <w:instrText xml:space="preserve"> PAGEREF _Toc297712143 \h </w:instrText>
        </w:r>
        <w:r>
          <w:rPr>
            <w:noProof/>
            <w:webHidden/>
          </w:rPr>
        </w:r>
        <w:r>
          <w:rPr>
            <w:noProof/>
            <w:webHidden/>
          </w:rPr>
          <w:fldChar w:fldCharType="separate"/>
        </w:r>
        <w:r>
          <w:rPr>
            <w:noProof/>
            <w:webHidden/>
          </w:rPr>
          <w:t>66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4" w:history="1">
        <w:r w:rsidRPr="00515878">
          <w:rPr>
            <w:rStyle w:val="Hyperlink"/>
            <w:rFonts w:cs="Arial"/>
            <w:noProof/>
          </w:rPr>
          <w:t>MomsRefusionBeløbStruktur</w:t>
        </w:r>
        <w:r>
          <w:rPr>
            <w:noProof/>
            <w:webHidden/>
          </w:rPr>
          <w:tab/>
        </w:r>
        <w:r>
          <w:rPr>
            <w:noProof/>
            <w:webHidden/>
          </w:rPr>
          <w:fldChar w:fldCharType="begin"/>
        </w:r>
        <w:r>
          <w:rPr>
            <w:noProof/>
            <w:webHidden/>
          </w:rPr>
          <w:instrText xml:space="preserve"> PAGEREF _Toc297712144 \h </w:instrText>
        </w:r>
        <w:r>
          <w:rPr>
            <w:noProof/>
            <w:webHidden/>
          </w:rPr>
        </w:r>
        <w:r>
          <w:rPr>
            <w:noProof/>
            <w:webHidden/>
          </w:rPr>
          <w:fldChar w:fldCharType="separate"/>
        </w:r>
        <w:r>
          <w:rPr>
            <w:noProof/>
            <w:webHidden/>
          </w:rPr>
          <w:t>66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5" w:history="1">
        <w:r w:rsidRPr="00515878">
          <w:rPr>
            <w:rStyle w:val="Hyperlink"/>
            <w:rFonts w:cs="Arial"/>
            <w:noProof/>
          </w:rPr>
          <w:t>MomsRefusionDokumentStruktur</w:t>
        </w:r>
        <w:r>
          <w:rPr>
            <w:noProof/>
            <w:webHidden/>
          </w:rPr>
          <w:tab/>
        </w:r>
        <w:r>
          <w:rPr>
            <w:noProof/>
            <w:webHidden/>
          </w:rPr>
          <w:fldChar w:fldCharType="begin"/>
        </w:r>
        <w:r>
          <w:rPr>
            <w:noProof/>
            <w:webHidden/>
          </w:rPr>
          <w:instrText xml:space="preserve"> PAGEREF _Toc297712145 \h </w:instrText>
        </w:r>
        <w:r>
          <w:rPr>
            <w:noProof/>
            <w:webHidden/>
          </w:rPr>
        </w:r>
        <w:r>
          <w:rPr>
            <w:noProof/>
            <w:webHidden/>
          </w:rPr>
          <w:fldChar w:fldCharType="separate"/>
        </w:r>
        <w:r>
          <w:rPr>
            <w:noProof/>
            <w:webHidden/>
          </w:rPr>
          <w:t>66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6" w:history="1">
        <w:r w:rsidRPr="00515878">
          <w:rPr>
            <w:rStyle w:val="Hyperlink"/>
            <w:rFonts w:cs="Arial"/>
            <w:noProof/>
          </w:rPr>
          <w:t>MomsRefusionEUBeskedStruktur</w:t>
        </w:r>
        <w:r>
          <w:rPr>
            <w:noProof/>
            <w:webHidden/>
          </w:rPr>
          <w:tab/>
        </w:r>
        <w:r>
          <w:rPr>
            <w:noProof/>
            <w:webHidden/>
          </w:rPr>
          <w:fldChar w:fldCharType="begin"/>
        </w:r>
        <w:r>
          <w:rPr>
            <w:noProof/>
            <w:webHidden/>
          </w:rPr>
          <w:instrText xml:space="preserve"> PAGEREF _Toc297712146 \h </w:instrText>
        </w:r>
        <w:r>
          <w:rPr>
            <w:noProof/>
            <w:webHidden/>
          </w:rPr>
        </w:r>
        <w:r>
          <w:rPr>
            <w:noProof/>
            <w:webHidden/>
          </w:rPr>
          <w:fldChar w:fldCharType="separate"/>
        </w:r>
        <w:r>
          <w:rPr>
            <w:noProof/>
            <w:webHidden/>
          </w:rPr>
          <w:t>67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7" w:history="1">
        <w:r w:rsidRPr="00515878">
          <w:rPr>
            <w:rStyle w:val="Hyperlink"/>
            <w:rFonts w:cs="Arial"/>
            <w:noProof/>
          </w:rPr>
          <w:t>MomsRefusionErhvervsAktivitetValgStruktur</w:t>
        </w:r>
        <w:r>
          <w:rPr>
            <w:noProof/>
            <w:webHidden/>
          </w:rPr>
          <w:tab/>
        </w:r>
        <w:r>
          <w:rPr>
            <w:noProof/>
            <w:webHidden/>
          </w:rPr>
          <w:fldChar w:fldCharType="begin"/>
        </w:r>
        <w:r>
          <w:rPr>
            <w:noProof/>
            <w:webHidden/>
          </w:rPr>
          <w:instrText xml:space="preserve"> PAGEREF _Toc297712147 \h </w:instrText>
        </w:r>
        <w:r>
          <w:rPr>
            <w:noProof/>
            <w:webHidden/>
          </w:rPr>
        </w:r>
        <w:r>
          <w:rPr>
            <w:noProof/>
            <w:webHidden/>
          </w:rPr>
          <w:fldChar w:fldCharType="separate"/>
        </w:r>
        <w:r>
          <w:rPr>
            <w:noProof/>
            <w:webHidden/>
          </w:rPr>
          <w:t>67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8" w:history="1">
        <w:r w:rsidRPr="00515878">
          <w:rPr>
            <w:rStyle w:val="Hyperlink"/>
            <w:rFonts w:cs="Arial"/>
            <w:noProof/>
          </w:rPr>
          <w:t>MomsRefusionKontaktOplysningStruktur</w:t>
        </w:r>
        <w:r>
          <w:rPr>
            <w:noProof/>
            <w:webHidden/>
          </w:rPr>
          <w:tab/>
        </w:r>
        <w:r>
          <w:rPr>
            <w:noProof/>
            <w:webHidden/>
          </w:rPr>
          <w:fldChar w:fldCharType="begin"/>
        </w:r>
        <w:r>
          <w:rPr>
            <w:noProof/>
            <w:webHidden/>
          </w:rPr>
          <w:instrText xml:space="preserve"> PAGEREF _Toc297712148 \h </w:instrText>
        </w:r>
        <w:r>
          <w:rPr>
            <w:noProof/>
            <w:webHidden/>
          </w:rPr>
        </w:r>
        <w:r>
          <w:rPr>
            <w:noProof/>
            <w:webHidden/>
          </w:rPr>
          <w:fldChar w:fldCharType="separate"/>
        </w:r>
        <w:r>
          <w:rPr>
            <w:noProof/>
            <w:webHidden/>
          </w:rPr>
          <w:t>68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49" w:history="1">
        <w:r w:rsidRPr="00515878">
          <w:rPr>
            <w:rStyle w:val="Hyperlink"/>
            <w:rFonts w:cs="Arial"/>
            <w:noProof/>
          </w:rPr>
          <w:t>MomsRefusionKundeIdentifikationDetaljeStruktur</w:t>
        </w:r>
        <w:r>
          <w:rPr>
            <w:noProof/>
            <w:webHidden/>
          </w:rPr>
          <w:tab/>
        </w:r>
        <w:r>
          <w:rPr>
            <w:noProof/>
            <w:webHidden/>
          </w:rPr>
          <w:fldChar w:fldCharType="begin"/>
        </w:r>
        <w:r>
          <w:rPr>
            <w:noProof/>
            <w:webHidden/>
          </w:rPr>
          <w:instrText xml:space="preserve"> PAGEREF _Toc297712149 \h </w:instrText>
        </w:r>
        <w:r>
          <w:rPr>
            <w:noProof/>
            <w:webHidden/>
          </w:rPr>
        </w:r>
        <w:r>
          <w:rPr>
            <w:noProof/>
            <w:webHidden/>
          </w:rPr>
          <w:fldChar w:fldCharType="separate"/>
        </w:r>
        <w:r>
          <w:rPr>
            <w:noProof/>
            <w:webHidden/>
          </w:rPr>
          <w:t>68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0" w:history="1">
        <w:r w:rsidRPr="00515878">
          <w:rPr>
            <w:rStyle w:val="Hyperlink"/>
            <w:rFonts w:cs="Arial"/>
            <w:noProof/>
          </w:rPr>
          <w:t>MomsRefusionKundeRepræsentantStruktur</w:t>
        </w:r>
        <w:r>
          <w:rPr>
            <w:noProof/>
            <w:webHidden/>
          </w:rPr>
          <w:tab/>
        </w:r>
        <w:r>
          <w:rPr>
            <w:noProof/>
            <w:webHidden/>
          </w:rPr>
          <w:fldChar w:fldCharType="begin"/>
        </w:r>
        <w:r>
          <w:rPr>
            <w:noProof/>
            <w:webHidden/>
          </w:rPr>
          <w:instrText xml:space="preserve"> PAGEREF _Toc297712150 \h </w:instrText>
        </w:r>
        <w:r>
          <w:rPr>
            <w:noProof/>
            <w:webHidden/>
          </w:rPr>
        </w:r>
        <w:r>
          <w:rPr>
            <w:noProof/>
            <w:webHidden/>
          </w:rPr>
          <w:fldChar w:fldCharType="separate"/>
        </w:r>
        <w:r>
          <w:rPr>
            <w:noProof/>
            <w:webHidden/>
          </w:rPr>
          <w:t>68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1" w:history="1">
        <w:r w:rsidRPr="00515878">
          <w:rPr>
            <w:rStyle w:val="Hyperlink"/>
            <w:rFonts w:cs="Arial"/>
            <w:noProof/>
          </w:rPr>
          <w:t>MomsRefusionKundeStruktur</w:t>
        </w:r>
        <w:r>
          <w:rPr>
            <w:noProof/>
            <w:webHidden/>
          </w:rPr>
          <w:tab/>
        </w:r>
        <w:r>
          <w:rPr>
            <w:noProof/>
            <w:webHidden/>
          </w:rPr>
          <w:fldChar w:fldCharType="begin"/>
        </w:r>
        <w:r>
          <w:rPr>
            <w:noProof/>
            <w:webHidden/>
          </w:rPr>
          <w:instrText xml:space="preserve"> PAGEREF _Toc297712151 \h </w:instrText>
        </w:r>
        <w:r>
          <w:rPr>
            <w:noProof/>
            <w:webHidden/>
          </w:rPr>
        </w:r>
        <w:r>
          <w:rPr>
            <w:noProof/>
            <w:webHidden/>
          </w:rPr>
          <w:fldChar w:fldCharType="separate"/>
        </w:r>
        <w:r>
          <w:rPr>
            <w:noProof/>
            <w:webHidden/>
          </w:rPr>
          <w:t>68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2" w:history="1">
        <w:r w:rsidRPr="00515878">
          <w:rPr>
            <w:rStyle w:val="Hyperlink"/>
            <w:rFonts w:cs="Arial"/>
            <w:noProof/>
          </w:rPr>
          <w:t>MomsRefusionLandKodeStruktur</w:t>
        </w:r>
        <w:r>
          <w:rPr>
            <w:noProof/>
            <w:webHidden/>
          </w:rPr>
          <w:tab/>
        </w:r>
        <w:r>
          <w:rPr>
            <w:noProof/>
            <w:webHidden/>
          </w:rPr>
          <w:fldChar w:fldCharType="begin"/>
        </w:r>
        <w:r>
          <w:rPr>
            <w:noProof/>
            <w:webHidden/>
          </w:rPr>
          <w:instrText xml:space="preserve"> PAGEREF _Toc297712152 \h </w:instrText>
        </w:r>
        <w:r>
          <w:rPr>
            <w:noProof/>
            <w:webHidden/>
          </w:rPr>
        </w:r>
        <w:r>
          <w:rPr>
            <w:noProof/>
            <w:webHidden/>
          </w:rPr>
          <w:fldChar w:fldCharType="separate"/>
        </w:r>
        <w:r>
          <w:rPr>
            <w:noProof/>
            <w:webHidden/>
          </w:rPr>
          <w:t>69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3" w:history="1">
        <w:r w:rsidRPr="00515878">
          <w:rPr>
            <w:rStyle w:val="Hyperlink"/>
            <w:rFonts w:cs="Arial"/>
            <w:noProof/>
          </w:rPr>
          <w:t>MomsRefusionLeverandørStruktur</w:t>
        </w:r>
        <w:r>
          <w:rPr>
            <w:noProof/>
            <w:webHidden/>
          </w:rPr>
          <w:tab/>
        </w:r>
        <w:r>
          <w:rPr>
            <w:noProof/>
            <w:webHidden/>
          </w:rPr>
          <w:fldChar w:fldCharType="begin"/>
        </w:r>
        <w:r>
          <w:rPr>
            <w:noProof/>
            <w:webHidden/>
          </w:rPr>
          <w:instrText xml:space="preserve"> PAGEREF _Toc297712153 \h </w:instrText>
        </w:r>
        <w:r>
          <w:rPr>
            <w:noProof/>
            <w:webHidden/>
          </w:rPr>
        </w:r>
        <w:r>
          <w:rPr>
            <w:noProof/>
            <w:webHidden/>
          </w:rPr>
          <w:fldChar w:fldCharType="separate"/>
        </w:r>
        <w:r>
          <w:rPr>
            <w:noProof/>
            <w:webHidden/>
          </w:rPr>
          <w:t>69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4" w:history="1">
        <w:r w:rsidRPr="00515878">
          <w:rPr>
            <w:rStyle w:val="Hyperlink"/>
            <w:rFonts w:cs="Arial"/>
            <w:noProof/>
          </w:rPr>
          <w:t>MomsRefusionMedarbejderDetaljeStruktur</w:t>
        </w:r>
        <w:r>
          <w:rPr>
            <w:noProof/>
            <w:webHidden/>
          </w:rPr>
          <w:tab/>
        </w:r>
        <w:r>
          <w:rPr>
            <w:noProof/>
            <w:webHidden/>
          </w:rPr>
          <w:fldChar w:fldCharType="begin"/>
        </w:r>
        <w:r>
          <w:rPr>
            <w:noProof/>
            <w:webHidden/>
          </w:rPr>
          <w:instrText xml:space="preserve"> PAGEREF _Toc297712154 \h </w:instrText>
        </w:r>
        <w:r>
          <w:rPr>
            <w:noProof/>
            <w:webHidden/>
          </w:rPr>
        </w:r>
        <w:r>
          <w:rPr>
            <w:noProof/>
            <w:webHidden/>
          </w:rPr>
          <w:fldChar w:fldCharType="separate"/>
        </w:r>
        <w:r>
          <w:rPr>
            <w:noProof/>
            <w:webHidden/>
          </w:rPr>
          <w:t>69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5" w:history="1">
        <w:r w:rsidRPr="00515878">
          <w:rPr>
            <w:rStyle w:val="Hyperlink"/>
            <w:rFonts w:cs="Arial"/>
            <w:noProof/>
          </w:rPr>
          <w:t>MomsRefusionMomsRegistreringsAttestStruktur</w:t>
        </w:r>
        <w:r>
          <w:rPr>
            <w:noProof/>
            <w:webHidden/>
          </w:rPr>
          <w:tab/>
        </w:r>
        <w:r>
          <w:rPr>
            <w:noProof/>
            <w:webHidden/>
          </w:rPr>
          <w:fldChar w:fldCharType="begin"/>
        </w:r>
        <w:r>
          <w:rPr>
            <w:noProof/>
            <w:webHidden/>
          </w:rPr>
          <w:instrText xml:space="preserve"> PAGEREF _Toc297712155 \h </w:instrText>
        </w:r>
        <w:r>
          <w:rPr>
            <w:noProof/>
            <w:webHidden/>
          </w:rPr>
        </w:r>
        <w:r>
          <w:rPr>
            <w:noProof/>
            <w:webHidden/>
          </w:rPr>
          <w:fldChar w:fldCharType="separate"/>
        </w:r>
        <w:r>
          <w:rPr>
            <w:noProof/>
            <w:webHidden/>
          </w:rPr>
          <w:t>69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6" w:history="1">
        <w:r w:rsidRPr="00515878">
          <w:rPr>
            <w:rStyle w:val="Hyperlink"/>
            <w:rFonts w:cs="Arial"/>
            <w:noProof/>
          </w:rPr>
          <w:t>MomsRefusionNotifikationKvitteringStruktur</w:t>
        </w:r>
        <w:r>
          <w:rPr>
            <w:noProof/>
            <w:webHidden/>
          </w:rPr>
          <w:tab/>
        </w:r>
        <w:r>
          <w:rPr>
            <w:noProof/>
            <w:webHidden/>
          </w:rPr>
          <w:fldChar w:fldCharType="begin"/>
        </w:r>
        <w:r>
          <w:rPr>
            <w:noProof/>
            <w:webHidden/>
          </w:rPr>
          <w:instrText xml:space="preserve"> PAGEREF _Toc297712156 \h </w:instrText>
        </w:r>
        <w:r>
          <w:rPr>
            <w:noProof/>
            <w:webHidden/>
          </w:rPr>
        </w:r>
        <w:r>
          <w:rPr>
            <w:noProof/>
            <w:webHidden/>
          </w:rPr>
          <w:fldChar w:fldCharType="separate"/>
        </w:r>
        <w:r>
          <w:rPr>
            <w:noProof/>
            <w:webHidden/>
          </w:rPr>
          <w:t>69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7" w:history="1">
        <w:r w:rsidRPr="00515878">
          <w:rPr>
            <w:rStyle w:val="Hyperlink"/>
            <w:rFonts w:cs="Arial"/>
            <w:noProof/>
          </w:rPr>
          <w:t>MomsRefusionNotifikationStruktur</w:t>
        </w:r>
        <w:r>
          <w:rPr>
            <w:noProof/>
            <w:webHidden/>
          </w:rPr>
          <w:tab/>
        </w:r>
        <w:r>
          <w:rPr>
            <w:noProof/>
            <w:webHidden/>
          </w:rPr>
          <w:fldChar w:fldCharType="begin"/>
        </w:r>
        <w:r>
          <w:rPr>
            <w:noProof/>
            <w:webHidden/>
          </w:rPr>
          <w:instrText xml:space="preserve"> PAGEREF _Toc297712157 \h </w:instrText>
        </w:r>
        <w:r>
          <w:rPr>
            <w:noProof/>
            <w:webHidden/>
          </w:rPr>
        </w:r>
        <w:r>
          <w:rPr>
            <w:noProof/>
            <w:webHidden/>
          </w:rPr>
          <w:fldChar w:fldCharType="separate"/>
        </w:r>
        <w:r>
          <w:rPr>
            <w:noProof/>
            <w:webHidden/>
          </w:rPr>
          <w:t>70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8" w:history="1">
        <w:r w:rsidRPr="00515878">
          <w:rPr>
            <w:rStyle w:val="Hyperlink"/>
            <w:rFonts w:cs="Arial"/>
            <w:noProof/>
          </w:rPr>
          <w:t>MomsRefusionPosteringStruktur</w:t>
        </w:r>
        <w:r>
          <w:rPr>
            <w:noProof/>
            <w:webHidden/>
          </w:rPr>
          <w:tab/>
        </w:r>
        <w:r>
          <w:rPr>
            <w:noProof/>
            <w:webHidden/>
          </w:rPr>
          <w:fldChar w:fldCharType="begin"/>
        </w:r>
        <w:r>
          <w:rPr>
            <w:noProof/>
            <w:webHidden/>
          </w:rPr>
          <w:instrText xml:space="preserve"> PAGEREF _Toc297712158 \h </w:instrText>
        </w:r>
        <w:r>
          <w:rPr>
            <w:noProof/>
            <w:webHidden/>
          </w:rPr>
        </w:r>
        <w:r>
          <w:rPr>
            <w:noProof/>
            <w:webHidden/>
          </w:rPr>
          <w:fldChar w:fldCharType="separate"/>
        </w:r>
        <w:r>
          <w:rPr>
            <w:noProof/>
            <w:webHidden/>
          </w:rPr>
          <w:t>70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59" w:history="1">
        <w:r w:rsidRPr="00515878">
          <w:rPr>
            <w:rStyle w:val="Hyperlink"/>
            <w:rFonts w:cs="Arial"/>
            <w:noProof/>
          </w:rPr>
          <w:t>MomsRefusionProRataSatsAfgørelseStruktur</w:t>
        </w:r>
        <w:r>
          <w:rPr>
            <w:noProof/>
            <w:webHidden/>
          </w:rPr>
          <w:tab/>
        </w:r>
        <w:r>
          <w:rPr>
            <w:noProof/>
            <w:webHidden/>
          </w:rPr>
          <w:fldChar w:fldCharType="begin"/>
        </w:r>
        <w:r>
          <w:rPr>
            <w:noProof/>
            <w:webHidden/>
          </w:rPr>
          <w:instrText xml:space="preserve"> PAGEREF _Toc297712159 \h </w:instrText>
        </w:r>
        <w:r>
          <w:rPr>
            <w:noProof/>
            <w:webHidden/>
          </w:rPr>
        </w:r>
        <w:r>
          <w:rPr>
            <w:noProof/>
            <w:webHidden/>
          </w:rPr>
          <w:fldChar w:fldCharType="separate"/>
        </w:r>
        <w:r>
          <w:rPr>
            <w:noProof/>
            <w:webHidden/>
          </w:rPr>
          <w:t>70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0" w:history="1">
        <w:r w:rsidRPr="00515878">
          <w:rPr>
            <w:rStyle w:val="Hyperlink"/>
            <w:rFonts w:cs="Arial"/>
            <w:noProof/>
          </w:rPr>
          <w:t>MomsRefusionProRataSatsKorrektionKvitteringStruktur</w:t>
        </w:r>
        <w:r>
          <w:rPr>
            <w:noProof/>
            <w:webHidden/>
          </w:rPr>
          <w:tab/>
        </w:r>
        <w:r>
          <w:rPr>
            <w:noProof/>
            <w:webHidden/>
          </w:rPr>
          <w:fldChar w:fldCharType="begin"/>
        </w:r>
        <w:r>
          <w:rPr>
            <w:noProof/>
            <w:webHidden/>
          </w:rPr>
          <w:instrText xml:space="preserve"> PAGEREF _Toc297712160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1" w:history="1">
        <w:r w:rsidRPr="00515878">
          <w:rPr>
            <w:rStyle w:val="Hyperlink"/>
            <w:rFonts w:cs="Arial"/>
            <w:noProof/>
          </w:rPr>
          <w:t>MomsRefusionProRataSatsKorrektionStruktur</w:t>
        </w:r>
        <w:r>
          <w:rPr>
            <w:noProof/>
            <w:webHidden/>
          </w:rPr>
          <w:tab/>
        </w:r>
        <w:r>
          <w:rPr>
            <w:noProof/>
            <w:webHidden/>
          </w:rPr>
          <w:fldChar w:fldCharType="begin"/>
        </w:r>
        <w:r>
          <w:rPr>
            <w:noProof/>
            <w:webHidden/>
          </w:rPr>
          <w:instrText xml:space="preserve"> PAGEREF _Toc297712161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2" w:history="1">
        <w:r w:rsidRPr="00515878">
          <w:rPr>
            <w:rStyle w:val="Hyperlink"/>
            <w:rFonts w:cs="Arial"/>
            <w:noProof/>
          </w:rPr>
          <w:t>MomsRefusionRisikoVurderingStruktur</w:t>
        </w:r>
        <w:r>
          <w:rPr>
            <w:noProof/>
            <w:webHidden/>
          </w:rPr>
          <w:tab/>
        </w:r>
        <w:r>
          <w:rPr>
            <w:noProof/>
            <w:webHidden/>
          </w:rPr>
          <w:fldChar w:fldCharType="begin"/>
        </w:r>
        <w:r>
          <w:rPr>
            <w:noProof/>
            <w:webHidden/>
          </w:rPr>
          <w:instrText xml:space="preserve"> PAGEREF _Toc297712162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3" w:history="1">
        <w:r w:rsidRPr="00515878">
          <w:rPr>
            <w:rStyle w:val="Hyperlink"/>
            <w:rFonts w:cs="Arial"/>
            <w:noProof/>
          </w:rPr>
          <w:t>MomsRefusionSagBemærkningStruktur</w:t>
        </w:r>
        <w:r>
          <w:rPr>
            <w:noProof/>
            <w:webHidden/>
          </w:rPr>
          <w:tab/>
        </w:r>
        <w:r>
          <w:rPr>
            <w:noProof/>
            <w:webHidden/>
          </w:rPr>
          <w:fldChar w:fldCharType="begin"/>
        </w:r>
        <w:r>
          <w:rPr>
            <w:noProof/>
            <w:webHidden/>
          </w:rPr>
          <w:instrText xml:space="preserve"> PAGEREF _Toc297712163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4" w:history="1">
        <w:r w:rsidRPr="00515878">
          <w:rPr>
            <w:rStyle w:val="Hyperlink"/>
            <w:rFonts w:cs="Arial"/>
            <w:noProof/>
          </w:rPr>
          <w:t>MomsRefusionStatusUdbetalingDatoStruktur</w:t>
        </w:r>
        <w:r>
          <w:rPr>
            <w:noProof/>
            <w:webHidden/>
          </w:rPr>
          <w:tab/>
        </w:r>
        <w:r>
          <w:rPr>
            <w:noProof/>
            <w:webHidden/>
          </w:rPr>
          <w:fldChar w:fldCharType="begin"/>
        </w:r>
        <w:r>
          <w:rPr>
            <w:noProof/>
            <w:webHidden/>
          </w:rPr>
          <w:instrText xml:space="preserve"> PAGEREF _Toc297712164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5" w:history="1">
        <w:r w:rsidRPr="00515878">
          <w:rPr>
            <w:rStyle w:val="Hyperlink"/>
            <w:rFonts w:cs="Arial"/>
            <w:noProof/>
          </w:rPr>
          <w:t>MomsRefusionSystemAdministrationStruktur</w:t>
        </w:r>
        <w:r>
          <w:rPr>
            <w:noProof/>
            <w:webHidden/>
          </w:rPr>
          <w:tab/>
        </w:r>
        <w:r>
          <w:rPr>
            <w:noProof/>
            <w:webHidden/>
          </w:rPr>
          <w:fldChar w:fldCharType="begin"/>
        </w:r>
        <w:r>
          <w:rPr>
            <w:noProof/>
            <w:webHidden/>
          </w:rPr>
          <w:instrText xml:space="preserve"> PAGEREF _Toc297712165 \h </w:instrText>
        </w:r>
        <w:r>
          <w:rPr>
            <w:noProof/>
            <w:webHidden/>
          </w:rPr>
        </w:r>
        <w:r>
          <w:rPr>
            <w:noProof/>
            <w:webHidden/>
          </w:rPr>
          <w:fldChar w:fldCharType="separate"/>
        </w:r>
        <w:r>
          <w:rPr>
            <w:noProof/>
            <w:webHidden/>
          </w:rPr>
          <w:t>71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6" w:history="1">
        <w:r w:rsidRPr="00515878">
          <w:rPr>
            <w:rStyle w:val="Hyperlink"/>
            <w:rFonts w:cs="Arial"/>
            <w:noProof/>
          </w:rPr>
          <w:t>MomsRefusionValideringsrapportStruktur</w:t>
        </w:r>
        <w:r>
          <w:rPr>
            <w:noProof/>
            <w:webHidden/>
          </w:rPr>
          <w:tab/>
        </w:r>
        <w:r>
          <w:rPr>
            <w:noProof/>
            <w:webHidden/>
          </w:rPr>
          <w:fldChar w:fldCharType="begin"/>
        </w:r>
        <w:r>
          <w:rPr>
            <w:noProof/>
            <w:webHidden/>
          </w:rPr>
          <w:instrText xml:space="preserve"> PAGEREF _Toc297712166 \h </w:instrText>
        </w:r>
        <w:r>
          <w:rPr>
            <w:noProof/>
            <w:webHidden/>
          </w:rPr>
        </w:r>
        <w:r>
          <w:rPr>
            <w:noProof/>
            <w:webHidden/>
          </w:rPr>
          <w:fldChar w:fldCharType="separate"/>
        </w:r>
        <w:r>
          <w:rPr>
            <w:noProof/>
            <w:webHidden/>
          </w:rPr>
          <w:t>73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7" w:history="1">
        <w:r w:rsidRPr="00515878">
          <w:rPr>
            <w:rStyle w:val="Hyperlink"/>
            <w:rFonts w:cs="Arial"/>
            <w:noProof/>
          </w:rPr>
          <w:t>ProRataSatsKorrektionNummerStruktur</w:t>
        </w:r>
        <w:r>
          <w:rPr>
            <w:noProof/>
            <w:webHidden/>
          </w:rPr>
          <w:tab/>
        </w:r>
        <w:r>
          <w:rPr>
            <w:noProof/>
            <w:webHidden/>
          </w:rPr>
          <w:fldChar w:fldCharType="begin"/>
        </w:r>
        <w:r>
          <w:rPr>
            <w:noProof/>
            <w:webHidden/>
          </w:rPr>
          <w:instrText xml:space="preserve"> PAGEREF _Toc297712167 \h </w:instrText>
        </w:r>
        <w:r>
          <w:rPr>
            <w:noProof/>
            <w:webHidden/>
          </w:rPr>
        </w:r>
        <w:r>
          <w:rPr>
            <w:noProof/>
            <w:webHidden/>
          </w:rPr>
          <w:fldChar w:fldCharType="separate"/>
        </w:r>
        <w:r>
          <w:rPr>
            <w:noProof/>
            <w:webHidden/>
          </w:rPr>
          <w:t>74</w:t>
        </w:r>
        <w:r>
          <w:rPr>
            <w:noProof/>
            <w:webHidden/>
          </w:rPr>
          <w:fldChar w:fldCharType="end"/>
        </w:r>
      </w:hyperlink>
    </w:p>
    <w:p w:rsidR="007707CB" w:rsidRDefault="007707CB" w:rsidP="000D1231">
      <w:pPr>
        <w:pStyle w:val="TOC1"/>
        <w:tabs>
          <w:tab w:val="right" w:leader="dot" w:pos="10195"/>
        </w:tabs>
        <w:rPr>
          <w:rFonts w:ascii="Times New Roman" w:hAnsi="Times New Roman" w:cs="Times New Roman"/>
          <w:b w:val="0"/>
          <w:noProof/>
          <w:sz w:val="22"/>
          <w:szCs w:val="22"/>
        </w:rPr>
      </w:pPr>
      <w:hyperlink w:anchor="_Toc297712168" w:history="1">
        <w:r w:rsidRPr="00515878">
          <w:rPr>
            <w:rStyle w:val="Hyperlink"/>
            <w:rFonts w:cs="Arial"/>
            <w:noProof/>
          </w:rPr>
          <w:t>Dataelementer</w:t>
        </w:r>
        <w:r>
          <w:rPr>
            <w:noProof/>
            <w:webHidden/>
          </w:rPr>
          <w:tab/>
        </w:r>
        <w:r>
          <w:rPr>
            <w:noProof/>
            <w:webHidden/>
          </w:rPr>
          <w:fldChar w:fldCharType="begin"/>
        </w:r>
        <w:r>
          <w:rPr>
            <w:noProof/>
            <w:webHidden/>
          </w:rPr>
          <w:instrText xml:space="preserve"> PAGEREF _Toc297712168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69" w:history="1">
        <w:r w:rsidRPr="00515878">
          <w:rPr>
            <w:rStyle w:val="Hyperlink"/>
            <w:rFonts w:cs="Arial"/>
            <w:noProof/>
          </w:rPr>
          <w:t>BankkontoBICKode</w:t>
        </w:r>
        <w:r>
          <w:rPr>
            <w:noProof/>
            <w:webHidden/>
          </w:rPr>
          <w:tab/>
        </w:r>
        <w:r>
          <w:rPr>
            <w:noProof/>
            <w:webHidden/>
          </w:rPr>
          <w:fldChar w:fldCharType="begin"/>
        </w:r>
        <w:r>
          <w:rPr>
            <w:noProof/>
            <w:webHidden/>
          </w:rPr>
          <w:instrText xml:space="preserve"> PAGEREF _Toc297712169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0" w:history="1">
        <w:r w:rsidRPr="00515878">
          <w:rPr>
            <w:rStyle w:val="Hyperlink"/>
            <w:rFonts w:cs="Arial"/>
            <w:noProof/>
          </w:rPr>
          <w:t>BankkontoIBANKode</w:t>
        </w:r>
        <w:r>
          <w:rPr>
            <w:noProof/>
            <w:webHidden/>
          </w:rPr>
          <w:tab/>
        </w:r>
        <w:r>
          <w:rPr>
            <w:noProof/>
            <w:webHidden/>
          </w:rPr>
          <w:fldChar w:fldCharType="begin"/>
        </w:r>
        <w:r>
          <w:rPr>
            <w:noProof/>
            <w:webHidden/>
          </w:rPr>
          <w:instrText xml:space="preserve"> PAGEREF _Toc297712170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1" w:history="1">
        <w:r w:rsidRPr="00515878">
          <w:rPr>
            <w:rStyle w:val="Hyperlink"/>
            <w:rFonts w:cs="Arial"/>
            <w:noProof/>
          </w:rPr>
          <w:t>BankkontoKontonummer</w:t>
        </w:r>
        <w:r>
          <w:rPr>
            <w:noProof/>
            <w:webHidden/>
          </w:rPr>
          <w:tab/>
        </w:r>
        <w:r>
          <w:rPr>
            <w:noProof/>
            <w:webHidden/>
          </w:rPr>
          <w:fldChar w:fldCharType="begin"/>
        </w:r>
        <w:r>
          <w:rPr>
            <w:noProof/>
            <w:webHidden/>
          </w:rPr>
          <w:instrText xml:space="preserve"> PAGEREF _Toc297712171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2" w:history="1">
        <w:r w:rsidRPr="00515878">
          <w:rPr>
            <w:rStyle w:val="Hyperlink"/>
            <w:rFonts w:cs="Arial"/>
            <w:noProof/>
          </w:rPr>
          <w:t>BankkontoNavn</w:t>
        </w:r>
        <w:r>
          <w:rPr>
            <w:noProof/>
            <w:webHidden/>
          </w:rPr>
          <w:tab/>
        </w:r>
        <w:r>
          <w:rPr>
            <w:noProof/>
            <w:webHidden/>
          </w:rPr>
          <w:fldChar w:fldCharType="begin"/>
        </w:r>
        <w:r>
          <w:rPr>
            <w:noProof/>
            <w:webHidden/>
          </w:rPr>
          <w:instrText xml:space="preserve"> PAGEREF _Toc297712172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3" w:history="1">
        <w:r w:rsidRPr="00515878">
          <w:rPr>
            <w:rStyle w:val="Hyperlink"/>
            <w:rFonts w:cs="Arial"/>
            <w:noProof/>
          </w:rPr>
          <w:t>BankkontoRegistreringsnummer</w:t>
        </w:r>
        <w:r>
          <w:rPr>
            <w:noProof/>
            <w:webHidden/>
          </w:rPr>
          <w:tab/>
        </w:r>
        <w:r>
          <w:rPr>
            <w:noProof/>
            <w:webHidden/>
          </w:rPr>
          <w:fldChar w:fldCharType="begin"/>
        </w:r>
        <w:r>
          <w:rPr>
            <w:noProof/>
            <w:webHidden/>
          </w:rPr>
          <w:instrText xml:space="preserve"> PAGEREF _Toc297712173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4" w:history="1">
        <w:r w:rsidRPr="00515878">
          <w:rPr>
            <w:rStyle w:val="Hyperlink"/>
            <w:rFonts w:cs="Arial"/>
            <w:noProof/>
          </w:rPr>
          <w:t>BankkontoValuta</w:t>
        </w:r>
        <w:r>
          <w:rPr>
            <w:noProof/>
            <w:webHidden/>
          </w:rPr>
          <w:tab/>
        </w:r>
        <w:r>
          <w:rPr>
            <w:noProof/>
            <w:webHidden/>
          </w:rPr>
          <w:fldChar w:fldCharType="begin"/>
        </w:r>
        <w:r>
          <w:rPr>
            <w:noProof/>
            <w:webHidden/>
          </w:rPr>
          <w:instrText xml:space="preserve"> PAGEREF _Toc297712174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5" w:history="1">
        <w:r w:rsidRPr="00515878">
          <w:rPr>
            <w:rStyle w:val="Hyperlink"/>
            <w:rFonts w:cs="Arial"/>
            <w:noProof/>
          </w:rPr>
          <w:t>BeløbPositivtNegativtBeløb</w:t>
        </w:r>
        <w:r>
          <w:rPr>
            <w:noProof/>
            <w:webHidden/>
          </w:rPr>
          <w:tab/>
        </w:r>
        <w:r>
          <w:rPr>
            <w:noProof/>
            <w:webHidden/>
          </w:rPr>
          <w:fldChar w:fldCharType="begin"/>
        </w:r>
        <w:r>
          <w:rPr>
            <w:noProof/>
            <w:webHidden/>
          </w:rPr>
          <w:instrText xml:space="preserve"> PAGEREF _Toc297712175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6" w:history="1">
        <w:r w:rsidRPr="00515878">
          <w:rPr>
            <w:rStyle w:val="Hyperlink"/>
            <w:rFonts w:cs="Arial"/>
            <w:noProof/>
          </w:rPr>
          <w:t>DokumentBemærkning</w:t>
        </w:r>
        <w:r>
          <w:rPr>
            <w:noProof/>
            <w:webHidden/>
          </w:rPr>
          <w:tab/>
        </w:r>
        <w:r>
          <w:rPr>
            <w:noProof/>
            <w:webHidden/>
          </w:rPr>
          <w:fldChar w:fldCharType="begin"/>
        </w:r>
        <w:r>
          <w:rPr>
            <w:noProof/>
            <w:webHidden/>
          </w:rPr>
          <w:instrText xml:space="preserve"> PAGEREF _Toc297712176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7" w:history="1">
        <w:r w:rsidRPr="00515878">
          <w:rPr>
            <w:rStyle w:val="Hyperlink"/>
            <w:rFonts w:cs="Arial"/>
            <w:noProof/>
          </w:rPr>
          <w:t>DokumentBrevDato</w:t>
        </w:r>
        <w:r>
          <w:rPr>
            <w:noProof/>
            <w:webHidden/>
          </w:rPr>
          <w:tab/>
        </w:r>
        <w:r>
          <w:rPr>
            <w:noProof/>
            <w:webHidden/>
          </w:rPr>
          <w:fldChar w:fldCharType="begin"/>
        </w:r>
        <w:r>
          <w:rPr>
            <w:noProof/>
            <w:webHidden/>
          </w:rPr>
          <w:instrText xml:space="preserve"> PAGEREF _Toc297712177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8" w:history="1">
        <w:r w:rsidRPr="00515878">
          <w:rPr>
            <w:rStyle w:val="Hyperlink"/>
            <w:rFonts w:cs="Arial"/>
            <w:noProof/>
          </w:rPr>
          <w:t>DokumentFilIndhold</w:t>
        </w:r>
        <w:r>
          <w:rPr>
            <w:noProof/>
            <w:webHidden/>
          </w:rPr>
          <w:tab/>
        </w:r>
        <w:r>
          <w:rPr>
            <w:noProof/>
            <w:webHidden/>
          </w:rPr>
          <w:fldChar w:fldCharType="begin"/>
        </w:r>
        <w:r>
          <w:rPr>
            <w:noProof/>
            <w:webHidden/>
          </w:rPr>
          <w:instrText xml:space="preserve"> PAGEREF _Toc297712178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79" w:history="1">
        <w:r w:rsidRPr="00515878">
          <w:rPr>
            <w:rStyle w:val="Hyperlink"/>
            <w:rFonts w:cs="Arial"/>
            <w:noProof/>
          </w:rPr>
          <w:t>DokumentFilType</w:t>
        </w:r>
        <w:r>
          <w:rPr>
            <w:noProof/>
            <w:webHidden/>
          </w:rPr>
          <w:tab/>
        </w:r>
        <w:r>
          <w:rPr>
            <w:noProof/>
            <w:webHidden/>
          </w:rPr>
          <w:fldChar w:fldCharType="begin"/>
        </w:r>
        <w:r>
          <w:rPr>
            <w:noProof/>
            <w:webHidden/>
          </w:rPr>
          <w:instrText xml:space="preserve"> PAGEREF _Toc297712179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0" w:history="1">
        <w:r w:rsidRPr="00515878">
          <w:rPr>
            <w:rStyle w:val="Hyperlink"/>
            <w:rFonts w:cs="Arial"/>
            <w:noProof/>
          </w:rPr>
          <w:t>DokumentFriOplysningIndhold</w:t>
        </w:r>
        <w:r>
          <w:rPr>
            <w:noProof/>
            <w:webHidden/>
          </w:rPr>
          <w:tab/>
        </w:r>
        <w:r>
          <w:rPr>
            <w:noProof/>
            <w:webHidden/>
          </w:rPr>
          <w:fldChar w:fldCharType="begin"/>
        </w:r>
        <w:r>
          <w:rPr>
            <w:noProof/>
            <w:webHidden/>
          </w:rPr>
          <w:instrText xml:space="preserve"> PAGEREF _Toc297712180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1" w:history="1">
        <w:r w:rsidRPr="00515878">
          <w:rPr>
            <w:rStyle w:val="Hyperlink"/>
            <w:rFonts w:cs="Arial"/>
            <w:noProof/>
          </w:rPr>
          <w:t>DokumentModtagDato</w:t>
        </w:r>
        <w:r>
          <w:rPr>
            <w:noProof/>
            <w:webHidden/>
          </w:rPr>
          <w:tab/>
        </w:r>
        <w:r>
          <w:rPr>
            <w:noProof/>
            <w:webHidden/>
          </w:rPr>
          <w:fldChar w:fldCharType="begin"/>
        </w:r>
        <w:r>
          <w:rPr>
            <w:noProof/>
            <w:webHidden/>
          </w:rPr>
          <w:instrText xml:space="preserve"> PAGEREF _Toc297712181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2" w:history="1">
        <w:r w:rsidRPr="00515878">
          <w:rPr>
            <w:rStyle w:val="Hyperlink"/>
            <w:rFonts w:cs="Arial"/>
            <w:noProof/>
          </w:rPr>
          <w:t>DokumentNummer</w:t>
        </w:r>
        <w:r>
          <w:rPr>
            <w:noProof/>
            <w:webHidden/>
          </w:rPr>
          <w:tab/>
        </w:r>
        <w:r>
          <w:rPr>
            <w:noProof/>
            <w:webHidden/>
          </w:rPr>
          <w:fldChar w:fldCharType="begin"/>
        </w:r>
        <w:r>
          <w:rPr>
            <w:noProof/>
            <w:webHidden/>
          </w:rPr>
          <w:instrText xml:space="preserve"> PAGEREF _Toc297712182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3" w:history="1">
        <w:r w:rsidRPr="00515878">
          <w:rPr>
            <w:rStyle w:val="Hyperlink"/>
            <w:rFonts w:cs="Arial"/>
            <w:noProof/>
          </w:rPr>
          <w:t>DokumentProfilNavn</w:t>
        </w:r>
        <w:r>
          <w:rPr>
            <w:noProof/>
            <w:webHidden/>
          </w:rPr>
          <w:tab/>
        </w:r>
        <w:r>
          <w:rPr>
            <w:noProof/>
            <w:webHidden/>
          </w:rPr>
          <w:fldChar w:fldCharType="begin"/>
        </w:r>
        <w:r>
          <w:rPr>
            <w:noProof/>
            <w:webHidden/>
          </w:rPr>
          <w:instrText xml:space="preserve"> PAGEREF _Toc297712183 \h </w:instrText>
        </w:r>
        <w:r>
          <w:rPr>
            <w:noProof/>
            <w:webHidden/>
          </w:rPr>
        </w:r>
        <w:r>
          <w:rPr>
            <w:noProof/>
            <w:webHidden/>
          </w:rPr>
          <w:fldChar w:fldCharType="separate"/>
        </w:r>
        <w:r>
          <w:rPr>
            <w:noProof/>
            <w:webHidden/>
          </w:rPr>
          <w:t>75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4" w:history="1">
        <w:r w:rsidRPr="00515878">
          <w:rPr>
            <w:rStyle w:val="Hyperlink"/>
            <w:rFonts w:cs="Arial"/>
            <w:noProof/>
          </w:rPr>
          <w:t>DokumentSvarfristDato</w:t>
        </w:r>
        <w:r>
          <w:rPr>
            <w:noProof/>
            <w:webHidden/>
          </w:rPr>
          <w:tab/>
        </w:r>
        <w:r>
          <w:rPr>
            <w:noProof/>
            <w:webHidden/>
          </w:rPr>
          <w:fldChar w:fldCharType="begin"/>
        </w:r>
        <w:r>
          <w:rPr>
            <w:noProof/>
            <w:webHidden/>
          </w:rPr>
          <w:instrText xml:space="preserve"> PAGEREF _Toc297712184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5" w:history="1">
        <w:r w:rsidRPr="00515878">
          <w:rPr>
            <w:rStyle w:val="Hyperlink"/>
            <w:rFonts w:cs="Arial"/>
            <w:noProof/>
          </w:rPr>
          <w:t>DokumentTitel</w:t>
        </w:r>
        <w:r>
          <w:rPr>
            <w:noProof/>
            <w:webHidden/>
          </w:rPr>
          <w:tab/>
        </w:r>
        <w:r>
          <w:rPr>
            <w:noProof/>
            <w:webHidden/>
          </w:rPr>
          <w:fldChar w:fldCharType="begin"/>
        </w:r>
        <w:r>
          <w:rPr>
            <w:noProof/>
            <w:webHidden/>
          </w:rPr>
          <w:instrText xml:space="preserve"> PAGEREF _Toc297712185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6" w:history="1">
        <w:r w:rsidRPr="00515878">
          <w:rPr>
            <w:rStyle w:val="Hyperlink"/>
            <w:rFonts w:cs="Arial"/>
            <w:noProof/>
          </w:rPr>
          <w:t>DokumentUUID</w:t>
        </w:r>
        <w:r>
          <w:rPr>
            <w:noProof/>
            <w:webHidden/>
          </w:rPr>
          <w:tab/>
        </w:r>
        <w:r>
          <w:rPr>
            <w:noProof/>
            <w:webHidden/>
          </w:rPr>
          <w:fldChar w:fldCharType="begin"/>
        </w:r>
        <w:r>
          <w:rPr>
            <w:noProof/>
            <w:webHidden/>
          </w:rPr>
          <w:instrText xml:space="preserve"> PAGEREF _Toc297712186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7" w:history="1">
        <w:r w:rsidRPr="00515878">
          <w:rPr>
            <w:rStyle w:val="Hyperlink"/>
            <w:rFonts w:cs="Arial"/>
            <w:noProof/>
          </w:rPr>
          <w:t>EmailAdresseEmail</w:t>
        </w:r>
        <w:r>
          <w:rPr>
            <w:noProof/>
            <w:webHidden/>
          </w:rPr>
          <w:tab/>
        </w:r>
        <w:r>
          <w:rPr>
            <w:noProof/>
            <w:webHidden/>
          </w:rPr>
          <w:fldChar w:fldCharType="begin"/>
        </w:r>
        <w:r>
          <w:rPr>
            <w:noProof/>
            <w:webHidden/>
          </w:rPr>
          <w:instrText xml:space="preserve"> PAGEREF _Toc297712187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8" w:history="1">
        <w:r w:rsidRPr="00515878">
          <w:rPr>
            <w:rStyle w:val="Hyperlink"/>
            <w:rFonts w:cs="Arial"/>
            <w:noProof/>
          </w:rPr>
          <w:t>ErhvervsaktivitetKode</w:t>
        </w:r>
        <w:r>
          <w:rPr>
            <w:noProof/>
            <w:webHidden/>
          </w:rPr>
          <w:tab/>
        </w:r>
        <w:r>
          <w:rPr>
            <w:noProof/>
            <w:webHidden/>
          </w:rPr>
          <w:fldChar w:fldCharType="begin"/>
        </w:r>
        <w:r>
          <w:rPr>
            <w:noProof/>
            <w:webHidden/>
          </w:rPr>
          <w:instrText xml:space="preserve"> PAGEREF _Toc297712188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89" w:history="1">
        <w:r w:rsidRPr="00515878">
          <w:rPr>
            <w:rStyle w:val="Hyperlink"/>
            <w:rFonts w:cs="Arial"/>
            <w:noProof/>
          </w:rPr>
          <w:t>ErhvervsaktivitetTekst</w:t>
        </w:r>
        <w:r>
          <w:rPr>
            <w:noProof/>
            <w:webHidden/>
          </w:rPr>
          <w:tab/>
        </w:r>
        <w:r>
          <w:rPr>
            <w:noProof/>
            <w:webHidden/>
          </w:rPr>
          <w:fldChar w:fldCharType="begin"/>
        </w:r>
        <w:r>
          <w:rPr>
            <w:noProof/>
            <w:webHidden/>
          </w:rPr>
          <w:instrText xml:space="preserve"> PAGEREF _Toc297712189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0" w:history="1">
        <w:r w:rsidRPr="00515878">
          <w:rPr>
            <w:rStyle w:val="Hyperlink"/>
            <w:rFonts w:cs="Arial"/>
            <w:noProof/>
          </w:rPr>
          <w:t>ErhvervsaktivitetTekstSprog</w:t>
        </w:r>
        <w:r>
          <w:rPr>
            <w:noProof/>
            <w:webHidden/>
          </w:rPr>
          <w:tab/>
        </w:r>
        <w:r>
          <w:rPr>
            <w:noProof/>
            <w:webHidden/>
          </w:rPr>
          <w:fldChar w:fldCharType="begin"/>
        </w:r>
        <w:r>
          <w:rPr>
            <w:noProof/>
            <w:webHidden/>
          </w:rPr>
          <w:instrText xml:space="preserve"> PAGEREF _Toc297712190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1" w:history="1">
        <w:r w:rsidRPr="00515878">
          <w:rPr>
            <w:rStyle w:val="Hyperlink"/>
            <w:rFonts w:cs="Arial"/>
            <w:noProof/>
          </w:rPr>
          <w:t>FordringID</w:t>
        </w:r>
        <w:r>
          <w:rPr>
            <w:noProof/>
            <w:webHidden/>
          </w:rPr>
          <w:tab/>
        </w:r>
        <w:r>
          <w:rPr>
            <w:noProof/>
            <w:webHidden/>
          </w:rPr>
          <w:fldChar w:fldCharType="begin"/>
        </w:r>
        <w:r>
          <w:rPr>
            <w:noProof/>
            <w:webHidden/>
          </w:rPr>
          <w:instrText xml:space="preserve"> PAGEREF _Toc297712191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2" w:history="1">
        <w:r w:rsidRPr="00515878">
          <w:rPr>
            <w:rStyle w:val="Hyperlink"/>
            <w:rFonts w:cs="Arial"/>
            <w:noProof/>
          </w:rPr>
          <w:t>JuridiskEnhedRisikoVurderingDato</w:t>
        </w:r>
        <w:r>
          <w:rPr>
            <w:noProof/>
            <w:webHidden/>
          </w:rPr>
          <w:tab/>
        </w:r>
        <w:r>
          <w:rPr>
            <w:noProof/>
            <w:webHidden/>
          </w:rPr>
          <w:fldChar w:fldCharType="begin"/>
        </w:r>
        <w:r>
          <w:rPr>
            <w:noProof/>
            <w:webHidden/>
          </w:rPr>
          <w:instrText xml:space="preserve"> PAGEREF _Toc297712192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3" w:history="1">
        <w:r w:rsidRPr="00515878">
          <w:rPr>
            <w:rStyle w:val="Hyperlink"/>
            <w:rFonts w:cs="Arial"/>
            <w:noProof/>
          </w:rPr>
          <w:t>JuridiskEnhedRisikoVurderingFaktor</w:t>
        </w:r>
        <w:r>
          <w:rPr>
            <w:noProof/>
            <w:webHidden/>
          </w:rPr>
          <w:tab/>
        </w:r>
        <w:r>
          <w:rPr>
            <w:noProof/>
            <w:webHidden/>
          </w:rPr>
          <w:fldChar w:fldCharType="begin"/>
        </w:r>
        <w:r>
          <w:rPr>
            <w:noProof/>
            <w:webHidden/>
          </w:rPr>
          <w:instrText xml:space="preserve"> PAGEREF _Toc297712193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4" w:history="1">
        <w:r w:rsidRPr="00515878">
          <w:rPr>
            <w:rStyle w:val="Hyperlink"/>
            <w:rFonts w:cs="Arial"/>
            <w:noProof/>
          </w:rPr>
          <w:t>KommunikationAftaleSprog</w:t>
        </w:r>
        <w:r>
          <w:rPr>
            <w:noProof/>
            <w:webHidden/>
          </w:rPr>
          <w:tab/>
        </w:r>
        <w:r>
          <w:rPr>
            <w:noProof/>
            <w:webHidden/>
          </w:rPr>
          <w:fldChar w:fldCharType="begin"/>
        </w:r>
        <w:r>
          <w:rPr>
            <w:noProof/>
            <w:webHidden/>
          </w:rPr>
          <w:instrText xml:space="preserve"> PAGEREF _Toc297712194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5" w:history="1">
        <w:r w:rsidRPr="00515878">
          <w:rPr>
            <w:rStyle w:val="Hyperlink"/>
            <w:rFonts w:cs="Arial"/>
            <w:noProof/>
          </w:rPr>
          <w:t>KontaktOplysningKontaktPerson</w:t>
        </w:r>
        <w:r>
          <w:rPr>
            <w:noProof/>
            <w:webHidden/>
          </w:rPr>
          <w:tab/>
        </w:r>
        <w:r>
          <w:rPr>
            <w:noProof/>
            <w:webHidden/>
          </w:rPr>
          <w:fldChar w:fldCharType="begin"/>
        </w:r>
        <w:r>
          <w:rPr>
            <w:noProof/>
            <w:webHidden/>
          </w:rPr>
          <w:instrText xml:space="preserve"> PAGEREF _Toc297712195 \h </w:instrText>
        </w:r>
        <w:r>
          <w:rPr>
            <w:noProof/>
            <w:webHidden/>
          </w:rPr>
        </w:r>
        <w:r>
          <w:rPr>
            <w:noProof/>
            <w:webHidden/>
          </w:rPr>
          <w:fldChar w:fldCharType="separate"/>
        </w:r>
        <w:r>
          <w:rPr>
            <w:noProof/>
            <w:webHidden/>
          </w:rPr>
          <w:t>76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6" w:history="1">
        <w:r w:rsidRPr="00515878">
          <w:rPr>
            <w:rStyle w:val="Hyperlink"/>
            <w:rFonts w:cs="Arial"/>
            <w:noProof/>
          </w:rPr>
          <w:t>KundeRepræsentantID</w:t>
        </w:r>
        <w:r>
          <w:rPr>
            <w:noProof/>
            <w:webHidden/>
          </w:rPr>
          <w:tab/>
        </w:r>
        <w:r>
          <w:rPr>
            <w:noProof/>
            <w:webHidden/>
          </w:rPr>
          <w:fldChar w:fldCharType="begin"/>
        </w:r>
        <w:r>
          <w:rPr>
            <w:noProof/>
            <w:webHidden/>
          </w:rPr>
          <w:instrText xml:space="preserve"> PAGEREF _Toc297712196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7" w:history="1">
        <w:r w:rsidRPr="00515878">
          <w:rPr>
            <w:rStyle w:val="Hyperlink"/>
            <w:rFonts w:cs="Arial"/>
            <w:noProof/>
          </w:rPr>
          <w:t>KundeRepræsentantSlutdato</w:t>
        </w:r>
        <w:r>
          <w:rPr>
            <w:noProof/>
            <w:webHidden/>
          </w:rPr>
          <w:tab/>
        </w:r>
        <w:r>
          <w:rPr>
            <w:noProof/>
            <w:webHidden/>
          </w:rPr>
          <w:fldChar w:fldCharType="begin"/>
        </w:r>
        <w:r>
          <w:rPr>
            <w:noProof/>
            <w:webHidden/>
          </w:rPr>
          <w:instrText xml:space="preserve"> PAGEREF _Toc297712197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8" w:history="1">
        <w:r w:rsidRPr="00515878">
          <w:rPr>
            <w:rStyle w:val="Hyperlink"/>
            <w:rFonts w:cs="Arial"/>
            <w:noProof/>
          </w:rPr>
          <w:t>KundeRepræsentantStartdato</w:t>
        </w:r>
        <w:r>
          <w:rPr>
            <w:noProof/>
            <w:webHidden/>
          </w:rPr>
          <w:tab/>
        </w:r>
        <w:r>
          <w:rPr>
            <w:noProof/>
            <w:webHidden/>
          </w:rPr>
          <w:fldChar w:fldCharType="begin"/>
        </w:r>
        <w:r>
          <w:rPr>
            <w:noProof/>
            <w:webHidden/>
          </w:rPr>
          <w:instrText xml:space="preserve"> PAGEREF _Toc297712198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199" w:history="1">
        <w:r w:rsidRPr="00515878">
          <w:rPr>
            <w:rStyle w:val="Hyperlink"/>
            <w:rFonts w:cs="Arial"/>
            <w:noProof/>
          </w:rPr>
          <w:t>KundeidentifikationBeskrivelse</w:t>
        </w:r>
        <w:r>
          <w:rPr>
            <w:noProof/>
            <w:webHidden/>
          </w:rPr>
          <w:tab/>
        </w:r>
        <w:r>
          <w:rPr>
            <w:noProof/>
            <w:webHidden/>
          </w:rPr>
          <w:fldChar w:fldCharType="begin"/>
        </w:r>
        <w:r>
          <w:rPr>
            <w:noProof/>
            <w:webHidden/>
          </w:rPr>
          <w:instrText xml:space="preserve"> PAGEREF _Toc297712199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0" w:history="1">
        <w:r w:rsidRPr="00515878">
          <w:rPr>
            <w:rStyle w:val="Hyperlink"/>
            <w:rFonts w:cs="Arial"/>
            <w:noProof/>
          </w:rPr>
          <w:t>KundeidentifikationIdentifikation</w:t>
        </w:r>
        <w:r>
          <w:rPr>
            <w:noProof/>
            <w:webHidden/>
          </w:rPr>
          <w:tab/>
        </w:r>
        <w:r>
          <w:rPr>
            <w:noProof/>
            <w:webHidden/>
          </w:rPr>
          <w:fldChar w:fldCharType="begin"/>
        </w:r>
        <w:r>
          <w:rPr>
            <w:noProof/>
            <w:webHidden/>
          </w:rPr>
          <w:instrText xml:space="preserve"> PAGEREF _Toc297712200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1" w:history="1">
        <w:r w:rsidRPr="00515878">
          <w:rPr>
            <w:rStyle w:val="Hyperlink"/>
            <w:rFonts w:cs="Arial"/>
            <w:noProof/>
          </w:rPr>
          <w:t>KundeidentifikationNavn</w:t>
        </w:r>
        <w:r>
          <w:rPr>
            <w:noProof/>
            <w:webHidden/>
          </w:rPr>
          <w:tab/>
        </w:r>
        <w:r>
          <w:rPr>
            <w:noProof/>
            <w:webHidden/>
          </w:rPr>
          <w:fldChar w:fldCharType="begin"/>
        </w:r>
        <w:r>
          <w:rPr>
            <w:noProof/>
            <w:webHidden/>
          </w:rPr>
          <w:instrText xml:space="preserve"> PAGEREF _Toc297712201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2" w:history="1">
        <w:r w:rsidRPr="00515878">
          <w:rPr>
            <w:rStyle w:val="Hyperlink"/>
            <w:rFonts w:cs="Arial"/>
            <w:noProof/>
          </w:rPr>
          <w:t>KundeidentifikationRegistreringsNummerLandeKode</w:t>
        </w:r>
        <w:r>
          <w:rPr>
            <w:noProof/>
            <w:webHidden/>
          </w:rPr>
          <w:tab/>
        </w:r>
        <w:r>
          <w:rPr>
            <w:noProof/>
            <w:webHidden/>
          </w:rPr>
          <w:fldChar w:fldCharType="begin"/>
        </w:r>
        <w:r>
          <w:rPr>
            <w:noProof/>
            <w:webHidden/>
          </w:rPr>
          <w:instrText xml:space="preserve"> PAGEREF _Toc297712202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3" w:history="1">
        <w:r w:rsidRPr="00515878">
          <w:rPr>
            <w:rStyle w:val="Hyperlink"/>
            <w:rFonts w:cs="Arial"/>
            <w:noProof/>
          </w:rPr>
          <w:t>KundeidentifikationType</w:t>
        </w:r>
        <w:r>
          <w:rPr>
            <w:noProof/>
            <w:webHidden/>
          </w:rPr>
          <w:tab/>
        </w:r>
        <w:r>
          <w:rPr>
            <w:noProof/>
            <w:webHidden/>
          </w:rPr>
          <w:fldChar w:fldCharType="begin"/>
        </w:r>
        <w:r>
          <w:rPr>
            <w:noProof/>
            <w:webHidden/>
          </w:rPr>
          <w:instrText xml:space="preserve"> PAGEREF _Toc297712203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4" w:history="1">
        <w:r w:rsidRPr="00515878">
          <w:rPr>
            <w:rStyle w:val="Hyperlink"/>
            <w:rFonts w:cs="Arial"/>
            <w:noProof/>
          </w:rPr>
          <w:t>KøbNummer</w:t>
        </w:r>
        <w:r>
          <w:rPr>
            <w:noProof/>
            <w:webHidden/>
          </w:rPr>
          <w:tab/>
        </w:r>
        <w:r>
          <w:rPr>
            <w:noProof/>
            <w:webHidden/>
          </w:rPr>
          <w:fldChar w:fldCharType="begin"/>
        </w:r>
        <w:r>
          <w:rPr>
            <w:noProof/>
            <w:webHidden/>
          </w:rPr>
          <w:instrText xml:space="preserve"> PAGEREF _Toc297712204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5" w:history="1">
        <w:r w:rsidRPr="00515878">
          <w:rPr>
            <w:rStyle w:val="Hyperlink"/>
            <w:rFonts w:cs="Arial"/>
            <w:noProof/>
          </w:rPr>
          <w:t>KøbProRataSats</w:t>
        </w:r>
        <w:r>
          <w:rPr>
            <w:noProof/>
            <w:webHidden/>
          </w:rPr>
          <w:tab/>
        </w:r>
        <w:r>
          <w:rPr>
            <w:noProof/>
            <w:webHidden/>
          </w:rPr>
          <w:fldChar w:fldCharType="begin"/>
        </w:r>
        <w:r>
          <w:rPr>
            <w:noProof/>
            <w:webHidden/>
          </w:rPr>
          <w:instrText xml:space="preserve"> PAGEREF _Toc297712205 \h </w:instrText>
        </w:r>
        <w:r>
          <w:rPr>
            <w:noProof/>
            <w:webHidden/>
          </w:rPr>
        </w:r>
        <w:r>
          <w:rPr>
            <w:noProof/>
            <w:webHidden/>
          </w:rPr>
          <w:fldChar w:fldCharType="separate"/>
        </w:r>
        <w:r>
          <w:rPr>
            <w:noProof/>
            <w:webHidden/>
          </w:rPr>
          <w:t>77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6" w:history="1">
        <w:r w:rsidRPr="00515878">
          <w:rPr>
            <w:rStyle w:val="Hyperlink"/>
            <w:rFonts w:cs="Arial"/>
            <w:noProof/>
          </w:rPr>
          <w:t>KøbsAnsøgningDataDokumentReference</w:t>
        </w:r>
        <w:r>
          <w:rPr>
            <w:noProof/>
            <w:webHidden/>
          </w:rPr>
          <w:tab/>
        </w:r>
        <w:r>
          <w:rPr>
            <w:noProof/>
            <w:webHidden/>
          </w:rPr>
          <w:fldChar w:fldCharType="begin"/>
        </w:r>
        <w:r>
          <w:rPr>
            <w:noProof/>
            <w:webHidden/>
          </w:rPr>
          <w:instrText xml:space="preserve"> PAGEREF _Toc297712206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7" w:history="1">
        <w:r w:rsidRPr="00515878">
          <w:rPr>
            <w:rStyle w:val="Hyperlink"/>
            <w:rFonts w:cs="Arial"/>
            <w:noProof/>
          </w:rPr>
          <w:t>KøbsAnsøgningDataFakturaNummer</w:t>
        </w:r>
        <w:r>
          <w:rPr>
            <w:noProof/>
            <w:webHidden/>
          </w:rPr>
          <w:tab/>
        </w:r>
        <w:r>
          <w:rPr>
            <w:noProof/>
            <w:webHidden/>
          </w:rPr>
          <w:fldChar w:fldCharType="begin"/>
        </w:r>
        <w:r>
          <w:rPr>
            <w:noProof/>
            <w:webHidden/>
          </w:rPr>
          <w:instrText xml:space="preserve"> PAGEREF _Toc297712207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8" w:history="1">
        <w:r w:rsidRPr="00515878">
          <w:rPr>
            <w:rStyle w:val="Hyperlink"/>
            <w:rFonts w:cs="Arial"/>
            <w:noProof/>
          </w:rPr>
          <w:t>KøbsAnsøgningDataImportNummer</w:t>
        </w:r>
        <w:r>
          <w:rPr>
            <w:noProof/>
            <w:webHidden/>
          </w:rPr>
          <w:tab/>
        </w:r>
        <w:r>
          <w:rPr>
            <w:noProof/>
            <w:webHidden/>
          </w:rPr>
          <w:fldChar w:fldCharType="begin"/>
        </w:r>
        <w:r>
          <w:rPr>
            <w:noProof/>
            <w:webHidden/>
          </w:rPr>
          <w:instrText xml:space="preserve"> PAGEREF _Toc297712208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09" w:history="1">
        <w:r w:rsidRPr="00515878">
          <w:rPr>
            <w:rStyle w:val="Hyperlink"/>
            <w:rFonts w:cs="Arial"/>
            <w:noProof/>
          </w:rPr>
          <w:t>KøbsAnsøgningDataLøbeNummer</w:t>
        </w:r>
        <w:r>
          <w:rPr>
            <w:noProof/>
            <w:webHidden/>
          </w:rPr>
          <w:tab/>
        </w:r>
        <w:r>
          <w:rPr>
            <w:noProof/>
            <w:webHidden/>
          </w:rPr>
          <w:fldChar w:fldCharType="begin"/>
        </w:r>
        <w:r>
          <w:rPr>
            <w:noProof/>
            <w:webHidden/>
          </w:rPr>
          <w:instrText xml:space="preserve"> PAGEREF _Toc297712209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0" w:history="1">
        <w:r w:rsidRPr="00515878">
          <w:rPr>
            <w:rStyle w:val="Hyperlink"/>
            <w:rFonts w:cs="Arial"/>
            <w:noProof/>
          </w:rPr>
          <w:t>KøbsDokumentationDato</w:t>
        </w:r>
        <w:r>
          <w:rPr>
            <w:noProof/>
            <w:webHidden/>
          </w:rPr>
          <w:tab/>
        </w:r>
        <w:r>
          <w:rPr>
            <w:noProof/>
            <w:webHidden/>
          </w:rPr>
          <w:fldChar w:fldCharType="begin"/>
        </w:r>
        <w:r>
          <w:rPr>
            <w:noProof/>
            <w:webHidden/>
          </w:rPr>
          <w:instrText xml:space="preserve"> PAGEREF _Toc297712210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1" w:history="1">
        <w:r w:rsidRPr="00515878">
          <w:rPr>
            <w:rStyle w:val="Hyperlink"/>
            <w:rFonts w:cs="Arial"/>
            <w:noProof/>
          </w:rPr>
          <w:t>KøbsDokumentationDokumentReference</w:t>
        </w:r>
        <w:r>
          <w:rPr>
            <w:noProof/>
            <w:webHidden/>
          </w:rPr>
          <w:tab/>
        </w:r>
        <w:r>
          <w:rPr>
            <w:noProof/>
            <w:webHidden/>
          </w:rPr>
          <w:fldChar w:fldCharType="begin"/>
        </w:r>
        <w:r>
          <w:rPr>
            <w:noProof/>
            <w:webHidden/>
          </w:rPr>
          <w:instrText xml:space="preserve"> PAGEREF _Toc297712211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2" w:history="1">
        <w:r w:rsidRPr="00515878">
          <w:rPr>
            <w:rStyle w:val="Hyperlink"/>
            <w:rFonts w:cs="Arial"/>
            <w:noProof/>
          </w:rPr>
          <w:t>KøbsDokumentationFakturaNummer</w:t>
        </w:r>
        <w:r>
          <w:rPr>
            <w:noProof/>
            <w:webHidden/>
          </w:rPr>
          <w:tab/>
        </w:r>
        <w:r>
          <w:rPr>
            <w:noProof/>
            <w:webHidden/>
          </w:rPr>
          <w:fldChar w:fldCharType="begin"/>
        </w:r>
        <w:r>
          <w:rPr>
            <w:noProof/>
            <w:webHidden/>
          </w:rPr>
          <w:instrText xml:space="preserve"> PAGEREF _Toc297712212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3" w:history="1">
        <w:r w:rsidRPr="00515878">
          <w:rPr>
            <w:rStyle w:val="Hyperlink"/>
            <w:rFonts w:cs="Arial"/>
            <w:noProof/>
          </w:rPr>
          <w:t>KøbsDokumentationImportNummer</w:t>
        </w:r>
        <w:r>
          <w:rPr>
            <w:noProof/>
            <w:webHidden/>
          </w:rPr>
          <w:tab/>
        </w:r>
        <w:r>
          <w:rPr>
            <w:noProof/>
            <w:webHidden/>
          </w:rPr>
          <w:fldChar w:fldCharType="begin"/>
        </w:r>
        <w:r>
          <w:rPr>
            <w:noProof/>
            <w:webHidden/>
          </w:rPr>
          <w:instrText xml:space="preserve"> PAGEREF _Toc297712213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4" w:history="1">
        <w:r w:rsidRPr="00515878">
          <w:rPr>
            <w:rStyle w:val="Hyperlink"/>
            <w:rFonts w:cs="Arial"/>
            <w:noProof/>
          </w:rPr>
          <w:t>KøbsLinjeBeskrivelseAndet</w:t>
        </w:r>
        <w:r>
          <w:rPr>
            <w:noProof/>
            <w:webHidden/>
          </w:rPr>
          <w:tab/>
        </w:r>
        <w:r>
          <w:rPr>
            <w:noProof/>
            <w:webHidden/>
          </w:rPr>
          <w:fldChar w:fldCharType="begin"/>
        </w:r>
        <w:r>
          <w:rPr>
            <w:noProof/>
            <w:webHidden/>
          </w:rPr>
          <w:instrText xml:space="preserve"> PAGEREF _Toc297712214 \h </w:instrText>
        </w:r>
        <w:r>
          <w:rPr>
            <w:noProof/>
            <w:webHidden/>
          </w:rPr>
        </w:r>
        <w:r>
          <w:rPr>
            <w:noProof/>
            <w:webHidden/>
          </w:rPr>
          <w:fldChar w:fldCharType="separate"/>
        </w:r>
        <w:r>
          <w:rPr>
            <w:noProof/>
            <w:webHidden/>
          </w:rPr>
          <w:t>78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5" w:history="1">
        <w:r w:rsidRPr="00515878">
          <w:rPr>
            <w:rStyle w:val="Hyperlink"/>
            <w:rFonts w:cs="Arial"/>
            <w:noProof/>
          </w:rPr>
          <w:t>KøbsLinjeBeskrivelseAndetSprog</w:t>
        </w:r>
        <w:r>
          <w:rPr>
            <w:noProof/>
            <w:webHidden/>
          </w:rPr>
          <w:tab/>
        </w:r>
        <w:r>
          <w:rPr>
            <w:noProof/>
            <w:webHidden/>
          </w:rPr>
          <w:fldChar w:fldCharType="begin"/>
        </w:r>
        <w:r>
          <w:rPr>
            <w:noProof/>
            <w:webHidden/>
          </w:rPr>
          <w:instrText xml:space="preserve"> PAGEREF _Toc297712215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6" w:history="1">
        <w:r w:rsidRPr="00515878">
          <w:rPr>
            <w:rStyle w:val="Hyperlink"/>
            <w:rFonts w:cs="Arial"/>
            <w:noProof/>
          </w:rPr>
          <w:t>KøbsLinjeSupplerendeSupplerendeVareYdelseKode</w:t>
        </w:r>
        <w:r>
          <w:rPr>
            <w:noProof/>
            <w:webHidden/>
          </w:rPr>
          <w:tab/>
        </w:r>
        <w:r>
          <w:rPr>
            <w:noProof/>
            <w:webHidden/>
          </w:rPr>
          <w:fldChar w:fldCharType="begin"/>
        </w:r>
        <w:r>
          <w:rPr>
            <w:noProof/>
            <w:webHidden/>
          </w:rPr>
          <w:instrText xml:space="preserve"> PAGEREF _Toc297712216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7" w:history="1">
        <w:r w:rsidRPr="00515878">
          <w:rPr>
            <w:rStyle w:val="Hyperlink"/>
            <w:rFonts w:cs="Arial"/>
            <w:noProof/>
          </w:rPr>
          <w:t>KøbsLinjeSupplerendeVareYdelseKode</w:t>
        </w:r>
        <w:r>
          <w:rPr>
            <w:noProof/>
            <w:webHidden/>
          </w:rPr>
          <w:tab/>
        </w:r>
        <w:r>
          <w:rPr>
            <w:noProof/>
            <w:webHidden/>
          </w:rPr>
          <w:fldChar w:fldCharType="begin"/>
        </w:r>
        <w:r>
          <w:rPr>
            <w:noProof/>
            <w:webHidden/>
          </w:rPr>
          <w:instrText xml:space="preserve"> PAGEREF _Toc297712217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8" w:history="1">
        <w:r w:rsidRPr="00515878">
          <w:rPr>
            <w:rStyle w:val="Hyperlink"/>
            <w:rFonts w:cs="Arial"/>
            <w:noProof/>
          </w:rPr>
          <w:t>KøbsLinjeVareYdelseKode</w:t>
        </w:r>
        <w:r>
          <w:rPr>
            <w:noProof/>
            <w:webHidden/>
          </w:rPr>
          <w:tab/>
        </w:r>
        <w:r>
          <w:rPr>
            <w:noProof/>
            <w:webHidden/>
          </w:rPr>
          <w:fldChar w:fldCharType="begin"/>
        </w:r>
        <w:r>
          <w:rPr>
            <w:noProof/>
            <w:webHidden/>
          </w:rPr>
          <w:instrText xml:space="preserve"> PAGEREF _Toc297712218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19" w:history="1">
        <w:r w:rsidRPr="00515878">
          <w:rPr>
            <w:rStyle w:val="Hyperlink"/>
            <w:rFonts w:cs="Arial"/>
            <w:noProof/>
          </w:rPr>
          <w:t>LandKode</w:t>
        </w:r>
        <w:r>
          <w:rPr>
            <w:noProof/>
            <w:webHidden/>
          </w:rPr>
          <w:tab/>
        </w:r>
        <w:r>
          <w:rPr>
            <w:noProof/>
            <w:webHidden/>
          </w:rPr>
          <w:fldChar w:fldCharType="begin"/>
        </w:r>
        <w:r>
          <w:rPr>
            <w:noProof/>
            <w:webHidden/>
          </w:rPr>
          <w:instrText xml:space="preserve"> PAGEREF _Toc297712219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0" w:history="1">
        <w:r w:rsidRPr="00515878">
          <w:rPr>
            <w:rStyle w:val="Hyperlink"/>
            <w:rFonts w:cs="Arial"/>
            <w:noProof/>
          </w:rPr>
          <w:t>LeverandørID</w:t>
        </w:r>
        <w:r>
          <w:rPr>
            <w:noProof/>
            <w:webHidden/>
          </w:rPr>
          <w:tab/>
        </w:r>
        <w:r>
          <w:rPr>
            <w:noProof/>
            <w:webHidden/>
          </w:rPr>
          <w:fldChar w:fldCharType="begin"/>
        </w:r>
        <w:r>
          <w:rPr>
            <w:noProof/>
            <w:webHidden/>
          </w:rPr>
          <w:instrText xml:space="preserve"> PAGEREF _Toc297712220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1" w:history="1">
        <w:r w:rsidRPr="00515878">
          <w:rPr>
            <w:rStyle w:val="Hyperlink"/>
            <w:rFonts w:cs="Arial"/>
            <w:noProof/>
          </w:rPr>
          <w:t>LeverandørNummer</w:t>
        </w:r>
        <w:r>
          <w:rPr>
            <w:noProof/>
            <w:webHidden/>
          </w:rPr>
          <w:tab/>
        </w:r>
        <w:r>
          <w:rPr>
            <w:noProof/>
            <w:webHidden/>
          </w:rPr>
          <w:fldChar w:fldCharType="begin"/>
        </w:r>
        <w:r>
          <w:rPr>
            <w:noProof/>
            <w:webHidden/>
          </w:rPr>
          <w:instrText xml:space="preserve"> PAGEREF _Toc297712221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2" w:history="1">
        <w:r w:rsidRPr="00515878">
          <w:rPr>
            <w:rStyle w:val="Hyperlink"/>
            <w:rFonts w:cs="Arial"/>
            <w:noProof/>
          </w:rPr>
          <w:t>LeverandørType</w:t>
        </w:r>
        <w:r>
          <w:rPr>
            <w:noProof/>
            <w:webHidden/>
          </w:rPr>
          <w:tab/>
        </w:r>
        <w:r>
          <w:rPr>
            <w:noProof/>
            <w:webHidden/>
          </w:rPr>
          <w:fldChar w:fldCharType="begin"/>
        </w:r>
        <w:r>
          <w:rPr>
            <w:noProof/>
            <w:webHidden/>
          </w:rPr>
          <w:instrText xml:space="preserve"> PAGEREF _Toc297712222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3" w:history="1">
        <w:r w:rsidRPr="00515878">
          <w:rPr>
            <w:rStyle w:val="Hyperlink"/>
            <w:rFonts w:cs="Arial"/>
            <w:noProof/>
          </w:rPr>
          <w:t>MomsRegistreringsAttestID</w:t>
        </w:r>
        <w:r>
          <w:rPr>
            <w:noProof/>
            <w:webHidden/>
          </w:rPr>
          <w:tab/>
        </w:r>
        <w:r>
          <w:rPr>
            <w:noProof/>
            <w:webHidden/>
          </w:rPr>
          <w:fldChar w:fldCharType="begin"/>
        </w:r>
        <w:r>
          <w:rPr>
            <w:noProof/>
            <w:webHidden/>
          </w:rPr>
          <w:instrText xml:space="preserve"> PAGEREF _Toc297712223 \h </w:instrText>
        </w:r>
        <w:r>
          <w:rPr>
            <w:noProof/>
            <w:webHidden/>
          </w:rPr>
        </w:r>
        <w:r>
          <w:rPr>
            <w:noProof/>
            <w:webHidden/>
          </w:rPr>
          <w:fldChar w:fldCharType="separate"/>
        </w:r>
        <w:r>
          <w:rPr>
            <w:noProof/>
            <w:webHidden/>
          </w:rPr>
          <w:t>79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4" w:history="1">
        <w:r w:rsidRPr="00515878">
          <w:rPr>
            <w:rStyle w:val="Hyperlink"/>
            <w:rFonts w:cs="Arial"/>
            <w:noProof/>
          </w:rPr>
          <w:t>MomsRegistreringsAttestStartDato</w:t>
        </w:r>
        <w:r>
          <w:rPr>
            <w:noProof/>
            <w:webHidden/>
          </w:rPr>
          <w:tab/>
        </w:r>
        <w:r>
          <w:rPr>
            <w:noProof/>
            <w:webHidden/>
          </w:rPr>
          <w:fldChar w:fldCharType="begin"/>
        </w:r>
        <w:r>
          <w:rPr>
            <w:noProof/>
            <w:webHidden/>
          </w:rPr>
          <w:instrText xml:space="preserve"> PAGEREF _Toc297712224 \h </w:instrText>
        </w:r>
        <w:r>
          <w:rPr>
            <w:noProof/>
            <w:webHidden/>
          </w:rPr>
        </w:r>
        <w:r>
          <w:rPr>
            <w:noProof/>
            <w:webHidden/>
          </w:rPr>
          <w:fldChar w:fldCharType="separate"/>
        </w:r>
        <w:r>
          <w:rPr>
            <w:noProof/>
            <w:webHidden/>
          </w:rPr>
          <w:t>80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5" w:history="1">
        <w:r w:rsidRPr="00515878">
          <w:rPr>
            <w:rStyle w:val="Hyperlink"/>
            <w:rFonts w:cs="Arial"/>
            <w:noProof/>
          </w:rPr>
          <w:t>MomsRegistreringsAttestUdløbsDato</w:t>
        </w:r>
        <w:r>
          <w:rPr>
            <w:noProof/>
            <w:webHidden/>
          </w:rPr>
          <w:tab/>
        </w:r>
        <w:r>
          <w:rPr>
            <w:noProof/>
            <w:webHidden/>
          </w:rPr>
          <w:fldChar w:fldCharType="begin"/>
        </w:r>
        <w:r>
          <w:rPr>
            <w:noProof/>
            <w:webHidden/>
          </w:rPr>
          <w:instrText xml:space="preserve"> PAGEREF _Toc297712225 \h </w:instrText>
        </w:r>
        <w:r>
          <w:rPr>
            <w:noProof/>
            <w:webHidden/>
          </w:rPr>
        </w:r>
        <w:r>
          <w:rPr>
            <w:noProof/>
            <w:webHidden/>
          </w:rPr>
          <w:fldChar w:fldCharType="separate"/>
        </w:r>
        <w:r>
          <w:rPr>
            <w:noProof/>
            <w:webHidden/>
          </w:rPr>
          <w:t>80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6" w:history="1">
        <w:r w:rsidRPr="00515878">
          <w:rPr>
            <w:rStyle w:val="Hyperlink"/>
            <w:rFonts w:cs="Arial"/>
            <w:noProof/>
          </w:rPr>
          <w:t>MomsrefusionAfgørelseAfslagsÅrsagBeskrivelse</w:t>
        </w:r>
        <w:r>
          <w:rPr>
            <w:noProof/>
            <w:webHidden/>
          </w:rPr>
          <w:tab/>
        </w:r>
        <w:r>
          <w:rPr>
            <w:noProof/>
            <w:webHidden/>
          </w:rPr>
          <w:fldChar w:fldCharType="begin"/>
        </w:r>
        <w:r>
          <w:rPr>
            <w:noProof/>
            <w:webHidden/>
          </w:rPr>
          <w:instrText xml:space="preserve"> PAGEREF _Toc297712226 \h </w:instrText>
        </w:r>
        <w:r>
          <w:rPr>
            <w:noProof/>
            <w:webHidden/>
          </w:rPr>
        </w:r>
        <w:r>
          <w:rPr>
            <w:noProof/>
            <w:webHidden/>
          </w:rPr>
          <w:fldChar w:fldCharType="separate"/>
        </w:r>
        <w:r>
          <w:rPr>
            <w:noProof/>
            <w:webHidden/>
          </w:rPr>
          <w:t>80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7" w:history="1">
        <w:r w:rsidRPr="00515878">
          <w:rPr>
            <w:rStyle w:val="Hyperlink"/>
            <w:rFonts w:cs="Arial"/>
            <w:noProof/>
          </w:rPr>
          <w:t>MomsrefusionAfgørelseAfslagsÅrsagID</w:t>
        </w:r>
        <w:r>
          <w:rPr>
            <w:noProof/>
            <w:webHidden/>
          </w:rPr>
          <w:tab/>
        </w:r>
        <w:r>
          <w:rPr>
            <w:noProof/>
            <w:webHidden/>
          </w:rPr>
          <w:fldChar w:fldCharType="begin"/>
        </w:r>
        <w:r>
          <w:rPr>
            <w:noProof/>
            <w:webHidden/>
          </w:rPr>
          <w:instrText xml:space="preserve"> PAGEREF _Toc297712227 \h </w:instrText>
        </w:r>
        <w:r>
          <w:rPr>
            <w:noProof/>
            <w:webHidden/>
          </w:rPr>
        </w:r>
        <w:r>
          <w:rPr>
            <w:noProof/>
            <w:webHidden/>
          </w:rPr>
          <w:fldChar w:fldCharType="separate"/>
        </w:r>
        <w:r>
          <w:rPr>
            <w:noProof/>
            <w:webHidden/>
          </w:rPr>
          <w:t>80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8" w:history="1">
        <w:r w:rsidRPr="00515878">
          <w:rPr>
            <w:rStyle w:val="Hyperlink"/>
            <w:rFonts w:cs="Arial"/>
            <w:noProof/>
          </w:rPr>
          <w:t>MomsrefusionAfgørelseAfslagsÅrsagKode</w:t>
        </w:r>
        <w:r>
          <w:rPr>
            <w:noProof/>
            <w:webHidden/>
          </w:rPr>
          <w:tab/>
        </w:r>
        <w:r>
          <w:rPr>
            <w:noProof/>
            <w:webHidden/>
          </w:rPr>
          <w:fldChar w:fldCharType="begin"/>
        </w:r>
        <w:r>
          <w:rPr>
            <w:noProof/>
            <w:webHidden/>
          </w:rPr>
          <w:instrText xml:space="preserve"> PAGEREF _Toc297712228 \h </w:instrText>
        </w:r>
        <w:r>
          <w:rPr>
            <w:noProof/>
            <w:webHidden/>
          </w:rPr>
        </w:r>
        <w:r>
          <w:rPr>
            <w:noProof/>
            <w:webHidden/>
          </w:rPr>
          <w:fldChar w:fldCharType="separate"/>
        </w:r>
        <w:r>
          <w:rPr>
            <w:noProof/>
            <w:webHidden/>
          </w:rPr>
          <w:t>80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29" w:history="1">
        <w:r w:rsidRPr="00515878">
          <w:rPr>
            <w:rStyle w:val="Hyperlink"/>
            <w:rFonts w:cs="Arial"/>
            <w:noProof/>
          </w:rPr>
          <w:t>MomsrefusionAfgørelseAfslagsÅrsagSpecialKode</w:t>
        </w:r>
        <w:r>
          <w:rPr>
            <w:noProof/>
            <w:webHidden/>
          </w:rPr>
          <w:tab/>
        </w:r>
        <w:r>
          <w:rPr>
            <w:noProof/>
            <w:webHidden/>
          </w:rPr>
          <w:fldChar w:fldCharType="begin"/>
        </w:r>
        <w:r>
          <w:rPr>
            <w:noProof/>
            <w:webHidden/>
          </w:rPr>
          <w:instrText xml:space="preserve"> PAGEREF _Toc297712229 \h </w:instrText>
        </w:r>
        <w:r>
          <w:rPr>
            <w:noProof/>
            <w:webHidden/>
          </w:rPr>
        </w:r>
        <w:r>
          <w:rPr>
            <w:noProof/>
            <w:webHidden/>
          </w:rPr>
          <w:fldChar w:fldCharType="separate"/>
        </w:r>
        <w:r>
          <w:rPr>
            <w:noProof/>
            <w:webHidden/>
          </w:rPr>
          <w:t>81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0" w:history="1">
        <w:r w:rsidRPr="00515878">
          <w:rPr>
            <w:rStyle w:val="Hyperlink"/>
            <w:rFonts w:cs="Arial"/>
            <w:noProof/>
          </w:rPr>
          <w:t>MomsrefusionAfgørelseBetalingsReference</w:t>
        </w:r>
        <w:r>
          <w:rPr>
            <w:noProof/>
            <w:webHidden/>
          </w:rPr>
          <w:tab/>
        </w:r>
        <w:r>
          <w:rPr>
            <w:noProof/>
            <w:webHidden/>
          </w:rPr>
          <w:fldChar w:fldCharType="begin"/>
        </w:r>
        <w:r>
          <w:rPr>
            <w:noProof/>
            <w:webHidden/>
          </w:rPr>
          <w:instrText xml:space="preserve"> PAGEREF _Toc297712230 \h </w:instrText>
        </w:r>
        <w:r>
          <w:rPr>
            <w:noProof/>
            <w:webHidden/>
          </w:rPr>
        </w:r>
        <w:r>
          <w:rPr>
            <w:noProof/>
            <w:webHidden/>
          </w:rPr>
          <w:fldChar w:fldCharType="separate"/>
        </w:r>
        <w:r>
          <w:rPr>
            <w:noProof/>
            <w:webHidden/>
          </w:rPr>
          <w:t>81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1" w:history="1">
        <w:r w:rsidRPr="00515878">
          <w:rPr>
            <w:rStyle w:val="Hyperlink"/>
            <w:rFonts w:cs="Arial"/>
            <w:noProof/>
          </w:rPr>
          <w:t>MomsrefusionAfgørelseBetalingsType</w:t>
        </w:r>
        <w:r>
          <w:rPr>
            <w:noProof/>
            <w:webHidden/>
          </w:rPr>
          <w:tab/>
        </w:r>
        <w:r>
          <w:rPr>
            <w:noProof/>
            <w:webHidden/>
          </w:rPr>
          <w:fldChar w:fldCharType="begin"/>
        </w:r>
        <w:r>
          <w:rPr>
            <w:noProof/>
            <w:webHidden/>
          </w:rPr>
          <w:instrText xml:space="preserve"> PAGEREF _Toc297712231 \h </w:instrText>
        </w:r>
        <w:r>
          <w:rPr>
            <w:noProof/>
            <w:webHidden/>
          </w:rPr>
        </w:r>
        <w:r>
          <w:rPr>
            <w:noProof/>
            <w:webHidden/>
          </w:rPr>
          <w:fldChar w:fldCharType="separate"/>
        </w:r>
        <w:r>
          <w:rPr>
            <w:noProof/>
            <w:webHidden/>
          </w:rPr>
          <w:t>81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2" w:history="1">
        <w:r w:rsidRPr="00515878">
          <w:rPr>
            <w:rStyle w:val="Hyperlink"/>
            <w:rFonts w:cs="Arial"/>
            <w:noProof/>
          </w:rPr>
          <w:t>MomsrefusionAfgørelseDato</w:t>
        </w:r>
        <w:r>
          <w:rPr>
            <w:noProof/>
            <w:webHidden/>
          </w:rPr>
          <w:tab/>
        </w:r>
        <w:r>
          <w:rPr>
            <w:noProof/>
            <w:webHidden/>
          </w:rPr>
          <w:fldChar w:fldCharType="begin"/>
        </w:r>
        <w:r>
          <w:rPr>
            <w:noProof/>
            <w:webHidden/>
          </w:rPr>
          <w:instrText xml:space="preserve"> PAGEREF _Toc297712232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3" w:history="1">
        <w:r w:rsidRPr="00515878">
          <w:rPr>
            <w:rStyle w:val="Hyperlink"/>
            <w:rFonts w:cs="Arial"/>
            <w:noProof/>
          </w:rPr>
          <w:t>MomsrefusionAfgørelseID</w:t>
        </w:r>
        <w:r>
          <w:rPr>
            <w:noProof/>
            <w:webHidden/>
          </w:rPr>
          <w:tab/>
        </w:r>
        <w:r>
          <w:rPr>
            <w:noProof/>
            <w:webHidden/>
          </w:rPr>
          <w:fldChar w:fldCharType="begin"/>
        </w:r>
        <w:r>
          <w:rPr>
            <w:noProof/>
            <w:webHidden/>
          </w:rPr>
          <w:instrText xml:space="preserve"> PAGEREF _Toc297712233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4" w:history="1">
        <w:r w:rsidRPr="00515878">
          <w:rPr>
            <w:rStyle w:val="Hyperlink"/>
            <w:rFonts w:cs="Arial"/>
            <w:noProof/>
          </w:rPr>
          <w:t>MomsrefusionAfgørelseNummer</w:t>
        </w:r>
        <w:r>
          <w:rPr>
            <w:noProof/>
            <w:webHidden/>
          </w:rPr>
          <w:tab/>
        </w:r>
        <w:r>
          <w:rPr>
            <w:noProof/>
            <w:webHidden/>
          </w:rPr>
          <w:fldChar w:fldCharType="begin"/>
        </w:r>
        <w:r>
          <w:rPr>
            <w:noProof/>
            <w:webHidden/>
          </w:rPr>
          <w:instrText xml:space="preserve"> PAGEREF _Toc297712234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5" w:history="1">
        <w:r w:rsidRPr="00515878">
          <w:rPr>
            <w:rStyle w:val="Hyperlink"/>
            <w:rFonts w:cs="Arial"/>
            <w:noProof/>
          </w:rPr>
          <w:t>MomsrefusionAfgørelseStatus</w:t>
        </w:r>
        <w:r>
          <w:rPr>
            <w:noProof/>
            <w:webHidden/>
          </w:rPr>
          <w:tab/>
        </w:r>
        <w:r>
          <w:rPr>
            <w:noProof/>
            <w:webHidden/>
          </w:rPr>
          <w:fldChar w:fldCharType="begin"/>
        </w:r>
        <w:r>
          <w:rPr>
            <w:noProof/>
            <w:webHidden/>
          </w:rPr>
          <w:instrText xml:space="preserve"> PAGEREF _Toc297712235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6" w:history="1">
        <w:r w:rsidRPr="00515878">
          <w:rPr>
            <w:rStyle w:val="Hyperlink"/>
            <w:rFonts w:cs="Arial"/>
            <w:noProof/>
          </w:rPr>
          <w:t>MomsrefusionAfgørelseUdbetalingDato</w:t>
        </w:r>
        <w:r>
          <w:rPr>
            <w:noProof/>
            <w:webHidden/>
          </w:rPr>
          <w:tab/>
        </w:r>
        <w:r>
          <w:rPr>
            <w:noProof/>
            <w:webHidden/>
          </w:rPr>
          <w:fldChar w:fldCharType="begin"/>
        </w:r>
        <w:r>
          <w:rPr>
            <w:noProof/>
            <w:webHidden/>
          </w:rPr>
          <w:instrText xml:space="preserve"> PAGEREF _Toc297712236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7" w:history="1">
        <w:r w:rsidRPr="00515878">
          <w:rPr>
            <w:rStyle w:val="Hyperlink"/>
            <w:rFonts w:cs="Arial"/>
            <w:noProof/>
          </w:rPr>
          <w:t>MomsrefusionAfgørelseVersionDato</w:t>
        </w:r>
        <w:r>
          <w:rPr>
            <w:noProof/>
            <w:webHidden/>
          </w:rPr>
          <w:tab/>
        </w:r>
        <w:r>
          <w:rPr>
            <w:noProof/>
            <w:webHidden/>
          </w:rPr>
          <w:fldChar w:fldCharType="begin"/>
        </w:r>
        <w:r>
          <w:rPr>
            <w:noProof/>
            <w:webHidden/>
          </w:rPr>
          <w:instrText xml:space="preserve"> PAGEREF _Toc297712237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8" w:history="1">
        <w:r w:rsidRPr="00515878">
          <w:rPr>
            <w:rStyle w:val="Hyperlink"/>
            <w:rFonts w:cs="Arial"/>
            <w:noProof/>
          </w:rPr>
          <w:t>MomsrefusionAktivtFuldmagtsforholdMarkering</w:t>
        </w:r>
        <w:r>
          <w:rPr>
            <w:noProof/>
            <w:webHidden/>
          </w:rPr>
          <w:tab/>
        </w:r>
        <w:r>
          <w:rPr>
            <w:noProof/>
            <w:webHidden/>
          </w:rPr>
          <w:fldChar w:fldCharType="begin"/>
        </w:r>
        <w:r>
          <w:rPr>
            <w:noProof/>
            <w:webHidden/>
          </w:rPr>
          <w:instrText xml:space="preserve"> PAGEREF _Toc297712238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39" w:history="1">
        <w:r w:rsidRPr="00515878">
          <w:rPr>
            <w:rStyle w:val="Hyperlink"/>
            <w:rFonts w:cs="Arial"/>
            <w:noProof/>
          </w:rPr>
          <w:t>MomsrefusionAktørTransportMarkering</w:t>
        </w:r>
        <w:r>
          <w:rPr>
            <w:noProof/>
            <w:webHidden/>
          </w:rPr>
          <w:tab/>
        </w:r>
        <w:r>
          <w:rPr>
            <w:noProof/>
            <w:webHidden/>
          </w:rPr>
          <w:fldChar w:fldCharType="begin"/>
        </w:r>
        <w:r>
          <w:rPr>
            <w:noProof/>
            <w:webHidden/>
          </w:rPr>
          <w:instrText xml:space="preserve"> PAGEREF _Toc297712239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0" w:history="1">
        <w:r w:rsidRPr="00515878">
          <w:rPr>
            <w:rStyle w:val="Hyperlink"/>
            <w:rFonts w:cs="Arial"/>
            <w:noProof/>
          </w:rPr>
          <w:t>MomsrefusionAnsøgningDataErklæringAccepteret</w:t>
        </w:r>
        <w:r>
          <w:rPr>
            <w:noProof/>
            <w:webHidden/>
          </w:rPr>
          <w:tab/>
        </w:r>
        <w:r>
          <w:rPr>
            <w:noProof/>
            <w:webHidden/>
          </w:rPr>
          <w:fldChar w:fldCharType="begin"/>
        </w:r>
        <w:r>
          <w:rPr>
            <w:noProof/>
            <w:webHidden/>
          </w:rPr>
          <w:instrText xml:space="preserve"> PAGEREF _Toc297712240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1" w:history="1">
        <w:r w:rsidRPr="00515878">
          <w:rPr>
            <w:rStyle w:val="Hyperlink"/>
            <w:rFonts w:cs="Arial"/>
            <w:noProof/>
          </w:rPr>
          <w:t>MomsrefusionAnsøgningDataID</w:t>
        </w:r>
        <w:r>
          <w:rPr>
            <w:noProof/>
            <w:webHidden/>
          </w:rPr>
          <w:tab/>
        </w:r>
        <w:r>
          <w:rPr>
            <w:noProof/>
            <w:webHidden/>
          </w:rPr>
          <w:fldChar w:fldCharType="begin"/>
        </w:r>
        <w:r>
          <w:rPr>
            <w:noProof/>
            <w:webHidden/>
          </w:rPr>
          <w:instrText xml:space="preserve"> PAGEREF _Toc297712241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2" w:history="1">
        <w:r w:rsidRPr="00515878">
          <w:rPr>
            <w:rStyle w:val="Hyperlink"/>
            <w:rFonts w:cs="Arial"/>
            <w:noProof/>
          </w:rPr>
          <w:t>MomsrefusionAnsøgningDataModtagDato</w:t>
        </w:r>
        <w:r>
          <w:rPr>
            <w:noProof/>
            <w:webHidden/>
          </w:rPr>
          <w:tab/>
        </w:r>
        <w:r>
          <w:rPr>
            <w:noProof/>
            <w:webHidden/>
          </w:rPr>
          <w:fldChar w:fldCharType="begin"/>
        </w:r>
        <w:r>
          <w:rPr>
            <w:noProof/>
            <w:webHidden/>
          </w:rPr>
          <w:instrText xml:space="preserve"> PAGEREF _Toc297712242 \h </w:instrText>
        </w:r>
        <w:r>
          <w:rPr>
            <w:noProof/>
            <w:webHidden/>
          </w:rPr>
        </w:r>
        <w:r>
          <w:rPr>
            <w:noProof/>
            <w:webHidden/>
          </w:rPr>
          <w:fldChar w:fldCharType="separate"/>
        </w:r>
        <w:r>
          <w:rPr>
            <w:noProof/>
            <w:webHidden/>
          </w:rPr>
          <w:t>82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3" w:history="1">
        <w:r w:rsidRPr="00515878">
          <w:rPr>
            <w:rStyle w:val="Hyperlink"/>
            <w:rFonts w:cs="Arial"/>
            <w:noProof/>
          </w:rPr>
          <w:t>MomsrefusionAnsøgningDataStatus</w:t>
        </w:r>
        <w:r>
          <w:rPr>
            <w:noProof/>
            <w:webHidden/>
          </w:rPr>
          <w:tab/>
        </w:r>
        <w:r>
          <w:rPr>
            <w:noProof/>
            <w:webHidden/>
          </w:rPr>
          <w:fldChar w:fldCharType="begin"/>
        </w:r>
        <w:r>
          <w:rPr>
            <w:noProof/>
            <w:webHidden/>
          </w:rPr>
          <w:instrText xml:space="preserve"> PAGEREF _Toc297712243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4" w:history="1">
        <w:r w:rsidRPr="00515878">
          <w:rPr>
            <w:rStyle w:val="Hyperlink"/>
            <w:rFonts w:cs="Arial"/>
            <w:noProof/>
          </w:rPr>
          <w:t>MomsrefusionAnsøgningDataStatusDato</w:t>
        </w:r>
        <w:r>
          <w:rPr>
            <w:noProof/>
            <w:webHidden/>
          </w:rPr>
          <w:tab/>
        </w:r>
        <w:r>
          <w:rPr>
            <w:noProof/>
            <w:webHidden/>
          </w:rPr>
          <w:fldChar w:fldCharType="begin"/>
        </w:r>
        <w:r>
          <w:rPr>
            <w:noProof/>
            <w:webHidden/>
          </w:rPr>
          <w:instrText xml:space="preserve"> PAGEREF _Toc297712244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5" w:history="1">
        <w:r w:rsidRPr="00515878">
          <w:rPr>
            <w:rStyle w:val="Hyperlink"/>
            <w:rFonts w:cs="Arial"/>
            <w:noProof/>
          </w:rPr>
          <w:t>MomsrefusionAnsøgningDataTransportMarkering</w:t>
        </w:r>
        <w:r>
          <w:rPr>
            <w:noProof/>
            <w:webHidden/>
          </w:rPr>
          <w:tab/>
        </w:r>
        <w:r>
          <w:rPr>
            <w:noProof/>
            <w:webHidden/>
          </w:rPr>
          <w:fldChar w:fldCharType="begin"/>
        </w:r>
        <w:r>
          <w:rPr>
            <w:noProof/>
            <w:webHidden/>
          </w:rPr>
          <w:instrText xml:space="preserve"> PAGEREF _Toc297712245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6" w:history="1">
        <w:r w:rsidRPr="00515878">
          <w:rPr>
            <w:rStyle w:val="Hyperlink"/>
            <w:rFonts w:cs="Arial"/>
            <w:noProof/>
          </w:rPr>
          <w:t>MomsrefusionAnsøgningDataVersionDato</w:t>
        </w:r>
        <w:r>
          <w:rPr>
            <w:noProof/>
            <w:webHidden/>
          </w:rPr>
          <w:tab/>
        </w:r>
        <w:r>
          <w:rPr>
            <w:noProof/>
            <w:webHidden/>
          </w:rPr>
          <w:fldChar w:fldCharType="begin"/>
        </w:r>
        <w:r>
          <w:rPr>
            <w:noProof/>
            <w:webHidden/>
          </w:rPr>
          <w:instrText xml:space="preserve"> PAGEREF _Toc297712246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7" w:history="1">
        <w:r w:rsidRPr="00515878">
          <w:rPr>
            <w:rStyle w:val="Hyperlink"/>
            <w:rFonts w:cs="Arial"/>
            <w:noProof/>
          </w:rPr>
          <w:t>MomsrefusionAnsøgningLynopretID</w:t>
        </w:r>
        <w:r>
          <w:rPr>
            <w:noProof/>
            <w:webHidden/>
          </w:rPr>
          <w:tab/>
        </w:r>
        <w:r>
          <w:rPr>
            <w:noProof/>
            <w:webHidden/>
          </w:rPr>
          <w:fldChar w:fldCharType="begin"/>
        </w:r>
        <w:r>
          <w:rPr>
            <w:noProof/>
            <w:webHidden/>
          </w:rPr>
          <w:instrText xml:space="preserve"> PAGEREF _Toc297712247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8" w:history="1">
        <w:r w:rsidRPr="00515878">
          <w:rPr>
            <w:rStyle w:val="Hyperlink"/>
            <w:rFonts w:cs="Arial"/>
            <w:noProof/>
          </w:rPr>
          <w:t>MomsrefusionAnsøgningStamDataID</w:t>
        </w:r>
        <w:r>
          <w:rPr>
            <w:noProof/>
            <w:webHidden/>
          </w:rPr>
          <w:tab/>
        </w:r>
        <w:r>
          <w:rPr>
            <w:noProof/>
            <w:webHidden/>
          </w:rPr>
          <w:fldChar w:fldCharType="begin"/>
        </w:r>
        <w:r>
          <w:rPr>
            <w:noProof/>
            <w:webHidden/>
          </w:rPr>
          <w:instrText xml:space="preserve"> PAGEREF _Toc297712248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49" w:history="1">
        <w:r w:rsidRPr="00515878">
          <w:rPr>
            <w:rStyle w:val="Hyperlink"/>
            <w:rFonts w:cs="Arial"/>
            <w:noProof/>
          </w:rPr>
          <w:t>MomsrefusionAnsøgningStamDataKladdeDato</w:t>
        </w:r>
        <w:r>
          <w:rPr>
            <w:noProof/>
            <w:webHidden/>
          </w:rPr>
          <w:tab/>
        </w:r>
        <w:r>
          <w:rPr>
            <w:noProof/>
            <w:webHidden/>
          </w:rPr>
          <w:fldChar w:fldCharType="begin"/>
        </w:r>
        <w:r>
          <w:rPr>
            <w:noProof/>
            <w:webHidden/>
          </w:rPr>
          <w:instrText xml:space="preserve"> PAGEREF _Toc297712249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0" w:history="1">
        <w:r w:rsidRPr="00515878">
          <w:rPr>
            <w:rStyle w:val="Hyperlink"/>
            <w:rFonts w:cs="Arial"/>
            <w:noProof/>
          </w:rPr>
          <w:t>MomsrefusionAnsøgningStamDataKladdeID</w:t>
        </w:r>
        <w:r>
          <w:rPr>
            <w:noProof/>
            <w:webHidden/>
          </w:rPr>
          <w:tab/>
        </w:r>
        <w:r>
          <w:rPr>
            <w:noProof/>
            <w:webHidden/>
          </w:rPr>
          <w:fldChar w:fldCharType="begin"/>
        </w:r>
        <w:r>
          <w:rPr>
            <w:noProof/>
            <w:webHidden/>
          </w:rPr>
          <w:instrText xml:space="preserve"> PAGEREF _Toc297712250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1" w:history="1">
        <w:r w:rsidRPr="00515878">
          <w:rPr>
            <w:rStyle w:val="Hyperlink"/>
            <w:rFonts w:cs="Arial"/>
            <w:noProof/>
          </w:rPr>
          <w:t>MomsrefusionAnsøgningStamDataKladdeIndhold</w:t>
        </w:r>
        <w:r>
          <w:rPr>
            <w:noProof/>
            <w:webHidden/>
          </w:rPr>
          <w:tab/>
        </w:r>
        <w:r>
          <w:rPr>
            <w:noProof/>
            <w:webHidden/>
          </w:rPr>
          <w:fldChar w:fldCharType="begin"/>
        </w:r>
        <w:r>
          <w:rPr>
            <w:noProof/>
            <w:webHidden/>
          </w:rPr>
          <w:instrText xml:space="preserve"> PAGEREF _Toc297712251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2" w:history="1">
        <w:r w:rsidRPr="00515878">
          <w:rPr>
            <w:rStyle w:val="Hyperlink"/>
            <w:rFonts w:cs="Arial"/>
            <w:noProof/>
          </w:rPr>
          <w:t>MomsrefusionAnsøgningStamDataKladdeSlutDato</w:t>
        </w:r>
        <w:r>
          <w:rPr>
            <w:noProof/>
            <w:webHidden/>
          </w:rPr>
          <w:tab/>
        </w:r>
        <w:r>
          <w:rPr>
            <w:noProof/>
            <w:webHidden/>
          </w:rPr>
          <w:fldChar w:fldCharType="begin"/>
        </w:r>
        <w:r>
          <w:rPr>
            <w:noProof/>
            <w:webHidden/>
          </w:rPr>
          <w:instrText xml:space="preserve"> PAGEREF _Toc297712252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3" w:history="1">
        <w:r w:rsidRPr="00515878">
          <w:rPr>
            <w:rStyle w:val="Hyperlink"/>
            <w:rFonts w:cs="Arial"/>
            <w:noProof/>
          </w:rPr>
          <w:t>MomsrefusionAnsøgningStamDataKladdeStartDato</w:t>
        </w:r>
        <w:r>
          <w:rPr>
            <w:noProof/>
            <w:webHidden/>
          </w:rPr>
          <w:tab/>
        </w:r>
        <w:r>
          <w:rPr>
            <w:noProof/>
            <w:webHidden/>
          </w:rPr>
          <w:fldChar w:fldCharType="begin"/>
        </w:r>
        <w:r>
          <w:rPr>
            <w:noProof/>
            <w:webHidden/>
          </w:rPr>
          <w:instrText xml:space="preserve"> PAGEREF _Toc297712253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4" w:history="1">
        <w:r w:rsidRPr="00515878">
          <w:rPr>
            <w:rStyle w:val="Hyperlink"/>
            <w:rFonts w:cs="Arial"/>
            <w:noProof/>
          </w:rPr>
          <w:t>MomsrefusionAnsøgningStamDataKontoIndehaversType</w:t>
        </w:r>
        <w:r>
          <w:rPr>
            <w:noProof/>
            <w:webHidden/>
          </w:rPr>
          <w:tab/>
        </w:r>
        <w:r>
          <w:rPr>
            <w:noProof/>
            <w:webHidden/>
          </w:rPr>
          <w:fldChar w:fldCharType="begin"/>
        </w:r>
        <w:r>
          <w:rPr>
            <w:noProof/>
            <w:webHidden/>
          </w:rPr>
          <w:instrText xml:space="preserve"> PAGEREF _Toc297712254 \h </w:instrText>
        </w:r>
        <w:r>
          <w:rPr>
            <w:noProof/>
            <w:webHidden/>
          </w:rPr>
        </w:r>
        <w:r>
          <w:rPr>
            <w:noProof/>
            <w:webHidden/>
          </w:rPr>
          <w:fldChar w:fldCharType="separate"/>
        </w:r>
        <w:r>
          <w:rPr>
            <w:noProof/>
            <w:webHidden/>
          </w:rPr>
          <w:t>83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5" w:history="1">
        <w:r w:rsidRPr="00515878">
          <w:rPr>
            <w:rStyle w:val="Hyperlink"/>
            <w:rFonts w:cs="Arial"/>
            <w:noProof/>
          </w:rPr>
          <w:t>MomsrefusionAnsøgningStamDataNummer</w:t>
        </w:r>
        <w:r>
          <w:rPr>
            <w:noProof/>
            <w:webHidden/>
          </w:rPr>
          <w:tab/>
        </w:r>
        <w:r>
          <w:rPr>
            <w:noProof/>
            <w:webHidden/>
          </w:rPr>
          <w:fldChar w:fldCharType="begin"/>
        </w:r>
        <w:r>
          <w:rPr>
            <w:noProof/>
            <w:webHidden/>
          </w:rPr>
          <w:instrText xml:space="preserve"> PAGEREF _Toc297712255 \h </w:instrText>
        </w:r>
        <w:r>
          <w:rPr>
            <w:noProof/>
            <w:webHidden/>
          </w:rPr>
        </w:r>
        <w:r>
          <w:rPr>
            <w:noProof/>
            <w:webHidden/>
          </w:rPr>
          <w:fldChar w:fldCharType="separate"/>
        </w:r>
        <w:r>
          <w:rPr>
            <w:noProof/>
            <w:webHidden/>
          </w:rPr>
          <w:t>84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6" w:history="1">
        <w:r w:rsidRPr="00515878">
          <w:rPr>
            <w:rStyle w:val="Hyperlink"/>
            <w:rFonts w:cs="Arial"/>
            <w:noProof/>
          </w:rPr>
          <w:t>MomsrefusionAnsøgningStamDataSlutDato</w:t>
        </w:r>
        <w:r>
          <w:rPr>
            <w:noProof/>
            <w:webHidden/>
          </w:rPr>
          <w:tab/>
        </w:r>
        <w:r>
          <w:rPr>
            <w:noProof/>
            <w:webHidden/>
          </w:rPr>
          <w:fldChar w:fldCharType="begin"/>
        </w:r>
        <w:r>
          <w:rPr>
            <w:noProof/>
            <w:webHidden/>
          </w:rPr>
          <w:instrText xml:space="preserve"> PAGEREF _Toc297712256 \h </w:instrText>
        </w:r>
        <w:r>
          <w:rPr>
            <w:noProof/>
            <w:webHidden/>
          </w:rPr>
        </w:r>
        <w:r>
          <w:rPr>
            <w:noProof/>
            <w:webHidden/>
          </w:rPr>
          <w:fldChar w:fldCharType="separate"/>
        </w:r>
        <w:r>
          <w:rPr>
            <w:noProof/>
            <w:webHidden/>
          </w:rPr>
          <w:t>84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7" w:history="1">
        <w:r w:rsidRPr="00515878">
          <w:rPr>
            <w:rStyle w:val="Hyperlink"/>
            <w:rFonts w:cs="Arial"/>
            <w:noProof/>
          </w:rPr>
          <w:t>MomsrefusionAnsøgningStamDataStartDato</w:t>
        </w:r>
        <w:r>
          <w:rPr>
            <w:noProof/>
            <w:webHidden/>
          </w:rPr>
          <w:tab/>
        </w:r>
        <w:r>
          <w:rPr>
            <w:noProof/>
            <w:webHidden/>
          </w:rPr>
          <w:fldChar w:fldCharType="begin"/>
        </w:r>
        <w:r>
          <w:rPr>
            <w:noProof/>
            <w:webHidden/>
          </w:rPr>
          <w:instrText xml:space="preserve"> PAGEREF _Toc297712257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8" w:history="1">
        <w:r w:rsidRPr="00515878">
          <w:rPr>
            <w:rStyle w:val="Hyperlink"/>
            <w:rFonts w:cs="Arial"/>
            <w:noProof/>
          </w:rPr>
          <w:t>MomsrefusionAnsøgningStamDataType</w:t>
        </w:r>
        <w:r>
          <w:rPr>
            <w:noProof/>
            <w:webHidden/>
          </w:rPr>
          <w:tab/>
        </w:r>
        <w:r>
          <w:rPr>
            <w:noProof/>
            <w:webHidden/>
          </w:rPr>
          <w:fldChar w:fldCharType="begin"/>
        </w:r>
        <w:r>
          <w:rPr>
            <w:noProof/>
            <w:webHidden/>
          </w:rPr>
          <w:instrText xml:space="preserve"> PAGEREF _Toc297712258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59" w:history="1">
        <w:r w:rsidRPr="00515878">
          <w:rPr>
            <w:rStyle w:val="Hyperlink"/>
            <w:rFonts w:cs="Arial"/>
            <w:noProof/>
          </w:rPr>
          <w:t>MomsrefusionAnsøgningStamDataVersionDato</w:t>
        </w:r>
        <w:r>
          <w:rPr>
            <w:noProof/>
            <w:webHidden/>
          </w:rPr>
          <w:tab/>
        </w:r>
        <w:r>
          <w:rPr>
            <w:noProof/>
            <w:webHidden/>
          </w:rPr>
          <w:fldChar w:fldCharType="begin"/>
        </w:r>
        <w:r>
          <w:rPr>
            <w:noProof/>
            <w:webHidden/>
          </w:rPr>
          <w:instrText xml:space="preserve"> PAGEREF _Toc297712259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0" w:history="1">
        <w:r w:rsidRPr="00515878">
          <w:rPr>
            <w:rStyle w:val="Hyperlink"/>
            <w:rFonts w:cs="Arial"/>
            <w:noProof/>
          </w:rPr>
          <w:t>MomsrefusionBehandletMarkering</w:t>
        </w:r>
        <w:r>
          <w:rPr>
            <w:noProof/>
            <w:webHidden/>
          </w:rPr>
          <w:tab/>
        </w:r>
        <w:r>
          <w:rPr>
            <w:noProof/>
            <w:webHidden/>
          </w:rPr>
          <w:fldChar w:fldCharType="begin"/>
        </w:r>
        <w:r>
          <w:rPr>
            <w:noProof/>
            <w:webHidden/>
          </w:rPr>
          <w:instrText xml:space="preserve"> PAGEREF _Toc297712260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1" w:history="1">
        <w:r w:rsidRPr="00515878">
          <w:rPr>
            <w:rStyle w:val="Hyperlink"/>
            <w:rFonts w:cs="Arial"/>
            <w:noProof/>
          </w:rPr>
          <w:t>MomsrefusionBeløbGruppering</w:t>
        </w:r>
        <w:r>
          <w:rPr>
            <w:noProof/>
            <w:webHidden/>
          </w:rPr>
          <w:tab/>
        </w:r>
        <w:r>
          <w:rPr>
            <w:noProof/>
            <w:webHidden/>
          </w:rPr>
          <w:fldChar w:fldCharType="begin"/>
        </w:r>
        <w:r>
          <w:rPr>
            <w:noProof/>
            <w:webHidden/>
          </w:rPr>
          <w:instrText xml:space="preserve"> PAGEREF _Toc297712261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2" w:history="1">
        <w:r w:rsidRPr="00515878">
          <w:rPr>
            <w:rStyle w:val="Hyperlink"/>
            <w:rFonts w:cs="Arial"/>
            <w:noProof/>
          </w:rPr>
          <w:t>MomsrefusionDokumentID</w:t>
        </w:r>
        <w:r>
          <w:rPr>
            <w:noProof/>
            <w:webHidden/>
          </w:rPr>
          <w:tab/>
        </w:r>
        <w:r>
          <w:rPr>
            <w:noProof/>
            <w:webHidden/>
          </w:rPr>
          <w:fldChar w:fldCharType="begin"/>
        </w:r>
        <w:r>
          <w:rPr>
            <w:noProof/>
            <w:webHidden/>
          </w:rPr>
          <w:instrText xml:space="preserve"> PAGEREF _Toc297712262 \h </w:instrText>
        </w:r>
        <w:r>
          <w:rPr>
            <w:noProof/>
            <w:webHidden/>
          </w:rPr>
        </w:r>
        <w:r>
          <w:rPr>
            <w:noProof/>
            <w:webHidden/>
          </w:rPr>
          <w:fldChar w:fldCharType="separate"/>
        </w:r>
        <w:r>
          <w:rPr>
            <w:noProof/>
            <w:webHidden/>
          </w:rPr>
          <w:t>85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3" w:history="1">
        <w:r w:rsidRPr="00515878">
          <w:rPr>
            <w:rStyle w:val="Hyperlink"/>
            <w:rFonts w:cs="Arial"/>
            <w:noProof/>
          </w:rPr>
          <w:t>MomsrefusionEUBeskedBeskedDatoTid</w:t>
        </w:r>
        <w:r>
          <w:rPr>
            <w:noProof/>
            <w:webHidden/>
          </w:rPr>
          <w:tab/>
        </w:r>
        <w:r>
          <w:rPr>
            <w:noProof/>
            <w:webHidden/>
          </w:rPr>
          <w:fldChar w:fldCharType="begin"/>
        </w:r>
        <w:r>
          <w:rPr>
            <w:noProof/>
            <w:webHidden/>
          </w:rPr>
          <w:instrText xml:space="preserve"> PAGEREF _Toc297712263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4" w:history="1">
        <w:r w:rsidRPr="00515878">
          <w:rPr>
            <w:rStyle w:val="Hyperlink"/>
            <w:rFonts w:cs="Arial"/>
            <w:noProof/>
          </w:rPr>
          <w:t>MomsrefusionEUBeskedBeskedID</w:t>
        </w:r>
        <w:r>
          <w:rPr>
            <w:noProof/>
            <w:webHidden/>
          </w:rPr>
          <w:tab/>
        </w:r>
        <w:r>
          <w:rPr>
            <w:noProof/>
            <w:webHidden/>
          </w:rPr>
          <w:fldChar w:fldCharType="begin"/>
        </w:r>
        <w:r>
          <w:rPr>
            <w:noProof/>
            <w:webHidden/>
          </w:rPr>
          <w:instrText xml:space="preserve"> PAGEREF _Toc297712264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5" w:history="1">
        <w:r w:rsidRPr="00515878">
          <w:rPr>
            <w:rStyle w:val="Hyperlink"/>
            <w:rFonts w:cs="Arial"/>
            <w:noProof/>
          </w:rPr>
          <w:t>MomsrefusionEUBeskedKorrelationID</w:t>
        </w:r>
        <w:r>
          <w:rPr>
            <w:noProof/>
            <w:webHidden/>
          </w:rPr>
          <w:tab/>
        </w:r>
        <w:r>
          <w:rPr>
            <w:noProof/>
            <w:webHidden/>
          </w:rPr>
          <w:fldChar w:fldCharType="begin"/>
        </w:r>
        <w:r>
          <w:rPr>
            <w:noProof/>
            <w:webHidden/>
          </w:rPr>
          <w:instrText xml:space="preserve"> PAGEREF _Toc297712265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6" w:history="1">
        <w:r w:rsidRPr="00515878">
          <w:rPr>
            <w:rStyle w:val="Hyperlink"/>
            <w:rFonts w:cs="Arial"/>
            <w:noProof/>
          </w:rPr>
          <w:t>MomsrefusionEUBeskedSprog</w:t>
        </w:r>
        <w:r>
          <w:rPr>
            <w:noProof/>
            <w:webHidden/>
          </w:rPr>
          <w:tab/>
        </w:r>
        <w:r>
          <w:rPr>
            <w:noProof/>
            <w:webHidden/>
          </w:rPr>
          <w:fldChar w:fldCharType="begin"/>
        </w:r>
        <w:r>
          <w:rPr>
            <w:noProof/>
            <w:webHidden/>
          </w:rPr>
          <w:instrText xml:space="preserve"> PAGEREF _Toc297712266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7" w:history="1">
        <w:r w:rsidRPr="00515878">
          <w:rPr>
            <w:rStyle w:val="Hyperlink"/>
            <w:rFonts w:cs="Arial"/>
            <w:noProof/>
          </w:rPr>
          <w:t>MomsrefusionEUBeskedSvarPåkrævetDato</w:t>
        </w:r>
        <w:r>
          <w:rPr>
            <w:noProof/>
            <w:webHidden/>
          </w:rPr>
          <w:tab/>
        </w:r>
        <w:r>
          <w:rPr>
            <w:noProof/>
            <w:webHidden/>
          </w:rPr>
          <w:fldChar w:fldCharType="begin"/>
        </w:r>
        <w:r>
          <w:rPr>
            <w:noProof/>
            <w:webHidden/>
          </w:rPr>
          <w:instrText xml:space="preserve"> PAGEREF _Toc297712267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8" w:history="1">
        <w:r w:rsidRPr="00515878">
          <w:rPr>
            <w:rStyle w:val="Hyperlink"/>
            <w:rFonts w:cs="Arial"/>
            <w:noProof/>
          </w:rPr>
          <w:t>MomsrefusionErhvervsaktivitetKodeID</w:t>
        </w:r>
        <w:r>
          <w:rPr>
            <w:noProof/>
            <w:webHidden/>
          </w:rPr>
          <w:tab/>
        </w:r>
        <w:r>
          <w:rPr>
            <w:noProof/>
            <w:webHidden/>
          </w:rPr>
          <w:fldChar w:fldCharType="begin"/>
        </w:r>
        <w:r>
          <w:rPr>
            <w:noProof/>
            <w:webHidden/>
          </w:rPr>
          <w:instrText xml:space="preserve"> PAGEREF _Toc297712268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69" w:history="1">
        <w:r w:rsidRPr="00515878">
          <w:rPr>
            <w:rStyle w:val="Hyperlink"/>
            <w:rFonts w:cs="Arial"/>
            <w:noProof/>
          </w:rPr>
          <w:t>MomsrefusionErhvervsaktivitetTekstID</w:t>
        </w:r>
        <w:r>
          <w:rPr>
            <w:noProof/>
            <w:webHidden/>
          </w:rPr>
          <w:tab/>
        </w:r>
        <w:r>
          <w:rPr>
            <w:noProof/>
            <w:webHidden/>
          </w:rPr>
          <w:fldChar w:fldCharType="begin"/>
        </w:r>
        <w:r>
          <w:rPr>
            <w:noProof/>
            <w:webHidden/>
          </w:rPr>
          <w:instrText xml:space="preserve"> PAGEREF _Toc297712269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0" w:history="1">
        <w:r w:rsidRPr="00515878">
          <w:rPr>
            <w:rStyle w:val="Hyperlink"/>
            <w:rFonts w:cs="Arial"/>
            <w:noProof/>
          </w:rPr>
          <w:t>MomsrefusionForenkletFakturaMarkering</w:t>
        </w:r>
        <w:r>
          <w:rPr>
            <w:noProof/>
            <w:webHidden/>
          </w:rPr>
          <w:tab/>
        </w:r>
        <w:r>
          <w:rPr>
            <w:noProof/>
            <w:webHidden/>
          </w:rPr>
          <w:fldChar w:fldCharType="begin"/>
        </w:r>
        <w:r>
          <w:rPr>
            <w:noProof/>
            <w:webHidden/>
          </w:rPr>
          <w:instrText xml:space="preserve"> PAGEREF _Toc297712270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1" w:history="1">
        <w:r w:rsidRPr="00515878">
          <w:rPr>
            <w:rStyle w:val="Hyperlink"/>
            <w:rFonts w:cs="Arial"/>
            <w:noProof/>
          </w:rPr>
          <w:t>MomsrefusionFristUdløbDato</w:t>
        </w:r>
        <w:r>
          <w:rPr>
            <w:noProof/>
            <w:webHidden/>
          </w:rPr>
          <w:tab/>
        </w:r>
        <w:r>
          <w:rPr>
            <w:noProof/>
            <w:webHidden/>
          </w:rPr>
          <w:fldChar w:fldCharType="begin"/>
        </w:r>
        <w:r>
          <w:rPr>
            <w:noProof/>
            <w:webHidden/>
          </w:rPr>
          <w:instrText xml:space="preserve"> PAGEREF _Toc297712271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2" w:history="1">
        <w:r w:rsidRPr="00515878">
          <w:rPr>
            <w:rStyle w:val="Hyperlink"/>
            <w:rFonts w:cs="Arial"/>
            <w:noProof/>
          </w:rPr>
          <w:t>MomsrefusionGodkendTilladelseMarkering</w:t>
        </w:r>
        <w:r>
          <w:rPr>
            <w:noProof/>
            <w:webHidden/>
          </w:rPr>
          <w:tab/>
        </w:r>
        <w:r>
          <w:rPr>
            <w:noProof/>
            <w:webHidden/>
          </w:rPr>
          <w:fldChar w:fldCharType="begin"/>
        </w:r>
        <w:r>
          <w:rPr>
            <w:noProof/>
            <w:webHidden/>
          </w:rPr>
          <w:instrText xml:space="preserve"> PAGEREF _Toc297712272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3" w:history="1">
        <w:r w:rsidRPr="00515878">
          <w:rPr>
            <w:rStyle w:val="Hyperlink"/>
            <w:rFonts w:cs="Arial"/>
            <w:noProof/>
          </w:rPr>
          <w:t>MomsrefusionKontaktOplysningAndenLokalID</w:t>
        </w:r>
        <w:r>
          <w:rPr>
            <w:noProof/>
            <w:webHidden/>
          </w:rPr>
          <w:tab/>
        </w:r>
        <w:r>
          <w:rPr>
            <w:noProof/>
            <w:webHidden/>
          </w:rPr>
          <w:fldChar w:fldCharType="begin"/>
        </w:r>
        <w:r>
          <w:rPr>
            <w:noProof/>
            <w:webHidden/>
          </w:rPr>
          <w:instrText xml:space="preserve"> PAGEREF _Toc297712273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4" w:history="1">
        <w:r w:rsidRPr="00515878">
          <w:rPr>
            <w:rStyle w:val="Hyperlink"/>
            <w:rFonts w:cs="Arial"/>
            <w:noProof/>
          </w:rPr>
          <w:t>MomsrefusionKontaktOplysningBynavn</w:t>
        </w:r>
        <w:r>
          <w:rPr>
            <w:noProof/>
            <w:webHidden/>
          </w:rPr>
          <w:tab/>
        </w:r>
        <w:r>
          <w:rPr>
            <w:noProof/>
            <w:webHidden/>
          </w:rPr>
          <w:fldChar w:fldCharType="begin"/>
        </w:r>
        <w:r>
          <w:rPr>
            <w:noProof/>
            <w:webHidden/>
          </w:rPr>
          <w:instrText xml:space="preserve"> PAGEREF _Toc297712274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5" w:history="1">
        <w:r w:rsidRPr="00515878">
          <w:rPr>
            <w:rStyle w:val="Hyperlink"/>
            <w:rFonts w:cs="Arial"/>
            <w:noProof/>
          </w:rPr>
          <w:t>MomsrefusionKontaktOplysningDistrikt</w:t>
        </w:r>
        <w:r>
          <w:rPr>
            <w:noProof/>
            <w:webHidden/>
          </w:rPr>
          <w:tab/>
        </w:r>
        <w:r>
          <w:rPr>
            <w:noProof/>
            <w:webHidden/>
          </w:rPr>
          <w:fldChar w:fldCharType="begin"/>
        </w:r>
        <w:r>
          <w:rPr>
            <w:noProof/>
            <w:webHidden/>
          </w:rPr>
          <w:instrText xml:space="preserve"> PAGEREF _Toc297712275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6" w:history="1">
        <w:r w:rsidRPr="00515878">
          <w:rPr>
            <w:rStyle w:val="Hyperlink"/>
            <w:rFonts w:cs="Arial"/>
            <w:noProof/>
          </w:rPr>
          <w:t>MomsrefusionKontaktOplysningEmail</w:t>
        </w:r>
        <w:r>
          <w:rPr>
            <w:noProof/>
            <w:webHidden/>
          </w:rPr>
          <w:tab/>
        </w:r>
        <w:r>
          <w:rPr>
            <w:noProof/>
            <w:webHidden/>
          </w:rPr>
          <w:fldChar w:fldCharType="begin"/>
        </w:r>
        <w:r>
          <w:rPr>
            <w:noProof/>
            <w:webHidden/>
          </w:rPr>
          <w:instrText xml:space="preserve"> PAGEREF _Toc297712276 \h </w:instrText>
        </w:r>
        <w:r>
          <w:rPr>
            <w:noProof/>
            <w:webHidden/>
          </w:rPr>
        </w:r>
        <w:r>
          <w:rPr>
            <w:noProof/>
            <w:webHidden/>
          </w:rPr>
          <w:fldChar w:fldCharType="separate"/>
        </w:r>
        <w:r>
          <w:rPr>
            <w:noProof/>
            <w:webHidden/>
          </w:rPr>
          <w:t>86</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7" w:history="1">
        <w:r w:rsidRPr="00515878">
          <w:rPr>
            <w:rStyle w:val="Hyperlink"/>
            <w:rFonts w:cs="Arial"/>
            <w:noProof/>
          </w:rPr>
          <w:t>MomsrefusionKontaktOplysningEtage</w:t>
        </w:r>
        <w:r>
          <w:rPr>
            <w:noProof/>
            <w:webHidden/>
          </w:rPr>
          <w:tab/>
        </w:r>
        <w:r>
          <w:rPr>
            <w:noProof/>
            <w:webHidden/>
          </w:rPr>
          <w:fldChar w:fldCharType="begin"/>
        </w:r>
        <w:r>
          <w:rPr>
            <w:noProof/>
            <w:webHidden/>
          </w:rPr>
          <w:instrText xml:space="preserve"> PAGEREF _Toc297712277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8" w:history="1">
        <w:r w:rsidRPr="00515878">
          <w:rPr>
            <w:rStyle w:val="Hyperlink"/>
            <w:rFonts w:cs="Arial"/>
            <w:noProof/>
          </w:rPr>
          <w:t>MomsrefusionKontaktOplysningFriAdresse</w:t>
        </w:r>
        <w:r>
          <w:rPr>
            <w:noProof/>
            <w:webHidden/>
          </w:rPr>
          <w:tab/>
        </w:r>
        <w:r>
          <w:rPr>
            <w:noProof/>
            <w:webHidden/>
          </w:rPr>
          <w:fldChar w:fldCharType="begin"/>
        </w:r>
        <w:r>
          <w:rPr>
            <w:noProof/>
            <w:webHidden/>
          </w:rPr>
          <w:instrText xml:space="preserve"> PAGEREF _Toc297712278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79" w:history="1">
        <w:r w:rsidRPr="00515878">
          <w:rPr>
            <w:rStyle w:val="Hyperlink"/>
            <w:rFonts w:cs="Arial"/>
            <w:noProof/>
          </w:rPr>
          <w:t>MomsrefusionKontaktOplysningHusnummer</w:t>
        </w:r>
        <w:r>
          <w:rPr>
            <w:noProof/>
            <w:webHidden/>
          </w:rPr>
          <w:tab/>
        </w:r>
        <w:r>
          <w:rPr>
            <w:noProof/>
            <w:webHidden/>
          </w:rPr>
          <w:fldChar w:fldCharType="begin"/>
        </w:r>
        <w:r>
          <w:rPr>
            <w:noProof/>
            <w:webHidden/>
          </w:rPr>
          <w:instrText xml:space="preserve"> PAGEREF _Toc297712279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0" w:history="1">
        <w:r w:rsidRPr="00515878">
          <w:rPr>
            <w:rStyle w:val="Hyperlink"/>
            <w:rFonts w:cs="Arial"/>
            <w:noProof/>
          </w:rPr>
          <w:t>MomsrefusionKontaktOplysningKonkateneretAdresse</w:t>
        </w:r>
        <w:r>
          <w:rPr>
            <w:noProof/>
            <w:webHidden/>
          </w:rPr>
          <w:tab/>
        </w:r>
        <w:r>
          <w:rPr>
            <w:noProof/>
            <w:webHidden/>
          </w:rPr>
          <w:fldChar w:fldCharType="begin"/>
        </w:r>
        <w:r>
          <w:rPr>
            <w:noProof/>
            <w:webHidden/>
          </w:rPr>
          <w:instrText xml:space="preserve"> PAGEREF _Toc297712280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1" w:history="1">
        <w:r w:rsidRPr="00515878">
          <w:rPr>
            <w:rStyle w:val="Hyperlink"/>
            <w:rFonts w:cs="Arial"/>
            <w:noProof/>
          </w:rPr>
          <w:t>MomsrefusionKontaktOplysningLandUnderkode</w:t>
        </w:r>
        <w:r>
          <w:rPr>
            <w:noProof/>
            <w:webHidden/>
          </w:rPr>
          <w:tab/>
        </w:r>
        <w:r>
          <w:rPr>
            <w:noProof/>
            <w:webHidden/>
          </w:rPr>
          <w:fldChar w:fldCharType="begin"/>
        </w:r>
        <w:r>
          <w:rPr>
            <w:noProof/>
            <w:webHidden/>
          </w:rPr>
          <w:instrText xml:space="preserve"> PAGEREF _Toc297712281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2" w:history="1">
        <w:r w:rsidRPr="00515878">
          <w:rPr>
            <w:rStyle w:val="Hyperlink"/>
            <w:rFonts w:cs="Arial"/>
            <w:noProof/>
          </w:rPr>
          <w:t>MomsrefusionKontaktOplysningLejlighed</w:t>
        </w:r>
        <w:r>
          <w:rPr>
            <w:noProof/>
            <w:webHidden/>
          </w:rPr>
          <w:tab/>
        </w:r>
        <w:r>
          <w:rPr>
            <w:noProof/>
            <w:webHidden/>
          </w:rPr>
          <w:fldChar w:fldCharType="begin"/>
        </w:r>
        <w:r>
          <w:rPr>
            <w:noProof/>
            <w:webHidden/>
          </w:rPr>
          <w:instrText xml:space="preserve"> PAGEREF _Toc297712282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3" w:history="1">
        <w:r w:rsidRPr="00515878">
          <w:rPr>
            <w:rStyle w:val="Hyperlink"/>
            <w:rFonts w:cs="Arial"/>
            <w:noProof/>
          </w:rPr>
          <w:t>MomsrefusionKontaktOplysningPostboks</w:t>
        </w:r>
        <w:r>
          <w:rPr>
            <w:noProof/>
            <w:webHidden/>
          </w:rPr>
          <w:tab/>
        </w:r>
        <w:r>
          <w:rPr>
            <w:noProof/>
            <w:webHidden/>
          </w:rPr>
          <w:fldChar w:fldCharType="begin"/>
        </w:r>
        <w:r>
          <w:rPr>
            <w:noProof/>
            <w:webHidden/>
          </w:rPr>
          <w:instrText xml:space="preserve"> PAGEREF _Toc297712283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4" w:history="1">
        <w:r w:rsidRPr="00515878">
          <w:rPr>
            <w:rStyle w:val="Hyperlink"/>
            <w:rFonts w:cs="Arial"/>
            <w:noProof/>
          </w:rPr>
          <w:t>MomsrefusionKontaktOplysningPostkode</w:t>
        </w:r>
        <w:r>
          <w:rPr>
            <w:noProof/>
            <w:webHidden/>
          </w:rPr>
          <w:tab/>
        </w:r>
        <w:r>
          <w:rPr>
            <w:noProof/>
            <w:webHidden/>
          </w:rPr>
          <w:fldChar w:fldCharType="begin"/>
        </w:r>
        <w:r>
          <w:rPr>
            <w:noProof/>
            <w:webHidden/>
          </w:rPr>
          <w:instrText xml:space="preserve"> PAGEREF _Toc297712284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5" w:history="1">
        <w:r w:rsidRPr="00515878">
          <w:rPr>
            <w:rStyle w:val="Hyperlink"/>
            <w:rFonts w:cs="Arial"/>
            <w:noProof/>
          </w:rPr>
          <w:t>MomsrefusionKontaktOplysningTelefonNummer</w:t>
        </w:r>
        <w:r>
          <w:rPr>
            <w:noProof/>
            <w:webHidden/>
          </w:rPr>
          <w:tab/>
        </w:r>
        <w:r>
          <w:rPr>
            <w:noProof/>
            <w:webHidden/>
          </w:rPr>
          <w:fldChar w:fldCharType="begin"/>
        </w:r>
        <w:r>
          <w:rPr>
            <w:noProof/>
            <w:webHidden/>
          </w:rPr>
          <w:instrText xml:space="preserve"> PAGEREF _Toc297712285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6" w:history="1">
        <w:r w:rsidRPr="00515878">
          <w:rPr>
            <w:rStyle w:val="Hyperlink"/>
            <w:rFonts w:cs="Arial"/>
            <w:noProof/>
          </w:rPr>
          <w:t>MomsrefusionKontaktOplysningVejnavn</w:t>
        </w:r>
        <w:r>
          <w:rPr>
            <w:noProof/>
            <w:webHidden/>
          </w:rPr>
          <w:tab/>
        </w:r>
        <w:r>
          <w:rPr>
            <w:noProof/>
            <w:webHidden/>
          </w:rPr>
          <w:fldChar w:fldCharType="begin"/>
        </w:r>
        <w:r>
          <w:rPr>
            <w:noProof/>
            <w:webHidden/>
          </w:rPr>
          <w:instrText xml:space="preserve"> PAGEREF _Toc297712286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7" w:history="1">
        <w:r w:rsidRPr="00515878">
          <w:rPr>
            <w:rStyle w:val="Hyperlink"/>
            <w:rFonts w:cs="Arial"/>
            <w:noProof/>
          </w:rPr>
          <w:t>MomsrefusionKundeID</w:t>
        </w:r>
        <w:r>
          <w:rPr>
            <w:noProof/>
            <w:webHidden/>
          </w:rPr>
          <w:tab/>
        </w:r>
        <w:r>
          <w:rPr>
            <w:noProof/>
            <w:webHidden/>
          </w:rPr>
          <w:fldChar w:fldCharType="begin"/>
        </w:r>
        <w:r>
          <w:rPr>
            <w:noProof/>
            <w:webHidden/>
          </w:rPr>
          <w:instrText xml:space="preserve"> PAGEREF _Toc297712287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8" w:history="1">
        <w:r w:rsidRPr="00515878">
          <w:rPr>
            <w:rStyle w:val="Hyperlink"/>
            <w:rFonts w:cs="Arial"/>
            <w:noProof/>
          </w:rPr>
          <w:t>MomsrefusionKvitteringAfslagÅrsagKode</w:t>
        </w:r>
        <w:r>
          <w:rPr>
            <w:noProof/>
            <w:webHidden/>
          </w:rPr>
          <w:tab/>
        </w:r>
        <w:r>
          <w:rPr>
            <w:noProof/>
            <w:webHidden/>
          </w:rPr>
          <w:fldChar w:fldCharType="begin"/>
        </w:r>
        <w:r>
          <w:rPr>
            <w:noProof/>
            <w:webHidden/>
          </w:rPr>
          <w:instrText xml:space="preserve"> PAGEREF _Toc297712288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89" w:history="1">
        <w:r w:rsidRPr="00515878">
          <w:rPr>
            <w:rStyle w:val="Hyperlink"/>
            <w:rFonts w:cs="Arial"/>
            <w:noProof/>
          </w:rPr>
          <w:t>MomsrefusionKvitteringAfslagÅrsagYderligereInformation</w:t>
        </w:r>
        <w:r>
          <w:rPr>
            <w:noProof/>
            <w:webHidden/>
          </w:rPr>
          <w:tab/>
        </w:r>
        <w:r>
          <w:rPr>
            <w:noProof/>
            <w:webHidden/>
          </w:rPr>
          <w:fldChar w:fldCharType="begin"/>
        </w:r>
        <w:r>
          <w:rPr>
            <w:noProof/>
            <w:webHidden/>
          </w:rPr>
          <w:instrText xml:space="preserve"> PAGEREF _Toc297712289 \h </w:instrText>
        </w:r>
        <w:r>
          <w:rPr>
            <w:noProof/>
            <w:webHidden/>
          </w:rPr>
        </w:r>
        <w:r>
          <w:rPr>
            <w:noProof/>
            <w:webHidden/>
          </w:rPr>
          <w:fldChar w:fldCharType="separate"/>
        </w:r>
        <w:r>
          <w:rPr>
            <w:noProof/>
            <w:webHidden/>
          </w:rPr>
          <w:t>87</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0" w:history="1">
        <w:r w:rsidRPr="00515878">
          <w:rPr>
            <w:rStyle w:val="Hyperlink"/>
            <w:rFonts w:cs="Arial"/>
            <w:noProof/>
          </w:rPr>
          <w:t>MomsrefusionKvitteringDato</w:t>
        </w:r>
        <w:r>
          <w:rPr>
            <w:noProof/>
            <w:webHidden/>
          </w:rPr>
          <w:tab/>
        </w:r>
        <w:r>
          <w:rPr>
            <w:noProof/>
            <w:webHidden/>
          </w:rPr>
          <w:fldChar w:fldCharType="begin"/>
        </w:r>
        <w:r>
          <w:rPr>
            <w:noProof/>
            <w:webHidden/>
          </w:rPr>
          <w:instrText xml:space="preserve"> PAGEREF _Toc297712290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1" w:history="1">
        <w:r w:rsidRPr="00515878">
          <w:rPr>
            <w:rStyle w:val="Hyperlink"/>
            <w:rFonts w:cs="Arial"/>
            <w:noProof/>
          </w:rPr>
          <w:t>MomsrefusionKvitteringID</w:t>
        </w:r>
        <w:r>
          <w:rPr>
            <w:noProof/>
            <w:webHidden/>
          </w:rPr>
          <w:tab/>
        </w:r>
        <w:r>
          <w:rPr>
            <w:noProof/>
            <w:webHidden/>
          </w:rPr>
          <w:fldChar w:fldCharType="begin"/>
        </w:r>
        <w:r>
          <w:rPr>
            <w:noProof/>
            <w:webHidden/>
          </w:rPr>
          <w:instrText xml:space="preserve"> PAGEREF _Toc297712291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2" w:history="1">
        <w:r w:rsidRPr="00515878">
          <w:rPr>
            <w:rStyle w:val="Hyperlink"/>
            <w:rFonts w:cs="Arial"/>
            <w:noProof/>
          </w:rPr>
          <w:t>MomsrefusionKvitteringNotifikationDato</w:t>
        </w:r>
        <w:r>
          <w:rPr>
            <w:noProof/>
            <w:webHidden/>
          </w:rPr>
          <w:tab/>
        </w:r>
        <w:r>
          <w:rPr>
            <w:noProof/>
            <w:webHidden/>
          </w:rPr>
          <w:fldChar w:fldCharType="begin"/>
        </w:r>
        <w:r>
          <w:rPr>
            <w:noProof/>
            <w:webHidden/>
          </w:rPr>
          <w:instrText xml:space="preserve"> PAGEREF _Toc297712292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3" w:history="1">
        <w:r w:rsidRPr="00515878">
          <w:rPr>
            <w:rStyle w:val="Hyperlink"/>
            <w:rFonts w:cs="Arial"/>
            <w:noProof/>
          </w:rPr>
          <w:t>MomsrefusionKvitteringOpretholdtVersion</w:t>
        </w:r>
        <w:r>
          <w:rPr>
            <w:noProof/>
            <w:webHidden/>
          </w:rPr>
          <w:tab/>
        </w:r>
        <w:r>
          <w:rPr>
            <w:noProof/>
            <w:webHidden/>
          </w:rPr>
          <w:fldChar w:fldCharType="begin"/>
        </w:r>
        <w:r>
          <w:rPr>
            <w:noProof/>
            <w:webHidden/>
          </w:rPr>
          <w:instrText xml:space="preserve"> PAGEREF _Toc297712293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4" w:history="1">
        <w:r w:rsidRPr="00515878">
          <w:rPr>
            <w:rStyle w:val="Hyperlink"/>
            <w:rFonts w:cs="Arial"/>
            <w:noProof/>
          </w:rPr>
          <w:t>MomsrefusionKvitteringStatus</w:t>
        </w:r>
        <w:r>
          <w:rPr>
            <w:noProof/>
            <w:webHidden/>
          </w:rPr>
          <w:tab/>
        </w:r>
        <w:r>
          <w:rPr>
            <w:noProof/>
            <w:webHidden/>
          </w:rPr>
          <w:fldChar w:fldCharType="begin"/>
        </w:r>
        <w:r>
          <w:rPr>
            <w:noProof/>
            <w:webHidden/>
          </w:rPr>
          <w:instrText xml:space="preserve"> PAGEREF _Toc297712294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5" w:history="1">
        <w:r w:rsidRPr="00515878">
          <w:rPr>
            <w:rStyle w:val="Hyperlink"/>
            <w:rFonts w:cs="Arial"/>
            <w:noProof/>
          </w:rPr>
          <w:t>MomsrefusionKvitteringType</w:t>
        </w:r>
        <w:r>
          <w:rPr>
            <w:noProof/>
            <w:webHidden/>
          </w:rPr>
          <w:tab/>
        </w:r>
        <w:r>
          <w:rPr>
            <w:noProof/>
            <w:webHidden/>
          </w:rPr>
          <w:fldChar w:fldCharType="begin"/>
        </w:r>
        <w:r>
          <w:rPr>
            <w:noProof/>
            <w:webHidden/>
          </w:rPr>
          <w:instrText xml:space="preserve"> PAGEREF _Toc297712295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6" w:history="1">
        <w:r w:rsidRPr="00515878">
          <w:rPr>
            <w:rStyle w:val="Hyperlink"/>
            <w:rFonts w:cs="Arial"/>
            <w:noProof/>
          </w:rPr>
          <w:t>MomsrefusionKvitteringValideringKode</w:t>
        </w:r>
        <w:r>
          <w:rPr>
            <w:noProof/>
            <w:webHidden/>
          </w:rPr>
          <w:tab/>
        </w:r>
        <w:r>
          <w:rPr>
            <w:noProof/>
            <w:webHidden/>
          </w:rPr>
          <w:fldChar w:fldCharType="begin"/>
        </w:r>
        <w:r>
          <w:rPr>
            <w:noProof/>
            <w:webHidden/>
          </w:rPr>
          <w:instrText xml:space="preserve"> PAGEREF _Toc297712296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7" w:history="1">
        <w:r w:rsidRPr="00515878">
          <w:rPr>
            <w:rStyle w:val="Hyperlink"/>
            <w:rFonts w:cs="Arial"/>
            <w:noProof/>
          </w:rPr>
          <w:t>MomsrefusionKvitteringValideringSupplerendeKode</w:t>
        </w:r>
        <w:r>
          <w:rPr>
            <w:noProof/>
            <w:webHidden/>
          </w:rPr>
          <w:tab/>
        </w:r>
        <w:r>
          <w:rPr>
            <w:noProof/>
            <w:webHidden/>
          </w:rPr>
          <w:fldChar w:fldCharType="begin"/>
        </w:r>
        <w:r>
          <w:rPr>
            <w:noProof/>
            <w:webHidden/>
          </w:rPr>
          <w:instrText xml:space="preserve"> PAGEREF _Toc297712297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8" w:history="1">
        <w:r w:rsidRPr="00515878">
          <w:rPr>
            <w:rStyle w:val="Hyperlink"/>
            <w:rFonts w:cs="Arial"/>
            <w:noProof/>
          </w:rPr>
          <w:t>MomsrefusionKvitteringValideringTekst</w:t>
        </w:r>
        <w:r>
          <w:rPr>
            <w:noProof/>
            <w:webHidden/>
          </w:rPr>
          <w:tab/>
        </w:r>
        <w:r>
          <w:rPr>
            <w:noProof/>
            <w:webHidden/>
          </w:rPr>
          <w:fldChar w:fldCharType="begin"/>
        </w:r>
        <w:r>
          <w:rPr>
            <w:noProof/>
            <w:webHidden/>
          </w:rPr>
          <w:instrText xml:space="preserve"> PAGEREF _Toc297712298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299" w:history="1">
        <w:r w:rsidRPr="00515878">
          <w:rPr>
            <w:rStyle w:val="Hyperlink"/>
            <w:rFonts w:cs="Arial"/>
            <w:noProof/>
          </w:rPr>
          <w:t>MomsrefusionKøbID</w:t>
        </w:r>
        <w:r>
          <w:rPr>
            <w:noProof/>
            <w:webHidden/>
          </w:rPr>
          <w:tab/>
        </w:r>
        <w:r>
          <w:rPr>
            <w:noProof/>
            <w:webHidden/>
          </w:rPr>
          <w:fldChar w:fldCharType="begin"/>
        </w:r>
        <w:r>
          <w:rPr>
            <w:noProof/>
            <w:webHidden/>
          </w:rPr>
          <w:instrText xml:space="preserve"> PAGEREF _Toc297712299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0" w:history="1">
        <w:r w:rsidRPr="00515878">
          <w:rPr>
            <w:rStyle w:val="Hyperlink"/>
            <w:rFonts w:cs="Arial"/>
            <w:noProof/>
          </w:rPr>
          <w:t>MomsrefusionKøbsLinjeID</w:t>
        </w:r>
        <w:r>
          <w:rPr>
            <w:noProof/>
            <w:webHidden/>
          </w:rPr>
          <w:tab/>
        </w:r>
        <w:r>
          <w:rPr>
            <w:noProof/>
            <w:webHidden/>
          </w:rPr>
          <w:fldChar w:fldCharType="begin"/>
        </w:r>
        <w:r>
          <w:rPr>
            <w:noProof/>
            <w:webHidden/>
          </w:rPr>
          <w:instrText xml:space="preserve"> PAGEREF _Toc297712300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1" w:history="1">
        <w:r w:rsidRPr="00515878">
          <w:rPr>
            <w:rStyle w:val="Hyperlink"/>
            <w:rFonts w:cs="Arial"/>
            <w:noProof/>
          </w:rPr>
          <w:t>MomsrefusionLynoprettetAnsøgningID</w:t>
        </w:r>
        <w:r>
          <w:rPr>
            <w:noProof/>
            <w:webHidden/>
          </w:rPr>
          <w:tab/>
        </w:r>
        <w:r>
          <w:rPr>
            <w:noProof/>
            <w:webHidden/>
          </w:rPr>
          <w:fldChar w:fldCharType="begin"/>
        </w:r>
        <w:r>
          <w:rPr>
            <w:noProof/>
            <w:webHidden/>
          </w:rPr>
          <w:instrText xml:space="preserve"> PAGEREF _Toc297712301 \h </w:instrText>
        </w:r>
        <w:r>
          <w:rPr>
            <w:noProof/>
            <w:webHidden/>
          </w:rPr>
        </w:r>
        <w:r>
          <w:rPr>
            <w:noProof/>
            <w:webHidden/>
          </w:rPr>
          <w:fldChar w:fldCharType="separate"/>
        </w:r>
        <w:r>
          <w:rPr>
            <w:noProof/>
            <w:webHidden/>
          </w:rPr>
          <w:t>88</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2" w:history="1">
        <w:r w:rsidRPr="00515878">
          <w:rPr>
            <w:rStyle w:val="Hyperlink"/>
            <w:rFonts w:cs="Arial"/>
            <w:noProof/>
          </w:rPr>
          <w:t>MomsrefusionMeddelelseType</w:t>
        </w:r>
        <w:r>
          <w:rPr>
            <w:noProof/>
            <w:webHidden/>
          </w:rPr>
          <w:tab/>
        </w:r>
        <w:r>
          <w:rPr>
            <w:noProof/>
            <w:webHidden/>
          </w:rPr>
          <w:fldChar w:fldCharType="begin"/>
        </w:r>
        <w:r>
          <w:rPr>
            <w:noProof/>
            <w:webHidden/>
          </w:rPr>
          <w:instrText xml:space="preserve"> PAGEREF _Toc297712302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3" w:history="1">
        <w:r w:rsidRPr="00515878">
          <w:rPr>
            <w:rStyle w:val="Hyperlink"/>
            <w:rFonts w:cs="Arial"/>
            <w:noProof/>
          </w:rPr>
          <w:t>MomsrefusionModtagelseDato</w:t>
        </w:r>
        <w:r>
          <w:rPr>
            <w:noProof/>
            <w:webHidden/>
          </w:rPr>
          <w:tab/>
        </w:r>
        <w:r>
          <w:rPr>
            <w:noProof/>
            <w:webHidden/>
          </w:rPr>
          <w:fldChar w:fldCharType="begin"/>
        </w:r>
        <w:r>
          <w:rPr>
            <w:noProof/>
            <w:webHidden/>
          </w:rPr>
          <w:instrText xml:space="preserve"> PAGEREF _Toc297712303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4" w:history="1">
        <w:r w:rsidRPr="00515878">
          <w:rPr>
            <w:rStyle w:val="Hyperlink"/>
            <w:rFonts w:cs="Arial"/>
            <w:noProof/>
          </w:rPr>
          <w:t>MomsrefusionNoteID</w:t>
        </w:r>
        <w:r>
          <w:rPr>
            <w:noProof/>
            <w:webHidden/>
          </w:rPr>
          <w:tab/>
        </w:r>
        <w:r>
          <w:rPr>
            <w:noProof/>
            <w:webHidden/>
          </w:rPr>
          <w:fldChar w:fldCharType="begin"/>
        </w:r>
        <w:r>
          <w:rPr>
            <w:noProof/>
            <w:webHidden/>
          </w:rPr>
          <w:instrText xml:space="preserve"> PAGEREF _Toc297712304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5" w:history="1">
        <w:r w:rsidRPr="00515878">
          <w:rPr>
            <w:rStyle w:val="Hyperlink"/>
            <w:rFonts w:cs="Arial"/>
            <w:noProof/>
          </w:rPr>
          <w:t>MomsrefusionNotifikationKrav</w:t>
        </w:r>
        <w:r>
          <w:rPr>
            <w:noProof/>
            <w:webHidden/>
          </w:rPr>
          <w:tab/>
        </w:r>
        <w:r>
          <w:rPr>
            <w:noProof/>
            <w:webHidden/>
          </w:rPr>
          <w:fldChar w:fldCharType="begin"/>
        </w:r>
        <w:r>
          <w:rPr>
            <w:noProof/>
            <w:webHidden/>
          </w:rPr>
          <w:instrText xml:space="preserve"> PAGEREF _Toc297712305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6" w:history="1">
        <w:r w:rsidRPr="00515878">
          <w:rPr>
            <w:rStyle w:val="Hyperlink"/>
            <w:rFonts w:cs="Arial"/>
            <w:noProof/>
          </w:rPr>
          <w:t>MomsrefusionNotifikationType</w:t>
        </w:r>
        <w:r>
          <w:rPr>
            <w:noProof/>
            <w:webHidden/>
          </w:rPr>
          <w:tab/>
        </w:r>
        <w:r>
          <w:rPr>
            <w:noProof/>
            <w:webHidden/>
          </w:rPr>
          <w:fldChar w:fldCharType="begin"/>
        </w:r>
        <w:r>
          <w:rPr>
            <w:noProof/>
            <w:webHidden/>
          </w:rPr>
          <w:instrText xml:space="preserve"> PAGEREF _Toc297712306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7" w:history="1">
        <w:r w:rsidRPr="00515878">
          <w:rPr>
            <w:rStyle w:val="Hyperlink"/>
            <w:rFonts w:cs="Arial"/>
            <w:noProof/>
          </w:rPr>
          <w:t>MomsrefusionPostID</w:t>
        </w:r>
        <w:r>
          <w:rPr>
            <w:noProof/>
            <w:webHidden/>
          </w:rPr>
          <w:tab/>
        </w:r>
        <w:r>
          <w:rPr>
            <w:noProof/>
            <w:webHidden/>
          </w:rPr>
          <w:fldChar w:fldCharType="begin"/>
        </w:r>
        <w:r>
          <w:rPr>
            <w:noProof/>
            <w:webHidden/>
          </w:rPr>
          <w:instrText xml:space="preserve"> PAGEREF _Toc297712307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8" w:history="1">
        <w:r w:rsidRPr="00515878">
          <w:rPr>
            <w:rStyle w:val="Hyperlink"/>
            <w:rFonts w:cs="Arial"/>
            <w:noProof/>
          </w:rPr>
          <w:t>MomsrefusionPostIndholdType</w:t>
        </w:r>
        <w:r>
          <w:rPr>
            <w:noProof/>
            <w:webHidden/>
          </w:rPr>
          <w:tab/>
        </w:r>
        <w:r>
          <w:rPr>
            <w:noProof/>
            <w:webHidden/>
          </w:rPr>
          <w:fldChar w:fldCharType="begin"/>
        </w:r>
        <w:r>
          <w:rPr>
            <w:noProof/>
            <w:webHidden/>
          </w:rPr>
          <w:instrText xml:space="preserve"> PAGEREF _Toc297712308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09" w:history="1">
        <w:r w:rsidRPr="00515878">
          <w:rPr>
            <w:rStyle w:val="Hyperlink"/>
            <w:rFonts w:cs="Arial"/>
            <w:noProof/>
          </w:rPr>
          <w:t>MomsrefusionPosteringID</w:t>
        </w:r>
        <w:r>
          <w:rPr>
            <w:noProof/>
            <w:webHidden/>
          </w:rPr>
          <w:tab/>
        </w:r>
        <w:r>
          <w:rPr>
            <w:noProof/>
            <w:webHidden/>
          </w:rPr>
          <w:fldChar w:fldCharType="begin"/>
        </w:r>
        <w:r>
          <w:rPr>
            <w:noProof/>
            <w:webHidden/>
          </w:rPr>
          <w:instrText xml:space="preserve"> PAGEREF _Toc297712309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0" w:history="1">
        <w:r w:rsidRPr="00515878">
          <w:rPr>
            <w:rStyle w:val="Hyperlink"/>
            <w:rFonts w:cs="Arial"/>
            <w:noProof/>
          </w:rPr>
          <w:t>MomsrefusionPosteringTekst</w:t>
        </w:r>
        <w:r>
          <w:rPr>
            <w:noProof/>
            <w:webHidden/>
          </w:rPr>
          <w:tab/>
        </w:r>
        <w:r>
          <w:rPr>
            <w:noProof/>
            <w:webHidden/>
          </w:rPr>
          <w:fldChar w:fldCharType="begin"/>
        </w:r>
        <w:r>
          <w:rPr>
            <w:noProof/>
            <w:webHidden/>
          </w:rPr>
          <w:instrText xml:space="preserve"> PAGEREF _Toc297712310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1" w:history="1">
        <w:r w:rsidRPr="00515878">
          <w:rPr>
            <w:rStyle w:val="Hyperlink"/>
            <w:rFonts w:cs="Arial"/>
            <w:noProof/>
          </w:rPr>
          <w:t>MomsrefusionPosteringType</w:t>
        </w:r>
        <w:r>
          <w:rPr>
            <w:noProof/>
            <w:webHidden/>
          </w:rPr>
          <w:tab/>
        </w:r>
        <w:r>
          <w:rPr>
            <w:noProof/>
            <w:webHidden/>
          </w:rPr>
          <w:fldChar w:fldCharType="begin"/>
        </w:r>
        <w:r>
          <w:rPr>
            <w:noProof/>
            <w:webHidden/>
          </w:rPr>
          <w:instrText xml:space="preserve"> PAGEREF _Toc297712311 \h </w:instrText>
        </w:r>
        <w:r>
          <w:rPr>
            <w:noProof/>
            <w:webHidden/>
          </w:rPr>
        </w:r>
        <w:r>
          <w:rPr>
            <w:noProof/>
            <w:webHidden/>
          </w:rPr>
          <w:fldChar w:fldCharType="separate"/>
        </w:r>
        <w:r>
          <w:rPr>
            <w:noProof/>
            <w:webHidden/>
          </w:rPr>
          <w:t>89</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2" w:history="1">
        <w:r w:rsidRPr="00515878">
          <w:rPr>
            <w:rStyle w:val="Hyperlink"/>
            <w:rFonts w:cs="Arial"/>
            <w:noProof/>
          </w:rPr>
          <w:t>MomsrefusionPræferenceAccepterKorrektionsansøgning</w:t>
        </w:r>
        <w:r>
          <w:rPr>
            <w:noProof/>
            <w:webHidden/>
          </w:rPr>
          <w:tab/>
        </w:r>
        <w:r>
          <w:rPr>
            <w:noProof/>
            <w:webHidden/>
          </w:rPr>
          <w:fldChar w:fldCharType="begin"/>
        </w:r>
        <w:r>
          <w:rPr>
            <w:noProof/>
            <w:webHidden/>
          </w:rPr>
          <w:instrText xml:space="preserve"> PAGEREF _Toc297712312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3" w:history="1">
        <w:r w:rsidRPr="00515878">
          <w:rPr>
            <w:rStyle w:val="Hyperlink"/>
            <w:rFonts w:cs="Arial"/>
            <w:noProof/>
          </w:rPr>
          <w:t>MomsrefusionPræferenceBeløbGrænse</w:t>
        </w:r>
        <w:r>
          <w:rPr>
            <w:noProof/>
            <w:webHidden/>
          </w:rPr>
          <w:tab/>
        </w:r>
        <w:r>
          <w:rPr>
            <w:noProof/>
            <w:webHidden/>
          </w:rPr>
          <w:fldChar w:fldCharType="begin"/>
        </w:r>
        <w:r>
          <w:rPr>
            <w:noProof/>
            <w:webHidden/>
          </w:rPr>
          <w:instrText xml:space="preserve"> PAGEREF _Toc297712313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4" w:history="1">
        <w:r w:rsidRPr="00515878">
          <w:rPr>
            <w:rStyle w:val="Hyperlink"/>
            <w:rFonts w:cs="Arial"/>
            <w:noProof/>
          </w:rPr>
          <w:t>MomsrefusionPræferenceBeløbGrænseKvartal</w:t>
        </w:r>
        <w:r>
          <w:rPr>
            <w:noProof/>
            <w:webHidden/>
          </w:rPr>
          <w:tab/>
        </w:r>
        <w:r>
          <w:rPr>
            <w:noProof/>
            <w:webHidden/>
          </w:rPr>
          <w:fldChar w:fldCharType="begin"/>
        </w:r>
        <w:r>
          <w:rPr>
            <w:noProof/>
            <w:webHidden/>
          </w:rPr>
          <w:instrText xml:space="preserve"> PAGEREF _Toc297712314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5" w:history="1">
        <w:r w:rsidRPr="00515878">
          <w:rPr>
            <w:rStyle w:val="Hyperlink"/>
            <w:rFonts w:cs="Arial"/>
            <w:noProof/>
          </w:rPr>
          <w:t>MomsrefusionPræferenceEUMedlemsStatMarkering</w:t>
        </w:r>
        <w:r>
          <w:rPr>
            <w:noProof/>
            <w:webHidden/>
          </w:rPr>
          <w:tab/>
        </w:r>
        <w:r>
          <w:rPr>
            <w:noProof/>
            <w:webHidden/>
          </w:rPr>
          <w:fldChar w:fldCharType="begin"/>
        </w:r>
        <w:r>
          <w:rPr>
            <w:noProof/>
            <w:webHidden/>
          </w:rPr>
          <w:instrText xml:space="preserve"> PAGEREF _Toc297712315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6" w:history="1">
        <w:r w:rsidRPr="00515878">
          <w:rPr>
            <w:rStyle w:val="Hyperlink"/>
            <w:rFonts w:cs="Arial"/>
            <w:noProof/>
          </w:rPr>
          <w:t>MomsrefusionPræferenceErhvervsaktivitetBeskrivelseMarkering</w:t>
        </w:r>
        <w:r>
          <w:rPr>
            <w:noProof/>
            <w:webHidden/>
          </w:rPr>
          <w:tab/>
        </w:r>
        <w:r>
          <w:rPr>
            <w:noProof/>
            <w:webHidden/>
          </w:rPr>
          <w:fldChar w:fldCharType="begin"/>
        </w:r>
        <w:r>
          <w:rPr>
            <w:noProof/>
            <w:webHidden/>
          </w:rPr>
          <w:instrText xml:space="preserve"> PAGEREF _Toc297712316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7" w:history="1">
        <w:r w:rsidRPr="00515878">
          <w:rPr>
            <w:rStyle w:val="Hyperlink"/>
            <w:rFonts w:cs="Arial"/>
            <w:noProof/>
          </w:rPr>
          <w:t>MomsrefusionPræferenceErhvervsaktivitetKodeMarkering</w:t>
        </w:r>
        <w:r>
          <w:rPr>
            <w:noProof/>
            <w:webHidden/>
          </w:rPr>
          <w:tab/>
        </w:r>
        <w:r>
          <w:rPr>
            <w:noProof/>
            <w:webHidden/>
          </w:rPr>
          <w:fldChar w:fldCharType="begin"/>
        </w:r>
        <w:r>
          <w:rPr>
            <w:noProof/>
            <w:webHidden/>
          </w:rPr>
          <w:instrText xml:space="preserve"> PAGEREF _Toc297712317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8" w:history="1">
        <w:r w:rsidRPr="00515878">
          <w:rPr>
            <w:rStyle w:val="Hyperlink"/>
            <w:rFonts w:cs="Arial"/>
            <w:noProof/>
          </w:rPr>
          <w:t>MomsrefusionPræferenceFakturaBeløbGrænse</w:t>
        </w:r>
        <w:r>
          <w:rPr>
            <w:noProof/>
            <w:webHidden/>
          </w:rPr>
          <w:tab/>
        </w:r>
        <w:r>
          <w:rPr>
            <w:noProof/>
            <w:webHidden/>
          </w:rPr>
          <w:fldChar w:fldCharType="begin"/>
        </w:r>
        <w:r>
          <w:rPr>
            <w:noProof/>
            <w:webHidden/>
          </w:rPr>
          <w:instrText xml:space="preserve"> PAGEREF _Toc297712318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19" w:history="1">
        <w:r w:rsidRPr="00515878">
          <w:rPr>
            <w:rStyle w:val="Hyperlink"/>
            <w:rFonts w:cs="Arial"/>
            <w:noProof/>
          </w:rPr>
          <w:t>MomsrefusionPræferenceFakturaBeløbGrænseBrændstof</w:t>
        </w:r>
        <w:r>
          <w:rPr>
            <w:noProof/>
            <w:webHidden/>
          </w:rPr>
          <w:tab/>
        </w:r>
        <w:r>
          <w:rPr>
            <w:noProof/>
            <w:webHidden/>
          </w:rPr>
          <w:fldChar w:fldCharType="begin"/>
        </w:r>
        <w:r>
          <w:rPr>
            <w:noProof/>
            <w:webHidden/>
          </w:rPr>
          <w:instrText xml:space="preserve"> PAGEREF _Toc297712319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0" w:history="1">
        <w:r w:rsidRPr="00515878">
          <w:rPr>
            <w:rStyle w:val="Hyperlink"/>
            <w:rFonts w:cs="Arial"/>
            <w:noProof/>
          </w:rPr>
          <w:t>MomsrefusionPræferenceGyldigFra</w:t>
        </w:r>
        <w:r>
          <w:rPr>
            <w:noProof/>
            <w:webHidden/>
          </w:rPr>
          <w:tab/>
        </w:r>
        <w:r>
          <w:rPr>
            <w:noProof/>
            <w:webHidden/>
          </w:rPr>
          <w:fldChar w:fldCharType="begin"/>
        </w:r>
        <w:r>
          <w:rPr>
            <w:noProof/>
            <w:webHidden/>
          </w:rPr>
          <w:instrText xml:space="preserve"> PAGEREF _Toc297712320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1" w:history="1">
        <w:r w:rsidRPr="00515878">
          <w:rPr>
            <w:rStyle w:val="Hyperlink"/>
            <w:rFonts w:cs="Arial"/>
            <w:noProof/>
          </w:rPr>
          <w:t>MomsrefusionPræferenceID</w:t>
        </w:r>
        <w:r>
          <w:rPr>
            <w:noProof/>
            <w:webHidden/>
          </w:rPr>
          <w:tab/>
        </w:r>
        <w:r>
          <w:rPr>
            <w:noProof/>
            <w:webHidden/>
          </w:rPr>
          <w:fldChar w:fldCharType="begin"/>
        </w:r>
        <w:r>
          <w:rPr>
            <w:noProof/>
            <w:webHidden/>
          </w:rPr>
          <w:instrText xml:space="preserve"> PAGEREF _Toc297712321 \h </w:instrText>
        </w:r>
        <w:r>
          <w:rPr>
            <w:noProof/>
            <w:webHidden/>
          </w:rPr>
        </w:r>
        <w:r>
          <w:rPr>
            <w:noProof/>
            <w:webHidden/>
          </w:rPr>
          <w:fldChar w:fldCharType="separate"/>
        </w:r>
        <w:r>
          <w:rPr>
            <w:noProof/>
            <w:webHidden/>
          </w:rPr>
          <w:t>90</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2" w:history="1">
        <w:r w:rsidRPr="00515878">
          <w:rPr>
            <w:rStyle w:val="Hyperlink"/>
            <w:rFonts w:cs="Arial"/>
            <w:noProof/>
          </w:rPr>
          <w:t>MomsrefusionPræferenceSprog</w:t>
        </w:r>
        <w:r>
          <w:rPr>
            <w:noProof/>
            <w:webHidden/>
          </w:rPr>
          <w:tab/>
        </w:r>
        <w:r>
          <w:rPr>
            <w:noProof/>
            <w:webHidden/>
          </w:rPr>
          <w:fldChar w:fldCharType="begin"/>
        </w:r>
        <w:r>
          <w:rPr>
            <w:noProof/>
            <w:webHidden/>
          </w:rPr>
          <w:instrText xml:space="preserve"> PAGEREF _Toc297712322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3" w:history="1">
        <w:r w:rsidRPr="00515878">
          <w:rPr>
            <w:rStyle w:val="Hyperlink"/>
            <w:rFonts w:cs="Arial"/>
            <w:noProof/>
          </w:rPr>
          <w:t>MomsrefusionPræferenceValuta</w:t>
        </w:r>
        <w:r>
          <w:rPr>
            <w:noProof/>
            <w:webHidden/>
          </w:rPr>
          <w:tab/>
        </w:r>
        <w:r>
          <w:rPr>
            <w:noProof/>
            <w:webHidden/>
          </w:rPr>
          <w:fldChar w:fldCharType="begin"/>
        </w:r>
        <w:r>
          <w:rPr>
            <w:noProof/>
            <w:webHidden/>
          </w:rPr>
          <w:instrText xml:space="preserve"> PAGEREF _Toc297712323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4" w:history="1">
        <w:r w:rsidRPr="00515878">
          <w:rPr>
            <w:rStyle w:val="Hyperlink"/>
            <w:rFonts w:cs="Arial"/>
            <w:noProof/>
          </w:rPr>
          <w:t>MomsrefusionPræferenceVedhæftetFakturaPåkrævetMarkering</w:t>
        </w:r>
        <w:r>
          <w:rPr>
            <w:noProof/>
            <w:webHidden/>
          </w:rPr>
          <w:tab/>
        </w:r>
        <w:r>
          <w:rPr>
            <w:noProof/>
            <w:webHidden/>
          </w:rPr>
          <w:fldChar w:fldCharType="begin"/>
        </w:r>
        <w:r>
          <w:rPr>
            <w:noProof/>
            <w:webHidden/>
          </w:rPr>
          <w:instrText xml:space="preserve"> PAGEREF _Toc297712324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5" w:history="1">
        <w:r w:rsidRPr="00515878">
          <w:rPr>
            <w:rStyle w:val="Hyperlink"/>
            <w:rFonts w:cs="Arial"/>
            <w:noProof/>
          </w:rPr>
          <w:t>MomsrefusionRisikoKontrolAnsøgtBeløbGrænse</w:t>
        </w:r>
        <w:r>
          <w:rPr>
            <w:noProof/>
            <w:webHidden/>
          </w:rPr>
          <w:tab/>
        </w:r>
        <w:r>
          <w:rPr>
            <w:noProof/>
            <w:webHidden/>
          </w:rPr>
          <w:fldChar w:fldCharType="begin"/>
        </w:r>
        <w:r>
          <w:rPr>
            <w:noProof/>
            <w:webHidden/>
          </w:rPr>
          <w:instrText xml:space="preserve"> PAGEREF _Toc297712325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6" w:history="1">
        <w:r w:rsidRPr="00515878">
          <w:rPr>
            <w:rStyle w:val="Hyperlink"/>
            <w:rFonts w:cs="Arial"/>
            <w:noProof/>
          </w:rPr>
          <w:t>MomsrefusionRisikoKontrolAnsøgtBeløbProcentSats</w:t>
        </w:r>
        <w:r>
          <w:rPr>
            <w:noProof/>
            <w:webHidden/>
          </w:rPr>
          <w:tab/>
        </w:r>
        <w:r>
          <w:rPr>
            <w:noProof/>
            <w:webHidden/>
          </w:rPr>
          <w:fldChar w:fldCharType="begin"/>
        </w:r>
        <w:r>
          <w:rPr>
            <w:noProof/>
            <w:webHidden/>
          </w:rPr>
          <w:instrText xml:space="preserve"> PAGEREF _Toc297712326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7" w:history="1">
        <w:r w:rsidRPr="00515878">
          <w:rPr>
            <w:rStyle w:val="Hyperlink"/>
            <w:rFonts w:cs="Arial"/>
            <w:noProof/>
          </w:rPr>
          <w:t>MomsrefusionRisikoKontrolAntalFakturaDatoFørPeriode</w:t>
        </w:r>
        <w:r>
          <w:rPr>
            <w:noProof/>
            <w:webHidden/>
          </w:rPr>
          <w:tab/>
        </w:r>
        <w:r>
          <w:rPr>
            <w:noProof/>
            <w:webHidden/>
          </w:rPr>
          <w:fldChar w:fldCharType="begin"/>
        </w:r>
        <w:r>
          <w:rPr>
            <w:noProof/>
            <w:webHidden/>
          </w:rPr>
          <w:instrText xml:space="preserve"> PAGEREF _Toc297712327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8" w:history="1">
        <w:r w:rsidRPr="00515878">
          <w:rPr>
            <w:rStyle w:val="Hyperlink"/>
            <w:rFonts w:cs="Arial"/>
            <w:noProof/>
          </w:rPr>
          <w:t>MomsrefusionRisikoKontrolErhvervsAktivitetKode</w:t>
        </w:r>
        <w:r>
          <w:rPr>
            <w:noProof/>
            <w:webHidden/>
          </w:rPr>
          <w:tab/>
        </w:r>
        <w:r>
          <w:rPr>
            <w:noProof/>
            <w:webHidden/>
          </w:rPr>
          <w:fldChar w:fldCharType="begin"/>
        </w:r>
        <w:r>
          <w:rPr>
            <w:noProof/>
            <w:webHidden/>
          </w:rPr>
          <w:instrText xml:space="preserve"> PAGEREF _Toc297712328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29" w:history="1">
        <w:r w:rsidRPr="00515878">
          <w:rPr>
            <w:rStyle w:val="Hyperlink"/>
            <w:rFonts w:cs="Arial"/>
            <w:noProof/>
          </w:rPr>
          <w:t>MomsrefusionRisikoKontrolID</w:t>
        </w:r>
        <w:r>
          <w:rPr>
            <w:noProof/>
            <w:webHidden/>
          </w:rPr>
          <w:tab/>
        </w:r>
        <w:r>
          <w:rPr>
            <w:noProof/>
            <w:webHidden/>
          </w:rPr>
          <w:fldChar w:fldCharType="begin"/>
        </w:r>
        <w:r>
          <w:rPr>
            <w:noProof/>
            <w:webHidden/>
          </w:rPr>
          <w:instrText xml:space="preserve"> PAGEREF _Toc297712329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0" w:history="1">
        <w:r w:rsidRPr="00515878">
          <w:rPr>
            <w:rStyle w:val="Hyperlink"/>
            <w:rFonts w:cs="Arial"/>
            <w:noProof/>
          </w:rPr>
          <w:t>MomsrefusionRisikoKontrolRiskoFjernelseTærskel</w:t>
        </w:r>
        <w:r>
          <w:rPr>
            <w:noProof/>
            <w:webHidden/>
          </w:rPr>
          <w:tab/>
        </w:r>
        <w:r>
          <w:rPr>
            <w:noProof/>
            <w:webHidden/>
          </w:rPr>
          <w:fldChar w:fldCharType="begin"/>
        </w:r>
        <w:r>
          <w:rPr>
            <w:noProof/>
            <w:webHidden/>
          </w:rPr>
          <w:instrText xml:space="preserve"> PAGEREF _Toc297712330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1" w:history="1">
        <w:r w:rsidRPr="00515878">
          <w:rPr>
            <w:rStyle w:val="Hyperlink"/>
            <w:rFonts w:cs="Arial"/>
            <w:noProof/>
          </w:rPr>
          <w:t>MomsrefusionRisikoKontrolStartDato</w:t>
        </w:r>
        <w:r>
          <w:rPr>
            <w:noProof/>
            <w:webHidden/>
          </w:rPr>
          <w:tab/>
        </w:r>
        <w:r>
          <w:rPr>
            <w:noProof/>
            <w:webHidden/>
          </w:rPr>
          <w:fldChar w:fldCharType="begin"/>
        </w:r>
        <w:r>
          <w:rPr>
            <w:noProof/>
            <w:webHidden/>
          </w:rPr>
          <w:instrText xml:space="preserve"> PAGEREF _Toc297712331 \h </w:instrText>
        </w:r>
        <w:r>
          <w:rPr>
            <w:noProof/>
            <w:webHidden/>
          </w:rPr>
        </w:r>
        <w:r>
          <w:rPr>
            <w:noProof/>
            <w:webHidden/>
          </w:rPr>
          <w:fldChar w:fldCharType="separate"/>
        </w:r>
        <w:r>
          <w:rPr>
            <w:noProof/>
            <w:webHidden/>
          </w:rPr>
          <w:t>91</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2" w:history="1">
        <w:r w:rsidRPr="00515878">
          <w:rPr>
            <w:rStyle w:val="Hyperlink"/>
            <w:rFonts w:cs="Arial"/>
            <w:noProof/>
          </w:rPr>
          <w:t>MomsrefusionRisikoKontrolStatus</w:t>
        </w:r>
        <w:r>
          <w:rPr>
            <w:noProof/>
            <w:webHidden/>
          </w:rPr>
          <w:tab/>
        </w:r>
        <w:r>
          <w:rPr>
            <w:noProof/>
            <w:webHidden/>
          </w:rPr>
          <w:fldChar w:fldCharType="begin"/>
        </w:r>
        <w:r>
          <w:rPr>
            <w:noProof/>
            <w:webHidden/>
          </w:rPr>
          <w:instrText xml:space="preserve"> PAGEREF _Toc297712332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3" w:history="1">
        <w:r w:rsidRPr="00515878">
          <w:rPr>
            <w:rStyle w:val="Hyperlink"/>
            <w:rFonts w:cs="Arial"/>
            <w:noProof/>
          </w:rPr>
          <w:t>MomsrefusionRisikoKontrolUdtagTilKontrolPromille</w:t>
        </w:r>
        <w:r>
          <w:rPr>
            <w:noProof/>
            <w:webHidden/>
          </w:rPr>
          <w:tab/>
        </w:r>
        <w:r>
          <w:rPr>
            <w:noProof/>
            <w:webHidden/>
          </w:rPr>
          <w:fldChar w:fldCharType="begin"/>
        </w:r>
        <w:r>
          <w:rPr>
            <w:noProof/>
            <w:webHidden/>
          </w:rPr>
          <w:instrText xml:space="preserve"> PAGEREF _Toc297712333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4" w:history="1">
        <w:r w:rsidRPr="00515878">
          <w:rPr>
            <w:rStyle w:val="Hyperlink"/>
            <w:rFonts w:cs="Arial"/>
            <w:noProof/>
          </w:rPr>
          <w:t>MomsrefusionSagID</w:t>
        </w:r>
        <w:r>
          <w:rPr>
            <w:noProof/>
            <w:webHidden/>
          </w:rPr>
          <w:tab/>
        </w:r>
        <w:r>
          <w:rPr>
            <w:noProof/>
            <w:webHidden/>
          </w:rPr>
          <w:fldChar w:fldCharType="begin"/>
        </w:r>
        <w:r>
          <w:rPr>
            <w:noProof/>
            <w:webHidden/>
          </w:rPr>
          <w:instrText xml:space="preserve"> PAGEREF _Toc297712334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5" w:history="1">
        <w:r w:rsidRPr="00515878">
          <w:rPr>
            <w:rStyle w:val="Hyperlink"/>
            <w:rFonts w:cs="Arial"/>
            <w:noProof/>
          </w:rPr>
          <w:t>MomsrefusionStatistikAntal</w:t>
        </w:r>
        <w:r>
          <w:rPr>
            <w:noProof/>
            <w:webHidden/>
          </w:rPr>
          <w:tab/>
        </w:r>
        <w:r>
          <w:rPr>
            <w:noProof/>
            <w:webHidden/>
          </w:rPr>
          <w:fldChar w:fldCharType="begin"/>
        </w:r>
        <w:r>
          <w:rPr>
            <w:noProof/>
            <w:webHidden/>
          </w:rPr>
          <w:instrText xml:space="preserve"> PAGEREF _Toc297712335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6" w:history="1">
        <w:r w:rsidRPr="00515878">
          <w:rPr>
            <w:rStyle w:val="Hyperlink"/>
            <w:rFonts w:cs="Arial"/>
            <w:noProof/>
          </w:rPr>
          <w:t>MomsrefusionStatistikDato</w:t>
        </w:r>
        <w:r>
          <w:rPr>
            <w:noProof/>
            <w:webHidden/>
          </w:rPr>
          <w:tab/>
        </w:r>
        <w:r>
          <w:rPr>
            <w:noProof/>
            <w:webHidden/>
          </w:rPr>
          <w:fldChar w:fldCharType="begin"/>
        </w:r>
        <w:r>
          <w:rPr>
            <w:noProof/>
            <w:webHidden/>
          </w:rPr>
          <w:instrText xml:space="preserve"> PAGEREF _Toc297712336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7" w:history="1">
        <w:r w:rsidRPr="00515878">
          <w:rPr>
            <w:rStyle w:val="Hyperlink"/>
            <w:rFonts w:cs="Arial"/>
            <w:noProof/>
          </w:rPr>
          <w:t>MomsrefusionStatistikSlutdato</w:t>
        </w:r>
        <w:r>
          <w:rPr>
            <w:noProof/>
            <w:webHidden/>
          </w:rPr>
          <w:tab/>
        </w:r>
        <w:r>
          <w:rPr>
            <w:noProof/>
            <w:webHidden/>
          </w:rPr>
          <w:fldChar w:fldCharType="begin"/>
        </w:r>
        <w:r>
          <w:rPr>
            <w:noProof/>
            <w:webHidden/>
          </w:rPr>
          <w:instrText xml:space="preserve"> PAGEREF _Toc297712337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8" w:history="1">
        <w:r w:rsidRPr="00515878">
          <w:rPr>
            <w:rStyle w:val="Hyperlink"/>
            <w:rFonts w:cs="Arial"/>
            <w:noProof/>
          </w:rPr>
          <w:t>MomsrefusionStatistikStartdato</w:t>
        </w:r>
        <w:r>
          <w:rPr>
            <w:noProof/>
            <w:webHidden/>
          </w:rPr>
          <w:tab/>
        </w:r>
        <w:r>
          <w:rPr>
            <w:noProof/>
            <w:webHidden/>
          </w:rPr>
          <w:fldChar w:fldCharType="begin"/>
        </w:r>
        <w:r>
          <w:rPr>
            <w:noProof/>
            <w:webHidden/>
          </w:rPr>
          <w:instrText xml:space="preserve"> PAGEREF _Toc297712338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39" w:history="1">
        <w:r w:rsidRPr="00515878">
          <w:rPr>
            <w:rStyle w:val="Hyperlink"/>
            <w:rFonts w:cs="Arial"/>
            <w:noProof/>
          </w:rPr>
          <w:t>MomsrefusionStatusDato</w:t>
        </w:r>
        <w:r>
          <w:rPr>
            <w:noProof/>
            <w:webHidden/>
          </w:rPr>
          <w:tab/>
        </w:r>
        <w:r>
          <w:rPr>
            <w:noProof/>
            <w:webHidden/>
          </w:rPr>
          <w:fldChar w:fldCharType="begin"/>
        </w:r>
        <w:r>
          <w:rPr>
            <w:noProof/>
            <w:webHidden/>
          </w:rPr>
          <w:instrText xml:space="preserve"> PAGEREF _Toc297712339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0" w:history="1">
        <w:r w:rsidRPr="00515878">
          <w:rPr>
            <w:rStyle w:val="Hyperlink"/>
            <w:rFonts w:cs="Arial"/>
            <w:noProof/>
          </w:rPr>
          <w:t>MomsrefusionSystemAdministrationBankOmkostning</w:t>
        </w:r>
        <w:r>
          <w:rPr>
            <w:noProof/>
            <w:webHidden/>
          </w:rPr>
          <w:tab/>
        </w:r>
        <w:r>
          <w:rPr>
            <w:noProof/>
            <w:webHidden/>
          </w:rPr>
          <w:fldChar w:fldCharType="begin"/>
        </w:r>
        <w:r>
          <w:rPr>
            <w:noProof/>
            <w:webHidden/>
          </w:rPr>
          <w:instrText xml:space="preserve"> PAGEREF _Toc297712340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1" w:history="1">
        <w:r w:rsidRPr="00515878">
          <w:rPr>
            <w:rStyle w:val="Hyperlink"/>
            <w:rFonts w:cs="Arial"/>
            <w:noProof/>
          </w:rPr>
          <w:t>MomsrefusionSystemAdministrationMomsSats</w:t>
        </w:r>
        <w:r>
          <w:rPr>
            <w:noProof/>
            <w:webHidden/>
          </w:rPr>
          <w:tab/>
        </w:r>
        <w:r>
          <w:rPr>
            <w:noProof/>
            <w:webHidden/>
          </w:rPr>
          <w:fldChar w:fldCharType="begin"/>
        </w:r>
        <w:r>
          <w:rPr>
            <w:noProof/>
            <w:webHidden/>
          </w:rPr>
          <w:instrText xml:space="preserve"> PAGEREF _Toc297712341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2" w:history="1">
        <w:r w:rsidRPr="00515878">
          <w:rPr>
            <w:rStyle w:val="Hyperlink"/>
            <w:rFonts w:cs="Arial"/>
            <w:noProof/>
          </w:rPr>
          <w:t>MomsrefusionSystemAdministrationNotifikationEmail</w:t>
        </w:r>
        <w:r>
          <w:rPr>
            <w:noProof/>
            <w:webHidden/>
          </w:rPr>
          <w:tab/>
        </w:r>
        <w:r>
          <w:rPr>
            <w:noProof/>
            <w:webHidden/>
          </w:rPr>
          <w:fldChar w:fldCharType="begin"/>
        </w:r>
        <w:r>
          <w:rPr>
            <w:noProof/>
            <w:webHidden/>
          </w:rPr>
          <w:instrText xml:space="preserve"> PAGEREF _Toc297712342 \h </w:instrText>
        </w:r>
        <w:r>
          <w:rPr>
            <w:noProof/>
            <w:webHidden/>
          </w:rPr>
        </w:r>
        <w:r>
          <w:rPr>
            <w:noProof/>
            <w:webHidden/>
          </w:rPr>
          <w:fldChar w:fldCharType="separate"/>
        </w:r>
        <w:r>
          <w:rPr>
            <w:noProof/>
            <w:webHidden/>
          </w:rPr>
          <w:t>92</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3" w:history="1">
        <w:r w:rsidRPr="00515878">
          <w:rPr>
            <w:rStyle w:val="Hyperlink"/>
            <w:rFonts w:cs="Arial"/>
            <w:noProof/>
          </w:rPr>
          <w:t>MomsrefusionSøgestreng</w:t>
        </w:r>
        <w:r>
          <w:rPr>
            <w:noProof/>
            <w:webHidden/>
          </w:rPr>
          <w:tab/>
        </w:r>
        <w:r>
          <w:rPr>
            <w:noProof/>
            <w:webHidden/>
          </w:rPr>
          <w:fldChar w:fldCharType="begin"/>
        </w:r>
        <w:r>
          <w:rPr>
            <w:noProof/>
            <w:webHidden/>
          </w:rPr>
          <w:instrText xml:space="preserve"> PAGEREF _Toc297712343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4" w:history="1">
        <w:r w:rsidRPr="00515878">
          <w:rPr>
            <w:rStyle w:val="Hyperlink"/>
            <w:rFonts w:cs="Arial"/>
            <w:noProof/>
          </w:rPr>
          <w:t>MomsrefusionValideringstype</w:t>
        </w:r>
        <w:r>
          <w:rPr>
            <w:noProof/>
            <w:webHidden/>
          </w:rPr>
          <w:tab/>
        </w:r>
        <w:r>
          <w:rPr>
            <w:noProof/>
            <w:webHidden/>
          </w:rPr>
          <w:fldChar w:fldCharType="begin"/>
        </w:r>
        <w:r>
          <w:rPr>
            <w:noProof/>
            <w:webHidden/>
          </w:rPr>
          <w:instrText xml:space="preserve"> PAGEREF _Toc297712344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5" w:history="1">
        <w:r w:rsidRPr="00515878">
          <w:rPr>
            <w:rStyle w:val="Hyperlink"/>
            <w:rFonts w:cs="Arial"/>
            <w:noProof/>
          </w:rPr>
          <w:t>NoteDato</w:t>
        </w:r>
        <w:r>
          <w:rPr>
            <w:noProof/>
            <w:webHidden/>
          </w:rPr>
          <w:tab/>
        </w:r>
        <w:r>
          <w:rPr>
            <w:noProof/>
            <w:webHidden/>
          </w:rPr>
          <w:fldChar w:fldCharType="begin"/>
        </w:r>
        <w:r>
          <w:rPr>
            <w:noProof/>
            <w:webHidden/>
          </w:rPr>
          <w:instrText xml:space="preserve"> PAGEREF _Toc297712345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6" w:history="1">
        <w:r w:rsidRPr="00515878">
          <w:rPr>
            <w:rStyle w:val="Hyperlink"/>
            <w:rFonts w:cs="Arial"/>
            <w:noProof/>
          </w:rPr>
          <w:t>NoteTekst</w:t>
        </w:r>
        <w:r>
          <w:rPr>
            <w:noProof/>
            <w:webHidden/>
          </w:rPr>
          <w:tab/>
        </w:r>
        <w:r>
          <w:rPr>
            <w:noProof/>
            <w:webHidden/>
          </w:rPr>
          <w:fldChar w:fldCharType="begin"/>
        </w:r>
        <w:r>
          <w:rPr>
            <w:noProof/>
            <w:webHidden/>
          </w:rPr>
          <w:instrText xml:space="preserve"> PAGEREF _Toc297712346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7" w:history="1">
        <w:r w:rsidRPr="00515878">
          <w:rPr>
            <w:rStyle w:val="Hyperlink"/>
            <w:rFonts w:cs="Arial"/>
            <w:noProof/>
          </w:rPr>
          <w:t>NoteTitel</w:t>
        </w:r>
        <w:r>
          <w:rPr>
            <w:noProof/>
            <w:webHidden/>
          </w:rPr>
          <w:tab/>
        </w:r>
        <w:r>
          <w:rPr>
            <w:noProof/>
            <w:webHidden/>
          </w:rPr>
          <w:fldChar w:fldCharType="begin"/>
        </w:r>
        <w:r>
          <w:rPr>
            <w:noProof/>
            <w:webHidden/>
          </w:rPr>
          <w:instrText xml:space="preserve"> PAGEREF _Toc297712347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8" w:history="1">
        <w:r w:rsidRPr="00515878">
          <w:rPr>
            <w:rStyle w:val="Hyperlink"/>
            <w:rFonts w:cs="Arial"/>
            <w:noProof/>
          </w:rPr>
          <w:t>NotifikationDato</w:t>
        </w:r>
        <w:r>
          <w:rPr>
            <w:noProof/>
            <w:webHidden/>
          </w:rPr>
          <w:tab/>
        </w:r>
        <w:r>
          <w:rPr>
            <w:noProof/>
            <w:webHidden/>
          </w:rPr>
          <w:fldChar w:fldCharType="begin"/>
        </w:r>
        <w:r>
          <w:rPr>
            <w:noProof/>
            <w:webHidden/>
          </w:rPr>
          <w:instrText xml:space="preserve"> PAGEREF _Toc297712348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49" w:history="1">
        <w:r w:rsidRPr="00515878">
          <w:rPr>
            <w:rStyle w:val="Hyperlink"/>
            <w:rFonts w:cs="Arial"/>
            <w:noProof/>
          </w:rPr>
          <w:t>NotifikationEmne</w:t>
        </w:r>
        <w:r>
          <w:rPr>
            <w:noProof/>
            <w:webHidden/>
          </w:rPr>
          <w:tab/>
        </w:r>
        <w:r>
          <w:rPr>
            <w:noProof/>
            <w:webHidden/>
          </w:rPr>
          <w:fldChar w:fldCharType="begin"/>
        </w:r>
        <w:r>
          <w:rPr>
            <w:noProof/>
            <w:webHidden/>
          </w:rPr>
          <w:instrText xml:space="preserve"> PAGEREF _Toc297712349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0" w:history="1">
        <w:r w:rsidRPr="00515878">
          <w:rPr>
            <w:rStyle w:val="Hyperlink"/>
            <w:rFonts w:cs="Arial"/>
            <w:noProof/>
          </w:rPr>
          <w:t>NotifikationID</w:t>
        </w:r>
        <w:r>
          <w:rPr>
            <w:noProof/>
            <w:webHidden/>
          </w:rPr>
          <w:tab/>
        </w:r>
        <w:r>
          <w:rPr>
            <w:noProof/>
            <w:webHidden/>
          </w:rPr>
          <w:fldChar w:fldCharType="begin"/>
        </w:r>
        <w:r>
          <w:rPr>
            <w:noProof/>
            <w:webHidden/>
          </w:rPr>
          <w:instrText xml:space="preserve"> PAGEREF _Toc297712350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1" w:history="1">
        <w:r w:rsidRPr="00515878">
          <w:rPr>
            <w:rStyle w:val="Hyperlink"/>
            <w:rFonts w:cs="Arial"/>
            <w:noProof/>
          </w:rPr>
          <w:t>NotifikationTekst</w:t>
        </w:r>
        <w:r>
          <w:rPr>
            <w:noProof/>
            <w:webHidden/>
          </w:rPr>
          <w:tab/>
        </w:r>
        <w:r>
          <w:rPr>
            <w:noProof/>
            <w:webHidden/>
          </w:rPr>
          <w:fldChar w:fldCharType="begin"/>
        </w:r>
        <w:r>
          <w:rPr>
            <w:noProof/>
            <w:webHidden/>
          </w:rPr>
          <w:instrText xml:space="preserve"> PAGEREF _Toc297712351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2" w:history="1">
        <w:r w:rsidRPr="00515878">
          <w:rPr>
            <w:rStyle w:val="Hyperlink"/>
            <w:rFonts w:cs="Arial"/>
            <w:noProof/>
          </w:rPr>
          <w:t>PartRolleBetegnelse</w:t>
        </w:r>
        <w:r>
          <w:rPr>
            <w:noProof/>
            <w:webHidden/>
          </w:rPr>
          <w:tab/>
        </w:r>
        <w:r>
          <w:rPr>
            <w:noProof/>
            <w:webHidden/>
          </w:rPr>
          <w:fldChar w:fldCharType="begin"/>
        </w:r>
        <w:r>
          <w:rPr>
            <w:noProof/>
            <w:webHidden/>
          </w:rPr>
          <w:instrText xml:space="preserve"> PAGEREF _Toc297712352 \h </w:instrText>
        </w:r>
        <w:r>
          <w:rPr>
            <w:noProof/>
            <w:webHidden/>
          </w:rPr>
        </w:r>
        <w:r>
          <w:rPr>
            <w:noProof/>
            <w:webHidden/>
          </w:rPr>
          <w:fldChar w:fldCharType="separate"/>
        </w:r>
        <w:r>
          <w:rPr>
            <w:noProof/>
            <w:webHidden/>
          </w:rPr>
          <w:t>93</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3" w:history="1">
        <w:r w:rsidRPr="00515878">
          <w:rPr>
            <w:rStyle w:val="Hyperlink"/>
            <w:rFonts w:cs="Arial"/>
            <w:noProof/>
          </w:rPr>
          <w:t>ProRataSatsKorrektionDato</w:t>
        </w:r>
        <w:r>
          <w:rPr>
            <w:noProof/>
            <w:webHidden/>
          </w:rPr>
          <w:tab/>
        </w:r>
        <w:r>
          <w:rPr>
            <w:noProof/>
            <w:webHidden/>
          </w:rPr>
          <w:fldChar w:fldCharType="begin"/>
        </w:r>
        <w:r>
          <w:rPr>
            <w:noProof/>
            <w:webHidden/>
          </w:rPr>
          <w:instrText xml:space="preserve"> PAGEREF _Toc297712353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4" w:history="1">
        <w:r w:rsidRPr="00515878">
          <w:rPr>
            <w:rStyle w:val="Hyperlink"/>
            <w:rFonts w:cs="Arial"/>
            <w:noProof/>
          </w:rPr>
          <w:t>ProRataSatsKorrektionID</w:t>
        </w:r>
        <w:r>
          <w:rPr>
            <w:noProof/>
            <w:webHidden/>
          </w:rPr>
          <w:tab/>
        </w:r>
        <w:r>
          <w:rPr>
            <w:noProof/>
            <w:webHidden/>
          </w:rPr>
          <w:fldChar w:fldCharType="begin"/>
        </w:r>
        <w:r>
          <w:rPr>
            <w:noProof/>
            <w:webHidden/>
          </w:rPr>
          <w:instrText xml:space="preserve"> PAGEREF _Toc297712354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5" w:history="1">
        <w:r w:rsidRPr="00515878">
          <w:rPr>
            <w:rStyle w:val="Hyperlink"/>
            <w:rFonts w:cs="Arial"/>
            <w:noProof/>
          </w:rPr>
          <w:t>ProRataSatsKorrektionKonstateretSats</w:t>
        </w:r>
        <w:r>
          <w:rPr>
            <w:noProof/>
            <w:webHidden/>
          </w:rPr>
          <w:tab/>
        </w:r>
        <w:r>
          <w:rPr>
            <w:noProof/>
            <w:webHidden/>
          </w:rPr>
          <w:fldChar w:fldCharType="begin"/>
        </w:r>
        <w:r>
          <w:rPr>
            <w:noProof/>
            <w:webHidden/>
          </w:rPr>
          <w:instrText xml:space="preserve"> PAGEREF _Toc297712355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6" w:history="1">
        <w:r w:rsidRPr="00515878">
          <w:rPr>
            <w:rStyle w:val="Hyperlink"/>
            <w:rFonts w:cs="Arial"/>
            <w:noProof/>
          </w:rPr>
          <w:t>ProRataSatsKorrektionNummer</w:t>
        </w:r>
        <w:r>
          <w:rPr>
            <w:noProof/>
            <w:webHidden/>
          </w:rPr>
          <w:tab/>
        </w:r>
        <w:r>
          <w:rPr>
            <w:noProof/>
            <w:webHidden/>
          </w:rPr>
          <w:fldChar w:fldCharType="begin"/>
        </w:r>
        <w:r>
          <w:rPr>
            <w:noProof/>
            <w:webHidden/>
          </w:rPr>
          <w:instrText xml:space="preserve"> PAGEREF _Toc297712356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7" w:history="1">
        <w:r w:rsidRPr="00515878">
          <w:rPr>
            <w:rStyle w:val="Hyperlink"/>
            <w:rFonts w:cs="Arial"/>
            <w:noProof/>
          </w:rPr>
          <w:t>ProRataSatsKorrektionSlutDato</w:t>
        </w:r>
        <w:r>
          <w:rPr>
            <w:noProof/>
            <w:webHidden/>
          </w:rPr>
          <w:tab/>
        </w:r>
        <w:r>
          <w:rPr>
            <w:noProof/>
            <w:webHidden/>
          </w:rPr>
          <w:fldChar w:fldCharType="begin"/>
        </w:r>
        <w:r>
          <w:rPr>
            <w:noProof/>
            <w:webHidden/>
          </w:rPr>
          <w:instrText xml:space="preserve"> PAGEREF _Toc297712357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8" w:history="1">
        <w:r w:rsidRPr="00515878">
          <w:rPr>
            <w:rStyle w:val="Hyperlink"/>
            <w:rFonts w:cs="Arial"/>
            <w:noProof/>
          </w:rPr>
          <w:t>ProRataSatsKorrektionStartDato</w:t>
        </w:r>
        <w:r>
          <w:rPr>
            <w:noProof/>
            <w:webHidden/>
          </w:rPr>
          <w:tab/>
        </w:r>
        <w:r>
          <w:rPr>
            <w:noProof/>
            <w:webHidden/>
          </w:rPr>
          <w:fldChar w:fldCharType="begin"/>
        </w:r>
        <w:r>
          <w:rPr>
            <w:noProof/>
            <w:webHidden/>
          </w:rPr>
          <w:instrText xml:space="preserve"> PAGEREF _Toc297712358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59" w:history="1">
        <w:r w:rsidRPr="00515878">
          <w:rPr>
            <w:rStyle w:val="Hyperlink"/>
            <w:rFonts w:cs="Arial"/>
            <w:noProof/>
          </w:rPr>
          <w:t>ProRataSatsKorrektionStatus</w:t>
        </w:r>
        <w:r>
          <w:rPr>
            <w:noProof/>
            <w:webHidden/>
          </w:rPr>
          <w:tab/>
        </w:r>
        <w:r>
          <w:rPr>
            <w:noProof/>
            <w:webHidden/>
          </w:rPr>
          <w:fldChar w:fldCharType="begin"/>
        </w:r>
        <w:r>
          <w:rPr>
            <w:noProof/>
            <w:webHidden/>
          </w:rPr>
          <w:instrText xml:space="preserve"> PAGEREF _Toc297712359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0" w:history="1">
        <w:r w:rsidRPr="00515878">
          <w:rPr>
            <w:rStyle w:val="Hyperlink"/>
            <w:rFonts w:cs="Arial"/>
            <w:noProof/>
          </w:rPr>
          <w:t>RessourceNummer</w:t>
        </w:r>
        <w:r>
          <w:rPr>
            <w:noProof/>
            <w:webHidden/>
          </w:rPr>
          <w:tab/>
        </w:r>
        <w:r>
          <w:rPr>
            <w:noProof/>
            <w:webHidden/>
          </w:rPr>
          <w:fldChar w:fldCharType="begin"/>
        </w:r>
        <w:r>
          <w:rPr>
            <w:noProof/>
            <w:webHidden/>
          </w:rPr>
          <w:instrText xml:space="preserve"> PAGEREF _Toc297712360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1" w:history="1">
        <w:r w:rsidRPr="00515878">
          <w:rPr>
            <w:rStyle w:val="Hyperlink"/>
            <w:rFonts w:cs="Arial"/>
            <w:noProof/>
          </w:rPr>
          <w:t>SagNummer</w:t>
        </w:r>
        <w:r>
          <w:rPr>
            <w:noProof/>
            <w:webHidden/>
          </w:rPr>
          <w:tab/>
        </w:r>
        <w:r>
          <w:rPr>
            <w:noProof/>
            <w:webHidden/>
          </w:rPr>
          <w:fldChar w:fldCharType="begin"/>
        </w:r>
        <w:r>
          <w:rPr>
            <w:noProof/>
            <w:webHidden/>
          </w:rPr>
          <w:instrText xml:space="preserve"> PAGEREF _Toc297712361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2" w:history="1">
        <w:r w:rsidRPr="00515878">
          <w:rPr>
            <w:rStyle w:val="Hyperlink"/>
            <w:rFonts w:cs="Arial"/>
            <w:noProof/>
          </w:rPr>
          <w:t>SamtidighedskontrolAfgørelseVersionDato</w:t>
        </w:r>
        <w:r>
          <w:rPr>
            <w:noProof/>
            <w:webHidden/>
          </w:rPr>
          <w:tab/>
        </w:r>
        <w:r>
          <w:rPr>
            <w:noProof/>
            <w:webHidden/>
          </w:rPr>
          <w:fldChar w:fldCharType="begin"/>
        </w:r>
        <w:r>
          <w:rPr>
            <w:noProof/>
            <w:webHidden/>
          </w:rPr>
          <w:instrText xml:space="preserve"> PAGEREF _Toc297712362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3" w:history="1">
        <w:r w:rsidRPr="00515878">
          <w:rPr>
            <w:rStyle w:val="Hyperlink"/>
            <w:rFonts w:cs="Arial"/>
            <w:noProof/>
          </w:rPr>
          <w:t>SamtidighedskontrolAnsøgerDataVersionDato</w:t>
        </w:r>
        <w:r>
          <w:rPr>
            <w:noProof/>
            <w:webHidden/>
          </w:rPr>
          <w:tab/>
        </w:r>
        <w:r>
          <w:rPr>
            <w:noProof/>
            <w:webHidden/>
          </w:rPr>
          <w:fldChar w:fldCharType="begin"/>
        </w:r>
        <w:r>
          <w:rPr>
            <w:noProof/>
            <w:webHidden/>
          </w:rPr>
          <w:instrText xml:space="preserve"> PAGEREF _Toc297712363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4" w:history="1">
        <w:r w:rsidRPr="00515878">
          <w:rPr>
            <w:rStyle w:val="Hyperlink"/>
            <w:rFonts w:cs="Arial"/>
            <w:noProof/>
          </w:rPr>
          <w:t>SamtidighedskontrolAnsøgningDataVersionDato</w:t>
        </w:r>
        <w:r>
          <w:rPr>
            <w:noProof/>
            <w:webHidden/>
          </w:rPr>
          <w:tab/>
        </w:r>
        <w:r>
          <w:rPr>
            <w:noProof/>
            <w:webHidden/>
          </w:rPr>
          <w:fldChar w:fldCharType="begin"/>
        </w:r>
        <w:r>
          <w:rPr>
            <w:noProof/>
            <w:webHidden/>
          </w:rPr>
          <w:instrText xml:space="preserve"> PAGEREF _Toc297712364 \h </w:instrText>
        </w:r>
        <w:r>
          <w:rPr>
            <w:noProof/>
            <w:webHidden/>
          </w:rPr>
        </w:r>
        <w:r>
          <w:rPr>
            <w:noProof/>
            <w:webHidden/>
          </w:rPr>
          <w:fldChar w:fldCharType="separate"/>
        </w:r>
        <w:r>
          <w:rPr>
            <w:noProof/>
            <w:webHidden/>
          </w:rPr>
          <w:t>94</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5" w:history="1">
        <w:r w:rsidRPr="00515878">
          <w:rPr>
            <w:rStyle w:val="Hyperlink"/>
            <w:rFonts w:cs="Arial"/>
            <w:noProof/>
          </w:rPr>
          <w:t>SamtidighedskontrolAnsøgningStamDataVersionDato</w:t>
        </w:r>
        <w:r>
          <w:rPr>
            <w:noProof/>
            <w:webHidden/>
          </w:rPr>
          <w:tab/>
        </w:r>
        <w:r>
          <w:rPr>
            <w:noProof/>
            <w:webHidden/>
          </w:rPr>
          <w:fldChar w:fldCharType="begin"/>
        </w:r>
        <w:r>
          <w:rPr>
            <w:noProof/>
            <w:webHidden/>
          </w:rPr>
          <w:instrText xml:space="preserve"> PAGEREF _Toc297712365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6" w:history="1">
        <w:r w:rsidRPr="00515878">
          <w:rPr>
            <w:rStyle w:val="Hyperlink"/>
            <w:rFonts w:cs="Arial"/>
            <w:noProof/>
          </w:rPr>
          <w:t>SamtidighedskontrolDokumentVersionDato</w:t>
        </w:r>
        <w:r>
          <w:rPr>
            <w:noProof/>
            <w:webHidden/>
          </w:rPr>
          <w:tab/>
        </w:r>
        <w:r>
          <w:rPr>
            <w:noProof/>
            <w:webHidden/>
          </w:rPr>
          <w:fldChar w:fldCharType="begin"/>
        </w:r>
        <w:r>
          <w:rPr>
            <w:noProof/>
            <w:webHidden/>
          </w:rPr>
          <w:instrText xml:space="preserve"> PAGEREF _Toc297712366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7" w:history="1">
        <w:r w:rsidRPr="00515878">
          <w:rPr>
            <w:rStyle w:val="Hyperlink"/>
            <w:rFonts w:cs="Arial"/>
            <w:noProof/>
          </w:rPr>
          <w:t>SamtidighedskontrolFuldmægtigDataVersionDato</w:t>
        </w:r>
        <w:r>
          <w:rPr>
            <w:noProof/>
            <w:webHidden/>
          </w:rPr>
          <w:tab/>
        </w:r>
        <w:r>
          <w:rPr>
            <w:noProof/>
            <w:webHidden/>
          </w:rPr>
          <w:fldChar w:fldCharType="begin"/>
        </w:r>
        <w:r>
          <w:rPr>
            <w:noProof/>
            <w:webHidden/>
          </w:rPr>
          <w:instrText xml:space="preserve"> PAGEREF _Toc297712367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8" w:history="1">
        <w:r w:rsidRPr="00515878">
          <w:rPr>
            <w:rStyle w:val="Hyperlink"/>
            <w:rFonts w:cs="Arial"/>
            <w:noProof/>
          </w:rPr>
          <w:t>SamtidighedskontrolKladdeAnsøgningVersionDato</w:t>
        </w:r>
        <w:r>
          <w:rPr>
            <w:noProof/>
            <w:webHidden/>
          </w:rPr>
          <w:tab/>
        </w:r>
        <w:r>
          <w:rPr>
            <w:noProof/>
            <w:webHidden/>
          </w:rPr>
          <w:fldChar w:fldCharType="begin"/>
        </w:r>
        <w:r>
          <w:rPr>
            <w:noProof/>
            <w:webHidden/>
          </w:rPr>
          <w:instrText xml:space="preserve"> PAGEREF _Toc297712368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69" w:history="1">
        <w:r w:rsidRPr="00515878">
          <w:rPr>
            <w:rStyle w:val="Hyperlink"/>
            <w:rFonts w:cs="Arial"/>
            <w:noProof/>
          </w:rPr>
          <w:t>SamtidighedskontrolProRataSatsKorrektionVersionDato</w:t>
        </w:r>
        <w:r>
          <w:rPr>
            <w:noProof/>
            <w:webHidden/>
          </w:rPr>
          <w:tab/>
        </w:r>
        <w:r>
          <w:rPr>
            <w:noProof/>
            <w:webHidden/>
          </w:rPr>
          <w:fldChar w:fldCharType="begin"/>
        </w:r>
        <w:r>
          <w:rPr>
            <w:noProof/>
            <w:webHidden/>
          </w:rPr>
          <w:instrText xml:space="preserve"> PAGEREF _Toc297712369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70" w:history="1">
        <w:r w:rsidRPr="00515878">
          <w:rPr>
            <w:rStyle w:val="Hyperlink"/>
            <w:rFonts w:cs="Arial"/>
            <w:noProof/>
          </w:rPr>
          <w:t>SamtidighedskontrolSagsbemærkningVersionDato</w:t>
        </w:r>
        <w:r>
          <w:rPr>
            <w:noProof/>
            <w:webHidden/>
          </w:rPr>
          <w:tab/>
        </w:r>
        <w:r>
          <w:rPr>
            <w:noProof/>
            <w:webHidden/>
          </w:rPr>
          <w:fldChar w:fldCharType="begin"/>
        </w:r>
        <w:r>
          <w:rPr>
            <w:noProof/>
            <w:webHidden/>
          </w:rPr>
          <w:instrText xml:space="preserve"> PAGEREF _Toc297712370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71" w:history="1">
        <w:r w:rsidRPr="00515878">
          <w:rPr>
            <w:rStyle w:val="Hyperlink"/>
            <w:rFonts w:cs="Arial"/>
            <w:noProof/>
          </w:rPr>
          <w:t>SamtidighedskontrolVersionDato</w:t>
        </w:r>
        <w:r>
          <w:rPr>
            <w:noProof/>
            <w:webHidden/>
          </w:rPr>
          <w:tab/>
        </w:r>
        <w:r>
          <w:rPr>
            <w:noProof/>
            <w:webHidden/>
          </w:rPr>
          <w:fldChar w:fldCharType="begin"/>
        </w:r>
        <w:r>
          <w:rPr>
            <w:noProof/>
            <w:webHidden/>
          </w:rPr>
          <w:instrText xml:space="preserve"> PAGEREF _Toc297712371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72" w:history="1">
        <w:r w:rsidRPr="00515878">
          <w:rPr>
            <w:rStyle w:val="Hyperlink"/>
            <w:rFonts w:cs="Arial"/>
            <w:noProof/>
          </w:rPr>
          <w:t>ValutaOplysningKode</w:t>
        </w:r>
        <w:r>
          <w:rPr>
            <w:noProof/>
            <w:webHidden/>
          </w:rPr>
          <w:tab/>
        </w:r>
        <w:r>
          <w:rPr>
            <w:noProof/>
            <w:webHidden/>
          </w:rPr>
          <w:fldChar w:fldCharType="begin"/>
        </w:r>
        <w:r>
          <w:rPr>
            <w:noProof/>
            <w:webHidden/>
          </w:rPr>
          <w:instrText xml:space="preserve"> PAGEREF _Toc297712372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pStyle w:val="TOC2"/>
        <w:tabs>
          <w:tab w:val="right" w:leader="dot" w:pos="10195"/>
        </w:tabs>
        <w:rPr>
          <w:rFonts w:ascii="Times New Roman" w:hAnsi="Times New Roman" w:cs="Times New Roman"/>
          <w:b w:val="0"/>
          <w:noProof/>
          <w:sz w:val="22"/>
          <w:szCs w:val="22"/>
        </w:rPr>
      </w:pPr>
      <w:hyperlink w:anchor="_Toc297712373" w:history="1">
        <w:r w:rsidRPr="00515878">
          <w:rPr>
            <w:rStyle w:val="Hyperlink"/>
            <w:rFonts w:cs="Arial"/>
            <w:noProof/>
          </w:rPr>
          <w:t>VirksomhedNavnFirmaNavn</w:t>
        </w:r>
        <w:r>
          <w:rPr>
            <w:noProof/>
            <w:webHidden/>
          </w:rPr>
          <w:tab/>
        </w:r>
        <w:r>
          <w:rPr>
            <w:noProof/>
            <w:webHidden/>
          </w:rPr>
          <w:fldChar w:fldCharType="begin"/>
        </w:r>
        <w:r>
          <w:rPr>
            <w:noProof/>
            <w:webHidden/>
          </w:rPr>
          <w:instrText xml:space="preserve"> PAGEREF _Toc297712373 \h </w:instrText>
        </w:r>
        <w:r>
          <w:rPr>
            <w:noProof/>
            <w:webHidden/>
          </w:rPr>
        </w:r>
        <w:r>
          <w:rPr>
            <w:noProof/>
            <w:webHidden/>
          </w:rPr>
          <w:fldChar w:fldCharType="separate"/>
        </w:r>
        <w:r>
          <w:rPr>
            <w:noProof/>
            <w:webHidden/>
          </w:rPr>
          <w:t>95</w:t>
        </w:r>
        <w:r>
          <w:rPr>
            <w:noProof/>
            <w:webHidden/>
          </w:rPr>
          <w:fldChar w:fldCharType="end"/>
        </w:r>
      </w:hyperlink>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7707CB" w:rsidSect="000D1231">
          <w:headerReference w:type="default" r:id="rId7"/>
          <w:footerReference w:type="default" r:id="rId8"/>
          <w:pgSz w:w="11906" w:h="16838"/>
          <w:pgMar w:top="567" w:right="567" w:bottom="567" w:left="1134" w:header="283" w:footer="708" w:gutter="0"/>
          <w:cols w:space="708"/>
          <w:docGrid w:linePitch="360"/>
        </w:sectPr>
      </w:pPr>
      <w:r>
        <w:rPr>
          <w:b/>
          <w:sz w:val="48"/>
        </w:rPr>
        <w:fldChar w:fldCharType="end"/>
      </w:r>
      <w:bookmarkStart w:id="0" w:name="_GoBack"/>
      <w:bookmarkEnd w:id="0"/>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297712092"/>
      <w:r>
        <w:rPr>
          <w:rFonts w:ascii="Arial" w:hAnsi="Arial" w:cs="Arial"/>
          <w:b/>
          <w:sz w:val="48"/>
        </w:rPr>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7712093"/>
            <w:r w:rsidRPr="006718FC">
              <w:rPr>
                <w:rFonts w:ascii="Arial" w:hAnsi="Arial" w:cs="Arial"/>
                <w:b/>
                <w:sz w:val="30"/>
              </w:rPr>
              <w:t>MomsRefusionAfgørelseOpdater</w:t>
            </w:r>
            <w:bookmarkEnd w:id="2"/>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10-6-2010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oprette og opdatere både indgående og udgående, afgørelser - dvs. til og fra andre lande, herunder EU, 3L, UREA, fly.</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SKAT skal sende afgørelsen til ansøger, fordi ansøger gerne vil kende til afgørelsen.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Afgørelser omhandler hovedsageligt momsrefusionsansøgninger, men de kan også omhandle pro rata sats korrektioner.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Danmark afsender ikke pro rata sats-afgørelser via momsrefusionssystemet. Dette bliver håndteret manuelt.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opretter eller opdaterer afgørelser. Disse afgørelser kan både være svar på momsrefusionsansøgninger og pro rata sats korrektioner.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oprettelse af en afgørelse benyttes NormalOpdater strukturen, mens der ved opdatering af en afgørelse skal benyttes DeltaOpdater strukturen.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NormalOpdater af en afgørelse vil de optionelle felter efter Afgørelsesstrukturen kun benyttes til danske afgørelser (genereret af systemet). Disse værende: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Relationen til en ansøgning vil blive fundet og defineret af servicen for udenlandske afgørelser.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DeltaOpdater af en afgørelse kan Status, Udbetalingsdato eller begge dele opdateres.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FiscalisBeskedInformation skal angives ved EU ansøgninger.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MomsRefusionAfgørelseOpdater_I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*AfgørelseOpdaterTypeValg*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MomsrefusionAfgørelseUdbetalingDato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*Godkender*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*DeltaOpdater*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DeltaOpdaterValg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MomsRefusionStatusUdbetalingDatoStruktur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MomsRefusionAfgørelseOpdater_O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MomsRefusionAfgørelseNummerVersionDatoStruktur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MomsRefusionAfgørelseOpdater_FejlId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718FC">
              <w:rPr>
                <w:rFonts w:ascii="Arial" w:hAnsi="Arial" w:cs="Arial"/>
                <w:b/>
                <w:sz w:val="18"/>
                <w:lang w:val="en-US"/>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lang w:val="en-US"/>
              </w:rPr>
              <w:t xml:space="preserve"> </w:t>
            </w:r>
            <w:r w:rsidRPr="006718FC">
              <w:rPr>
                <w:rFonts w:ascii="Arial" w:hAnsi="Arial" w:cs="Arial"/>
                <w:sz w:val="18"/>
              </w:rPr>
              <w:t>trin Foretag indstilling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Dan og send meddelelse i Use Case "2.6 - Dan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Godkend behandling i Use Case "2.5 - Godkend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trin 2A - Valgt udbetalingsdato ligger tidl end dagsdato + 2 bankdage i Use Case "4.1 -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4 - Foretager ændringer i ansøgningen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trin 4 - Taster posteringer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U4 - trin 4 - Ansøgning afslås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U1 - trin 4 - Godkender ikke indstillingen i Use Case "2.5 - Godkend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4 - Fuldmagt er ikke gyldig på udbetalingsdatoen i Use Case "2.5 - Godkend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trin 4 - Der er risiko for renter i Use Case "2.5 - Godkend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5 - Ansøgning fejler i kontrollen.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Der skal tastes posteringer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7712094"/>
            <w:r w:rsidRPr="006718FC">
              <w:rPr>
                <w:rFonts w:ascii="Arial" w:hAnsi="Arial" w:cs="Arial"/>
                <w:b/>
                <w:sz w:val="30"/>
              </w:rPr>
              <w:t>MomsRefusionAfgørelseSamlingHent</w:t>
            </w:r>
            <w:bookmarkEnd w:id="3"/>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16-12-2008</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eller flere eksisterende afgørelser, der er truffet på baggrund en ansøgning eller en pro rata-sats-korrektion.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eller flere eksisterende afgørelser, der er truffet på baggrund en ansøgning eller en pro rata-sats-korrektion.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Afgørelser kan fremfindes ved at give en liste med de følgende attributter: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AfgørelseNummer (fremfinde specifikke afgørelser)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SagNummer (fremfinde afgørelser relateret til en sag)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KøbNummer (fremfinde afgørelser relateret til et køb)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FordringID (fremfinde afgørelser relateret til en fordring)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DokumentID (fremfinde afgørelser relateret til et 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RessourceNummer (fremfinde afgørelse relateret til en medarbejder)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afgørelser samt relateret data, som hver især kan indeholde en række tilhørende posteringer, dokumenter samt de relaterede medarbejdere.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Afgørelsen kan omhandle både ansøgninger og pro rata-sats-korrektioner.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Bankkontoen der returneres er den som der skal udbetales eller indbetales penge på.</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MomsRefusionAfgørelseSamlingHent_I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FordringID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MomsRefusionAfgørelseSamlingHent_O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MomsrefusionAfgørelseUdbetalingDato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MomsrefusionStatusDato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NotifikationDato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*Godkender*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AnsøgningRelation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AnsøgerRelation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FuldmægtigRelation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304790"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718FC">
              <w:rPr>
                <w:rFonts w:ascii="Arial" w:hAnsi="Arial" w:cs="Arial"/>
                <w:b/>
                <w:sz w:val="18"/>
                <w:lang w:val="en-US"/>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lang w:val="en-US"/>
              </w:rPr>
              <w:t xml:space="preserve"> </w:t>
            </w:r>
            <w:r w:rsidRPr="006718FC">
              <w:rPr>
                <w:rFonts w:ascii="Arial" w:hAnsi="Arial" w:cs="Arial"/>
                <w:sz w:val="18"/>
              </w:rPr>
              <w:t>trin Vis afgørelse samt udbetalingsoplysninger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9"/>
          <w:footerReference w:type="default" r:id="rId1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297712095"/>
            <w:r w:rsidRPr="006718FC">
              <w:rPr>
                <w:rFonts w:ascii="Arial" w:hAnsi="Arial" w:cs="Arial"/>
                <w:b/>
                <w:sz w:val="30"/>
              </w:rPr>
              <w:t>MomsRefusionAktørOpdater</w:t>
            </w:r>
            <w:bookmarkEnd w:id="4"/>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10-7-2009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overordnede formål er at kunne oprette og opdatere en aktør, det værende en ansøger, fuldmægtig eller leverandør, i emomsrefusionssystemet.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Data om ansøgere og fuldmægtige skal manuelt oprettes for 3L-og flyansøgninger, hvis ansøger eller fuldmægtig ikke kendes i forvejen.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For EU-ansøgninger bliver ansøger og evt. fuldmægtig oprettet ud fra de data, der kommer sammen med ansøgningen.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kan rettes data om ansøger eller fuldmægtig for alle sagstyper.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Leverandører oprettes ikke manuelt.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Desuden kan denne service også opdatere risikovurderingen for en given aktør.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aktør skal oprettes, så benyttes NormalOpdater strukturen. Der skal i dette tilfælde ikke angives MomsrefusionKundeID, KundeRepræsentantID eller LeverandørID.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aktør skal opdaters, så benyttes NormalOpdater strukturen også. I dette tilfælde skal angives relevant MomsrefusionKundeID, KundeRepræsentantID eller LeverandørID.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AktørListe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Aktør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OpdaterTypeValg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NormalOpdater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DeltaOpdater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MomsRefusionRisikoVurderingStruktur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MomsrefusionAktørTransportMarkering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*MomsRefusionAktørValgListe*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r w:rsidRPr="006718FC">
              <w:rPr>
                <w:rFonts w:ascii="Arial" w:hAnsi="Arial" w:cs="Arial"/>
                <w:sz w:val="18"/>
              </w:rPr>
              <w:tab/>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SamtidighedskontrolSagsbemærkningVersionDato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SamtidighedskontrolSagsbemærkningVersionDato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LeverandørID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MomsRefusionAktørOpdater_FejlId</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11"/>
          <w:footerReference w:type="defaul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297712096"/>
            <w:r w:rsidRPr="006718FC">
              <w:rPr>
                <w:rFonts w:ascii="Arial" w:hAnsi="Arial" w:cs="Arial"/>
                <w:b/>
                <w:sz w:val="30"/>
              </w:rPr>
              <w:t>MomsRefusionAktørOversigtHent</w:t>
            </w:r>
            <w:bookmarkEnd w:id="5"/>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 anvendes til skærmbillederne: Ansøgerliste og Journalisering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MomsRefusionAktørOversigtHent_I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MomsRefusionAktørSøgekriterieStruktur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MomsRefusionAktørSøgekriterieStruktur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(MomsrefusionAktivtFuldmagtsforholdMarkering)</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MomsRefusionAktørOversigtHent_O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*AnsøgningRelation*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MomsrefusionAktivtFuldmagtsforholdMarkering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297712097"/>
            <w:r w:rsidRPr="006718FC">
              <w:rPr>
                <w:rFonts w:ascii="Arial" w:hAnsi="Arial" w:cs="Arial"/>
                <w:b/>
                <w:sz w:val="30"/>
              </w:rPr>
              <w:t>MomsRefusionAktørSamlingHent</w:t>
            </w:r>
            <w:bookmarkEnd w:id="6"/>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28-10-2009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w17064</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4-7-2011</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benyttes til at hente de forskellige typer aktører i emomsrefusionssystemet.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supporterer hentning af ansøgere, fuldmægtige og leverandører.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Ansøgere kan hentes ved at angive MomsrefusionKundeID, KundeidentifikationIdentifikation eller KundeIdentifikationDetalje.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Fuldmægtige kan hentes ved at angive KundeRepræsentantID, KundeidentifikationIdentifikation eller KundeIdentifikationDetalje.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Bemærk, at der ikke er en samtidighedsdato på leverandøren. Dette skyldes at denne ikke vil kunne opdateres efter hentning via denne service.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*MomsRefusionAktørValgListe*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r w:rsidRPr="006718FC">
              <w:rPr>
                <w:rFonts w:ascii="Arial" w:hAnsi="Arial" w:cs="Arial"/>
                <w:sz w:val="18"/>
              </w:rPr>
              <w:tab/>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(MomsrefusionAnsøgningStamDataKontoIndehaversType)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*MomsRefusionDokumentIDListe*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7712098"/>
            <w:r w:rsidRPr="006718FC">
              <w:rPr>
                <w:rFonts w:ascii="Arial" w:hAnsi="Arial" w:cs="Arial"/>
                <w:b/>
                <w:sz w:val="30"/>
              </w:rPr>
              <w:t>MomsRefusionAktørSlet</w:t>
            </w:r>
            <w:bookmarkEnd w:id="7"/>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28-10-2009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MomsRefusionAktørSlet_I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MomsRefusionAktørSlet_O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7712099"/>
            <w:r w:rsidRPr="006718FC">
              <w:rPr>
                <w:rFonts w:ascii="Arial" w:hAnsi="Arial" w:cs="Arial"/>
                <w:b/>
                <w:sz w:val="30"/>
              </w:rPr>
              <w:t>MomsRefusionAnsøgningGenoptag</w:t>
            </w:r>
            <w:bookmarkEnd w:id="8"/>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26-2-2009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18-3-2010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genoptage en allerede afgjort sag, dvs. en ansøgning med status "godkendt", "delvist godkendt", eller "afslået".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genoptager en allerede afgjort sag, dvs. en ansøgning med status "godkendt", "delvist godkendt", eller "afslået".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gøres ved at kopiere ansøgningen til en ny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en liste af ansøgningsrelaterede numre på den genoptagede sag/ansøgning.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MomsRefusionAnsøgningGenoptag_I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*MomsrefusionAnsøgningDataListe*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*MomsrefusionAnsøgningData*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MomsRefusionAnsøgningGenoptag_O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MomsRefusionAnsøgningOpdaterOutputStruktur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MomsRefusionAnsøgningGenoptag_FejlId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Kopier ansøgning i Use Case "3.8 - Genoptag sag"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7712100"/>
            <w:r w:rsidRPr="006718FC">
              <w:rPr>
                <w:rFonts w:ascii="Arial" w:hAnsi="Arial" w:cs="Arial"/>
                <w:b/>
                <w:sz w:val="30"/>
              </w:rPr>
              <w:t>MomsRefusionAnsøgningIndstilling</w:t>
            </w:r>
            <w:bookmarkEnd w:id="9"/>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Visse sager kræver en gennemgang af sagen, vi vil fx bede virksomheden om at indsende fakturaer eller vi vil bede om andre oplysninger fra virksomheden.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manuel gennemgang af sagen ikke giver anledning til ændringer i de indsendte data, så kan sagsbehandleren godkende/delvist godkende/afslå sagen.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indstiller udenlandske ansøgninger efter en sagsbehandler har taget stilling til indholdet af en sådan. Dernæst godkender den indstillingen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Sagsbehandleren kan indstille ansøgningen til enten: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Godkendt, hvilket vil sige at hele ansøgningen er godtaget i sin helhed.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Delvis godkendt, hvilket vil sige at ansøgningen er godkendt, men har et eller flere køb, som er afvist.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Afslået, hvilket vil sige at hele ansøgningen er afslået i sin helhed.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Web servicen sikrer at en sagsbehandler ikke kan godkende sin egen indstilling (funktionsadskillelse).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en indstilling, så benyttes IndstilAnsøgning strukturen. Hvis det er godkendelse af en tidligere indstilling, så benyttes GodkendIndstilling strukturen.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GodkendIndstilling strukturen kan kun benyttes for en ansøgning, der allerede er indstillet.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indstilling af ansøgningen kan ansøgningen få følgende statusser: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Godkendt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Her sættes status til "Godkendt".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Delvist godkendt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Her sættes status til "Delvist godkendt". Desuden tilføjes afslagsårsagskoden samt relaterede data til de køb, som er blevet afslået.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Afslået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Her sættes status til "Afslået".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godkendelse af indstilling får ansøgningen følgende 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Afgjort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Desuden sættes følgende felter altid: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Ansøgt beløb i alt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Godkendt beløb i alt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Beløb til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Disse beløb er beregnet løbende af front-end'en og præsenteret for sagsbehandleren. Web servicen validerer at disse beløb er lig de beløb, som bliver beregnet af back-end'en.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Slutteligt skal sagsbehandleren også angives.</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MomsRefusionAnsøgningIndstilling_I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IndstillingListe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Indstilling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IndstillingTypeValg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IndstilAnsøgning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MomsRefusionAnsøgningIndstillingStruktur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GodkendIndstilling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MomsrefusionAfgørelseUdbetalingDato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MomsRefusionAnsøgningIndstilling_O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IndstillingListe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Indstilling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MomsRefusionAfgørelseNummerVersionDatoStruktur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7712101"/>
            <w:r w:rsidRPr="006718FC">
              <w:rPr>
                <w:rFonts w:ascii="Arial" w:hAnsi="Arial" w:cs="Arial"/>
                <w:b/>
                <w:sz w:val="30"/>
              </w:rPr>
              <w:t>MomsRefusionAnsøgningOpdater</w:t>
            </w:r>
            <w:bookmarkEnd w:id="10"/>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18-3-2010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behandle, både indgående og udgående, ansøgninger - dvs. til og fra andre lande, herunder EU, 3L, UREA, fly.</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behandler, både indgående og udgående, ansøgninger - dvs. til og fra andre lande, herunder EU, 3L, UREA, fly.</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kan benyttes i to sammenhænge; den ene er at oprette nye ansøgninger og den anden er at opdatere eksisterende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Såfremt det er en ny ansøgning, skal der ikke angives ansøgningsnummer.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opdatering af en eksisterende ansøgning skal ansøgningsnummer angives.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MomsRefusionAnsøgningBehandl kalder følgende services: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MomsRefusionAnsøgningStamDataOpdater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MomsRefusionSagOpdater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MomsRefusionKundeOpdater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MomsRefusionVirksomhedOpdater eller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MomsRefusionUdenlandskVirksomhedOpdater eller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MomsRefusionUdenlandskPersonOpdater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MomsRefusionKundeRepræsentantOpdater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MomsRefusionKontaktOplysningOpdater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MomsRefusionKøbOpdater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MomsRefusionLeverandørOpdater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MomsRefusionMomsRegistreringsAttestOpdater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MomsRefusionDokumentOpdater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oprette en normal ansøgning, skal der angives ansøgningsstamdata, sagsdata og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Endvidere skal der angives ansøgerdata, evt. fuldmægtigdata og evt. købdata.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Slutteligt kan der relateres dokumenter til ansøgningen, som ikke er direkte forbundet som f.eks. købsdokumentation.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en liste af ansøgningsrelaterede numre på de oprettede eller opdaterede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*AnsøgningTypeIDValg*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MomsrefusionLynoprettetAnsøgningID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*Etableringsland*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MomsrefusionAnsøgningDataModtagDato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MomsrefusionAnsøgningStamDataType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MomsrefusionAnsøgningDataTransportMarkering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MomsRefusionAnsøgningIndstillingStruktur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MomsRefusionEUBeskedStruktur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*DeltaOpdater*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MomsrefusionAnsøgningDataGodkendtBeløbIalt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MomsrefusionAnsøgningDataTransportMarkering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*LynOpret*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MomsRefusionMedarbejderDetaljeStruktur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MomsRefusionAnsøgningOpdaterOutputStruktur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MomsRefusionAnsøgningOpdater_FejlId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Registrer og validér ansøgningen i sin helhed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Kontrollér ansøgningen i sin helhed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Validér ændring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ændring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bortfald af ansøgning i Use Case "3.7 - Bortfald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2 - Enkelte betalinger i betalingsforslaget kan ikke godkendes i Use Case "4.1 -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trin 2 - ADVARSEL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U1 - trin 4 - Ansøgning fejler på en ADVARSELS-validering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5 - Ansøgning fejler i kontrollen.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v. 1 (Ansøgningen er indsendt af fuldmægtig), trin 4 - Data validerer ikke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data om fuldmægtig på ansøger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og validér i Use Case "2.9 - Opret manuelle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 ændr for sag med status Modtaget,Maskinel,Klar til afslag,Ventebunke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ændring for sag med status Indstillet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ændring for sag med status Behandlet, Afgjort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297712102"/>
            <w:r w:rsidRPr="006718FC">
              <w:rPr>
                <w:rFonts w:ascii="Arial" w:hAnsi="Arial" w:cs="Arial"/>
                <w:b/>
                <w:sz w:val="30"/>
              </w:rPr>
              <w:t>MomsRefusionAnsøgningSamlingHent</w:t>
            </w:r>
            <w:bookmarkEnd w:id="11"/>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liste af ansøgningsrelevant data.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liste af ansøgningsrelevant data.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ansøgning kan hentes ved at angive ansøgningdataid eller ansøgningsstamdataid.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kan evt. også hentes  ved at angive et ansøgningsstamdatanummer sammenholdt med tilbagebetalingsland og version, hvilket også vil hente en specifik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ansøgninger, som udgøres af flere forskellige elementer, såsom ansøgningstamdata, sag og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MomsrefusionAnsøgningLynopretID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*StatusUdbetalingDatoDetalje*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*AnsøgningDataStatusListe*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*AfgørelseUdbetalingDatoListe*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MomsRefusionAnsøgningSamlingHent_O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*AnsøgningTypeValg*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MomsrefusionAnsøgningDataModtagDato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*Etableringsland*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MomsrefusionSagID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MomsrefusionAnsøgningDataGodkendtBeløbIalt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*AnsøgningModtagetAfsendtDato*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*AnsøgningUdbetaltDato*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MomsRefusionAnsøgningIndstillingStruktur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*SagBemærkningListe*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MomsrefusionGodkendTilladelseMarkering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*Godkender*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*Sagsbehandler*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MomsRefusionEUBeskedStruktur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*LynOprettetAnsøgning*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MomsrefusionAnsøgningLynopretID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Ansøger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Vis ny global ansøgning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felter til nationale data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felter til købsoplysninger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liste over globale ansøgninger,  pro rata-sats-korrektioner og breve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global ansøgning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Dan rapport i Use Case "6.2 - Oversigt over sager med en given 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postliste i Use Case "3.3 - Vis postliste for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liste med nat. ansøgninger, kvit., afgørelser, proratasats-korrek. og mails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national ansøgning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kvittering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kvittering med opdaterings-afslag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afgørelse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indtastningsfelter i Use Case "3.5 - Skriv sagsbemærkning"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fremsøgte ansøgere og evt. ansøgninger i Use Case "3.1 - Vis ansøgerliste"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ansøgning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ansøgning i Use Case "2.5 - Godkend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Se ansøgning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liste i Use Case "3.2 - Vis liste over åbentstående sager"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ansøgning i Use Case "3.7 - Bortfald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U1 - trin 5 - Data validerer ikke (ADVARSEL)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U2 - trin 4 - Ansøger gemmer en kladde af ansøgningen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U3 - trin 4 - Ansøger accepterer ikke erklæringen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U4 - trin 5 og 6 -  Data validerer ikke (AFSLAG)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U1 - trin 1 - Fortryder rettelser i Use Case "3.6 - Ændr ansøgningsdata"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fremsøgte fuldmægtige i Use Case "3.1 - Vis ansøgerliste"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kvittering til visning om ansøgning er indsendt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297712103"/>
            <w:r w:rsidRPr="006718FC">
              <w:rPr>
                <w:rFonts w:ascii="Arial" w:hAnsi="Arial" w:cs="Arial"/>
                <w:b/>
                <w:sz w:val="30"/>
              </w:rPr>
              <w:t>MomsRefusionBetalingFilerOpret</w:t>
            </w:r>
            <w:bookmarkEnd w:id="12"/>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25-2-2009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genererer: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udbetalingsfiler til Danske Bank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et regnskabsbilag som regnskabskontoret kan benytte til at kontere efter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udbetalingsspecifikation til overblik over sager omfattet af udbetalingskørselen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specifikation over konteringer.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Desuden dannes relevante fordringer samt status på sagerne opdateres til relevant 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 fysiske filer vil, udover at blive præsenteret for brugeren, også blive gemt i Captia for evt. senere genskabelse.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generere betalingsfiler skal der angives ønsket status samt udbetalingsdato. F.eks. status=afgjort, udbetalingsdato=20091231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skal evt. indeholde selve de genererede filer, men specifikation af dette skal ske under design.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MomsRefusionBetalingFilerOpret_I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*MomsrefusionAfgørelseGodkendtListe*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*MomsrefusionAfgørelseOmgjortListe*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MomsRefusionMedarbejderDetaljeStruktur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MomsRefusionBetalingFilerOpret_O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*UdbetalingKonteringSpecifikationListe*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*UdbetalingKonteringSpecifikation*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MomsrefusionBeløbGruppering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*UdbetalingsBeløb*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MomsrefusionAnsøgningStamDataKontoIndehaversType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*UdbetalingsfilListe*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*UdbetalingsfilDetalje*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MomsRefusionBetalingFilerOpret_FejlId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Dan udbetalingsfil og udbetalingsrapporter og opdater status for ansøgninger i Use Case "4.1 -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297712104"/>
            <w:r w:rsidRPr="006718FC">
              <w:rPr>
                <w:rFonts w:ascii="Arial" w:hAnsi="Arial" w:cs="Arial"/>
                <w:b/>
                <w:sz w:val="30"/>
              </w:rPr>
              <w:t>MomsRefusionBetalingForslagOpret</w:t>
            </w:r>
            <w:bookmarkEnd w:id="13"/>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25-2-2009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generere et betalingsforslag for de ansøgninger, som er parate til at blive udbetalt eller opkrævet.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genererer et betalingsforslag for de ansøgninger, som er parate til at blive udbetalt eller opkrævet.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kunne generere et betalingsforslag skal der angives hvilke status'er, som der ønskes genereret betalingsforslag til. F.eks. status=afgjort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betalingsforslag, som udgøres af betalingsrelavante 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MomsRefusionBetalingForslagOpret_I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*UdbetalingForslagTypeValg*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MomsRefusionMedarbejderDetaljeStruktur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MomsRefusionBetalingForslagOpret_O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*UdbetalingForslagDatoOversigtListe*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*UdbetalingForslagOversigtListe*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*UdbetalingForslagOversigt*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MomsrefusionBeløbGruppering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*UdbetalingsBeløb*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MomsrefusionAktivtFuldmagtsforholdMarkering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Vis udbetalingsdatoer i Use Case "4.1 -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Dan betalingsforslag i Use Case "4.1 - Udbetaling"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7712105"/>
            <w:r w:rsidRPr="006718FC">
              <w:rPr>
                <w:rFonts w:ascii="Arial" w:hAnsi="Arial" w:cs="Arial"/>
                <w:b/>
                <w:sz w:val="30"/>
              </w:rPr>
              <w:t>MomsRefusionDokumentOpdater</w:t>
            </w:r>
            <w:bookmarkEnd w:id="14"/>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11-8-2010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oprette en ny- eller opdatere en række eksisterende metadata for et dokument samt evt. gemme dokumentet i Captia via et kald til en systemgrænseflade.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opretter en ny- eller opdaterer en række eksisterende metadata for et dokument samt evt. gemmer dokumentet i Captia via et kald til en systemgrænseflade.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Selve dokumentet ligger i Captia, mens en række af metadataene ligger i fagsystemet.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dokumentet kan enten relatere sig til en virksomhed, ansøgning, afgørelse, momsregistreringsattest eller et køb.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en liste af numre og id's på de oprettede eller opdaterede dokumenter. Numre refererer til de fysiske dokumenter i Captia, mens id's refererer til metadata i momsrefusion.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DeltaOpdater benyttes til enten at ændre erindringsdatoen (DokumentSvarfristDato) eller statussen for et dokument. Statussen benyttes til at angive om et dokument er behandlet eller 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MomsRefusionDokumentOpdater_I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*DokumentListe*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*DeltaOpdater*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SamtidighedskontrolDokumentVersionDato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(DokumentSvarfristDato)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DokumentStatus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MomsRefusionMedarbejderDetaljeStruktur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MomsRefusionDokumentOpdater_O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DokumentNummer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MomsRefusionDokumentOpdater_FejlId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Rediger brev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Skriv brev i Use Case "3.4 - Skriv brev-email"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Send mail i Use Case "3.4 - Skriv brev-email"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Registrer evt. nyt fristudløb i Use Case "3.4 - Skriv brev-email"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Send brev til ansøger i Use Case "3.7 - Bortfald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U7 - trin 5 - Sagsbehandler redigerer word-dokumentet i Use Case "2.4 - Foretag indstilling"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297712106"/>
            <w:r w:rsidRPr="006718FC">
              <w:rPr>
                <w:rFonts w:ascii="Arial" w:hAnsi="Arial" w:cs="Arial"/>
                <w:b/>
                <w:sz w:val="30"/>
              </w:rPr>
              <w:t>MomsRefusionDokumentSamlingHent</w:t>
            </w:r>
            <w:bookmarkEnd w:id="15"/>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16-12-2008</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29-9-2010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række metadata for et eller flere dokumenter samt evt. selve det fysiske dokument. Dette sker via et kald et kald til en systemgrænseflade i Captia.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række metadata for et eller flere dokumenter samt evt. selve det fysiske dokument. Dette sker via et kald et kald til en systemgrænseflade i Captia.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Selve dokumentet ligger i Captia, mens en række af metadataene ligger i fagsystemet.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Dokument kan fremfindes ved at angive DokumentNummer, hvilket er reference til det fysiske dokument i Captia eller et DokumentID, som er en unik reference i Momsrefusionssystemet.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kald vil returnere det fysiske dokument fra Captia.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der bliver kaldt med en tom liste, så returnerer servicen en liste over ujournaliseret post fra Captia.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kald vil ikke returnere de fysiske dokumenter i Captia.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data om nul eller flere dokumenter, samt evt. det fysiske dokument jf ovenstående beskrivelse.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MomsRefusionDokumentSamlingHent_I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*DokumentValgListe*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*DokumentValg*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MomsRefusionDokumentSamlingHent_O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*MomsRefusionDokumentListe*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SamtidighedskontrolDokumentVersionDato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(DokumentFilType)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(DokumentFilIndhold)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DokumentFilNavn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DokumentTitel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DokumentProfilNavn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DokumentBrevDato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DokumentSvarfristDato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DokumentBemærkning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DokumentUUID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DokumentModtagDato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DokumentStatus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*DokumentRelationValg*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MomsRegistreringsAttestID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297712107"/>
            <w:r w:rsidRPr="006718FC">
              <w:rPr>
                <w:rFonts w:ascii="Arial" w:hAnsi="Arial" w:cs="Arial"/>
                <w:b/>
                <w:sz w:val="30"/>
              </w:rPr>
              <w:t>MomsRefusionEmailSend</w:t>
            </w:r>
            <w:bookmarkEnd w:id="16"/>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afsende en email.</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afsender en 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Emailen kan evt. indeholde vedhæftede dokumenter.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sende en email skal emailadresse angives. Endvidere skal relationen til en specifik kunde angives, da sprogpræferencer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skal kunne fremfindes.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Slutteligt skal der under design tages højde for hvordan selve vedhæftelse af det fysiske dokument implementeres.</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MomsRefusionEmailSend_I</w:t>
            </w:r>
          </w:p>
        </w:tc>
      </w:tr>
      <w:tr w:rsidR="007707CB" w:rsidRPr="006718FC" w:rsidTr="000D1231">
        <w:trPr>
          <w:trHeight w:val="283"/>
        </w:trPr>
        <w:tc>
          <w:tcPr>
            <w:tcW w:w="10345" w:type="dxa"/>
            <w:gridSpan w:val="6"/>
            <w:shd w:val="clear" w:color="auto" w:fill="FFFFFF"/>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*EmailListe*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1{</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t>*Email*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r>
            <w:r w:rsidRPr="00304790">
              <w:rPr>
                <w:rFonts w:ascii="Arial" w:hAnsi="Arial" w:cs="Arial"/>
                <w:sz w:val="18"/>
                <w:lang w:val="en-GB"/>
              </w:rPr>
              <w:tab/>
              <w:t>*EmailAdresseListe*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r>
            <w:r w:rsidRPr="00304790">
              <w:rPr>
                <w:rFonts w:ascii="Arial" w:hAnsi="Arial" w:cs="Arial"/>
                <w:sz w:val="18"/>
                <w:lang w:val="en-GB"/>
              </w:rPr>
              <w:tab/>
              <w:t>1{</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r>
            <w:r w:rsidRPr="00304790">
              <w:rPr>
                <w:rFonts w:ascii="Arial" w:hAnsi="Arial" w:cs="Arial"/>
                <w:sz w:val="18"/>
                <w:lang w:val="en-GB"/>
              </w:rPr>
              <w:tab/>
            </w:r>
            <w:r w:rsidRPr="00304790">
              <w:rPr>
                <w:rFonts w:ascii="Arial" w:hAnsi="Arial" w:cs="Arial"/>
                <w:sz w:val="18"/>
                <w:lang w:val="en-GB"/>
              </w:rPr>
              <w:tab/>
              <w:t>EmailAdresseEmail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r>
            <w:r w:rsidRPr="00304790">
              <w:rPr>
                <w:rFonts w:ascii="Arial" w:hAnsi="Arial" w:cs="Arial"/>
                <w:sz w:val="18"/>
                <w:lang w:val="en-GB"/>
              </w:rPr>
              <w:tab/>
              <w: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b/>
            </w:r>
            <w:r w:rsidRPr="00304790">
              <w:rPr>
                <w:rFonts w:ascii="Arial" w:hAnsi="Arial" w:cs="Arial"/>
                <w:sz w:val="18"/>
                <w:lang w:val="en-GB"/>
              </w:rPr>
              <w:tab/>
              <w:t>( NotifikationEmne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ab/>
            </w:r>
            <w:r w:rsidRPr="00304790">
              <w:rPr>
                <w:rFonts w:ascii="Arial" w:hAnsi="Arial" w:cs="Arial"/>
                <w:sz w:val="18"/>
                <w:lang w:val="en-GB"/>
              </w:rPr>
              <w:tab/>
            </w:r>
            <w:r w:rsidRPr="006718FC">
              <w:rPr>
                <w:rFonts w:ascii="Arial" w:hAnsi="Arial" w:cs="Arial"/>
                <w:sz w:val="18"/>
              </w:rPr>
              <w:t>( NotifikationTekst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*MomsRefusionDokumentStrukturListe*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MomsRefusionDokumentStruktur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*EmailRelationValg*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NotifikationID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MomsrefusionKvitteringID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MomsRefusionEmailSend_O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MomsRefusionEmailSend_FejlId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Send mail i Use Case "3.4 - Skriv brev-email"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Send brev til ansøger i Use Case "3.7 - Bortfald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297712108"/>
            <w:r w:rsidRPr="006718FC">
              <w:rPr>
                <w:rFonts w:ascii="Arial" w:hAnsi="Arial" w:cs="Arial"/>
                <w:b/>
                <w:sz w:val="30"/>
              </w:rPr>
              <w:t>MomsRefusionGlobalAnsøgningOpdater</w:t>
            </w:r>
            <w:bookmarkEnd w:id="17"/>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16-4-2010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oprette eller opdatere danske globale ansøgninger, som kan indeholder en eller flere nationale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Danske ansøgere skal indgive en tilbagebetalingsansøgning for at få godtgjort moms, der er betalt i udlandet.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Danske ansøgninger skal indgives i en dansk portal og videresendes til andre EU-medlemsstater, fordi det er lettere for danske ansøgere at anvende en dansk portal end en udenlandsk.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Derudover kan elementære fejl udluges med det samme, hvilket kan forkorte sagsbehandlingstiden for ansøgningen.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aktør skal opdaters, så benyttes NormalOpdater strukturen også. I dette tilfælde skal angives relevant MomsrefusionAnsøgningStamDataID samt tilhørende MomsrefusionAnsøgningDataID'er.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en ansøger kun ønsker at gemme en ansøgning som kladde, så benyttes KladdeOpdater strukturen. Hvis det er en ny kladde, så angives MomsrefusionAnsøgningStamDataKladdeID ikke.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MomsrefusionAnsøgningStamDataKladdeIndhold indeholder ansøgningen mens de resterende felter angives, hvis de er kendte - eller delvist kendte.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MomsRefusionGlobalAnsøgningOpdater_I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*GlobalAnsøgningListe*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*GlobalAnsøgning*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xml:space="preserve">(SamtidighedskontrolAnsøgningDataVersionDato)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 xml:space="preserve"> </w:t>
            </w:r>
            <w:r w:rsidRPr="006718FC">
              <w:rPr>
                <w:rFonts w:ascii="Arial" w:hAnsi="Arial" w:cs="Arial"/>
                <w:sz w:val="18"/>
              </w:rPr>
              <w:tab/>
              <w:t xml:space="preserve"> </w:t>
            </w:r>
            <w:r w:rsidRPr="006718FC">
              <w:rPr>
                <w:rFonts w:ascii="Arial" w:hAnsi="Arial" w:cs="Arial"/>
                <w:sz w:val="18"/>
              </w:rPr>
              <w:tab/>
              <w:t xml:space="preserve"> </w:t>
            </w:r>
            <w:r w:rsidRPr="006718FC">
              <w:rPr>
                <w:rFonts w:ascii="Arial" w:hAnsi="Arial" w:cs="Arial"/>
                <w:sz w:val="18"/>
              </w:rPr>
              <w:tab/>
              <w:t xml:space="preserve"> </w:t>
            </w:r>
            <w:r w:rsidRPr="006718FC">
              <w:rPr>
                <w:rFonts w:ascii="Arial" w:hAnsi="Arial" w:cs="Arial"/>
                <w:sz w:val="18"/>
              </w:rPr>
              <w:tab/>
              <w:t>( MomsrefusionAnsøgningDataID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MomsrefusionAnsøgningDataErklæringAccepteret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MomsRefusionEUBeskedStruktur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*KladdeOpdater*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(SamtidighedskontrolKladdeAnsøgningVersionDato)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MomsrefusionAnsøgningStamDataKladdeID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MomsrefusionAnsøgningStamDataKladdeIndhold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MomsrefusionAnsøgningStamDataKladdeDato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MomsrefusionAnsøgningStamDataKladdeStartDato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MomsrefusionAnsøgningStamDataKladdeSlutDato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BeløbPositivtNegativtBeløb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ValutaOplysningKode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MomsRefusionGlobalAnsøgningOpdater_O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SamtidighedskontrolAnsøgningStamDataVersionDato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MomsRefusionAnsøgningOpdaterOutputStruktur</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37"/>
          <w:footerReference w:type="default" r:id="rId3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7712109"/>
            <w:r w:rsidRPr="006718FC">
              <w:rPr>
                <w:rFonts w:ascii="Arial" w:hAnsi="Arial" w:cs="Arial"/>
                <w:b/>
                <w:sz w:val="30"/>
              </w:rPr>
              <w:t>MomsRefusionGlobalAnsøgningSamlingHent</w:t>
            </w:r>
            <w:bookmarkEnd w:id="18"/>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16-4-2010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16-4-2010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MomsRefusionGlobalAnsøgningSamlingHent_I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*KladdeValg*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MomsrefusionAnsøgningStamDataKladdeID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*AnsøgerFuldmægtig*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MomsRefusionGlobalAnsøgningSamlingHent_O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*GlobalAnsøgningListe*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*GlobalAnsøgning*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*GlobalAnsøgningTypeValg*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SamtidighedskontrolAnsøgningStamDataVersionDato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*Kladde*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SamtidighedskontrolKladdeAnsøgningVersionDato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MomsrefusionAnsøgningStamDataKladdeID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MomsrefusionAnsøgningStamDataKladdeIndhold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39"/>
          <w:footerReference w:type="default" r:id="rId4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7712110"/>
            <w:r w:rsidRPr="006718FC">
              <w:rPr>
                <w:rFonts w:ascii="Arial" w:hAnsi="Arial" w:cs="Arial"/>
                <w:b/>
                <w:sz w:val="30"/>
              </w:rPr>
              <w:t>MomsRefusionKvitteringOpdater</w:t>
            </w:r>
            <w:bookmarkEnd w:id="19"/>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opdatere eller oprette, både indgående og udgående, kvitteringer - dvs. til og fra andre EU medlemsstater.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opretter eller opdaterer, både indgående og udgående, kvitteringer - dvs. til og fra andre EU medlemsstater.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håndtere alle typer momsrefusionskvitteringer: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Ansøgningskvitteringer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Pro rata satskorrektionskvitteringer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Notifikationskvitteringer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Valideringsrapporter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oprette en kvittering, skal der angives kvitteringsdata.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Id på den oprettede eller opdaterede kvittering.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MomsRefusionKvitteringOpdater_I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Kvittering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MomsRefusionKvitteringValg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MomsRefusionProRataSatsKorrektionKvitteringStruktur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MomsRefusionNotifikationKvitteringStruktur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MomsRefusionValideringsrapportStruktur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MomsRefusionEUBeskedStruktur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MomsRefusionKvitteringOpdater_O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MomsrefusionKvitteringID</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MomsRefusionKvitteringOpdater_FejlId</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41"/>
          <w:footerReference w:type="default" r:id="rId4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297712111"/>
            <w:r w:rsidRPr="006718FC">
              <w:rPr>
                <w:rFonts w:ascii="Arial" w:hAnsi="Arial" w:cs="Arial"/>
                <w:b/>
                <w:sz w:val="30"/>
              </w:rPr>
              <w:t>MomsRefusionKvitteringSamlingHent</w:t>
            </w:r>
            <w:bookmarkEnd w:id="20"/>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16-12-2008</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10-6-2010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eller flere eksisterende kvitteringer samt relevant data.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eller flere eksisterende 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Servicen kan hente alle typer emomsrefusionskvitteringer, herunder: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Ansøgningskvittering (ApplicationReceipt)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Pro rata satskorrektionskvittering (AdjustmentReceipt)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Notifikationskvittering (NETPNotification)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Valideringsrapport (ValidationReport)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kvittering kan både være afsendt eller modtaget - dvs. til og fra andre EU medlemsstater. Disse kvitteringer affødes på baggrund af følgende scenarier: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ansøger er blevet notificeret om en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ansøgning er accepteret af en tilbagebetalingsmedlemsstat.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Når en ansøgning eller afgørelse er blevet modtaget (handshake).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Kvitteringer kan fremfindes ved at give en liste med de følgende attributter: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KvitteringNummer (fremfinde specifikke kvitteringer)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AnsøgningDataNummer (fremfinde kvitteringer relateret til ansøgningsdata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NotifikationNummer (fremfinde kvitteringer relateret til en notifikation)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Ansøgningskriterier (fremfinde kvitteringer relateret til en specifik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kvitteringer samt relateret data.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MomsRefusionKvitteringSamlingHent_I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*KvitteringSøgeKriterieListe*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MomsrefusionKvitteringID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MomsRefusionKvitteringSamlingHent_O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*KvitteringListe*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MomsRefusionKvitteringValg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MomsRefusionProRataSatsKorrektionKvitteringStruktur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MomsRefusionNotifikationKvitteringStruktur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MomsRefusionValideringsrapportStruktur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MomsRefusionEUBeskedStruktur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43"/>
          <w:footerReference w:type="default" r:id="rId4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297712112"/>
            <w:r w:rsidRPr="006718FC">
              <w:rPr>
                <w:rFonts w:ascii="Arial" w:hAnsi="Arial" w:cs="Arial"/>
                <w:b/>
                <w:sz w:val="30"/>
              </w:rPr>
              <w:t>MomsRefusionLeverandørRapportHent</w:t>
            </w:r>
            <w:bookmarkEnd w:id="21"/>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10-6-2010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10-6-2010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danne en rapport over en given 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Bemærk! Denne service fremfinder kun danske leverandører.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genererer en rapport over en given 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Leverandøren kan fremfindes ved enten at angive LeverandørID eller en unik identifikation af en leverandør udfra leverandørnummer mv.</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fremfinder kun danske leverandører.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sker ved at web servicen antager at KundeidentifikationType = "skatteregistreringsnummer" samt at KundeidentifikationRegistreringsNummerLandeKode = "DK"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Leverandør-strukturen vedrører den fremfundne 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LeverandørRapportDetaljeListe-strukturen er en liste over de ansøgninger, som en leverandør har været knyttet til. Denne indeholder: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Ansøgningens status, ansøgningens stamdatanummer samt nogle ansøger-specifikke informationer (for den givne ansøgning).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MomsRefusionLeverandørRapportHent_I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MomsRefusionLeverandørRapportHent_O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*LeverandørRapport*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*Leveradør*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*LeverandørRapportDetaljeListe*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45"/>
          <w:footerReference w:type="default" r:id="rId4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297712113"/>
            <w:r w:rsidRPr="006718FC">
              <w:rPr>
                <w:rFonts w:ascii="Arial" w:hAnsi="Arial" w:cs="Arial"/>
                <w:b/>
                <w:sz w:val="30"/>
              </w:rPr>
              <w:t>MomsRefusionNotifikationOpdater</w:t>
            </w:r>
            <w:bookmarkEnd w:id="22"/>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18-3-2010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oprette en ny notifikation.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opretter en ny notifikation.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Notifikationer affødes på baggrund af følgende scenarier: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kvittering er blevet modtaget om at en ansøgning er accepteret af tilbagebetalingsmedlemsstaten.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Når en afgørelse fra et tilbagebetalingsland er modtaget.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opdateringer skal notifikationsnummer angives samt den originale notifikationsdato.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en liste af notifikationsnumre på de oprettede eller opdaterede notifikationer.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MomsRefusionNotifikationOpdater_I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*Notifikation*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MomsRefusionNotifikationStruktur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*NotifikationAktørRelationValg*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*NotifikationRelationValg*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MomsrefusionKvitteringID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MomsRefusionNotifikationOpdater_O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*NotifikationNummerListe*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NotifikationID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MomsRefusionNotifikationOpdater_FejlId</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47"/>
          <w:footerReference w:type="default" r:id="rId4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7712114"/>
            <w:r w:rsidRPr="006718FC">
              <w:rPr>
                <w:rFonts w:ascii="Arial" w:hAnsi="Arial" w:cs="Arial"/>
                <w:b/>
                <w:sz w:val="30"/>
              </w:rPr>
              <w:t>MomsRefusionNotifikationSamlingHent</w:t>
            </w:r>
            <w:bookmarkEnd w:id="23"/>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28-1-2009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18-3-2010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eller flere eksisterende notifikationer.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eller flere eksisterende notifikationer.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Notifikationer affødes på baggrund af følgende scenarier: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kvittering er blevet modtaget om at en ansøgning er accepteret af tilbagebetalingsmedlemsstaten.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Når en afgørelse fra et tilbagebetalingsland er modtaget.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Notifikationer kan fremfindes ved at angive notifikationsnummer, afgørelsesnummer, en virksomhed for hvilken notifikationen er relateret til eller et kvitteringsnummer.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notifikationer.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MomsRefusionNotifikationSamlingHent_I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*NotifikationSøgeKriterieValg*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NotifikationID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MomsRefusionNotifikationSamlingHent_O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*MomsRefusionNotifikationStrukturListe*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MomsRefusionNotifikationStruktur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49"/>
          <w:footerReference w:type="default" r:id="rId5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297712115"/>
            <w:r w:rsidRPr="006718FC">
              <w:rPr>
                <w:rFonts w:ascii="Arial" w:hAnsi="Arial" w:cs="Arial"/>
                <w:b/>
                <w:sz w:val="30"/>
              </w:rPr>
              <w:t>MomsRefusionPostListeAnsøgerHent</w:t>
            </w:r>
            <w:bookmarkEnd w:id="24"/>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Servicen anvendes til skærmbilledet: Postliste for ansøger.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MomsRefusionPostListeAnsøgerHent_I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KundeidentifikationValg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KundeidentifikationDetalje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MomsRefusionPostListeAnsøgerHent_O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*MomsRefusionPostListe*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*MomsRefusionPost*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(MomsrefusionModtagelseDato)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MomsrefusionPostIndholdType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(NoteTitel)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(DokumentSvarfristDato)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(MomsrefusionAnsøgningLynopretID)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MomsrefusionAnsøgningDataTransportMarkering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*Godkender*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MomsrefusionAktørTransportMarkering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51"/>
          <w:footerReference w:type="default" r:id="rId5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297712116"/>
            <w:r w:rsidRPr="006718FC">
              <w:rPr>
                <w:rFonts w:ascii="Arial" w:hAnsi="Arial" w:cs="Arial"/>
                <w:b/>
                <w:sz w:val="30"/>
              </w:rPr>
              <w:t>MomsRefusionPostListeHent</w:t>
            </w:r>
            <w:bookmarkEnd w:id="25"/>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23-3-2010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 anvendes til skærmbilledet: Postliste</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MomsRefusionPostListeHent_I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(MomsrefusionModtagelseDato)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(MomsrefusionPostIndholdType)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(MomsrefusionFristUdløbDato)</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MomsRefusionPostListeHent_O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*MomsRefusionPostListe*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*MomsRefusionPost*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MomsrefusionModtagelseDato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MomsrefusionPostIndholdType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(NoteTitel)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 xml:space="preserve"> (MomsrefusionAnsøgningLynopretID)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(MomsrefusionFristUdløbDato)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53"/>
          <w:footerReference w:type="default" r:id="rId5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297712117"/>
            <w:r w:rsidRPr="006718FC">
              <w:rPr>
                <w:rFonts w:ascii="Arial" w:hAnsi="Arial" w:cs="Arial"/>
                <w:b/>
                <w:sz w:val="30"/>
              </w:rPr>
              <w:t>MomsRefusionProRataSatsAfgørelseOpdater</w:t>
            </w:r>
            <w:bookmarkEnd w:id="26"/>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MomsRefusionProRataSatsAfgørelseOpdater_I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MomsRefusionProRataSatsAfgørelseStruktur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ProRataSatsKorrektionRelation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MomsRefusionProRataSatsAfgørelseOpdater_O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55"/>
          <w:footerReference w:type="default" r:id="rId5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7712118"/>
            <w:r w:rsidRPr="006718FC">
              <w:rPr>
                <w:rFonts w:ascii="Arial" w:hAnsi="Arial" w:cs="Arial"/>
                <w:b/>
                <w:sz w:val="30"/>
              </w:rPr>
              <w:t>MomsRefusionProRataSatsAfgørelseSamlingHent</w:t>
            </w:r>
            <w:bookmarkEnd w:id="27"/>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MomsRefusionProRataSatsAfgørelseSamlingHent_I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*ProRataSatsAfgørelseSøgeKriterieListe*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FordringID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MomsRefusionProRataSatsAfgørelseSamlingHent_O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*ProRataSatsAfgørelseListe*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MomsRefusionProRataSatsAfgørelseStruktur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ProRataSatsKorrektionKonstateretSats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MomsrefusionStatusDato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NotifikationDato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MedarbejderDetaljeStrukturListe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ProRataSatsKorrektionRelation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AnsøgerRelation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57"/>
          <w:footerReference w:type="default" r:id="rId5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297712119"/>
            <w:r w:rsidRPr="006718FC">
              <w:rPr>
                <w:rFonts w:ascii="Arial" w:hAnsi="Arial" w:cs="Arial"/>
                <w:b/>
                <w:sz w:val="30"/>
              </w:rPr>
              <w:t>MomsRefusionProRataSatsKorrektionOpdater</w:t>
            </w:r>
            <w:bookmarkEnd w:id="28"/>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19-2-2009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17-3-2010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behandle, både indgående og udgående, pro rata-sats-korrektioner - dvs. til og fra andre lande, herunder EU, 3L, UREA, fly.</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behandler, både indgående og udgående, pro rata-sats-korrektioner - dvs. til og fra andre lande, herunder EU, 3L, UREA, fly.</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pro rata-sats-korrektion benyttes til at angive en ansøgers endelige pro rata sats ud fra omsætningen af de forskellige dele af virksomheden efter et regnskabsår.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korrektion bliver så brugt af en tilbagebetalingsmedlemsstat til at korrigere tidligere tilbagebetalt moms.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kan benyttes i to sammenhænge; den ene er at oprette en ny korrektion og den anden er at opdatere en eksisterende 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Såfremt det er en ny korrektion, skal der ikke angives proratasatskorrektionsnummer.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opdatering af en eksisterende korrektion skal proratasatskorrektionsnummer angives.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MomsRefusionProRataSatsKorrektionBehandl kalder følgende services: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MomsRefusionProRataSatsKorrektionOpdater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MomsRefusionSagOpdater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MomsRefusionKundeOpdater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MomsRefusionVirksomhedOpdater eller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MomsRefusionUdenlandskVirksomhedOpdater eller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MomsRefusionUdenlandskPersonOpdater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MomsRefusionKundeRepræsentantOpdater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MomsRefusionKontaktOplysningOpdater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MomsRefusionMomsRegistreringsAttestOpdater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MomsRefusionDokumentOpdater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behandle/oprette en pro rata-sats-korrektion skal der angives pro rata-sats-korrektionsrelevant 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en liste af relevante numre på de oprettede eller opdaterede pro rata-sats-korrektioner.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MomsRefusionProRataSatsKorrektionOpdater_I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ProRataSatsKorrektionOpdaterTypeValg*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*NormalOpdater*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MomsRefusionProRataSatsKorrektionStruktur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*DeltaOpdater*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SamtidighedskontrolProRataSatsKorrektionVersionDato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MomsRefusionProRataSatsKorrektionOpdater_O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r w:rsidRPr="006718FC">
              <w:rPr>
                <w:rFonts w:ascii="Arial" w:hAnsi="Arial" w:cs="Arial"/>
                <w:sz w:val="18"/>
              </w:rPr>
              <w:tab/>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SamtidighedskontrolProRataSatsKorrektionVersionDato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MomsRefusionProRataSatsKorrektionOpdater_FejlId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Registrer og valider data i Use Case "1.4 - Indsend pro 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Behandl korrektion i Use Case "2.2 - Modtag pro 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59"/>
          <w:footerReference w:type="default" r:id="rId6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297712120"/>
            <w:r w:rsidRPr="006718FC">
              <w:rPr>
                <w:rFonts w:ascii="Arial" w:hAnsi="Arial" w:cs="Arial"/>
                <w:b/>
                <w:sz w:val="30"/>
              </w:rPr>
              <w:t>MomsRefusionProRataSatsKorrektionSamlingHent</w:t>
            </w:r>
            <w:bookmarkEnd w:id="29"/>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19-2-2009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17-3-2010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eller flere eksisterende rata-sats-korrektioner.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eller flere eksisterende rata-sats-korrektioner.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pro rata-sats-korrektion benyttes til at angive en ansøgers endelige pro rata sats ud fra omsætningen af de forskellige dele af virksomheden efter et regnskabsår.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korrektion bliver så brugt af en tilbagebetalingsmedlemsstat til at korrigere tidligere tilbagebetalt moms.</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 rata-sats-korrektioner kan hentes ved at angive et proratasatskorrektionsnummer eller et sagsnummer.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Endvidere kan pro rata-sats-korrektioner hentes ved at angive ansøgerspecifikke 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pro rata-sats-korrektioner samt relateret data.</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MomsRefusionProRataSatsKorrektionSamlingHent_I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*ProRataSatsKorrektionSøgeKriterieListe*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*ProRataSatsKorrektionSøgeKriterieValg*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MomsRefusionProRataSatsKorrektionSamlingHent_O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xml:space="preserve">SamtidighedskontrolProRataSatsKorrektionVersionDato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MomsRefusionProRataSatsKorrektionStruktur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ProRataSatsKorrektionAfgørelseRelation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*MedarbejderDetaljeListe*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MomsRefusionEUBeskedStruktur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Vis liste over globale ansøgninger,  pro rata-sats-korrektioner og breve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postliste i Use Case "3.3 - Vis postliste for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liste med nat. ansøgninger, kvit., afgørelser, proratasats-korrek. og mails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kvittering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kvittering med opdaterings-afslag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afgørelse i Use Case "1.3 - Vis egne data for danske ansøgere"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indtastningsfelter i Use Case "3.5 - Skriv sagsbemærkning"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fremsøgte ansøgere og evt. ansøgninger i Use Case "3.1 - Vis ansøgerliste"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liste i Use Case "3.2 - Vis liste over åbentstående sager"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fremsøgte fuldmægtige i Use Case "3.1 - Vis ansøgerliste"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61"/>
          <w:footerReference w:type="default" r:id="rId6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297712121"/>
            <w:r w:rsidRPr="006718FC">
              <w:rPr>
                <w:rFonts w:ascii="Arial" w:hAnsi="Arial" w:cs="Arial"/>
                <w:b/>
                <w:sz w:val="30"/>
              </w:rPr>
              <w:t>MomsRefusionSagAktOversigtHent</w:t>
            </w:r>
            <w:bookmarkEnd w:id="30"/>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 anvendes til skærmbilledet: Liste over nationale, danske ansøgninger for en given ansøger.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MomsRefusionSagAktOversigtHent_I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MomsrefusionAnsøgningStamDataNummer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MomsRefusionSagAktOversigtHent_O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MomsrefusionSagAktListe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MomsrefusionSagAkt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MomsrefusionMeddelelseType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GodkendtBeløbIalt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MomsrefusionAnsøgningDataStatusDato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63"/>
          <w:footerReference w:type="default" r:id="rId6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7712122"/>
            <w:r w:rsidRPr="006718FC">
              <w:rPr>
                <w:rFonts w:ascii="Arial" w:hAnsi="Arial" w:cs="Arial"/>
                <w:b/>
                <w:sz w:val="30"/>
              </w:rPr>
              <w:t>MomsRefusionSagBemærkningOpdater</w:t>
            </w:r>
            <w:bookmarkEnd w:id="31"/>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oprette eller opdatere en sagsbemærkning i momsrefusionsystemet.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forbindelse med telefonsamtaler og sagsbehandlingen i øvrigt har aktøren brug for at kunne skrive referater og overvejelser omkring sagen.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opretter eller opdaterer en sagsbemærkning.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Sagsbemærkningen består af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titel, som vil blive præsenteret for en sagsbehandler på diverse skærmbilleder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tekst, som indeholder selve sagsbemærkningen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erindringsdatoen ikke bliver angivet, så vil sagsbemærkningen altid fremgå på diverse sagsbehandler-skærmbilleder.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sagsbemærkning kan relatere sig til følgende: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 og fuldmægtig angives ved Aktør strukturen.</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det er en opdatering af en eksisterende sagsbemærkning angives relevant NoteID.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NoteDato svarer til erindringsdato.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NoteID er angivet skal relationen ikke angives.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NoteID ikke er angivet skal relationen angives.</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MomsRefusionSagBemærkningOpdater_I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SagBemærkningRelationValg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KundeIdentifikation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MomsrefusionSagID</w:t>
            </w:r>
            <w:r w:rsidRPr="006718FC">
              <w:rPr>
                <w:rFonts w:ascii="Arial" w:hAnsi="Arial" w:cs="Arial"/>
                <w:sz w:val="18"/>
              </w:rPr>
              <w:tab/>
            </w:r>
            <w:r w:rsidRPr="006718FC">
              <w:rPr>
                <w:rFonts w:ascii="Arial" w:hAnsi="Arial" w:cs="Arial"/>
                <w:sz w:val="18"/>
              </w:rPr>
              <w:tab/>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(MomsRefusionMedarbejderDetaljeStruktur)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MomsRefusionSagBemærkningOpdater_O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SamtidighedskontrolSagsbemærkningVersionDato</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65"/>
          <w:footerReference w:type="default" r:id="rId6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297712123"/>
            <w:r w:rsidRPr="006718FC">
              <w:rPr>
                <w:rFonts w:ascii="Arial" w:hAnsi="Arial" w:cs="Arial"/>
                <w:b/>
                <w:sz w:val="30"/>
              </w:rPr>
              <w:t>MomsRefusionSagBemærkningSamlingHent</w:t>
            </w:r>
            <w:bookmarkEnd w:id="32"/>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7-5-2010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en eller flere sagsbemærkninger fra momsrefusionsystemet.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eller flere sagsbemærkninger.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Sagsbemærkningen består af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titel, som vil blive præsenteret for en sagsbehandler på diverse skærmbilleder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tekst, som indeholder selve sagsbemærkningen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erindringsdatoen ikke er angivet, så vil sagsbemærkningen altid fremgå på diverse sagsbehandler-skærmbilleder.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MomsRefusionSagBemærkningSamlingHent_I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MomsrefusionNoteIDListe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MomsrefusionNoteID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MomsRefusionSagBemærkningSamlingHent_O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MomsRefusionSagBemærkningStrukturListe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MomsRefusionSagBemærkningStruktur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67"/>
          <w:footerReference w:type="default" r:id="rId6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297712124"/>
            <w:r w:rsidRPr="006718FC">
              <w:rPr>
                <w:rFonts w:ascii="Arial" w:hAnsi="Arial" w:cs="Arial"/>
                <w:b/>
                <w:sz w:val="30"/>
              </w:rPr>
              <w:t>MomsRefusionSagOversigtHent</w:t>
            </w:r>
            <w:bookmarkEnd w:id="33"/>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22-3-2010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Service anvendes til skærmbilledet: Liste over globale, danske ansøgninger og proratasatskorrektioner.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MomsRefusionSagOversigtHent_I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MomsRefusionSagOversigtHent_O</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MomsrefusionSagListe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MomsrefusionSag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(ProRataSatsKorrektionNummer)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MomsrefusionMeddelelseType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(ProRataSatsKorrektionStartDato)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(ProRataSatsKorrektionSlutDato)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69"/>
          <w:footerReference w:type="default" r:id="rId7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297712125"/>
            <w:r w:rsidRPr="006718FC">
              <w:rPr>
                <w:rFonts w:ascii="Arial" w:hAnsi="Arial" w:cs="Arial"/>
                <w:b/>
                <w:sz w:val="30"/>
              </w:rPr>
              <w:t>MomsRefusionStatistikHent</w:t>
            </w:r>
            <w:bookmarkEnd w:id="34"/>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27-1-2009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18-3-2010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danne statistik over sagsforløbet for ansøgninger.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danner statistik over sagsforløbet for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Statistikkerne benyttes til at danne et overblik over produktionen i en sagsbehandlingsafdeling, samt for at kunne forudsige sæsonudsving mm.</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at generere statistik for eMomsrefusionssystemet skal der angives en specifik periode, for hvilken statistikkerne skal fremfindes.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Attributterne angivet i I/O strukturen relaterer sig ikke til noget specifikt begreb, da de går på tværs af mange begreber.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Returnerer statistikker for en specifik periode.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AnsøgningType angiver hvilken type ansøgning der er tale om (Maskinel eller Ventebunke)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AnsøgningStatus angiver hvilken status på ansøgningen der er tale om (Godkendt, Delvist godkendt eller Afvist).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Antal angiver hvor mange ansøgninger, der findes for præcis den type og 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AnsøgtBeløbIalt angiver det totale beløb, der er ansøgt for for præcis den type og 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GodkendtBeløbIalt angiver det totale beløb, der er godkendt for for præcis den type og 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Attributterne angivet i I/O strukturen relaterer sig ikke til noget specifikt begreb, da de går på tværs af mange begreber.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MomsRefusionStatistikHent_I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MomsrefusionStatistikStartdato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MomsrefusionStatistikSlutdato</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MomsRefusionStatistikHent_O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*Statistik*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*StatistikPeriode*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MomsrefusionStatistikDato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MomsrefusionStatistikStartdato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MomsrefusionStatistikSlutdato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*AnsøgningStatusDetaljeListe*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*AnsøgningStatusDetalje*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MomsrefusionStatistikAntal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MomsrefusionAnsøgningDataGodkendtBeløbIalt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MomsRefusionStatistikHent_FejlId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angiv periode i Use Case "6.1 - Oversigt over behandlede sager"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71"/>
          <w:footerReference w:type="default" r:id="rId7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7712126"/>
            <w:r w:rsidRPr="006718FC">
              <w:rPr>
                <w:rFonts w:ascii="Arial" w:hAnsi="Arial" w:cs="Arial"/>
                <w:b/>
                <w:sz w:val="30"/>
              </w:rPr>
              <w:t>MomsRefusionSystemAdministrationOpdater</w:t>
            </w:r>
            <w:bookmarkEnd w:id="35"/>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opdatere systemspecifikke egenskaber.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opdaterer systemspecifikke egenskaber.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MomsRefusionSystemAdministrationOpdater kalder følgende services: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MomsRefusionRisikoKontrolOpdater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MomsRefusionEmomsPræferenceOpdater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Egenskaber til systemet kan opdateres ved at angive emomspræferencer eller risikokontrolparametre.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MomsRefusionSystemAdministrationOpdater_I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*MomsRefusionSystemAdministrationListe*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*MomsRefusionSystemAdministration*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SamtidighedskontrolVersionDato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MomsRefusionSystemAdministrationStruktur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MomsRefusionSystemAdministrationOpdater_O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Felter som skal returnere fejlbeskeder:</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MomsRefusionSystemAdministrationOpdater_FejlId</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Ændr værdier i Use Case "5.2 - Systemadministration"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Rediger præferencer i Use Case "5.1- Rediger præferencer"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73"/>
          <w:footerReference w:type="default" r:id="rId7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707CB" w:rsidRPr="006718FC" w:rsidTr="000D1231">
        <w:trPr>
          <w:trHeight w:hRule="exact" w:val="113"/>
        </w:trPr>
        <w:tc>
          <w:tcPr>
            <w:tcW w:w="10345" w:type="dxa"/>
            <w:gridSpan w:val="6"/>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297712127"/>
            <w:r w:rsidRPr="006718FC">
              <w:rPr>
                <w:rFonts w:ascii="Arial" w:hAnsi="Arial" w:cs="Arial"/>
                <w:b/>
                <w:sz w:val="30"/>
              </w:rPr>
              <w:t>MomsRefusionSystemAdministrationSamlingHent</w:t>
            </w:r>
            <w:bookmarkEnd w:id="36"/>
          </w:p>
        </w:tc>
      </w:tr>
      <w:tr w:rsidR="007707CB" w:rsidRPr="006718FC" w:rsidTr="000D1231">
        <w:trPr>
          <w:trHeight w:val="283"/>
        </w:trPr>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System:</w:t>
            </w:r>
          </w:p>
        </w:tc>
        <w:tc>
          <w:tcPr>
            <w:tcW w:w="2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Encyclopedia:</w:t>
            </w:r>
          </w:p>
        </w:tc>
        <w:tc>
          <w:tcPr>
            <w:tcW w:w="1134"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Version:</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Oprettet:</w:t>
            </w:r>
          </w:p>
        </w:tc>
        <w:tc>
          <w:tcPr>
            <w:tcW w:w="1701"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Senest rettet af:</w:t>
            </w:r>
          </w:p>
        </w:tc>
        <w:tc>
          <w:tcPr>
            <w:tcW w:w="1835" w:type="dxa"/>
            <w:tcBorders>
              <w:bottom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Dato:</w:t>
            </w:r>
          </w:p>
        </w:tc>
      </w:tr>
      <w:tr w:rsidR="007707CB" w:rsidRPr="006718FC" w:rsidTr="000D1231">
        <w:trPr>
          <w:trHeight w:val="283"/>
        </w:trPr>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w:t>
            </w:r>
          </w:p>
        </w:tc>
        <w:tc>
          <w:tcPr>
            <w:tcW w:w="2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eMomsRefusion_Version_1_8</w:t>
            </w:r>
          </w:p>
        </w:tc>
        <w:tc>
          <w:tcPr>
            <w:tcW w:w="1134"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24-2-2009</w:t>
            </w:r>
          </w:p>
        </w:tc>
        <w:tc>
          <w:tcPr>
            <w:tcW w:w="1701"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w16578</w:t>
            </w:r>
          </w:p>
        </w:tc>
        <w:tc>
          <w:tcPr>
            <w:tcW w:w="1835" w:type="dxa"/>
            <w:tcBorders>
              <w:top w:val="nil"/>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10-3-2010</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Formål:</w:t>
            </w:r>
          </w:p>
        </w:tc>
      </w:tr>
      <w:tr w:rsidR="007707CB" w:rsidRPr="006718FC" w:rsidTr="000D1231">
        <w:trPr>
          <w:trHeight w:val="283"/>
        </w:trPr>
        <w:tc>
          <w:tcPr>
            <w:tcW w:w="10345" w:type="dxa"/>
            <w:gridSpan w:val="6"/>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At hente en liste af systemspecifikke egenskaber.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Overordnet beskrivelse af funktionalitet:</w:t>
            </w:r>
          </w:p>
        </w:tc>
      </w:tr>
      <w:tr w:rsidR="007707CB" w:rsidRPr="006718FC" w:rsidTr="000D1231">
        <w:trPr>
          <w:trHeight w:val="283"/>
        </w:trPr>
        <w:tc>
          <w:tcPr>
            <w:tcW w:w="10345" w:type="dxa"/>
            <w:gridSpan w:val="6"/>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service henter en liste af systemspecifikke egenskaber.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MomsRefusionSystemAdministrationSamlingHent kalder følgende services: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MomsRefusionRisikoKontrolSamlingHent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MomsRefusionEmomsPræferenceSamlingHent</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Detaljeret beskrivelse af funktionalitet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Systemegenskaber kan fremfindes ved at angive myndighedsnummer eller landekode for myndigheden eller risikokontrol start og 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den komplette liste af emomspræferencer ønskes returneret så angives landekode med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Output strukturen kan indeholde nul eller flere systemegenskaber.</w:t>
            </w:r>
          </w:p>
        </w:tc>
      </w:tr>
      <w:tr w:rsidR="007707CB" w:rsidRPr="006718FC" w:rsidTr="000D1231">
        <w:trPr>
          <w:trHeight w:val="283"/>
        </w:trPr>
        <w:tc>
          <w:tcPr>
            <w:tcW w:w="10345" w:type="dxa"/>
            <w:gridSpan w:val="6"/>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Datastrukturer</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Input: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MomsRefusionSystemAdministrationSamlingHent_I</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*SystemAdministrationEgenskabValg*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MomsrefusionRisikoKontrolStartDato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6718FC" w:rsidTr="000D1231">
        <w:trPr>
          <w:trHeight w:val="283"/>
        </w:trPr>
        <w:tc>
          <w:tcPr>
            <w:tcW w:w="10345" w:type="dxa"/>
            <w:gridSpan w:val="6"/>
            <w:shd w:val="clear" w:color="auto" w:fill="FFFFFF"/>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Output:</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6718FC">
              <w:rPr>
                <w:rFonts w:ascii="Arial" w:hAnsi="Arial" w:cs="Arial"/>
                <w:i/>
                <w:sz w:val="18"/>
              </w:rPr>
              <w:t>MomsRefusionSystemAdministrationSamlingHent_O</w:t>
            </w:r>
          </w:p>
        </w:tc>
      </w:tr>
      <w:tr w:rsidR="007707CB" w:rsidRPr="006718FC" w:rsidTr="000D1231">
        <w:trPr>
          <w:trHeight w:val="283"/>
        </w:trPr>
        <w:tc>
          <w:tcPr>
            <w:tcW w:w="10345" w:type="dxa"/>
            <w:gridSpan w:val="6"/>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*MomsRefusionSystemAdministrationListe*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*MomsRefusionSystemAdministration*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MomsRefusionSystemAdministrationStruktur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r w:rsidR="007707CB" w:rsidRPr="00304790" w:rsidTr="000D1231">
        <w:trPr>
          <w:trHeight w:val="283"/>
        </w:trPr>
        <w:tc>
          <w:tcPr>
            <w:tcW w:w="10345" w:type="dxa"/>
            <w:gridSpan w:val="6"/>
            <w:shd w:val="clear" w:color="auto" w:fill="B3B3B3"/>
            <w:vAlign w:val="center"/>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04790">
              <w:rPr>
                <w:rFonts w:ascii="Arial" w:hAnsi="Arial" w:cs="Arial"/>
                <w:b/>
                <w:sz w:val="18"/>
                <w:lang w:val="en-GB"/>
              </w:rPr>
              <w:t>Referencer fra use case(s)</w:t>
            </w:r>
          </w:p>
        </w:tc>
      </w:tr>
      <w:tr w:rsidR="007707CB" w:rsidRPr="006718FC" w:rsidTr="000D1231">
        <w:trPr>
          <w:trHeight w:val="283"/>
        </w:trPr>
        <w:tc>
          <w:tcPr>
            <w:tcW w:w="10345" w:type="dxa"/>
            <w:gridSpan w:val="6"/>
            <w:tcBorders>
              <w:bottom w:val="single" w:sz="4" w:space="0" w:color="auto"/>
            </w:tcBorders>
            <w:shd w:val="clear" w:color="auto" w:fill="FFFFFF"/>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4790">
              <w:rPr>
                <w:rFonts w:ascii="Arial" w:hAnsi="Arial" w:cs="Arial"/>
                <w:sz w:val="18"/>
                <w:lang w:val="en-GB"/>
              </w:rPr>
              <w:t xml:space="preserve"> </w:t>
            </w:r>
            <w:r w:rsidRPr="006718FC">
              <w:rPr>
                <w:rFonts w:ascii="Arial" w:hAnsi="Arial" w:cs="Arial"/>
                <w:sz w:val="18"/>
              </w:rPr>
              <w:t>trin Vis felter til nationale data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felter til købsoplysninger i Use Case "1.1 - Indberet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Vis eksisterende værdier i Use Case "5.2 - Systemadministration"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Vælg land i Use Case "5.1- Rediger præferencer"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Validér og registrer data for ansøger i Use Case "2.7 - Opret, ret og slet data om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Validér og registrer data om fuldmægtig i Use Case "2.8 - Opret, ret og slet data om 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trin U1 - trin 1 - Ønsker at se præf der var gyldig tidl el senere end den viste præf i Use Case "5.1- Rediger præferencer"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75"/>
          <w:footerReference w:type="default" r:id="rId76"/>
          <w:pgSz w:w="11906" w:h="16838"/>
          <w:pgMar w:top="567" w:right="567" w:bottom="567" w:left="1134" w:header="283" w:footer="708" w:gutter="0"/>
          <w:cols w:space="708"/>
          <w:docGrid w:linePitch="360"/>
        </w:sect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297712128"/>
      <w:r>
        <w:rPr>
          <w:rFonts w:ascii="Arial" w:hAnsi="Arial" w:cs="Arial"/>
          <w:b/>
          <w:sz w:val="48"/>
        </w:rPr>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8" w:name="_Toc297712129"/>
            <w:r w:rsidRPr="006718FC">
              <w:rPr>
                <w:rFonts w:ascii="Arial" w:hAnsi="Arial" w:cs="Arial"/>
                <w:sz w:val="22"/>
              </w:rPr>
              <w:t>MomsRefusionAfgørelseAfslagÅrsagStruktur</w:t>
            </w:r>
            <w:bookmarkEnd w:id="38"/>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(MomsrefusionAfgørelseAfslagsÅrsagID)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MomsrefusionAfgørelseAfslagsÅrsagKode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MomsrefusionAfgørelseAfslagsÅrsagBeskrivelse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MomsrefusionAfgørelseAfslagsÅrsagSpecialKode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9" w:name="_Toc297712130"/>
            <w:r w:rsidRPr="006718FC">
              <w:rPr>
                <w:rFonts w:ascii="Arial" w:hAnsi="Arial" w:cs="Arial"/>
                <w:sz w:val="22"/>
              </w:rPr>
              <w:t>MomsRefusionAfgørelseNummerStruktur</w:t>
            </w:r>
            <w:bookmarkEnd w:id="39"/>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MomsrefusionAfgørelseVersionDato )</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0" w:name="_Toc297712131"/>
            <w:r w:rsidRPr="006718FC">
              <w:rPr>
                <w:rFonts w:ascii="Arial" w:hAnsi="Arial" w:cs="Arial"/>
                <w:sz w:val="22"/>
              </w:rPr>
              <w:t>MomsRefusionAfgørelseNummerVersionDatoStruktur</w:t>
            </w:r>
            <w:bookmarkEnd w:id="40"/>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1" w:name="_Toc297712132"/>
            <w:r w:rsidRPr="006718FC">
              <w:rPr>
                <w:rFonts w:ascii="Arial" w:hAnsi="Arial" w:cs="Arial"/>
                <w:sz w:val="22"/>
              </w:rPr>
              <w:t>MomsRefusionAfgørelseStruktur</w:t>
            </w:r>
            <w:bookmarkEnd w:id="41"/>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Refusionsdetaljer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MomsRefusionAfgørelseGodkendtBeløb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MomsRefusionAfgørelseUdbetalingBeløb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*MomsRefusionPosteringStrukturListe*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MomsRefusionPosteringStruktur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Bankkonto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MomsRefusionBankkontoStruktur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BankkontoValuta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MomsrefusionAfgørelseBetalingsType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MomsrefusionAfgørelseBetalingsReference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AfslagsårsagListe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Afslagsårsag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MomsRefusionAfgørelseAfslagÅrsagStruktur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*Transaktionsreference*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KøbsAnsøgningDataLøbeNummer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KøbsAnsøgningDataFakturaImportNummerValg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KøbsAnsøgningDataFakturaDetalje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KøbsAnsøgningDataFakturaNummer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KøbsAnsøgningDataImportNummer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KøbsAnsøgningDataDokumentReference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MomsrefusionNotifikationKrav</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2" w:name="_Toc297712133"/>
            <w:r w:rsidRPr="006718FC">
              <w:rPr>
                <w:rFonts w:ascii="Arial" w:hAnsi="Arial" w:cs="Arial"/>
                <w:sz w:val="22"/>
              </w:rPr>
              <w:t>MomsRefusionAktørStruktur</w:t>
            </w:r>
            <w:bookmarkEnd w:id="42"/>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*AktørTypeValg*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MomsRefusionKundeStruktur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MomsrefusionAktørTransportMarkering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MomsRefusionKundeRepræsentantStruktur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MomsRefusionLeverandørStruktur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MomsRefusionKontaktOplysningStruktur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MomsRefusionMomsRegistreringsAttestStruktur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MomsRefusionRisikoVurderingStruktur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*BankKonto*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MomsRefusionBankkontoStruktur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BankkontoValuta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3" w:name="_Toc297712134"/>
            <w:r w:rsidRPr="006718FC">
              <w:rPr>
                <w:rFonts w:ascii="Arial" w:hAnsi="Arial" w:cs="Arial"/>
                <w:sz w:val="22"/>
              </w:rPr>
              <w:t>MomsRefusionAktørSøgekriterieStruktur</w:t>
            </w:r>
            <w:bookmarkEnd w:id="43"/>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(MomsrefusionKontaktOplysningKonkateneretAdresse)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(MomsrefusionKontaktOplysningPostkode)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(MomsrefusionKontaktOplysningBynavn)</w:t>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(MomsrefusionKontaktOplysningEmail)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4" w:name="_Toc297712135"/>
            <w:r w:rsidRPr="006718FC">
              <w:rPr>
                <w:rFonts w:ascii="Arial" w:hAnsi="Arial" w:cs="Arial"/>
                <w:sz w:val="22"/>
              </w:rPr>
              <w:t>MomsRefusionAnsøgningDataStruktur</w:t>
            </w:r>
            <w:bookmarkEnd w:id="44"/>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(MomsRefusionBankkontoDetaljeStruktur)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*KøbImportListe*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*KøbImport*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*FakturaImportValg*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KøbsDokumentationFakturaNummer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*ImportReferenceValg*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KøbsDokumentationImportNummer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KøbsDokumentationDokumentReference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KøbsLinjeVareYdelseKode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KøbsLinjeBeskrivelseAndet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KøbsLinjeBeskrivelseAndetSprog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KøbAfgiftsPligtigtBeløb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KøbMomsBeløb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KøbProRataSats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KøbAnsøgtBeløb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MomsrefusionForenkletFakturaMarkering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MomsRefusionDokumentStrukturListe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MomsRefusionDokumentStruktur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5" w:name="_Toc297712136"/>
            <w:r w:rsidRPr="006718FC">
              <w:rPr>
                <w:rFonts w:ascii="Arial" w:hAnsi="Arial" w:cs="Arial"/>
                <w:sz w:val="22"/>
              </w:rPr>
              <w:t>MomsRefusionAnsøgningIndstillingStruktur</w:t>
            </w:r>
            <w:bookmarkEnd w:id="45"/>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MomsrefusionAnsøgningDataStatus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*MomsRefusionPosteringStrukturListe*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MomsRefusionPosteringStruktur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AfslagsårsagListe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Afslagsårsag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MomsRefusionAfgørelseAfslagÅrsagStruktur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*Transaktionsreference*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KøbsAnsøgningDataLøbeNummer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KøbsAnsøgningDataFakturaImportNummerValg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KøbsAnsøgningDataFakturaDetalje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KøbsAnsøgningDataFakturaNummer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MomsRefusionKundeIdentifikationDetaljeStruktur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KøbsAnsøgningDataImportNummer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KøbsAnsøgningDataDokumentReference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MomsRefusionGodkendtBeløb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MomsRefusionAnsøgningDataAnsøgtBeløbIalt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MomsRefusionAfgørelseGodkendtBeløb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MomsRefusionAfgørelseUdbetalingBeløb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MomsRefusionDokumentStruktur )</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6" w:name="_Toc297712137"/>
            <w:r w:rsidRPr="006718FC">
              <w:rPr>
                <w:rFonts w:ascii="Arial" w:hAnsi="Arial" w:cs="Arial"/>
                <w:sz w:val="22"/>
              </w:rPr>
              <w:t>MomsRefusionAnsøgningKvitteringStruktur</w:t>
            </w:r>
            <w:bookmarkEnd w:id="46"/>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MomsrefusionKvitteringDato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*AfslagÅrsag*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MomsrefusionKvitteringAfslagÅrsagKode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MomsrefusionKvitteringOpretholdtVersion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MomsrefusionKvitteringAfslagÅrsagYderligereInformation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MomsrefusionNotifikationKrav</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7" w:name="_Toc297712138"/>
            <w:r w:rsidRPr="006718FC">
              <w:rPr>
                <w:rFonts w:ascii="Arial" w:hAnsi="Arial" w:cs="Arial"/>
                <w:sz w:val="22"/>
              </w:rPr>
              <w:t>MomsRefusionAnsøgningOpdaterOutputStruktur</w:t>
            </w:r>
            <w:bookmarkEnd w:id="47"/>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SamtidighedskontrolAnsøgerDataVersionDato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(SamtidighedskontrolFuldmægtigDataVersionDato)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xml:space="preserve"> </w:t>
            </w:r>
            <w:r w:rsidRPr="006718FC">
              <w:rPr>
                <w:rFonts w:ascii="Arial" w:hAnsi="Arial" w:cs="Arial"/>
                <w:sz w:val="18"/>
              </w:rPr>
              <w:tab/>
              <w:t>(SamtidighedskontrolAfgørelseVersionDato)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*AnsøgningDataListe*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SamtidighedskontrolAnsøgningDataVersionDato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MomsrefusionAnsøgningDataVersionDato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SagNummer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8" w:name="_Toc297712139"/>
            <w:r w:rsidRPr="006718FC">
              <w:rPr>
                <w:rFonts w:ascii="Arial" w:hAnsi="Arial" w:cs="Arial"/>
                <w:sz w:val="22"/>
              </w:rPr>
              <w:t>MomsRefusionAnsøgningStamDataStruktur</w:t>
            </w:r>
            <w:bookmarkEnd w:id="48"/>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MomsrefusionAnsøgningStamDataNummer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MomsrefusionKundeID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MomsRefusionAktørStruktur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Fuldmægtig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KundeRepræsentantID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MomsRefusionAktørStruktur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ErhvervsaktivitetKodeListe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ErhvervsaktivitetKode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*ErhvervsaktivitetTekstListe*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*ErhvervsaktivitetTekst*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ErhvervsaktivitetTekst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ErhvervsaktivitetTekstSprog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MomsRefusionBankkontoDetaljeStruktur</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9" w:name="_Toc297712140"/>
            <w:r w:rsidRPr="006718FC">
              <w:rPr>
                <w:rFonts w:ascii="Arial" w:hAnsi="Arial" w:cs="Arial"/>
                <w:sz w:val="22"/>
              </w:rPr>
              <w:t>MomsRefusionAnsøgningStruktur</w:t>
            </w:r>
            <w:bookmarkEnd w:id="49"/>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MomsrefusionAnsøgningStamDataNummer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MomsrefusionAnsøgningDataVersionDato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Ansøger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Fuldmægtig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(MomsRefusionErhvervsAktivitetValgStruktur)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MomsRefusionBankkontoDetaljeStruktur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*KøbImportListe*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*KøbImport*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(MomsrefusionKøbID)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*FakturaImportValg*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KøbsDokumentationFakturaNummer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*ImportReferenceValg*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KøbsDokumentationImportNummer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KøbsDokumentationDokumentReference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KøbsDokumentationDato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*KøbsLinjeListe*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(MomsrefusionKøbsLinjeID)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KøbsLinjeVareYdelseKode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KøbsLinjeBeskrivelseAndet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KøbsLinjeBeskrivelseAndetSprog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KøbAfgiftsPligtigtBeløb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KøbMomsBeløb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KøbProRataSats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KøbAnsøgtBeløb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MomsrefusionForenkletFakturaMarkering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MomsRefusionDokumentStrukturListe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MomsRefusionDokumentStruktur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0" w:name="_Toc297712141"/>
            <w:r w:rsidRPr="006718FC">
              <w:rPr>
                <w:rFonts w:ascii="Arial" w:hAnsi="Arial" w:cs="Arial"/>
                <w:sz w:val="22"/>
              </w:rPr>
              <w:t>MomsRefusionAnsøgningVersionNummerStruktur</w:t>
            </w:r>
            <w:bookmarkEnd w:id="50"/>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MomsrefusionAnsøgningDataVersionDato )</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1" w:name="_Toc297712142"/>
            <w:r w:rsidRPr="006718FC">
              <w:rPr>
                <w:rFonts w:ascii="Arial" w:hAnsi="Arial" w:cs="Arial"/>
                <w:sz w:val="22"/>
              </w:rPr>
              <w:t>MomsRefusionBankkontoDetaljeStruktur</w:t>
            </w:r>
            <w:bookmarkEnd w:id="51"/>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MomsRefusionBankkontoStruktur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MomsrefusionAnsøgningStamDataKontoIndehaversType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BankkontoValuta</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2" w:name="_Toc297712143"/>
            <w:r w:rsidRPr="006718FC">
              <w:rPr>
                <w:rFonts w:ascii="Arial" w:hAnsi="Arial" w:cs="Arial"/>
                <w:sz w:val="22"/>
              </w:rPr>
              <w:t>MomsRefusionBankkontoStruktur</w:t>
            </w:r>
            <w:bookmarkEnd w:id="52"/>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BankkontoTypeValg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EUAnsøgningBankkonto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BankkontoNavn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BankkontoBICKode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BankkontoIBANKode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ManuelAnsøgningBankkonto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BankkontoNavn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*BankkontoInfoValg*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*RegNrKontoNr*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BankkontoKontonummer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BankkontoRegistreringsnummer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*BicIban*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BankkontoBICKode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BankkontoIBANKode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*BicKontoNr*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BankkontoBICKode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BankkontoKontonummer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3" w:name="_Toc297712144"/>
            <w:r w:rsidRPr="006718FC">
              <w:rPr>
                <w:rFonts w:ascii="Arial" w:hAnsi="Arial" w:cs="Arial"/>
                <w:sz w:val="22"/>
              </w:rPr>
              <w:t>MomsRefusionBeløbStruktur</w:t>
            </w:r>
            <w:bookmarkEnd w:id="53"/>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BeløbPositivtNegativtBeløb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ValutaOplysningKode</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4" w:name="_Toc297712145"/>
            <w:r w:rsidRPr="006718FC">
              <w:rPr>
                <w:rFonts w:ascii="Arial" w:hAnsi="Arial" w:cs="Arial"/>
                <w:sz w:val="22"/>
              </w:rPr>
              <w:t>MomsRefusionDokumentStruktur</w:t>
            </w:r>
            <w:bookmarkEnd w:id="54"/>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*OpdaterTypeValg*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*EksisterendeDokument*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DokumentFilNavn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DokumentBemærkning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*OpretDokument*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(DokumentFilType)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(DokumentFilIndhold)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DokumentTitel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DokumentProfilNavn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DokumentBrevDato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DokumentSvarfristDato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DokumentBemærkning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DokumentUUID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DokumentModtagDato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DokumentStatus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DokumentFriOplysningIndhold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*DokumentRelationValg*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MomsrefusionKundeID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MomsrefusionAnsøgningDataID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MomsRegistreringsAttestID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5" w:name="_Toc297712146"/>
            <w:r w:rsidRPr="006718FC">
              <w:rPr>
                <w:rFonts w:ascii="Arial" w:hAnsi="Arial" w:cs="Arial"/>
                <w:sz w:val="22"/>
              </w:rPr>
              <w:t>MomsRefusionEUBeskedStruktur</w:t>
            </w:r>
            <w:bookmarkEnd w:id="55"/>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Etableringsland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DestinationslandListe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Destinationsland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MomsrefusionEUBeskedBeskedID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MomsrefusionEUBeskedKorrelationID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MomsrefusionEUBeskedBeskedDatoTid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MomsrefusionEUBeskedSvarPåkrævetDato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MomsrefusionEUBeskedSprog</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6" w:name="_Toc297712147"/>
            <w:r w:rsidRPr="006718FC">
              <w:rPr>
                <w:rFonts w:ascii="Arial" w:hAnsi="Arial" w:cs="Arial"/>
                <w:sz w:val="22"/>
              </w:rPr>
              <w:t>MomsRefusionErhvervsAktivitetValgStruktur</w:t>
            </w:r>
            <w:bookmarkEnd w:id="56"/>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*MomsRefusionErhvervsAktivitetValg*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*ErhvervsaktivitetKodeListe*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*ErhvervsaktivitetKode*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(MomsrefusionErhvervsaktivitetKodeID)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ErhvervsaktivitetKode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*ErhvervsaktivitetTekstListe*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*ErhvervsaktivitetTekst*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(MomsrefusionErhvervsaktivitetTekstID)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ErhvervsaktivitetTekst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ErhvervsaktivitetTekstSprog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7" w:name="_Toc297712148"/>
            <w:r w:rsidRPr="006718FC">
              <w:rPr>
                <w:rFonts w:ascii="Arial" w:hAnsi="Arial" w:cs="Arial"/>
                <w:sz w:val="22"/>
              </w:rPr>
              <w:t>MomsRefusionKontaktOplysningStruktur</w:t>
            </w:r>
            <w:bookmarkEnd w:id="57"/>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*KontaktOplysning*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*AdresseTypeValg*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*UspecificeretAdresse*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MomsrefusionKontaktOplysningFriAdresse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*SpecificeretAdresse*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(MomsrefusionKontaktOplysningVejnavn)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(MomsrefusionKontaktOplysningHusnummer)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(MomsrefusionKontaktOplysningLejlighed)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(MomsrefusionKontaktOplysningEtage)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(MomsrefusionKontaktOplysningDistrikt)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(MomsrefusionKontaktOplysningPostboks)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(MomsrefusionKontaktOplysningPostkode)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MomsrefusionKontaktOplysningBynavn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(MomsrefusionKontaktOplysningLandUnderkode)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(MomsrefusionKontaktOplysningAndenLokalID)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(MomsrefusionKontaktOplysningTelefonNummer)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(MomsrefusionKontaktOplysningEmail)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8" w:name="_Toc297712149"/>
            <w:r w:rsidRPr="006718FC">
              <w:rPr>
                <w:rFonts w:ascii="Arial" w:hAnsi="Arial" w:cs="Arial"/>
                <w:sz w:val="22"/>
              </w:rPr>
              <w:t>MomsRefusionKundeIdentifikationDetaljeStruktur</w:t>
            </w:r>
            <w:bookmarkEnd w:id="58"/>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9" w:name="_Toc297712150"/>
            <w:r w:rsidRPr="006718FC">
              <w:rPr>
                <w:rFonts w:ascii="Arial" w:hAnsi="Arial" w:cs="Arial"/>
                <w:sz w:val="22"/>
              </w:rPr>
              <w:t>MomsRefusionKundeRepræsentantStruktur</w:t>
            </w:r>
            <w:bookmarkEnd w:id="59"/>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KundeRepræsentantID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(KundeidentifikationBeskrivelse)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(KontaktOplysningKontaktPerson)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KommunikationAftaleSprog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MomsRefusionRisikoVurderingStruktur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0" w:name="_Toc297712151"/>
            <w:r w:rsidRPr="006718FC">
              <w:rPr>
                <w:rFonts w:ascii="Arial" w:hAnsi="Arial" w:cs="Arial"/>
                <w:sz w:val="22"/>
              </w:rPr>
              <w:t>MomsRefusionKundeStruktur</w:t>
            </w:r>
            <w:bookmarkEnd w:id="60"/>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*Kunde*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MomsrefusionKundeID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(KundeidentifikationBeskrivelse)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(KontaktOplysningKontaktPerson)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*UdbetalingsfuldmagtsforholdListe*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*Udbetalingsfuldmagtsforhold*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(KundeRepræsentantSlutdato)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KommunikationAftaleSprog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MomsRefusionRisikoVurderingStruktur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MomsrefusionSøgestreng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1" w:name="_Toc297712152"/>
            <w:r w:rsidRPr="006718FC">
              <w:rPr>
                <w:rFonts w:ascii="Arial" w:hAnsi="Arial" w:cs="Arial"/>
                <w:sz w:val="22"/>
              </w:rPr>
              <w:t>MomsRefusionLandKodeStruktur</w:t>
            </w:r>
            <w:bookmarkEnd w:id="61"/>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LandKode</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2" w:name="_Toc297712153"/>
            <w:r w:rsidRPr="006718FC">
              <w:rPr>
                <w:rFonts w:ascii="Arial" w:hAnsi="Arial" w:cs="Arial"/>
                <w:sz w:val="22"/>
              </w:rPr>
              <w:t>MomsRefusionLeverandørStruktur</w:t>
            </w:r>
            <w:bookmarkEnd w:id="62"/>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LeverandørID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*KundeIdentifikation*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KundeidentifikationIdentifikation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KundeidentifikationRegistreringsNummerLandeKode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KundeidentifikationNavn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LeverandørType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3" w:name="_Toc297712154"/>
            <w:r w:rsidRPr="006718FC">
              <w:rPr>
                <w:rFonts w:ascii="Arial" w:hAnsi="Arial" w:cs="Arial"/>
                <w:sz w:val="22"/>
              </w:rPr>
              <w:t>MomsRefusionMedarbejderDetaljeStruktur</w:t>
            </w:r>
            <w:bookmarkEnd w:id="63"/>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(RessourceNummer)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(PartRolleBetegnelse)</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4" w:name="_Toc297712155"/>
            <w:r w:rsidRPr="006718FC">
              <w:rPr>
                <w:rFonts w:ascii="Arial" w:hAnsi="Arial" w:cs="Arial"/>
                <w:sz w:val="22"/>
              </w:rPr>
              <w:t>MomsRefusionMomsRegistreringsAttestStruktur</w:t>
            </w:r>
            <w:bookmarkEnd w:id="64"/>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*MomsRegistreringsAttest*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MomsRegistreringsAttestID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MomsRegistreringsAttestStartDato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MomsRegistreringsAttestUdløbsDato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5" w:name="_Toc297712156"/>
            <w:r w:rsidRPr="006718FC">
              <w:rPr>
                <w:rFonts w:ascii="Arial" w:hAnsi="Arial" w:cs="Arial"/>
                <w:sz w:val="22"/>
              </w:rPr>
              <w:t>MomsRefusionNotifikationKvitteringStruktur</w:t>
            </w:r>
            <w:bookmarkEnd w:id="65"/>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*MeddelelseReferenceValg*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MomsrefusionKvitteringNotifikationDato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MomsrefusionNotifikationType</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6" w:name="_Toc297712157"/>
            <w:r w:rsidRPr="006718FC">
              <w:rPr>
                <w:rFonts w:ascii="Arial" w:hAnsi="Arial" w:cs="Arial"/>
                <w:sz w:val="22"/>
              </w:rPr>
              <w:t>MomsRefusionNotifikationStruktur</w:t>
            </w:r>
            <w:bookmarkEnd w:id="66"/>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NotifikationID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NotifikationDato )</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7" w:name="_Toc297712158"/>
            <w:r w:rsidRPr="006718FC">
              <w:rPr>
                <w:rFonts w:ascii="Arial" w:hAnsi="Arial" w:cs="Arial"/>
                <w:sz w:val="22"/>
              </w:rPr>
              <w:t>MomsRefusionPosteringStruktur</w:t>
            </w:r>
            <w:bookmarkEnd w:id="67"/>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MomsrefusionPosteringID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Posteringsbeløb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MomsrefusionPosteringType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MomsrefusionPosteringTekst )</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8" w:name="_Toc297712159"/>
            <w:r w:rsidRPr="006718FC">
              <w:rPr>
                <w:rFonts w:ascii="Arial" w:hAnsi="Arial" w:cs="Arial"/>
                <w:sz w:val="22"/>
              </w:rPr>
              <w:t>MomsRefusionProRataSatsAfgørelseStruktur</w:t>
            </w:r>
            <w:bookmarkEnd w:id="68"/>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(MomsrefusionAfgørelseNummer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MomsrefusionAfgørelseStatus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GodkendtRefusionListe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GodkendtRefusion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MomsrefusionAnsøgningStamDataNummer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AnslåetAnsøgtBeløbIalt*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KorrigeretAnsøgtBeløbIalt*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MomsRefusionAfgørelseAfslagÅrsagStrukturListe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MomsRefusionAfgørelseAfslagÅrsagStruktur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*Korrektionsinformation*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MomsRefusionAfgørelseGodkendtBeløb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MomsRefusionAfgørelseForfaldsBeløb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MomsRefusionBeløbStruktur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*MomsRefusionPosteringStrukturListe*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MomsRefusionPosteringStruktur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Bankkonto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MomsRefusionBankkontoStruktur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BankkontoValuta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MomsrefusionAfgørelseBetalingsType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MomsrefusionAfgørelseBetalingsReference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MomsRefusionDokumentStruktur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MomsrefusionNotifikationKrav</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9" w:name="_Toc297712160"/>
            <w:r w:rsidRPr="006718FC">
              <w:rPr>
                <w:rFonts w:ascii="Arial" w:hAnsi="Arial" w:cs="Arial"/>
                <w:sz w:val="22"/>
              </w:rPr>
              <w:t>MomsRefusionProRataSatsKorrektionKvitteringStruktur</w:t>
            </w:r>
            <w:bookmarkEnd w:id="69"/>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MomsrefusionKvitteringDato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MomsrefusionNotifikationKrav</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0" w:name="_Toc297712161"/>
            <w:r w:rsidRPr="006718FC">
              <w:rPr>
                <w:rFonts w:ascii="Arial" w:hAnsi="Arial" w:cs="Arial"/>
                <w:sz w:val="22"/>
              </w:rPr>
              <w:t>MomsRefusionProRataSatsKorrektionStruktur</w:t>
            </w:r>
            <w:bookmarkEnd w:id="70"/>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ProRataSatsKorrektionNummer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MomsRefusionAktørStruktur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ProRataSatsKorrektionKonstateretSats</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1" w:name="_Toc297712162"/>
            <w:r w:rsidRPr="006718FC">
              <w:rPr>
                <w:rFonts w:ascii="Arial" w:hAnsi="Arial" w:cs="Arial"/>
                <w:sz w:val="22"/>
              </w:rPr>
              <w:t>MomsRefusionRisikoVurderingStruktur</w:t>
            </w:r>
            <w:bookmarkEnd w:id="71"/>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*RisikoVurdering*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JuridiskEnhedRisikoVurderingFaktor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JuridiskEnhedRisikoVurderingDato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2" w:name="_Toc297712163"/>
            <w:r w:rsidRPr="006718FC">
              <w:rPr>
                <w:rFonts w:ascii="Arial" w:hAnsi="Arial" w:cs="Arial"/>
                <w:sz w:val="22"/>
              </w:rPr>
              <w:t>MomsRefusionSagBemærkningStruktur</w:t>
            </w:r>
            <w:bookmarkEnd w:id="72"/>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(MomsrefusionNoteID)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(NoteTitel)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NoteTekst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(NoteDato)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MomsrefusionBehandletMarkering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(SamtidighedskontrolSagsbemærkningVersionDato)</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3" w:name="_Toc297712164"/>
            <w:r w:rsidRPr="006718FC">
              <w:rPr>
                <w:rFonts w:ascii="Arial" w:hAnsi="Arial" w:cs="Arial"/>
                <w:sz w:val="22"/>
              </w:rPr>
              <w:t>MomsRefusionStatusUdbetalingDatoStruktur</w:t>
            </w:r>
            <w:bookmarkEnd w:id="73"/>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*StatusUdbetalingDato*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MomsrefusionAfgørelseUdbetalingDato</w:t>
            </w:r>
            <w:r w:rsidRPr="006718FC">
              <w:rPr>
                <w:rFonts w:ascii="Arial" w:hAnsi="Arial" w:cs="Arial"/>
                <w:sz w:val="18"/>
              </w:rPr>
              <w:tab/>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4" w:name="_Toc297712165"/>
            <w:r w:rsidRPr="006718FC">
              <w:rPr>
                <w:rFonts w:ascii="Arial" w:hAnsi="Arial" w:cs="Arial"/>
                <w:sz w:val="22"/>
              </w:rPr>
              <w:t>MomsRefusionSystemAdministrationStruktur</w:t>
            </w:r>
            <w:bookmarkEnd w:id="74"/>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SystemAdministrationEgenskabValg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EMomsPræference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MomsrefusionPræferenceID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MomsrefusionPræferenceErhvervsaktivitetKodeMarkering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MomsrefusionPræferenceErhvervsaktivitetBeskrivelseMarkering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*VareYdelseRelationListe*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*VareYdelseRelation*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KøbsLinjeVareYdelseKode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MomsrefusionPræferenceSprogListe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1{</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MomsrefusionPræferenceSprog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MomsrefusionPræferenceVedhæftetFakturaPåkrævetMarkering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MomsrefusionPræferenceBeløbGrænse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MomsrefusionPræferenceBeløbGrænseKvartal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ins w:id="75" w:author="jbh" w:date="2011-09-01T11:45:00Z">
              <w:r>
                <w:rPr>
                  <w:rFonts w:ascii="Arial" w:hAnsi="Arial" w:cs="Arial"/>
                  <w:sz w:val="18"/>
                </w:rPr>
                <w:t xml:space="preserve">( </w:t>
              </w:r>
            </w:ins>
            <w:r w:rsidRPr="006718FC">
              <w:rPr>
                <w:rFonts w:ascii="Arial" w:hAnsi="Arial" w:cs="Arial"/>
                <w:sz w:val="18"/>
              </w:rPr>
              <w:t>MomsrefusionPræferenceFakturaBeløbGrænse</w:t>
            </w:r>
            <w:ins w:id="76" w:author="jbh" w:date="2011-09-01T11:45:00Z">
              <w:r>
                <w:rPr>
                  <w:rFonts w:ascii="Arial" w:hAnsi="Arial" w:cs="Arial"/>
                  <w:sz w:val="18"/>
                </w:rPr>
                <w:t xml:space="preserve"> )</w:t>
              </w:r>
            </w:ins>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ins w:id="77" w:author="jbh" w:date="2011-09-01T11:46:00Z">
              <w:r>
                <w:rPr>
                  <w:rFonts w:ascii="Arial" w:hAnsi="Arial" w:cs="Arial"/>
                  <w:sz w:val="18"/>
                </w:rPr>
                <w:t xml:space="preserve">( </w:t>
              </w:r>
            </w:ins>
            <w:r w:rsidRPr="006718FC">
              <w:rPr>
                <w:rFonts w:ascii="Arial" w:hAnsi="Arial" w:cs="Arial"/>
                <w:sz w:val="18"/>
              </w:rPr>
              <w:t>MomsrefusionPræferenceFakturaBeløbGrænseBrændstof</w:t>
            </w:r>
            <w:ins w:id="78" w:author="jbh" w:date="2011-09-01T11:46:00Z">
              <w:r>
                <w:rPr>
                  <w:rFonts w:ascii="Arial" w:hAnsi="Arial" w:cs="Arial"/>
                  <w:sz w:val="18"/>
                </w:rPr>
                <w:t xml:space="preserve"> )</w:t>
              </w:r>
            </w:ins>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MomsrefusionPræferenceEUMedlemsStatMarkering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MomsrefusionPræferenceAccepterKorrektionsansøgning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MomsrefusionPræferenceGyldigFra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 RisikoKontrolSystemAdministration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MomsrefusionRisikoKontrolID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LeverandørListe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 Leverandør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LeverandørID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MomsRefusionRisikoVurderingStruktur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(LeverandørNummer)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(VirksomhedNavnFirmaNavn)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RisikoKontrolErhversAktivitetKodeListe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MomsrefusionRisikoKontrolErhvervsAktivitetKode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*VareYdelseKodeListe*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*VareYdelseKode*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KøbsLinjeVareYdelseKode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 KøbsLinjeSupplerendeSupplerendeVareYdelseKode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MomsrefusionRisikoKontrolAnsøgtBeløbProcentSats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MomsrefusionRisikoKontrolAnsøgtBeløbGrænse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MomsrefusionRisikoKontrolRiskoFjernelseTærskel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MomsrefusionRisikoKontrolUdtagTilKontrolPromille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MomsrefusionRisikoKontrolAntalFakturaDatoFørPeriode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MomsrefusionRisikoKontrolStartDato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AfsenderEMailAdresse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MomsrefusionSystemAdministrationNotifikationEmail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ModtagerEmailAdresse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MomsrefusionSystemAdministrationNotifikationEmail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MomsrefusionSystemAdministrationBankOmkostning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MomsRefusionBankkontoStruktur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MomsrefusionSystemAdministrationMomsSats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*Indstiller*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*Godkender*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MomsRefusionMedarbejderDetaljeStruktur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MomsrefusionRisikoKontrolStatus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9" w:name="_Toc297712166"/>
            <w:r w:rsidRPr="006718FC">
              <w:rPr>
                <w:rFonts w:ascii="Arial" w:hAnsi="Arial" w:cs="Arial"/>
                <w:sz w:val="22"/>
              </w:rPr>
              <w:t>MomsRefusionValideringsrapportStruktur</w:t>
            </w:r>
            <w:bookmarkEnd w:id="79"/>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MomsrefusionValideringstype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*MeddelelseReferenceValg*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*AnsøgningKvittering*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*ProRataSatsKorrektionKvittering*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ProRataSatsKorrektionNummerStruktur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*NotifikationKvittering*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*NotifikationskvitteringReferenceValg*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*AnsøgningKvittering*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MomsRefusionAnsøgningVersionNummerStruktur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MomsRefusionLandKodeStruktur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*ProRataSatsKorrektionKvittering*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ProRataSatsKorrektionNummerStruktur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*ProRataSatsAfgørelse*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r>
            <w:r w:rsidRPr="006718FC">
              <w:rPr>
                <w:rFonts w:ascii="Arial" w:hAnsi="Arial" w:cs="Arial"/>
                <w:sz w:val="18"/>
              </w:rPr>
              <w:tab/>
              <w:t>MomsRefusionAfgørelseNummerStruktur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MomsrefusionKvitteringStatus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*ValideringBemærkningListe*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*ValideringBemærkning*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MomsrefusionKvitteringValideringKode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MomsrefusionKvitteringValideringSupplerendeKode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r>
            <w:r w:rsidRPr="006718FC">
              <w:rPr>
                <w:rFonts w:ascii="Arial" w:hAnsi="Arial" w:cs="Arial"/>
                <w:sz w:val="18"/>
              </w:rPr>
              <w:tab/>
              <w:t>( MomsrefusionKvitteringValideringTekst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b/>
              <w: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707CB" w:rsidRPr="006718FC" w:rsidTr="000D1231">
        <w:trPr>
          <w:trHeight w:hRule="exact" w:val="113"/>
        </w:trPr>
        <w:tc>
          <w:tcPr>
            <w:tcW w:w="10345" w:type="dxa"/>
            <w:tcBorders>
              <w:top w:val="single" w:sz="4" w:space="0" w:color="auto"/>
            </w:tcBorders>
            <w:shd w:val="clear" w:color="auto" w:fill="B3B3B3"/>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07CB" w:rsidRPr="006718FC" w:rsidTr="000D1231">
        <w:tc>
          <w:tcPr>
            <w:tcW w:w="10345" w:type="dxa"/>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0" w:name="_Toc297712167"/>
            <w:r w:rsidRPr="006718FC">
              <w:rPr>
                <w:rFonts w:ascii="Arial" w:hAnsi="Arial" w:cs="Arial"/>
                <w:sz w:val="22"/>
              </w:rPr>
              <w:t>ProRataSatsKorrektionNummerStruktur</w:t>
            </w:r>
            <w:bookmarkEnd w:id="80"/>
          </w:p>
        </w:tc>
      </w:tr>
      <w:tr w:rsidR="007707CB" w:rsidRPr="006718FC" w:rsidTr="000D1231">
        <w:tc>
          <w:tcPr>
            <w:tcW w:w="10345" w:type="dxa"/>
            <w:tcBorders>
              <w:bottom w:val="single" w:sz="4" w:space="0" w:color="auto"/>
            </w:tcBorders>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ProRataSatsKorrektionNummer</w:t>
            </w:r>
          </w:p>
        </w:tc>
      </w:tr>
    </w:tbl>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07CB" w:rsidSect="000D1231">
          <w:headerReference w:type="default" r:id="rId77"/>
          <w:footerReference w:type="default" r:id="rId78"/>
          <w:pgSz w:w="11906" w:h="16838"/>
          <w:pgMar w:top="567" w:right="567" w:bottom="567" w:left="1134" w:header="283" w:footer="708" w:gutter="0"/>
          <w:cols w:space="708"/>
          <w:docGrid w:linePitch="360"/>
        </w:sectPr>
      </w:pPr>
    </w:p>
    <w:p w:rsidR="007707CB"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81" w:name="_Toc297712168"/>
      <w:r>
        <w:rPr>
          <w:rFonts w:ascii="Arial" w:hAnsi="Arial" w:cs="Arial"/>
          <w:b/>
          <w:sz w:val="48"/>
        </w:rPr>
        <w:t>Dataelementer</w:t>
      </w:r>
      <w:bookmarkEnd w:id="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707CB" w:rsidRPr="006718FC" w:rsidTr="000D1231">
        <w:trPr>
          <w:tblHeader/>
        </w:trPr>
        <w:tc>
          <w:tcPr>
            <w:tcW w:w="3402" w:type="dxa"/>
            <w:tcBorders>
              <w:top w:val="single" w:sz="4" w:space="0" w:color="auto"/>
            </w:tcBorders>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Dataelement</w:t>
            </w:r>
          </w:p>
        </w:tc>
        <w:tc>
          <w:tcPr>
            <w:tcW w:w="1701" w:type="dxa"/>
            <w:tcBorders>
              <w:top w:val="single" w:sz="4" w:space="0" w:color="auto"/>
            </w:tcBorders>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Datatype</w:t>
            </w:r>
          </w:p>
        </w:tc>
        <w:tc>
          <w:tcPr>
            <w:tcW w:w="4671" w:type="dxa"/>
            <w:tcBorders>
              <w:top w:val="single" w:sz="4" w:space="0" w:color="auto"/>
            </w:tcBorders>
            <w:shd w:val="clear" w:color="auto" w:fill="B3B3B3"/>
            <w:vAlign w:val="center"/>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6718FC">
              <w:rPr>
                <w:rFonts w:ascii="Arial" w:hAnsi="Arial" w:cs="Arial"/>
                <w:b/>
                <w:sz w:val="18"/>
              </w:rPr>
              <w:t>Beskrivelse/værdiset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297712169"/>
            <w:r w:rsidRPr="006718FC">
              <w:rPr>
                <w:rFonts w:ascii="Arial" w:hAnsi="Arial" w:cs="Arial"/>
                <w:sz w:val="18"/>
              </w:rPr>
              <w:t>BankkontoBICKode</w:t>
            </w:r>
            <w:bookmarkEnd w:id="8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BICNummer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11</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BIC-nummer for bankkontoen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Er det samme som SWIFT.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297712170"/>
            <w:r w:rsidRPr="006718FC">
              <w:rPr>
                <w:rFonts w:ascii="Arial" w:hAnsi="Arial" w:cs="Arial"/>
                <w:sz w:val="18"/>
              </w:rPr>
              <w:t>BankkontoIBANKode</w:t>
            </w:r>
            <w:bookmarkEnd w:id="8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IBANNummer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IBAN-nummer for bankkontoen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297712171"/>
            <w:r w:rsidRPr="006718FC">
              <w:rPr>
                <w:rFonts w:ascii="Arial" w:hAnsi="Arial" w:cs="Arial"/>
                <w:sz w:val="18"/>
              </w:rPr>
              <w:t>BankkontoKontonummer</w:t>
            </w:r>
            <w:bookmarkEnd w:id="8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kontonummer, der hører til ansøgers bankkonto, , herunder udenlandske bankkonti.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Anvendes kun, når ansøgers bank ikke har IBAN-kode.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297712172"/>
            <w:r w:rsidRPr="006718FC">
              <w:rPr>
                <w:rFonts w:ascii="Arial" w:hAnsi="Arial" w:cs="Arial"/>
                <w:sz w:val="18"/>
              </w:rPr>
              <w:t>BankkontoNavn</w:t>
            </w:r>
            <w:bookmarkEnd w:id="8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Navn</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Navnet på den ansøger, som bankontoen tilhører.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297712173"/>
            <w:r w:rsidRPr="006718FC">
              <w:rPr>
                <w:rFonts w:ascii="Arial" w:hAnsi="Arial" w:cs="Arial"/>
                <w:sz w:val="18"/>
              </w:rPr>
              <w:t>BankkontoRegistreringsnummer</w:t>
            </w:r>
            <w:bookmarkEnd w:id="86"/>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TalHel10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registeringsnummer, der hører til ansøgers bankkonto, herunder udenlandske bankkonti.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Anvendes kun, når ansøgers bank ikke har IBAN-kode.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297712174"/>
            <w:r w:rsidRPr="006718FC">
              <w:rPr>
                <w:rFonts w:ascii="Arial" w:hAnsi="Arial" w:cs="Arial"/>
                <w:sz w:val="18"/>
              </w:rPr>
              <w:t>BankkontoValuta</w:t>
            </w:r>
            <w:bookmarkEnd w:id="8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Valuta</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[A-Z]{2,3}</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Valuta som bankontoen føres i.</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297712175"/>
            <w:r w:rsidRPr="006718FC">
              <w:rPr>
                <w:rFonts w:ascii="Arial" w:hAnsi="Arial" w:cs="Arial"/>
                <w:sz w:val="18"/>
              </w:rPr>
              <w:t>BeløbPositivtNegativtBeløb</w:t>
            </w:r>
            <w:bookmarkEnd w:id="8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BeløbPositivNegativ15Decimaler2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positive og negative beløb på 15 karakterer samt 2 decimaler.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Værdierne ligger indenfor følgende område: -999.999.999.999.999,99 - 999.999.999.999.999,99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297712176"/>
            <w:r w:rsidRPr="006718FC">
              <w:rPr>
                <w:rFonts w:ascii="Arial" w:hAnsi="Arial" w:cs="Arial"/>
                <w:sz w:val="18"/>
              </w:rPr>
              <w:t>DokumentBemærkning</w:t>
            </w:r>
            <w:bookmarkEnd w:id="8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tekstfelt til notering af hvad som helst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297712177"/>
            <w:r w:rsidRPr="006718FC">
              <w:rPr>
                <w:rFonts w:ascii="Arial" w:hAnsi="Arial" w:cs="Arial"/>
                <w:sz w:val="18"/>
              </w:rPr>
              <w:t>DokumentBrevDato</w:t>
            </w:r>
            <w:bookmarkEnd w:id="9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brevets oprettelsesdato</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297712178"/>
            <w:r w:rsidRPr="006718FC">
              <w:rPr>
                <w:rFonts w:ascii="Arial" w:hAnsi="Arial" w:cs="Arial"/>
                <w:sz w:val="18"/>
              </w:rPr>
              <w:t>DokumentFilIndhold</w:t>
            </w:r>
            <w:bookmarkEnd w:id="91"/>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base64Binary</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elektronisk fil. Kan være modtaget elektronisk eller indskannet fra papirdokument.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297712179"/>
            <w:r w:rsidRPr="006718FC">
              <w:rPr>
                <w:rFonts w:ascii="Arial" w:hAnsi="Arial" w:cs="Arial"/>
                <w:sz w:val="18"/>
              </w:rPr>
              <w:t>DokumentFilType</w:t>
            </w:r>
            <w:bookmarkEnd w:id="9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Tekst80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80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givent dokuments filtype, fx doc, pdf, txt mv.</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297712180"/>
            <w:r w:rsidRPr="006718FC">
              <w:rPr>
                <w:rFonts w:ascii="Arial" w:hAnsi="Arial" w:cs="Arial"/>
                <w:sz w:val="18"/>
              </w:rPr>
              <w:t>DokumentFriOplysningIndhold</w:t>
            </w:r>
            <w:bookmarkEnd w:id="9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Tekst255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255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Værdien for et frit oplysningsfelt knyttet til dokumentet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297712181"/>
            <w:r w:rsidRPr="006718FC">
              <w:rPr>
                <w:rFonts w:ascii="Arial" w:hAnsi="Arial" w:cs="Arial"/>
                <w:sz w:val="18"/>
              </w:rPr>
              <w:t>DokumentModtagDato</w:t>
            </w:r>
            <w:bookmarkEnd w:id="94"/>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modtagelse af dokumentet.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297712182"/>
            <w:r w:rsidRPr="006718FC">
              <w:rPr>
                <w:rFonts w:ascii="Arial" w:hAnsi="Arial" w:cs="Arial"/>
                <w:sz w:val="18"/>
              </w:rPr>
              <w:t>DokumentNummer</w:t>
            </w:r>
            <w:bookmarkEnd w:id="95"/>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Vilkårligt unikt identifikationsnummer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297712183"/>
            <w:r w:rsidRPr="006718FC">
              <w:rPr>
                <w:rFonts w:ascii="Arial" w:hAnsi="Arial" w:cs="Arial"/>
                <w:sz w:val="18"/>
              </w:rPr>
              <w:t>DokumentProfilNavn</w:t>
            </w:r>
            <w:bookmarkEnd w:id="9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Navn</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297712184"/>
            <w:r w:rsidRPr="006718FC">
              <w:rPr>
                <w:rFonts w:ascii="Arial" w:hAnsi="Arial" w:cs="Arial"/>
                <w:sz w:val="18"/>
              </w:rPr>
              <w:t>DokumentSvarfristDato</w:t>
            </w:r>
            <w:bookmarkEnd w:id="97"/>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Mulighed for indsættelse af svarfrist.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297712185"/>
            <w:r w:rsidRPr="006718FC">
              <w:rPr>
                <w:rFonts w:ascii="Arial" w:hAnsi="Arial" w:cs="Arial"/>
                <w:sz w:val="18"/>
              </w:rPr>
              <w:t>DokumentTitel</w:t>
            </w:r>
            <w:bookmarkEnd w:id="9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Tekst240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240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titel der angiver dokumentets indhold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297712186"/>
            <w:r w:rsidRPr="006718FC">
              <w:rPr>
                <w:rFonts w:ascii="Arial" w:hAnsi="Arial" w:cs="Arial"/>
                <w:sz w:val="18"/>
              </w:rPr>
              <w:t>DokumentUUID</w:t>
            </w:r>
            <w:bookmarkEnd w:id="9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UUID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ekstern dokumentidentifikator - forskelligt fra DokumentID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(0-9a-f){32}</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297712187"/>
            <w:r w:rsidRPr="006718FC">
              <w:rPr>
                <w:rFonts w:ascii="Arial" w:hAnsi="Arial" w:cs="Arial"/>
                <w:sz w:val="18"/>
              </w:rPr>
              <w:t>EmailAdresseEmail</w:t>
            </w:r>
            <w:bookmarkEnd w:id="10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MailAdresse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320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generisk email adresse, som kan være indeholde en vilkårlig emailadresse, fx. en.person@skat.dk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Skal altid indeholde: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 et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 et .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5. mindst to tegn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297712188"/>
            <w:r w:rsidRPr="006718FC">
              <w:rPr>
                <w:rFonts w:ascii="Arial" w:hAnsi="Arial" w:cs="Arial"/>
                <w:sz w:val="18"/>
              </w:rPr>
              <w:t>ErhvervsaktivitetKode</w:t>
            </w:r>
            <w:bookmarkEnd w:id="101"/>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TalHel4</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Heltal på max fire cifre.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297712189"/>
            <w:r w:rsidRPr="006718FC">
              <w:rPr>
                <w:rFonts w:ascii="Arial" w:hAnsi="Arial" w:cs="Arial"/>
                <w:sz w:val="18"/>
              </w:rPr>
              <w:t>ErhvervsaktivitetTekst</w:t>
            </w:r>
            <w:bookmarkEnd w:id="10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Tekst300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tekststreng på 300 chars.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297712190"/>
            <w:r w:rsidRPr="006718FC">
              <w:rPr>
                <w:rFonts w:ascii="Arial" w:hAnsi="Arial" w:cs="Arial"/>
                <w:sz w:val="18"/>
              </w:rPr>
              <w:t>ErhvervsaktivitetTekstSprog</w:t>
            </w:r>
            <w:bookmarkEnd w:id="10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SprogKode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Sproget på erhvervsaktivitetsteksten.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297712191"/>
            <w:r w:rsidRPr="006718FC">
              <w:rPr>
                <w:rFonts w:ascii="Arial" w:hAnsi="Arial" w:cs="Arial"/>
                <w:sz w:val="18"/>
              </w:rPr>
              <w:t>FordringID</w:t>
            </w:r>
            <w:bookmarkEnd w:id="104"/>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297712192"/>
            <w:r w:rsidRPr="006718FC">
              <w:rPr>
                <w:rFonts w:ascii="Arial" w:hAnsi="Arial" w:cs="Arial"/>
                <w:sz w:val="18"/>
              </w:rPr>
              <w:t>JuridiskEnhedRisikoVurderingDato</w:t>
            </w:r>
            <w:bookmarkEnd w:id="10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angivelse af en given risikovurdering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297712193"/>
            <w:r w:rsidRPr="006718FC">
              <w:rPr>
                <w:rFonts w:ascii="Arial" w:hAnsi="Arial" w:cs="Arial"/>
                <w:sz w:val="18"/>
              </w:rPr>
              <w:t>JuridiskEnhedRisikoVurderingFaktor</w:t>
            </w:r>
            <w:bookmarkEnd w:id="10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KodeFireCifreStartNul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Nogle værdier og grænser, der anvendes af SKAT i forhold til udenlandske ansøgninger for at afgøre om ansøgningerne skal til manuel behandling eller om de kan behandles maskinelt.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Kode som kan antage talværdierne 0000-9999.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297712194"/>
            <w:r w:rsidRPr="006718FC">
              <w:rPr>
                <w:rFonts w:ascii="Arial" w:hAnsi="Arial" w:cs="Arial"/>
                <w:sz w:val="18"/>
              </w:rPr>
              <w:t>KommunikationAftaleSprog</w:t>
            </w:r>
            <w:bookmarkEnd w:id="107"/>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Sprog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string</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Sprogpræferencer i forbindelse med mundtlig kommunikation og udsendelse af meddelelser.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Eksempler: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Dansk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Svensk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Norsk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English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German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297712195"/>
            <w:r w:rsidRPr="006718FC">
              <w:rPr>
                <w:rFonts w:ascii="Arial" w:hAnsi="Arial" w:cs="Arial"/>
                <w:sz w:val="18"/>
              </w:rPr>
              <w:t>KontaktOplysningKontaktPerson</w:t>
            </w:r>
            <w:bookmarkEnd w:id="10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Navn</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Her kan angives den kontaktperson, som man kan kontakte direkte. Det kan fx være en sagsbehandler i en kommune. En kontaktperson kan også have telefonnr. og E-mail.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297712196"/>
            <w:r w:rsidRPr="006718FC">
              <w:rPr>
                <w:rFonts w:ascii="Arial" w:hAnsi="Arial" w:cs="Arial"/>
                <w:sz w:val="18"/>
              </w:rPr>
              <w:t>KundeRepræsentantID</w:t>
            </w:r>
            <w:bookmarkEnd w:id="109"/>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Vilkårligt unikt identifikationsnummer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297712197"/>
            <w:r w:rsidRPr="006718FC">
              <w:rPr>
                <w:rFonts w:ascii="Arial" w:hAnsi="Arial" w:cs="Arial"/>
                <w:sz w:val="18"/>
              </w:rPr>
              <w:t>KundeRepræsentantSlutdato</w:t>
            </w:r>
            <w:bookmarkEnd w:id="11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Slutdato for tilknytning af kunderepræsentanten til kunden.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297712198"/>
            <w:r w:rsidRPr="006718FC">
              <w:rPr>
                <w:rFonts w:ascii="Arial" w:hAnsi="Arial" w:cs="Arial"/>
                <w:sz w:val="18"/>
              </w:rPr>
              <w:t>KundeRepræsentantStartdato</w:t>
            </w:r>
            <w:bookmarkEnd w:id="111"/>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Startdato for tilknytning af kunderepræsentanten til kunden.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297712199"/>
            <w:r w:rsidRPr="006718FC">
              <w:rPr>
                <w:rFonts w:ascii="Arial" w:hAnsi="Arial" w:cs="Arial"/>
                <w:sz w:val="18"/>
              </w:rPr>
              <w:t>KundeidentifikationBeskrivelse</w:t>
            </w:r>
            <w:bookmarkEnd w:id="11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TekstLang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Indeholder beskrivelsen af kundeidentifikation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297712200"/>
            <w:r w:rsidRPr="006718FC">
              <w:rPr>
                <w:rFonts w:ascii="Arial" w:hAnsi="Arial" w:cs="Arial"/>
                <w:sz w:val="18"/>
              </w:rPr>
              <w:t>KundeidentifikationIdentifikation</w:t>
            </w:r>
            <w:bookmarkEnd w:id="11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Identifikationsværdien.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f.eks. personnummer, SE-NR, CVR-NR, VAT number.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297712201"/>
            <w:r w:rsidRPr="006718FC">
              <w:rPr>
                <w:rFonts w:ascii="Arial" w:hAnsi="Arial" w:cs="Arial"/>
                <w:sz w:val="18"/>
              </w:rPr>
              <w:t>KundeidentifikationNavn</w:t>
            </w:r>
            <w:bookmarkEnd w:id="11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Navn</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Generisk navnefelt.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Bruges til personnavne og virksomhedsnavne m.m.</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297712202"/>
            <w:r w:rsidRPr="006718FC">
              <w:rPr>
                <w:rFonts w:ascii="Arial" w:hAnsi="Arial" w:cs="Arial"/>
                <w:sz w:val="18"/>
              </w:rPr>
              <w:t>KundeidentifikationRegistreringsNummerLandeKode</w:t>
            </w:r>
            <w:bookmarkEnd w:id="11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AdresseLandKode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[A-Z]{2}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Feltet skal altid være udfyldt.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ISO-standard, som hentes/valideres i Erhvervssystemets værdisæt for Lande, = elementet Land_nvn_kort.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Undtagelse er dog Grækenland, som er dispenseret fra ordningen og må bruge "EL".</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297712203"/>
            <w:r w:rsidRPr="006718FC">
              <w:rPr>
                <w:rFonts w:ascii="Arial" w:hAnsi="Arial" w:cs="Arial"/>
                <w:sz w:val="18"/>
              </w:rPr>
              <w:t>KundeidentifikationType</w:t>
            </w:r>
            <w:bookmarkEnd w:id="11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Benyttes til at kategorisere identifikationen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297712204"/>
            <w:r w:rsidRPr="006718FC">
              <w:rPr>
                <w:rFonts w:ascii="Arial" w:hAnsi="Arial" w:cs="Arial"/>
                <w:sz w:val="18"/>
              </w:rPr>
              <w:t>KøbNummer</w:t>
            </w:r>
            <w:bookmarkEnd w:id="117"/>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Købnummer er en unik identifikation af et køb.</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297712205"/>
            <w:r w:rsidRPr="006718FC">
              <w:rPr>
                <w:rFonts w:ascii="Arial" w:hAnsi="Arial" w:cs="Arial"/>
                <w:sz w:val="18"/>
              </w:rPr>
              <w:t>KøbProRataSats</w:t>
            </w:r>
            <w:bookmarkEnd w:id="11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Procent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pro rata-sats er en procentsats, der angiver forholdet mellem ansøgers momspligtige erhvervsaktivitet og momsfritagne erhvervsaktivitet.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 kan kun få tilbagebetalt den procentdel af momsbeløbet, der svarer til den procentsats, som hans momspligtige aktiviteter udgør af alle aktiviteter i hans virksomhed.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eksempel på en virksomhed, der anvender pro rata-sats kan være et transportfirma, der både har buskørsel (momsfritaget) og godstransport (momspligtigt).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Pro rata-satsen angives som en positive procentsats mellem 0 og 100 (0 og 100 anvendes ikke) og rundet op til næste heltal.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Hvis pro rata satsen er 100 skal den ikke angives.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pro rata-satsen er 0 giver det ingen mening at indsende en ansøgning, da man så ikke kan få tilbagebetalt moms. Derfor anvendes pro rata-sats = 0 ikke.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For nogle varer eller ydelser ydes der ikke fuld momstilbagebetaling, fx kan man i Danmark kun få 25% af momsen tilbagebetalt for hotel-regninger.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Denne nedsatte fradragsret skal muligvis kombineres med pro rata-satsen og indgå i dette felt. Dette er endnu uafklaret.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297712206"/>
            <w:r w:rsidRPr="006718FC">
              <w:rPr>
                <w:rFonts w:ascii="Arial" w:hAnsi="Arial" w:cs="Arial"/>
                <w:sz w:val="18"/>
              </w:rPr>
              <w:t>KøbsAnsøgningDataDokumentReference</w:t>
            </w:r>
            <w:bookmarkEnd w:id="11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mindre tekst - typisk et eller få ord - som unikt giver mulighed for identifikationen af et givet begreb.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nogle sammenhænge er det også brugt til mindre forklaringer (sætningsniveau)</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297712207"/>
            <w:r w:rsidRPr="006718FC">
              <w:rPr>
                <w:rFonts w:ascii="Arial" w:hAnsi="Arial" w:cs="Arial"/>
                <w:sz w:val="18"/>
              </w:rPr>
              <w:t>KøbsAnsøgningDataFakturaNummer</w:t>
            </w:r>
            <w:bookmarkEnd w:id="12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Fakturanummer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297712208"/>
            <w:r w:rsidRPr="006718FC">
              <w:rPr>
                <w:rFonts w:ascii="Arial" w:hAnsi="Arial" w:cs="Arial"/>
                <w:sz w:val="18"/>
              </w:rPr>
              <w:t>KøbsAnsøgningDataImportNummer</w:t>
            </w:r>
            <w:bookmarkEnd w:id="12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Importnummer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297712209"/>
            <w:r w:rsidRPr="006718FC">
              <w:rPr>
                <w:rFonts w:ascii="Arial" w:hAnsi="Arial" w:cs="Arial"/>
                <w:sz w:val="18"/>
              </w:rPr>
              <w:t>KøbsAnsøgningDataLøbeNummer</w:t>
            </w:r>
            <w:bookmarkEnd w:id="12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Løbenummer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297712210"/>
            <w:r w:rsidRPr="006718FC">
              <w:rPr>
                <w:rFonts w:ascii="Arial" w:hAnsi="Arial" w:cs="Arial"/>
                <w:sz w:val="18"/>
              </w:rPr>
              <w:t>KøbsDokumentationDato</w:t>
            </w:r>
            <w:bookmarkEnd w:id="12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den faktura eller det importdokument, der dokumenterer det foretagne køb.</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297712211"/>
            <w:r w:rsidRPr="006718FC">
              <w:rPr>
                <w:rFonts w:ascii="Arial" w:hAnsi="Arial" w:cs="Arial"/>
                <w:sz w:val="18"/>
              </w:rPr>
              <w:t>KøbsDokumentationDokumentReference</w:t>
            </w:r>
            <w:bookmarkEnd w:id="12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reference, der identificerer et importdokument.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Nogen gange har importdokumenter et egentligt nummer, der kan anvendes til identifikation af dokumenterne. Det gælder fx når importdokumenterne er elektroniske.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Andre gange er der ikke en lige så klar identifikation af importdokumentet, og ansøger må så angive den bedst mulige reference til dokumentet.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 skal således enten angive "Importdokument-nummer" eller "Reference til importdokument"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297712212"/>
            <w:r w:rsidRPr="006718FC">
              <w:rPr>
                <w:rFonts w:ascii="Arial" w:hAnsi="Arial" w:cs="Arial"/>
                <w:sz w:val="18"/>
              </w:rPr>
              <w:t>KøbsDokumentationFakturaNummer</w:t>
            </w:r>
            <w:bookmarkEnd w:id="12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Fakturanummer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297712213"/>
            <w:r w:rsidRPr="006718FC">
              <w:rPr>
                <w:rFonts w:ascii="Arial" w:hAnsi="Arial" w:cs="Arial"/>
                <w:sz w:val="18"/>
              </w:rPr>
              <w:t>KøbsDokumentationImportNummer</w:t>
            </w:r>
            <w:bookmarkEnd w:id="12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Tekst18</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nummer, der identificerer et importdokument.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Nogen gange har importdokumenter et egentligt nummer, der kan anvendes til identifikation af dokumenterne. Det gælder fx når importdokumenterne er elektroniske.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Andre gange er der ikke en lige så klar identifikation af importdokumentet, og ansøger må så angive den bedst mulige reference til dokumentet.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Ansøger skal således enten angive "Importdokument-nummer" eller "Reference til importdokument"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297712214"/>
            <w:r w:rsidRPr="006718FC">
              <w:rPr>
                <w:rFonts w:ascii="Arial" w:hAnsi="Arial" w:cs="Arial"/>
                <w:sz w:val="18"/>
              </w:rPr>
              <w:t>KøbsLinjeBeskrivelseAndet</w:t>
            </w:r>
            <w:bookmarkEnd w:id="12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TekstLang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felt indeholder en tekst om varers og ydelsers art, der skrives af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Feltet anvendes, hvis ansøger har valgt kode 10=Andet eller en tilsvarende supplerende 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297712215"/>
            <w:r w:rsidRPr="006718FC">
              <w:rPr>
                <w:rFonts w:ascii="Arial" w:hAnsi="Arial" w:cs="Arial"/>
                <w:sz w:val="18"/>
              </w:rPr>
              <w:t>KøbsLinjeBeskrivelseAndetSprog</w:t>
            </w:r>
            <w:bookmarkEnd w:id="12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SprogKode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ISO-standard for sprogkoder, fx da for dansk, bg for bulgarsk</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297712216"/>
            <w:r w:rsidRPr="006718FC">
              <w:rPr>
                <w:rFonts w:ascii="Arial" w:hAnsi="Arial" w:cs="Arial"/>
                <w:sz w:val="18"/>
              </w:rPr>
              <w:t>KøbsLinjeSupplerendeSupplerendeVareYdelseKode</w:t>
            </w:r>
            <w:bookmarkEnd w:id="12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vilkårlig kode på 10 tegn.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297712217"/>
            <w:r w:rsidRPr="006718FC">
              <w:rPr>
                <w:rFonts w:ascii="Arial" w:hAnsi="Arial" w:cs="Arial"/>
                <w:sz w:val="18"/>
              </w:rPr>
              <w:t>KøbsLinjeSupplerendeVareYdelseKode</w:t>
            </w:r>
            <w:bookmarkEnd w:id="13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Kode, der specificerer varers og ydelsers art.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Nogle lande angiver i deres præferencer, at visse af koderne for varers og ydelsers art skal opdeles yderligere med supplerende koder.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297712218"/>
            <w:r w:rsidRPr="006718FC">
              <w:rPr>
                <w:rFonts w:ascii="Arial" w:hAnsi="Arial" w:cs="Arial"/>
                <w:sz w:val="18"/>
              </w:rPr>
              <w:t>KøbsLinjeVareYdelseKode</w:t>
            </w:r>
            <w:bookmarkEnd w:id="13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Kode for de indkøbte varers og ydelsers art.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Koderne kan være følgende: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 = Brændstof;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 = Udlejning af transportmidler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 = Udgifter vedrørende transportmidler - bortset fra de varer og ydelser, der henvises til i kode 1 og 2</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 = Vejafgift og bompenge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5 = Rejseudgifter såsom taxiudgifter, billetter til offentlige transportmidler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6 = Logi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 = Fødevarer, drikkevare og restaurationsydelser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 = Entré til messer og udstillinger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9 = Udgifter til luksusforbrug, underholdning og repræsentation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 = Andet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Listen findes også i "Functional Specifications": VREFUND-RU-GSCODE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297712219"/>
            <w:r w:rsidRPr="006718FC">
              <w:rPr>
                <w:rFonts w:ascii="Arial" w:hAnsi="Arial" w:cs="Arial"/>
                <w:sz w:val="18"/>
              </w:rPr>
              <w:t>LandKode</w:t>
            </w:r>
            <w:bookmarkEnd w:id="13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AdresseLandKode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[A-Z]{2}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Feltet skal altid være udfyldt.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ISO-standard, som hentes/valideres i Erhvervssystemets værdisæt for Lande, = elementet Land_nvn_kort.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Undtagelse er dog Grækenland, som er dispenseret fra ordningen og må bruge "EL".</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297712220"/>
            <w:r w:rsidRPr="006718FC">
              <w:rPr>
                <w:rFonts w:ascii="Arial" w:hAnsi="Arial" w:cs="Arial"/>
                <w:sz w:val="18"/>
              </w:rPr>
              <w:t>LeverandørID</w:t>
            </w:r>
            <w:bookmarkEnd w:id="13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af en leverandør.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297712221"/>
            <w:r w:rsidRPr="006718FC">
              <w:rPr>
                <w:rFonts w:ascii="Arial" w:hAnsi="Arial" w:cs="Arial"/>
                <w:sz w:val="18"/>
              </w:rPr>
              <w:t>LeverandørNummer</w:t>
            </w:r>
            <w:bookmarkEnd w:id="134"/>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Vilkårligt identifikationsnummer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297712222"/>
            <w:r w:rsidRPr="006718FC">
              <w:rPr>
                <w:rFonts w:ascii="Arial" w:hAnsi="Arial" w:cs="Arial"/>
                <w:sz w:val="18"/>
              </w:rPr>
              <w:t>LeverandørType</w:t>
            </w:r>
            <w:bookmarkEnd w:id="13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Kan benyttes til at klassificere type af leverandør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297712223"/>
            <w:r w:rsidRPr="006718FC">
              <w:rPr>
                <w:rFonts w:ascii="Arial" w:hAnsi="Arial" w:cs="Arial"/>
                <w:sz w:val="18"/>
              </w:rPr>
              <w:t>MomsRegistreringsAttestID</w:t>
            </w:r>
            <w:bookmarkEnd w:id="13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297712224"/>
            <w:r w:rsidRPr="006718FC">
              <w:rPr>
                <w:rFonts w:ascii="Arial" w:hAnsi="Arial" w:cs="Arial"/>
                <w:sz w:val="18"/>
              </w:rPr>
              <w:t>MomsRegistreringsAttestStartDato</w:t>
            </w:r>
            <w:bookmarkEnd w:id="13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Startsdato for attest om momsregistrering. Se mere i tekst om "Afgiftsmyndighed".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297712225"/>
            <w:r w:rsidRPr="006718FC">
              <w:rPr>
                <w:rFonts w:ascii="Arial" w:hAnsi="Arial" w:cs="Arial"/>
                <w:sz w:val="18"/>
              </w:rPr>
              <w:t>MomsRegistreringsAttestUdløbsDato</w:t>
            </w:r>
            <w:bookmarkEnd w:id="13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Udløbsdato for attest om momsregistrering. Se mere i tekst om "Afgiftsmyndighed".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297712226"/>
            <w:r w:rsidRPr="006718FC">
              <w:rPr>
                <w:rFonts w:ascii="Arial" w:hAnsi="Arial" w:cs="Arial"/>
                <w:sz w:val="18"/>
              </w:rPr>
              <w:t>MomsrefusionAfgørelseAfslagsÅrsagBeskrivelse</w:t>
            </w:r>
            <w:bookmarkEnd w:id="13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Den tekst, der hører til afslagsårsagskode.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Teksten slås op i en tabel.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afslagsårsagskoden er 99=Andet, så er det den tekst, der er angivet i feltet "Andet".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297712227"/>
            <w:r w:rsidRPr="006718FC">
              <w:rPr>
                <w:rFonts w:ascii="Arial" w:hAnsi="Arial" w:cs="Arial"/>
                <w:sz w:val="18"/>
              </w:rPr>
              <w:t>MomsrefusionAfgørelseAfslagsÅrsagID</w:t>
            </w:r>
            <w:bookmarkEnd w:id="14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297712228"/>
            <w:r w:rsidRPr="006718FC">
              <w:rPr>
                <w:rFonts w:ascii="Arial" w:hAnsi="Arial" w:cs="Arial"/>
                <w:sz w:val="18"/>
              </w:rPr>
              <w:t>MomsrefusionAfgørelseAfslagsÅrsagKode</w:t>
            </w:r>
            <w:bookmarkEnd w:id="14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kode for den afgørelse, der er truffet.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muligt at angive flere koder for en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Koderne kan være følgende ved et afslag af hele ansøgningen: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01= Ansøgningsperiode er ugyldig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02= Det ansøgte beløb er mindre end minimumsbeløbet for perioden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03= Angivelse af erhvervskoder skal ske via NACE koder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04= Bankoplysninger kan ikke genkendes, er forkerte eller ukomplette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05= De angivne forretningsmæssige aktiviteter indebærer at der fastsættes en pro rata-sats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06 = Efter kontrol, ser det ud til, at ansøger har leveret varer eller tjenesteydelser i tilbagebetalingsmedlemsstaten, og at sidstnævnte ikke er omfattet af undtagelsen defineret i lovgivningen;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07= Ansøger er momsregistreret i tilbagebetalingsmedlemsstaten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Koderne kan være følgende ved afslag af et enkelt køb: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20= Fakturaen eller importdokumentet er allerede blevet behandlet i en anden momsrefusion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21= Den anvendte valuta er ikke tilbagebetalingsmedlemsstatens nationale 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22=En specifikation af varers og ydelsers art kræves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23=Arten af varer og tjenesteydelser skal være tydeligt angivet i ansøgningen når kode '10 'er brugt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24=Køb af varer og tjenesteydelser blev ikke udført i Danmark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25=Varen er ikke indført til Danmark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40=det momsregistreringsnummer eller skatteregistreringsnummer nævnt for leverandøren er ukendt eller var ikke aktiv for den anførte 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60=En kopi af import- / fakturadokument er påkrævet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61=De originale import- / fakturadokument der blev anmodet om, blev ikke indsendt rettidigt.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62=Import-/ fakturadokumentet ser ud til at være en forfalskning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63=Import-/fakturadokumentet kan ikke læses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70=Der er blevet bedt om supplerende oplysninger, der ikke er indsendt til tiden.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80 = Den oplyste pro rata-sats viser sig at være forkert i forhold til de oplysninger, som er oplyst af den kompetente myndighed i etableringsmedlemsstaten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81 = Afgiftsgrundlaget eller / og afgiftsbeløb, der er angivet i anmodningen er ikke det der er angivet i import / faktura 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82 = Det ansøgte beløb svarer ikke til en legitim moms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83 = Arten af de varer og tjenesteydelser, kan ikke begrunde en tilbagebetaling af moms i forbindelse med den anførte erhvervsaktivitet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84 = Klassificeringskoden eller sub-kode er forkert med hensyn til oplysningerne i import / faktura dokument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85 = det fradragsberettigede momsbeløb er begrænset til en given procentdel baseret på arten af de varer og tjenesteydelser, der er oplyst.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95=Ansøgning kun delvist behandlet - en ikke endelig beslutning.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99 = Andet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Efterfølgende koder er kun til brug for ansøgninger vedrørende 3L, Urea og Fly:</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100=Original gyldig attest ikke vedlagt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101=Original fuldmagt ikke vedlagt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102=Originale fakturaer ikke vedlagt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103=Underskrift mangler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104=Punkt ..... er ikke udfyldt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105=IBAN og BIC skal udfyldes.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297712229"/>
            <w:r w:rsidRPr="006718FC">
              <w:rPr>
                <w:rFonts w:ascii="Arial" w:hAnsi="Arial" w:cs="Arial"/>
                <w:sz w:val="18"/>
              </w:rPr>
              <w:t>MomsrefusionAfgørelseAfslagsÅrsagSpecialKode</w:t>
            </w:r>
            <w:bookmarkEnd w:id="14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vilkårlig kode på 10 tegn.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297712230"/>
            <w:r w:rsidRPr="006718FC">
              <w:rPr>
                <w:rFonts w:ascii="Arial" w:hAnsi="Arial" w:cs="Arial"/>
                <w:sz w:val="18"/>
              </w:rPr>
              <w:t>MomsrefusionAfgørelseBetalingsReference</w:t>
            </w:r>
            <w:bookmarkEnd w:id="14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BetalingsReference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140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tekst, der kommer på ansøgers kontoudtog fra hans bank, når han modtager "Beløb til udbetaling" eller den tekst, som ansøger skal skrive ved overførsel af et beløb til SKAT.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Teksten må være max. 140 tegn. Og må ikke indeholde karaktererne / - ? : ( ).,'+ og mellemrum.</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Betalingsreferencen skal også oplyses i afgørelsen og i brevet om afgørelsen.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betalingstype "Udbetaling" skal betalingsreferencen være "Refund from Denmark" - ansøgningsnummer og version. Eksempel: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Refund_from_Denmark*SE232323_34343434*17_07_2008*17_43_24</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Ved betalingstype "Opkrævning" skal betalingsreferencen være: Refund Ansøgernummer, ansøgningsnummer og version.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Eksempel: Refund*GB12345678*GB222222abcdfe*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30_08_2008*08_33_25</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297712231"/>
            <w:r w:rsidRPr="006718FC">
              <w:rPr>
                <w:rFonts w:ascii="Arial" w:hAnsi="Arial" w:cs="Arial"/>
                <w:sz w:val="18"/>
              </w:rPr>
              <w:t>MomsrefusionAfgørelseBetalingsType</w:t>
            </w:r>
            <w:bookmarkEnd w:id="14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om forfaldsbeløbet er en udbetaling eller en indbetaling.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297712232"/>
            <w:r w:rsidRPr="006718FC">
              <w:rPr>
                <w:rFonts w:ascii="Arial" w:hAnsi="Arial" w:cs="Arial"/>
                <w:sz w:val="18"/>
              </w:rPr>
              <w:t>MomsrefusionAfgørelseDato</w:t>
            </w:r>
            <w:bookmarkEnd w:id="14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dato, hvor afgørelsen er truffet.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297712233"/>
            <w:r w:rsidRPr="006718FC">
              <w:rPr>
                <w:rFonts w:ascii="Arial" w:hAnsi="Arial" w:cs="Arial"/>
                <w:sz w:val="18"/>
              </w:rPr>
              <w:t>MomsrefusionAfgørelseID</w:t>
            </w:r>
            <w:bookmarkEnd w:id="14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en forekomst af MomsrefusionAfgørelse.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297712234"/>
            <w:r w:rsidRPr="006718FC">
              <w:rPr>
                <w:rFonts w:ascii="Arial" w:hAnsi="Arial" w:cs="Arial"/>
                <w:sz w:val="18"/>
              </w:rPr>
              <w:t>MomsrefusionAfgørelseNummer</w:t>
            </w:r>
            <w:bookmarkEnd w:id="14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Afgørelsesnummer er en unik identifikation af en afgørelse, der er truffet på baggrund af en tilbagebetalingsansøgning eller pro rata-sats-korrektion.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297712235"/>
            <w:r w:rsidRPr="006718FC">
              <w:rPr>
                <w:rFonts w:ascii="Arial" w:hAnsi="Arial" w:cs="Arial"/>
                <w:sz w:val="18"/>
              </w:rPr>
              <w:t>MomsrefusionAfgørelseStatus</w:t>
            </w:r>
            <w:bookmarkEnd w:id="14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AfgørelseStatus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string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40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Afgørelsens status, som f.eks. kan antage værdierne, "indstillet", "godkendt" eller "delvist godkendt"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297712236"/>
            <w:r w:rsidRPr="006718FC">
              <w:rPr>
                <w:rFonts w:ascii="Arial" w:hAnsi="Arial" w:cs="Arial"/>
                <w:sz w:val="18"/>
              </w:rPr>
              <w:t>MomsrefusionAfgørelseUdbetalingDato</w:t>
            </w:r>
            <w:bookmarkEnd w:id="14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dato hvor en udbetalingen af afgørelse skal foregå.</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297712237"/>
            <w:r w:rsidRPr="006718FC">
              <w:rPr>
                <w:rFonts w:ascii="Arial" w:hAnsi="Arial" w:cs="Arial"/>
                <w:sz w:val="18"/>
              </w:rPr>
              <w:t>MomsrefusionAfgørelseVersionDato</w:t>
            </w:r>
            <w:bookmarkEnd w:id="15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en afgørelses version. Versionen angives som et tidsstempel.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kan være flere versioner af en afgørelse, idet det er muligt at foretage en delafgørelse.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SKAT vil ikke anvende denne funktionalitet i behandlingen af udenlandske ansøgninger, men kan godt komme til at modtage flere versioner af en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3L, urea og fly: Feltet er ikke relevant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297712238"/>
            <w:r w:rsidRPr="006718FC">
              <w:rPr>
                <w:rFonts w:ascii="Arial" w:hAnsi="Arial" w:cs="Arial"/>
                <w:sz w:val="18"/>
              </w:rPr>
              <w:t>MomsrefusionAktivtFuldmagtsforholdMarkering</w:t>
            </w:r>
            <w:bookmarkEnd w:id="151"/>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Generel type for markeringer. Kan være: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true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297712239"/>
            <w:r w:rsidRPr="006718FC">
              <w:rPr>
                <w:rFonts w:ascii="Arial" w:hAnsi="Arial" w:cs="Arial"/>
                <w:sz w:val="18"/>
              </w:rPr>
              <w:t>MomsrefusionAktørTransportMarkering</w:t>
            </w:r>
            <w:bookmarkEnd w:id="152"/>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Generel type for markeringer. Kan være: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true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297712240"/>
            <w:r w:rsidRPr="006718FC">
              <w:rPr>
                <w:rFonts w:ascii="Arial" w:hAnsi="Arial" w:cs="Arial"/>
                <w:sz w:val="18"/>
              </w:rPr>
              <w:t>MomsrefusionAnsøgningDataErklæringAccepteret</w:t>
            </w:r>
            <w:bookmarkEnd w:id="153"/>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Generel type for markeringer. Kan være: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true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297712241"/>
            <w:r w:rsidRPr="006718FC">
              <w:rPr>
                <w:rFonts w:ascii="Arial" w:hAnsi="Arial" w:cs="Arial"/>
                <w:sz w:val="18"/>
              </w:rPr>
              <w:t>MomsrefusionAnsøgningDataID</w:t>
            </w:r>
            <w:bookmarkEnd w:id="15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Unikt identifikation af en forekomst af MomsrefusionAnsøgningData.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297712242"/>
            <w:r w:rsidRPr="006718FC">
              <w:rPr>
                <w:rFonts w:ascii="Arial" w:hAnsi="Arial" w:cs="Arial"/>
                <w:sz w:val="18"/>
              </w:rPr>
              <w:t>MomsrefusionAnsøgningDataModtagDato</w:t>
            </w:r>
            <w:bookmarkEnd w:id="15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hvornår momsrefusionsansøgningsdata er modtaget.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297712243"/>
            <w:r w:rsidRPr="006718FC">
              <w:rPr>
                <w:rFonts w:ascii="Arial" w:hAnsi="Arial" w:cs="Arial"/>
                <w:sz w:val="18"/>
              </w:rPr>
              <w:t>MomsrefusionAnsøgningDataStatus</w:t>
            </w:r>
            <w:bookmarkEnd w:id="15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AnsøgningStatus</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Ansøgningens status, som f.eks. kan antage værdierne, "modtaget", "indstillet" eller "kladde"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297712244"/>
            <w:r w:rsidRPr="006718FC">
              <w:rPr>
                <w:rFonts w:ascii="Arial" w:hAnsi="Arial" w:cs="Arial"/>
                <w:sz w:val="18"/>
              </w:rPr>
              <w:t>MomsrefusionAnsøgningDataStatusDato</w:t>
            </w:r>
            <w:bookmarkEnd w:id="15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den dato en given status blev sat.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297712245"/>
            <w:r w:rsidRPr="006718FC">
              <w:rPr>
                <w:rFonts w:ascii="Arial" w:hAnsi="Arial" w:cs="Arial"/>
                <w:sz w:val="18"/>
              </w:rPr>
              <w:t>MomsrefusionAnsøgningDataTransportMarkering</w:t>
            </w:r>
            <w:bookmarkEnd w:id="15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 af hvorvidt der er transport på ansøgningen.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297712246"/>
            <w:r w:rsidRPr="006718FC">
              <w:rPr>
                <w:rFonts w:ascii="Arial" w:hAnsi="Arial" w:cs="Arial"/>
                <w:sz w:val="18"/>
              </w:rPr>
              <w:t>MomsrefusionAnsøgningDataVersionDato</w:t>
            </w:r>
            <w:bookmarkEnd w:id="15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version, som en given ansøgning har.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Versionen angives i EU-datafilerne som et tidsstempel, dvs. ÅÅÅÅ-MM-DDThh:mm:ss. Eksempel: 2008-10-30T08:33:25.</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297712247"/>
            <w:r w:rsidRPr="006718FC">
              <w:rPr>
                <w:rFonts w:ascii="Arial" w:hAnsi="Arial" w:cs="Arial"/>
                <w:sz w:val="18"/>
              </w:rPr>
              <w:t>MomsrefusionAnsøgningLynopretID</w:t>
            </w:r>
            <w:bookmarkEnd w:id="16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Unik identifikation af en lynoprettelse.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297712248"/>
            <w:r w:rsidRPr="006718FC">
              <w:rPr>
                <w:rFonts w:ascii="Arial" w:hAnsi="Arial" w:cs="Arial"/>
                <w:sz w:val="18"/>
              </w:rPr>
              <w:t>MomsrefusionAnsøgningStamDataID</w:t>
            </w:r>
            <w:bookmarkEnd w:id="16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Unikt identifikation af en forekomst af MomsrefusionAnsøgningStamData.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297712249"/>
            <w:r w:rsidRPr="006718FC">
              <w:rPr>
                <w:rFonts w:ascii="Arial" w:hAnsi="Arial" w:cs="Arial"/>
                <w:sz w:val="18"/>
              </w:rPr>
              <w:t>MomsrefusionAnsøgningStamDataKladdeDato</w:t>
            </w:r>
            <w:bookmarkEnd w:id="16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297712250"/>
            <w:r w:rsidRPr="006718FC">
              <w:rPr>
                <w:rFonts w:ascii="Arial" w:hAnsi="Arial" w:cs="Arial"/>
                <w:sz w:val="18"/>
              </w:rPr>
              <w:t>MomsrefusionAnsøgningStamDataKladdeID</w:t>
            </w:r>
            <w:bookmarkEnd w:id="16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af en global (dansk) momsrefusionsansøgning-kladde.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297712251"/>
            <w:r w:rsidRPr="006718FC">
              <w:rPr>
                <w:rFonts w:ascii="Arial" w:hAnsi="Arial" w:cs="Arial"/>
                <w:sz w:val="18"/>
              </w:rPr>
              <w:t>MomsrefusionAnsøgningStamDataKladdeIndhold</w:t>
            </w:r>
            <w:bookmarkEnd w:id="164"/>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XML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Indeholder information om global ansøgning (fra dansk momsrefusionansøger) i kladdeform.</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297712252"/>
            <w:r w:rsidRPr="006718FC">
              <w:rPr>
                <w:rFonts w:ascii="Arial" w:hAnsi="Arial" w:cs="Arial"/>
                <w:sz w:val="18"/>
              </w:rPr>
              <w:t>MomsrefusionAnsøgningStamDataKladdeSlutDato</w:t>
            </w:r>
            <w:bookmarkEnd w:id="165"/>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Alle gyldige datoer i den danske kalender.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297712253"/>
            <w:r w:rsidRPr="006718FC">
              <w:rPr>
                <w:rFonts w:ascii="Arial" w:hAnsi="Arial" w:cs="Arial"/>
                <w:sz w:val="18"/>
              </w:rPr>
              <w:t>MomsrefusionAnsøgningStamDataKladdeStartDato</w:t>
            </w:r>
            <w:bookmarkEnd w:id="166"/>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Alle gyldige datoer i den danske kalender.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297712254"/>
            <w:r w:rsidRPr="006718FC">
              <w:rPr>
                <w:rFonts w:ascii="Arial" w:hAnsi="Arial" w:cs="Arial"/>
                <w:sz w:val="18"/>
              </w:rPr>
              <w:t>MomsrefusionAnsøgningStamDataKontoIndehaversType</w:t>
            </w:r>
            <w:bookmarkEnd w:id="16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Tekst30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type, som kontoindehaver 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Indehavers type kan antage følgende værdier: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Applicant = Ansøger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Representative = Fuldmægtig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Transporthaver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de danske betegnelser, der skal anvendes i skærmbilleder mv. i det nye system, mens de engelske betegnelser anvendes i datakommunikationen med EU.</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Danske EU-ansøgninger: Type må kun være "Ansøger" eller "Fuldmægtig".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Udenlandske EU-ansøgninger: Type vil ved modtagelsen være "Ansøger" eller "Fuldmægtig". Type kan ændres af sagsbehandler til "Ansøger", "Fuldmægtig", "Transporthaver".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Øvrige udenlandske ansøgninger: Type vil ikke blive angivet ved indtastning. Type kan ændres til "Ansøger", "Fuldmægtig", "Transporthaver".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297712255"/>
            <w:r w:rsidRPr="006718FC">
              <w:rPr>
                <w:rFonts w:ascii="Arial" w:hAnsi="Arial" w:cs="Arial"/>
                <w:sz w:val="18"/>
              </w:rPr>
              <w:t>MomsrefusionAnsøgningStamDataNummer</w:t>
            </w:r>
            <w:bookmarkEnd w:id="16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AnsøgningNummer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string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nummer, der tildeles en ansøgning. Nummeret skal være unikt i eMomsrefusionssystemet.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EU-ansøgninger: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Ansøgningsnummeret skal være unikt for alle ansøgninger fra den pågældende etableringsmedlemsstat.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Ansøgningsnummeret må maksimalt være på 18 karakterer.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 første 2 karakterer i ansøgningsnummeret angiver etableringsmedlemsstatens landekode.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 efterfølgende 16 karakterer kan benyttes efter etableringsmedlemsstatens forgodtbefindende.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Danske EU-ansøgninger: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Danmark vil vi anvende 12 efterfølgende karakterer på følgende måde: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Løbenummer (6 cifre med foranstillede nuller) - Bindestreg (1 karakter) - årstal (4 cifre)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Løbenummer skal starte forfra hvert 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følgende er et eksempel på et ansøgningsnummer for en ansøgning, hvor Danmark er etableringsmedlemsstat, og hvor ansøgningen er indgivet i 2008:</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DK000045-2008</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Når den globale ansøgning bliver opdelt i nationale ansøgninger, følger ansøgningsnummeret med.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Udenlandske EU-ansøgninger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Ansøgningningsnummeret tildeles af etableringsmedlemsstaten og indgår i de data, der kommer med en 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Ansøgningsnummeret starter altid med landekode for etableringsmedlemsstaten. Herefter følger op til 16 yderligere tegn skrevet i unicode.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3L-, urea- og fly-sager: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Ansøgningsnummeret tildeles af systemet, når en sag er indtastet.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Ansøgningsnummer skal følge samme systematik som gælder for danske EU-ansøgninger.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Ex: CH001234-2008, NO000233-2008</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297712256"/>
            <w:r w:rsidRPr="006718FC">
              <w:rPr>
                <w:rFonts w:ascii="Arial" w:hAnsi="Arial" w:cs="Arial"/>
                <w:sz w:val="18"/>
              </w:rPr>
              <w:t>MomsrefusionAnsøgningStamDataSlutDato</w:t>
            </w:r>
            <w:bookmarkEnd w:id="16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periode, som tilbagebetalingsansøgningen omfatter.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Ansøgningsperioden må højst udgøre et kalenderår og skal mindst udgøre tre kalendermåneder.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Tilbagebetalingsansøgninger kan dog vedrøre en periode på mindre end tre måneder, hvis perioden udgør resten af et kalenderår.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Alle købsoplysninger i ansøgningen skal være dateret i ansøgningsperioden eller tidligere end ansøgningsperioden.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Indeholder startdato og 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Slutdato må ikke være tidligere end 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297712257"/>
            <w:r w:rsidRPr="006718FC">
              <w:rPr>
                <w:rFonts w:ascii="Arial" w:hAnsi="Arial" w:cs="Arial"/>
                <w:sz w:val="18"/>
              </w:rPr>
              <w:t>MomsrefusionAnsøgningStamDataStartDato</w:t>
            </w:r>
            <w:bookmarkEnd w:id="17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periode, som tilbagebetalingsansøgningen omfatter.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Ansøgningsperioden må højst udgøre et kalenderår og skal mindst udgøre tre kalendermåneder.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Tilbagebetalingsansøgninger kan dog vedrøre en periode på mindre end tre måneder, hvis perioden udgør resten af et kalenderår.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Alle købsoplysninger i ansøgningen skal være dateret i ansøgningsperioden eller tidligere end ansøgningsperioden.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Indeholder startdato og slutdato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Slutdato må ikke være tidligere end startdato.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297712258"/>
            <w:r w:rsidRPr="006718FC">
              <w:rPr>
                <w:rFonts w:ascii="Arial" w:hAnsi="Arial" w:cs="Arial"/>
                <w:sz w:val="18"/>
              </w:rPr>
              <w:t>MomsrefusionAnsøgningStamDataType</w:t>
            </w:r>
            <w:bookmarkEnd w:id="17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typen af ansøgningsstamdata, fx EU, 3L eller fly.</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297712259"/>
            <w:r w:rsidRPr="006718FC">
              <w:rPr>
                <w:rFonts w:ascii="Arial" w:hAnsi="Arial" w:cs="Arial"/>
                <w:sz w:val="18"/>
              </w:rPr>
              <w:t>MomsrefusionAnsøgningStamDataVersionDato</w:t>
            </w:r>
            <w:bookmarkEnd w:id="17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en afgørelses version. Versionen angives som et tidsstempel.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Der kan være flere versioner af en afgørelse, idet det er muligt at foretage en delafgørelse.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SKAT vil ikke anvende denne funktionalitet i behandlingen af udenlandske ansøgninger, men kan godt komme til at modtage flere versioner af en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3L, urea og fly: Feltet er ikke relevant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297712260"/>
            <w:r w:rsidRPr="006718FC">
              <w:rPr>
                <w:rFonts w:ascii="Arial" w:hAnsi="Arial" w:cs="Arial"/>
                <w:sz w:val="18"/>
              </w:rPr>
              <w:t>MomsrefusionBehandletMarkering</w:t>
            </w:r>
            <w:bookmarkEnd w:id="173"/>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 af hvorvidt sagsbemærkningen (Note) er behandlet af en sagsbehandler.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297712261"/>
            <w:r w:rsidRPr="006718FC">
              <w:rPr>
                <w:rFonts w:ascii="Arial" w:hAnsi="Arial" w:cs="Arial"/>
                <w:sz w:val="18"/>
              </w:rPr>
              <w:t>MomsrefusionBeløbGruppering</w:t>
            </w:r>
            <w:bookmarkEnd w:id="17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Gruppering af beløb:</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Opkrævninger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Udbetales ikke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Udbetalingsbeløb er lig 0</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297712262"/>
            <w:r w:rsidRPr="006718FC">
              <w:rPr>
                <w:rFonts w:ascii="Arial" w:hAnsi="Arial" w:cs="Arial"/>
                <w:sz w:val="18"/>
              </w:rPr>
              <w:t>MomsrefusionDokumentID</w:t>
            </w:r>
            <w:bookmarkEnd w:id="17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Teknisk nøgle som unikt identificerer en forekomst af dokument i MomsRefusion.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297712263"/>
            <w:r w:rsidRPr="006718FC">
              <w:rPr>
                <w:rFonts w:ascii="Arial" w:hAnsi="Arial" w:cs="Arial"/>
                <w:sz w:val="18"/>
              </w:rPr>
              <w:t>MomsrefusionEUBeskedBeskedDatoTid</w:t>
            </w:r>
            <w:bookmarkEnd w:id="17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297712264"/>
            <w:r w:rsidRPr="006718FC">
              <w:rPr>
                <w:rFonts w:ascii="Arial" w:hAnsi="Arial" w:cs="Arial"/>
                <w:sz w:val="18"/>
              </w:rPr>
              <w:t>MomsrefusionEUBeskedBeskedID</w:t>
            </w:r>
            <w:bookmarkEnd w:id="17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Tekst64</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64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af beskeden, som sættes af afsenderland.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297712265"/>
            <w:r w:rsidRPr="006718FC">
              <w:rPr>
                <w:rFonts w:ascii="Arial" w:hAnsi="Arial" w:cs="Arial"/>
                <w:sz w:val="18"/>
              </w:rPr>
              <w:t>MomsrefusionEUBeskedKorrelationID</w:t>
            </w:r>
            <w:bookmarkEnd w:id="17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Tekst64</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64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tekststreng med op til 64 alfanummeriske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297712266"/>
            <w:r w:rsidRPr="006718FC">
              <w:rPr>
                <w:rFonts w:ascii="Arial" w:hAnsi="Arial" w:cs="Arial"/>
                <w:sz w:val="18"/>
              </w:rPr>
              <w:t>MomsrefusionEUBeskedSprog</w:t>
            </w:r>
            <w:bookmarkEnd w:id="17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SprogKode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ISO-standard for sprogkoder, fx da for dansk, bg for bulgarsk</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297712267"/>
            <w:r w:rsidRPr="006718FC">
              <w:rPr>
                <w:rFonts w:ascii="Arial" w:hAnsi="Arial" w:cs="Arial"/>
                <w:sz w:val="18"/>
              </w:rPr>
              <w:t>MomsrefusionEUBeskedSvarPåkrævetDato</w:t>
            </w:r>
            <w:bookmarkEnd w:id="18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date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Alle gyldige datoer i den danske kalender.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297712268"/>
            <w:r w:rsidRPr="006718FC">
              <w:rPr>
                <w:rFonts w:ascii="Arial" w:hAnsi="Arial" w:cs="Arial"/>
                <w:sz w:val="18"/>
              </w:rPr>
              <w:t>MomsrefusionErhvervsaktivitetKodeID</w:t>
            </w:r>
            <w:bookmarkEnd w:id="18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297712269"/>
            <w:r w:rsidRPr="006718FC">
              <w:rPr>
                <w:rFonts w:ascii="Arial" w:hAnsi="Arial" w:cs="Arial"/>
                <w:sz w:val="18"/>
              </w:rPr>
              <w:t>MomsrefusionErhvervsaktivitetTekstID</w:t>
            </w:r>
            <w:bookmarkEnd w:id="18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297712270"/>
            <w:r w:rsidRPr="006718FC">
              <w:rPr>
                <w:rFonts w:ascii="Arial" w:hAnsi="Arial" w:cs="Arial"/>
                <w:sz w:val="18"/>
              </w:rPr>
              <w:t>MomsrefusionForenkletFakturaMarkering</w:t>
            </w:r>
            <w:bookmarkEnd w:id="183"/>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 af hvorvidt ansøgning indeholder detaljeret faktura.</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297712271"/>
            <w:r w:rsidRPr="006718FC">
              <w:rPr>
                <w:rFonts w:ascii="Arial" w:hAnsi="Arial" w:cs="Arial"/>
                <w:sz w:val="18"/>
              </w:rPr>
              <w:t>MomsrefusionFristUdløbDato</w:t>
            </w:r>
            <w:bookmarkEnd w:id="18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297712272"/>
            <w:r w:rsidRPr="006718FC">
              <w:rPr>
                <w:rFonts w:ascii="Arial" w:hAnsi="Arial" w:cs="Arial"/>
                <w:sz w:val="18"/>
              </w:rPr>
              <w:t>MomsrefusionGodkendTilladelseMarkering</w:t>
            </w:r>
            <w:bookmarkEnd w:id="185"/>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Markering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Generel type for markeringer. Kan være: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false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true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297712273"/>
            <w:r w:rsidRPr="006718FC">
              <w:rPr>
                <w:rFonts w:ascii="Arial" w:hAnsi="Arial" w:cs="Arial"/>
                <w:sz w:val="18"/>
              </w:rPr>
              <w:t>MomsrefusionKontaktOplysningAndenLokalID</w:t>
            </w:r>
            <w:bookmarkEnd w:id="18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mindre tekst - typisk et eller få ord - som unikt giver mulighed for identifikationen af et givet begreb.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nogle sammenhænge er det også brugt til mindre forklaringer (sætningsniveau)</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297712274"/>
            <w:r w:rsidRPr="006718FC">
              <w:rPr>
                <w:rFonts w:ascii="Arial" w:hAnsi="Arial" w:cs="Arial"/>
                <w:sz w:val="18"/>
              </w:rPr>
              <w:t>MomsrefusionKontaktOplysningBynavn</w:t>
            </w:r>
            <w:bookmarkEnd w:id="18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297712275"/>
            <w:r w:rsidRPr="006718FC">
              <w:rPr>
                <w:rFonts w:ascii="Arial" w:hAnsi="Arial" w:cs="Arial"/>
                <w:sz w:val="18"/>
              </w:rPr>
              <w:t>MomsrefusionKontaktOplysningDistrikt</w:t>
            </w:r>
            <w:bookmarkEnd w:id="18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297712276"/>
            <w:r w:rsidRPr="006718FC">
              <w:rPr>
                <w:rFonts w:ascii="Arial" w:hAnsi="Arial" w:cs="Arial"/>
                <w:sz w:val="18"/>
              </w:rPr>
              <w:t>MomsrefusionKontaktOplysningEmail</w:t>
            </w:r>
            <w:bookmarkEnd w:id="18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MailAdresse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320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Generisk e-mail 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Skal altid indeholde: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 et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 et .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5. mindst to tegn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297712277"/>
            <w:r w:rsidRPr="006718FC">
              <w:rPr>
                <w:rFonts w:ascii="Arial" w:hAnsi="Arial" w:cs="Arial"/>
                <w:sz w:val="18"/>
              </w:rPr>
              <w:t>MomsrefusionKontaktOplysningEtage</w:t>
            </w:r>
            <w:bookmarkEnd w:id="19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297712278"/>
            <w:r w:rsidRPr="006718FC">
              <w:rPr>
                <w:rFonts w:ascii="Arial" w:hAnsi="Arial" w:cs="Arial"/>
                <w:sz w:val="18"/>
              </w:rPr>
              <w:t>MomsrefusionKontaktOplysningFriAdresse</w:t>
            </w:r>
            <w:bookmarkEnd w:id="19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TekstLang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Dette er en lang tekst.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297712279"/>
            <w:r w:rsidRPr="006718FC">
              <w:rPr>
                <w:rFonts w:ascii="Arial" w:hAnsi="Arial" w:cs="Arial"/>
                <w:sz w:val="18"/>
              </w:rPr>
              <w:t>MomsrefusionKontaktOplysningHusnummer</w:t>
            </w:r>
            <w:bookmarkEnd w:id="19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297712280"/>
            <w:r w:rsidRPr="006718FC">
              <w:rPr>
                <w:rFonts w:ascii="Arial" w:hAnsi="Arial" w:cs="Arial"/>
                <w:sz w:val="18"/>
              </w:rPr>
              <w:t>MomsrefusionKontaktOplysningKonkateneretAdresse</w:t>
            </w:r>
            <w:bookmarkEnd w:id="19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en tekststreng på op til 2000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297712281"/>
            <w:r w:rsidRPr="006718FC">
              <w:rPr>
                <w:rFonts w:ascii="Arial" w:hAnsi="Arial" w:cs="Arial"/>
                <w:sz w:val="18"/>
              </w:rPr>
              <w:t>MomsrefusionKontaktOplysningLandUnderkode</w:t>
            </w:r>
            <w:bookmarkEnd w:id="19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297712282"/>
            <w:r w:rsidRPr="006718FC">
              <w:rPr>
                <w:rFonts w:ascii="Arial" w:hAnsi="Arial" w:cs="Arial"/>
                <w:sz w:val="18"/>
              </w:rPr>
              <w:t>MomsrefusionKontaktOplysningLejlighed</w:t>
            </w:r>
            <w:bookmarkEnd w:id="19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297712283"/>
            <w:r w:rsidRPr="006718FC">
              <w:rPr>
                <w:rFonts w:ascii="Arial" w:hAnsi="Arial" w:cs="Arial"/>
                <w:sz w:val="18"/>
              </w:rPr>
              <w:t>MomsrefusionKontaktOplysningPostboks</w:t>
            </w:r>
            <w:bookmarkEnd w:id="19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297712284"/>
            <w:r w:rsidRPr="006718FC">
              <w:rPr>
                <w:rFonts w:ascii="Arial" w:hAnsi="Arial" w:cs="Arial"/>
                <w:sz w:val="18"/>
              </w:rPr>
              <w:t>MomsrefusionKontaktOplysningPostkode</w:t>
            </w:r>
            <w:bookmarkEnd w:id="19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297712285"/>
            <w:r w:rsidRPr="006718FC">
              <w:rPr>
                <w:rFonts w:ascii="Arial" w:hAnsi="Arial" w:cs="Arial"/>
                <w:sz w:val="18"/>
              </w:rPr>
              <w:t>MomsrefusionKontaktOplysningTelefonNummer</w:t>
            </w:r>
            <w:bookmarkEnd w:id="19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297712286"/>
            <w:r w:rsidRPr="006718FC">
              <w:rPr>
                <w:rFonts w:ascii="Arial" w:hAnsi="Arial" w:cs="Arial"/>
                <w:sz w:val="18"/>
              </w:rPr>
              <w:t>MomsrefusionKontaktOplysningVejnavn</w:t>
            </w:r>
            <w:bookmarkEnd w:id="19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mindre tekst - typisk et eller få ord - som unikt giver mulighed for identifikationen af et givet begreb.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nogle sammenhænge er det også brugt til mindre forklaringer (sætningsniveau)</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297712287"/>
            <w:r w:rsidRPr="006718FC">
              <w:rPr>
                <w:rFonts w:ascii="Arial" w:hAnsi="Arial" w:cs="Arial"/>
                <w:sz w:val="18"/>
              </w:rPr>
              <w:t>MomsrefusionKundeID</w:t>
            </w:r>
            <w:bookmarkEnd w:id="20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Teknisk nøgle som unikt identificerer en forekomst af Kunde i momsrefusionsystemet.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297712288"/>
            <w:r w:rsidRPr="006718FC">
              <w:rPr>
                <w:rFonts w:ascii="Arial" w:hAnsi="Arial" w:cs="Arial"/>
                <w:sz w:val="18"/>
              </w:rPr>
              <w:t>MomsrefusionKvitteringAfslagÅrsagKode</w:t>
            </w:r>
            <w:bookmarkEnd w:id="20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Årsagskoder der anvendes ved afslag af korrigerede ansøgninger.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Mulige årsagskoder 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02.</w:t>
            </w:r>
            <w:r w:rsidRPr="006718FC">
              <w:rPr>
                <w:rFonts w:ascii="Arial" w:hAnsi="Arial" w:cs="Arial"/>
                <w:sz w:val="18"/>
              </w:rPr>
              <w:tab/>
              <w:t>Korrektion ikke tilladt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03.</w:t>
            </w:r>
            <w:r w:rsidRPr="006718FC">
              <w:rPr>
                <w:rFonts w:ascii="Arial" w:hAnsi="Arial" w:cs="Arial"/>
                <w:sz w:val="18"/>
              </w:rPr>
              <w:tab/>
              <w:t>En opdateret ansøgning må ikke indeholde nye fakturaer/importdokumenter.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04.</w:t>
            </w:r>
            <w:r w:rsidRPr="006718FC">
              <w:rPr>
                <w:rFonts w:ascii="Arial" w:hAnsi="Arial" w:cs="Arial"/>
                <w:sz w:val="18"/>
              </w:rPr>
              <w:tab/>
              <w:t>Opdatering er modtaget på et tidspunkt, hvor opdatering ikke er tilladt.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05.</w:t>
            </w:r>
            <w:r w:rsidRPr="006718FC">
              <w:rPr>
                <w:rFonts w:ascii="Arial" w:hAnsi="Arial" w:cs="Arial"/>
                <w:sz w:val="18"/>
              </w:rPr>
              <w:tab/>
              <w:t>De vedhæftede dokumenter indeholder en ugyldig filtype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99.</w:t>
            </w:r>
            <w:r w:rsidRPr="006718FC">
              <w:rPr>
                <w:rFonts w:ascii="Arial" w:hAnsi="Arial" w:cs="Arial"/>
                <w:sz w:val="18"/>
              </w:rPr>
              <w:tab/>
              <w:t>Andet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297712289"/>
            <w:r w:rsidRPr="006718FC">
              <w:rPr>
                <w:rFonts w:ascii="Arial" w:hAnsi="Arial" w:cs="Arial"/>
                <w:sz w:val="18"/>
              </w:rPr>
              <w:t>MomsrefusionKvitteringAfslagÅrsagYderligereInformation</w:t>
            </w:r>
            <w:bookmarkEnd w:id="20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Tekst der kan give yderligere information om afslag.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297712290"/>
            <w:r w:rsidRPr="006718FC">
              <w:rPr>
                <w:rFonts w:ascii="Arial" w:hAnsi="Arial" w:cs="Arial"/>
                <w:sz w:val="18"/>
              </w:rPr>
              <w:t>MomsrefusionKvitteringDato</w:t>
            </w:r>
            <w:bookmarkEnd w:id="20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for kvitteringen.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297712291"/>
            <w:r w:rsidRPr="006718FC">
              <w:rPr>
                <w:rFonts w:ascii="Arial" w:hAnsi="Arial" w:cs="Arial"/>
                <w:sz w:val="18"/>
              </w:rPr>
              <w:t>MomsrefusionKvitteringID</w:t>
            </w:r>
            <w:bookmarkEnd w:id="20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297712292"/>
            <w:r w:rsidRPr="006718FC">
              <w:rPr>
                <w:rFonts w:ascii="Arial" w:hAnsi="Arial" w:cs="Arial"/>
                <w:sz w:val="18"/>
              </w:rPr>
              <w:t>MomsrefusionKvitteringNotifikationDato</w:t>
            </w:r>
            <w:bookmarkEnd w:id="20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Beskriver hvornår kunden er notificeret.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297712293"/>
            <w:r w:rsidRPr="006718FC">
              <w:rPr>
                <w:rFonts w:ascii="Arial" w:hAnsi="Arial" w:cs="Arial"/>
                <w:sz w:val="18"/>
              </w:rPr>
              <w:t>MomsrefusionKvitteringOpretholdtVersion</w:t>
            </w:r>
            <w:bookmarkEnd w:id="20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version af en ansøgning, der vil blive behandlet, når nu den nye version afslås.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Version angives som et tidsstempel (Ansøgningens version)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297712294"/>
            <w:r w:rsidRPr="006718FC">
              <w:rPr>
                <w:rFonts w:ascii="Arial" w:hAnsi="Arial" w:cs="Arial"/>
                <w:sz w:val="18"/>
              </w:rPr>
              <w:t>MomsrefusionKvitteringStatus</w:t>
            </w:r>
            <w:bookmarkEnd w:id="20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tekststreng med op til 25 alfanummeriske karakterer.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accepted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rejected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warning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297712295"/>
            <w:r w:rsidRPr="006718FC">
              <w:rPr>
                <w:rFonts w:ascii="Arial" w:hAnsi="Arial" w:cs="Arial"/>
                <w:sz w:val="18"/>
              </w:rPr>
              <w:t>MomsrefusionKvitteringType</w:t>
            </w:r>
            <w:bookmarkEnd w:id="20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 typer en kvittering kan antage, f.eks. en "modtagelseskvittering" eller en "validation report".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297712296"/>
            <w:r w:rsidRPr="006718FC">
              <w:rPr>
                <w:rFonts w:ascii="Arial" w:hAnsi="Arial" w:cs="Arial"/>
                <w:sz w:val="18"/>
              </w:rPr>
              <w:t>MomsrefusionKvitteringValideringKode</w:t>
            </w:r>
            <w:bookmarkEnd w:id="209"/>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TalHel10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Vilkårligt heltal på 1-10 cifre.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297712297"/>
            <w:r w:rsidRPr="006718FC">
              <w:rPr>
                <w:rFonts w:ascii="Arial" w:hAnsi="Arial" w:cs="Arial"/>
                <w:sz w:val="18"/>
              </w:rPr>
              <w:t>MomsrefusionKvitteringValideringSupplerendeKode</w:t>
            </w:r>
            <w:bookmarkEnd w:id="21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TalHel10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Vilkårligt heltal på 1-10 cifre.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297712298"/>
            <w:r w:rsidRPr="006718FC">
              <w:rPr>
                <w:rFonts w:ascii="Arial" w:hAnsi="Arial" w:cs="Arial"/>
                <w:sz w:val="18"/>
              </w:rPr>
              <w:t>MomsrefusionKvitteringValideringTekst</w:t>
            </w:r>
            <w:bookmarkEnd w:id="21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Tekst5000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Tekststreng på op til 5000 alfanummeriske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297712299"/>
            <w:r w:rsidRPr="006718FC">
              <w:rPr>
                <w:rFonts w:ascii="Arial" w:hAnsi="Arial" w:cs="Arial"/>
                <w:sz w:val="18"/>
              </w:rPr>
              <w:t>MomsrefusionKøbID</w:t>
            </w:r>
            <w:bookmarkEnd w:id="21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297712300"/>
            <w:r w:rsidRPr="006718FC">
              <w:rPr>
                <w:rFonts w:ascii="Arial" w:hAnsi="Arial" w:cs="Arial"/>
                <w:sz w:val="18"/>
              </w:rPr>
              <w:t>MomsrefusionKøbsLinjeID</w:t>
            </w:r>
            <w:bookmarkEnd w:id="21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297712301"/>
            <w:r w:rsidRPr="006718FC">
              <w:rPr>
                <w:rFonts w:ascii="Arial" w:hAnsi="Arial" w:cs="Arial"/>
                <w:sz w:val="18"/>
              </w:rPr>
              <w:t>MomsrefusionLynoprettetAnsøgningID</w:t>
            </w:r>
            <w:bookmarkEnd w:id="21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Unikt identifikation af en forekomst af MomsrefusionLynoprettetAnsøgning.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297712302"/>
            <w:r w:rsidRPr="006718FC">
              <w:rPr>
                <w:rFonts w:ascii="Arial" w:hAnsi="Arial" w:cs="Arial"/>
                <w:sz w:val="18"/>
              </w:rPr>
              <w:t>MomsrefusionMeddelelseType</w:t>
            </w:r>
            <w:bookmarkEnd w:id="21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297712303"/>
            <w:r w:rsidRPr="006718FC">
              <w:rPr>
                <w:rFonts w:ascii="Arial" w:hAnsi="Arial" w:cs="Arial"/>
                <w:sz w:val="18"/>
              </w:rPr>
              <w:t>MomsrefusionModtagelseDato</w:t>
            </w:r>
            <w:bookmarkEnd w:id="21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297712304"/>
            <w:r w:rsidRPr="006718FC">
              <w:rPr>
                <w:rFonts w:ascii="Arial" w:hAnsi="Arial" w:cs="Arial"/>
                <w:sz w:val="18"/>
              </w:rPr>
              <w:t>MomsrefusionNoteID</w:t>
            </w:r>
            <w:bookmarkEnd w:id="21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Et positivt heltal, der kan repræsenterer værdier i intervallet 0 til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297712305"/>
            <w:r w:rsidRPr="006718FC">
              <w:rPr>
                <w:rFonts w:ascii="Arial" w:hAnsi="Arial" w:cs="Arial"/>
                <w:sz w:val="18"/>
              </w:rPr>
              <w:t>MomsrefusionNotifikationKrav</w:t>
            </w:r>
            <w:bookmarkEnd w:id="21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som beskriver hvordan en ansøger eller fuldmægtig skal adviseres. (Modsvarer til "Disclose"-attributten i alle EUXML-beskeder)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297712306"/>
            <w:r w:rsidRPr="006718FC">
              <w:rPr>
                <w:rFonts w:ascii="Arial" w:hAnsi="Arial" w:cs="Arial"/>
                <w:sz w:val="18"/>
              </w:rPr>
              <w:t>MomsrefusionNotifikationType</w:t>
            </w:r>
            <w:bookmarkEnd w:id="21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Tekst25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25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som beskriver hvilken type besked en notifikationskvittering vedrører (svarer til notifiedType-attributten i EUXML-beskederne: NETPNotifikation)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297712307"/>
            <w:r w:rsidRPr="006718FC">
              <w:rPr>
                <w:rFonts w:ascii="Arial" w:hAnsi="Arial" w:cs="Arial"/>
                <w:sz w:val="18"/>
              </w:rPr>
              <w:t>MomsrefusionPostID</w:t>
            </w:r>
            <w:bookmarkEnd w:id="22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af MomsrefusionPost.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297712308"/>
            <w:r w:rsidRPr="006718FC">
              <w:rPr>
                <w:rFonts w:ascii="Arial" w:hAnsi="Arial" w:cs="Arial"/>
                <w:sz w:val="18"/>
              </w:rPr>
              <w:t>MomsrefusionPostIndholdType</w:t>
            </w:r>
            <w:bookmarkEnd w:id="22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297712309"/>
            <w:r w:rsidRPr="006718FC">
              <w:rPr>
                <w:rFonts w:ascii="Arial" w:hAnsi="Arial" w:cs="Arial"/>
                <w:sz w:val="18"/>
              </w:rPr>
              <w:t>MomsrefusionPosteringID</w:t>
            </w:r>
            <w:bookmarkEnd w:id="222"/>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Posteringsnummer er en unik identifikation af en postering.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297712310"/>
            <w:r w:rsidRPr="006718FC">
              <w:rPr>
                <w:rFonts w:ascii="Arial" w:hAnsi="Arial" w:cs="Arial"/>
                <w:sz w:val="18"/>
              </w:rPr>
              <w:t>MomsrefusionPosteringTekst</w:t>
            </w:r>
            <w:bookmarkEnd w:id="22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Tekst300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tekst, som sagsbehandleren taster i forbindelse med oprettelse af postering. Teksten kan fx indeholde en angivelse af den anden sag, som en postering vedrører.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297712311"/>
            <w:r w:rsidRPr="006718FC">
              <w:rPr>
                <w:rFonts w:ascii="Arial" w:hAnsi="Arial" w:cs="Arial"/>
                <w:sz w:val="18"/>
              </w:rPr>
              <w:t>MomsrefusionPosteringType</w:t>
            </w:r>
            <w:bookmarkEnd w:id="22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TypeKort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Typen for den postering, der foretages. Typen er en posteringstype, der henviser til SKATs SAP-konti.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Typen skal oversættes til en EU-posteringstype i forbindelse med dannelse af afgørelse.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Typen skal oversættes til SAP-konti i forbindelse med udbetalinger.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Posteringstyper vil være (EU-oversættelse er i parentes efter typerne):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EU-moms - (Transfer of balance)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3L-moms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Urea-afgift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Fly-afgift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Renter (NETP interest - når beløbet er negativt -  eller MSREF interest - når beløbet er positivt)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Skyldig EU-moms (Transfer of balance)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Skyldig 3L-moms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Skyldig Urea-afgift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Skyldig Fly-afgift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Bankomkostninger (Ikke VATref)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skal være simpelt, at tilføje yderligere posteringstyper til systemet. Fx anvendes bøder ikke pt., men det kan komme engang i fremtiden.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297712312"/>
            <w:r w:rsidRPr="006718FC">
              <w:rPr>
                <w:rFonts w:ascii="Arial" w:hAnsi="Arial" w:cs="Arial"/>
                <w:sz w:val="18"/>
              </w:rPr>
              <w:t>MomsrefusionPræferenceAccepterKorrektionsansøgning</w:t>
            </w:r>
            <w:bookmarkEnd w:id="225"/>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JaNej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Hvorvidt en korrektionsansøgning accepteres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297712313"/>
            <w:r w:rsidRPr="006718FC">
              <w:rPr>
                <w:rFonts w:ascii="Arial" w:hAnsi="Arial" w:cs="Arial"/>
                <w:sz w:val="18"/>
              </w:rPr>
              <w:t>MomsrefusionPræferenceBeløbGrænse</w:t>
            </w:r>
            <w:bookmarkEnd w:id="22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for, hvor lavt et beløb en ansøgning må vedrøre, hvis ansøgningsperioden er et kalenderår eller resten af et kalenderår.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er på 50 EUR eller modværdien deraf 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national 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297712314"/>
            <w:r w:rsidRPr="006718FC">
              <w:rPr>
                <w:rFonts w:ascii="Arial" w:hAnsi="Arial" w:cs="Arial"/>
                <w:sz w:val="18"/>
              </w:rPr>
              <w:t>MomsrefusionPræferenceBeløbGrænseKvartal</w:t>
            </w:r>
            <w:bookmarkEnd w:id="22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for, hvor lavt et beløb en ansøgning må vedrøre.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Hvis ansøgningen vedrører en ansøgningsperiode på mindre end et kalenderår, men mindst tre måneder,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må ansøgt beløb i alt ikke være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lavere end 400 EUR eller modværdien deraf i national 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De 400 EUR omregnes af tilbagebetalingsmedlemsstaterne til national valuta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297712315"/>
            <w:r w:rsidRPr="006718FC">
              <w:rPr>
                <w:rFonts w:ascii="Arial" w:hAnsi="Arial" w:cs="Arial"/>
                <w:sz w:val="18"/>
              </w:rPr>
              <w:t>MomsrefusionPræferenceEUMedlemsStatMarkering</w:t>
            </w:r>
            <w:bookmarkEnd w:id="22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JaNej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Angivelse af, om et land er EU-medlemsstat eller ej.</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297712316"/>
            <w:r w:rsidRPr="006718FC">
              <w:rPr>
                <w:rFonts w:ascii="Arial" w:hAnsi="Arial" w:cs="Arial"/>
                <w:sz w:val="18"/>
              </w:rPr>
              <w:t>MomsrefusionPræferenceErhvervsaktivitetBeskrivelseMarkering</w:t>
            </w:r>
            <w:bookmarkEnd w:id="229"/>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JaNej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angivelse af, om tilbagebetalingsmedlemsstaten ønsker at ansøgeren skal angive sin erhvervsaktivitetbeskrivelser eller ej.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Kan antage værdierne JA eller 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297712317"/>
            <w:r w:rsidRPr="006718FC">
              <w:rPr>
                <w:rFonts w:ascii="Arial" w:hAnsi="Arial" w:cs="Arial"/>
                <w:sz w:val="18"/>
              </w:rPr>
              <w:t>MomsrefusionPræferenceErhvervsaktivitetKodeMarkering</w:t>
            </w:r>
            <w:bookmarkEnd w:id="23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JaNej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angivelse af, om tilbagebetalingsmedlemsstaten ønsker at ansøgeren skal angive sin erhvervsaktivitet ved koder eller ej.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Kan antage værdierne JA eller 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297712318"/>
            <w:r w:rsidRPr="006718FC">
              <w:rPr>
                <w:rFonts w:ascii="Arial" w:hAnsi="Arial" w:cs="Arial"/>
                <w:sz w:val="18"/>
              </w:rPr>
              <w:t>MomsrefusionPræferenceFakturaBeløbGrænse</w:t>
            </w:r>
            <w:bookmarkEnd w:id="23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for, hvornår ansøger skal vedhæfte en kopi af fakturaen eller importdokumentet til ansøgningen til en tilbagebetalingsmedlemsstat, der i sine præferencer har markeret Faktura med JA.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er på 1000 EUR eller modværdien deraf 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national 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297712319"/>
            <w:r w:rsidRPr="006718FC">
              <w:rPr>
                <w:rFonts w:ascii="Arial" w:hAnsi="Arial" w:cs="Arial"/>
                <w:sz w:val="18"/>
              </w:rPr>
              <w:t>MomsrefusionPræferenceFakturaBeløbGrænseBrændstof</w:t>
            </w:r>
            <w:bookmarkEnd w:id="23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Grænsen er på 250 EUR eller modværdien deraf 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national valuta.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297712320"/>
            <w:r w:rsidRPr="006718FC">
              <w:rPr>
                <w:rFonts w:ascii="Arial" w:hAnsi="Arial" w:cs="Arial"/>
                <w:sz w:val="18"/>
              </w:rPr>
              <w:t>MomsrefusionPræferenceGyldigFra</w:t>
            </w:r>
            <w:bookmarkEnd w:id="23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dato fra hvilken præferencerne skal anvendes.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ikrafttrædelsesdatoen i forhold til ansøgningsdato, der er afgørende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297712321"/>
            <w:r w:rsidRPr="006718FC">
              <w:rPr>
                <w:rFonts w:ascii="Arial" w:hAnsi="Arial" w:cs="Arial"/>
                <w:sz w:val="18"/>
              </w:rPr>
              <w:t>MomsrefusionPræferenceID</w:t>
            </w:r>
            <w:bookmarkEnd w:id="23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Identifikation af en præference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297712322"/>
            <w:r w:rsidRPr="006718FC">
              <w:rPr>
                <w:rFonts w:ascii="Arial" w:hAnsi="Arial" w:cs="Arial"/>
                <w:sz w:val="18"/>
              </w:rPr>
              <w:t>MomsrefusionPræferenceSprog</w:t>
            </w:r>
            <w:bookmarkEnd w:id="235"/>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Sprog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string</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Tilbagebetalingsmedlemsstatens præferencer, om hvilket sprog en tekstuel beskrivelse skal angives på.</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Eksempler: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Dansk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Svensk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Norsk</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 English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German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297712323"/>
            <w:r w:rsidRPr="006718FC">
              <w:rPr>
                <w:rFonts w:ascii="Arial" w:hAnsi="Arial" w:cs="Arial"/>
                <w:sz w:val="18"/>
              </w:rPr>
              <w:t>MomsrefusionPræferenceValuta</w:t>
            </w:r>
            <w:bookmarkEnd w:id="23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Valuta</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[A-Z]{2,3}</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Valutaen angiver også den valuta, som de forskellige beløbsgrænser i præferencer er angivet i.</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297712324"/>
            <w:r w:rsidRPr="006718FC">
              <w:rPr>
                <w:rFonts w:ascii="Arial" w:hAnsi="Arial" w:cs="Arial"/>
                <w:sz w:val="18"/>
              </w:rPr>
              <w:t>MomsrefusionPræferenceVedhæftetFakturaPåkrævetMarkering</w:t>
            </w:r>
            <w:bookmarkEnd w:id="237"/>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JaNej</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boolean</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297712325"/>
            <w:r w:rsidRPr="006718FC">
              <w:rPr>
                <w:rFonts w:ascii="Arial" w:hAnsi="Arial" w:cs="Arial"/>
                <w:sz w:val="18"/>
              </w:rPr>
              <w:t>MomsrefusionRisikoKontrolAnsøgtBeløbGrænse</w:t>
            </w:r>
            <w:bookmarkEnd w:id="23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297712326"/>
            <w:r w:rsidRPr="006718FC">
              <w:rPr>
                <w:rFonts w:ascii="Arial" w:hAnsi="Arial" w:cs="Arial"/>
                <w:sz w:val="18"/>
              </w:rPr>
              <w:t>MomsrefusionRisikoKontrolAnsøgtBeløbProcentSats</w:t>
            </w:r>
            <w:bookmarkEnd w:id="23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Procent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297712327"/>
            <w:r w:rsidRPr="006718FC">
              <w:rPr>
                <w:rFonts w:ascii="Arial" w:hAnsi="Arial" w:cs="Arial"/>
                <w:sz w:val="18"/>
              </w:rPr>
              <w:t>MomsrefusionRisikoKontrolAntalFakturaDatoFørPeriode</w:t>
            </w:r>
            <w:bookmarkEnd w:id="240"/>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Grænse for, hvor mange fakturaer eller importdokumenter i en ansøgning, der må ligge tidligere end ansøgningsperioden, hvis en ansøgning skal behandles maskinelt.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297712328"/>
            <w:r w:rsidRPr="006718FC">
              <w:rPr>
                <w:rFonts w:ascii="Arial" w:hAnsi="Arial" w:cs="Arial"/>
                <w:sz w:val="18"/>
              </w:rPr>
              <w:t>MomsrefusionRisikoKontrolErhvervsAktivitetKode</w:t>
            </w:r>
            <w:bookmarkEnd w:id="24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KodeFireCifreStartNul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4</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angivelse af nogle erhvervsaktivitetskoder, der er behæftet med en særlig risiko, og hvis forekomst i en ansøgning bevirker, at denne skal til manuel sagsbehandling.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Kode som kan antage talværdierne 0000-9999.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297712329"/>
            <w:r w:rsidRPr="006718FC">
              <w:rPr>
                <w:rFonts w:ascii="Arial" w:hAnsi="Arial" w:cs="Arial"/>
                <w:sz w:val="18"/>
              </w:rPr>
              <w:t>MomsrefusionRisikoKontrolID</w:t>
            </w:r>
            <w:bookmarkEnd w:id="24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Identifikation af en risikokontrol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297712330"/>
            <w:r w:rsidRPr="006718FC">
              <w:rPr>
                <w:rFonts w:ascii="Arial" w:hAnsi="Arial" w:cs="Arial"/>
                <w:sz w:val="18"/>
              </w:rPr>
              <w:t>MomsrefusionRisikoKontrolRiskoFjernelseTærskel</w:t>
            </w:r>
            <w:bookmarkEnd w:id="243"/>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297712331"/>
            <w:r w:rsidRPr="006718FC">
              <w:rPr>
                <w:rFonts w:ascii="Arial" w:hAnsi="Arial" w:cs="Arial"/>
                <w:sz w:val="18"/>
              </w:rPr>
              <w:t>MomsrefusionRisikoKontrolStartDato</w:t>
            </w:r>
            <w:bookmarkEnd w:id="24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Startdato for et givent sæt risikokontrolparametre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297712332"/>
            <w:r w:rsidRPr="006718FC">
              <w:rPr>
                <w:rFonts w:ascii="Arial" w:hAnsi="Arial" w:cs="Arial"/>
                <w:sz w:val="18"/>
              </w:rPr>
              <w:t>MomsrefusionRisikoKontrolStatus</w:t>
            </w:r>
            <w:bookmarkEnd w:id="24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Status på en risikokontrol</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297712333"/>
            <w:r w:rsidRPr="006718FC">
              <w:rPr>
                <w:rFonts w:ascii="Arial" w:hAnsi="Arial" w:cs="Arial"/>
                <w:sz w:val="18"/>
              </w:rPr>
              <w:t>MomsrefusionRisikoKontrolUdtagTilKontrolPromille</w:t>
            </w:r>
            <w:bookmarkEnd w:id="24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Procent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Den promille af sager, der udtages til manuel sagsbehandling selv om de ud fra et risikomæssigt aspekt er klar til maskinel behandling.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297712334"/>
            <w:r w:rsidRPr="006718FC">
              <w:rPr>
                <w:rFonts w:ascii="Arial" w:hAnsi="Arial" w:cs="Arial"/>
                <w:sz w:val="18"/>
              </w:rPr>
              <w:t>MomsrefusionSagID</w:t>
            </w:r>
            <w:bookmarkEnd w:id="24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Teknisk nøgle som unikt identificerer en forekomst af MomsRefusionSag.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7712335"/>
            <w:r w:rsidRPr="006718FC">
              <w:rPr>
                <w:rFonts w:ascii="Arial" w:hAnsi="Arial" w:cs="Arial"/>
                <w:sz w:val="18"/>
              </w:rPr>
              <w:t>MomsrefusionStatistikAntal</w:t>
            </w:r>
            <w:bookmarkEnd w:id="24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Generisk type til at indikere antal af ting.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7712336"/>
            <w:r w:rsidRPr="006718FC">
              <w:rPr>
                <w:rFonts w:ascii="Arial" w:hAnsi="Arial" w:cs="Arial"/>
                <w:sz w:val="18"/>
              </w:rPr>
              <w:t>MomsrefusionStatistikDato</w:t>
            </w:r>
            <w:bookmarkEnd w:id="24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7712337"/>
            <w:r w:rsidRPr="006718FC">
              <w:rPr>
                <w:rFonts w:ascii="Arial" w:hAnsi="Arial" w:cs="Arial"/>
                <w:sz w:val="18"/>
              </w:rPr>
              <w:t>MomsrefusionStatistikSlutdato</w:t>
            </w:r>
            <w:bookmarkEnd w:id="25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7712338"/>
            <w:r w:rsidRPr="006718FC">
              <w:rPr>
                <w:rFonts w:ascii="Arial" w:hAnsi="Arial" w:cs="Arial"/>
                <w:sz w:val="18"/>
              </w:rPr>
              <w:t>MomsrefusionStatistikStartdato</w:t>
            </w:r>
            <w:bookmarkEnd w:id="25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7712339"/>
            <w:r w:rsidRPr="006718FC">
              <w:rPr>
                <w:rFonts w:ascii="Arial" w:hAnsi="Arial" w:cs="Arial"/>
                <w:sz w:val="18"/>
              </w:rPr>
              <w:t>MomsrefusionStatusDato</w:t>
            </w:r>
            <w:bookmarkEnd w:id="25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den dato en given status blev sat.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7712340"/>
            <w:r w:rsidRPr="006718FC">
              <w:rPr>
                <w:rFonts w:ascii="Arial" w:hAnsi="Arial" w:cs="Arial"/>
                <w:sz w:val="18"/>
              </w:rPr>
              <w:t>MomsrefusionSystemAdministrationBankOmkostning</w:t>
            </w:r>
            <w:bookmarkEnd w:id="25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BeløbPositivNegativ11Decimaler2</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fractionDigits: 2</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 bankomkostninger, der skal fradrages fra det beløb, der udbetales til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Vi bliver derfor nødt til i systemet at tage højde for bankomkostningerne.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7712341"/>
            <w:r w:rsidRPr="006718FC">
              <w:rPr>
                <w:rFonts w:ascii="Arial" w:hAnsi="Arial" w:cs="Arial"/>
                <w:sz w:val="18"/>
              </w:rPr>
              <w:t>MomsrefusionSystemAdministrationMomsSats</w:t>
            </w:r>
            <w:bookmarkEnd w:id="25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Procent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decimal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totalDigits: 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momssatsen for det pågældende tilbagebetalingsland.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7712342"/>
            <w:r w:rsidRPr="006718FC">
              <w:rPr>
                <w:rFonts w:ascii="Arial" w:hAnsi="Arial" w:cs="Arial"/>
                <w:sz w:val="18"/>
              </w:rPr>
              <w:t>MomsrefusionSystemAdministrationNotifikationEmail</w:t>
            </w:r>
            <w:bookmarkEnd w:id="25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MailAdresse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320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Generisk e-mail adresse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Skal altid indeholde: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1.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2. et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3. et eller flere tegn,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4. et . , samt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5. mindst to tegn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7712343"/>
            <w:r w:rsidRPr="006718FC">
              <w:rPr>
                <w:rFonts w:ascii="Arial" w:hAnsi="Arial" w:cs="Arial"/>
                <w:sz w:val="18"/>
              </w:rPr>
              <w:t>MomsrefusionSøgestreng</w:t>
            </w:r>
            <w:bookmarkEnd w:id="25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Tekst300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300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Søgestreng til at sikre, at virksomheden fortsat er i Erhervssystemt. Søgestreng er givet af sagsbehandler ved oprettelse af aktøren.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7712344"/>
            <w:r w:rsidRPr="006718FC">
              <w:rPr>
                <w:rFonts w:ascii="Arial" w:hAnsi="Arial" w:cs="Arial"/>
                <w:sz w:val="18"/>
              </w:rPr>
              <w:t>MomsrefusionValideringstype</w:t>
            </w:r>
            <w:bookmarkEnd w:id="25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Transient element, som svarer til attributten ValidatedType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7712345"/>
            <w:r w:rsidRPr="006718FC">
              <w:rPr>
                <w:rFonts w:ascii="Arial" w:hAnsi="Arial" w:cs="Arial"/>
                <w:sz w:val="18"/>
              </w:rPr>
              <w:t>NoteDato</w:t>
            </w:r>
            <w:bookmarkEnd w:id="25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og tidspunkt for notens oprettelse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7712346"/>
            <w:r w:rsidRPr="006718FC">
              <w:rPr>
                <w:rFonts w:ascii="Arial" w:hAnsi="Arial" w:cs="Arial"/>
                <w:sz w:val="18"/>
              </w:rPr>
              <w:t>NoteTekst</w:t>
            </w:r>
            <w:bookmarkEnd w:id="25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Tekst10000</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10000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Fritekstfelt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7712347"/>
            <w:r w:rsidRPr="006718FC">
              <w:rPr>
                <w:rFonts w:ascii="Arial" w:hAnsi="Arial" w:cs="Arial"/>
                <w:sz w:val="18"/>
              </w:rPr>
              <w:t>NoteTitel</w:t>
            </w:r>
            <w:bookmarkEnd w:id="26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TekstKort</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minLength: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maxLength: 100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whiteSpace: preserve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En mindre tekst - typisk et eller få ord - som unikt giver mulighed for identifikationen af et givet begreb.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 nogle sammenhænge er det også brugt til mindre forklaringer (sætningsniveau)</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7712348"/>
            <w:r w:rsidRPr="006718FC">
              <w:rPr>
                <w:rFonts w:ascii="Arial" w:hAnsi="Arial" w:cs="Arial"/>
                <w:sz w:val="18"/>
              </w:rPr>
              <w:t>NotifikationDato</w:t>
            </w:r>
            <w:bookmarkEnd w:id="26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dato, hvor en afgørelse eller kvittering er gjort tilgængelig for ansøger.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Notifikationsdatoen for en afgørelse er den dato, hvorfra klagefristen beregnes.</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7712349"/>
            <w:r w:rsidRPr="006718FC">
              <w:rPr>
                <w:rFonts w:ascii="Arial" w:hAnsi="Arial" w:cs="Arial"/>
                <w:sz w:val="18"/>
              </w:rPr>
              <w:t>NotifikationEmne</w:t>
            </w:r>
            <w:bookmarkEnd w:id="26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Tekst45</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45</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Fri tekst på 45 karakterer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7712350"/>
            <w:r w:rsidRPr="006718FC">
              <w:rPr>
                <w:rFonts w:ascii="Arial" w:hAnsi="Arial" w:cs="Arial"/>
                <w:sz w:val="18"/>
              </w:rPr>
              <w:t>NotifikationID</w:t>
            </w:r>
            <w:bookmarkEnd w:id="263"/>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ID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Notifikationnummer er en unik identifikation af en notifikation.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7712351"/>
            <w:r w:rsidRPr="006718FC">
              <w:rPr>
                <w:rFonts w:ascii="Arial" w:hAnsi="Arial" w:cs="Arial"/>
                <w:sz w:val="18"/>
              </w:rPr>
              <w:t>NotifikationTekst</w:t>
            </w:r>
            <w:bookmarkEnd w:id="26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TekstLang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500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tekst der sendes i notifikation.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7712352"/>
            <w:r w:rsidRPr="006718FC">
              <w:rPr>
                <w:rFonts w:ascii="Arial" w:hAnsi="Arial" w:cs="Arial"/>
                <w:sz w:val="18"/>
              </w:rPr>
              <w:t>PartRolleBetegnelse</w:t>
            </w:r>
            <w:bookmarkEnd w:id="26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Tekst11</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11</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Partens rolle i forhold til sagen.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Roller =&gt; Definition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Sagspart =&gt;Sagens part. Den borger, virksomhed mv., som sagen drejer sig om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altså den sagens afgørelse, vejledning mv. er rettet mod.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Partsrepr =&gt; Partens repræsentant, typisk advokat eller revisor.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Ligningsråd Ligningsrådet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Øvr. myndig =&gt; Øvrige myndigheder, f.eks. Skatteministeriets departement, andre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ministerier og styrelser, politi og anklagemyndighed, domstolene.</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Andre ekst. =&gt; Andre eksterne. Personer, selskaber og virksomheder, der ikke 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sagspart eller partsrepræsentant. F.eks. brancheorganisationer eller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andre, der skal høres/orienteres i en sag eller Kammeradvokaten.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Sagspart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Partsrepr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Ligningsråd</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Øvr. myndig</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Egen myndighed</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7712353"/>
            <w:r w:rsidRPr="006718FC">
              <w:rPr>
                <w:rFonts w:ascii="Arial" w:hAnsi="Arial" w:cs="Arial"/>
                <w:sz w:val="18"/>
              </w:rPr>
              <w:t>ProRataSatsKorrektionDato</w:t>
            </w:r>
            <w:bookmarkEnd w:id="26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dato hvor proratasatskorrektionen er blevet oprettet.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7712354"/>
            <w:r w:rsidRPr="006718FC">
              <w:rPr>
                <w:rFonts w:ascii="Arial" w:hAnsi="Arial" w:cs="Arial"/>
                <w:sz w:val="18"/>
              </w:rPr>
              <w:t>ProRataSatsKorrektionID</w:t>
            </w:r>
            <w:bookmarkEnd w:id="26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TalHel</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integer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pattern: ([0-9])*</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maxInclusive: 999999999999999999</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minInclusive: 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Unik identifikation af en forekomst af ProRataSatsKorrektion.</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Grundlæggende værdiset:</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0 til 999.999.999.999.999.999</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7712355"/>
            <w:r w:rsidRPr="006718FC">
              <w:rPr>
                <w:rFonts w:ascii="Arial" w:hAnsi="Arial" w:cs="Arial"/>
                <w:sz w:val="18"/>
              </w:rPr>
              <w:t>ProRataSatsKorrektionKonstateretSats</w:t>
            </w:r>
            <w:bookmarkEnd w:id="268"/>
          </w:p>
        </w:tc>
        <w:tc>
          <w:tcPr>
            <w:tcW w:w="170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Domain: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ProcentHeltal</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base: integer</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totalDigits: 3</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Efter regnskabsåret er omme kan den endelig proratasats afgøres. Det er denne værdi der sendes ind som den konstaterede proratasats.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7712356"/>
            <w:r w:rsidRPr="006718FC">
              <w:rPr>
                <w:rFonts w:ascii="Arial" w:hAnsi="Arial" w:cs="Arial"/>
                <w:sz w:val="18"/>
              </w:rPr>
              <w:t>ProRataSatsKorrektionNummer</w:t>
            </w:r>
            <w:bookmarkEnd w:id="26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Tekst18</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18</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Proratasatsnummer er en unik identifikation af proratasatskorrektion.</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7712357"/>
            <w:r w:rsidRPr="006718FC">
              <w:rPr>
                <w:rFonts w:ascii="Arial" w:hAnsi="Arial" w:cs="Arial"/>
                <w:sz w:val="18"/>
              </w:rPr>
              <w:t>ProRataSatsKorrektionSlutDato</w:t>
            </w:r>
            <w:bookmarkEnd w:id="27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Slutdato for prorata periode. </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7712358"/>
            <w:r w:rsidRPr="006718FC">
              <w:rPr>
                <w:rFonts w:ascii="Arial" w:hAnsi="Arial" w:cs="Arial"/>
                <w:sz w:val="18"/>
              </w:rPr>
              <w:t>ProRataSatsKorrektionStartDato</w:t>
            </w:r>
            <w:bookmarkEnd w:id="27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Startdato for prorata periode. Startdato skal ligge mindst 360 dage tidligere end slutdato og højst 370 dage tidligere end slutdato.</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7712359"/>
            <w:r w:rsidRPr="006718FC">
              <w:rPr>
                <w:rFonts w:ascii="Arial" w:hAnsi="Arial" w:cs="Arial"/>
                <w:sz w:val="18"/>
              </w:rPr>
              <w:t>ProRataSatsKorrektionStatus</w:t>
            </w:r>
            <w:bookmarkEnd w:id="27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AnsøgningStatus</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40</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proratasatskorrektionens status, som f.eks. kan antage værdierne, "modtaget", "indstillet" eller "kladde"</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7712360"/>
            <w:r w:rsidRPr="006718FC">
              <w:rPr>
                <w:rFonts w:ascii="Arial" w:hAnsi="Arial" w:cs="Arial"/>
                <w:sz w:val="18"/>
              </w:rPr>
              <w:t>RessourceNummer</w:t>
            </w:r>
            <w:bookmarkEnd w:id="27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Tekst11</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11</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 xml:space="preserve">Nummeret på ressourcen, der unikt identificerer ressourcen. </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Det er fx medarbejdernummer (medarbejder ID) eller køretøjets nummer.</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7712361"/>
            <w:r w:rsidRPr="006718FC">
              <w:rPr>
                <w:rFonts w:ascii="Arial" w:hAnsi="Arial" w:cs="Arial"/>
                <w:sz w:val="18"/>
              </w:rPr>
              <w:t>SagNummer</w:t>
            </w:r>
            <w:bookmarkEnd w:id="27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SagJournalNummer</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[0-9]{2}-[0-9]{6}</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år-6cifre fortløbende 06-001122</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7712362"/>
            <w:r w:rsidRPr="006718FC">
              <w:rPr>
                <w:rFonts w:ascii="Arial" w:hAnsi="Arial" w:cs="Arial"/>
                <w:sz w:val="18"/>
              </w:rPr>
              <w:t>SamtidighedskontrolAfgørelseVersionDato</w:t>
            </w:r>
            <w:bookmarkEnd w:id="27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7712363"/>
            <w:r w:rsidRPr="006718FC">
              <w:rPr>
                <w:rFonts w:ascii="Arial" w:hAnsi="Arial" w:cs="Arial"/>
                <w:sz w:val="18"/>
              </w:rPr>
              <w:t>SamtidighedskontrolAnsøgerDataVersionDato</w:t>
            </w:r>
            <w:bookmarkEnd w:id="276"/>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7712364"/>
            <w:r w:rsidRPr="006718FC">
              <w:rPr>
                <w:rFonts w:ascii="Arial" w:hAnsi="Arial" w:cs="Arial"/>
                <w:sz w:val="18"/>
              </w:rPr>
              <w:t>SamtidighedskontrolAnsøgningDataVersionDato</w:t>
            </w:r>
            <w:bookmarkEnd w:id="277"/>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7712365"/>
            <w:r w:rsidRPr="006718FC">
              <w:rPr>
                <w:rFonts w:ascii="Arial" w:hAnsi="Arial" w:cs="Arial"/>
                <w:sz w:val="18"/>
              </w:rPr>
              <w:t>SamtidighedskontrolAnsøgningStamDataVersionDato</w:t>
            </w:r>
            <w:bookmarkEnd w:id="278"/>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7712366"/>
            <w:r w:rsidRPr="006718FC">
              <w:rPr>
                <w:rFonts w:ascii="Arial" w:hAnsi="Arial" w:cs="Arial"/>
                <w:sz w:val="18"/>
              </w:rPr>
              <w:t>SamtidighedskontrolDokumentVersionDato</w:t>
            </w:r>
            <w:bookmarkEnd w:id="279"/>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7712367"/>
            <w:r w:rsidRPr="006718FC">
              <w:rPr>
                <w:rFonts w:ascii="Arial" w:hAnsi="Arial" w:cs="Arial"/>
                <w:sz w:val="18"/>
              </w:rPr>
              <w:t>SamtidighedskontrolFuldmægtigDataVersionDato</w:t>
            </w:r>
            <w:bookmarkEnd w:id="280"/>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7712368"/>
            <w:r w:rsidRPr="006718FC">
              <w:rPr>
                <w:rFonts w:ascii="Arial" w:hAnsi="Arial" w:cs="Arial"/>
                <w:sz w:val="18"/>
              </w:rPr>
              <w:t>SamtidighedskontrolKladdeAnsøgningVersionDato</w:t>
            </w:r>
            <w:bookmarkEnd w:id="281"/>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297712369"/>
            <w:r w:rsidRPr="006718FC">
              <w:rPr>
                <w:rFonts w:ascii="Arial" w:hAnsi="Arial" w:cs="Arial"/>
                <w:sz w:val="18"/>
              </w:rPr>
              <w:t>SamtidighedskontrolProRataSatsKorrektionVersionDato</w:t>
            </w:r>
            <w:bookmarkEnd w:id="282"/>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Datotid til at sikre at der ikke er to sagsbehandlere, som kan opdatere samme data samtidigt.</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297712370"/>
            <w:r w:rsidRPr="006718FC">
              <w:rPr>
                <w:rFonts w:ascii="Arial" w:hAnsi="Arial" w:cs="Arial"/>
                <w:sz w:val="18"/>
              </w:rPr>
              <w:t>SamtidighedskontrolSagsbemærkningVersionDato</w:t>
            </w:r>
            <w:bookmarkEnd w:id="283"/>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En datotid datatype, som samlet betegner en dato og tid, med formatet dd-mm-yyyy hh:mm:ss</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297712371"/>
            <w:r w:rsidRPr="006718FC">
              <w:rPr>
                <w:rFonts w:ascii="Arial" w:hAnsi="Arial" w:cs="Arial"/>
                <w:sz w:val="18"/>
              </w:rPr>
              <w:t>SamtidighedskontrolVersionDato</w:t>
            </w:r>
            <w:bookmarkEnd w:id="284"/>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DatoTid</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dateTime</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whiteSpace: collapse</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Dato og tidspunkt til at sikre at der ikke er to sagsbehandlere, som kan opdatere samme information samtidig.</w:t>
            </w:r>
          </w:p>
        </w:tc>
      </w:tr>
      <w:tr w:rsidR="007707CB" w:rsidRPr="006718FC" w:rsidTr="000D1231">
        <w:tc>
          <w:tcPr>
            <w:tcW w:w="3402"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297712372"/>
            <w:r w:rsidRPr="006718FC">
              <w:rPr>
                <w:rFonts w:ascii="Arial" w:hAnsi="Arial" w:cs="Arial"/>
                <w:sz w:val="18"/>
              </w:rPr>
              <w:t>ValutaOplysningKode</w:t>
            </w:r>
            <w:bookmarkEnd w:id="285"/>
          </w:p>
        </w:tc>
        <w:tc>
          <w:tcPr>
            <w:tcW w:w="1701" w:type="dxa"/>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Valuta</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w:t>
            </w:r>
          </w:p>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pattern: [A-Z]{2,3}</w:t>
            </w:r>
          </w:p>
        </w:tc>
        <w:tc>
          <w:tcPr>
            <w:tcW w:w="4671" w:type="dxa"/>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Den trecifrede ISO-kode for den pågældende valuta.</w:t>
            </w:r>
          </w:p>
        </w:tc>
      </w:tr>
      <w:tr w:rsidR="007707CB" w:rsidRPr="006718FC" w:rsidTr="000D1231">
        <w:tc>
          <w:tcPr>
            <w:tcW w:w="3402" w:type="dxa"/>
            <w:tcBorders>
              <w:bottom w:val="single" w:sz="4" w:space="0" w:color="auto"/>
            </w:tcBorders>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297712373"/>
            <w:r w:rsidRPr="006718FC">
              <w:rPr>
                <w:rFonts w:ascii="Arial" w:hAnsi="Arial" w:cs="Arial"/>
                <w:sz w:val="18"/>
              </w:rPr>
              <w:t>VirksomhedNavnFirmaNavn</w:t>
            </w:r>
            <w:bookmarkEnd w:id="286"/>
          </w:p>
        </w:tc>
        <w:tc>
          <w:tcPr>
            <w:tcW w:w="1701" w:type="dxa"/>
            <w:tcBorders>
              <w:bottom w:val="single" w:sz="4" w:space="0" w:color="auto"/>
            </w:tcBorders>
          </w:tcPr>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 xml:space="preserve">Domain: </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Navn</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base: string</w:t>
            </w:r>
          </w:p>
          <w:p w:rsidR="007707CB" w:rsidRPr="00304790"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GB"/>
              </w:rPr>
            </w:pPr>
            <w:r w:rsidRPr="00304790">
              <w:rPr>
                <w:rFonts w:ascii="Arial" w:hAnsi="Arial" w:cs="Arial"/>
                <w:sz w:val="18"/>
                <w:lang w:val="en-GB"/>
              </w:rPr>
              <w:t>maxLength: 300</w:t>
            </w:r>
          </w:p>
        </w:tc>
        <w:tc>
          <w:tcPr>
            <w:tcW w:w="4671" w:type="dxa"/>
            <w:tcBorders>
              <w:bottom w:val="single" w:sz="4" w:space="0" w:color="auto"/>
            </w:tcBorders>
          </w:tcPr>
          <w:p w:rsidR="007707CB" w:rsidRPr="006718FC"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18FC">
              <w:rPr>
                <w:rFonts w:ascii="Arial" w:hAnsi="Arial" w:cs="Arial"/>
                <w:sz w:val="18"/>
              </w:rPr>
              <w:t>Angiver virksomhedens fulde navn.</w:t>
            </w:r>
          </w:p>
        </w:tc>
      </w:tr>
    </w:tbl>
    <w:p w:rsidR="007707CB" w:rsidRPr="000D1231" w:rsidRDefault="007707CB"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07CB" w:rsidRPr="000D1231" w:rsidSect="000D1231">
      <w:headerReference w:type="default" r:id="rId79"/>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7CB" w:rsidRDefault="007707CB" w:rsidP="000D1231">
      <w:r>
        <w:separator/>
      </w:r>
    </w:p>
  </w:endnote>
  <w:endnote w:type="continuationSeparator" w:id="0">
    <w:p w:rsidR="007707CB" w:rsidRDefault="007707CB" w:rsidP="000D12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MomsRefusionAfgørelseOpdater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25</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MomsRefusionBetalingFilerOpret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27</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MomsRefusionBetalingForslagOpret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29</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MomsRefusionDokumentOpdater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30</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MomsRefusionDokumentSamlingHent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33</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MomsRefusionEmailSend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34</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MomsRefusionGlobalAnsøgningOpdater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36</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MomsRefusionGlobalAnsøgningSamlingHent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38</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MomsRefusionKvitteringOpdater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39</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MomsRefusionKvitteringSamlingHent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40</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MomsRefusionAfgørelseSamlingHent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10</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MomsRefusionLeverandørRapportHent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41</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MomsRefusionNotifikationOpdater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42</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MomsRefusionNotifikationSamlingHent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43</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MomsRefusionPostListeAnsøgerHent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44</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MomsRefusionPostListeHent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45</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MomsRefusionProRataSatsAfgørelseOpdater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46</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89</w:t>
      </w:r>
    </w:fldSimple>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MomsRefusionProRataSatsAfgørelseSamlingHent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47</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MomsRefusionProRataSatsKorrektionOpdater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49</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MomsRefusionProRataSatsKorrektionSamlingHent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50</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MomsRefusionSagAktOversigtHent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52</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12</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MomsRefusionSagBemærkningOpdater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53</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MomsRefusionSagBemærkningSamlingHent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54</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55</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MomsRefusionStatistikHent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57</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MomsRefusionSystemAdministrationOpdater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58</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MomsRefusionSystemAdministrationSamlingHent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59</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95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13</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15</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MomsRefusionAktørSlet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16</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MomsRefusionAnsøgningGenoptag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17</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MomsRefusionAnsøgningIndstilling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19</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Footer"/>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22</w:t>
    </w:r>
    <w:r w:rsidRPr="000D1231">
      <w:rPr>
        <w:rFonts w:ascii="Arial" w:hAnsi="Arial" w:cs="Arial"/>
        <w:sz w:val="16"/>
      </w:rPr>
      <w:fldChar w:fldCharType="end"/>
    </w:r>
    <w:r w:rsidRPr="000D1231">
      <w:rPr>
        <w:rFonts w:ascii="Arial" w:hAnsi="Arial" w:cs="Arial"/>
        <w:sz w:val="16"/>
      </w:rPr>
      <w:t xml:space="preserve"> af </w:t>
    </w:r>
    <w:fldSimple w:instr=" NUMPAGES  \* MERGEFORMAT ">
      <w:r>
        <w:rPr>
          <w:rFonts w:ascii="Arial" w:hAnsi="Arial" w:cs="Arial"/>
          <w:noProof/>
          <w:sz w:val="16"/>
        </w:rPr>
        <w:t>95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7CB" w:rsidRDefault="007707CB" w:rsidP="000D1231">
      <w:r>
        <w:separator/>
      </w:r>
    </w:p>
  </w:footnote>
  <w:footnote w:type="continuationSeparator" w:id="0">
    <w:p w:rsidR="007707CB" w:rsidRDefault="007707CB" w:rsidP="000D12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Datastrukturer</w:t>
    </w:r>
  </w:p>
  <w:p w:rsidR="007707CB" w:rsidRPr="000D1231" w:rsidRDefault="007707CB" w:rsidP="000D1231">
    <w:pPr>
      <w:pStyle w:val="Header"/>
      <w:jc w:val="center"/>
      <w:rPr>
        <w:rFonts w:ascii="Arial" w:hAnsi="Arial" w:cs="Arial"/>
        <w:sz w:val="2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Default="007707CB" w:rsidP="000D1231">
    <w:pPr>
      <w:pStyle w:val="Header"/>
      <w:jc w:val="center"/>
      <w:rPr>
        <w:rFonts w:ascii="Arial" w:hAnsi="Arial" w:cs="Arial"/>
        <w:sz w:val="22"/>
      </w:rPr>
    </w:pPr>
    <w:r>
      <w:rPr>
        <w:rFonts w:ascii="Arial" w:hAnsi="Arial" w:cs="Arial"/>
        <w:sz w:val="22"/>
      </w:rPr>
      <w:t>Data elementer</w:t>
    </w:r>
  </w:p>
  <w:p w:rsidR="007707CB" w:rsidRPr="000D1231" w:rsidRDefault="007707CB" w:rsidP="000D1231">
    <w:pPr>
      <w:pStyle w:val="Header"/>
      <w:jc w:val="center"/>
      <w:rPr>
        <w:rFonts w:ascii="Arial" w:hAnsi="Arial" w:cs="Arial"/>
        <w:sz w:val="2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CB" w:rsidRPr="000D1231" w:rsidRDefault="007707CB" w:rsidP="000D1231">
    <w:pPr>
      <w:pStyle w:val="Header"/>
      <w:jc w:val="center"/>
      <w:rPr>
        <w:rFonts w:ascii="Arial" w:hAnsi="Arial" w:cs="Arial"/>
        <w:sz w:val="22"/>
      </w:rPr>
    </w:pPr>
    <w:r w:rsidRPr="000D1231">
      <w:rPr>
        <w:rFonts w:ascii="Arial" w:hAnsi="Arial" w:cs="Arial"/>
        <w:sz w:val="22"/>
      </w:rPr>
      <w:t>Servicebeskrivelse</w:t>
    </w:r>
  </w:p>
  <w:p w:rsidR="007707CB" w:rsidRPr="000D1231" w:rsidRDefault="007707CB" w:rsidP="000D1231">
    <w:pPr>
      <w:pStyle w:val="Header"/>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D6FEA"/>
    <w:multiLevelType w:val="multilevel"/>
    <w:tmpl w:val="E5C8AFAA"/>
    <w:lvl w:ilvl="0">
      <w:start w:val="1"/>
      <w:numFmt w:val="decimal"/>
      <w:lvlRestart w:val="0"/>
      <w:pStyle w:val="Heading1"/>
      <w:lvlText w:val="%1"/>
      <w:lvlJc w:val="left"/>
      <w:pPr>
        <w:tabs>
          <w:tab w:val="num" w:pos="567"/>
        </w:tabs>
      </w:pPr>
      <w:rPr>
        <w:rFonts w:cs="Times New Roman"/>
      </w:rPr>
    </w:lvl>
    <w:lvl w:ilvl="1">
      <w:start w:val="1"/>
      <w:numFmt w:val="decimal"/>
      <w:pStyle w:val="Heading2"/>
      <w:lvlText w:val="%1.%2"/>
      <w:lvlJc w:val="left"/>
      <w:pPr>
        <w:tabs>
          <w:tab w:val="num" w:pos="680"/>
        </w:tabs>
        <w:ind w:left="794" w:hanging="794"/>
      </w:pPr>
      <w:rPr>
        <w:rFonts w:cs="Times New Roman"/>
      </w:rPr>
    </w:lvl>
    <w:lvl w:ilvl="2">
      <w:start w:val="1"/>
      <w:numFmt w:val="decimal"/>
      <w:pStyle w:val="Heading3"/>
      <w:lvlText w:val="%1.%2.%3"/>
      <w:lvlJc w:val="left"/>
      <w:pPr>
        <w:tabs>
          <w:tab w:val="num" w:pos="680"/>
        </w:tabs>
        <w:ind w:left="794" w:hanging="794"/>
      </w:pPr>
      <w:rPr>
        <w:rFonts w:cs="Times New Roman"/>
      </w:rPr>
    </w:lvl>
    <w:lvl w:ilvl="3">
      <w:start w:val="1"/>
      <w:numFmt w:val="decimal"/>
      <w:pStyle w:val="Heading4"/>
      <w:lvlText w:val="%1.%2.%3.%4"/>
      <w:lvlJc w:val="left"/>
      <w:pPr>
        <w:tabs>
          <w:tab w:val="num" w:pos="862"/>
        </w:tabs>
        <w:ind w:left="862" w:hanging="862"/>
      </w:pPr>
      <w:rPr>
        <w:rFonts w:cs="Times New Roman"/>
      </w:rPr>
    </w:lvl>
    <w:lvl w:ilvl="4">
      <w:start w:val="1"/>
      <w:numFmt w:val="decimal"/>
      <w:pStyle w:val="Heading5"/>
      <w:lvlText w:val="%1.%2.%3.%4.%5"/>
      <w:lvlJc w:val="left"/>
      <w:pPr>
        <w:tabs>
          <w:tab w:val="num" w:pos="1009"/>
        </w:tabs>
        <w:ind w:left="1009" w:hanging="1009"/>
      </w:pPr>
      <w:rPr>
        <w:rFonts w:cs="Times New Roman"/>
      </w:rPr>
    </w:lvl>
    <w:lvl w:ilvl="5">
      <w:start w:val="1"/>
      <w:numFmt w:val="decimal"/>
      <w:pStyle w:val="Heading6"/>
      <w:lvlText w:val="%1.%2.%3.%4.%5.%6"/>
      <w:lvlJc w:val="left"/>
      <w:pPr>
        <w:tabs>
          <w:tab w:val="num" w:pos="1151"/>
        </w:tabs>
        <w:ind w:left="1151" w:hanging="1151"/>
      </w:pPr>
      <w:rPr>
        <w:rFonts w:cs="Times New Roman"/>
      </w:rPr>
    </w:lvl>
    <w:lvl w:ilvl="6">
      <w:start w:val="1"/>
      <w:numFmt w:val="decimal"/>
      <w:pStyle w:val="Heading7"/>
      <w:lvlText w:val="%1.%2.%3.%4.%5.%6.%7"/>
      <w:lvlJc w:val="left"/>
      <w:pPr>
        <w:tabs>
          <w:tab w:val="num" w:pos="1298"/>
        </w:tabs>
        <w:ind w:left="1298" w:hanging="1298"/>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2"/>
        </w:tabs>
        <w:ind w:left="1582" w:hanging="1582"/>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1231"/>
    <w:rsid w:val="000D1231"/>
    <w:rsid w:val="00304790"/>
    <w:rsid w:val="00427F60"/>
    <w:rsid w:val="00515878"/>
    <w:rsid w:val="006718FC"/>
    <w:rsid w:val="00684B45"/>
    <w:rsid w:val="007707CB"/>
    <w:rsid w:val="00785361"/>
    <w:rsid w:val="007C09C7"/>
    <w:rsid w:val="00822DED"/>
    <w:rsid w:val="008902D4"/>
    <w:rsid w:val="009303A2"/>
    <w:rsid w:val="00A01251"/>
    <w:rsid w:val="00A92673"/>
    <w:rsid w:val="00B71915"/>
    <w:rsid w:val="00C365FF"/>
    <w:rsid w:val="00E96DE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85361"/>
    <w:rPr>
      <w:sz w:val="24"/>
      <w:szCs w:val="24"/>
    </w:rPr>
  </w:style>
  <w:style w:type="paragraph" w:styleId="Heading1">
    <w:name w:val="heading 1"/>
    <w:basedOn w:val="Normal"/>
    <w:next w:val="Normal"/>
    <w:link w:val="Heading1Char"/>
    <w:autoRedefine/>
    <w:uiPriority w:val="99"/>
    <w:qFormat/>
    <w:rsid w:val="000D1231"/>
    <w:pPr>
      <w:keepLines/>
      <w:numPr>
        <w:numId w:val="1"/>
      </w:numPr>
      <w:spacing w:after="360"/>
      <w:outlineLvl w:val="0"/>
    </w:pPr>
    <w:rPr>
      <w:rFonts w:ascii="Arial" w:hAnsi="Arial" w:cs="Arial"/>
      <w:b/>
      <w:bCs/>
      <w:sz w:val="30"/>
      <w:szCs w:val="28"/>
    </w:rPr>
  </w:style>
  <w:style w:type="paragraph" w:styleId="Heading2">
    <w:name w:val="heading 2"/>
    <w:basedOn w:val="Normal"/>
    <w:next w:val="Normal"/>
    <w:link w:val="Heading2Char"/>
    <w:uiPriority w:val="99"/>
    <w:qFormat/>
    <w:rsid w:val="000D1231"/>
    <w:pPr>
      <w:keepLines/>
      <w:numPr>
        <w:ilvl w:val="1"/>
        <w:numId w:val="1"/>
      </w:numPr>
      <w:suppressAutoHyphens/>
      <w:outlineLvl w:val="1"/>
    </w:pPr>
    <w:rPr>
      <w:rFonts w:ascii="Arial" w:hAnsi="Arial" w:cs="Arial"/>
      <w:b/>
      <w:bCs/>
      <w:szCs w:val="26"/>
    </w:rPr>
  </w:style>
  <w:style w:type="paragraph" w:styleId="Heading3">
    <w:name w:val="heading 3"/>
    <w:basedOn w:val="Normal"/>
    <w:next w:val="Normal"/>
    <w:link w:val="Heading3Char"/>
    <w:autoRedefine/>
    <w:uiPriority w:val="99"/>
    <w:qFormat/>
    <w:rsid w:val="000D1231"/>
    <w:pPr>
      <w:keepNext/>
      <w:numPr>
        <w:ilvl w:val="2"/>
        <w:numId w:val="1"/>
      </w:numPr>
      <w:spacing w:before="240" w:after="60"/>
      <w:outlineLvl w:val="2"/>
    </w:pPr>
    <w:rPr>
      <w:rFonts w:ascii="Arial" w:hAnsi="Arial" w:cs="Arial"/>
      <w:b/>
      <w:bCs/>
      <w:sz w:val="20"/>
    </w:rPr>
  </w:style>
  <w:style w:type="paragraph" w:styleId="Heading4">
    <w:name w:val="heading 4"/>
    <w:basedOn w:val="Normal"/>
    <w:next w:val="Normal"/>
    <w:link w:val="Heading4Char"/>
    <w:uiPriority w:val="99"/>
    <w:qFormat/>
    <w:rsid w:val="000D1231"/>
    <w:pPr>
      <w:keepNext/>
      <w:keepLines/>
      <w:numPr>
        <w:ilvl w:val="3"/>
        <w:numId w:val="1"/>
      </w:numPr>
      <w:spacing w:before="200"/>
      <w:outlineLvl w:val="3"/>
    </w:pPr>
    <w:rPr>
      <w:rFonts w:ascii="Arial" w:hAnsi="Arial"/>
      <w:b/>
      <w:bCs/>
      <w:i/>
      <w:iCs/>
      <w:color w:val="000000"/>
      <w:sz w:val="22"/>
      <w:szCs w:val="22"/>
    </w:rPr>
  </w:style>
  <w:style w:type="paragraph" w:styleId="Heading5">
    <w:name w:val="heading 5"/>
    <w:basedOn w:val="Normal"/>
    <w:next w:val="Normal"/>
    <w:link w:val="Heading5Char"/>
    <w:uiPriority w:val="99"/>
    <w:qFormat/>
    <w:rsid w:val="000D1231"/>
    <w:pPr>
      <w:keepNext/>
      <w:keepLines/>
      <w:numPr>
        <w:ilvl w:val="4"/>
        <w:numId w:val="1"/>
      </w:numPr>
      <w:spacing w:before="200"/>
      <w:outlineLvl w:val="4"/>
    </w:pPr>
    <w:rPr>
      <w:rFonts w:ascii="Arial" w:hAnsi="Arial"/>
      <w:color w:val="000000"/>
    </w:rPr>
  </w:style>
  <w:style w:type="paragraph" w:styleId="Heading6">
    <w:name w:val="heading 6"/>
    <w:basedOn w:val="Normal"/>
    <w:next w:val="Normal"/>
    <w:link w:val="Heading6Char"/>
    <w:uiPriority w:val="99"/>
    <w:qFormat/>
    <w:rsid w:val="000D1231"/>
    <w:pPr>
      <w:keepNext/>
      <w:keepLines/>
      <w:numPr>
        <w:ilvl w:val="5"/>
        <w:numId w:val="1"/>
      </w:numPr>
      <w:spacing w:before="200"/>
      <w:outlineLvl w:val="5"/>
    </w:pPr>
    <w:rPr>
      <w:rFonts w:ascii="Arial" w:hAnsi="Arial"/>
      <w:i/>
      <w:iCs/>
      <w:color w:val="6E6E6E"/>
    </w:rPr>
  </w:style>
  <w:style w:type="paragraph" w:styleId="Heading7">
    <w:name w:val="heading 7"/>
    <w:basedOn w:val="Normal"/>
    <w:next w:val="Normal"/>
    <w:link w:val="Heading7Char"/>
    <w:uiPriority w:val="99"/>
    <w:qFormat/>
    <w:rsid w:val="000D1231"/>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uiPriority w:val="99"/>
    <w:qFormat/>
    <w:rsid w:val="000D1231"/>
    <w:pPr>
      <w:keepNext/>
      <w:keepLines/>
      <w:numPr>
        <w:ilvl w:val="7"/>
        <w:numId w:val="1"/>
      </w:numPr>
      <w:spacing w:before="200"/>
      <w:outlineLvl w:val="7"/>
    </w:pPr>
    <w:rPr>
      <w:rFonts w:ascii="Arial" w:hAnsi="Arial"/>
      <w:color w:val="404040"/>
      <w:sz w:val="20"/>
      <w:szCs w:val="20"/>
    </w:rPr>
  </w:style>
  <w:style w:type="paragraph" w:styleId="Heading9">
    <w:name w:val="heading 9"/>
    <w:basedOn w:val="Normal"/>
    <w:next w:val="Normal"/>
    <w:link w:val="Heading9Char"/>
    <w:uiPriority w:val="99"/>
    <w:qFormat/>
    <w:rsid w:val="000D1231"/>
    <w:pPr>
      <w:keepNext/>
      <w:keepLines/>
      <w:numPr>
        <w:ilvl w:val="8"/>
        <w:numId w:val="1"/>
      </w:numPr>
      <w:spacing w:before="200"/>
      <w:outlineLvl w:val="8"/>
    </w:pPr>
    <w:rPr>
      <w:rFonts w:ascii="Arial" w:hAnsi="Arial"/>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1231"/>
    <w:rPr>
      <w:rFonts w:ascii="Arial" w:hAnsi="Arial" w:cs="Arial"/>
      <w:b/>
      <w:bCs/>
      <w:sz w:val="28"/>
      <w:szCs w:val="28"/>
      <w:lang w:eastAsia="da-DK"/>
    </w:rPr>
  </w:style>
  <w:style w:type="character" w:customStyle="1" w:styleId="Heading2Char">
    <w:name w:val="Heading 2 Char"/>
    <w:basedOn w:val="DefaultParagraphFont"/>
    <w:link w:val="Heading2"/>
    <w:uiPriority w:val="99"/>
    <w:locked/>
    <w:rsid w:val="000D1231"/>
    <w:rPr>
      <w:rFonts w:ascii="Arial" w:hAnsi="Arial" w:cs="Arial"/>
      <w:b/>
      <w:bCs/>
      <w:sz w:val="26"/>
      <w:szCs w:val="26"/>
      <w:lang w:eastAsia="da-DK"/>
    </w:rPr>
  </w:style>
  <w:style w:type="character" w:customStyle="1" w:styleId="Heading3Char">
    <w:name w:val="Heading 3 Char"/>
    <w:basedOn w:val="DefaultParagraphFont"/>
    <w:link w:val="Heading3"/>
    <w:uiPriority w:val="99"/>
    <w:locked/>
    <w:rsid w:val="000D1231"/>
    <w:rPr>
      <w:rFonts w:ascii="Arial" w:hAnsi="Arial" w:cs="Arial"/>
      <w:b/>
      <w:bCs/>
      <w:sz w:val="24"/>
      <w:szCs w:val="24"/>
      <w:lang w:eastAsia="da-DK"/>
    </w:rPr>
  </w:style>
  <w:style w:type="character" w:customStyle="1" w:styleId="Heading4Char">
    <w:name w:val="Heading 4 Char"/>
    <w:basedOn w:val="DefaultParagraphFont"/>
    <w:link w:val="Heading4"/>
    <w:uiPriority w:val="99"/>
    <w:locked/>
    <w:rsid w:val="000D1231"/>
    <w:rPr>
      <w:rFonts w:ascii="Arial" w:hAnsi="Arial" w:cs="Times New Roman"/>
      <w:b/>
      <w:bCs/>
      <w:i/>
      <w:iCs/>
      <w:color w:val="000000"/>
      <w:sz w:val="22"/>
      <w:lang w:eastAsia="da-DK"/>
    </w:rPr>
  </w:style>
  <w:style w:type="character" w:customStyle="1" w:styleId="Heading5Char">
    <w:name w:val="Heading 5 Char"/>
    <w:basedOn w:val="DefaultParagraphFont"/>
    <w:link w:val="Heading5"/>
    <w:uiPriority w:val="99"/>
    <w:semiHidden/>
    <w:locked/>
    <w:rsid w:val="000D1231"/>
    <w:rPr>
      <w:rFonts w:ascii="Arial" w:hAnsi="Arial" w:cs="Times New Roman"/>
      <w:color w:val="000000"/>
      <w:sz w:val="24"/>
      <w:szCs w:val="24"/>
      <w:lang w:eastAsia="da-DK"/>
    </w:rPr>
  </w:style>
  <w:style w:type="character" w:customStyle="1" w:styleId="Heading6Char">
    <w:name w:val="Heading 6 Char"/>
    <w:basedOn w:val="DefaultParagraphFont"/>
    <w:link w:val="Heading6"/>
    <w:uiPriority w:val="99"/>
    <w:semiHidden/>
    <w:locked/>
    <w:rsid w:val="000D1231"/>
    <w:rPr>
      <w:rFonts w:ascii="Arial" w:hAnsi="Arial" w:cs="Times New Roman"/>
      <w:i/>
      <w:iCs/>
      <w:color w:val="6E6E6E"/>
      <w:sz w:val="24"/>
      <w:szCs w:val="24"/>
      <w:lang w:eastAsia="da-DK"/>
    </w:rPr>
  </w:style>
  <w:style w:type="character" w:customStyle="1" w:styleId="Heading7Char">
    <w:name w:val="Heading 7 Char"/>
    <w:basedOn w:val="DefaultParagraphFont"/>
    <w:link w:val="Heading7"/>
    <w:uiPriority w:val="99"/>
    <w:semiHidden/>
    <w:locked/>
    <w:rsid w:val="000D1231"/>
    <w:rPr>
      <w:rFonts w:ascii="Arial" w:hAnsi="Arial" w:cs="Times New Roman"/>
      <w:i/>
      <w:iCs/>
      <w:color w:val="404040"/>
      <w:sz w:val="24"/>
      <w:szCs w:val="24"/>
      <w:lang w:eastAsia="da-DK"/>
    </w:rPr>
  </w:style>
  <w:style w:type="character" w:customStyle="1" w:styleId="Heading8Char">
    <w:name w:val="Heading 8 Char"/>
    <w:basedOn w:val="DefaultParagraphFont"/>
    <w:link w:val="Heading8"/>
    <w:uiPriority w:val="99"/>
    <w:semiHidden/>
    <w:locked/>
    <w:rsid w:val="000D1231"/>
    <w:rPr>
      <w:rFonts w:ascii="Arial" w:hAnsi="Arial" w:cs="Times New Roman"/>
      <w:color w:val="404040"/>
      <w:sz w:val="20"/>
      <w:szCs w:val="20"/>
      <w:lang w:eastAsia="da-DK"/>
    </w:rPr>
  </w:style>
  <w:style w:type="character" w:customStyle="1" w:styleId="Heading9Char">
    <w:name w:val="Heading 9 Char"/>
    <w:basedOn w:val="DefaultParagraphFont"/>
    <w:link w:val="Heading9"/>
    <w:uiPriority w:val="99"/>
    <w:semiHidden/>
    <w:locked/>
    <w:rsid w:val="000D1231"/>
    <w:rPr>
      <w:rFonts w:ascii="Arial" w:hAnsi="Arial" w:cs="Times New Roman"/>
      <w:i/>
      <w:iCs/>
      <w:color w:val="404040"/>
      <w:sz w:val="20"/>
      <w:szCs w:val="20"/>
      <w:lang w:eastAsia="da-DK"/>
    </w:rPr>
  </w:style>
  <w:style w:type="paragraph" w:styleId="Subtitle">
    <w:name w:val="Subtitle"/>
    <w:basedOn w:val="Normal"/>
    <w:next w:val="Normal"/>
    <w:link w:val="SubtitleChar"/>
    <w:uiPriority w:val="99"/>
    <w:qFormat/>
    <w:rsid w:val="00785361"/>
    <w:pPr>
      <w:numPr>
        <w:ilvl w:val="1"/>
      </w:numPr>
    </w:pPr>
    <w:rPr>
      <w:rFonts w:ascii="Arial" w:hAnsi="Arial"/>
      <w:i/>
      <w:iCs/>
      <w:color w:val="000000"/>
      <w:spacing w:val="15"/>
    </w:rPr>
  </w:style>
  <w:style w:type="character" w:customStyle="1" w:styleId="SubtitleChar">
    <w:name w:val="Subtitle Char"/>
    <w:basedOn w:val="DefaultParagraphFont"/>
    <w:link w:val="Subtitle"/>
    <w:uiPriority w:val="99"/>
    <w:locked/>
    <w:rsid w:val="00785361"/>
    <w:rPr>
      <w:rFonts w:ascii="Arial" w:hAnsi="Arial" w:cs="Times New Roman"/>
      <w:i/>
      <w:iCs/>
      <w:color w:val="000000"/>
      <w:spacing w:val="15"/>
      <w:sz w:val="24"/>
      <w:szCs w:val="24"/>
      <w:lang w:eastAsia="da-DK"/>
    </w:rPr>
  </w:style>
  <w:style w:type="character" w:styleId="SubtleEmphasis">
    <w:name w:val="Subtle Emphasis"/>
    <w:basedOn w:val="DefaultParagraphFont"/>
    <w:uiPriority w:val="99"/>
    <w:qFormat/>
    <w:rsid w:val="00785361"/>
    <w:rPr>
      <w:rFonts w:cs="Times New Roman"/>
      <w:i/>
      <w:iCs/>
      <w:color w:val="000000"/>
    </w:rPr>
  </w:style>
  <w:style w:type="paragraph" w:customStyle="1" w:styleId="Overskrift1a">
    <w:name w:val="Overskrift 1a"/>
    <w:basedOn w:val="Normal"/>
    <w:next w:val="Normal"/>
    <w:link w:val="Overskrift1aTegn"/>
    <w:autoRedefine/>
    <w:uiPriority w:val="99"/>
    <w:rsid w:val="000D1231"/>
    <w:pPr>
      <w:keepLines/>
      <w:spacing w:after="360"/>
      <w:outlineLvl w:val="0"/>
    </w:pPr>
    <w:rPr>
      <w:rFonts w:ascii="Arial" w:hAnsi="Arial" w:cs="Arial"/>
      <w:b/>
      <w:sz w:val="30"/>
    </w:rPr>
  </w:style>
  <w:style w:type="character" w:customStyle="1" w:styleId="Overskrift1aTegn">
    <w:name w:val="Overskrift 1a Tegn"/>
    <w:basedOn w:val="DefaultParagraphFont"/>
    <w:link w:val="Overskrift1a"/>
    <w:uiPriority w:val="99"/>
    <w:locked/>
    <w:rsid w:val="000D1231"/>
    <w:rPr>
      <w:rFonts w:ascii="Arial" w:hAnsi="Arial" w:cs="Arial"/>
      <w:b/>
      <w:sz w:val="24"/>
      <w:szCs w:val="24"/>
      <w:lang w:eastAsia="da-DK"/>
    </w:rPr>
  </w:style>
  <w:style w:type="paragraph" w:customStyle="1" w:styleId="Overskrift211pkt">
    <w:name w:val="Overskrift 2 + 11 pkt"/>
    <w:basedOn w:val="Normal"/>
    <w:link w:val="Overskrift211pktTegn"/>
    <w:uiPriority w:val="99"/>
    <w:rsid w:val="000D1231"/>
    <w:pPr>
      <w:keepLines/>
      <w:suppressAutoHyphens/>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uiPriority w:val="99"/>
    <w:locked/>
    <w:rsid w:val="000D1231"/>
    <w:rPr>
      <w:rFonts w:ascii="Arial" w:hAnsi="Arial" w:cs="Arial"/>
      <w:b/>
      <w:sz w:val="24"/>
      <w:szCs w:val="24"/>
      <w:lang w:eastAsia="da-DK"/>
    </w:rPr>
  </w:style>
  <w:style w:type="paragraph" w:customStyle="1" w:styleId="Normal11">
    <w:name w:val="Normal + 11"/>
    <w:basedOn w:val="Normal"/>
    <w:link w:val="Normal11Tegn"/>
    <w:uiPriority w:val="99"/>
    <w:rsid w:val="000D1231"/>
    <w:rPr>
      <w:sz w:val="22"/>
    </w:rPr>
  </w:style>
  <w:style w:type="character" w:customStyle="1" w:styleId="Normal11Tegn">
    <w:name w:val="Normal + 11 Tegn"/>
    <w:basedOn w:val="DefaultParagraphFont"/>
    <w:link w:val="Normal11"/>
    <w:uiPriority w:val="99"/>
    <w:locked/>
    <w:rsid w:val="000D1231"/>
    <w:rPr>
      <w:rFonts w:cs="Times New Roman"/>
      <w:sz w:val="24"/>
      <w:szCs w:val="24"/>
      <w:lang w:eastAsia="da-DK"/>
    </w:rPr>
  </w:style>
  <w:style w:type="paragraph" w:styleId="Header">
    <w:name w:val="header"/>
    <w:basedOn w:val="Normal"/>
    <w:link w:val="HeaderChar"/>
    <w:uiPriority w:val="99"/>
    <w:rsid w:val="000D1231"/>
    <w:pPr>
      <w:tabs>
        <w:tab w:val="center" w:pos="4819"/>
        <w:tab w:val="right" w:pos="9638"/>
      </w:tabs>
    </w:pPr>
  </w:style>
  <w:style w:type="character" w:customStyle="1" w:styleId="HeaderChar">
    <w:name w:val="Header Char"/>
    <w:basedOn w:val="DefaultParagraphFont"/>
    <w:link w:val="Header"/>
    <w:uiPriority w:val="99"/>
    <w:locked/>
    <w:rsid w:val="000D1231"/>
    <w:rPr>
      <w:rFonts w:cs="Times New Roman"/>
      <w:sz w:val="24"/>
      <w:szCs w:val="24"/>
      <w:lang w:eastAsia="da-DK"/>
    </w:rPr>
  </w:style>
  <w:style w:type="paragraph" w:styleId="Footer">
    <w:name w:val="footer"/>
    <w:basedOn w:val="Normal"/>
    <w:link w:val="FooterChar"/>
    <w:uiPriority w:val="99"/>
    <w:rsid w:val="000D1231"/>
    <w:pPr>
      <w:tabs>
        <w:tab w:val="center" w:pos="4819"/>
        <w:tab w:val="right" w:pos="9638"/>
      </w:tabs>
    </w:pPr>
  </w:style>
  <w:style w:type="character" w:customStyle="1" w:styleId="FooterChar">
    <w:name w:val="Footer Char"/>
    <w:basedOn w:val="DefaultParagraphFont"/>
    <w:link w:val="Footer"/>
    <w:uiPriority w:val="99"/>
    <w:locked/>
    <w:rsid w:val="000D1231"/>
    <w:rPr>
      <w:rFonts w:cs="Times New Roman"/>
      <w:sz w:val="24"/>
      <w:szCs w:val="24"/>
      <w:lang w:eastAsia="da-DK"/>
    </w:rPr>
  </w:style>
  <w:style w:type="paragraph" w:styleId="TOC1">
    <w:name w:val="toc 1"/>
    <w:basedOn w:val="Normal"/>
    <w:next w:val="Normal"/>
    <w:autoRedefine/>
    <w:uiPriority w:val="99"/>
    <w:rsid w:val="000D1231"/>
    <w:pPr>
      <w:spacing w:after="100"/>
    </w:pPr>
    <w:rPr>
      <w:rFonts w:ascii="Arial" w:hAnsi="Arial" w:cs="Arial"/>
      <w:b/>
    </w:rPr>
  </w:style>
  <w:style w:type="paragraph" w:styleId="TOC2">
    <w:name w:val="toc 2"/>
    <w:basedOn w:val="Normal"/>
    <w:next w:val="Normal"/>
    <w:autoRedefine/>
    <w:uiPriority w:val="99"/>
    <w:rsid w:val="000D1231"/>
    <w:pPr>
      <w:spacing w:after="100"/>
      <w:ind w:left="240"/>
    </w:pPr>
    <w:rPr>
      <w:rFonts w:ascii="Arial" w:hAnsi="Arial" w:cs="Arial"/>
      <w:b/>
      <w:sz w:val="18"/>
    </w:rPr>
  </w:style>
  <w:style w:type="paragraph" w:styleId="TOC3">
    <w:name w:val="toc 3"/>
    <w:basedOn w:val="Normal"/>
    <w:next w:val="Normal"/>
    <w:autoRedefine/>
    <w:uiPriority w:val="99"/>
    <w:rsid w:val="000D1231"/>
    <w:pPr>
      <w:spacing w:after="100" w:line="276" w:lineRule="auto"/>
      <w:ind w:left="440"/>
    </w:pPr>
    <w:rPr>
      <w:sz w:val="22"/>
      <w:szCs w:val="22"/>
    </w:rPr>
  </w:style>
  <w:style w:type="paragraph" w:styleId="TOC4">
    <w:name w:val="toc 4"/>
    <w:basedOn w:val="Normal"/>
    <w:next w:val="Normal"/>
    <w:autoRedefine/>
    <w:uiPriority w:val="99"/>
    <w:rsid w:val="000D1231"/>
    <w:pPr>
      <w:spacing w:after="100" w:line="276" w:lineRule="auto"/>
      <w:ind w:left="660"/>
    </w:pPr>
    <w:rPr>
      <w:sz w:val="22"/>
      <w:szCs w:val="22"/>
    </w:rPr>
  </w:style>
  <w:style w:type="paragraph" w:styleId="TOC5">
    <w:name w:val="toc 5"/>
    <w:basedOn w:val="Normal"/>
    <w:next w:val="Normal"/>
    <w:autoRedefine/>
    <w:uiPriority w:val="99"/>
    <w:rsid w:val="000D1231"/>
    <w:pPr>
      <w:spacing w:after="100" w:line="276" w:lineRule="auto"/>
      <w:ind w:left="880"/>
    </w:pPr>
    <w:rPr>
      <w:sz w:val="22"/>
      <w:szCs w:val="22"/>
    </w:rPr>
  </w:style>
  <w:style w:type="paragraph" w:styleId="TOC6">
    <w:name w:val="toc 6"/>
    <w:basedOn w:val="Normal"/>
    <w:next w:val="Normal"/>
    <w:autoRedefine/>
    <w:uiPriority w:val="99"/>
    <w:rsid w:val="000D1231"/>
    <w:pPr>
      <w:spacing w:after="100" w:line="276" w:lineRule="auto"/>
      <w:ind w:left="1100"/>
    </w:pPr>
    <w:rPr>
      <w:sz w:val="22"/>
      <w:szCs w:val="22"/>
    </w:rPr>
  </w:style>
  <w:style w:type="paragraph" w:styleId="TOC7">
    <w:name w:val="toc 7"/>
    <w:basedOn w:val="Normal"/>
    <w:next w:val="Normal"/>
    <w:autoRedefine/>
    <w:uiPriority w:val="99"/>
    <w:rsid w:val="000D1231"/>
    <w:pPr>
      <w:spacing w:after="100" w:line="276" w:lineRule="auto"/>
      <w:ind w:left="1320"/>
    </w:pPr>
    <w:rPr>
      <w:sz w:val="22"/>
      <w:szCs w:val="22"/>
    </w:rPr>
  </w:style>
  <w:style w:type="paragraph" w:styleId="TOC8">
    <w:name w:val="toc 8"/>
    <w:basedOn w:val="Normal"/>
    <w:next w:val="Normal"/>
    <w:autoRedefine/>
    <w:uiPriority w:val="99"/>
    <w:rsid w:val="000D1231"/>
    <w:pPr>
      <w:spacing w:after="100" w:line="276" w:lineRule="auto"/>
      <w:ind w:left="1540"/>
    </w:pPr>
    <w:rPr>
      <w:sz w:val="22"/>
      <w:szCs w:val="22"/>
    </w:rPr>
  </w:style>
  <w:style w:type="paragraph" w:styleId="TOC9">
    <w:name w:val="toc 9"/>
    <w:basedOn w:val="Normal"/>
    <w:next w:val="Normal"/>
    <w:autoRedefine/>
    <w:uiPriority w:val="99"/>
    <w:rsid w:val="000D1231"/>
    <w:pPr>
      <w:spacing w:after="100" w:line="276" w:lineRule="auto"/>
      <w:ind w:left="1760"/>
    </w:pPr>
    <w:rPr>
      <w:sz w:val="22"/>
      <w:szCs w:val="22"/>
    </w:rPr>
  </w:style>
  <w:style w:type="character" w:styleId="Hyperlink">
    <w:name w:val="Hyperlink"/>
    <w:basedOn w:val="DefaultParagraphFont"/>
    <w:uiPriority w:val="99"/>
    <w:rsid w:val="000D1231"/>
    <w:rPr>
      <w:rFonts w:cs="Times New Roman"/>
      <w:color w:val="5F5F5F"/>
      <w:u w:val="single"/>
    </w:rPr>
  </w:style>
  <w:style w:type="paragraph" w:styleId="BalloonText">
    <w:name w:val="Balloon Text"/>
    <w:basedOn w:val="Normal"/>
    <w:link w:val="BalloonTextChar"/>
    <w:uiPriority w:val="99"/>
    <w:semiHidden/>
    <w:rsid w:val="00304790"/>
    <w:rPr>
      <w:rFonts w:ascii="Tahoma" w:hAnsi="Tahoma" w:cs="Tahoma"/>
      <w:sz w:val="16"/>
      <w:szCs w:val="16"/>
    </w:rPr>
  </w:style>
  <w:style w:type="character" w:customStyle="1" w:styleId="BalloonTextChar">
    <w:name w:val="Balloon Text Char"/>
    <w:basedOn w:val="DefaultParagraphFont"/>
    <w:link w:val="BalloonText"/>
    <w:uiPriority w:val="99"/>
    <w:semiHidden/>
    <w:rsid w:val="00B037F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55" Type="http://schemas.openxmlformats.org/officeDocument/2006/relationships/header" Target="header25.xml"/><Relationship Id="rId63" Type="http://schemas.openxmlformats.org/officeDocument/2006/relationships/header" Target="header29.xml"/><Relationship Id="rId68" Type="http://schemas.openxmlformats.org/officeDocument/2006/relationships/footer" Target="footer31.xml"/><Relationship Id="rId7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3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footer" Target="footer34.xml"/><Relationship Id="rId79" Type="http://schemas.openxmlformats.org/officeDocument/2006/relationships/header" Target="header37.xml"/><Relationship Id="rId5" Type="http://schemas.openxmlformats.org/officeDocument/2006/relationships/footnotes" Target="footnotes.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footer" Target="footer25.xml"/><Relationship Id="rId64" Type="http://schemas.openxmlformats.org/officeDocument/2006/relationships/footer" Target="footer29.xml"/><Relationship Id="rId69" Type="http://schemas.openxmlformats.org/officeDocument/2006/relationships/header" Target="header32.xml"/><Relationship Id="rId77" Type="http://schemas.openxmlformats.org/officeDocument/2006/relationships/header" Target="header36.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95</Pages>
  <Words>24147</Words>
  <Characters>-32766</Characters>
  <Application>Microsoft Office Outlook</Application>
  <DocSecurity>0</DocSecurity>
  <Lines>0</Lines>
  <Paragraphs>0</Paragraphs>
  <ScaleCrop>false</ScaleCrop>
  <Company>SKAT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Servicebeskrivelser</dc:title>
  <dc:subject/>
  <dc:creator>Jesper Topsøe Johansen</dc:creator>
  <cp:keywords/>
  <dc:description/>
  <cp:lastModifiedBy>jbh</cp:lastModifiedBy>
  <cp:revision>3</cp:revision>
  <dcterms:created xsi:type="dcterms:W3CDTF">2011-09-01T09:52:00Z</dcterms:created>
  <dcterms:modified xsi:type="dcterms:W3CDTF">2011-09-01T09:53:00Z</dcterms:modified>
</cp:coreProperties>
</file>