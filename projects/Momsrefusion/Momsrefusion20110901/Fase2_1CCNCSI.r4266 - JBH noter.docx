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713" w:rsidRDefault="00A07713" w:rsidP="00D5057A">
      <w:pPr>
        <w:pStyle w:val="TOC1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290637208" w:history="1">
        <w:r w:rsidRPr="00573EC4">
          <w:rPr>
            <w:rStyle w:val="Hyperlink"/>
            <w:rFonts w:cs="Arial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09" w:history="1">
        <w:r w:rsidRPr="00573EC4">
          <w:rPr>
            <w:rStyle w:val="Hyperlink"/>
            <w:rFonts w:cs="Arial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0" w:history="1">
        <w:r w:rsidRPr="00573EC4">
          <w:rPr>
            <w:rStyle w:val="Hyperlink"/>
            <w:rFonts w:cs="Arial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1" w:history="1">
        <w:r w:rsidRPr="00573EC4">
          <w:rPr>
            <w:rStyle w:val="Hyperlink"/>
            <w:rFonts w:cs="Arial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1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2" w:history="1">
        <w:r w:rsidRPr="00573EC4">
          <w:rPr>
            <w:rStyle w:val="Hyperlink"/>
            <w:rFonts w:cs="Arial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3" w:history="1">
        <w:r w:rsidRPr="00573EC4">
          <w:rPr>
            <w:rStyle w:val="Hyperlink"/>
            <w:rFonts w:cs="Arial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4" w:history="1">
        <w:r w:rsidRPr="00573EC4">
          <w:rPr>
            <w:rStyle w:val="Hyperlink"/>
            <w:rFonts w:cs="Arial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5" w:history="1">
        <w:r w:rsidRPr="00573EC4">
          <w:rPr>
            <w:rStyle w:val="Hyperlink"/>
            <w:rFonts w:cs="Arial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6" w:history="1">
        <w:r w:rsidRPr="00573EC4">
          <w:rPr>
            <w:rStyle w:val="Hyperlink"/>
            <w:rFonts w:cs="Arial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7" w:history="1">
        <w:r w:rsidRPr="00573EC4">
          <w:rPr>
            <w:rStyle w:val="Hyperlink"/>
            <w:rFonts w:cs="Arial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8" w:history="1">
        <w:r w:rsidRPr="00573EC4">
          <w:rPr>
            <w:rStyle w:val="Hyperlink"/>
            <w:rFonts w:cs="Arial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19" w:history="1">
        <w:r w:rsidRPr="00573EC4">
          <w:rPr>
            <w:rStyle w:val="Hyperlink"/>
            <w:rFonts w:cs="Arial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0" w:history="1">
        <w:r w:rsidRPr="00573EC4">
          <w:rPr>
            <w:rStyle w:val="Hyperlink"/>
            <w:rFonts w:cs="Arial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1" w:history="1">
        <w:r w:rsidRPr="00573EC4">
          <w:rPr>
            <w:rStyle w:val="Hyperlink"/>
            <w:rFonts w:cs="Arial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2" w:history="1">
        <w:r w:rsidRPr="00573EC4">
          <w:rPr>
            <w:rStyle w:val="Hyperlink"/>
            <w:rFonts w:cs="Arial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3" w:history="1">
        <w:r w:rsidRPr="00573EC4">
          <w:rPr>
            <w:rStyle w:val="Hyperlink"/>
            <w:rFonts w:cs="Arial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4" w:history="1">
        <w:r w:rsidRPr="00573EC4">
          <w:rPr>
            <w:rStyle w:val="Hyperlink"/>
            <w:rFonts w:cs="Arial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5" w:history="1">
        <w:r w:rsidRPr="00573EC4">
          <w:rPr>
            <w:rStyle w:val="Hyperlink"/>
            <w:rFonts w:cs="Arial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6" w:history="1">
        <w:r w:rsidRPr="00573EC4">
          <w:rPr>
            <w:rStyle w:val="Hyperlink"/>
            <w:rFonts w:cs="Arial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7" w:history="1">
        <w:r w:rsidRPr="00573EC4">
          <w:rPr>
            <w:rStyle w:val="Hyperlink"/>
            <w:rFonts w:cs="Arial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8" w:history="1">
        <w:r w:rsidRPr="00573EC4">
          <w:rPr>
            <w:rStyle w:val="Hyperlink"/>
            <w:rFonts w:cs="Arial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29" w:history="1">
        <w:r w:rsidRPr="00573EC4">
          <w:rPr>
            <w:rStyle w:val="Hyperlink"/>
            <w:rFonts w:cs="Arial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30" w:history="1">
        <w:r w:rsidRPr="00573EC4">
          <w:rPr>
            <w:rStyle w:val="Hyperlink"/>
            <w:rFonts w:cs="Arial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pStyle w:val="TOC2"/>
        <w:tabs>
          <w:tab w:val="right" w:leader="dot" w:pos="10195"/>
        </w:tabs>
        <w:rPr>
          <w:rFonts w:ascii="Calibri" w:hAnsi="Calibri" w:cs="Times New Roman"/>
          <w:b w:val="0"/>
          <w:noProof/>
          <w:sz w:val="22"/>
          <w:lang w:eastAsia="da-DK"/>
        </w:rPr>
      </w:pPr>
      <w:hyperlink w:anchor="_Toc290637231" w:history="1">
        <w:r w:rsidRPr="00573EC4">
          <w:rPr>
            <w:rStyle w:val="Hyperlink"/>
            <w:rFonts w:cs="Arial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A07713" w:rsidSect="00D5057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b/>
          <w:sz w:val="48"/>
        </w:rPr>
        <w:fldChar w:fldCharType="end"/>
      </w:r>
      <w:bookmarkStart w:id="0" w:name="_GoBack"/>
      <w:bookmarkEnd w:id="0"/>
    </w:p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290637208"/>
      <w:r>
        <w:rPr>
          <w:rFonts w:ascii="Arial" w:hAnsi="Arial" w:cs="Arial"/>
          <w:b/>
          <w:sz w:val="48"/>
        </w:rPr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A07713" w:rsidRPr="005A4B58" w:rsidTr="00D5057A">
        <w:trPr>
          <w:trHeight w:hRule="exact" w:val="113"/>
        </w:trPr>
        <w:tc>
          <w:tcPr>
            <w:tcW w:w="10345" w:type="dxa"/>
            <w:gridSpan w:val="6"/>
            <w:tcBorders>
              <w:top w:val="single" w:sz="4" w:space="0" w:color="auto"/>
            </w:tcBorders>
            <w:shd w:val="clear" w:color="auto" w:fill="B3B3B3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290637209"/>
            <w:r w:rsidRPr="005A4B58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</w:p>
        </w:tc>
      </w:tr>
      <w:tr w:rsidR="00A07713" w:rsidRPr="005A4B58" w:rsidTr="00D5057A">
        <w:trPr>
          <w:trHeight w:val="283"/>
        </w:trPr>
        <w:tc>
          <w:tcPr>
            <w:tcW w:w="1134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7713" w:rsidRPr="005A4B58" w:rsidTr="00D5057A">
        <w:trPr>
          <w:trHeight w:val="283"/>
        </w:trPr>
        <w:tc>
          <w:tcPr>
            <w:tcW w:w="1134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w96343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Specifikt for Momsrefusion: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- Ansøgning modtaget -&gt; MomsRefusionAnsøgningBehandl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- Afgørelse modtaget -&gt; MomsRefusionAfgørelseBehandl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- Kvittering modtaget -&gt; MomsRefusionKvitteringBehandl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Specifikt for ICS: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5A4B58">
              <w:rPr>
                <w:rFonts w:ascii="Arial" w:hAnsi="Arial" w:cs="Arial"/>
                <w:i/>
                <w:sz w:val="18"/>
              </w:rPr>
              <w:t>EUMeddelelseMomsrefusionModtag_I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* EUMeddelelse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* Modtagerland</w:t>
            </w:r>
            <w:del w:id="3" w:author="jbh" w:date="2011-08-02T14:40:00Z">
              <w:r w:rsidRPr="005A4B58" w:rsidDel="00D832FE">
                <w:rPr>
                  <w:rFonts w:ascii="Arial" w:hAnsi="Arial" w:cs="Arial"/>
                  <w:sz w:val="18"/>
                </w:rPr>
                <w:delText>Liste</w:delText>
              </w:r>
            </w:del>
            <w:r w:rsidRPr="005A4B58">
              <w:rPr>
                <w:rFonts w:ascii="Arial" w:hAnsi="Arial" w:cs="Arial"/>
                <w:sz w:val="18"/>
              </w:rPr>
              <w:t xml:space="preserve">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1{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LandKode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}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(EUMeddelelseEndepunkt)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]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]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5A4B58">
              <w:rPr>
                <w:rFonts w:ascii="Arial" w:hAnsi="Arial" w:cs="Arial"/>
                <w:i/>
                <w:sz w:val="18"/>
              </w:rPr>
              <w:t>EUMeddelelseMomsrefusionModtag_O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EUMeddelelseOutput</w:t>
            </w:r>
          </w:p>
        </w:tc>
      </w:tr>
    </w:tbl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7713" w:rsidSect="00D5057A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A07713" w:rsidRPr="005A4B58" w:rsidTr="00D5057A">
        <w:trPr>
          <w:trHeight w:hRule="exact" w:val="113"/>
        </w:trPr>
        <w:tc>
          <w:tcPr>
            <w:tcW w:w="10345" w:type="dxa"/>
            <w:gridSpan w:val="6"/>
            <w:tcBorders>
              <w:top w:val="single" w:sz="4" w:space="0" w:color="auto"/>
            </w:tcBorders>
            <w:shd w:val="clear" w:color="auto" w:fill="B3B3B3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290637210"/>
            <w:r w:rsidRPr="005A4B58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4"/>
          </w:p>
        </w:tc>
      </w:tr>
      <w:tr w:rsidR="00A07713" w:rsidRPr="005A4B58" w:rsidTr="00D5057A">
        <w:trPr>
          <w:trHeight w:val="283"/>
        </w:trPr>
        <w:tc>
          <w:tcPr>
            <w:tcW w:w="1134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7713" w:rsidRPr="005A4B58" w:rsidTr="00D5057A">
        <w:trPr>
          <w:trHeight w:val="283"/>
        </w:trPr>
        <w:tc>
          <w:tcPr>
            <w:tcW w:w="1134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w96343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Specifikt for Momsrefusion: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5A4B58">
              <w:rPr>
                <w:rFonts w:ascii="Arial" w:hAnsi="Arial" w:cs="Arial"/>
                <w:i/>
                <w:sz w:val="18"/>
              </w:rPr>
              <w:t>EUMeddelelseMomsrefusionSend_I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* EUMeddelelse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* Modtagerland</w:t>
            </w:r>
            <w:del w:id="5" w:author="jbh" w:date="2011-08-02T14:40:00Z">
              <w:r w:rsidRPr="005A4B58" w:rsidDel="00D832FE">
                <w:rPr>
                  <w:rFonts w:ascii="Arial" w:hAnsi="Arial" w:cs="Arial"/>
                  <w:sz w:val="18"/>
                </w:rPr>
                <w:delText>Liste</w:delText>
              </w:r>
            </w:del>
            <w:r w:rsidRPr="005A4B58">
              <w:rPr>
                <w:rFonts w:ascii="Arial" w:hAnsi="Arial" w:cs="Arial"/>
                <w:sz w:val="18"/>
              </w:rPr>
              <w:t xml:space="preserve">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1{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LandKode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}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]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(EUMeddelelsePrioritet)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(EUMeddelelseIntegritetMarkering)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(EUMeddelelseFortroligtMarkering)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(EUMeddelelseKomprimeretMarkering)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(EUMeddelelseKomprimeretAlgoritme)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]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5A4B58">
              <w:rPr>
                <w:rFonts w:ascii="Arial" w:hAnsi="Arial" w:cs="Arial"/>
                <w:i/>
                <w:sz w:val="18"/>
              </w:rPr>
              <w:t>EUMeddelelseMomsrefusionSend_O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* EUMeddelseIse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* Relation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]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7713" w:rsidSect="00D5057A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A07713" w:rsidRPr="005A4B58" w:rsidTr="00D5057A">
        <w:trPr>
          <w:trHeight w:hRule="exact" w:val="113"/>
        </w:trPr>
        <w:tc>
          <w:tcPr>
            <w:tcW w:w="10345" w:type="dxa"/>
            <w:gridSpan w:val="6"/>
            <w:tcBorders>
              <w:top w:val="single" w:sz="4" w:space="0" w:color="auto"/>
            </w:tcBorders>
            <w:shd w:val="clear" w:color="auto" w:fill="B3B3B3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6" w:name="_Toc290637211"/>
            <w:r w:rsidRPr="005A4B58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6"/>
          </w:p>
        </w:tc>
      </w:tr>
      <w:tr w:rsidR="00A07713" w:rsidRPr="005A4B58" w:rsidTr="00D5057A">
        <w:trPr>
          <w:trHeight w:val="283"/>
        </w:trPr>
        <w:tc>
          <w:tcPr>
            <w:tcW w:w="1134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bottom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7713" w:rsidRPr="005A4B58" w:rsidTr="00D5057A">
        <w:trPr>
          <w:trHeight w:val="283"/>
        </w:trPr>
        <w:tc>
          <w:tcPr>
            <w:tcW w:w="1134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13-4-2010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At hente status på en liste af EU-meddelelser for en given periode.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5A4B58">
              <w:rPr>
                <w:rFonts w:ascii="Arial" w:hAnsi="Arial" w:cs="Arial"/>
                <w:i/>
                <w:sz w:val="18"/>
              </w:rPr>
              <w:t>EUMeddelelseStatusSamlingHent_I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SøgeDatoTidFra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SøgeDatoTidTil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EUMeddeleIseSystem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5A4B58">
              <w:rPr>
                <w:rFonts w:ascii="Arial" w:hAnsi="Arial" w:cs="Arial"/>
                <w:i/>
                <w:sz w:val="18"/>
              </w:rPr>
              <w:t>EUMeddelelseStatusSamlingHent_O</w:t>
            </w:r>
          </w:p>
        </w:tc>
      </w:tr>
      <w:tr w:rsidR="00A07713" w:rsidRPr="005A4B58" w:rsidTr="00D5057A">
        <w:trPr>
          <w:trHeight w:val="283"/>
        </w:trPr>
        <w:tc>
          <w:tcPr>
            <w:tcW w:w="1034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* EUMeddelelseStatusListe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0{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* EUMeddelelseStatus *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[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EUMeddelelseIDBinær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EUMeddelelseIDHex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EUMeddelelseLXRStatus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</w:r>
            <w:r w:rsidRPr="005A4B58">
              <w:rPr>
                <w:rFonts w:ascii="Arial" w:hAnsi="Arial" w:cs="Arial"/>
                <w:sz w:val="18"/>
              </w:rPr>
              <w:tab/>
              <w:t>EUMeddelelseLXRStatusDato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ab/>
              <w:t>]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7713" w:rsidSect="00D5057A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7713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7" w:name="_Toc290637212"/>
      <w:r>
        <w:rPr>
          <w:rFonts w:ascii="Arial" w:hAnsi="Arial" w:cs="Arial"/>
          <w:b/>
          <w:sz w:val="48"/>
        </w:rPr>
        <w:t>Dataelementer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A07713" w:rsidRPr="005A4B58" w:rsidTr="00D5057A">
        <w:trPr>
          <w:tblHeader/>
        </w:trPr>
        <w:tc>
          <w:tcPr>
            <w:tcW w:w="340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 w:rsidRPr="005A4B58"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290637213"/>
            <w:r w:rsidRPr="005A4B58">
              <w:rPr>
                <w:rFonts w:ascii="Arial" w:hAnsi="Arial" w:cs="Arial"/>
                <w:sz w:val="18"/>
              </w:rPr>
              <w:t>EUMeddeleIseSystem</w:t>
            </w:r>
            <w:bookmarkEnd w:id="8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Tekst32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angiver hvilket system der skal udveksle EU-meddelelsen. Her anvendes EUs navngivning, fx EMCS, VATRefund (Momsrefusion), mv.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290637214"/>
            <w:r w:rsidRPr="005A4B58">
              <w:rPr>
                <w:rFonts w:ascii="Arial" w:hAnsi="Arial" w:cs="Arial"/>
                <w:sz w:val="18"/>
              </w:rPr>
              <w:t>EUMeddelelseEndepunkt</w:t>
            </w:r>
            <w:bookmarkEnd w:id="17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2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2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Tekst255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2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2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2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2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255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290637215"/>
            <w:r w:rsidRPr="005A4B58">
              <w:rPr>
                <w:rFonts w:ascii="Arial" w:hAnsi="Arial" w:cs="Arial"/>
                <w:sz w:val="18"/>
              </w:rPr>
              <w:t>EUMeddelelseFortroligtMarkering</w:t>
            </w:r>
            <w:bookmarkEnd w:id="26"/>
          </w:p>
        </w:tc>
        <w:tc>
          <w:tcPr>
            <w:tcW w:w="170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Domain: 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Markering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290637216"/>
            <w:r w:rsidRPr="005A4B58">
              <w:rPr>
                <w:rFonts w:ascii="Arial" w:hAnsi="Arial" w:cs="Arial"/>
                <w:sz w:val="18"/>
              </w:rPr>
              <w:t>EUMeddelelseID</w:t>
            </w:r>
            <w:bookmarkEnd w:id="27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2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2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3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3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EUMeddelelseID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3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3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3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3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255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Unik identifikation af en EU-meddelelse. Afsender af meddelelsen er ansvarlig for at sikre at indentifikationen er unik. De første to karakterer i EUMeddelelseID skal altid være landekode.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290637217"/>
            <w:r w:rsidRPr="005A4B58">
              <w:rPr>
                <w:rFonts w:ascii="Arial" w:hAnsi="Arial" w:cs="Arial"/>
                <w:sz w:val="18"/>
              </w:rPr>
              <w:t>EUMeddelelseIDBinær</w:t>
            </w:r>
            <w:bookmarkEnd w:id="36"/>
          </w:p>
        </w:tc>
        <w:tc>
          <w:tcPr>
            <w:tcW w:w="170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Domain: 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BinærtTal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290637218"/>
            <w:r w:rsidRPr="005A4B58">
              <w:rPr>
                <w:rFonts w:ascii="Arial" w:hAnsi="Arial" w:cs="Arial"/>
                <w:sz w:val="18"/>
              </w:rPr>
              <w:t>EUMeddelelseIDHex</w:t>
            </w:r>
            <w:bookmarkEnd w:id="37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3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3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4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4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Tekst255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4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4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4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4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255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290637219"/>
            <w:r w:rsidRPr="005A4B58">
              <w:rPr>
                <w:rFonts w:ascii="Arial" w:hAnsi="Arial" w:cs="Arial"/>
                <w:sz w:val="18"/>
              </w:rPr>
              <w:t>EUMeddelelseIndhold</w:t>
            </w:r>
            <w:bookmarkEnd w:id="46"/>
          </w:p>
        </w:tc>
        <w:tc>
          <w:tcPr>
            <w:tcW w:w="170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Domain: 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XML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Indholdet i en EU-meddelelse medsendes som XML indholdeldende header med indledende oplysninger, og en body med selve meddelelsens tekst eller indhold.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290637220"/>
            <w:r w:rsidRPr="005A4B58">
              <w:rPr>
                <w:rFonts w:ascii="Arial" w:hAnsi="Arial" w:cs="Arial"/>
                <w:sz w:val="18"/>
              </w:rPr>
              <w:t>EUMeddelelseIntegritetMarkering</w:t>
            </w:r>
            <w:bookmarkEnd w:id="47"/>
          </w:p>
        </w:tc>
        <w:tc>
          <w:tcPr>
            <w:tcW w:w="170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Domain: 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Markering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290637221"/>
            <w:r w:rsidRPr="005A4B58">
              <w:rPr>
                <w:rFonts w:ascii="Arial" w:hAnsi="Arial" w:cs="Arial"/>
                <w:sz w:val="18"/>
              </w:rPr>
              <w:t>EUMeddelelseKomprimeretAlgoritme</w:t>
            </w:r>
            <w:bookmarkEnd w:id="48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4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5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5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5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EUMeddelelseKomprimeretAlgoritme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5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5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5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5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10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57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5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enumeration: NONE, LZW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290637222"/>
            <w:r w:rsidRPr="005A4B58">
              <w:rPr>
                <w:rFonts w:ascii="Arial" w:hAnsi="Arial" w:cs="Arial"/>
                <w:sz w:val="18"/>
              </w:rPr>
              <w:t>EUMeddelelseKomprimeretMarkering</w:t>
            </w:r>
            <w:bookmarkEnd w:id="59"/>
          </w:p>
        </w:tc>
        <w:tc>
          <w:tcPr>
            <w:tcW w:w="170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 xml:space="preserve">Domain: 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Markering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290637223"/>
            <w:r w:rsidRPr="005A4B58">
              <w:rPr>
                <w:rFonts w:ascii="Arial" w:hAnsi="Arial" w:cs="Arial"/>
                <w:sz w:val="18"/>
              </w:rPr>
              <w:t>EUMeddelelseLXRStatus</w:t>
            </w:r>
            <w:bookmarkEnd w:id="60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6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6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6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6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Tekst25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6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6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67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6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25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290637224"/>
            <w:r w:rsidRPr="005A4B58">
              <w:rPr>
                <w:rFonts w:ascii="Arial" w:hAnsi="Arial" w:cs="Arial"/>
                <w:sz w:val="18"/>
              </w:rPr>
              <w:t>EUMeddelelseLXRStatusDato</w:t>
            </w:r>
            <w:bookmarkEnd w:id="69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7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7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7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7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DatoTid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7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7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dateTime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7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77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En datotid datatype, som samlet betegner en dato og tid, med formatet dd-mm-yyyy hh:mm:ss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290637225"/>
            <w:r w:rsidRPr="005A4B58">
              <w:rPr>
                <w:rFonts w:ascii="Arial" w:hAnsi="Arial" w:cs="Arial"/>
                <w:sz w:val="18"/>
              </w:rPr>
              <w:t>EUMeddelelseOutput</w:t>
            </w:r>
            <w:bookmarkEnd w:id="78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7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8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8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8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TekstLang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8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8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8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8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500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[MANGLER - skal defineres når konkret testdata foreligger, skal muligvis erstattes af EUMeddelelseIndhold]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7" w:name="_Toc290637226"/>
            <w:r w:rsidRPr="005A4B58">
              <w:rPr>
                <w:rFonts w:ascii="Arial" w:hAnsi="Arial" w:cs="Arial"/>
                <w:sz w:val="18"/>
              </w:rPr>
              <w:t>EUMeddelelsePrioritet</w:t>
            </w:r>
            <w:bookmarkEnd w:id="87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8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8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9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9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TalHel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9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9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integer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9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9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pattern: ([0-9])*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9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97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maxInclusive: 999999999999999999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minInclusive: 0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angiver en prioritet af en EU-meddelelse i dens destinationskø. En destinationskø er den kø en EU-meddelelse venter i indtil den bliver hentet af modtagerland.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Grundlæggende værdiset: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8" w:name="_Toc290637227"/>
            <w:r w:rsidRPr="005A4B58">
              <w:rPr>
                <w:rFonts w:ascii="Arial" w:hAnsi="Arial" w:cs="Arial"/>
                <w:sz w:val="18"/>
              </w:rPr>
              <w:t>EUMeddelelseType</w:t>
            </w:r>
            <w:bookmarkEnd w:id="98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9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0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0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0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Tekst32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0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0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0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0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7" w:name="_Toc290637228"/>
            <w:r w:rsidRPr="005A4B58">
              <w:rPr>
                <w:rFonts w:ascii="Arial" w:hAnsi="Arial" w:cs="Arial"/>
                <w:sz w:val="18"/>
              </w:rPr>
              <w:t>EUMeddelelseUdvekslingstype</w:t>
            </w:r>
            <w:bookmarkEnd w:id="107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0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0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1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1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EUMeddelelseUdvekslingstype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1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1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1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1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10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1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17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enumeration: DATAGRAM, REQUEST, REPLY, REPORT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Transient dataelement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8" w:name="_Toc290637229"/>
            <w:r w:rsidRPr="005A4B58">
              <w:rPr>
                <w:rFonts w:ascii="Arial" w:hAnsi="Arial" w:cs="Arial"/>
                <w:sz w:val="18"/>
              </w:rPr>
              <w:t>LandKode</w:t>
            </w:r>
            <w:bookmarkEnd w:id="118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1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2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2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2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AdresseLandKode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2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2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string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2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26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maxLength: 2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Landekode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Grundlæggende værdiset: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Feltet skal altid være udfyldt.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07713" w:rsidRPr="005A4B58" w:rsidTr="00D5057A">
        <w:tc>
          <w:tcPr>
            <w:tcW w:w="3402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7" w:name="_Toc290637230"/>
            <w:r w:rsidRPr="005A4B58">
              <w:rPr>
                <w:rFonts w:ascii="Arial" w:hAnsi="Arial" w:cs="Arial"/>
                <w:sz w:val="18"/>
              </w:rPr>
              <w:t>SøgeDatoTidFra</w:t>
            </w:r>
            <w:bookmarkEnd w:id="127"/>
          </w:p>
        </w:tc>
        <w:tc>
          <w:tcPr>
            <w:tcW w:w="1701" w:type="dxa"/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2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2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3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3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DatoTid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3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3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dateTime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3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35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A07713" w:rsidRPr="005A4B58" w:rsidTr="00D5057A">
        <w:tc>
          <w:tcPr>
            <w:tcW w:w="3402" w:type="dxa"/>
            <w:tcBorders>
              <w:bottom w:val="single" w:sz="4" w:space="0" w:color="auto"/>
            </w:tcBorders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6" w:name="_Toc290637231"/>
            <w:r w:rsidRPr="005A4B58">
              <w:rPr>
                <w:rFonts w:ascii="Arial" w:hAnsi="Arial" w:cs="Arial"/>
                <w:sz w:val="18"/>
              </w:rPr>
              <w:t>SøgeDatoTidTil</w:t>
            </w:r>
            <w:bookmarkEnd w:id="136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37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38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 xml:space="preserve">Domain: 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39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40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DatoTid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41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42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base: dateTime</w:t>
            </w:r>
          </w:p>
          <w:p w:rsidR="00A07713" w:rsidRPr="00A07713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GB"/>
                <w:rPrChange w:id="143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</w:pPr>
            <w:r w:rsidRPr="00A07713">
              <w:rPr>
                <w:rFonts w:ascii="Arial" w:hAnsi="Arial" w:cs="Arial"/>
                <w:sz w:val="18"/>
                <w:lang w:val="en-GB"/>
                <w:rPrChange w:id="144" w:author="jbh" w:date="2011-08-02T14:40:00Z">
                  <w:rPr>
                    <w:rFonts w:ascii="Arial" w:hAnsi="Arial" w:cs="Arial"/>
                    <w:sz w:val="18"/>
                  </w:rPr>
                </w:rPrChange>
              </w:rPr>
              <w:t>whiteSpace: collapse</w:t>
            </w:r>
          </w:p>
        </w:tc>
        <w:tc>
          <w:tcPr>
            <w:tcW w:w="4671" w:type="dxa"/>
            <w:tcBorders>
              <w:bottom w:val="single" w:sz="4" w:space="0" w:color="auto"/>
            </w:tcBorders>
          </w:tcPr>
          <w:p w:rsidR="00A07713" w:rsidRPr="005A4B58" w:rsidRDefault="00A07713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5A4B58"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A07713" w:rsidRPr="00D5057A" w:rsidRDefault="00A07713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7713" w:rsidRPr="00D5057A" w:rsidSect="00D5057A">
      <w:headerReference w:type="default" r:id="rId17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713" w:rsidRDefault="00A07713" w:rsidP="00D5057A">
      <w:pPr>
        <w:spacing w:line="240" w:lineRule="auto"/>
      </w:pPr>
      <w:r>
        <w:separator/>
      </w:r>
    </w:p>
  </w:endnote>
  <w:endnote w:type="continuationSeparator" w:id="0">
    <w:p w:rsidR="00A07713" w:rsidRDefault="00A07713" w:rsidP="00D5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Default="00A077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Pr="00D5057A" w:rsidRDefault="00A07713" w:rsidP="00D5057A">
    <w:pPr>
      <w:pStyle w:val="Footer"/>
      <w:rPr>
        <w:rFonts w:ascii="Arial" w:hAnsi="Arial" w:cs="Arial"/>
        <w:sz w:val="16"/>
      </w:rPr>
    </w:pP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CREATEDATE  \@ "d. MMMM yyyy"  \* MERGEFORMAT </w:instrText>
    </w:r>
    <w:r w:rsidRPr="00D5057A">
      <w:rPr>
        <w:rFonts w:ascii="Arial" w:hAnsi="Arial" w:cs="Arial"/>
        <w:sz w:val="16"/>
      </w:rPr>
      <w:fldChar w:fldCharType="separate"/>
    </w:r>
    <w:r w:rsidRPr="00D5057A">
      <w:rPr>
        <w:rFonts w:ascii="Arial" w:hAnsi="Arial" w:cs="Arial"/>
        <w:noProof/>
        <w:sz w:val="16"/>
      </w:rPr>
      <w:t>15. april 2011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ab/>
    </w:r>
    <w:r w:rsidRPr="00D5057A">
      <w:rPr>
        <w:rFonts w:ascii="Arial" w:hAnsi="Arial" w:cs="Arial"/>
        <w:sz w:val="16"/>
      </w:rPr>
      <w:tab/>
      <w:t xml:space="preserve">EUMeddelelseMomsrefusionModtag Side </w:t>
    </w: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PAGE  \* MERGEFORMAT </w:instrText>
    </w:r>
    <w:r w:rsidRPr="00D5057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Default="00A0771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Pr="00D5057A" w:rsidRDefault="00A07713" w:rsidP="00D5057A">
    <w:pPr>
      <w:pStyle w:val="Footer"/>
      <w:rPr>
        <w:rFonts w:ascii="Arial" w:hAnsi="Arial" w:cs="Arial"/>
        <w:sz w:val="16"/>
      </w:rPr>
    </w:pP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CREATEDATE  \@ "d. MMMM yyyy"  \* MERGEFORMAT </w:instrText>
    </w:r>
    <w:r w:rsidRPr="00D5057A">
      <w:rPr>
        <w:rFonts w:ascii="Arial" w:hAnsi="Arial" w:cs="Arial"/>
        <w:sz w:val="16"/>
      </w:rPr>
      <w:fldChar w:fldCharType="separate"/>
    </w:r>
    <w:r w:rsidRPr="00D5057A">
      <w:rPr>
        <w:rFonts w:ascii="Arial" w:hAnsi="Arial" w:cs="Arial"/>
        <w:noProof/>
        <w:sz w:val="16"/>
      </w:rPr>
      <w:t>15. april 2011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ab/>
    </w:r>
    <w:r w:rsidRPr="00D5057A">
      <w:rPr>
        <w:rFonts w:ascii="Arial" w:hAnsi="Arial" w:cs="Arial"/>
        <w:sz w:val="16"/>
      </w:rPr>
      <w:tab/>
      <w:t xml:space="preserve">EUMeddelelseMomsrefusionSend Side </w:t>
    </w: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PAGE  \* MERGEFORMAT </w:instrText>
    </w:r>
    <w:r w:rsidRPr="00D5057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Pr="00D5057A" w:rsidRDefault="00A07713" w:rsidP="00D5057A">
    <w:pPr>
      <w:pStyle w:val="Footer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april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EUMeddelelseStatusSamlingHent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713" w:rsidRDefault="00A07713" w:rsidP="00D5057A">
      <w:pPr>
        <w:spacing w:line="240" w:lineRule="auto"/>
      </w:pPr>
      <w:r>
        <w:separator/>
      </w:r>
    </w:p>
  </w:footnote>
  <w:footnote w:type="continuationSeparator" w:id="0">
    <w:p w:rsidR="00A07713" w:rsidRDefault="00A07713" w:rsidP="00D505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Default="00A077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Pr="00D5057A" w:rsidRDefault="00A07713" w:rsidP="00D5057A">
    <w:pPr>
      <w:pStyle w:val="Header"/>
      <w:jc w:val="center"/>
      <w:rPr>
        <w:rFonts w:ascii="Arial" w:hAnsi="Arial" w:cs="Arial"/>
      </w:rPr>
    </w:pPr>
    <w:r w:rsidRPr="00D5057A">
      <w:rPr>
        <w:rFonts w:ascii="Arial" w:hAnsi="Arial" w:cs="Arial"/>
      </w:rPr>
      <w:t>Servicebeskrivelse</w:t>
    </w:r>
  </w:p>
  <w:p w:rsidR="00A07713" w:rsidRPr="00D5057A" w:rsidRDefault="00A07713" w:rsidP="00D5057A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Default="00A07713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Pr="00D5057A" w:rsidRDefault="00A07713" w:rsidP="00D5057A">
    <w:pPr>
      <w:pStyle w:val="Header"/>
      <w:jc w:val="center"/>
      <w:rPr>
        <w:rFonts w:ascii="Arial" w:hAnsi="Arial" w:cs="Arial"/>
      </w:rPr>
    </w:pPr>
    <w:r w:rsidRPr="00D5057A">
      <w:rPr>
        <w:rFonts w:ascii="Arial" w:hAnsi="Arial" w:cs="Arial"/>
      </w:rPr>
      <w:t>Servicebeskrivelse</w:t>
    </w:r>
  </w:p>
  <w:p w:rsidR="00A07713" w:rsidRPr="00D5057A" w:rsidRDefault="00A07713" w:rsidP="00D5057A">
    <w:pPr>
      <w:pStyle w:val="Header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Pr="00D5057A" w:rsidRDefault="00A07713" w:rsidP="00D5057A">
    <w:pPr>
      <w:pStyle w:val="Header"/>
      <w:jc w:val="center"/>
      <w:rPr>
        <w:rFonts w:ascii="Arial" w:hAnsi="Arial" w:cs="Arial"/>
      </w:rPr>
    </w:pPr>
    <w:r w:rsidRPr="00D5057A">
      <w:rPr>
        <w:rFonts w:ascii="Arial" w:hAnsi="Arial" w:cs="Arial"/>
      </w:rPr>
      <w:t>Servicebeskrivelse</w:t>
    </w:r>
  </w:p>
  <w:p w:rsidR="00A07713" w:rsidRPr="00D5057A" w:rsidRDefault="00A07713" w:rsidP="00D5057A">
    <w:pPr>
      <w:pStyle w:val="Header"/>
      <w:jc w:val="center"/>
      <w:rPr>
        <w:rFonts w:ascii="Arial" w:hAnsi="Arial" w:cs="Arial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713" w:rsidRDefault="00A07713" w:rsidP="00D5057A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7713" w:rsidRPr="00D5057A" w:rsidRDefault="00A07713" w:rsidP="00D5057A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3602"/>
    <w:multiLevelType w:val="multilevel"/>
    <w:tmpl w:val="F75052FE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794" w:hanging="794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794" w:hanging="794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2"/>
        </w:tabs>
        <w:ind w:left="862" w:hanging="862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1"/>
        </w:tabs>
        <w:ind w:left="1151" w:hanging="1151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8"/>
        </w:tabs>
        <w:ind w:left="1298" w:hanging="1298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2"/>
        </w:tabs>
        <w:ind w:left="1582" w:hanging="1582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057A"/>
    <w:rsid w:val="00305446"/>
    <w:rsid w:val="00573EC4"/>
    <w:rsid w:val="005A4B58"/>
    <w:rsid w:val="00642AA5"/>
    <w:rsid w:val="00A07713"/>
    <w:rsid w:val="00D5057A"/>
    <w:rsid w:val="00D832FE"/>
    <w:rsid w:val="00F1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11940"/>
    <w:pPr>
      <w:spacing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5057A"/>
    <w:pPr>
      <w:keepLines/>
      <w:numPr>
        <w:numId w:val="1"/>
      </w:numPr>
      <w:spacing w:after="360" w:line="240" w:lineRule="auto"/>
      <w:outlineLvl w:val="0"/>
    </w:pPr>
    <w:rPr>
      <w:rFonts w:ascii="Arial" w:eastAsia="Times New Roman" w:hAnsi="Arial" w:cs="Arial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505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="Times New Roman" w:hAnsi="Arial" w:cs="Arial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505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5057A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5057A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5057A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5057A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5057A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5057A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5057A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5057A"/>
    <w:rPr>
      <w:rFonts w:ascii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5057A"/>
    <w:rPr>
      <w:rFonts w:ascii="Arial" w:hAnsi="Arial" w:cs="Arial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5057A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5057A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5057A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5057A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5057A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5057A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uiPriority w:val="99"/>
    <w:rsid w:val="00D505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DefaultParagraphFont"/>
    <w:link w:val="Overskrift1a"/>
    <w:uiPriority w:val="99"/>
    <w:locked/>
    <w:rsid w:val="00D505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uiPriority w:val="99"/>
    <w:rsid w:val="00D505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DefaultParagraphFont"/>
    <w:link w:val="Overskrift211pkt"/>
    <w:uiPriority w:val="99"/>
    <w:locked/>
    <w:rsid w:val="00D505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uiPriority w:val="99"/>
    <w:rsid w:val="00D5057A"/>
    <w:pPr>
      <w:spacing w:line="240" w:lineRule="auto"/>
    </w:pPr>
    <w:rPr>
      <w:rFonts w:ascii="Times New Roman" w:hAnsi="Times New Roman"/>
    </w:rPr>
  </w:style>
  <w:style w:type="character" w:customStyle="1" w:styleId="Normal11Tegn">
    <w:name w:val="Normal + 11 Tegn"/>
    <w:basedOn w:val="DefaultParagraphFont"/>
    <w:link w:val="Normal11"/>
    <w:uiPriority w:val="99"/>
    <w:locked/>
    <w:rsid w:val="00D5057A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D5057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505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5057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5057A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rsid w:val="00D5057A"/>
    <w:pPr>
      <w:spacing w:after="100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99"/>
    <w:rsid w:val="00D5057A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DefaultParagraphFont"/>
    <w:uiPriority w:val="99"/>
    <w:rsid w:val="00D5057A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semiHidden/>
    <w:rsid w:val="00D5057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D5057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D5057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D5057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D5057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D5057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D5057A"/>
    <w:pPr>
      <w:spacing w:after="100"/>
      <w:ind w:left="1760"/>
    </w:pPr>
  </w:style>
  <w:style w:type="paragraph" w:styleId="BalloonText">
    <w:name w:val="Balloon Text"/>
    <w:basedOn w:val="Normal"/>
    <w:link w:val="BalloonTextChar"/>
    <w:uiPriority w:val="99"/>
    <w:semiHidden/>
    <w:rsid w:val="00D83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F6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1336</Words>
  <Characters>8153</Characters>
  <Application>Microsoft Office Outlook</Application>
  <DocSecurity>0</DocSecurity>
  <Lines>0</Lines>
  <Paragraphs>0</Paragraphs>
  <ScaleCrop>false</ScaleCrop>
  <Company>SKAT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subject/>
  <dc:creator>Anders Musiat</dc:creator>
  <cp:keywords/>
  <dc:description/>
  <cp:lastModifiedBy>jbh</cp:lastModifiedBy>
  <cp:revision>2</cp:revision>
  <dcterms:created xsi:type="dcterms:W3CDTF">2011-08-02T12:40:00Z</dcterms:created>
  <dcterms:modified xsi:type="dcterms:W3CDTF">2011-08-02T12:40:00Z</dcterms:modified>
</cp:coreProperties>
</file>