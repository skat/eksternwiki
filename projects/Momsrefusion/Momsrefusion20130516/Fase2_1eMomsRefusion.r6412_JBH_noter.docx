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comments.xml" ContentType="application/vnd.openxmlformats-officedocument.wordprocessingml.comments+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0547B" w:rsidRDefault="0020547B" w:rsidP="0020547B">
      <w:pPr>
        <w:pStyle w:val="TOC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23632436" w:history="1">
        <w:r w:rsidRPr="00463E2D">
          <w:rPr>
            <w:rStyle w:val="Hyperlink"/>
            <w:noProof/>
          </w:rPr>
          <w:t>Servicebeskrivelser</w:t>
        </w:r>
        <w:r>
          <w:rPr>
            <w:noProof/>
            <w:webHidden/>
          </w:rPr>
          <w:tab/>
        </w:r>
        <w:r>
          <w:rPr>
            <w:noProof/>
            <w:webHidden/>
          </w:rPr>
          <w:fldChar w:fldCharType="begin"/>
        </w:r>
        <w:r>
          <w:rPr>
            <w:noProof/>
            <w:webHidden/>
          </w:rPr>
          <w:instrText xml:space="preserve"> PAGEREF _Toc323632436 \h </w:instrText>
        </w:r>
        <w:r>
          <w:rPr>
            <w:noProof/>
            <w:webHidden/>
          </w:rPr>
        </w:r>
        <w:r>
          <w:rPr>
            <w:noProof/>
            <w:webHidden/>
          </w:rPr>
          <w:fldChar w:fldCharType="separate"/>
        </w:r>
        <w:r>
          <w:rPr>
            <w:noProof/>
            <w:webHidden/>
          </w:rPr>
          <w:t>8</w:t>
        </w:r>
        <w:r>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37" w:history="1">
        <w:r w:rsidR="0020547B" w:rsidRPr="00463E2D">
          <w:rPr>
            <w:rStyle w:val="Hyperlink"/>
            <w:noProof/>
          </w:rPr>
          <w:t>MomsRefusionAfgørelseOpdater</w:t>
        </w:r>
        <w:r w:rsidR="0020547B">
          <w:rPr>
            <w:noProof/>
            <w:webHidden/>
          </w:rPr>
          <w:tab/>
        </w:r>
        <w:r w:rsidR="0020547B">
          <w:rPr>
            <w:noProof/>
            <w:webHidden/>
          </w:rPr>
          <w:fldChar w:fldCharType="begin"/>
        </w:r>
        <w:r w:rsidR="0020547B">
          <w:rPr>
            <w:noProof/>
            <w:webHidden/>
          </w:rPr>
          <w:instrText xml:space="preserve"> PAGEREF _Toc323632437 \h </w:instrText>
        </w:r>
        <w:r w:rsidR="0020547B">
          <w:rPr>
            <w:noProof/>
            <w:webHidden/>
          </w:rPr>
        </w:r>
        <w:r w:rsidR="0020547B">
          <w:rPr>
            <w:noProof/>
            <w:webHidden/>
          </w:rPr>
          <w:fldChar w:fldCharType="separate"/>
        </w:r>
        <w:r w:rsidR="0020547B">
          <w:rPr>
            <w:noProof/>
            <w:webHidden/>
          </w:rPr>
          <w:t>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38" w:history="1">
        <w:r w:rsidR="0020547B" w:rsidRPr="00463E2D">
          <w:rPr>
            <w:rStyle w:val="Hyperlink"/>
            <w:noProof/>
          </w:rPr>
          <w:t>MomsRefusionAfgørelseSamlingHent</w:t>
        </w:r>
        <w:r w:rsidR="0020547B">
          <w:rPr>
            <w:noProof/>
            <w:webHidden/>
          </w:rPr>
          <w:tab/>
        </w:r>
        <w:r w:rsidR="0020547B">
          <w:rPr>
            <w:noProof/>
            <w:webHidden/>
          </w:rPr>
          <w:fldChar w:fldCharType="begin"/>
        </w:r>
        <w:r w:rsidR="0020547B">
          <w:rPr>
            <w:noProof/>
            <w:webHidden/>
          </w:rPr>
          <w:instrText xml:space="preserve"> PAGEREF _Toc323632438 \h </w:instrText>
        </w:r>
        <w:r w:rsidR="0020547B">
          <w:rPr>
            <w:noProof/>
            <w:webHidden/>
          </w:rPr>
        </w:r>
        <w:r w:rsidR="0020547B">
          <w:rPr>
            <w:noProof/>
            <w:webHidden/>
          </w:rPr>
          <w:fldChar w:fldCharType="separate"/>
        </w:r>
        <w:r w:rsidR="0020547B">
          <w:rPr>
            <w:noProof/>
            <w:webHidden/>
          </w:rPr>
          <w:t>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39" w:history="1">
        <w:r w:rsidR="0020547B" w:rsidRPr="00463E2D">
          <w:rPr>
            <w:rStyle w:val="Hyperlink"/>
            <w:noProof/>
          </w:rPr>
          <w:t>MomsRefusionAktørOpdater</w:t>
        </w:r>
        <w:r w:rsidR="0020547B">
          <w:rPr>
            <w:noProof/>
            <w:webHidden/>
          </w:rPr>
          <w:tab/>
        </w:r>
        <w:r w:rsidR="0020547B">
          <w:rPr>
            <w:noProof/>
            <w:webHidden/>
          </w:rPr>
          <w:fldChar w:fldCharType="begin"/>
        </w:r>
        <w:r w:rsidR="0020547B">
          <w:rPr>
            <w:noProof/>
            <w:webHidden/>
          </w:rPr>
          <w:instrText xml:space="preserve"> PAGEREF _Toc323632439 \h </w:instrText>
        </w:r>
        <w:r w:rsidR="0020547B">
          <w:rPr>
            <w:noProof/>
            <w:webHidden/>
          </w:rPr>
        </w:r>
        <w:r w:rsidR="0020547B">
          <w:rPr>
            <w:noProof/>
            <w:webHidden/>
          </w:rPr>
          <w:fldChar w:fldCharType="separate"/>
        </w:r>
        <w:r w:rsidR="0020547B">
          <w:rPr>
            <w:noProof/>
            <w:webHidden/>
          </w:rPr>
          <w:t>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0" w:history="1">
        <w:r w:rsidR="0020547B" w:rsidRPr="00463E2D">
          <w:rPr>
            <w:rStyle w:val="Hyperlink"/>
            <w:noProof/>
          </w:rPr>
          <w:t>MomsRefusionAktørOversigtHent</w:t>
        </w:r>
        <w:r w:rsidR="0020547B">
          <w:rPr>
            <w:noProof/>
            <w:webHidden/>
          </w:rPr>
          <w:tab/>
        </w:r>
        <w:r w:rsidR="0020547B">
          <w:rPr>
            <w:noProof/>
            <w:webHidden/>
          </w:rPr>
          <w:fldChar w:fldCharType="begin"/>
        </w:r>
        <w:r w:rsidR="0020547B">
          <w:rPr>
            <w:noProof/>
            <w:webHidden/>
          </w:rPr>
          <w:instrText xml:space="preserve"> PAGEREF _Toc323632440 \h </w:instrText>
        </w:r>
        <w:r w:rsidR="0020547B">
          <w:rPr>
            <w:noProof/>
            <w:webHidden/>
          </w:rPr>
        </w:r>
        <w:r w:rsidR="0020547B">
          <w:rPr>
            <w:noProof/>
            <w:webHidden/>
          </w:rPr>
          <w:fldChar w:fldCharType="separate"/>
        </w:r>
        <w:r w:rsidR="0020547B">
          <w:rPr>
            <w:noProof/>
            <w:webHidden/>
          </w:rPr>
          <w:t>15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1" w:history="1">
        <w:r w:rsidR="0020547B" w:rsidRPr="00463E2D">
          <w:rPr>
            <w:rStyle w:val="Hyperlink"/>
            <w:noProof/>
          </w:rPr>
          <w:t>MomsRefusionAktørSamlingHent</w:t>
        </w:r>
        <w:r w:rsidR="0020547B">
          <w:rPr>
            <w:noProof/>
            <w:webHidden/>
          </w:rPr>
          <w:tab/>
        </w:r>
        <w:r w:rsidR="0020547B">
          <w:rPr>
            <w:noProof/>
            <w:webHidden/>
          </w:rPr>
          <w:fldChar w:fldCharType="begin"/>
        </w:r>
        <w:r w:rsidR="0020547B">
          <w:rPr>
            <w:noProof/>
            <w:webHidden/>
          </w:rPr>
          <w:instrText xml:space="preserve"> PAGEREF _Toc323632441 \h </w:instrText>
        </w:r>
        <w:r w:rsidR="0020547B">
          <w:rPr>
            <w:noProof/>
            <w:webHidden/>
          </w:rPr>
        </w:r>
        <w:r w:rsidR="0020547B">
          <w:rPr>
            <w:noProof/>
            <w:webHidden/>
          </w:rPr>
          <w:fldChar w:fldCharType="separate"/>
        </w:r>
        <w:r w:rsidR="0020547B">
          <w:rPr>
            <w:noProof/>
            <w:webHidden/>
          </w:rPr>
          <w:t>17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2" w:history="1">
        <w:r w:rsidR="0020547B" w:rsidRPr="00463E2D">
          <w:rPr>
            <w:rStyle w:val="Hyperlink"/>
            <w:noProof/>
          </w:rPr>
          <w:t>MomsRefusionAktørSlet</w:t>
        </w:r>
        <w:r w:rsidR="0020547B">
          <w:rPr>
            <w:noProof/>
            <w:webHidden/>
          </w:rPr>
          <w:tab/>
        </w:r>
        <w:r w:rsidR="0020547B">
          <w:rPr>
            <w:noProof/>
            <w:webHidden/>
          </w:rPr>
          <w:fldChar w:fldCharType="begin"/>
        </w:r>
        <w:r w:rsidR="0020547B">
          <w:rPr>
            <w:noProof/>
            <w:webHidden/>
          </w:rPr>
          <w:instrText xml:space="preserve"> PAGEREF _Toc323632442 \h </w:instrText>
        </w:r>
        <w:r w:rsidR="0020547B">
          <w:rPr>
            <w:noProof/>
            <w:webHidden/>
          </w:rPr>
        </w:r>
        <w:r w:rsidR="0020547B">
          <w:rPr>
            <w:noProof/>
            <w:webHidden/>
          </w:rPr>
          <w:fldChar w:fldCharType="separate"/>
        </w:r>
        <w:r w:rsidR="0020547B">
          <w:rPr>
            <w:noProof/>
            <w:webHidden/>
          </w:rPr>
          <w:t>19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3" w:history="1">
        <w:r w:rsidR="0020547B" w:rsidRPr="00463E2D">
          <w:rPr>
            <w:rStyle w:val="Hyperlink"/>
            <w:noProof/>
          </w:rPr>
          <w:t>MomsRefusionAnsøgningForrigeData</w:t>
        </w:r>
        <w:r w:rsidR="0020547B">
          <w:rPr>
            <w:noProof/>
            <w:webHidden/>
          </w:rPr>
          <w:tab/>
        </w:r>
        <w:r w:rsidR="0020547B">
          <w:rPr>
            <w:noProof/>
            <w:webHidden/>
          </w:rPr>
          <w:fldChar w:fldCharType="begin"/>
        </w:r>
        <w:r w:rsidR="0020547B">
          <w:rPr>
            <w:noProof/>
            <w:webHidden/>
          </w:rPr>
          <w:instrText xml:space="preserve"> PAGEREF _Toc323632443 \h </w:instrText>
        </w:r>
        <w:r w:rsidR="0020547B">
          <w:rPr>
            <w:noProof/>
            <w:webHidden/>
          </w:rPr>
        </w:r>
        <w:r w:rsidR="0020547B">
          <w:rPr>
            <w:noProof/>
            <w:webHidden/>
          </w:rPr>
          <w:fldChar w:fldCharType="separate"/>
        </w:r>
        <w:r w:rsidR="0020547B">
          <w:rPr>
            <w:noProof/>
            <w:webHidden/>
          </w:rPr>
          <w:t>20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4" w:history="1">
        <w:r w:rsidR="0020547B" w:rsidRPr="00463E2D">
          <w:rPr>
            <w:rStyle w:val="Hyperlink"/>
            <w:noProof/>
          </w:rPr>
          <w:t>MomsRefusionAnsøgningGenoptag</w:t>
        </w:r>
        <w:r w:rsidR="0020547B">
          <w:rPr>
            <w:noProof/>
            <w:webHidden/>
          </w:rPr>
          <w:tab/>
        </w:r>
        <w:r w:rsidR="0020547B">
          <w:rPr>
            <w:noProof/>
            <w:webHidden/>
          </w:rPr>
          <w:fldChar w:fldCharType="begin"/>
        </w:r>
        <w:r w:rsidR="0020547B">
          <w:rPr>
            <w:noProof/>
            <w:webHidden/>
          </w:rPr>
          <w:instrText xml:space="preserve"> PAGEREF _Toc323632444 \h </w:instrText>
        </w:r>
        <w:r w:rsidR="0020547B">
          <w:rPr>
            <w:noProof/>
            <w:webHidden/>
          </w:rPr>
        </w:r>
        <w:r w:rsidR="0020547B">
          <w:rPr>
            <w:noProof/>
            <w:webHidden/>
          </w:rPr>
          <w:fldChar w:fldCharType="separate"/>
        </w:r>
        <w:r w:rsidR="0020547B">
          <w:rPr>
            <w:noProof/>
            <w:webHidden/>
          </w:rPr>
          <w:t>21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5" w:history="1">
        <w:r w:rsidR="0020547B" w:rsidRPr="00463E2D">
          <w:rPr>
            <w:rStyle w:val="Hyperlink"/>
            <w:noProof/>
          </w:rPr>
          <w:t>MomsRefusionAnsøgningIndstilling</w:t>
        </w:r>
        <w:r w:rsidR="0020547B">
          <w:rPr>
            <w:noProof/>
            <w:webHidden/>
          </w:rPr>
          <w:tab/>
        </w:r>
        <w:r w:rsidR="0020547B">
          <w:rPr>
            <w:noProof/>
            <w:webHidden/>
          </w:rPr>
          <w:fldChar w:fldCharType="begin"/>
        </w:r>
        <w:r w:rsidR="0020547B">
          <w:rPr>
            <w:noProof/>
            <w:webHidden/>
          </w:rPr>
          <w:instrText xml:space="preserve"> PAGEREF _Toc323632445 \h </w:instrText>
        </w:r>
        <w:r w:rsidR="0020547B">
          <w:rPr>
            <w:noProof/>
            <w:webHidden/>
          </w:rPr>
        </w:r>
        <w:r w:rsidR="0020547B">
          <w:rPr>
            <w:noProof/>
            <w:webHidden/>
          </w:rPr>
          <w:fldChar w:fldCharType="separate"/>
        </w:r>
        <w:r w:rsidR="0020547B">
          <w:rPr>
            <w:noProof/>
            <w:webHidden/>
          </w:rPr>
          <w:t>22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6" w:history="1">
        <w:r w:rsidR="0020547B" w:rsidRPr="00463E2D">
          <w:rPr>
            <w:rStyle w:val="Hyperlink"/>
            <w:noProof/>
          </w:rPr>
          <w:t>MomsRefusionAnsøgningOpdater</w:t>
        </w:r>
        <w:r w:rsidR="0020547B">
          <w:rPr>
            <w:noProof/>
            <w:webHidden/>
          </w:rPr>
          <w:tab/>
        </w:r>
        <w:r w:rsidR="0020547B">
          <w:rPr>
            <w:noProof/>
            <w:webHidden/>
          </w:rPr>
          <w:fldChar w:fldCharType="begin"/>
        </w:r>
        <w:r w:rsidR="0020547B">
          <w:rPr>
            <w:noProof/>
            <w:webHidden/>
          </w:rPr>
          <w:instrText xml:space="preserve"> PAGEREF _Toc323632446 \h </w:instrText>
        </w:r>
        <w:r w:rsidR="0020547B">
          <w:rPr>
            <w:noProof/>
            <w:webHidden/>
          </w:rPr>
        </w:r>
        <w:r w:rsidR="0020547B">
          <w:rPr>
            <w:noProof/>
            <w:webHidden/>
          </w:rPr>
          <w:fldChar w:fldCharType="separate"/>
        </w:r>
        <w:r w:rsidR="0020547B">
          <w:rPr>
            <w:noProof/>
            <w:webHidden/>
          </w:rPr>
          <w:t>24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7" w:history="1">
        <w:r w:rsidR="0020547B" w:rsidRPr="00463E2D">
          <w:rPr>
            <w:rStyle w:val="Hyperlink"/>
            <w:noProof/>
          </w:rPr>
          <w:t>MomsRefusionAnsøgningSamlingHent</w:t>
        </w:r>
        <w:r w:rsidR="0020547B">
          <w:rPr>
            <w:noProof/>
            <w:webHidden/>
          </w:rPr>
          <w:tab/>
        </w:r>
        <w:r w:rsidR="0020547B">
          <w:rPr>
            <w:noProof/>
            <w:webHidden/>
          </w:rPr>
          <w:fldChar w:fldCharType="begin"/>
        </w:r>
        <w:r w:rsidR="0020547B">
          <w:rPr>
            <w:noProof/>
            <w:webHidden/>
          </w:rPr>
          <w:instrText xml:space="preserve"> PAGEREF _Toc323632447 \h </w:instrText>
        </w:r>
        <w:r w:rsidR="0020547B">
          <w:rPr>
            <w:noProof/>
            <w:webHidden/>
          </w:rPr>
        </w:r>
        <w:r w:rsidR="0020547B">
          <w:rPr>
            <w:noProof/>
            <w:webHidden/>
          </w:rPr>
          <w:fldChar w:fldCharType="separate"/>
        </w:r>
        <w:r w:rsidR="0020547B">
          <w:rPr>
            <w:noProof/>
            <w:webHidden/>
          </w:rPr>
          <w:t>28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8" w:history="1">
        <w:r w:rsidR="0020547B" w:rsidRPr="00463E2D">
          <w:rPr>
            <w:rStyle w:val="Hyperlink"/>
            <w:noProof/>
          </w:rPr>
          <w:t>MomsRefusionBetalingFilerOpret</w:t>
        </w:r>
        <w:r w:rsidR="0020547B">
          <w:rPr>
            <w:noProof/>
            <w:webHidden/>
          </w:rPr>
          <w:tab/>
        </w:r>
        <w:r w:rsidR="0020547B">
          <w:rPr>
            <w:noProof/>
            <w:webHidden/>
          </w:rPr>
          <w:fldChar w:fldCharType="begin"/>
        </w:r>
        <w:r w:rsidR="0020547B">
          <w:rPr>
            <w:noProof/>
            <w:webHidden/>
          </w:rPr>
          <w:instrText xml:space="preserve"> PAGEREF _Toc323632448 \h </w:instrText>
        </w:r>
        <w:r w:rsidR="0020547B">
          <w:rPr>
            <w:noProof/>
            <w:webHidden/>
          </w:rPr>
        </w:r>
        <w:r w:rsidR="0020547B">
          <w:rPr>
            <w:noProof/>
            <w:webHidden/>
          </w:rPr>
          <w:fldChar w:fldCharType="separate"/>
        </w:r>
        <w:r w:rsidR="0020547B">
          <w:rPr>
            <w:noProof/>
            <w:webHidden/>
          </w:rPr>
          <w:t>32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49" w:history="1">
        <w:r w:rsidR="0020547B" w:rsidRPr="00463E2D">
          <w:rPr>
            <w:rStyle w:val="Hyperlink"/>
            <w:noProof/>
          </w:rPr>
          <w:t>MomsRefusionBetalingForslagOpret</w:t>
        </w:r>
        <w:r w:rsidR="0020547B">
          <w:rPr>
            <w:noProof/>
            <w:webHidden/>
          </w:rPr>
          <w:tab/>
        </w:r>
        <w:r w:rsidR="0020547B">
          <w:rPr>
            <w:noProof/>
            <w:webHidden/>
          </w:rPr>
          <w:fldChar w:fldCharType="begin"/>
        </w:r>
        <w:r w:rsidR="0020547B">
          <w:rPr>
            <w:noProof/>
            <w:webHidden/>
          </w:rPr>
          <w:instrText xml:space="preserve"> PAGEREF _Toc323632449 \h </w:instrText>
        </w:r>
        <w:r w:rsidR="0020547B">
          <w:rPr>
            <w:noProof/>
            <w:webHidden/>
          </w:rPr>
        </w:r>
        <w:r w:rsidR="0020547B">
          <w:rPr>
            <w:noProof/>
            <w:webHidden/>
          </w:rPr>
          <w:fldChar w:fldCharType="separate"/>
        </w:r>
        <w:r w:rsidR="0020547B">
          <w:rPr>
            <w:noProof/>
            <w:webHidden/>
          </w:rPr>
          <w:t>34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0" w:history="1">
        <w:r w:rsidR="0020547B" w:rsidRPr="00463E2D">
          <w:rPr>
            <w:rStyle w:val="Hyperlink"/>
            <w:noProof/>
          </w:rPr>
          <w:t>MomsRefusionDokumentOpdater</w:t>
        </w:r>
        <w:r w:rsidR="0020547B">
          <w:rPr>
            <w:noProof/>
            <w:webHidden/>
          </w:rPr>
          <w:tab/>
        </w:r>
        <w:r w:rsidR="0020547B">
          <w:rPr>
            <w:noProof/>
            <w:webHidden/>
          </w:rPr>
          <w:fldChar w:fldCharType="begin"/>
        </w:r>
        <w:r w:rsidR="0020547B">
          <w:rPr>
            <w:noProof/>
            <w:webHidden/>
          </w:rPr>
          <w:instrText xml:space="preserve"> PAGEREF _Toc323632450 \h </w:instrText>
        </w:r>
        <w:r w:rsidR="0020547B">
          <w:rPr>
            <w:noProof/>
            <w:webHidden/>
          </w:rPr>
        </w:r>
        <w:r w:rsidR="0020547B">
          <w:rPr>
            <w:noProof/>
            <w:webHidden/>
          </w:rPr>
          <w:fldChar w:fldCharType="separate"/>
        </w:r>
        <w:r w:rsidR="0020547B">
          <w:rPr>
            <w:noProof/>
            <w:webHidden/>
          </w:rPr>
          <w:t>36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1" w:history="1">
        <w:r w:rsidR="0020547B" w:rsidRPr="00463E2D">
          <w:rPr>
            <w:rStyle w:val="Hyperlink"/>
            <w:noProof/>
          </w:rPr>
          <w:t>MomsRefusionDokumentSamlingHent</w:t>
        </w:r>
        <w:r w:rsidR="0020547B">
          <w:rPr>
            <w:noProof/>
            <w:webHidden/>
          </w:rPr>
          <w:tab/>
        </w:r>
        <w:r w:rsidR="0020547B">
          <w:rPr>
            <w:noProof/>
            <w:webHidden/>
          </w:rPr>
          <w:fldChar w:fldCharType="begin"/>
        </w:r>
        <w:r w:rsidR="0020547B">
          <w:rPr>
            <w:noProof/>
            <w:webHidden/>
          </w:rPr>
          <w:instrText xml:space="preserve"> PAGEREF _Toc323632451 \h </w:instrText>
        </w:r>
        <w:r w:rsidR="0020547B">
          <w:rPr>
            <w:noProof/>
            <w:webHidden/>
          </w:rPr>
        </w:r>
        <w:r w:rsidR="0020547B">
          <w:rPr>
            <w:noProof/>
            <w:webHidden/>
          </w:rPr>
          <w:fldChar w:fldCharType="separate"/>
        </w:r>
        <w:r w:rsidR="0020547B">
          <w:rPr>
            <w:noProof/>
            <w:webHidden/>
          </w:rPr>
          <w:t>38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2" w:history="1">
        <w:r w:rsidR="0020547B" w:rsidRPr="00463E2D">
          <w:rPr>
            <w:rStyle w:val="Hyperlink"/>
            <w:noProof/>
          </w:rPr>
          <w:t>MomsRefusionEmailSend</w:t>
        </w:r>
        <w:r w:rsidR="0020547B">
          <w:rPr>
            <w:noProof/>
            <w:webHidden/>
          </w:rPr>
          <w:tab/>
        </w:r>
        <w:r w:rsidR="0020547B">
          <w:rPr>
            <w:noProof/>
            <w:webHidden/>
          </w:rPr>
          <w:fldChar w:fldCharType="begin"/>
        </w:r>
        <w:r w:rsidR="0020547B">
          <w:rPr>
            <w:noProof/>
            <w:webHidden/>
          </w:rPr>
          <w:instrText xml:space="preserve"> PAGEREF _Toc323632452 \h </w:instrText>
        </w:r>
        <w:r w:rsidR="0020547B">
          <w:rPr>
            <w:noProof/>
            <w:webHidden/>
          </w:rPr>
        </w:r>
        <w:r w:rsidR="0020547B">
          <w:rPr>
            <w:noProof/>
            <w:webHidden/>
          </w:rPr>
          <w:fldChar w:fldCharType="separate"/>
        </w:r>
        <w:r w:rsidR="0020547B">
          <w:rPr>
            <w:noProof/>
            <w:webHidden/>
          </w:rPr>
          <w:t>40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3" w:history="1">
        <w:r w:rsidR="0020547B" w:rsidRPr="00463E2D">
          <w:rPr>
            <w:rStyle w:val="Hyperlink"/>
            <w:noProof/>
          </w:rPr>
          <w:t>MomsRefusionGlobalAnsøgningOpdater</w:t>
        </w:r>
        <w:r w:rsidR="0020547B">
          <w:rPr>
            <w:noProof/>
            <w:webHidden/>
          </w:rPr>
          <w:tab/>
        </w:r>
        <w:r w:rsidR="0020547B">
          <w:rPr>
            <w:noProof/>
            <w:webHidden/>
          </w:rPr>
          <w:fldChar w:fldCharType="begin"/>
        </w:r>
        <w:r w:rsidR="0020547B">
          <w:rPr>
            <w:noProof/>
            <w:webHidden/>
          </w:rPr>
          <w:instrText xml:space="preserve"> PAGEREF _Toc323632453 \h </w:instrText>
        </w:r>
        <w:r w:rsidR="0020547B">
          <w:rPr>
            <w:noProof/>
            <w:webHidden/>
          </w:rPr>
        </w:r>
        <w:r w:rsidR="0020547B">
          <w:rPr>
            <w:noProof/>
            <w:webHidden/>
          </w:rPr>
          <w:fldChar w:fldCharType="separate"/>
        </w:r>
        <w:r w:rsidR="0020547B">
          <w:rPr>
            <w:noProof/>
            <w:webHidden/>
          </w:rPr>
          <w:t>42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4" w:history="1">
        <w:r w:rsidR="0020547B" w:rsidRPr="00463E2D">
          <w:rPr>
            <w:rStyle w:val="Hyperlink"/>
            <w:noProof/>
          </w:rPr>
          <w:t>MomsRefusionGlobalAnsøgningSamlingHent</w:t>
        </w:r>
        <w:r w:rsidR="0020547B">
          <w:rPr>
            <w:noProof/>
            <w:webHidden/>
          </w:rPr>
          <w:tab/>
        </w:r>
        <w:r w:rsidR="0020547B">
          <w:rPr>
            <w:noProof/>
            <w:webHidden/>
          </w:rPr>
          <w:fldChar w:fldCharType="begin"/>
        </w:r>
        <w:r w:rsidR="0020547B">
          <w:rPr>
            <w:noProof/>
            <w:webHidden/>
          </w:rPr>
          <w:instrText xml:space="preserve"> PAGEREF _Toc323632454 \h </w:instrText>
        </w:r>
        <w:r w:rsidR="0020547B">
          <w:rPr>
            <w:noProof/>
            <w:webHidden/>
          </w:rPr>
        </w:r>
        <w:r w:rsidR="0020547B">
          <w:rPr>
            <w:noProof/>
            <w:webHidden/>
          </w:rPr>
          <w:fldChar w:fldCharType="separate"/>
        </w:r>
        <w:r w:rsidR="0020547B">
          <w:rPr>
            <w:noProof/>
            <w:webHidden/>
          </w:rPr>
          <w:t>44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5" w:history="1">
        <w:r w:rsidR="0020547B" w:rsidRPr="00463E2D">
          <w:rPr>
            <w:rStyle w:val="Hyperlink"/>
            <w:noProof/>
          </w:rPr>
          <w:t>MomsRefusionJournaliseringSøg</w:t>
        </w:r>
        <w:r w:rsidR="0020547B">
          <w:rPr>
            <w:noProof/>
            <w:webHidden/>
          </w:rPr>
          <w:tab/>
        </w:r>
        <w:r w:rsidR="0020547B">
          <w:rPr>
            <w:noProof/>
            <w:webHidden/>
          </w:rPr>
          <w:fldChar w:fldCharType="begin"/>
        </w:r>
        <w:r w:rsidR="0020547B">
          <w:rPr>
            <w:noProof/>
            <w:webHidden/>
          </w:rPr>
          <w:instrText xml:space="preserve"> PAGEREF _Toc323632455 \h </w:instrText>
        </w:r>
        <w:r w:rsidR="0020547B">
          <w:rPr>
            <w:noProof/>
            <w:webHidden/>
          </w:rPr>
        </w:r>
        <w:r w:rsidR="0020547B">
          <w:rPr>
            <w:noProof/>
            <w:webHidden/>
          </w:rPr>
          <w:fldChar w:fldCharType="separate"/>
        </w:r>
        <w:r w:rsidR="0020547B">
          <w:rPr>
            <w:noProof/>
            <w:webHidden/>
          </w:rPr>
          <w:t>46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6" w:history="1">
        <w:r w:rsidR="0020547B" w:rsidRPr="00463E2D">
          <w:rPr>
            <w:rStyle w:val="Hyperlink"/>
            <w:noProof/>
          </w:rPr>
          <w:t>MomsRefusionKvitteringOpdater</w:t>
        </w:r>
        <w:r w:rsidR="0020547B">
          <w:rPr>
            <w:noProof/>
            <w:webHidden/>
          </w:rPr>
          <w:tab/>
        </w:r>
        <w:r w:rsidR="0020547B">
          <w:rPr>
            <w:noProof/>
            <w:webHidden/>
          </w:rPr>
          <w:fldChar w:fldCharType="begin"/>
        </w:r>
        <w:r w:rsidR="0020547B">
          <w:rPr>
            <w:noProof/>
            <w:webHidden/>
          </w:rPr>
          <w:instrText xml:space="preserve"> PAGEREF _Toc323632456 \h </w:instrText>
        </w:r>
        <w:r w:rsidR="0020547B">
          <w:rPr>
            <w:noProof/>
            <w:webHidden/>
          </w:rPr>
        </w:r>
        <w:r w:rsidR="0020547B">
          <w:rPr>
            <w:noProof/>
            <w:webHidden/>
          </w:rPr>
          <w:fldChar w:fldCharType="separate"/>
        </w:r>
        <w:r w:rsidR="0020547B">
          <w:rPr>
            <w:noProof/>
            <w:webHidden/>
          </w:rPr>
          <w:t>47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7" w:history="1">
        <w:r w:rsidR="0020547B" w:rsidRPr="00463E2D">
          <w:rPr>
            <w:rStyle w:val="Hyperlink"/>
            <w:noProof/>
          </w:rPr>
          <w:t>MomsRefusionKvitteringSamlingHent</w:t>
        </w:r>
        <w:r w:rsidR="0020547B">
          <w:rPr>
            <w:noProof/>
            <w:webHidden/>
          </w:rPr>
          <w:tab/>
        </w:r>
        <w:r w:rsidR="0020547B">
          <w:rPr>
            <w:noProof/>
            <w:webHidden/>
          </w:rPr>
          <w:fldChar w:fldCharType="begin"/>
        </w:r>
        <w:r w:rsidR="0020547B">
          <w:rPr>
            <w:noProof/>
            <w:webHidden/>
          </w:rPr>
          <w:instrText xml:space="preserve"> PAGEREF _Toc323632457 \h </w:instrText>
        </w:r>
        <w:r w:rsidR="0020547B">
          <w:rPr>
            <w:noProof/>
            <w:webHidden/>
          </w:rPr>
        </w:r>
        <w:r w:rsidR="0020547B">
          <w:rPr>
            <w:noProof/>
            <w:webHidden/>
          </w:rPr>
          <w:fldChar w:fldCharType="separate"/>
        </w:r>
        <w:r w:rsidR="0020547B">
          <w:rPr>
            <w:noProof/>
            <w:webHidden/>
          </w:rPr>
          <w:t>48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8" w:history="1">
        <w:r w:rsidR="0020547B" w:rsidRPr="00463E2D">
          <w:rPr>
            <w:rStyle w:val="Hyperlink"/>
            <w:noProof/>
          </w:rPr>
          <w:t>MomsRefusionLeverandørRapportHent</w:t>
        </w:r>
        <w:r w:rsidR="0020547B">
          <w:rPr>
            <w:noProof/>
            <w:webHidden/>
          </w:rPr>
          <w:tab/>
        </w:r>
        <w:r w:rsidR="0020547B">
          <w:rPr>
            <w:noProof/>
            <w:webHidden/>
          </w:rPr>
          <w:fldChar w:fldCharType="begin"/>
        </w:r>
        <w:r w:rsidR="0020547B">
          <w:rPr>
            <w:noProof/>
            <w:webHidden/>
          </w:rPr>
          <w:instrText xml:space="preserve"> PAGEREF _Toc323632458 \h </w:instrText>
        </w:r>
        <w:r w:rsidR="0020547B">
          <w:rPr>
            <w:noProof/>
            <w:webHidden/>
          </w:rPr>
        </w:r>
        <w:r w:rsidR="0020547B">
          <w:rPr>
            <w:noProof/>
            <w:webHidden/>
          </w:rPr>
          <w:fldChar w:fldCharType="separate"/>
        </w:r>
        <w:r w:rsidR="0020547B">
          <w:rPr>
            <w:noProof/>
            <w:webHidden/>
          </w:rPr>
          <w:t>50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59" w:history="1">
        <w:r w:rsidR="0020547B" w:rsidRPr="00463E2D">
          <w:rPr>
            <w:rStyle w:val="Hyperlink"/>
            <w:noProof/>
          </w:rPr>
          <w:t>MomsRefusionNotifikationOpdater</w:t>
        </w:r>
        <w:r w:rsidR="0020547B">
          <w:rPr>
            <w:noProof/>
            <w:webHidden/>
          </w:rPr>
          <w:tab/>
        </w:r>
        <w:r w:rsidR="0020547B">
          <w:rPr>
            <w:noProof/>
            <w:webHidden/>
          </w:rPr>
          <w:fldChar w:fldCharType="begin"/>
        </w:r>
        <w:r w:rsidR="0020547B">
          <w:rPr>
            <w:noProof/>
            <w:webHidden/>
          </w:rPr>
          <w:instrText xml:space="preserve"> PAGEREF _Toc323632459 \h </w:instrText>
        </w:r>
        <w:r w:rsidR="0020547B">
          <w:rPr>
            <w:noProof/>
            <w:webHidden/>
          </w:rPr>
        </w:r>
        <w:r w:rsidR="0020547B">
          <w:rPr>
            <w:noProof/>
            <w:webHidden/>
          </w:rPr>
          <w:fldChar w:fldCharType="separate"/>
        </w:r>
        <w:r w:rsidR="0020547B">
          <w:rPr>
            <w:noProof/>
            <w:webHidden/>
          </w:rPr>
          <w:t>51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0" w:history="1">
        <w:r w:rsidR="0020547B" w:rsidRPr="00463E2D">
          <w:rPr>
            <w:rStyle w:val="Hyperlink"/>
            <w:noProof/>
          </w:rPr>
          <w:t>MomsRefusionNotifikationSamlingHent</w:t>
        </w:r>
        <w:r w:rsidR="0020547B">
          <w:rPr>
            <w:noProof/>
            <w:webHidden/>
          </w:rPr>
          <w:tab/>
        </w:r>
        <w:r w:rsidR="0020547B">
          <w:rPr>
            <w:noProof/>
            <w:webHidden/>
          </w:rPr>
          <w:fldChar w:fldCharType="begin"/>
        </w:r>
        <w:r w:rsidR="0020547B">
          <w:rPr>
            <w:noProof/>
            <w:webHidden/>
          </w:rPr>
          <w:instrText xml:space="preserve"> PAGEREF _Toc323632460 \h </w:instrText>
        </w:r>
        <w:r w:rsidR="0020547B">
          <w:rPr>
            <w:noProof/>
            <w:webHidden/>
          </w:rPr>
        </w:r>
        <w:r w:rsidR="0020547B">
          <w:rPr>
            <w:noProof/>
            <w:webHidden/>
          </w:rPr>
          <w:fldChar w:fldCharType="separate"/>
        </w:r>
        <w:r w:rsidR="0020547B">
          <w:rPr>
            <w:noProof/>
            <w:webHidden/>
          </w:rPr>
          <w:t>52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1" w:history="1">
        <w:r w:rsidR="0020547B" w:rsidRPr="00463E2D">
          <w:rPr>
            <w:rStyle w:val="Hyperlink"/>
            <w:noProof/>
          </w:rPr>
          <w:t>MomsRefusionPostListeAnsøgerHent</w:t>
        </w:r>
        <w:r w:rsidR="0020547B">
          <w:rPr>
            <w:noProof/>
            <w:webHidden/>
          </w:rPr>
          <w:tab/>
        </w:r>
        <w:r w:rsidR="0020547B">
          <w:rPr>
            <w:noProof/>
            <w:webHidden/>
          </w:rPr>
          <w:fldChar w:fldCharType="begin"/>
        </w:r>
        <w:r w:rsidR="0020547B">
          <w:rPr>
            <w:noProof/>
            <w:webHidden/>
          </w:rPr>
          <w:instrText xml:space="preserve"> PAGEREF _Toc323632461 \h </w:instrText>
        </w:r>
        <w:r w:rsidR="0020547B">
          <w:rPr>
            <w:noProof/>
            <w:webHidden/>
          </w:rPr>
        </w:r>
        <w:r w:rsidR="0020547B">
          <w:rPr>
            <w:noProof/>
            <w:webHidden/>
          </w:rPr>
          <w:fldChar w:fldCharType="separate"/>
        </w:r>
        <w:r w:rsidR="0020547B">
          <w:rPr>
            <w:noProof/>
            <w:webHidden/>
          </w:rPr>
          <w:t>53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2" w:history="1">
        <w:r w:rsidR="0020547B" w:rsidRPr="00463E2D">
          <w:rPr>
            <w:rStyle w:val="Hyperlink"/>
            <w:noProof/>
          </w:rPr>
          <w:t>MomsRefusionPostListeHent</w:t>
        </w:r>
        <w:r w:rsidR="0020547B">
          <w:rPr>
            <w:noProof/>
            <w:webHidden/>
          </w:rPr>
          <w:tab/>
        </w:r>
        <w:r w:rsidR="0020547B">
          <w:rPr>
            <w:noProof/>
            <w:webHidden/>
          </w:rPr>
          <w:fldChar w:fldCharType="begin"/>
        </w:r>
        <w:r w:rsidR="0020547B">
          <w:rPr>
            <w:noProof/>
            <w:webHidden/>
          </w:rPr>
          <w:instrText xml:space="preserve"> PAGEREF _Toc323632462 \h </w:instrText>
        </w:r>
        <w:r w:rsidR="0020547B">
          <w:rPr>
            <w:noProof/>
            <w:webHidden/>
          </w:rPr>
        </w:r>
        <w:r w:rsidR="0020547B">
          <w:rPr>
            <w:noProof/>
            <w:webHidden/>
          </w:rPr>
          <w:fldChar w:fldCharType="separate"/>
        </w:r>
        <w:r w:rsidR="0020547B">
          <w:rPr>
            <w:noProof/>
            <w:webHidden/>
          </w:rPr>
          <w:t>55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3" w:history="1">
        <w:r w:rsidR="0020547B" w:rsidRPr="00463E2D">
          <w:rPr>
            <w:rStyle w:val="Hyperlink"/>
            <w:noProof/>
          </w:rPr>
          <w:t>MomsRefusionProRataSatsAfgørelseOpdater</w:t>
        </w:r>
        <w:r w:rsidR="0020547B">
          <w:rPr>
            <w:noProof/>
            <w:webHidden/>
          </w:rPr>
          <w:tab/>
        </w:r>
        <w:r w:rsidR="0020547B">
          <w:rPr>
            <w:noProof/>
            <w:webHidden/>
          </w:rPr>
          <w:fldChar w:fldCharType="begin"/>
        </w:r>
        <w:r w:rsidR="0020547B">
          <w:rPr>
            <w:noProof/>
            <w:webHidden/>
          </w:rPr>
          <w:instrText xml:space="preserve"> PAGEREF _Toc323632463 \h </w:instrText>
        </w:r>
        <w:r w:rsidR="0020547B">
          <w:rPr>
            <w:noProof/>
            <w:webHidden/>
          </w:rPr>
        </w:r>
        <w:r w:rsidR="0020547B">
          <w:rPr>
            <w:noProof/>
            <w:webHidden/>
          </w:rPr>
          <w:fldChar w:fldCharType="separate"/>
        </w:r>
        <w:r w:rsidR="0020547B">
          <w:rPr>
            <w:noProof/>
            <w:webHidden/>
          </w:rPr>
          <w:t>56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4" w:history="1">
        <w:r w:rsidR="0020547B" w:rsidRPr="00463E2D">
          <w:rPr>
            <w:rStyle w:val="Hyperlink"/>
            <w:noProof/>
          </w:rPr>
          <w:t>MomsRefusionProRataSatsAfgørelseSamlingHent</w:t>
        </w:r>
        <w:r w:rsidR="0020547B">
          <w:rPr>
            <w:noProof/>
            <w:webHidden/>
          </w:rPr>
          <w:tab/>
        </w:r>
        <w:r w:rsidR="0020547B">
          <w:rPr>
            <w:noProof/>
            <w:webHidden/>
          </w:rPr>
          <w:fldChar w:fldCharType="begin"/>
        </w:r>
        <w:r w:rsidR="0020547B">
          <w:rPr>
            <w:noProof/>
            <w:webHidden/>
          </w:rPr>
          <w:instrText xml:space="preserve"> PAGEREF _Toc323632464 \h </w:instrText>
        </w:r>
        <w:r w:rsidR="0020547B">
          <w:rPr>
            <w:noProof/>
            <w:webHidden/>
          </w:rPr>
        </w:r>
        <w:r w:rsidR="0020547B">
          <w:rPr>
            <w:noProof/>
            <w:webHidden/>
          </w:rPr>
          <w:fldChar w:fldCharType="separate"/>
        </w:r>
        <w:r w:rsidR="0020547B">
          <w:rPr>
            <w:noProof/>
            <w:webHidden/>
          </w:rPr>
          <w:t>57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5" w:history="1">
        <w:r w:rsidR="0020547B" w:rsidRPr="00463E2D">
          <w:rPr>
            <w:rStyle w:val="Hyperlink"/>
            <w:noProof/>
          </w:rPr>
          <w:t>MomsRefusionProRataSatsKorrektionOpdater</w:t>
        </w:r>
        <w:r w:rsidR="0020547B">
          <w:rPr>
            <w:noProof/>
            <w:webHidden/>
          </w:rPr>
          <w:tab/>
        </w:r>
        <w:r w:rsidR="0020547B">
          <w:rPr>
            <w:noProof/>
            <w:webHidden/>
          </w:rPr>
          <w:fldChar w:fldCharType="begin"/>
        </w:r>
        <w:r w:rsidR="0020547B">
          <w:rPr>
            <w:noProof/>
            <w:webHidden/>
          </w:rPr>
          <w:instrText xml:space="preserve"> PAGEREF _Toc323632465 \h </w:instrText>
        </w:r>
        <w:r w:rsidR="0020547B">
          <w:rPr>
            <w:noProof/>
            <w:webHidden/>
          </w:rPr>
        </w:r>
        <w:r w:rsidR="0020547B">
          <w:rPr>
            <w:noProof/>
            <w:webHidden/>
          </w:rPr>
          <w:fldChar w:fldCharType="separate"/>
        </w:r>
        <w:r w:rsidR="0020547B">
          <w:rPr>
            <w:noProof/>
            <w:webHidden/>
          </w:rPr>
          <w:t>59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6" w:history="1">
        <w:r w:rsidR="0020547B" w:rsidRPr="00463E2D">
          <w:rPr>
            <w:rStyle w:val="Hyperlink"/>
            <w:noProof/>
          </w:rPr>
          <w:t>MomsRefusionProRataSatsKorrektionSamlingHent</w:t>
        </w:r>
        <w:r w:rsidR="0020547B">
          <w:rPr>
            <w:noProof/>
            <w:webHidden/>
          </w:rPr>
          <w:tab/>
        </w:r>
        <w:r w:rsidR="0020547B">
          <w:rPr>
            <w:noProof/>
            <w:webHidden/>
          </w:rPr>
          <w:fldChar w:fldCharType="begin"/>
        </w:r>
        <w:r w:rsidR="0020547B">
          <w:rPr>
            <w:noProof/>
            <w:webHidden/>
          </w:rPr>
          <w:instrText xml:space="preserve"> PAGEREF _Toc323632466 \h </w:instrText>
        </w:r>
        <w:r w:rsidR="0020547B">
          <w:rPr>
            <w:noProof/>
            <w:webHidden/>
          </w:rPr>
        </w:r>
        <w:r w:rsidR="0020547B">
          <w:rPr>
            <w:noProof/>
            <w:webHidden/>
          </w:rPr>
          <w:fldChar w:fldCharType="separate"/>
        </w:r>
        <w:r w:rsidR="0020547B">
          <w:rPr>
            <w:noProof/>
            <w:webHidden/>
          </w:rPr>
          <w:t>61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7" w:history="1">
        <w:r w:rsidR="0020547B" w:rsidRPr="00463E2D">
          <w:rPr>
            <w:rStyle w:val="Hyperlink"/>
            <w:noProof/>
          </w:rPr>
          <w:t>MomsRefusionSagAktOversigtHent</w:t>
        </w:r>
        <w:r w:rsidR="0020547B">
          <w:rPr>
            <w:noProof/>
            <w:webHidden/>
          </w:rPr>
          <w:tab/>
        </w:r>
        <w:r w:rsidR="0020547B">
          <w:rPr>
            <w:noProof/>
            <w:webHidden/>
          </w:rPr>
          <w:fldChar w:fldCharType="begin"/>
        </w:r>
        <w:r w:rsidR="0020547B">
          <w:rPr>
            <w:noProof/>
            <w:webHidden/>
          </w:rPr>
          <w:instrText xml:space="preserve"> PAGEREF _Toc323632467 \h </w:instrText>
        </w:r>
        <w:r w:rsidR="0020547B">
          <w:rPr>
            <w:noProof/>
            <w:webHidden/>
          </w:rPr>
        </w:r>
        <w:r w:rsidR="0020547B">
          <w:rPr>
            <w:noProof/>
            <w:webHidden/>
          </w:rPr>
          <w:fldChar w:fldCharType="separate"/>
        </w:r>
        <w:r w:rsidR="0020547B">
          <w:rPr>
            <w:noProof/>
            <w:webHidden/>
          </w:rPr>
          <w:t>63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8" w:history="1">
        <w:r w:rsidR="0020547B" w:rsidRPr="00463E2D">
          <w:rPr>
            <w:rStyle w:val="Hyperlink"/>
            <w:noProof/>
          </w:rPr>
          <w:t>MomsRefusionSagBemærkningOpdater</w:t>
        </w:r>
        <w:r w:rsidR="0020547B">
          <w:rPr>
            <w:noProof/>
            <w:webHidden/>
          </w:rPr>
          <w:tab/>
        </w:r>
        <w:r w:rsidR="0020547B">
          <w:rPr>
            <w:noProof/>
            <w:webHidden/>
          </w:rPr>
          <w:fldChar w:fldCharType="begin"/>
        </w:r>
        <w:r w:rsidR="0020547B">
          <w:rPr>
            <w:noProof/>
            <w:webHidden/>
          </w:rPr>
          <w:instrText xml:space="preserve"> PAGEREF _Toc323632468 \h </w:instrText>
        </w:r>
        <w:r w:rsidR="0020547B">
          <w:rPr>
            <w:noProof/>
            <w:webHidden/>
          </w:rPr>
        </w:r>
        <w:r w:rsidR="0020547B">
          <w:rPr>
            <w:noProof/>
            <w:webHidden/>
          </w:rPr>
          <w:fldChar w:fldCharType="separate"/>
        </w:r>
        <w:r w:rsidR="0020547B">
          <w:rPr>
            <w:noProof/>
            <w:webHidden/>
          </w:rPr>
          <w:t>64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69" w:history="1">
        <w:r w:rsidR="0020547B" w:rsidRPr="00463E2D">
          <w:rPr>
            <w:rStyle w:val="Hyperlink"/>
            <w:noProof/>
          </w:rPr>
          <w:t>MomsRefusionSagBemærkningSamlingHent</w:t>
        </w:r>
        <w:r w:rsidR="0020547B">
          <w:rPr>
            <w:noProof/>
            <w:webHidden/>
          </w:rPr>
          <w:tab/>
        </w:r>
        <w:r w:rsidR="0020547B">
          <w:rPr>
            <w:noProof/>
            <w:webHidden/>
          </w:rPr>
          <w:fldChar w:fldCharType="begin"/>
        </w:r>
        <w:r w:rsidR="0020547B">
          <w:rPr>
            <w:noProof/>
            <w:webHidden/>
          </w:rPr>
          <w:instrText xml:space="preserve"> PAGEREF _Toc323632469 \h </w:instrText>
        </w:r>
        <w:r w:rsidR="0020547B">
          <w:rPr>
            <w:noProof/>
            <w:webHidden/>
          </w:rPr>
        </w:r>
        <w:r w:rsidR="0020547B">
          <w:rPr>
            <w:noProof/>
            <w:webHidden/>
          </w:rPr>
          <w:fldChar w:fldCharType="separate"/>
        </w:r>
        <w:r w:rsidR="0020547B">
          <w:rPr>
            <w:noProof/>
            <w:webHidden/>
          </w:rPr>
          <w:t>66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0" w:history="1">
        <w:r w:rsidR="0020547B" w:rsidRPr="00463E2D">
          <w:rPr>
            <w:rStyle w:val="Hyperlink"/>
            <w:noProof/>
          </w:rPr>
          <w:t>MomsRefusionSagOversigtHent</w:t>
        </w:r>
        <w:r w:rsidR="0020547B">
          <w:rPr>
            <w:noProof/>
            <w:webHidden/>
          </w:rPr>
          <w:tab/>
        </w:r>
        <w:r w:rsidR="0020547B">
          <w:rPr>
            <w:noProof/>
            <w:webHidden/>
          </w:rPr>
          <w:fldChar w:fldCharType="begin"/>
        </w:r>
        <w:r w:rsidR="0020547B">
          <w:rPr>
            <w:noProof/>
            <w:webHidden/>
          </w:rPr>
          <w:instrText xml:space="preserve"> PAGEREF _Toc323632470 \h </w:instrText>
        </w:r>
        <w:r w:rsidR="0020547B">
          <w:rPr>
            <w:noProof/>
            <w:webHidden/>
          </w:rPr>
        </w:r>
        <w:r w:rsidR="0020547B">
          <w:rPr>
            <w:noProof/>
            <w:webHidden/>
          </w:rPr>
          <w:fldChar w:fldCharType="separate"/>
        </w:r>
        <w:r w:rsidR="0020547B">
          <w:rPr>
            <w:noProof/>
            <w:webHidden/>
          </w:rPr>
          <w:t>67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1" w:history="1">
        <w:r w:rsidR="0020547B" w:rsidRPr="00463E2D">
          <w:rPr>
            <w:rStyle w:val="Hyperlink"/>
            <w:noProof/>
          </w:rPr>
          <w:t>MomsRefusionStatistikHent</w:t>
        </w:r>
        <w:r w:rsidR="0020547B">
          <w:rPr>
            <w:noProof/>
            <w:webHidden/>
          </w:rPr>
          <w:tab/>
        </w:r>
        <w:r w:rsidR="0020547B">
          <w:rPr>
            <w:noProof/>
            <w:webHidden/>
          </w:rPr>
          <w:fldChar w:fldCharType="begin"/>
        </w:r>
        <w:r w:rsidR="0020547B">
          <w:rPr>
            <w:noProof/>
            <w:webHidden/>
          </w:rPr>
          <w:instrText xml:space="preserve"> PAGEREF _Toc323632471 \h </w:instrText>
        </w:r>
        <w:r w:rsidR="0020547B">
          <w:rPr>
            <w:noProof/>
            <w:webHidden/>
          </w:rPr>
        </w:r>
        <w:r w:rsidR="0020547B">
          <w:rPr>
            <w:noProof/>
            <w:webHidden/>
          </w:rPr>
          <w:fldChar w:fldCharType="separate"/>
        </w:r>
        <w:r w:rsidR="0020547B">
          <w:rPr>
            <w:noProof/>
            <w:webHidden/>
          </w:rPr>
          <w:t>68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2" w:history="1">
        <w:r w:rsidR="0020547B" w:rsidRPr="00463E2D">
          <w:rPr>
            <w:rStyle w:val="Hyperlink"/>
            <w:noProof/>
          </w:rPr>
          <w:t>MomsRefusionSystemAdministrationOpdater</w:t>
        </w:r>
        <w:r w:rsidR="0020547B">
          <w:rPr>
            <w:noProof/>
            <w:webHidden/>
          </w:rPr>
          <w:tab/>
        </w:r>
        <w:r w:rsidR="0020547B">
          <w:rPr>
            <w:noProof/>
            <w:webHidden/>
          </w:rPr>
          <w:fldChar w:fldCharType="begin"/>
        </w:r>
        <w:r w:rsidR="0020547B">
          <w:rPr>
            <w:noProof/>
            <w:webHidden/>
          </w:rPr>
          <w:instrText xml:space="preserve"> PAGEREF _Toc323632472 \h </w:instrText>
        </w:r>
        <w:r w:rsidR="0020547B">
          <w:rPr>
            <w:noProof/>
            <w:webHidden/>
          </w:rPr>
        </w:r>
        <w:r w:rsidR="0020547B">
          <w:rPr>
            <w:noProof/>
            <w:webHidden/>
          </w:rPr>
          <w:fldChar w:fldCharType="separate"/>
        </w:r>
        <w:r w:rsidR="0020547B">
          <w:rPr>
            <w:noProof/>
            <w:webHidden/>
          </w:rPr>
          <w:t>70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3" w:history="1">
        <w:r w:rsidR="0020547B" w:rsidRPr="00463E2D">
          <w:rPr>
            <w:rStyle w:val="Hyperlink"/>
            <w:noProof/>
          </w:rPr>
          <w:t>MomsRefusionSystemAdministrationSamlingHent</w:t>
        </w:r>
        <w:r w:rsidR="0020547B">
          <w:rPr>
            <w:noProof/>
            <w:webHidden/>
          </w:rPr>
          <w:tab/>
        </w:r>
        <w:r w:rsidR="0020547B">
          <w:rPr>
            <w:noProof/>
            <w:webHidden/>
          </w:rPr>
          <w:fldChar w:fldCharType="begin"/>
        </w:r>
        <w:r w:rsidR="0020547B">
          <w:rPr>
            <w:noProof/>
            <w:webHidden/>
          </w:rPr>
          <w:instrText xml:space="preserve"> PAGEREF _Toc323632473 \h </w:instrText>
        </w:r>
        <w:r w:rsidR="0020547B">
          <w:rPr>
            <w:noProof/>
            <w:webHidden/>
          </w:rPr>
        </w:r>
        <w:r w:rsidR="0020547B">
          <w:rPr>
            <w:noProof/>
            <w:webHidden/>
          </w:rPr>
          <w:fldChar w:fldCharType="separate"/>
        </w:r>
        <w:r w:rsidR="0020547B">
          <w:rPr>
            <w:noProof/>
            <w:webHidden/>
          </w:rPr>
          <w:t>71</w:t>
        </w:r>
        <w:r w:rsidR="0020547B">
          <w:rPr>
            <w:noProof/>
            <w:webHidden/>
          </w:rPr>
          <w:fldChar w:fldCharType="end"/>
        </w:r>
      </w:hyperlink>
    </w:p>
    <w:p w:rsidR="0020547B" w:rsidRDefault="00965C33" w:rsidP="0020547B">
      <w:pPr>
        <w:pStyle w:val="TOC1"/>
        <w:tabs>
          <w:tab w:val="right" w:leader="dot" w:pos="10195"/>
        </w:tabs>
        <w:rPr>
          <w:rFonts w:asciiTheme="minorHAnsi" w:eastAsiaTheme="minorEastAsia" w:hAnsiTheme="minorHAnsi" w:cstheme="minorBidi"/>
          <w:b w:val="0"/>
          <w:noProof/>
          <w:sz w:val="22"/>
          <w:lang w:eastAsia="da-DK"/>
        </w:rPr>
      </w:pPr>
      <w:hyperlink w:anchor="_Toc323632474" w:history="1">
        <w:r w:rsidR="0020547B" w:rsidRPr="00463E2D">
          <w:rPr>
            <w:rStyle w:val="Hyperlink"/>
            <w:noProof/>
          </w:rPr>
          <w:t>Fælles datastrukturer</w:t>
        </w:r>
        <w:r w:rsidR="0020547B">
          <w:rPr>
            <w:noProof/>
            <w:webHidden/>
          </w:rPr>
          <w:tab/>
        </w:r>
        <w:r w:rsidR="0020547B">
          <w:rPr>
            <w:noProof/>
            <w:webHidden/>
          </w:rPr>
          <w:fldChar w:fldCharType="begin"/>
        </w:r>
        <w:r w:rsidR="0020547B">
          <w:rPr>
            <w:noProof/>
            <w:webHidden/>
          </w:rPr>
          <w:instrText xml:space="preserve"> PAGEREF _Toc323632474 \h </w:instrText>
        </w:r>
        <w:r w:rsidR="0020547B">
          <w:rPr>
            <w:noProof/>
            <w:webHidden/>
          </w:rPr>
        </w:r>
        <w:r w:rsidR="0020547B">
          <w:rPr>
            <w:noProof/>
            <w:webHidden/>
          </w:rPr>
          <w:fldChar w:fldCharType="separate"/>
        </w:r>
        <w:r w:rsidR="0020547B">
          <w:rPr>
            <w:noProof/>
            <w:webHidden/>
          </w:rPr>
          <w:t>73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5" w:history="1">
        <w:r w:rsidR="0020547B" w:rsidRPr="00463E2D">
          <w:rPr>
            <w:rStyle w:val="Hyperlink"/>
            <w:noProof/>
          </w:rPr>
          <w:t>MomsRefusionAfgørelseAfslagÅrsagStruktur</w:t>
        </w:r>
        <w:r w:rsidR="0020547B">
          <w:rPr>
            <w:noProof/>
            <w:webHidden/>
          </w:rPr>
          <w:tab/>
        </w:r>
        <w:r w:rsidR="0020547B">
          <w:rPr>
            <w:noProof/>
            <w:webHidden/>
          </w:rPr>
          <w:fldChar w:fldCharType="begin"/>
        </w:r>
        <w:r w:rsidR="0020547B">
          <w:rPr>
            <w:noProof/>
            <w:webHidden/>
          </w:rPr>
          <w:instrText xml:space="preserve"> PAGEREF _Toc323632475 \h </w:instrText>
        </w:r>
        <w:r w:rsidR="0020547B">
          <w:rPr>
            <w:noProof/>
            <w:webHidden/>
          </w:rPr>
        </w:r>
        <w:r w:rsidR="0020547B">
          <w:rPr>
            <w:noProof/>
            <w:webHidden/>
          </w:rPr>
          <w:fldChar w:fldCharType="separate"/>
        </w:r>
        <w:r w:rsidR="0020547B">
          <w:rPr>
            <w:noProof/>
            <w:webHidden/>
          </w:rPr>
          <w:t>73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6" w:history="1">
        <w:r w:rsidR="0020547B" w:rsidRPr="00463E2D">
          <w:rPr>
            <w:rStyle w:val="Hyperlink"/>
            <w:noProof/>
          </w:rPr>
          <w:t>MomsRefusionAfgørelseNummerStruktur</w:t>
        </w:r>
        <w:r w:rsidR="0020547B">
          <w:rPr>
            <w:noProof/>
            <w:webHidden/>
          </w:rPr>
          <w:tab/>
        </w:r>
        <w:r w:rsidR="0020547B">
          <w:rPr>
            <w:noProof/>
            <w:webHidden/>
          </w:rPr>
          <w:fldChar w:fldCharType="begin"/>
        </w:r>
        <w:r w:rsidR="0020547B">
          <w:rPr>
            <w:noProof/>
            <w:webHidden/>
          </w:rPr>
          <w:instrText xml:space="preserve"> PAGEREF _Toc323632476 \h </w:instrText>
        </w:r>
        <w:r w:rsidR="0020547B">
          <w:rPr>
            <w:noProof/>
            <w:webHidden/>
          </w:rPr>
        </w:r>
        <w:r w:rsidR="0020547B">
          <w:rPr>
            <w:noProof/>
            <w:webHidden/>
          </w:rPr>
          <w:fldChar w:fldCharType="separate"/>
        </w:r>
        <w:r w:rsidR="0020547B">
          <w:rPr>
            <w:noProof/>
            <w:webHidden/>
          </w:rPr>
          <w:t>73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7" w:history="1">
        <w:r w:rsidR="0020547B" w:rsidRPr="00463E2D">
          <w:rPr>
            <w:rStyle w:val="Hyperlink"/>
            <w:noProof/>
          </w:rPr>
          <w:t>MomsRefusionAfgørelseNummerVersionDatoStruktur</w:t>
        </w:r>
        <w:r w:rsidR="0020547B">
          <w:rPr>
            <w:noProof/>
            <w:webHidden/>
          </w:rPr>
          <w:tab/>
        </w:r>
        <w:r w:rsidR="0020547B">
          <w:rPr>
            <w:noProof/>
            <w:webHidden/>
          </w:rPr>
          <w:fldChar w:fldCharType="begin"/>
        </w:r>
        <w:r w:rsidR="0020547B">
          <w:rPr>
            <w:noProof/>
            <w:webHidden/>
          </w:rPr>
          <w:instrText xml:space="preserve"> PAGEREF _Toc323632477 \h </w:instrText>
        </w:r>
        <w:r w:rsidR="0020547B">
          <w:rPr>
            <w:noProof/>
            <w:webHidden/>
          </w:rPr>
        </w:r>
        <w:r w:rsidR="0020547B">
          <w:rPr>
            <w:noProof/>
            <w:webHidden/>
          </w:rPr>
          <w:fldChar w:fldCharType="separate"/>
        </w:r>
        <w:r w:rsidR="0020547B">
          <w:rPr>
            <w:noProof/>
            <w:webHidden/>
          </w:rPr>
          <w:t>73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8" w:history="1">
        <w:r w:rsidR="0020547B" w:rsidRPr="00463E2D">
          <w:rPr>
            <w:rStyle w:val="Hyperlink"/>
            <w:noProof/>
          </w:rPr>
          <w:t>MomsRefusionAfgørelseStruktur</w:t>
        </w:r>
        <w:r w:rsidR="0020547B">
          <w:rPr>
            <w:noProof/>
            <w:webHidden/>
          </w:rPr>
          <w:tab/>
        </w:r>
        <w:r w:rsidR="0020547B">
          <w:rPr>
            <w:noProof/>
            <w:webHidden/>
          </w:rPr>
          <w:fldChar w:fldCharType="begin"/>
        </w:r>
        <w:r w:rsidR="0020547B">
          <w:rPr>
            <w:noProof/>
            <w:webHidden/>
          </w:rPr>
          <w:instrText xml:space="preserve"> PAGEREF _Toc323632478 \h </w:instrText>
        </w:r>
        <w:r w:rsidR="0020547B">
          <w:rPr>
            <w:noProof/>
            <w:webHidden/>
          </w:rPr>
        </w:r>
        <w:r w:rsidR="0020547B">
          <w:rPr>
            <w:noProof/>
            <w:webHidden/>
          </w:rPr>
          <w:fldChar w:fldCharType="separate"/>
        </w:r>
        <w:r w:rsidR="0020547B">
          <w:rPr>
            <w:noProof/>
            <w:webHidden/>
          </w:rPr>
          <w:t>73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79" w:history="1">
        <w:r w:rsidR="0020547B" w:rsidRPr="00463E2D">
          <w:rPr>
            <w:rStyle w:val="Hyperlink"/>
            <w:noProof/>
          </w:rPr>
          <w:t>MomsRefusionAktørStruktur</w:t>
        </w:r>
        <w:r w:rsidR="0020547B">
          <w:rPr>
            <w:noProof/>
            <w:webHidden/>
          </w:rPr>
          <w:tab/>
        </w:r>
        <w:r w:rsidR="0020547B">
          <w:rPr>
            <w:noProof/>
            <w:webHidden/>
          </w:rPr>
          <w:fldChar w:fldCharType="begin"/>
        </w:r>
        <w:r w:rsidR="0020547B">
          <w:rPr>
            <w:noProof/>
            <w:webHidden/>
          </w:rPr>
          <w:instrText xml:space="preserve"> PAGEREF _Toc323632479 \h </w:instrText>
        </w:r>
        <w:r w:rsidR="0020547B">
          <w:rPr>
            <w:noProof/>
            <w:webHidden/>
          </w:rPr>
        </w:r>
        <w:r w:rsidR="0020547B">
          <w:rPr>
            <w:noProof/>
            <w:webHidden/>
          </w:rPr>
          <w:fldChar w:fldCharType="separate"/>
        </w:r>
        <w:r w:rsidR="0020547B">
          <w:rPr>
            <w:noProof/>
            <w:webHidden/>
          </w:rPr>
          <w:t>74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0" w:history="1">
        <w:r w:rsidR="0020547B" w:rsidRPr="00463E2D">
          <w:rPr>
            <w:rStyle w:val="Hyperlink"/>
            <w:noProof/>
          </w:rPr>
          <w:t>MomsRefusionAktørSøgekriterieStruktur</w:t>
        </w:r>
        <w:r w:rsidR="0020547B">
          <w:rPr>
            <w:noProof/>
            <w:webHidden/>
          </w:rPr>
          <w:tab/>
        </w:r>
        <w:r w:rsidR="0020547B">
          <w:rPr>
            <w:noProof/>
            <w:webHidden/>
          </w:rPr>
          <w:fldChar w:fldCharType="begin"/>
        </w:r>
        <w:r w:rsidR="0020547B">
          <w:rPr>
            <w:noProof/>
            <w:webHidden/>
          </w:rPr>
          <w:instrText xml:space="preserve"> PAGEREF _Toc323632480 \h </w:instrText>
        </w:r>
        <w:r w:rsidR="0020547B">
          <w:rPr>
            <w:noProof/>
            <w:webHidden/>
          </w:rPr>
        </w:r>
        <w:r w:rsidR="0020547B">
          <w:rPr>
            <w:noProof/>
            <w:webHidden/>
          </w:rPr>
          <w:fldChar w:fldCharType="separate"/>
        </w:r>
        <w:r w:rsidR="0020547B">
          <w:rPr>
            <w:noProof/>
            <w:webHidden/>
          </w:rPr>
          <w:t>75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1" w:history="1">
        <w:r w:rsidR="0020547B" w:rsidRPr="00463E2D">
          <w:rPr>
            <w:rStyle w:val="Hyperlink"/>
            <w:noProof/>
          </w:rPr>
          <w:t>MomsRefusionAnsøgningDataStruktur</w:t>
        </w:r>
        <w:r w:rsidR="0020547B">
          <w:rPr>
            <w:noProof/>
            <w:webHidden/>
          </w:rPr>
          <w:tab/>
        </w:r>
        <w:r w:rsidR="0020547B">
          <w:rPr>
            <w:noProof/>
            <w:webHidden/>
          </w:rPr>
          <w:fldChar w:fldCharType="begin"/>
        </w:r>
        <w:r w:rsidR="0020547B">
          <w:rPr>
            <w:noProof/>
            <w:webHidden/>
          </w:rPr>
          <w:instrText xml:space="preserve"> PAGEREF _Toc323632481 \h </w:instrText>
        </w:r>
        <w:r w:rsidR="0020547B">
          <w:rPr>
            <w:noProof/>
            <w:webHidden/>
          </w:rPr>
        </w:r>
        <w:r w:rsidR="0020547B">
          <w:rPr>
            <w:noProof/>
            <w:webHidden/>
          </w:rPr>
          <w:fldChar w:fldCharType="separate"/>
        </w:r>
        <w:r w:rsidR="0020547B">
          <w:rPr>
            <w:noProof/>
            <w:webHidden/>
          </w:rPr>
          <w:t>75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2" w:history="1">
        <w:r w:rsidR="0020547B" w:rsidRPr="00463E2D">
          <w:rPr>
            <w:rStyle w:val="Hyperlink"/>
            <w:noProof/>
          </w:rPr>
          <w:t>MomsRefusionAnsøgningIndstillingStruktur</w:t>
        </w:r>
        <w:r w:rsidR="0020547B">
          <w:rPr>
            <w:noProof/>
            <w:webHidden/>
          </w:rPr>
          <w:tab/>
        </w:r>
        <w:r w:rsidR="0020547B">
          <w:rPr>
            <w:noProof/>
            <w:webHidden/>
          </w:rPr>
          <w:fldChar w:fldCharType="begin"/>
        </w:r>
        <w:r w:rsidR="0020547B">
          <w:rPr>
            <w:noProof/>
            <w:webHidden/>
          </w:rPr>
          <w:instrText xml:space="preserve"> PAGEREF _Toc323632482 \h </w:instrText>
        </w:r>
        <w:r w:rsidR="0020547B">
          <w:rPr>
            <w:noProof/>
            <w:webHidden/>
          </w:rPr>
        </w:r>
        <w:r w:rsidR="0020547B">
          <w:rPr>
            <w:noProof/>
            <w:webHidden/>
          </w:rPr>
          <w:fldChar w:fldCharType="separate"/>
        </w:r>
        <w:r w:rsidR="0020547B">
          <w:rPr>
            <w:noProof/>
            <w:webHidden/>
          </w:rPr>
          <w:t>76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3" w:history="1">
        <w:r w:rsidR="0020547B" w:rsidRPr="00463E2D">
          <w:rPr>
            <w:rStyle w:val="Hyperlink"/>
            <w:noProof/>
          </w:rPr>
          <w:t>MomsRefusionAnsøgningKvitteringStruktur</w:t>
        </w:r>
        <w:r w:rsidR="0020547B">
          <w:rPr>
            <w:noProof/>
            <w:webHidden/>
          </w:rPr>
          <w:tab/>
        </w:r>
        <w:r w:rsidR="0020547B">
          <w:rPr>
            <w:noProof/>
            <w:webHidden/>
          </w:rPr>
          <w:fldChar w:fldCharType="begin"/>
        </w:r>
        <w:r w:rsidR="0020547B">
          <w:rPr>
            <w:noProof/>
            <w:webHidden/>
          </w:rPr>
          <w:instrText xml:space="preserve"> PAGEREF _Toc323632483 \h </w:instrText>
        </w:r>
        <w:r w:rsidR="0020547B">
          <w:rPr>
            <w:noProof/>
            <w:webHidden/>
          </w:rPr>
        </w:r>
        <w:r w:rsidR="0020547B">
          <w:rPr>
            <w:noProof/>
            <w:webHidden/>
          </w:rPr>
          <w:fldChar w:fldCharType="separate"/>
        </w:r>
        <w:r w:rsidR="0020547B">
          <w:rPr>
            <w:noProof/>
            <w:webHidden/>
          </w:rPr>
          <w:t>77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4" w:history="1">
        <w:r w:rsidR="0020547B" w:rsidRPr="00463E2D">
          <w:rPr>
            <w:rStyle w:val="Hyperlink"/>
            <w:noProof/>
          </w:rPr>
          <w:t>MomsRefusionAnsøgningOpdaterOutputStruktur</w:t>
        </w:r>
        <w:r w:rsidR="0020547B">
          <w:rPr>
            <w:noProof/>
            <w:webHidden/>
          </w:rPr>
          <w:tab/>
        </w:r>
        <w:r w:rsidR="0020547B">
          <w:rPr>
            <w:noProof/>
            <w:webHidden/>
          </w:rPr>
          <w:fldChar w:fldCharType="begin"/>
        </w:r>
        <w:r w:rsidR="0020547B">
          <w:rPr>
            <w:noProof/>
            <w:webHidden/>
          </w:rPr>
          <w:instrText xml:space="preserve"> PAGEREF _Toc323632484 \h </w:instrText>
        </w:r>
        <w:r w:rsidR="0020547B">
          <w:rPr>
            <w:noProof/>
            <w:webHidden/>
          </w:rPr>
        </w:r>
        <w:r w:rsidR="0020547B">
          <w:rPr>
            <w:noProof/>
            <w:webHidden/>
          </w:rPr>
          <w:fldChar w:fldCharType="separate"/>
        </w:r>
        <w:r w:rsidR="0020547B">
          <w:rPr>
            <w:noProof/>
            <w:webHidden/>
          </w:rPr>
          <w:t>77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5" w:history="1">
        <w:r w:rsidR="0020547B" w:rsidRPr="00463E2D">
          <w:rPr>
            <w:rStyle w:val="Hyperlink"/>
            <w:noProof/>
          </w:rPr>
          <w:t>MomsRefusionAnsøgningStamDataStruktur</w:t>
        </w:r>
        <w:r w:rsidR="0020547B">
          <w:rPr>
            <w:noProof/>
            <w:webHidden/>
          </w:rPr>
          <w:tab/>
        </w:r>
        <w:r w:rsidR="0020547B">
          <w:rPr>
            <w:noProof/>
            <w:webHidden/>
          </w:rPr>
          <w:fldChar w:fldCharType="begin"/>
        </w:r>
        <w:r w:rsidR="0020547B">
          <w:rPr>
            <w:noProof/>
            <w:webHidden/>
          </w:rPr>
          <w:instrText xml:space="preserve"> PAGEREF _Toc323632485 \h </w:instrText>
        </w:r>
        <w:r w:rsidR="0020547B">
          <w:rPr>
            <w:noProof/>
            <w:webHidden/>
          </w:rPr>
        </w:r>
        <w:r w:rsidR="0020547B">
          <w:rPr>
            <w:noProof/>
            <w:webHidden/>
          </w:rPr>
          <w:fldChar w:fldCharType="separate"/>
        </w:r>
        <w:r w:rsidR="0020547B">
          <w:rPr>
            <w:noProof/>
            <w:webHidden/>
          </w:rPr>
          <w:t>77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6" w:history="1">
        <w:r w:rsidR="0020547B" w:rsidRPr="00463E2D">
          <w:rPr>
            <w:rStyle w:val="Hyperlink"/>
            <w:noProof/>
          </w:rPr>
          <w:t>MomsRefusionAnsøgningStruktur</w:t>
        </w:r>
        <w:r w:rsidR="0020547B">
          <w:rPr>
            <w:noProof/>
            <w:webHidden/>
          </w:rPr>
          <w:tab/>
        </w:r>
        <w:r w:rsidR="0020547B">
          <w:rPr>
            <w:noProof/>
            <w:webHidden/>
          </w:rPr>
          <w:fldChar w:fldCharType="begin"/>
        </w:r>
        <w:r w:rsidR="0020547B">
          <w:rPr>
            <w:noProof/>
            <w:webHidden/>
          </w:rPr>
          <w:instrText xml:space="preserve"> PAGEREF _Toc323632486 \h </w:instrText>
        </w:r>
        <w:r w:rsidR="0020547B">
          <w:rPr>
            <w:noProof/>
            <w:webHidden/>
          </w:rPr>
        </w:r>
        <w:r w:rsidR="0020547B">
          <w:rPr>
            <w:noProof/>
            <w:webHidden/>
          </w:rPr>
          <w:fldChar w:fldCharType="separate"/>
        </w:r>
        <w:r w:rsidR="0020547B">
          <w:rPr>
            <w:noProof/>
            <w:webHidden/>
          </w:rPr>
          <w:t>78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7" w:history="1">
        <w:r w:rsidR="0020547B" w:rsidRPr="00463E2D">
          <w:rPr>
            <w:rStyle w:val="Hyperlink"/>
            <w:noProof/>
          </w:rPr>
          <w:t>MomsRefusionAnsøgningVersionNummerStruktur</w:t>
        </w:r>
        <w:r w:rsidR="0020547B">
          <w:rPr>
            <w:noProof/>
            <w:webHidden/>
          </w:rPr>
          <w:tab/>
        </w:r>
        <w:r w:rsidR="0020547B">
          <w:rPr>
            <w:noProof/>
            <w:webHidden/>
          </w:rPr>
          <w:fldChar w:fldCharType="begin"/>
        </w:r>
        <w:r w:rsidR="0020547B">
          <w:rPr>
            <w:noProof/>
            <w:webHidden/>
          </w:rPr>
          <w:instrText xml:space="preserve"> PAGEREF _Toc323632487 \h </w:instrText>
        </w:r>
        <w:r w:rsidR="0020547B">
          <w:rPr>
            <w:noProof/>
            <w:webHidden/>
          </w:rPr>
        </w:r>
        <w:r w:rsidR="0020547B">
          <w:rPr>
            <w:noProof/>
            <w:webHidden/>
          </w:rPr>
          <w:fldChar w:fldCharType="separate"/>
        </w:r>
        <w:r w:rsidR="0020547B">
          <w:rPr>
            <w:noProof/>
            <w:webHidden/>
          </w:rPr>
          <w:t>79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8" w:history="1">
        <w:r w:rsidR="0020547B" w:rsidRPr="00463E2D">
          <w:rPr>
            <w:rStyle w:val="Hyperlink"/>
            <w:noProof/>
          </w:rPr>
          <w:t>MomsRefusionBankkontoDetaljeStruktur</w:t>
        </w:r>
        <w:r w:rsidR="0020547B">
          <w:rPr>
            <w:noProof/>
            <w:webHidden/>
          </w:rPr>
          <w:tab/>
        </w:r>
        <w:r w:rsidR="0020547B">
          <w:rPr>
            <w:noProof/>
            <w:webHidden/>
          </w:rPr>
          <w:fldChar w:fldCharType="begin"/>
        </w:r>
        <w:r w:rsidR="0020547B">
          <w:rPr>
            <w:noProof/>
            <w:webHidden/>
          </w:rPr>
          <w:instrText xml:space="preserve"> PAGEREF _Toc323632488 \h </w:instrText>
        </w:r>
        <w:r w:rsidR="0020547B">
          <w:rPr>
            <w:noProof/>
            <w:webHidden/>
          </w:rPr>
        </w:r>
        <w:r w:rsidR="0020547B">
          <w:rPr>
            <w:noProof/>
            <w:webHidden/>
          </w:rPr>
          <w:fldChar w:fldCharType="separate"/>
        </w:r>
        <w:r w:rsidR="0020547B">
          <w:rPr>
            <w:noProof/>
            <w:webHidden/>
          </w:rPr>
          <w:t>79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89" w:history="1">
        <w:r w:rsidR="0020547B" w:rsidRPr="00463E2D">
          <w:rPr>
            <w:rStyle w:val="Hyperlink"/>
            <w:noProof/>
          </w:rPr>
          <w:t>MomsRefusionBankkontoStruktur</w:t>
        </w:r>
        <w:r w:rsidR="0020547B">
          <w:rPr>
            <w:noProof/>
            <w:webHidden/>
          </w:rPr>
          <w:tab/>
        </w:r>
        <w:r w:rsidR="0020547B">
          <w:rPr>
            <w:noProof/>
            <w:webHidden/>
          </w:rPr>
          <w:fldChar w:fldCharType="begin"/>
        </w:r>
        <w:r w:rsidR="0020547B">
          <w:rPr>
            <w:noProof/>
            <w:webHidden/>
          </w:rPr>
          <w:instrText xml:space="preserve"> PAGEREF _Toc323632489 \h </w:instrText>
        </w:r>
        <w:r w:rsidR="0020547B">
          <w:rPr>
            <w:noProof/>
            <w:webHidden/>
          </w:rPr>
        </w:r>
        <w:r w:rsidR="0020547B">
          <w:rPr>
            <w:noProof/>
            <w:webHidden/>
          </w:rPr>
          <w:fldChar w:fldCharType="separate"/>
        </w:r>
        <w:r w:rsidR="0020547B">
          <w:rPr>
            <w:noProof/>
            <w:webHidden/>
          </w:rPr>
          <w:t>79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0" w:history="1">
        <w:r w:rsidR="0020547B" w:rsidRPr="00463E2D">
          <w:rPr>
            <w:rStyle w:val="Hyperlink"/>
            <w:noProof/>
          </w:rPr>
          <w:t>MomsRefusionBeløbStruktur</w:t>
        </w:r>
        <w:r w:rsidR="0020547B">
          <w:rPr>
            <w:noProof/>
            <w:webHidden/>
          </w:rPr>
          <w:tab/>
        </w:r>
        <w:r w:rsidR="0020547B">
          <w:rPr>
            <w:noProof/>
            <w:webHidden/>
          </w:rPr>
          <w:fldChar w:fldCharType="begin"/>
        </w:r>
        <w:r w:rsidR="0020547B">
          <w:rPr>
            <w:noProof/>
            <w:webHidden/>
          </w:rPr>
          <w:instrText xml:space="preserve"> PAGEREF _Toc323632490 \h </w:instrText>
        </w:r>
        <w:r w:rsidR="0020547B">
          <w:rPr>
            <w:noProof/>
            <w:webHidden/>
          </w:rPr>
        </w:r>
        <w:r w:rsidR="0020547B">
          <w:rPr>
            <w:noProof/>
            <w:webHidden/>
          </w:rPr>
          <w:fldChar w:fldCharType="separate"/>
        </w:r>
        <w:r w:rsidR="0020547B">
          <w:rPr>
            <w:noProof/>
            <w:webHidden/>
          </w:rPr>
          <w:t>80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1" w:history="1">
        <w:r w:rsidR="0020547B" w:rsidRPr="00463E2D">
          <w:rPr>
            <w:rStyle w:val="Hyperlink"/>
            <w:noProof/>
          </w:rPr>
          <w:t>MomsRefusionDokumentStruktur</w:t>
        </w:r>
        <w:r w:rsidR="0020547B">
          <w:rPr>
            <w:noProof/>
            <w:webHidden/>
          </w:rPr>
          <w:tab/>
        </w:r>
        <w:r w:rsidR="0020547B">
          <w:rPr>
            <w:noProof/>
            <w:webHidden/>
          </w:rPr>
          <w:fldChar w:fldCharType="begin"/>
        </w:r>
        <w:r w:rsidR="0020547B">
          <w:rPr>
            <w:noProof/>
            <w:webHidden/>
          </w:rPr>
          <w:instrText xml:space="preserve"> PAGEREF _Toc323632491 \h </w:instrText>
        </w:r>
        <w:r w:rsidR="0020547B">
          <w:rPr>
            <w:noProof/>
            <w:webHidden/>
          </w:rPr>
        </w:r>
        <w:r w:rsidR="0020547B">
          <w:rPr>
            <w:noProof/>
            <w:webHidden/>
          </w:rPr>
          <w:fldChar w:fldCharType="separate"/>
        </w:r>
        <w:r w:rsidR="0020547B">
          <w:rPr>
            <w:noProof/>
            <w:webHidden/>
          </w:rPr>
          <w:t>80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2" w:history="1">
        <w:r w:rsidR="0020547B" w:rsidRPr="00463E2D">
          <w:rPr>
            <w:rStyle w:val="Hyperlink"/>
            <w:noProof/>
          </w:rPr>
          <w:t>MomsRefusionEUBeskedStruktur</w:t>
        </w:r>
        <w:r w:rsidR="0020547B">
          <w:rPr>
            <w:noProof/>
            <w:webHidden/>
          </w:rPr>
          <w:tab/>
        </w:r>
        <w:r w:rsidR="0020547B">
          <w:rPr>
            <w:noProof/>
            <w:webHidden/>
          </w:rPr>
          <w:fldChar w:fldCharType="begin"/>
        </w:r>
        <w:r w:rsidR="0020547B">
          <w:rPr>
            <w:noProof/>
            <w:webHidden/>
          </w:rPr>
          <w:instrText xml:space="preserve"> PAGEREF _Toc323632492 \h </w:instrText>
        </w:r>
        <w:r w:rsidR="0020547B">
          <w:rPr>
            <w:noProof/>
            <w:webHidden/>
          </w:rPr>
        </w:r>
        <w:r w:rsidR="0020547B">
          <w:rPr>
            <w:noProof/>
            <w:webHidden/>
          </w:rPr>
          <w:fldChar w:fldCharType="separate"/>
        </w:r>
        <w:r w:rsidR="0020547B">
          <w:rPr>
            <w:noProof/>
            <w:webHidden/>
          </w:rPr>
          <w:t>81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3" w:history="1">
        <w:r w:rsidR="0020547B" w:rsidRPr="00463E2D">
          <w:rPr>
            <w:rStyle w:val="Hyperlink"/>
            <w:noProof/>
          </w:rPr>
          <w:t>MomsRefusionErhvervsAktivitetValgStruktur</w:t>
        </w:r>
        <w:r w:rsidR="0020547B">
          <w:rPr>
            <w:noProof/>
            <w:webHidden/>
          </w:rPr>
          <w:tab/>
        </w:r>
        <w:r w:rsidR="0020547B">
          <w:rPr>
            <w:noProof/>
            <w:webHidden/>
          </w:rPr>
          <w:fldChar w:fldCharType="begin"/>
        </w:r>
        <w:r w:rsidR="0020547B">
          <w:rPr>
            <w:noProof/>
            <w:webHidden/>
          </w:rPr>
          <w:instrText xml:space="preserve"> PAGEREF _Toc323632493 \h </w:instrText>
        </w:r>
        <w:r w:rsidR="0020547B">
          <w:rPr>
            <w:noProof/>
            <w:webHidden/>
          </w:rPr>
        </w:r>
        <w:r w:rsidR="0020547B">
          <w:rPr>
            <w:noProof/>
            <w:webHidden/>
          </w:rPr>
          <w:fldChar w:fldCharType="separate"/>
        </w:r>
        <w:r w:rsidR="0020547B">
          <w:rPr>
            <w:noProof/>
            <w:webHidden/>
          </w:rPr>
          <w:t>81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4" w:history="1">
        <w:r w:rsidR="0020547B" w:rsidRPr="00463E2D">
          <w:rPr>
            <w:rStyle w:val="Hyperlink"/>
            <w:noProof/>
          </w:rPr>
          <w:t>MomsRefusionKontaktOplysningStruktur</w:t>
        </w:r>
        <w:r w:rsidR="0020547B">
          <w:rPr>
            <w:noProof/>
            <w:webHidden/>
          </w:rPr>
          <w:tab/>
        </w:r>
        <w:r w:rsidR="0020547B">
          <w:rPr>
            <w:noProof/>
            <w:webHidden/>
          </w:rPr>
          <w:fldChar w:fldCharType="begin"/>
        </w:r>
        <w:r w:rsidR="0020547B">
          <w:rPr>
            <w:noProof/>
            <w:webHidden/>
          </w:rPr>
          <w:instrText xml:space="preserve"> PAGEREF _Toc323632494 \h </w:instrText>
        </w:r>
        <w:r w:rsidR="0020547B">
          <w:rPr>
            <w:noProof/>
            <w:webHidden/>
          </w:rPr>
        </w:r>
        <w:r w:rsidR="0020547B">
          <w:rPr>
            <w:noProof/>
            <w:webHidden/>
          </w:rPr>
          <w:fldChar w:fldCharType="separate"/>
        </w:r>
        <w:r w:rsidR="0020547B">
          <w:rPr>
            <w:noProof/>
            <w:webHidden/>
          </w:rPr>
          <w:t>82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5" w:history="1">
        <w:r w:rsidR="0020547B" w:rsidRPr="00463E2D">
          <w:rPr>
            <w:rStyle w:val="Hyperlink"/>
            <w:noProof/>
          </w:rPr>
          <w:t>MomsRefusionKundeIdentifikationDetaljeStruktur</w:t>
        </w:r>
        <w:r w:rsidR="0020547B">
          <w:rPr>
            <w:noProof/>
            <w:webHidden/>
          </w:rPr>
          <w:tab/>
        </w:r>
        <w:r w:rsidR="0020547B">
          <w:rPr>
            <w:noProof/>
            <w:webHidden/>
          </w:rPr>
          <w:fldChar w:fldCharType="begin"/>
        </w:r>
        <w:r w:rsidR="0020547B">
          <w:rPr>
            <w:noProof/>
            <w:webHidden/>
          </w:rPr>
          <w:instrText xml:space="preserve"> PAGEREF _Toc323632495 \h </w:instrText>
        </w:r>
        <w:r w:rsidR="0020547B">
          <w:rPr>
            <w:noProof/>
            <w:webHidden/>
          </w:rPr>
        </w:r>
        <w:r w:rsidR="0020547B">
          <w:rPr>
            <w:noProof/>
            <w:webHidden/>
          </w:rPr>
          <w:fldChar w:fldCharType="separate"/>
        </w:r>
        <w:r w:rsidR="0020547B">
          <w:rPr>
            <w:noProof/>
            <w:webHidden/>
          </w:rPr>
          <w:t>82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6" w:history="1">
        <w:r w:rsidR="0020547B" w:rsidRPr="00463E2D">
          <w:rPr>
            <w:rStyle w:val="Hyperlink"/>
            <w:noProof/>
          </w:rPr>
          <w:t>MomsRefusionKundeRepræsentantStruktur</w:t>
        </w:r>
        <w:r w:rsidR="0020547B">
          <w:rPr>
            <w:noProof/>
            <w:webHidden/>
          </w:rPr>
          <w:tab/>
        </w:r>
        <w:r w:rsidR="0020547B">
          <w:rPr>
            <w:noProof/>
            <w:webHidden/>
          </w:rPr>
          <w:fldChar w:fldCharType="begin"/>
        </w:r>
        <w:r w:rsidR="0020547B">
          <w:rPr>
            <w:noProof/>
            <w:webHidden/>
          </w:rPr>
          <w:instrText xml:space="preserve"> PAGEREF _Toc323632496 \h </w:instrText>
        </w:r>
        <w:r w:rsidR="0020547B">
          <w:rPr>
            <w:noProof/>
            <w:webHidden/>
          </w:rPr>
        </w:r>
        <w:r w:rsidR="0020547B">
          <w:rPr>
            <w:noProof/>
            <w:webHidden/>
          </w:rPr>
          <w:fldChar w:fldCharType="separate"/>
        </w:r>
        <w:r w:rsidR="0020547B">
          <w:rPr>
            <w:noProof/>
            <w:webHidden/>
          </w:rPr>
          <w:t>82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7" w:history="1">
        <w:r w:rsidR="0020547B" w:rsidRPr="00463E2D">
          <w:rPr>
            <w:rStyle w:val="Hyperlink"/>
            <w:noProof/>
          </w:rPr>
          <w:t>MomsRefusionKundeStruktur</w:t>
        </w:r>
        <w:r w:rsidR="0020547B">
          <w:rPr>
            <w:noProof/>
            <w:webHidden/>
          </w:rPr>
          <w:tab/>
        </w:r>
        <w:r w:rsidR="0020547B">
          <w:rPr>
            <w:noProof/>
            <w:webHidden/>
          </w:rPr>
          <w:fldChar w:fldCharType="begin"/>
        </w:r>
        <w:r w:rsidR="0020547B">
          <w:rPr>
            <w:noProof/>
            <w:webHidden/>
          </w:rPr>
          <w:instrText xml:space="preserve"> PAGEREF _Toc323632497 \h </w:instrText>
        </w:r>
        <w:r w:rsidR="0020547B">
          <w:rPr>
            <w:noProof/>
            <w:webHidden/>
          </w:rPr>
        </w:r>
        <w:r w:rsidR="0020547B">
          <w:rPr>
            <w:noProof/>
            <w:webHidden/>
          </w:rPr>
          <w:fldChar w:fldCharType="separate"/>
        </w:r>
        <w:r w:rsidR="0020547B">
          <w:rPr>
            <w:noProof/>
            <w:webHidden/>
          </w:rPr>
          <w:t>83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8" w:history="1">
        <w:r w:rsidR="0020547B" w:rsidRPr="00463E2D">
          <w:rPr>
            <w:rStyle w:val="Hyperlink"/>
            <w:noProof/>
          </w:rPr>
          <w:t>MomsRefusionLandKodeStruktur</w:t>
        </w:r>
        <w:r w:rsidR="0020547B">
          <w:rPr>
            <w:noProof/>
            <w:webHidden/>
          </w:rPr>
          <w:tab/>
        </w:r>
        <w:r w:rsidR="0020547B">
          <w:rPr>
            <w:noProof/>
            <w:webHidden/>
          </w:rPr>
          <w:fldChar w:fldCharType="begin"/>
        </w:r>
        <w:r w:rsidR="0020547B">
          <w:rPr>
            <w:noProof/>
            <w:webHidden/>
          </w:rPr>
          <w:instrText xml:space="preserve"> PAGEREF _Toc323632498 \h </w:instrText>
        </w:r>
        <w:r w:rsidR="0020547B">
          <w:rPr>
            <w:noProof/>
            <w:webHidden/>
          </w:rPr>
        </w:r>
        <w:r w:rsidR="0020547B">
          <w:rPr>
            <w:noProof/>
            <w:webHidden/>
          </w:rPr>
          <w:fldChar w:fldCharType="separate"/>
        </w:r>
        <w:r w:rsidR="0020547B">
          <w:rPr>
            <w:noProof/>
            <w:webHidden/>
          </w:rPr>
          <w:t>83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499" w:history="1">
        <w:r w:rsidR="0020547B" w:rsidRPr="00463E2D">
          <w:rPr>
            <w:rStyle w:val="Hyperlink"/>
            <w:noProof/>
          </w:rPr>
          <w:t>MomsRefusionLeverandørStruktur</w:t>
        </w:r>
        <w:r w:rsidR="0020547B">
          <w:rPr>
            <w:noProof/>
            <w:webHidden/>
          </w:rPr>
          <w:tab/>
        </w:r>
        <w:r w:rsidR="0020547B">
          <w:rPr>
            <w:noProof/>
            <w:webHidden/>
          </w:rPr>
          <w:fldChar w:fldCharType="begin"/>
        </w:r>
        <w:r w:rsidR="0020547B">
          <w:rPr>
            <w:noProof/>
            <w:webHidden/>
          </w:rPr>
          <w:instrText xml:space="preserve"> PAGEREF _Toc323632499 \h </w:instrText>
        </w:r>
        <w:r w:rsidR="0020547B">
          <w:rPr>
            <w:noProof/>
            <w:webHidden/>
          </w:rPr>
        </w:r>
        <w:r w:rsidR="0020547B">
          <w:rPr>
            <w:noProof/>
            <w:webHidden/>
          </w:rPr>
          <w:fldChar w:fldCharType="separate"/>
        </w:r>
        <w:r w:rsidR="0020547B">
          <w:rPr>
            <w:noProof/>
            <w:webHidden/>
          </w:rPr>
          <w:t>83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0" w:history="1">
        <w:r w:rsidR="0020547B" w:rsidRPr="00463E2D">
          <w:rPr>
            <w:rStyle w:val="Hyperlink"/>
            <w:noProof/>
          </w:rPr>
          <w:t>MomsRefusionMedarbejderDetaljeStruktur</w:t>
        </w:r>
        <w:r w:rsidR="0020547B">
          <w:rPr>
            <w:noProof/>
            <w:webHidden/>
          </w:rPr>
          <w:tab/>
        </w:r>
        <w:r w:rsidR="0020547B">
          <w:rPr>
            <w:noProof/>
            <w:webHidden/>
          </w:rPr>
          <w:fldChar w:fldCharType="begin"/>
        </w:r>
        <w:r w:rsidR="0020547B">
          <w:rPr>
            <w:noProof/>
            <w:webHidden/>
          </w:rPr>
          <w:instrText xml:space="preserve"> PAGEREF _Toc323632500 \h </w:instrText>
        </w:r>
        <w:r w:rsidR="0020547B">
          <w:rPr>
            <w:noProof/>
            <w:webHidden/>
          </w:rPr>
        </w:r>
        <w:r w:rsidR="0020547B">
          <w:rPr>
            <w:noProof/>
            <w:webHidden/>
          </w:rPr>
          <w:fldChar w:fldCharType="separate"/>
        </w:r>
        <w:r w:rsidR="0020547B">
          <w:rPr>
            <w:noProof/>
            <w:webHidden/>
          </w:rPr>
          <w:t>83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1" w:history="1">
        <w:r w:rsidR="0020547B" w:rsidRPr="00463E2D">
          <w:rPr>
            <w:rStyle w:val="Hyperlink"/>
            <w:noProof/>
          </w:rPr>
          <w:t>MomsRefusionMomsRegistreringsAttestStruktur</w:t>
        </w:r>
        <w:r w:rsidR="0020547B">
          <w:rPr>
            <w:noProof/>
            <w:webHidden/>
          </w:rPr>
          <w:tab/>
        </w:r>
        <w:r w:rsidR="0020547B">
          <w:rPr>
            <w:noProof/>
            <w:webHidden/>
          </w:rPr>
          <w:fldChar w:fldCharType="begin"/>
        </w:r>
        <w:r w:rsidR="0020547B">
          <w:rPr>
            <w:noProof/>
            <w:webHidden/>
          </w:rPr>
          <w:instrText xml:space="preserve"> PAGEREF _Toc323632501 \h </w:instrText>
        </w:r>
        <w:r w:rsidR="0020547B">
          <w:rPr>
            <w:noProof/>
            <w:webHidden/>
          </w:rPr>
        </w:r>
        <w:r w:rsidR="0020547B">
          <w:rPr>
            <w:noProof/>
            <w:webHidden/>
          </w:rPr>
          <w:fldChar w:fldCharType="separate"/>
        </w:r>
        <w:r w:rsidR="0020547B">
          <w:rPr>
            <w:noProof/>
            <w:webHidden/>
          </w:rPr>
          <w:t>84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2" w:history="1">
        <w:r w:rsidR="0020547B" w:rsidRPr="00463E2D">
          <w:rPr>
            <w:rStyle w:val="Hyperlink"/>
            <w:noProof/>
          </w:rPr>
          <w:t>MomsRefusionNotifikationKvitteringStruktur</w:t>
        </w:r>
        <w:r w:rsidR="0020547B">
          <w:rPr>
            <w:noProof/>
            <w:webHidden/>
          </w:rPr>
          <w:tab/>
        </w:r>
        <w:r w:rsidR="0020547B">
          <w:rPr>
            <w:noProof/>
            <w:webHidden/>
          </w:rPr>
          <w:fldChar w:fldCharType="begin"/>
        </w:r>
        <w:r w:rsidR="0020547B">
          <w:rPr>
            <w:noProof/>
            <w:webHidden/>
          </w:rPr>
          <w:instrText xml:space="preserve"> PAGEREF _Toc323632502 \h </w:instrText>
        </w:r>
        <w:r w:rsidR="0020547B">
          <w:rPr>
            <w:noProof/>
            <w:webHidden/>
          </w:rPr>
        </w:r>
        <w:r w:rsidR="0020547B">
          <w:rPr>
            <w:noProof/>
            <w:webHidden/>
          </w:rPr>
          <w:fldChar w:fldCharType="separate"/>
        </w:r>
        <w:r w:rsidR="0020547B">
          <w:rPr>
            <w:noProof/>
            <w:webHidden/>
          </w:rPr>
          <w:t>84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3" w:history="1">
        <w:r w:rsidR="0020547B" w:rsidRPr="00463E2D">
          <w:rPr>
            <w:rStyle w:val="Hyperlink"/>
            <w:noProof/>
          </w:rPr>
          <w:t>MomsRefusionNotifikationStruktur</w:t>
        </w:r>
        <w:r w:rsidR="0020547B">
          <w:rPr>
            <w:noProof/>
            <w:webHidden/>
          </w:rPr>
          <w:tab/>
        </w:r>
        <w:r w:rsidR="0020547B">
          <w:rPr>
            <w:noProof/>
            <w:webHidden/>
          </w:rPr>
          <w:fldChar w:fldCharType="begin"/>
        </w:r>
        <w:r w:rsidR="0020547B">
          <w:rPr>
            <w:noProof/>
            <w:webHidden/>
          </w:rPr>
          <w:instrText xml:space="preserve"> PAGEREF _Toc323632503 \h </w:instrText>
        </w:r>
        <w:r w:rsidR="0020547B">
          <w:rPr>
            <w:noProof/>
            <w:webHidden/>
          </w:rPr>
        </w:r>
        <w:r w:rsidR="0020547B">
          <w:rPr>
            <w:noProof/>
            <w:webHidden/>
          </w:rPr>
          <w:fldChar w:fldCharType="separate"/>
        </w:r>
        <w:r w:rsidR="0020547B">
          <w:rPr>
            <w:noProof/>
            <w:webHidden/>
          </w:rPr>
          <w:t>84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4" w:history="1">
        <w:r w:rsidR="0020547B" w:rsidRPr="00463E2D">
          <w:rPr>
            <w:rStyle w:val="Hyperlink"/>
            <w:noProof/>
          </w:rPr>
          <w:t>MomsRefusionPosteringStruktur</w:t>
        </w:r>
        <w:r w:rsidR="0020547B">
          <w:rPr>
            <w:noProof/>
            <w:webHidden/>
          </w:rPr>
          <w:tab/>
        </w:r>
        <w:r w:rsidR="0020547B">
          <w:rPr>
            <w:noProof/>
            <w:webHidden/>
          </w:rPr>
          <w:fldChar w:fldCharType="begin"/>
        </w:r>
        <w:r w:rsidR="0020547B">
          <w:rPr>
            <w:noProof/>
            <w:webHidden/>
          </w:rPr>
          <w:instrText xml:space="preserve"> PAGEREF _Toc323632504 \h </w:instrText>
        </w:r>
        <w:r w:rsidR="0020547B">
          <w:rPr>
            <w:noProof/>
            <w:webHidden/>
          </w:rPr>
        </w:r>
        <w:r w:rsidR="0020547B">
          <w:rPr>
            <w:noProof/>
            <w:webHidden/>
          </w:rPr>
          <w:fldChar w:fldCharType="separate"/>
        </w:r>
        <w:r w:rsidR="0020547B">
          <w:rPr>
            <w:noProof/>
            <w:webHidden/>
          </w:rPr>
          <w:t>84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5" w:history="1">
        <w:r w:rsidR="0020547B" w:rsidRPr="00463E2D">
          <w:rPr>
            <w:rStyle w:val="Hyperlink"/>
            <w:noProof/>
          </w:rPr>
          <w:t>MomsRefusionProRataSatsAfgørelseStruktur</w:t>
        </w:r>
        <w:r w:rsidR="0020547B">
          <w:rPr>
            <w:noProof/>
            <w:webHidden/>
          </w:rPr>
          <w:tab/>
        </w:r>
        <w:r w:rsidR="0020547B">
          <w:rPr>
            <w:noProof/>
            <w:webHidden/>
          </w:rPr>
          <w:fldChar w:fldCharType="begin"/>
        </w:r>
        <w:r w:rsidR="0020547B">
          <w:rPr>
            <w:noProof/>
            <w:webHidden/>
          </w:rPr>
          <w:instrText xml:space="preserve"> PAGEREF _Toc323632505 \h </w:instrText>
        </w:r>
        <w:r w:rsidR="0020547B">
          <w:rPr>
            <w:noProof/>
            <w:webHidden/>
          </w:rPr>
        </w:r>
        <w:r w:rsidR="0020547B">
          <w:rPr>
            <w:noProof/>
            <w:webHidden/>
          </w:rPr>
          <w:fldChar w:fldCharType="separate"/>
        </w:r>
        <w:r w:rsidR="0020547B">
          <w:rPr>
            <w:noProof/>
            <w:webHidden/>
          </w:rPr>
          <w:t>85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6" w:history="1">
        <w:r w:rsidR="0020547B" w:rsidRPr="00463E2D">
          <w:rPr>
            <w:rStyle w:val="Hyperlink"/>
            <w:noProof/>
          </w:rPr>
          <w:t>MomsRefusionProRataSatsKorrektionKvitteringStruktur</w:t>
        </w:r>
        <w:r w:rsidR="0020547B">
          <w:rPr>
            <w:noProof/>
            <w:webHidden/>
          </w:rPr>
          <w:tab/>
        </w:r>
        <w:r w:rsidR="0020547B">
          <w:rPr>
            <w:noProof/>
            <w:webHidden/>
          </w:rPr>
          <w:fldChar w:fldCharType="begin"/>
        </w:r>
        <w:r w:rsidR="0020547B">
          <w:rPr>
            <w:noProof/>
            <w:webHidden/>
          </w:rPr>
          <w:instrText xml:space="preserve"> PAGEREF _Toc323632506 \h </w:instrText>
        </w:r>
        <w:r w:rsidR="0020547B">
          <w:rPr>
            <w:noProof/>
            <w:webHidden/>
          </w:rPr>
        </w:r>
        <w:r w:rsidR="0020547B">
          <w:rPr>
            <w:noProof/>
            <w:webHidden/>
          </w:rPr>
          <w:fldChar w:fldCharType="separate"/>
        </w:r>
        <w:r w:rsidR="0020547B">
          <w:rPr>
            <w:noProof/>
            <w:webHidden/>
          </w:rPr>
          <w:t>85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7" w:history="1">
        <w:r w:rsidR="0020547B" w:rsidRPr="00463E2D">
          <w:rPr>
            <w:rStyle w:val="Hyperlink"/>
            <w:noProof/>
          </w:rPr>
          <w:t>MomsRefusionProRataSatsKorrektionStruktur</w:t>
        </w:r>
        <w:r w:rsidR="0020547B">
          <w:rPr>
            <w:noProof/>
            <w:webHidden/>
          </w:rPr>
          <w:tab/>
        </w:r>
        <w:r w:rsidR="0020547B">
          <w:rPr>
            <w:noProof/>
            <w:webHidden/>
          </w:rPr>
          <w:fldChar w:fldCharType="begin"/>
        </w:r>
        <w:r w:rsidR="0020547B">
          <w:rPr>
            <w:noProof/>
            <w:webHidden/>
          </w:rPr>
          <w:instrText xml:space="preserve"> PAGEREF _Toc323632507 \h </w:instrText>
        </w:r>
        <w:r w:rsidR="0020547B">
          <w:rPr>
            <w:noProof/>
            <w:webHidden/>
          </w:rPr>
        </w:r>
        <w:r w:rsidR="0020547B">
          <w:rPr>
            <w:noProof/>
            <w:webHidden/>
          </w:rPr>
          <w:fldChar w:fldCharType="separate"/>
        </w:r>
        <w:r w:rsidR="0020547B">
          <w:rPr>
            <w:noProof/>
            <w:webHidden/>
          </w:rPr>
          <w:t>86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8" w:history="1">
        <w:r w:rsidR="0020547B" w:rsidRPr="00463E2D">
          <w:rPr>
            <w:rStyle w:val="Hyperlink"/>
            <w:noProof/>
          </w:rPr>
          <w:t>MomsRefusionRisikoVurderingStruktur</w:t>
        </w:r>
        <w:r w:rsidR="0020547B">
          <w:rPr>
            <w:noProof/>
            <w:webHidden/>
          </w:rPr>
          <w:tab/>
        </w:r>
        <w:r w:rsidR="0020547B">
          <w:rPr>
            <w:noProof/>
            <w:webHidden/>
          </w:rPr>
          <w:fldChar w:fldCharType="begin"/>
        </w:r>
        <w:r w:rsidR="0020547B">
          <w:rPr>
            <w:noProof/>
            <w:webHidden/>
          </w:rPr>
          <w:instrText xml:space="preserve"> PAGEREF _Toc323632508 \h </w:instrText>
        </w:r>
        <w:r w:rsidR="0020547B">
          <w:rPr>
            <w:noProof/>
            <w:webHidden/>
          </w:rPr>
        </w:r>
        <w:r w:rsidR="0020547B">
          <w:rPr>
            <w:noProof/>
            <w:webHidden/>
          </w:rPr>
          <w:fldChar w:fldCharType="separate"/>
        </w:r>
        <w:r w:rsidR="0020547B">
          <w:rPr>
            <w:noProof/>
            <w:webHidden/>
          </w:rPr>
          <w:t>86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09" w:history="1">
        <w:r w:rsidR="0020547B" w:rsidRPr="00463E2D">
          <w:rPr>
            <w:rStyle w:val="Hyperlink"/>
            <w:noProof/>
          </w:rPr>
          <w:t>MomsRefusionSagBemærkningStruktur</w:t>
        </w:r>
        <w:r w:rsidR="0020547B">
          <w:rPr>
            <w:noProof/>
            <w:webHidden/>
          </w:rPr>
          <w:tab/>
        </w:r>
        <w:r w:rsidR="0020547B">
          <w:rPr>
            <w:noProof/>
            <w:webHidden/>
          </w:rPr>
          <w:fldChar w:fldCharType="begin"/>
        </w:r>
        <w:r w:rsidR="0020547B">
          <w:rPr>
            <w:noProof/>
            <w:webHidden/>
          </w:rPr>
          <w:instrText xml:space="preserve"> PAGEREF _Toc323632509 \h </w:instrText>
        </w:r>
        <w:r w:rsidR="0020547B">
          <w:rPr>
            <w:noProof/>
            <w:webHidden/>
          </w:rPr>
        </w:r>
        <w:r w:rsidR="0020547B">
          <w:rPr>
            <w:noProof/>
            <w:webHidden/>
          </w:rPr>
          <w:fldChar w:fldCharType="separate"/>
        </w:r>
        <w:r w:rsidR="0020547B">
          <w:rPr>
            <w:noProof/>
            <w:webHidden/>
          </w:rPr>
          <w:t>86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0" w:history="1">
        <w:r w:rsidR="0020547B" w:rsidRPr="00463E2D">
          <w:rPr>
            <w:rStyle w:val="Hyperlink"/>
            <w:noProof/>
          </w:rPr>
          <w:t>MomsRefusionStatusUdbetalingDatoStruktur</w:t>
        </w:r>
        <w:r w:rsidR="0020547B">
          <w:rPr>
            <w:noProof/>
            <w:webHidden/>
          </w:rPr>
          <w:tab/>
        </w:r>
        <w:r w:rsidR="0020547B">
          <w:rPr>
            <w:noProof/>
            <w:webHidden/>
          </w:rPr>
          <w:fldChar w:fldCharType="begin"/>
        </w:r>
        <w:r w:rsidR="0020547B">
          <w:rPr>
            <w:noProof/>
            <w:webHidden/>
          </w:rPr>
          <w:instrText xml:space="preserve"> PAGEREF _Toc323632510 \h </w:instrText>
        </w:r>
        <w:r w:rsidR="0020547B">
          <w:rPr>
            <w:noProof/>
            <w:webHidden/>
          </w:rPr>
        </w:r>
        <w:r w:rsidR="0020547B">
          <w:rPr>
            <w:noProof/>
            <w:webHidden/>
          </w:rPr>
          <w:fldChar w:fldCharType="separate"/>
        </w:r>
        <w:r w:rsidR="0020547B">
          <w:rPr>
            <w:noProof/>
            <w:webHidden/>
          </w:rPr>
          <w:t>86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1" w:history="1">
        <w:r w:rsidR="0020547B" w:rsidRPr="00463E2D">
          <w:rPr>
            <w:rStyle w:val="Hyperlink"/>
            <w:noProof/>
          </w:rPr>
          <w:t>MomsRefusionSystemAdministrationStruktur</w:t>
        </w:r>
        <w:r w:rsidR="0020547B">
          <w:rPr>
            <w:noProof/>
            <w:webHidden/>
          </w:rPr>
          <w:tab/>
        </w:r>
        <w:r w:rsidR="0020547B">
          <w:rPr>
            <w:noProof/>
            <w:webHidden/>
          </w:rPr>
          <w:fldChar w:fldCharType="begin"/>
        </w:r>
        <w:r w:rsidR="0020547B">
          <w:rPr>
            <w:noProof/>
            <w:webHidden/>
          </w:rPr>
          <w:instrText xml:space="preserve"> PAGEREF _Toc323632511 \h </w:instrText>
        </w:r>
        <w:r w:rsidR="0020547B">
          <w:rPr>
            <w:noProof/>
            <w:webHidden/>
          </w:rPr>
        </w:r>
        <w:r w:rsidR="0020547B">
          <w:rPr>
            <w:noProof/>
            <w:webHidden/>
          </w:rPr>
          <w:fldChar w:fldCharType="separate"/>
        </w:r>
        <w:r w:rsidR="0020547B">
          <w:rPr>
            <w:noProof/>
            <w:webHidden/>
          </w:rPr>
          <w:t>86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2" w:history="1">
        <w:r w:rsidR="0020547B" w:rsidRPr="00463E2D">
          <w:rPr>
            <w:rStyle w:val="Hyperlink"/>
            <w:noProof/>
          </w:rPr>
          <w:t>MomsRefusionValideringsrapportStruktur</w:t>
        </w:r>
        <w:r w:rsidR="0020547B">
          <w:rPr>
            <w:noProof/>
            <w:webHidden/>
          </w:rPr>
          <w:tab/>
        </w:r>
        <w:r w:rsidR="0020547B">
          <w:rPr>
            <w:noProof/>
            <w:webHidden/>
          </w:rPr>
          <w:fldChar w:fldCharType="begin"/>
        </w:r>
        <w:r w:rsidR="0020547B">
          <w:rPr>
            <w:noProof/>
            <w:webHidden/>
          </w:rPr>
          <w:instrText xml:space="preserve"> PAGEREF _Toc323632512 \h </w:instrText>
        </w:r>
        <w:r w:rsidR="0020547B">
          <w:rPr>
            <w:noProof/>
            <w:webHidden/>
          </w:rPr>
        </w:r>
        <w:r w:rsidR="0020547B">
          <w:rPr>
            <w:noProof/>
            <w:webHidden/>
          </w:rPr>
          <w:fldChar w:fldCharType="separate"/>
        </w:r>
        <w:r w:rsidR="0020547B">
          <w:rPr>
            <w:noProof/>
            <w:webHidden/>
          </w:rPr>
          <w:t>88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3" w:history="1">
        <w:r w:rsidR="0020547B" w:rsidRPr="00463E2D">
          <w:rPr>
            <w:rStyle w:val="Hyperlink"/>
            <w:noProof/>
          </w:rPr>
          <w:t>ProRataSatsKorrektionNummerStruktur</w:t>
        </w:r>
        <w:r w:rsidR="0020547B">
          <w:rPr>
            <w:noProof/>
            <w:webHidden/>
          </w:rPr>
          <w:tab/>
        </w:r>
        <w:r w:rsidR="0020547B">
          <w:rPr>
            <w:noProof/>
            <w:webHidden/>
          </w:rPr>
          <w:fldChar w:fldCharType="begin"/>
        </w:r>
        <w:r w:rsidR="0020547B">
          <w:rPr>
            <w:noProof/>
            <w:webHidden/>
          </w:rPr>
          <w:instrText xml:space="preserve"> PAGEREF _Toc323632513 \h </w:instrText>
        </w:r>
        <w:r w:rsidR="0020547B">
          <w:rPr>
            <w:noProof/>
            <w:webHidden/>
          </w:rPr>
        </w:r>
        <w:r w:rsidR="0020547B">
          <w:rPr>
            <w:noProof/>
            <w:webHidden/>
          </w:rPr>
          <w:fldChar w:fldCharType="separate"/>
        </w:r>
        <w:r w:rsidR="0020547B">
          <w:rPr>
            <w:noProof/>
            <w:webHidden/>
          </w:rPr>
          <w:t>89</w:t>
        </w:r>
        <w:r w:rsidR="0020547B">
          <w:rPr>
            <w:noProof/>
            <w:webHidden/>
          </w:rPr>
          <w:fldChar w:fldCharType="end"/>
        </w:r>
      </w:hyperlink>
    </w:p>
    <w:p w:rsidR="0020547B" w:rsidRDefault="00965C33" w:rsidP="0020547B">
      <w:pPr>
        <w:pStyle w:val="TOC1"/>
        <w:tabs>
          <w:tab w:val="right" w:leader="dot" w:pos="10195"/>
        </w:tabs>
        <w:rPr>
          <w:rFonts w:asciiTheme="minorHAnsi" w:eastAsiaTheme="minorEastAsia" w:hAnsiTheme="minorHAnsi" w:cstheme="minorBidi"/>
          <w:b w:val="0"/>
          <w:noProof/>
          <w:sz w:val="22"/>
          <w:lang w:eastAsia="da-DK"/>
        </w:rPr>
      </w:pPr>
      <w:hyperlink w:anchor="_Toc323632514" w:history="1">
        <w:r w:rsidR="0020547B" w:rsidRPr="00463E2D">
          <w:rPr>
            <w:rStyle w:val="Hyperlink"/>
            <w:noProof/>
          </w:rPr>
          <w:t>Dataelementer</w:t>
        </w:r>
        <w:r w:rsidR="0020547B">
          <w:rPr>
            <w:noProof/>
            <w:webHidden/>
          </w:rPr>
          <w:tab/>
        </w:r>
        <w:r w:rsidR="0020547B">
          <w:rPr>
            <w:noProof/>
            <w:webHidden/>
          </w:rPr>
          <w:fldChar w:fldCharType="begin"/>
        </w:r>
        <w:r w:rsidR="0020547B">
          <w:rPr>
            <w:noProof/>
            <w:webHidden/>
          </w:rPr>
          <w:instrText xml:space="preserve"> PAGEREF _Toc323632514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5" w:history="1">
        <w:r w:rsidR="0020547B" w:rsidRPr="00463E2D">
          <w:rPr>
            <w:rStyle w:val="Hyperlink"/>
            <w:noProof/>
          </w:rPr>
          <w:t>BankkontoBICKode</w:t>
        </w:r>
        <w:r w:rsidR="0020547B">
          <w:rPr>
            <w:noProof/>
            <w:webHidden/>
          </w:rPr>
          <w:tab/>
        </w:r>
        <w:r w:rsidR="0020547B">
          <w:rPr>
            <w:noProof/>
            <w:webHidden/>
          </w:rPr>
          <w:fldChar w:fldCharType="begin"/>
        </w:r>
        <w:r w:rsidR="0020547B">
          <w:rPr>
            <w:noProof/>
            <w:webHidden/>
          </w:rPr>
          <w:instrText xml:space="preserve"> PAGEREF _Toc323632515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6" w:history="1">
        <w:r w:rsidR="0020547B" w:rsidRPr="00463E2D">
          <w:rPr>
            <w:rStyle w:val="Hyperlink"/>
            <w:noProof/>
          </w:rPr>
          <w:t>BankkontoIBANKode</w:t>
        </w:r>
        <w:r w:rsidR="0020547B">
          <w:rPr>
            <w:noProof/>
            <w:webHidden/>
          </w:rPr>
          <w:tab/>
        </w:r>
        <w:r w:rsidR="0020547B">
          <w:rPr>
            <w:noProof/>
            <w:webHidden/>
          </w:rPr>
          <w:fldChar w:fldCharType="begin"/>
        </w:r>
        <w:r w:rsidR="0020547B">
          <w:rPr>
            <w:noProof/>
            <w:webHidden/>
          </w:rPr>
          <w:instrText xml:space="preserve"> PAGEREF _Toc323632516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7" w:history="1">
        <w:r w:rsidR="0020547B" w:rsidRPr="00463E2D">
          <w:rPr>
            <w:rStyle w:val="Hyperlink"/>
            <w:noProof/>
          </w:rPr>
          <w:t>BankkontoKontonummer</w:t>
        </w:r>
        <w:r w:rsidR="0020547B">
          <w:rPr>
            <w:noProof/>
            <w:webHidden/>
          </w:rPr>
          <w:tab/>
        </w:r>
        <w:r w:rsidR="0020547B">
          <w:rPr>
            <w:noProof/>
            <w:webHidden/>
          </w:rPr>
          <w:fldChar w:fldCharType="begin"/>
        </w:r>
        <w:r w:rsidR="0020547B">
          <w:rPr>
            <w:noProof/>
            <w:webHidden/>
          </w:rPr>
          <w:instrText xml:space="preserve"> PAGEREF _Toc323632517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8" w:history="1">
        <w:r w:rsidR="0020547B" w:rsidRPr="00463E2D">
          <w:rPr>
            <w:rStyle w:val="Hyperlink"/>
            <w:noProof/>
          </w:rPr>
          <w:t>BankkontoNavn</w:t>
        </w:r>
        <w:r w:rsidR="0020547B">
          <w:rPr>
            <w:noProof/>
            <w:webHidden/>
          </w:rPr>
          <w:tab/>
        </w:r>
        <w:r w:rsidR="0020547B">
          <w:rPr>
            <w:noProof/>
            <w:webHidden/>
          </w:rPr>
          <w:fldChar w:fldCharType="begin"/>
        </w:r>
        <w:r w:rsidR="0020547B">
          <w:rPr>
            <w:noProof/>
            <w:webHidden/>
          </w:rPr>
          <w:instrText xml:space="preserve"> PAGEREF _Toc323632518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19" w:history="1">
        <w:r w:rsidR="0020547B" w:rsidRPr="00463E2D">
          <w:rPr>
            <w:rStyle w:val="Hyperlink"/>
            <w:noProof/>
          </w:rPr>
          <w:t>BankkontoRegistreringsnummer</w:t>
        </w:r>
        <w:r w:rsidR="0020547B">
          <w:rPr>
            <w:noProof/>
            <w:webHidden/>
          </w:rPr>
          <w:tab/>
        </w:r>
        <w:r w:rsidR="0020547B">
          <w:rPr>
            <w:noProof/>
            <w:webHidden/>
          </w:rPr>
          <w:fldChar w:fldCharType="begin"/>
        </w:r>
        <w:r w:rsidR="0020547B">
          <w:rPr>
            <w:noProof/>
            <w:webHidden/>
          </w:rPr>
          <w:instrText xml:space="preserve"> PAGEREF _Toc323632519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0" w:history="1">
        <w:r w:rsidR="0020547B" w:rsidRPr="00463E2D">
          <w:rPr>
            <w:rStyle w:val="Hyperlink"/>
            <w:noProof/>
          </w:rPr>
          <w:t>BankkontoValuta</w:t>
        </w:r>
        <w:r w:rsidR="0020547B">
          <w:rPr>
            <w:noProof/>
            <w:webHidden/>
          </w:rPr>
          <w:tab/>
        </w:r>
        <w:r w:rsidR="0020547B">
          <w:rPr>
            <w:noProof/>
            <w:webHidden/>
          </w:rPr>
          <w:fldChar w:fldCharType="begin"/>
        </w:r>
        <w:r w:rsidR="0020547B">
          <w:rPr>
            <w:noProof/>
            <w:webHidden/>
          </w:rPr>
          <w:instrText xml:space="preserve"> PAGEREF _Toc323632520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1" w:history="1">
        <w:r w:rsidR="0020547B" w:rsidRPr="00463E2D">
          <w:rPr>
            <w:rStyle w:val="Hyperlink"/>
            <w:noProof/>
          </w:rPr>
          <w:t>BeløbPositivtNegativtBeløb</w:t>
        </w:r>
        <w:r w:rsidR="0020547B">
          <w:rPr>
            <w:noProof/>
            <w:webHidden/>
          </w:rPr>
          <w:tab/>
        </w:r>
        <w:r w:rsidR="0020547B">
          <w:rPr>
            <w:noProof/>
            <w:webHidden/>
          </w:rPr>
          <w:fldChar w:fldCharType="begin"/>
        </w:r>
        <w:r w:rsidR="0020547B">
          <w:rPr>
            <w:noProof/>
            <w:webHidden/>
          </w:rPr>
          <w:instrText xml:space="preserve"> PAGEREF _Toc323632521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2" w:history="1">
        <w:r w:rsidR="0020547B" w:rsidRPr="00463E2D">
          <w:rPr>
            <w:rStyle w:val="Hyperlink"/>
            <w:noProof/>
          </w:rPr>
          <w:t>DokumentBemærkning</w:t>
        </w:r>
        <w:r w:rsidR="0020547B">
          <w:rPr>
            <w:noProof/>
            <w:webHidden/>
          </w:rPr>
          <w:tab/>
        </w:r>
        <w:r w:rsidR="0020547B">
          <w:rPr>
            <w:noProof/>
            <w:webHidden/>
          </w:rPr>
          <w:fldChar w:fldCharType="begin"/>
        </w:r>
        <w:r w:rsidR="0020547B">
          <w:rPr>
            <w:noProof/>
            <w:webHidden/>
          </w:rPr>
          <w:instrText xml:space="preserve"> PAGEREF _Toc323632522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3" w:history="1">
        <w:r w:rsidR="0020547B" w:rsidRPr="00463E2D">
          <w:rPr>
            <w:rStyle w:val="Hyperlink"/>
            <w:noProof/>
          </w:rPr>
          <w:t>DokumentBrevDato</w:t>
        </w:r>
        <w:r w:rsidR="0020547B">
          <w:rPr>
            <w:noProof/>
            <w:webHidden/>
          </w:rPr>
          <w:tab/>
        </w:r>
        <w:r w:rsidR="0020547B">
          <w:rPr>
            <w:noProof/>
            <w:webHidden/>
          </w:rPr>
          <w:fldChar w:fldCharType="begin"/>
        </w:r>
        <w:r w:rsidR="0020547B">
          <w:rPr>
            <w:noProof/>
            <w:webHidden/>
          </w:rPr>
          <w:instrText xml:space="preserve"> PAGEREF _Toc323632523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4" w:history="1">
        <w:r w:rsidR="0020547B" w:rsidRPr="00463E2D">
          <w:rPr>
            <w:rStyle w:val="Hyperlink"/>
            <w:noProof/>
          </w:rPr>
          <w:t>DokumentFilIndhold</w:t>
        </w:r>
        <w:r w:rsidR="0020547B">
          <w:rPr>
            <w:noProof/>
            <w:webHidden/>
          </w:rPr>
          <w:tab/>
        </w:r>
        <w:r w:rsidR="0020547B">
          <w:rPr>
            <w:noProof/>
            <w:webHidden/>
          </w:rPr>
          <w:fldChar w:fldCharType="begin"/>
        </w:r>
        <w:r w:rsidR="0020547B">
          <w:rPr>
            <w:noProof/>
            <w:webHidden/>
          </w:rPr>
          <w:instrText xml:space="preserve"> PAGEREF _Toc323632524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5" w:history="1">
        <w:r w:rsidR="0020547B" w:rsidRPr="00463E2D">
          <w:rPr>
            <w:rStyle w:val="Hyperlink"/>
            <w:noProof/>
          </w:rPr>
          <w:t>DokumentFilType</w:t>
        </w:r>
        <w:r w:rsidR="0020547B">
          <w:rPr>
            <w:noProof/>
            <w:webHidden/>
          </w:rPr>
          <w:tab/>
        </w:r>
        <w:r w:rsidR="0020547B">
          <w:rPr>
            <w:noProof/>
            <w:webHidden/>
          </w:rPr>
          <w:fldChar w:fldCharType="begin"/>
        </w:r>
        <w:r w:rsidR="0020547B">
          <w:rPr>
            <w:noProof/>
            <w:webHidden/>
          </w:rPr>
          <w:instrText xml:space="preserve"> PAGEREF _Toc323632525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6" w:history="1">
        <w:r w:rsidR="0020547B" w:rsidRPr="00463E2D">
          <w:rPr>
            <w:rStyle w:val="Hyperlink"/>
            <w:noProof/>
          </w:rPr>
          <w:t>DokumentFriOplysningIndhold</w:t>
        </w:r>
        <w:r w:rsidR="0020547B">
          <w:rPr>
            <w:noProof/>
            <w:webHidden/>
          </w:rPr>
          <w:tab/>
        </w:r>
        <w:r w:rsidR="0020547B">
          <w:rPr>
            <w:noProof/>
            <w:webHidden/>
          </w:rPr>
          <w:fldChar w:fldCharType="begin"/>
        </w:r>
        <w:r w:rsidR="0020547B">
          <w:rPr>
            <w:noProof/>
            <w:webHidden/>
          </w:rPr>
          <w:instrText xml:space="preserve"> PAGEREF _Toc323632526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7" w:history="1">
        <w:r w:rsidR="0020547B" w:rsidRPr="00463E2D">
          <w:rPr>
            <w:rStyle w:val="Hyperlink"/>
            <w:noProof/>
          </w:rPr>
          <w:t>DokumentModtagDato</w:t>
        </w:r>
        <w:r w:rsidR="0020547B">
          <w:rPr>
            <w:noProof/>
            <w:webHidden/>
          </w:rPr>
          <w:tab/>
        </w:r>
        <w:r w:rsidR="0020547B">
          <w:rPr>
            <w:noProof/>
            <w:webHidden/>
          </w:rPr>
          <w:fldChar w:fldCharType="begin"/>
        </w:r>
        <w:r w:rsidR="0020547B">
          <w:rPr>
            <w:noProof/>
            <w:webHidden/>
          </w:rPr>
          <w:instrText xml:space="preserve"> PAGEREF _Toc323632527 \h </w:instrText>
        </w:r>
        <w:r w:rsidR="0020547B">
          <w:rPr>
            <w:noProof/>
            <w:webHidden/>
          </w:rPr>
        </w:r>
        <w:r w:rsidR="0020547B">
          <w:rPr>
            <w:noProof/>
            <w:webHidden/>
          </w:rPr>
          <w:fldChar w:fldCharType="separate"/>
        </w:r>
        <w:r w:rsidR="0020547B">
          <w:rPr>
            <w:noProof/>
            <w:webHidden/>
          </w:rPr>
          <w:t>90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8" w:history="1">
        <w:r w:rsidR="0020547B" w:rsidRPr="00463E2D">
          <w:rPr>
            <w:rStyle w:val="Hyperlink"/>
            <w:noProof/>
          </w:rPr>
          <w:t>DokumentNummer</w:t>
        </w:r>
        <w:r w:rsidR="0020547B">
          <w:rPr>
            <w:noProof/>
            <w:webHidden/>
          </w:rPr>
          <w:tab/>
        </w:r>
        <w:r w:rsidR="0020547B">
          <w:rPr>
            <w:noProof/>
            <w:webHidden/>
          </w:rPr>
          <w:fldChar w:fldCharType="begin"/>
        </w:r>
        <w:r w:rsidR="0020547B">
          <w:rPr>
            <w:noProof/>
            <w:webHidden/>
          </w:rPr>
          <w:instrText xml:space="preserve"> PAGEREF _Toc323632528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29" w:history="1">
        <w:r w:rsidR="0020547B" w:rsidRPr="00463E2D">
          <w:rPr>
            <w:rStyle w:val="Hyperlink"/>
            <w:noProof/>
          </w:rPr>
          <w:t>DokumentProfilNavn</w:t>
        </w:r>
        <w:r w:rsidR="0020547B">
          <w:rPr>
            <w:noProof/>
            <w:webHidden/>
          </w:rPr>
          <w:tab/>
        </w:r>
        <w:r w:rsidR="0020547B">
          <w:rPr>
            <w:noProof/>
            <w:webHidden/>
          </w:rPr>
          <w:fldChar w:fldCharType="begin"/>
        </w:r>
        <w:r w:rsidR="0020547B">
          <w:rPr>
            <w:noProof/>
            <w:webHidden/>
          </w:rPr>
          <w:instrText xml:space="preserve"> PAGEREF _Toc323632529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0" w:history="1">
        <w:r w:rsidR="0020547B" w:rsidRPr="00463E2D">
          <w:rPr>
            <w:rStyle w:val="Hyperlink"/>
            <w:noProof/>
          </w:rPr>
          <w:t>DokumentSvarfristDato</w:t>
        </w:r>
        <w:r w:rsidR="0020547B">
          <w:rPr>
            <w:noProof/>
            <w:webHidden/>
          </w:rPr>
          <w:tab/>
        </w:r>
        <w:r w:rsidR="0020547B">
          <w:rPr>
            <w:noProof/>
            <w:webHidden/>
          </w:rPr>
          <w:fldChar w:fldCharType="begin"/>
        </w:r>
        <w:r w:rsidR="0020547B">
          <w:rPr>
            <w:noProof/>
            <w:webHidden/>
          </w:rPr>
          <w:instrText xml:space="preserve"> PAGEREF _Toc323632530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1" w:history="1">
        <w:r w:rsidR="0020547B" w:rsidRPr="00463E2D">
          <w:rPr>
            <w:rStyle w:val="Hyperlink"/>
            <w:noProof/>
          </w:rPr>
          <w:t>DokumentTitel</w:t>
        </w:r>
        <w:r w:rsidR="0020547B">
          <w:rPr>
            <w:noProof/>
            <w:webHidden/>
          </w:rPr>
          <w:tab/>
        </w:r>
        <w:r w:rsidR="0020547B">
          <w:rPr>
            <w:noProof/>
            <w:webHidden/>
          </w:rPr>
          <w:fldChar w:fldCharType="begin"/>
        </w:r>
        <w:r w:rsidR="0020547B">
          <w:rPr>
            <w:noProof/>
            <w:webHidden/>
          </w:rPr>
          <w:instrText xml:space="preserve"> PAGEREF _Toc323632531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2" w:history="1">
        <w:r w:rsidR="0020547B" w:rsidRPr="00463E2D">
          <w:rPr>
            <w:rStyle w:val="Hyperlink"/>
            <w:noProof/>
          </w:rPr>
          <w:t>DokumentUUID</w:t>
        </w:r>
        <w:r w:rsidR="0020547B">
          <w:rPr>
            <w:noProof/>
            <w:webHidden/>
          </w:rPr>
          <w:tab/>
        </w:r>
        <w:r w:rsidR="0020547B">
          <w:rPr>
            <w:noProof/>
            <w:webHidden/>
          </w:rPr>
          <w:fldChar w:fldCharType="begin"/>
        </w:r>
        <w:r w:rsidR="0020547B">
          <w:rPr>
            <w:noProof/>
            <w:webHidden/>
          </w:rPr>
          <w:instrText xml:space="preserve"> PAGEREF _Toc323632532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3" w:history="1">
        <w:r w:rsidR="0020547B" w:rsidRPr="00463E2D">
          <w:rPr>
            <w:rStyle w:val="Hyperlink"/>
            <w:noProof/>
          </w:rPr>
          <w:t>EmailAdresseEmail</w:t>
        </w:r>
        <w:r w:rsidR="0020547B">
          <w:rPr>
            <w:noProof/>
            <w:webHidden/>
          </w:rPr>
          <w:tab/>
        </w:r>
        <w:r w:rsidR="0020547B">
          <w:rPr>
            <w:noProof/>
            <w:webHidden/>
          </w:rPr>
          <w:fldChar w:fldCharType="begin"/>
        </w:r>
        <w:r w:rsidR="0020547B">
          <w:rPr>
            <w:noProof/>
            <w:webHidden/>
          </w:rPr>
          <w:instrText xml:space="preserve"> PAGEREF _Toc323632533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4" w:history="1">
        <w:r w:rsidR="0020547B" w:rsidRPr="00463E2D">
          <w:rPr>
            <w:rStyle w:val="Hyperlink"/>
            <w:noProof/>
          </w:rPr>
          <w:t>ErhvervsaktivitetKode</w:t>
        </w:r>
        <w:r w:rsidR="0020547B">
          <w:rPr>
            <w:noProof/>
            <w:webHidden/>
          </w:rPr>
          <w:tab/>
        </w:r>
        <w:r w:rsidR="0020547B">
          <w:rPr>
            <w:noProof/>
            <w:webHidden/>
          </w:rPr>
          <w:fldChar w:fldCharType="begin"/>
        </w:r>
        <w:r w:rsidR="0020547B">
          <w:rPr>
            <w:noProof/>
            <w:webHidden/>
          </w:rPr>
          <w:instrText xml:space="preserve"> PAGEREF _Toc323632534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5" w:history="1">
        <w:r w:rsidR="0020547B" w:rsidRPr="00463E2D">
          <w:rPr>
            <w:rStyle w:val="Hyperlink"/>
            <w:noProof/>
          </w:rPr>
          <w:t>ErhvervsaktivitetTekst</w:t>
        </w:r>
        <w:r w:rsidR="0020547B">
          <w:rPr>
            <w:noProof/>
            <w:webHidden/>
          </w:rPr>
          <w:tab/>
        </w:r>
        <w:r w:rsidR="0020547B">
          <w:rPr>
            <w:noProof/>
            <w:webHidden/>
          </w:rPr>
          <w:fldChar w:fldCharType="begin"/>
        </w:r>
        <w:r w:rsidR="0020547B">
          <w:rPr>
            <w:noProof/>
            <w:webHidden/>
          </w:rPr>
          <w:instrText xml:space="preserve"> PAGEREF _Toc323632535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6" w:history="1">
        <w:r w:rsidR="0020547B" w:rsidRPr="00463E2D">
          <w:rPr>
            <w:rStyle w:val="Hyperlink"/>
            <w:noProof/>
          </w:rPr>
          <w:t>ErhvervsaktivitetTekstSprog</w:t>
        </w:r>
        <w:r w:rsidR="0020547B">
          <w:rPr>
            <w:noProof/>
            <w:webHidden/>
          </w:rPr>
          <w:tab/>
        </w:r>
        <w:r w:rsidR="0020547B">
          <w:rPr>
            <w:noProof/>
            <w:webHidden/>
          </w:rPr>
          <w:fldChar w:fldCharType="begin"/>
        </w:r>
        <w:r w:rsidR="0020547B">
          <w:rPr>
            <w:noProof/>
            <w:webHidden/>
          </w:rPr>
          <w:instrText xml:space="preserve"> PAGEREF _Toc323632536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7" w:history="1">
        <w:r w:rsidR="0020547B" w:rsidRPr="00463E2D">
          <w:rPr>
            <w:rStyle w:val="Hyperlink"/>
            <w:noProof/>
          </w:rPr>
          <w:t>FordringID</w:t>
        </w:r>
        <w:r w:rsidR="0020547B">
          <w:rPr>
            <w:noProof/>
            <w:webHidden/>
          </w:rPr>
          <w:tab/>
        </w:r>
        <w:r w:rsidR="0020547B">
          <w:rPr>
            <w:noProof/>
            <w:webHidden/>
          </w:rPr>
          <w:fldChar w:fldCharType="begin"/>
        </w:r>
        <w:r w:rsidR="0020547B">
          <w:rPr>
            <w:noProof/>
            <w:webHidden/>
          </w:rPr>
          <w:instrText xml:space="preserve"> PAGEREF _Toc323632537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8" w:history="1">
        <w:r w:rsidR="0020547B" w:rsidRPr="00463E2D">
          <w:rPr>
            <w:rStyle w:val="Hyperlink"/>
            <w:noProof/>
          </w:rPr>
          <w:t>JuridiskEnhedRisikoVurderingDato</w:t>
        </w:r>
        <w:r w:rsidR="0020547B">
          <w:rPr>
            <w:noProof/>
            <w:webHidden/>
          </w:rPr>
          <w:tab/>
        </w:r>
        <w:r w:rsidR="0020547B">
          <w:rPr>
            <w:noProof/>
            <w:webHidden/>
          </w:rPr>
          <w:fldChar w:fldCharType="begin"/>
        </w:r>
        <w:r w:rsidR="0020547B">
          <w:rPr>
            <w:noProof/>
            <w:webHidden/>
          </w:rPr>
          <w:instrText xml:space="preserve"> PAGEREF _Toc323632538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39" w:history="1">
        <w:r w:rsidR="0020547B" w:rsidRPr="00463E2D">
          <w:rPr>
            <w:rStyle w:val="Hyperlink"/>
            <w:noProof/>
          </w:rPr>
          <w:t>JuridiskEnhedRisikoVurderingFaktor</w:t>
        </w:r>
        <w:r w:rsidR="0020547B">
          <w:rPr>
            <w:noProof/>
            <w:webHidden/>
          </w:rPr>
          <w:tab/>
        </w:r>
        <w:r w:rsidR="0020547B">
          <w:rPr>
            <w:noProof/>
            <w:webHidden/>
          </w:rPr>
          <w:fldChar w:fldCharType="begin"/>
        </w:r>
        <w:r w:rsidR="0020547B">
          <w:rPr>
            <w:noProof/>
            <w:webHidden/>
          </w:rPr>
          <w:instrText xml:space="preserve"> PAGEREF _Toc323632539 \h </w:instrText>
        </w:r>
        <w:r w:rsidR="0020547B">
          <w:rPr>
            <w:noProof/>
            <w:webHidden/>
          </w:rPr>
        </w:r>
        <w:r w:rsidR="0020547B">
          <w:rPr>
            <w:noProof/>
            <w:webHidden/>
          </w:rPr>
          <w:fldChar w:fldCharType="separate"/>
        </w:r>
        <w:r w:rsidR="0020547B">
          <w:rPr>
            <w:noProof/>
            <w:webHidden/>
          </w:rPr>
          <w:t>91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0" w:history="1">
        <w:r w:rsidR="0020547B" w:rsidRPr="00463E2D">
          <w:rPr>
            <w:rStyle w:val="Hyperlink"/>
            <w:noProof/>
          </w:rPr>
          <w:t>KommunikationAftaleSprog</w:t>
        </w:r>
        <w:r w:rsidR="0020547B">
          <w:rPr>
            <w:noProof/>
            <w:webHidden/>
          </w:rPr>
          <w:tab/>
        </w:r>
        <w:r w:rsidR="0020547B">
          <w:rPr>
            <w:noProof/>
            <w:webHidden/>
          </w:rPr>
          <w:fldChar w:fldCharType="begin"/>
        </w:r>
        <w:r w:rsidR="0020547B">
          <w:rPr>
            <w:noProof/>
            <w:webHidden/>
          </w:rPr>
          <w:instrText xml:space="preserve"> PAGEREF _Toc323632540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1" w:history="1">
        <w:r w:rsidR="0020547B" w:rsidRPr="00463E2D">
          <w:rPr>
            <w:rStyle w:val="Hyperlink"/>
            <w:noProof/>
          </w:rPr>
          <w:t>KontaktOplysningKontaktPerson</w:t>
        </w:r>
        <w:r w:rsidR="0020547B">
          <w:rPr>
            <w:noProof/>
            <w:webHidden/>
          </w:rPr>
          <w:tab/>
        </w:r>
        <w:r w:rsidR="0020547B">
          <w:rPr>
            <w:noProof/>
            <w:webHidden/>
          </w:rPr>
          <w:fldChar w:fldCharType="begin"/>
        </w:r>
        <w:r w:rsidR="0020547B">
          <w:rPr>
            <w:noProof/>
            <w:webHidden/>
          </w:rPr>
          <w:instrText xml:space="preserve"> PAGEREF _Toc323632541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2" w:history="1">
        <w:r w:rsidR="0020547B" w:rsidRPr="00463E2D">
          <w:rPr>
            <w:rStyle w:val="Hyperlink"/>
            <w:noProof/>
          </w:rPr>
          <w:t>KundeRepræsentantID</w:t>
        </w:r>
        <w:r w:rsidR="0020547B">
          <w:rPr>
            <w:noProof/>
            <w:webHidden/>
          </w:rPr>
          <w:tab/>
        </w:r>
        <w:r w:rsidR="0020547B">
          <w:rPr>
            <w:noProof/>
            <w:webHidden/>
          </w:rPr>
          <w:fldChar w:fldCharType="begin"/>
        </w:r>
        <w:r w:rsidR="0020547B">
          <w:rPr>
            <w:noProof/>
            <w:webHidden/>
          </w:rPr>
          <w:instrText xml:space="preserve"> PAGEREF _Toc323632542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3" w:history="1">
        <w:r w:rsidR="0020547B" w:rsidRPr="00463E2D">
          <w:rPr>
            <w:rStyle w:val="Hyperlink"/>
            <w:noProof/>
          </w:rPr>
          <w:t>KundeRepræsentantSlutdato</w:t>
        </w:r>
        <w:r w:rsidR="0020547B">
          <w:rPr>
            <w:noProof/>
            <w:webHidden/>
          </w:rPr>
          <w:tab/>
        </w:r>
        <w:r w:rsidR="0020547B">
          <w:rPr>
            <w:noProof/>
            <w:webHidden/>
          </w:rPr>
          <w:fldChar w:fldCharType="begin"/>
        </w:r>
        <w:r w:rsidR="0020547B">
          <w:rPr>
            <w:noProof/>
            <w:webHidden/>
          </w:rPr>
          <w:instrText xml:space="preserve"> PAGEREF _Toc323632543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4" w:history="1">
        <w:r w:rsidR="0020547B" w:rsidRPr="00463E2D">
          <w:rPr>
            <w:rStyle w:val="Hyperlink"/>
            <w:noProof/>
          </w:rPr>
          <w:t>KundeRepræsentantStartdato</w:t>
        </w:r>
        <w:r w:rsidR="0020547B">
          <w:rPr>
            <w:noProof/>
            <w:webHidden/>
          </w:rPr>
          <w:tab/>
        </w:r>
        <w:r w:rsidR="0020547B">
          <w:rPr>
            <w:noProof/>
            <w:webHidden/>
          </w:rPr>
          <w:fldChar w:fldCharType="begin"/>
        </w:r>
        <w:r w:rsidR="0020547B">
          <w:rPr>
            <w:noProof/>
            <w:webHidden/>
          </w:rPr>
          <w:instrText xml:space="preserve"> PAGEREF _Toc323632544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5" w:history="1">
        <w:r w:rsidR="0020547B" w:rsidRPr="00463E2D">
          <w:rPr>
            <w:rStyle w:val="Hyperlink"/>
            <w:noProof/>
          </w:rPr>
          <w:t>KundeidentifikationBeskrivelse</w:t>
        </w:r>
        <w:r w:rsidR="0020547B">
          <w:rPr>
            <w:noProof/>
            <w:webHidden/>
          </w:rPr>
          <w:tab/>
        </w:r>
        <w:r w:rsidR="0020547B">
          <w:rPr>
            <w:noProof/>
            <w:webHidden/>
          </w:rPr>
          <w:fldChar w:fldCharType="begin"/>
        </w:r>
        <w:r w:rsidR="0020547B">
          <w:rPr>
            <w:noProof/>
            <w:webHidden/>
          </w:rPr>
          <w:instrText xml:space="preserve"> PAGEREF _Toc323632545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6" w:history="1">
        <w:r w:rsidR="0020547B" w:rsidRPr="00463E2D">
          <w:rPr>
            <w:rStyle w:val="Hyperlink"/>
            <w:noProof/>
          </w:rPr>
          <w:t>KundeidentifikationIdentifikation</w:t>
        </w:r>
        <w:r w:rsidR="0020547B">
          <w:rPr>
            <w:noProof/>
            <w:webHidden/>
          </w:rPr>
          <w:tab/>
        </w:r>
        <w:r w:rsidR="0020547B">
          <w:rPr>
            <w:noProof/>
            <w:webHidden/>
          </w:rPr>
          <w:fldChar w:fldCharType="begin"/>
        </w:r>
        <w:r w:rsidR="0020547B">
          <w:rPr>
            <w:noProof/>
            <w:webHidden/>
          </w:rPr>
          <w:instrText xml:space="preserve"> PAGEREF _Toc323632546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7" w:history="1">
        <w:r w:rsidR="0020547B" w:rsidRPr="00463E2D">
          <w:rPr>
            <w:rStyle w:val="Hyperlink"/>
            <w:noProof/>
          </w:rPr>
          <w:t>KundeidentifikationNavn</w:t>
        </w:r>
        <w:r w:rsidR="0020547B">
          <w:rPr>
            <w:noProof/>
            <w:webHidden/>
          </w:rPr>
          <w:tab/>
        </w:r>
        <w:r w:rsidR="0020547B">
          <w:rPr>
            <w:noProof/>
            <w:webHidden/>
          </w:rPr>
          <w:fldChar w:fldCharType="begin"/>
        </w:r>
        <w:r w:rsidR="0020547B">
          <w:rPr>
            <w:noProof/>
            <w:webHidden/>
          </w:rPr>
          <w:instrText xml:space="preserve"> PAGEREF _Toc323632547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8" w:history="1">
        <w:r w:rsidR="0020547B" w:rsidRPr="00463E2D">
          <w:rPr>
            <w:rStyle w:val="Hyperlink"/>
            <w:noProof/>
          </w:rPr>
          <w:t>KundeidentifikationRegistreringsNummerLandeKode</w:t>
        </w:r>
        <w:r w:rsidR="0020547B">
          <w:rPr>
            <w:noProof/>
            <w:webHidden/>
          </w:rPr>
          <w:tab/>
        </w:r>
        <w:r w:rsidR="0020547B">
          <w:rPr>
            <w:noProof/>
            <w:webHidden/>
          </w:rPr>
          <w:fldChar w:fldCharType="begin"/>
        </w:r>
        <w:r w:rsidR="0020547B">
          <w:rPr>
            <w:noProof/>
            <w:webHidden/>
          </w:rPr>
          <w:instrText xml:space="preserve"> PAGEREF _Toc323632548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49" w:history="1">
        <w:r w:rsidR="0020547B" w:rsidRPr="00463E2D">
          <w:rPr>
            <w:rStyle w:val="Hyperlink"/>
            <w:noProof/>
          </w:rPr>
          <w:t>KundeidentifikationType</w:t>
        </w:r>
        <w:r w:rsidR="0020547B">
          <w:rPr>
            <w:noProof/>
            <w:webHidden/>
          </w:rPr>
          <w:tab/>
        </w:r>
        <w:r w:rsidR="0020547B">
          <w:rPr>
            <w:noProof/>
            <w:webHidden/>
          </w:rPr>
          <w:fldChar w:fldCharType="begin"/>
        </w:r>
        <w:r w:rsidR="0020547B">
          <w:rPr>
            <w:noProof/>
            <w:webHidden/>
          </w:rPr>
          <w:instrText xml:space="preserve"> PAGEREF _Toc323632549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0" w:history="1">
        <w:r w:rsidR="0020547B" w:rsidRPr="00463E2D">
          <w:rPr>
            <w:rStyle w:val="Hyperlink"/>
            <w:noProof/>
          </w:rPr>
          <w:t>KøbNummer</w:t>
        </w:r>
        <w:r w:rsidR="0020547B">
          <w:rPr>
            <w:noProof/>
            <w:webHidden/>
          </w:rPr>
          <w:tab/>
        </w:r>
        <w:r w:rsidR="0020547B">
          <w:rPr>
            <w:noProof/>
            <w:webHidden/>
          </w:rPr>
          <w:fldChar w:fldCharType="begin"/>
        </w:r>
        <w:r w:rsidR="0020547B">
          <w:rPr>
            <w:noProof/>
            <w:webHidden/>
          </w:rPr>
          <w:instrText xml:space="preserve"> PAGEREF _Toc323632550 \h </w:instrText>
        </w:r>
        <w:r w:rsidR="0020547B">
          <w:rPr>
            <w:noProof/>
            <w:webHidden/>
          </w:rPr>
        </w:r>
        <w:r w:rsidR="0020547B">
          <w:rPr>
            <w:noProof/>
            <w:webHidden/>
          </w:rPr>
          <w:fldChar w:fldCharType="separate"/>
        </w:r>
        <w:r w:rsidR="0020547B">
          <w:rPr>
            <w:noProof/>
            <w:webHidden/>
          </w:rPr>
          <w:t>92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1" w:history="1">
        <w:r w:rsidR="0020547B" w:rsidRPr="00463E2D">
          <w:rPr>
            <w:rStyle w:val="Hyperlink"/>
            <w:noProof/>
          </w:rPr>
          <w:t>KøbProRataSats</w:t>
        </w:r>
        <w:r w:rsidR="0020547B">
          <w:rPr>
            <w:noProof/>
            <w:webHidden/>
          </w:rPr>
          <w:tab/>
        </w:r>
        <w:r w:rsidR="0020547B">
          <w:rPr>
            <w:noProof/>
            <w:webHidden/>
          </w:rPr>
          <w:fldChar w:fldCharType="begin"/>
        </w:r>
        <w:r w:rsidR="0020547B">
          <w:rPr>
            <w:noProof/>
            <w:webHidden/>
          </w:rPr>
          <w:instrText xml:space="preserve"> PAGEREF _Toc323632551 \h </w:instrText>
        </w:r>
        <w:r w:rsidR="0020547B">
          <w:rPr>
            <w:noProof/>
            <w:webHidden/>
          </w:rPr>
        </w:r>
        <w:r w:rsidR="0020547B">
          <w:rPr>
            <w:noProof/>
            <w:webHidden/>
          </w:rPr>
          <w:fldChar w:fldCharType="separate"/>
        </w:r>
        <w:r w:rsidR="0020547B">
          <w:rPr>
            <w:noProof/>
            <w:webHidden/>
          </w:rPr>
          <w:t>93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2" w:history="1">
        <w:r w:rsidR="0020547B" w:rsidRPr="00463E2D">
          <w:rPr>
            <w:rStyle w:val="Hyperlink"/>
            <w:noProof/>
          </w:rPr>
          <w:t>KøbsAnsøgningDataDokumentReference</w:t>
        </w:r>
        <w:r w:rsidR="0020547B">
          <w:rPr>
            <w:noProof/>
            <w:webHidden/>
          </w:rPr>
          <w:tab/>
        </w:r>
        <w:r w:rsidR="0020547B">
          <w:rPr>
            <w:noProof/>
            <w:webHidden/>
          </w:rPr>
          <w:fldChar w:fldCharType="begin"/>
        </w:r>
        <w:r w:rsidR="0020547B">
          <w:rPr>
            <w:noProof/>
            <w:webHidden/>
          </w:rPr>
          <w:instrText xml:space="preserve"> PAGEREF _Toc323632552 \h </w:instrText>
        </w:r>
        <w:r w:rsidR="0020547B">
          <w:rPr>
            <w:noProof/>
            <w:webHidden/>
          </w:rPr>
        </w:r>
        <w:r w:rsidR="0020547B">
          <w:rPr>
            <w:noProof/>
            <w:webHidden/>
          </w:rPr>
          <w:fldChar w:fldCharType="separate"/>
        </w:r>
        <w:r w:rsidR="0020547B">
          <w:rPr>
            <w:noProof/>
            <w:webHidden/>
          </w:rPr>
          <w:t>93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3" w:history="1">
        <w:r w:rsidR="0020547B" w:rsidRPr="00463E2D">
          <w:rPr>
            <w:rStyle w:val="Hyperlink"/>
            <w:noProof/>
          </w:rPr>
          <w:t>KøbsAnsøgningDataFakturaNummer</w:t>
        </w:r>
        <w:r w:rsidR="0020547B">
          <w:rPr>
            <w:noProof/>
            <w:webHidden/>
          </w:rPr>
          <w:tab/>
        </w:r>
        <w:r w:rsidR="0020547B">
          <w:rPr>
            <w:noProof/>
            <w:webHidden/>
          </w:rPr>
          <w:fldChar w:fldCharType="begin"/>
        </w:r>
        <w:r w:rsidR="0020547B">
          <w:rPr>
            <w:noProof/>
            <w:webHidden/>
          </w:rPr>
          <w:instrText xml:space="preserve"> PAGEREF _Toc323632553 \h </w:instrText>
        </w:r>
        <w:r w:rsidR="0020547B">
          <w:rPr>
            <w:noProof/>
            <w:webHidden/>
          </w:rPr>
        </w:r>
        <w:r w:rsidR="0020547B">
          <w:rPr>
            <w:noProof/>
            <w:webHidden/>
          </w:rPr>
          <w:fldChar w:fldCharType="separate"/>
        </w:r>
        <w:r w:rsidR="0020547B">
          <w:rPr>
            <w:noProof/>
            <w:webHidden/>
          </w:rPr>
          <w:t>93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4" w:history="1">
        <w:r w:rsidR="0020547B" w:rsidRPr="00463E2D">
          <w:rPr>
            <w:rStyle w:val="Hyperlink"/>
            <w:noProof/>
          </w:rPr>
          <w:t>KøbsAnsøgningDataImportNummer</w:t>
        </w:r>
        <w:r w:rsidR="0020547B">
          <w:rPr>
            <w:noProof/>
            <w:webHidden/>
          </w:rPr>
          <w:tab/>
        </w:r>
        <w:r w:rsidR="0020547B">
          <w:rPr>
            <w:noProof/>
            <w:webHidden/>
          </w:rPr>
          <w:fldChar w:fldCharType="begin"/>
        </w:r>
        <w:r w:rsidR="0020547B">
          <w:rPr>
            <w:noProof/>
            <w:webHidden/>
          </w:rPr>
          <w:instrText xml:space="preserve"> PAGEREF _Toc323632554 \h </w:instrText>
        </w:r>
        <w:r w:rsidR="0020547B">
          <w:rPr>
            <w:noProof/>
            <w:webHidden/>
          </w:rPr>
        </w:r>
        <w:r w:rsidR="0020547B">
          <w:rPr>
            <w:noProof/>
            <w:webHidden/>
          </w:rPr>
          <w:fldChar w:fldCharType="separate"/>
        </w:r>
        <w:r w:rsidR="0020547B">
          <w:rPr>
            <w:noProof/>
            <w:webHidden/>
          </w:rPr>
          <w:t>93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5" w:history="1">
        <w:r w:rsidR="0020547B" w:rsidRPr="00463E2D">
          <w:rPr>
            <w:rStyle w:val="Hyperlink"/>
            <w:noProof/>
          </w:rPr>
          <w:t>KøbsAnsøgningDataLøbeNummer</w:t>
        </w:r>
        <w:r w:rsidR="0020547B">
          <w:rPr>
            <w:noProof/>
            <w:webHidden/>
          </w:rPr>
          <w:tab/>
        </w:r>
        <w:r w:rsidR="0020547B">
          <w:rPr>
            <w:noProof/>
            <w:webHidden/>
          </w:rPr>
          <w:fldChar w:fldCharType="begin"/>
        </w:r>
        <w:r w:rsidR="0020547B">
          <w:rPr>
            <w:noProof/>
            <w:webHidden/>
          </w:rPr>
          <w:instrText xml:space="preserve"> PAGEREF _Toc323632555 \h </w:instrText>
        </w:r>
        <w:r w:rsidR="0020547B">
          <w:rPr>
            <w:noProof/>
            <w:webHidden/>
          </w:rPr>
        </w:r>
        <w:r w:rsidR="0020547B">
          <w:rPr>
            <w:noProof/>
            <w:webHidden/>
          </w:rPr>
          <w:fldChar w:fldCharType="separate"/>
        </w:r>
        <w:r w:rsidR="0020547B">
          <w:rPr>
            <w:noProof/>
            <w:webHidden/>
          </w:rPr>
          <w:t>93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6" w:history="1">
        <w:r w:rsidR="0020547B" w:rsidRPr="00463E2D">
          <w:rPr>
            <w:rStyle w:val="Hyperlink"/>
            <w:noProof/>
          </w:rPr>
          <w:t>KøbsDokumentationDato</w:t>
        </w:r>
        <w:r w:rsidR="0020547B">
          <w:rPr>
            <w:noProof/>
            <w:webHidden/>
          </w:rPr>
          <w:tab/>
        </w:r>
        <w:r w:rsidR="0020547B">
          <w:rPr>
            <w:noProof/>
            <w:webHidden/>
          </w:rPr>
          <w:fldChar w:fldCharType="begin"/>
        </w:r>
        <w:r w:rsidR="0020547B">
          <w:rPr>
            <w:noProof/>
            <w:webHidden/>
          </w:rPr>
          <w:instrText xml:space="preserve"> PAGEREF _Toc323632556 \h </w:instrText>
        </w:r>
        <w:r w:rsidR="0020547B">
          <w:rPr>
            <w:noProof/>
            <w:webHidden/>
          </w:rPr>
        </w:r>
        <w:r w:rsidR="0020547B">
          <w:rPr>
            <w:noProof/>
            <w:webHidden/>
          </w:rPr>
          <w:fldChar w:fldCharType="separate"/>
        </w:r>
        <w:r w:rsidR="0020547B">
          <w:rPr>
            <w:noProof/>
            <w:webHidden/>
          </w:rPr>
          <w:t>93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7" w:history="1">
        <w:r w:rsidR="0020547B" w:rsidRPr="00463E2D">
          <w:rPr>
            <w:rStyle w:val="Hyperlink"/>
            <w:noProof/>
          </w:rPr>
          <w:t>KøbsDokumentationDokumentReference</w:t>
        </w:r>
        <w:r w:rsidR="0020547B">
          <w:rPr>
            <w:noProof/>
            <w:webHidden/>
          </w:rPr>
          <w:tab/>
        </w:r>
        <w:r w:rsidR="0020547B">
          <w:rPr>
            <w:noProof/>
            <w:webHidden/>
          </w:rPr>
          <w:fldChar w:fldCharType="begin"/>
        </w:r>
        <w:r w:rsidR="0020547B">
          <w:rPr>
            <w:noProof/>
            <w:webHidden/>
          </w:rPr>
          <w:instrText xml:space="preserve"> PAGEREF _Toc323632557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8" w:history="1">
        <w:r w:rsidR="0020547B" w:rsidRPr="00463E2D">
          <w:rPr>
            <w:rStyle w:val="Hyperlink"/>
            <w:noProof/>
          </w:rPr>
          <w:t>KøbsDokumentationFakturaNummer</w:t>
        </w:r>
        <w:r w:rsidR="0020547B">
          <w:rPr>
            <w:noProof/>
            <w:webHidden/>
          </w:rPr>
          <w:tab/>
        </w:r>
        <w:r w:rsidR="0020547B">
          <w:rPr>
            <w:noProof/>
            <w:webHidden/>
          </w:rPr>
          <w:fldChar w:fldCharType="begin"/>
        </w:r>
        <w:r w:rsidR="0020547B">
          <w:rPr>
            <w:noProof/>
            <w:webHidden/>
          </w:rPr>
          <w:instrText xml:space="preserve"> PAGEREF _Toc323632558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59" w:history="1">
        <w:r w:rsidR="0020547B" w:rsidRPr="00463E2D">
          <w:rPr>
            <w:rStyle w:val="Hyperlink"/>
            <w:noProof/>
          </w:rPr>
          <w:t>KøbsDokumentationImportNummer</w:t>
        </w:r>
        <w:r w:rsidR="0020547B">
          <w:rPr>
            <w:noProof/>
            <w:webHidden/>
          </w:rPr>
          <w:tab/>
        </w:r>
        <w:r w:rsidR="0020547B">
          <w:rPr>
            <w:noProof/>
            <w:webHidden/>
          </w:rPr>
          <w:fldChar w:fldCharType="begin"/>
        </w:r>
        <w:r w:rsidR="0020547B">
          <w:rPr>
            <w:noProof/>
            <w:webHidden/>
          </w:rPr>
          <w:instrText xml:space="preserve"> PAGEREF _Toc323632559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0" w:history="1">
        <w:r w:rsidR="0020547B" w:rsidRPr="00463E2D">
          <w:rPr>
            <w:rStyle w:val="Hyperlink"/>
            <w:noProof/>
          </w:rPr>
          <w:t>KøbsLinjeBeskrivelseAndet</w:t>
        </w:r>
        <w:r w:rsidR="0020547B">
          <w:rPr>
            <w:noProof/>
            <w:webHidden/>
          </w:rPr>
          <w:tab/>
        </w:r>
        <w:r w:rsidR="0020547B">
          <w:rPr>
            <w:noProof/>
            <w:webHidden/>
          </w:rPr>
          <w:fldChar w:fldCharType="begin"/>
        </w:r>
        <w:r w:rsidR="0020547B">
          <w:rPr>
            <w:noProof/>
            <w:webHidden/>
          </w:rPr>
          <w:instrText xml:space="preserve"> PAGEREF _Toc323632560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1" w:history="1">
        <w:r w:rsidR="0020547B" w:rsidRPr="00463E2D">
          <w:rPr>
            <w:rStyle w:val="Hyperlink"/>
            <w:noProof/>
          </w:rPr>
          <w:t>KøbsLinjeBeskrivelseAndetSprog</w:t>
        </w:r>
        <w:r w:rsidR="0020547B">
          <w:rPr>
            <w:noProof/>
            <w:webHidden/>
          </w:rPr>
          <w:tab/>
        </w:r>
        <w:r w:rsidR="0020547B">
          <w:rPr>
            <w:noProof/>
            <w:webHidden/>
          </w:rPr>
          <w:fldChar w:fldCharType="begin"/>
        </w:r>
        <w:r w:rsidR="0020547B">
          <w:rPr>
            <w:noProof/>
            <w:webHidden/>
          </w:rPr>
          <w:instrText xml:space="preserve"> PAGEREF _Toc323632561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2" w:history="1">
        <w:r w:rsidR="0020547B" w:rsidRPr="00463E2D">
          <w:rPr>
            <w:rStyle w:val="Hyperlink"/>
            <w:noProof/>
          </w:rPr>
          <w:t>KøbsLinjeSupplerendeSupplerendeVareYdelseKode</w:t>
        </w:r>
        <w:r w:rsidR="0020547B">
          <w:rPr>
            <w:noProof/>
            <w:webHidden/>
          </w:rPr>
          <w:tab/>
        </w:r>
        <w:r w:rsidR="0020547B">
          <w:rPr>
            <w:noProof/>
            <w:webHidden/>
          </w:rPr>
          <w:fldChar w:fldCharType="begin"/>
        </w:r>
        <w:r w:rsidR="0020547B">
          <w:rPr>
            <w:noProof/>
            <w:webHidden/>
          </w:rPr>
          <w:instrText xml:space="preserve"> PAGEREF _Toc323632562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3" w:history="1">
        <w:r w:rsidR="0020547B" w:rsidRPr="00463E2D">
          <w:rPr>
            <w:rStyle w:val="Hyperlink"/>
            <w:noProof/>
          </w:rPr>
          <w:t>KøbsLinjeSupplerendeVareYdelseKode</w:t>
        </w:r>
        <w:r w:rsidR="0020547B">
          <w:rPr>
            <w:noProof/>
            <w:webHidden/>
          </w:rPr>
          <w:tab/>
        </w:r>
        <w:r w:rsidR="0020547B">
          <w:rPr>
            <w:noProof/>
            <w:webHidden/>
          </w:rPr>
          <w:fldChar w:fldCharType="begin"/>
        </w:r>
        <w:r w:rsidR="0020547B">
          <w:rPr>
            <w:noProof/>
            <w:webHidden/>
          </w:rPr>
          <w:instrText xml:space="preserve"> PAGEREF _Toc323632563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4" w:history="1">
        <w:r w:rsidR="0020547B" w:rsidRPr="00463E2D">
          <w:rPr>
            <w:rStyle w:val="Hyperlink"/>
            <w:noProof/>
          </w:rPr>
          <w:t>KøbsLinjeVareYdelseKode</w:t>
        </w:r>
        <w:r w:rsidR="0020547B">
          <w:rPr>
            <w:noProof/>
            <w:webHidden/>
          </w:rPr>
          <w:tab/>
        </w:r>
        <w:r w:rsidR="0020547B">
          <w:rPr>
            <w:noProof/>
            <w:webHidden/>
          </w:rPr>
          <w:fldChar w:fldCharType="begin"/>
        </w:r>
        <w:r w:rsidR="0020547B">
          <w:rPr>
            <w:noProof/>
            <w:webHidden/>
          </w:rPr>
          <w:instrText xml:space="preserve"> PAGEREF _Toc323632564 \h </w:instrText>
        </w:r>
        <w:r w:rsidR="0020547B">
          <w:rPr>
            <w:noProof/>
            <w:webHidden/>
          </w:rPr>
        </w:r>
        <w:r w:rsidR="0020547B">
          <w:rPr>
            <w:noProof/>
            <w:webHidden/>
          </w:rPr>
          <w:fldChar w:fldCharType="separate"/>
        </w:r>
        <w:r w:rsidR="0020547B">
          <w:rPr>
            <w:noProof/>
            <w:webHidden/>
          </w:rPr>
          <w:t>94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5" w:history="1">
        <w:r w:rsidR="0020547B" w:rsidRPr="00463E2D">
          <w:rPr>
            <w:rStyle w:val="Hyperlink"/>
            <w:noProof/>
          </w:rPr>
          <w:t>LandKode</w:t>
        </w:r>
        <w:r w:rsidR="0020547B">
          <w:rPr>
            <w:noProof/>
            <w:webHidden/>
          </w:rPr>
          <w:tab/>
        </w:r>
        <w:r w:rsidR="0020547B">
          <w:rPr>
            <w:noProof/>
            <w:webHidden/>
          </w:rPr>
          <w:fldChar w:fldCharType="begin"/>
        </w:r>
        <w:r w:rsidR="0020547B">
          <w:rPr>
            <w:noProof/>
            <w:webHidden/>
          </w:rPr>
          <w:instrText xml:space="preserve"> PAGEREF _Toc323632565 \h </w:instrText>
        </w:r>
        <w:r w:rsidR="0020547B">
          <w:rPr>
            <w:noProof/>
            <w:webHidden/>
          </w:rPr>
        </w:r>
        <w:r w:rsidR="0020547B">
          <w:rPr>
            <w:noProof/>
            <w:webHidden/>
          </w:rPr>
          <w:fldChar w:fldCharType="separate"/>
        </w:r>
        <w:r w:rsidR="0020547B">
          <w:rPr>
            <w:noProof/>
            <w:webHidden/>
          </w:rPr>
          <w:t>95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6" w:history="1">
        <w:r w:rsidR="0020547B" w:rsidRPr="00463E2D">
          <w:rPr>
            <w:rStyle w:val="Hyperlink"/>
            <w:noProof/>
          </w:rPr>
          <w:t>LeverandørID</w:t>
        </w:r>
        <w:r w:rsidR="0020547B">
          <w:rPr>
            <w:noProof/>
            <w:webHidden/>
          </w:rPr>
          <w:tab/>
        </w:r>
        <w:r w:rsidR="0020547B">
          <w:rPr>
            <w:noProof/>
            <w:webHidden/>
          </w:rPr>
          <w:fldChar w:fldCharType="begin"/>
        </w:r>
        <w:r w:rsidR="0020547B">
          <w:rPr>
            <w:noProof/>
            <w:webHidden/>
          </w:rPr>
          <w:instrText xml:space="preserve"> PAGEREF _Toc323632566 \h </w:instrText>
        </w:r>
        <w:r w:rsidR="0020547B">
          <w:rPr>
            <w:noProof/>
            <w:webHidden/>
          </w:rPr>
        </w:r>
        <w:r w:rsidR="0020547B">
          <w:rPr>
            <w:noProof/>
            <w:webHidden/>
          </w:rPr>
          <w:fldChar w:fldCharType="separate"/>
        </w:r>
        <w:r w:rsidR="0020547B">
          <w:rPr>
            <w:noProof/>
            <w:webHidden/>
          </w:rPr>
          <w:t>95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7" w:history="1">
        <w:r w:rsidR="0020547B" w:rsidRPr="00463E2D">
          <w:rPr>
            <w:rStyle w:val="Hyperlink"/>
            <w:noProof/>
          </w:rPr>
          <w:t>LeverandørType</w:t>
        </w:r>
        <w:r w:rsidR="0020547B">
          <w:rPr>
            <w:noProof/>
            <w:webHidden/>
          </w:rPr>
          <w:tab/>
        </w:r>
        <w:r w:rsidR="0020547B">
          <w:rPr>
            <w:noProof/>
            <w:webHidden/>
          </w:rPr>
          <w:fldChar w:fldCharType="begin"/>
        </w:r>
        <w:r w:rsidR="0020547B">
          <w:rPr>
            <w:noProof/>
            <w:webHidden/>
          </w:rPr>
          <w:instrText xml:space="preserve"> PAGEREF _Toc323632567 \h </w:instrText>
        </w:r>
        <w:r w:rsidR="0020547B">
          <w:rPr>
            <w:noProof/>
            <w:webHidden/>
          </w:rPr>
        </w:r>
        <w:r w:rsidR="0020547B">
          <w:rPr>
            <w:noProof/>
            <w:webHidden/>
          </w:rPr>
          <w:fldChar w:fldCharType="separate"/>
        </w:r>
        <w:r w:rsidR="0020547B">
          <w:rPr>
            <w:noProof/>
            <w:webHidden/>
          </w:rPr>
          <w:t>95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8" w:history="1">
        <w:r w:rsidR="0020547B" w:rsidRPr="00463E2D">
          <w:rPr>
            <w:rStyle w:val="Hyperlink"/>
            <w:noProof/>
          </w:rPr>
          <w:t>MomsRegistreringsAttestID</w:t>
        </w:r>
        <w:r w:rsidR="0020547B">
          <w:rPr>
            <w:noProof/>
            <w:webHidden/>
          </w:rPr>
          <w:tab/>
        </w:r>
        <w:r w:rsidR="0020547B">
          <w:rPr>
            <w:noProof/>
            <w:webHidden/>
          </w:rPr>
          <w:fldChar w:fldCharType="begin"/>
        </w:r>
        <w:r w:rsidR="0020547B">
          <w:rPr>
            <w:noProof/>
            <w:webHidden/>
          </w:rPr>
          <w:instrText xml:space="preserve"> PAGEREF _Toc323632568 \h </w:instrText>
        </w:r>
        <w:r w:rsidR="0020547B">
          <w:rPr>
            <w:noProof/>
            <w:webHidden/>
          </w:rPr>
        </w:r>
        <w:r w:rsidR="0020547B">
          <w:rPr>
            <w:noProof/>
            <w:webHidden/>
          </w:rPr>
          <w:fldChar w:fldCharType="separate"/>
        </w:r>
        <w:r w:rsidR="0020547B">
          <w:rPr>
            <w:noProof/>
            <w:webHidden/>
          </w:rPr>
          <w:t>95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69" w:history="1">
        <w:r w:rsidR="0020547B" w:rsidRPr="00463E2D">
          <w:rPr>
            <w:rStyle w:val="Hyperlink"/>
            <w:noProof/>
          </w:rPr>
          <w:t>MomsRegistreringsAttestStartDato</w:t>
        </w:r>
        <w:r w:rsidR="0020547B">
          <w:rPr>
            <w:noProof/>
            <w:webHidden/>
          </w:rPr>
          <w:tab/>
        </w:r>
        <w:r w:rsidR="0020547B">
          <w:rPr>
            <w:noProof/>
            <w:webHidden/>
          </w:rPr>
          <w:fldChar w:fldCharType="begin"/>
        </w:r>
        <w:r w:rsidR="0020547B">
          <w:rPr>
            <w:noProof/>
            <w:webHidden/>
          </w:rPr>
          <w:instrText xml:space="preserve"> PAGEREF _Toc323632569 \h </w:instrText>
        </w:r>
        <w:r w:rsidR="0020547B">
          <w:rPr>
            <w:noProof/>
            <w:webHidden/>
          </w:rPr>
        </w:r>
        <w:r w:rsidR="0020547B">
          <w:rPr>
            <w:noProof/>
            <w:webHidden/>
          </w:rPr>
          <w:fldChar w:fldCharType="separate"/>
        </w:r>
        <w:r w:rsidR="0020547B">
          <w:rPr>
            <w:noProof/>
            <w:webHidden/>
          </w:rPr>
          <w:t>95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0" w:history="1">
        <w:r w:rsidR="0020547B" w:rsidRPr="00463E2D">
          <w:rPr>
            <w:rStyle w:val="Hyperlink"/>
            <w:noProof/>
          </w:rPr>
          <w:t>MomsRegistreringsAttestUdløbsDato</w:t>
        </w:r>
        <w:r w:rsidR="0020547B">
          <w:rPr>
            <w:noProof/>
            <w:webHidden/>
          </w:rPr>
          <w:tab/>
        </w:r>
        <w:r w:rsidR="0020547B">
          <w:rPr>
            <w:noProof/>
            <w:webHidden/>
          </w:rPr>
          <w:fldChar w:fldCharType="begin"/>
        </w:r>
        <w:r w:rsidR="0020547B">
          <w:rPr>
            <w:noProof/>
            <w:webHidden/>
          </w:rPr>
          <w:instrText xml:space="preserve"> PAGEREF _Toc323632570 \h </w:instrText>
        </w:r>
        <w:r w:rsidR="0020547B">
          <w:rPr>
            <w:noProof/>
            <w:webHidden/>
          </w:rPr>
        </w:r>
        <w:r w:rsidR="0020547B">
          <w:rPr>
            <w:noProof/>
            <w:webHidden/>
          </w:rPr>
          <w:fldChar w:fldCharType="separate"/>
        </w:r>
        <w:r w:rsidR="0020547B">
          <w:rPr>
            <w:noProof/>
            <w:webHidden/>
          </w:rPr>
          <w:t>95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1" w:history="1">
        <w:r w:rsidR="0020547B" w:rsidRPr="00463E2D">
          <w:rPr>
            <w:rStyle w:val="Hyperlink"/>
            <w:noProof/>
          </w:rPr>
          <w:t>MomsrefusionAfgørelseAfslagsÅrsagBeskrivelse</w:t>
        </w:r>
        <w:r w:rsidR="0020547B">
          <w:rPr>
            <w:noProof/>
            <w:webHidden/>
          </w:rPr>
          <w:tab/>
        </w:r>
        <w:r w:rsidR="0020547B">
          <w:rPr>
            <w:noProof/>
            <w:webHidden/>
          </w:rPr>
          <w:fldChar w:fldCharType="begin"/>
        </w:r>
        <w:r w:rsidR="0020547B">
          <w:rPr>
            <w:noProof/>
            <w:webHidden/>
          </w:rPr>
          <w:instrText xml:space="preserve"> PAGEREF _Toc323632571 \h </w:instrText>
        </w:r>
        <w:r w:rsidR="0020547B">
          <w:rPr>
            <w:noProof/>
            <w:webHidden/>
          </w:rPr>
        </w:r>
        <w:r w:rsidR="0020547B">
          <w:rPr>
            <w:noProof/>
            <w:webHidden/>
          </w:rPr>
          <w:fldChar w:fldCharType="separate"/>
        </w:r>
        <w:r w:rsidR="0020547B">
          <w:rPr>
            <w:noProof/>
            <w:webHidden/>
          </w:rPr>
          <w:t>95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2" w:history="1">
        <w:r w:rsidR="0020547B" w:rsidRPr="00463E2D">
          <w:rPr>
            <w:rStyle w:val="Hyperlink"/>
            <w:noProof/>
          </w:rPr>
          <w:t>MomsrefusionAfgørelseAfslagsÅrsagID</w:t>
        </w:r>
        <w:r w:rsidR="0020547B">
          <w:rPr>
            <w:noProof/>
            <w:webHidden/>
          </w:rPr>
          <w:tab/>
        </w:r>
        <w:r w:rsidR="0020547B">
          <w:rPr>
            <w:noProof/>
            <w:webHidden/>
          </w:rPr>
          <w:fldChar w:fldCharType="begin"/>
        </w:r>
        <w:r w:rsidR="0020547B">
          <w:rPr>
            <w:noProof/>
            <w:webHidden/>
          </w:rPr>
          <w:instrText xml:space="preserve"> PAGEREF _Toc323632572 \h </w:instrText>
        </w:r>
        <w:r w:rsidR="0020547B">
          <w:rPr>
            <w:noProof/>
            <w:webHidden/>
          </w:rPr>
        </w:r>
        <w:r w:rsidR="0020547B">
          <w:rPr>
            <w:noProof/>
            <w:webHidden/>
          </w:rPr>
          <w:fldChar w:fldCharType="separate"/>
        </w:r>
        <w:r w:rsidR="0020547B">
          <w:rPr>
            <w:noProof/>
            <w:webHidden/>
          </w:rPr>
          <w:t>96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3" w:history="1">
        <w:r w:rsidR="0020547B" w:rsidRPr="00463E2D">
          <w:rPr>
            <w:rStyle w:val="Hyperlink"/>
            <w:noProof/>
          </w:rPr>
          <w:t>MomsrefusionAfgørelseAfslagsÅrsagKode</w:t>
        </w:r>
        <w:r w:rsidR="0020547B">
          <w:rPr>
            <w:noProof/>
            <w:webHidden/>
          </w:rPr>
          <w:tab/>
        </w:r>
        <w:r w:rsidR="0020547B">
          <w:rPr>
            <w:noProof/>
            <w:webHidden/>
          </w:rPr>
          <w:fldChar w:fldCharType="begin"/>
        </w:r>
        <w:r w:rsidR="0020547B">
          <w:rPr>
            <w:noProof/>
            <w:webHidden/>
          </w:rPr>
          <w:instrText xml:space="preserve"> PAGEREF _Toc323632573 \h </w:instrText>
        </w:r>
        <w:r w:rsidR="0020547B">
          <w:rPr>
            <w:noProof/>
            <w:webHidden/>
          </w:rPr>
        </w:r>
        <w:r w:rsidR="0020547B">
          <w:rPr>
            <w:noProof/>
            <w:webHidden/>
          </w:rPr>
          <w:fldChar w:fldCharType="separate"/>
        </w:r>
        <w:r w:rsidR="0020547B">
          <w:rPr>
            <w:noProof/>
            <w:webHidden/>
          </w:rPr>
          <w:t>96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4" w:history="1">
        <w:r w:rsidR="0020547B" w:rsidRPr="00463E2D">
          <w:rPr>
            <w:rStyle w:val="Hyperlink"/>
            <w:noProof/>
          </w:rPr>
          <w:t>MomsrefusionAfgørelseAfslagsÅrsagSpecialKode</w:t>
        </w:r>
        <w:r w:rsidR="0020547B">
          <w:rPr>
            <w:noProof/>
            <w:webHidden/>
          </w:rPr>
          <w:tab/>
        </w:r>
        <w:r w:rsidR="0020547B">
          <w:rPr>
            <w:noProof/>
            <w:webHidden/>
          </w:rPr>
          <w:fldChar w:fldCharType="begin"/>
        </w:r>
        <w:r w:rsidR="0020547B">
          <w:rPr>
            <w:noProof/>
            <w:webHidden/>
          </w:rPr>
          <w:instrText xml:space="preserve"> PAGEREF _Toc323632574 \h </w:instrText>
        </w:r>
        <w:r w:rsidR="0020547B">
          <w:rPr>
            <w:noProof/>
            <w:webHidden/>
          </w:rPr>
        </w:r>
        <w:r w:rsidR="0020547B">
          <w:rPr>
            <w:noProof/>
            <w:webHidden/>
          </w:rPr>
          <w:fldChar w:fldCharType="separate"/>
        </w:r>
        <w:r w:rsidR="0020547B">
          <w:rPr>
            <w:noProof/>
            <w:webHidden/>
          </w:rPr>
          <w:t>97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5" w:history="1">
        <w:r w:rsidR="0020547B" w:rsidRPr="00463E2D">
          <w:rPr>
            <w:rStyle w:val="Hyperlink"/>
            <w:noProof/>
          </w:rPr>
          <w:t>MomsrefusionAfgørelseBetalingsReference</w:t>
        </w:r>
        <w:r w:rsidR="0020547B">
          <w:rPr>
            <w:noProof/>
            <w:webHidden/>
          </w:rPr>
          <w:tab/>
        </w:r>
        <w:r w:rsidR="0020547B">
          <w:rPr>
            <w:noProof/>
            <w:webHidden/>
          </w:rPr>
          <w:fldChar w:fldCharType="begin"/>
        </w:r>
        <w:r w:rsidR="0020547B">
          <w:rPr>
            <w:noProof/>
            <w:webHidden/>
          </w:rPr>
          <w:instrText xml:space="preserve"> PAGEREF _Toc323632575 \h </w:instrText>
        </w:r>
        <w:r w:rsidR="0020547B">
          <w:rPr>
            <w:noProof/>
            <w:webHidden/>
          </w:rPr>
        </w:r>
        <w:r w:rsidR="0020547B">
          <w:rPr>
            <w:noProof/>
            <w:webHidden/>
          </w:rPr>
          <w:fldChar w:fldCharType="separate"/>
        </w:r>
        <w:r w:rsidR="0020547B">
          <w:rPr>
            <w:noProof/>
            <w:webHidden/>
          </w:rPr>
          <w:t>97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6" w:history="1">
        <w:r w:rsidR="0020547B" w:rsidRPr="00463E2D">
          <w:rPr>
            <w:rStyle w:val="Hyperlink"/>
            <w:noProof/>
          </w:rPr>
          <w:t>MomsrefusionAfgørelseBetalingsType</w:t>
        </w:r>
        <w:r w:rsidR="0020547B">
          <w:rPr>
            <w:noProof/>
            <w:webHidden/>
          </w:rPr>
          <w:tab/>
        </w:r>
        <w:r w:rsidR="0020547B">
          <w:rPr>
            <w:noProof/>
            <w:webHidden/>
          </w:rPr>
          <w:fldChar w:fldCharType="begin"/>
        </w:r>
        <w:r w:rsidR="0020547B">
          <w:rPr>
            <w:noProof/>
            <w:webHidden/>
          </w:rPr>
          <w:instrText xml:space="preserve"> PAGEREF _Toc323632576 \h </w:instrText>
        </w:r>
        <w:r w:rsidR="0020547B">
          <w:rPr>
            <w:noProof/>
            <w:webHidden/>
          </w:rPr>
        </w:r>
        <w:r w:rsidR="0020547B">
          <w:rPr>
            <w:noProof/>
            <w:webHidden/>
          </w:rPr>
          <w:fldChar w:fldCharType="separate"/>
        </w:r>
        <w:r w:rsidR="0020547B">
          <w:rPr>
            <w:noProof/>
            <w:webHidden/>
          </w:rPr>
          <w:t>97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7" w:history="1">
        <w:r w:rsidR="0020547B" w:rsidRPr="00463E2D">
          <w:rPr>
            <w:rStyle w:val="Hyperlink"/>
            <w:noProof/>
          </w:rPr>
          <w:t>MomsrefusionAfgørelseDato</w:t>
        </w:r>
        <w:r w:rsidR="0020547B">
          <w:rPr>
            <w:noProof/>
            <w:webHidden/>
          </w:rPr>
          <w:tab/>
        </w:r>
        <w:r w:rsidR="0020547B">
          <w:rPr>
            <w:noProof/>
            <w:webHidden/>
          </w:rPr>
          <w:fldChar w:fldCharType="begin"/>
        </w:r>
        <w:r w:rsidR="0020547B">
          <w:rPr>
            <w:noProof/>
            <w:webHidden/>
          </w:rPr>
          <w:instrText xml:space="preserve"> PAGEREF _Toc323632577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8" w:history="1">
        <w:r w:rsidR="0020547B" w:rsidRPr="00463E2D">
          <w:rPr>
            <w:rStyle w:val="Hyperlink"/>
            <w:noProof/>
          </w:rPr>
          <w:t>MomsrefusionAfgørelseID</w:t>
        </w:r>
        <w:r w:rsidR="0020547B">
          <w:rPr>
            <w:noProof/>
            <w:webHidden/>
          </w:rPr>
          <w:tab/>
        </w:r>
        <w:r w:rsidR="0020547B">
          <w:rPr>
            <w:noProof/>
            <w:webHidden/>
          </w:rPr>
          <w:fldChar w:fldCharType="begin"/>
        </w:r>
        <w:r w:rsidR="0020547B">
          <w:rPr>
            <w:noProof/>
            <w:webHidden/>
          </w:rPr>
          <w:instrText xml:space="preserve"> PAGEREF _Toc323632578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79" w:history="1">
        <w:r w:rsidR="0020547B" w:rsidRPr="00463E2D">
          <w:rPr>
            <w:rStyle w:val="Hyperlink"/>
            <w:noProof/>
          </w:rPr>
          <w:t>MomsrefusionAfgørelseNummer</w:t>
        </w:r>
        <w:r w:rsidR="0020547B">
          <w:rPr>
            <w:noProof/>
            <w:webHidden/>
          </w:rPr>
          <w:tab/>
        </w:r>
        <w:r w:rsidR="0020547B">
          <w:rPr>
            <w:noProof/>
            <w:webHidden/>
          </w:rPr>
          <w:fldChar w:fldCharType="begin"/>
        </w:r>
        <w:r w:rsidR="0020547B">
          <w:rPr>
            <w:noProof/>
            <w:webHidden/>
          </w:rPr>
          <w:instrText xml:space="preserve"> PAGEREF _Toc323632579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0" w:history="1">
        <w:r w:rsidR="0020547B" w:rsidRPr="00463E2D">
          <w:rPr>
            <w:rStyle w:val="Hyperlink"/>
            <w:noProof/>
          </w:rPr>
          <w:t>MomsrefusionAfgørelseStatus</w:t>
        </w:r>
        <w:r w:rsidR="0020547B">
          <w:rPr>
            <w:noProof/>
            <w:webHidden/>
          </w:rPr>
          <w:tab/>
        </w:r>
        <w:r w:rsidR="0020547B">
          <w:rPr>
            <w:noProof/>
            <w:webHidden/>
          </w:rPr>
          <w:fldChar w:fldCharType="begin"/>
        </w:r>
        <w:r w:rsidR="0020547B">
          <w:rPr>
            <w:noProof/>
            <w:webHidden/>
          </w:rPr>
          <w:instrText xml:space="preserve"> PAGEREF _Toc323632580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1" w:history="1">
        <w:r w:rsidR="0020547B" w:rsidRPr="00463E2D">
          <w:rPr>
            <w:rStyle w:val="Hyperlink"/>
            <w:noProof/>
          </w:rPr>
          <w:t>MomsrefusionAfgørelseUdbetalingDato</w:t>
        </w:r>
        <w:r w:rsidR="0020547B">
          <w:rPr>
            <w:noProof/>
            <w:webHidden/>
          </w:rPr>
          <w:tab/>
        </w:r>
        <w:r w:rsidR="0020547B">
          <w:rPr>
            <w:noProof/>
            <w:webHidden/>
          </w:rPr>
          <w:fldChar w:fldCharType="begin"/>
        </w:r>
        <w:r w:rsidR="0020547B">
          <w:rPr>
            <w:noProof/>
            <w:webHidden/>
          </w:rPr>
          <w:instrText xml:space="preserve"> PAGEREF _Toc323632581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2" w:history="1">
        <w:r w:rsidR="0020547B" w:rsidRPr="00463E2D">
          <w:rPr>
            <w:rStyle w:val="Hyperlink"/>
            <w:noProof/>
          </w:rPr>
          <w:t>MomsrefusionAfgørelseVersionDato</w:t>
        </w:r>
        <w:r w:rsidR="0020547B">
          <w:rPr>
            <w:noProof/>
            <w:webHidden/>
          </w:rPr>
          <w:tab/>
        </w:r>
        <w:r w:rsidR="0020547B">
          <w:rPr>
            <w:noProof/>
            <w:webHidden/>
          </w:rPr>
          <w:fldChar w:fldCharType="begin"/>
        </w:r>
        <w:r w:rsidR="0020547B">
          <w:rPr>
            <w:noProof/>
            <w:webHidden/>
          </w:rPr>
          <w:instrText xml:space="preserve"> PAGEREF _Toc323632582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3" w:history="1">
        <w:r w:rsidR="0020547B" w:rsidRPr="00463E2D">
          <w:rPr>
            <w:rStyle w:val="Hyperlink"/>
            <w:noProof/>
          </w:rPr>
          <w:t>MomsrefusionAktivtFuldmagtsforholdMarkering</w:t>
        </w:r>
        <w:r w:rsidR="0020547B">
          <w:rPr>
            <w:noProof/>
            <w:webHidden/>
          </w:rPr>
          <w:tab/>
        </w:r>
        <w:r w:rsidR="0020547B">
          <w:rPr>
            <w:noProof/>
            <w:webHidden/>
          </w:rPr>
          <w:fldChar w:fldCharType="begin"/>
        </w:r>
        <w:r w:rsidR="0020547B">
          <w:rPr>
            <w:noProof/>
            <w:webHidden/>
          </w:rPr>
          <w:instrText xml:space="preserve"> PAGEREF _Toc323632583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4" w:history="1">
        <w:r w:rsidR="0020547B" w:rsidRPr="00463E2D">
          <w:rPr>
            <w:rStyle w:val="Hyperlink"/>
            <w:noProof/>
          </w:rPr>
          <w:t>MomsrefusionAktørTransportMarkering</w:t>
        </w:r>
        <w:r w:rsidR="0020547B">
          <w:rPr>
            <w:noProof/>
            <w:webHidden/>
          </w:rPr>
          <w:tab/>
        </w:r>
        <w:r w:rsidR="0020547B">
          <w:rPr>
            <w:noProof/>
            <w:webHidden/>
          </w:rPr>
          <w:fldChar w:fldCharType="begin"/>
        </w:r>
        <w:r w:rsidR="0020547B">
          <w:rPr>
            <w:noProof/>
            <w:webHidden/>
          </w:rPr>
          <w:instrText xml:space="preserve"> PAGEREF _Toc323632584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5" w:history="1">
        <w:r w:rsidR="0020547B" w:rsidRPr="00463E2D">
          <w:rPr>
            <w:rStyle w:val="Hyperlink"/>
            <w:noProof/>
          </w:rPr>
          <w:t>MomsrefusionAnsøgningDataErklæringAccepteret</w:t>
        </w:r>
        <w:r w:rsidR="0020547B">
          <w:rPr>
            <w:noProof/>
            <w:webHidden/>
          </w:rPr>
          <w:tab/>
        </w:r>
        <w:r w:rsidR="0020547B">
          <w:rPr>
            <w:noProof/>
            <w:webHidden/>
          </w:rPr>
          <w:fldChar w:fldCharType="begin"/>
        </w:r>
        <w:r w:rsidR="0020547B">
          <w:rPr>
            <w:noProof/>
            <w:webHidden/>
          </w:rPr>
          <w:instrText xml:space="preserve"> PAGEREF _Toc323632585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6" w:history="1">
        <w:r w:rsidR="0020547B" w:rsidRPr="00463E2D">
          <w:rPr>
            <w:rStyle w:val="Hyperlink"/>
            <w:noProof/>
          </w:rPr>
          <w:t>MomsrefusionAnsøgningDataID</w:t>
        </w:r>
        <w:r w:rsidR="0020547B">
          <w:rPr>
            <w:noProof/>
            <w:webHidden/>
          </w:rPr>
          <w:tab/>
        </w:r>
        <w:r w:rsidR="0020547B">
          <w:rPr>
            <w:noProof/>
            <w:webHidden/>
          </w:rPr>
          <w:fldChar w:fldCharType="begin"/>
        </w:r>
        <w:r w:rsidR="0020547B">
          <w:rPr>
            <w:noProof/>
            <w:webHidden/>
          </w:rPr>
          <w:instrText xml:space="preserve"> PAGEREF _Toc323632586 \h </w:instrText>
        </w:r>
        <w:r w:rsidR="0020547B">
          <w:rPr>
            <w:noProof/>
            <w:webHidden/>
          </w:rPr>
        </w:r>
        <w:r w:rsidR="0020547B">
          <w:rPr>
            <w:noProof/>
            <w:webHidden/>
          </w:rPr>
          <w:fldChar w:fldCharType="separate"/>
        </w:r>
        <w:r w:rsidR="0020547B">
          <w:rPr>
            <w:noProof/>
            <w:webHidden/>
          </w:rPr>
          <w:t>98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7" w:history="1">
        <w:r w:rsidR="0020547B" w:rsidRPr="00463E2D">
          <w:rPr>
            <w:rStyle w:val="Hyperlink"/>
            <w:noProof/>
          </w:rPr>
          <w:t>MomsrefusionAnsøgningDataModtagDato</w:t>
        </w:r>
        <w:r w:rsidR="0020547B">
          <w:rPr>
            <w:noProof/>
            <w:webHidden/>
          </w:rPr>
          <w:tab/>
        </w:r>
        <w:r w:rsidR="0020547B">
          <w:rPr>
            <w:noProof/>
            <w:webHidden/>
          </w:rPr>
          <w:fldChar w:fldCharType="begin"/>
        </w:r>
        <w:r w:rsidR="0020547B">
          <w:rPr>
            <w:noProof/>
            <w:webHidden/>
          </w:rPr>
          <w:instrText xml:space="preserve"> PAGEREF _Toc323632587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8" w:history="1">
        <w:r w:rsidR="0020547B" w:rsidRPr="00463E2D">
          <w:rPr>
            <w:rStyle w:val="Hyperlink"/>
            <w:noProof/>
          </w:rPr>
          <w:t>MomsrefusionAnsøgningDataStatus</w:t>
        </w:r>
        <w:r w:rsidR="0020547B">
          <w:rPr>
            <w:noProof/>
            <w:webHidden/>
          </w:rPr>
          <w:tab/>
        </w:r>
        <w:r w:rsidR="0020547B">
          <w:rPr>
            <w:noProof/>
            <w:webHidden/>
          </w:rPr>
          <w:fldChar w:fldCharType="begin"/>
        </w:r>
        <w:r w:rsidR="0020547B">
          <w:rPr>
            <w:noProof/>
            <w:webHidden/>
          </w:rPr>
          <w:instrText xml:space="preserve"> PAGEREF _Toc323632588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89" w:history="1">
        <w:r w:rsidR="0020547B" w:rsidRPr="00463E2D">
          <w:rPr>
            <w:rStyle w:val="Hyperlink"/>
            <w:noProof/>
          </w:rPr>
          <w:t>MomsrefusionAnsøgningDataStatusDato</w:t>
        </w:r>
        <w:r w:rsidR="0020547B">
          <w:rPr>
            <w:noProof/>
            <w:webHidden/>
          </w:rPr>
          <w:tab/>
        </w:r>
        <w:r w:rsidR="0020547B">
          <w:rPr>
            <w:noProof/>
            <w:webHidden/>
          </w:rPr>
          <w:fldChar w:fldCharType="begin"/>
        </w:r>
        <w:r w:rsidR="0020547B">
          <w:rPr>
            <w:noProof/>
            <w:webHidden/>
          </w:rPr>
          <w:instrText xml:space="preserve"> PAGEREF _Toc323632589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0" w:history="1">
        <w:r w:rsidR="0020547B" w:rsidRPr="00463E2D">
          <w:rPr>
            <w:rStyle w:val="Hyperlink"/>
            <w:noProof/>
          </w:rPr>
          <w:t>MomsrefusionAnsøgningDataTransportMarkering</w:t>
        </w:r>
        <w:r w:rsidR="0020547B">
          <w:rPr>
            <w:noProof/>
            <w:webHidden/>
          </w:rPr>
          <w:tab/>
        </w:r>
        <w:r w:rsidR="0020547B">
          <w:rPr>
            <w:noProof/>
            <w:webHidden/>
          </w:rPr>
          <w:fldChar w:fldCharType="begin"/>
        </w:r>
        <w:r w:rsidR="0020547B">
          <w:rPr>
            <w:noProof/>
            <w:webHidden/>
          </w:rPr>
          <w:instrText xml:space="preserve"> PAGEREF _Toc323632590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1" w:history="1">
        <w:r w:rsidR="0020547B" w:rsidRPr="00463E2D">
          <w:rPr>
            <w:rStyle w:val="Hyperlink"/>
            <w:noProof/>
          </w:rPr>
          <w:t>MomsrefusionAnsøgningDataVersionDato</w:t>
        </w:r>
        <w:r w:rsidR="0020547B">
          <w:rPr>
            <w:noProof/>
            <w:webHidden/>
          </w:rPr>
          <w:tab/>
        </w:r>
        <w:r w:rsidR="0020547B">
          <w:rPr>
            <w:noProof/>
            <w:webHidden/>
          </w:rPr>
          <w:fldChar w:fldCharType="begin"/>
        </w:r>
        <w:r w:rsidR="0020547B">
          <w:rPr>
            <w:noProof/>
            <w:webHidden/>
          </w:rPr>
          <w:instrText xml:space="preserve"> PAGEREF _Toc323632591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2" w:history="1">
        <w:r w:rsidR="0020547B" w:rsidRPr="00463E2D">
          <w:rPr>
            <w:rStyle w:val="Hyperlink"/>
            <w:noProof/>
          </w:rPr>
          <w:t>MomsrefusionAnsøgningLynopretID</w:t>
        </w:r>
        <w:r w:rsidR="0020547B">
          <w:rPr>
            <w:noProof/>
            <w:webHidden/>
          </w:rPr>
          <w:tab/>
        </w:r>
        <w:r w:rsidR="0020547B">
          <w:rPr>
            <w:noProof/>
            <w:webHidden/>
          </w:rPr>
          <w:fldChar w:fldCharType="begin"/>
        </w:r>
        <w:r w:rsidR="0020547B">
          <w:rPr>
            <w:noProof/>
            <w:webHidden/>
          </w:rPr>
          <w:instrText xml:space="preserve"> PAGEREF _Toc323632592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3" w:history="1">
        <w:r w:rsidR="0020547B" w:rsidRPr="00463E2D">
          <w:rPr>
            <w:rStyle w:val="Hyperlink"/>
            <w:noProof/>
          </w:rPr>
          <w:t>MomsrefusionAnsøgningStamDataID</w:t>
        </w:r>
        <w:r w:rsidR="0020547B">
          <w:rPr>
            <w:noProof/>
            <w:webHidden/>
          </w:rPr>
          <w:tab/>
        </w:r>
        <w:r w:rsidR="0020547B">
          <w:rPr>
            <w:noProof/>
            <w:webHidden/>
          </w:rPr>
          <w:fldChar w:fldCharType="begin"/>
        </w:r>
        <w:r w:rsidR="0020547B">
          <w:rPr>
            <w:noProof/>
            <w:webHidden/>
          </w:rPr>
          <w:instrText xml:space="preserve"> PAGEREF _Toc323632593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4" w:history="1">
        <w:r w:rsidR="0020547B" w:rsidRPr="00463E2D">
          <w:rPr>
            <w:rStyle w:val="Hyperlink"/>
            <w:noProof/>
          </w:rPr>
          <w:t>MomsrefusionAnsøgningStamDataKladdeDato</w:t>
        </w:r>
        <w:r w:rsidR="0020547B">
          <w:rPr>
            <w:noProof/>
            <w:webHidden/>
          </w:rPr>
          <w:tab/>
        </w:r>
        <w:r w:rsidR="0020547B">
          <w:rPr>
            <w:noProof/>
            <w:webHidden/>
          </w:rPr>
          <w:fldChar w:fldCharType="begin"/>
        </w:r>
        <w:r w:rsidR="0020547B">
          <w:rPr>
            <w:noProof/>
            <w:webHidden/>
          </w:rPr>
          <w:instrText xml:space="preserve"> PAGEREF _Toc323632594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5" w:history="1">
        <w:r w:rsidR="0020547B" w:rsidRPr="00463E2D">
          <w:rPr>
            <w:rStyle w:val="Hyperlink"/>
            <w:noProof/>
          </w:rPr>
          <w:t>MomsrefusionAnsøgningStamDataKladdeID</w:t>
        </w:r>
        <w:r w:rsidR="0020547B">
          <w:rPr>
            <w:noProof/>
            <w:webHidden/>
          </w:rPr>
          <w:tab/>
        </w:r>
        <w:r w:rsidR="0020547B">
          <w:rPr>
            <w:noProof/>
            <w:webHidden/>
          </w:rPr>
          <w:fldChar w:fldCharType="begin"/>
        </w:r>
        <w:r w:rsidR="0020547B">
          <w:rPr>
            <w:noProof/>
            <w:webHidden/>
          </w:rPr>
          <w:instrText xml:space="preserve"> PAGEREF _Toc323632595 \h </w:instrText>
        </w:r>
        <w:r w:rsidR="0020547B">
          <w:rPr>
            <w:noProof/>
            <w:webHidden/>
          </w:rPr>
        </w:r>
        <w:r w:rsidR="0020547B">
          <w:rPr>
            <w:noProof/>
            <w:webHidden/>
          </w:rPr>
          <w:fldChar w:fldCharType="separate"/>
        </w:r>
        <w:r w:rsidR="0020547B">
          <w:rPr>
            <w:noProof/>
            <w:webHidden/>
          </w:rPr>
          <w:t>99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6" w:history="1">
        <w:r w:rsidR="0020547B" w:rsidRPr="00463E2D">
          <w:rPr>
            <w:rStyle w:val="Hyperlink"/>
            <w:noProof/>
          </w:rPr>
          <w:t>MomsrefusionAnsøgningStamDataKladdeIndhold</w:t>
        </w:r>
        <w:r w:rsidR="0020547B">
          <w:rPr>
            <w:noProof/>
            <w:webHidden/>
          </w:rPr>
          <w:tab/>
        </w:r>
        <w:r w:rsidR="0020547B">
          <w:rPr>
            <w:noProof/>
            <w:webHidden/>
          </w:rPr>
          <w:fldChar w:fldCharType="begin"/>
        </w:r>
        <w:r w:rsidR="0020547B">
          <w:rPr>
            <w:noProof/>
            <w:webHidden/>
          </w:rPr>
          <w:instrText xml:space="preserve"> PAGEREF _Toc323632596 \h </w:instrText>
        </w:r>
        <w:r w:rsidR="0020547B">
          <w:rPr>
            <w:noProof/>
            <w:webHidden/>
          </w:rPr>
        </w:r>
        <w:r w:rsidR="0020547B">
          <w:rPr>
            <w:noProof/>
            <w:webHidden/>
          </w:rPr>
          <w:fldChar w:fldCharType="separate"/>
        </w:r>
        <w:r w:rsidR="0020547B">
          <w:rPr>
            <w:noProof/>
            <w:webHidden/>
          </w:rPr>
          <w:t>100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7" w:history="1">
        <w:r w:rsidR="0020547B" w:rsidRPr="00463E2D">
          <w:rPr>
            <w:rStyle w:val="Hyperlink"/>
            <w:noProof/>
          </w:rPr>
          <w:t>MomsrefusionAnsøgningStamDataKladdeSlutDato</w:t>
        </w:r>
        <w:r w:rsidR="0020547B">
          <w:rPr>
            <w:noProof/>
            <w:webHidden/>
          </w:rPr>
          <w:tab/>
        </w:r>
        <w:r w:rsidR="0020547B">
          <w:rPr>
            <w:noProof/>
            <w:webHidden/>
          </w:rPr>
          <w:fldChar w:fldCharType="begin"/>
        </w:r>
        <w:r w:rsidR="0020547B">
          <w:rPr>
            <w:noProof/>
            <w:webHidden/>
          </w:rPr>
          <w:instrText xml:space="preserve"> PAGEREF _Toc323632597 \h </w:instrText>
        </w:r>
        <w:r w:rsidR="0020547B">
          <w:rPr>
            <w:noProof/>
            <w:webHidden/>
          </w:rPr>
        </w:r>
        <w:r w:rsidR="0020547B">
          <w:rPr>
            <w:noProof/>
            <w:webHidden/>
          </w:rPr>
          <w:fldChar w:fldCharType="separate"/>
        </w:r>
        <w:r w:rsidR="0020547B">
          <w:rPr>
            <w:noProof/>
            <w:webHidden/>
          </w:rPr>
          <w:t>100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8" w:history="1">
        <w:r w:rsidR="0020547B" w:rsidRPr="00463E2D">
          <w:rPr>
            <w:rStyle w:val="Hyperlink"/>
            <w:noProof/>
          </w:rPr>
          <w:t>MomsrefusionAnsøgningStamDataKladdeStartDato</w:t>
        </w:r>
        <w:r w:rsidR="0020547B">
          <w:rPr>
            <w:noProof/>
            <w:webHidden/>
          </w:rPr>
          <w:tab/>
        </w:r>
        <w:r w:rsidR="0020547B">
          <w:rPr>
            <w:noProof/>
            <w:webHidden/>
          </w:rPr>
          <w:fldChar w:fldCharType="begin"/>
        </w:r>
        <w:r w:rsidR="0020547B">
          <w:rPr>
            <w:noProof/>
            <w:webHidden/>
          </w:rPr>
          <w:instrText xml:space="preserve"> PAGEREF _Toc323632598 \h </w:instrText>
        </w:r>
        <w:r w:rsidR="0020547B">
          <w:rPr>
            <w:noProof/>
            <w:webHidden/>
          </w:rPr>
        </w:r>
        <w:r w:rsidR="0020547B">
          <w:rPr>
            <w:noProof/>
            <w:webHidden/>
          </w:rPr>
          <w:fldChar w:fldCharType="separate"/>
        </w:r>
        <w:r w:rsidR="0020547B">
          <w:rPr>
            <w:noProof/>
            <w:webHidden/>
          </w:rPr>
          <w:t>100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599" w:history="1">
        <w:r w:rsidR="0020547B" w:rsidRPr="00463E2D">
          <w:rPr>
            <w:rStyle w:val="Hyperlink"/>
            <w:noProof/>
          </w:rPr>
          <w:t>MomsrefusionAnsøgningStamDataKontoIndehaversType</w:t>
        </w:r>
        <w:r w:rsidR="0020547B">
          <w:rPr>
            <w:noProof/>
            <w:webHidden/>
          </w:rPr>
          <w:tab/>
        </w:r>
        <w:r w:rsidR="0020547B">
          <w:rPr>
            <w:noProof/>
            <w:webHidden/>
          </w:rPr>
          <w:fldChar w:fldCharType="begin"/>
        </w:r>
        <w:r w:rsidR="0020547B">
          <w:rPr>
            <w:noProof/>
            <w:webHidden/>
          </w:rPr>
          <w:instrText xml:space="preserve"> PAGEREF _Toc323632599 \h </w:instrText>
        </w:r>
        <w:r w:rsidR="0020547B">
          <w:rPr>
            <w:noProof/>
            <w:webHidden/>
          </w:rPr>
        </w:r>
        <w:r w:rsidR="0020547B">
          <w:rPr>
            <w:noProof/>
            <w:webHidden/>
          </w:rPr>
          <w:fldChar w:fldCharType="separate"/>
        </w:r>
        <w:r w:rsidR="0020547B">
          <w:rPr>
            <w:noProof/>
            <w:webHidden/>
          </w:rPr>
          <w:t>100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0" w:history="1">
        <w:r w:rsidR="0020547B" w:rsidRPr="00463E2D">
          <w:rPr>
            <w:rStyle w:val="Hyperlink"/>
            <w:noProof/>
          </w:rPr>
          <w:t>MomsrefusionAnsøgningStamDataNummer</w:t>
        </w:r>
        <w:r w:rsidR="0020547B">
          <w:rPr>
            <w:noProof/>
            <w:webHidden/>
          </w:rPr>
          <w:tab/>
        </w:r>
        <w:r w:rsidR="0020547B">
          <w:rPr>
            <w:noProof/>
            <w:webHidden/>
          </w:rPr>
          <w:fldChar w:fldCharType="begin"/>
        </w:r>
        <w:r w:rsidR="0020547B">
          <w:rPr>
            <w:noProof/>
            <w:webHidden/>
          </w:rPr>
          <w:instrText xml:space="preserve"> PAGEREF _Toc323632600 \h </w:instrText>
        </w:r>
        <w:r w:rsidR="0020547B">
          <w:rPr>
            <w:noProof/>
            <w:webHidden/>
          </w:rPr>
        </w:r>
        <w:r w:rsidR="0020547B">
          <w:rPr>
            <w:noProof/>
            <w:webHidden/>
          </w:rPr>
          <w:fldChar w:fldCharType="separate"/>
        </w:r>
        <w:r w:rsidR="0020547B">
          <w:rPr>
            <w:noProof/>
            <w:webHidden/>
          </w:rPr>
          <w:t>100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1" w:history="1">
        <w:r w:rsidR="0020547B" w:rsidRPr="00463E2D">
          <w:rPr>
            <w:rStyle w:val="Hyperlink"/>
            <w:noProof/>
          </w:rPr>
          <w:t>MomsrefusionAnsøgningStamDataSlutDato</w:t>
        </w:r>
        <w:r w:rsidR="0020547B">
          <w:rPr>
            <w:noProof/>
            <w:webHidden/>
          </w:rPr>
          <w:tab/>
        </w:r>
        <w:r w:rsidR="0020547B">
          <w:rPr>
            <w:noProof/>
            <w:webHidden/>
          </w:rPr>
          <w:fldChar w:fldCharType="begin"/>
        </w:r>
        <w:r w:rsidR="0020547B">
          <w:rPr>
            <w:noProof/>
            <w:webHidden/>
          </w:rPr>
          <w:instrText xml:space="preserve"> PAGEREF _Toc323632601 \h </w:instrText>
        </w:r>
        <w:r w:rsidR="0020547B">
          <w:rPr>
            <w:noProof/>
            <w:webHidden/>
          </w:rPr>
        </w:r>
        <w:r w:rsidR="0020547B">
          <w:rPr>
            <w:noProof/>
            <w:webHidden/>
          </w:rPr>
          <w:fldChar w:fldCharType="separate"/>
        </w:r>
        <w:r w:rsidR="0020547B">
          <w:rPr>
            <w:noProof/>
            <w:webHidden/>
          </w:rPr>
          <w:t>101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2" w:history="1">
        <w:r w:rsidR="0020547B" w:rsidRPr="00463E2D">
          <w:rPr>
            <w:rStyle w:val="Hyperlink"/>
            <w:noProof/>
          </w:rPr>
          <w:t>MomsrefusionAnsøgningStamDataStartDato</w:t>
        </w:r>
        <w:r w:rsidR="0020547B">
          <w:rPr>
            <w:noProof/>
            <w:webHidden/>
          </w:rPr>
          <w:tab/>
        </w:r>
        <w:r w:rsidR="0020547B">
          <w:rPr>
            <w:noProof/>
            <w:webHidden/>
          </w:rPr>
          <w:fldChar w:fldCharType="begin"/>
        </w:r>
        <w:r w:rsidR="0020547B">
          <w:rPr>
            <w:noProof/>
            <w:webHidden/>
          </w:rPr>
          <w:instrText xml:space="preserve"> PAGEREF _Toc323632602 \h </w:instrText>
        </w:r>
        <w:r w:rsidR="0020547B">
          <w:rPr>
            <w:noProof/>
            <w:webHidden/>
          </w:rPr>
        </w:r>
        <w:r w:rsidR="0020547B">
          <w:rPr>
            <w:noProof/>
            <w:webHidden/>
          </w:rPr>
          <w:fldChar w:fldCharType="separate"/>
        </w:r>
        <w:r w:rsidR="0020547B">
          <w:rPr>
            <w:noProof/>
            <w:webHidden/>
          </w:rPr>
          <w:t>101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3" w:history="1">
        <w:r w:rsidR="0020547B" w:rsidRPr="00463E2D">
          <w:rPr>
            <w:rStyle w:val="Hyperlink"/>
            <w:noProof/>
          </w:rPr>
          <w:t>MomsrefusionAnsøgningStamDataType</w:t>
        </w:r>
        <w:r w:rsidR="0020547B">
          <w:rPr>
            <w:noProof/>
            <w:webHidden/>
          </w:rPr>
          <w:tab/>
        </w:r>
        <w:r w:rsidR="0020547B">
          <w:rPr>
            <w:noProof/>
            <w:webHidden/>
          </w:rPr>
          <w:fldChar w:fldCharType="begin"/>
        </w:r>
        <w:r w:rsidR="0020547B">
          <w:rPr>
            <w:noProof/>
            <w:webHidden/>
          </w:rPr>
          <w:instrText xml:space="preserve"> PAGEREF _Toc323632603 \h </w:instrText>
        </w:r>
        <w:r w:rsidR="0020547B">
          <w:rPr>
            <w:noProof/>
            <w:webHidden/>
          </w:rPr>
        </w:r>
        <w:r w:rsidR="0020547B">
          <w:rPr>
            <w:noProof/>
            <w:webHidden/>
          </w:rPr>
          <w:fldChar w:fldCharType="separate"/>
        </w:r>
        <w:r w:rsidR="0020547B">
          <w:rPr>
            <w:noProof/>
            <w:webHidden/>
          </w:rPr>
          <w:t>101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4" w:history="1">
        <w:r w:rsidR="0020547B" w:rsidRPr="00463E2D">
          <w:rPr>
            <w:rStyle w:val="Hyperlink"/>
            <w:noProof/>
          </w:rPr>
          <w:t>MomsrefusionAnsøgningStamDataVersionDato</w:t>
        </w:r>
        <w:r w:rsidR="0020547B">
          <w:rPr>
            <w:noProof/>
            <w:webHidden/>
          </w:rPr>
          <w:tab/>
        </w:r>
        <w:r w:rsidR="0020547B">
          <w:rPr>
            <w:noProof/>
            <w:webHidden/>
          </w:rPr>
          <w:fldChar w:fldCharType="begin"/>
        </w:r>
        <w:r w:rsidR="0020547B">
          <w:rPr>
            <w:noProof/>
            <w:webHidden/>
          </w:rPr>
          <w:instrText xml:space="preserve"> PAGEREF _Toc323632604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5" w:history="1">
        <w:r w:rsidR="0020547B" w:rsidRPr="00463E2D">
          <w:rPr>
            <w:rStyle w:val="Hyperlink"/>
            <w:noProof/>
          </w:rPr>
          <w:t>MomsrefusionBehandletMarkering</w:t>
        </w:r>
        <w:r w:rsidR="0020547B">
          <w:rPr>
            <w:noProof/>
            <w:webHidden/>
          </w:rPr>
          <w:tab/>
        </w:r>
        <w:r w:rsidR="0020547B">
          <w:rPr>
            <w:noProof/>
            <w:webHidden/>
          </w:rPr>
          <w:fldChar w:fldCharType="begin"/>
        </w:r>
        <w:r w:rsidR="0020547B">
          <w:rPr>
            <w:noProof/>
            <w:webHidden/>
          </w:rPr>
          <w:instrText xml:space="preserve"> PAGEREF _Toc323632605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6" w:history="1">
        <w:r w:rsidR="0020547B" w:rsidRPr="00463E2D">
          <w:rPr>
            <w:rStyle w:val="Hyperlink"/>
            <w:noProof/>
          </w:rPr>
          <w:t>MomsrefusionBeløbGruppering</w:t>
        </w:r>
        <w:r w:rsidR="0020547B">
          <w:rPr>
            <w:noProof/>
            <w:webHidden/>
          </w:rPr>
          <w:tab/>
        </w:r>
        <w:r w:rsidR="0020547B">
          <w:rPr>
            <w:noProof/>
            <w:webHidden/>
          </w:rPr>
          <w:fldChar w:fldCharType="begin"/>
        </w:r>
        <w:r w:rsidR="0020547B">
          <w:rPr>
            <w:noProof/>
            <w:webHidden/>
          </w:rPr>
          <w:instrText xml:space="preserve"> PAGEREF _Toc323632606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7" w:history="1">
        <w:r w:rsidR="0020547B" w:rsidRPr="00463E2D">
          <w:rPr>
            <w:rStyle w:val="Hyperlink"/>
            <w:noProof/>
          </w:rPr>
          <w:t>MomsrefusionDokumentID</w:t>
        </w:r>
        <w:r w:rsidR="0020547B">
          <w:rPr>
            <w:noProof/>
            <w:webHidden/>
          </w:rPr>
          <w:tab/>
        </w:r>
        <w:r w:rsidR="0020547B">
          <w:rPr>
            <w:noProof/>
            <w:webHidden/>
          </w:rPr>
          <w:fldChar w:fldCharType="begin"/>
        </w:r>
        <w:r w:rsidR="0020547B">
          <w:rPr>
            <w:noProof/>
            <w:webHidden/>
          </w:rPr>
          <w:instrText xml:space="preserve"> PAGEREF _Toc323632607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8" w:history="1">
        <w:r w:rsidR="0020547B" w:rsidRPr="00463E2D">
          <w:rPr>
            <w:rStyle w:val="Hyperlink"/>
            <w:noProof/>
          </w:rPr>
          <w:t>MomsrefusionEUBeskedBeskedDatoTid</w:t>
        </w:r>
        <w:r w:rsidR="0020547B">
          <w:rPr>
            <w:noProof/>
            <w:webHidden/>
          </w:rPr>
          <w:tab/>
        </w:r>
        <w:r w:rsidR="0020547B">
          <w:rPr>
            <w:noProof/>
            <w:webHidden/>
          </w:rPr>
          <w:fldChar w:fldCharType="begin"/>
        </w:r>
        <w:r w:rsidR="0020547B">
          <w:rPr>
            <w:noProof/>
            <w:webHidden/>
          </w:rPr>
          <w:instrText xml:space="preserve"> PAGEREF _Toc323632608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09" w:history="1">
        <w:r w:rsidR="0020547B" w:rsidRPr="00463E2D">
          <w:rPr>
            <w:rStyle w:val="Hyperlink"/>
            <w:noProof/>
          </w:rPr>
          <w:t>MomsrefusionEUBeskedBeskedID</w:t>
        </w:r>
        <w:r w:rsidR="0020547B">
          <w:rPr>
            <w:noProof/>
            <w:webHidden/>
          </w:rPr>
          <w:tab/>
        </w:r>
        <w:r w:rsidR="0020547B">
          <w:rPr>
            <w:noProof/>
            <w:webHidden/>
          </w:rPr>
          <w:fldChar w:fldCharType="begin"/>
        </w:r>
        <w:r w:rsidR="0020547B">
          <w:rPr>
            <w:noProof/>
            <w:webHidden/>
          </w:rPr>
          <w:instrText xml:space="preserve"> PAGEREF _Toc323632609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0" w:history="1">
        <w:r w:rsidR="0020547B" w:rsidRPr="00463E2D">
          <w:rPr>
            <w:rStyle w:val="Hyperlink"/>
            <w:noProof/>
          </w:rPr>
          <w:t>MomsrefusionEUBeskedKorrelationID</w:t>
        </w:r>
        <w:r w:rsidR="0020547B">
          <w:rPr>
            <w:noProof/>
            <w:webHidden/>
          </w:rPr>
          <w:tab/>
        </w:r>
        <w:r w:rsidR="0020547B">
          <w:rPr>
            <w:noProof/>
            <w:webHidden/>
          </w:rPr>
          <w:fldChar w:fldCharType="begin"/>
        </w:r>
        <w:r w:rsidR="0020547B">
          <w:rPr>
            <w:noProof/>
            <w:webHidden/>
          </w:rPr>
          <w:instrText xml:space="preserve"> PAGEREF _Toc323632610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1" w:history="1">
        <w:r w:rsidR="0020547B" w:rsidRPr="00463E2D">
          <w:rPr>
            <w:rStyle w:val="Hyperlink"/>
            <w:noProof/>
          </w:rPr>
          <w:t>MomsrefusionEUBeskedSprog</w:t>
        </w:r>
        <w:r w:rsidR="0020547B">
          <w:rPr>
            <w:noProof/>
            <w:webHidden/>
          </w:rPr>
          <w:tab/>
        </w:r>
        <w:r w:rsidR="0020547B">
          <w:rPr>
            <w:noProof/>
            <w:webHidden/>
          </w:rPr>
          <w:fldChar w:fldCharType="begin"/>
        </w:r>
        <w:r w:rsidR="0020547B">
          <w:rPr>
            <w:noProof/>
            <w:webHidden/>
          </w:rPr>
          <w:instrText xml:space="preserve"> PAGEREF _Toc323632611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2" w:history="1">
        <w:r w:rsidR="0020547B" w:rsidRPr="00463E2D">
          <w:rPr>
            <w:rStyle w:val="Hyperlink"/>
            <w:noProof/>
          </w:rPr>
          <w:t>MomsrefusionEUBeskedSvarPåkrævetDato</w:t>
        </w:r>
        <w:r w:rsidR="0020547B">
          <w:rPr>
            <w:noProof/>
            <w:webHidden/>
          </w:rPr>
          <w:tab/>
        </w:r>
        <w:r w:rsidR="0020547B">
          <w:rPr>
            <w:noProof/>
            <w:webHidden/>
          </w:rPr>
          <w:fldChar w:fldCharType="begin"/>
        </w:r>
        <w:r w:rsidR="0020547B">
          <w:rPr>
            <w:noProof/>
            <w:webHidden/>
          </w:rPr>
          <w:instrText xml:space="preserve"> PAGEREF _Toc323632612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3" w:history="1">
        <w:r w:rsidR="0020547B" w:rsidRPr="00463E2D">
          <w:rPr>
            <w:rStyle w:val="Hyperlink"/>
            <w:noProof/>
          </w:rPr>
          <w:t>MomsrefusionErhvervsaktivitetKodeID</w:t>
        </w:r>
        <w:r w:rsidR="0020547B">
          <w:rPr>
            <w:noProof/>
            <w:webHidden/>
          </w:rPr>
          <w:tab/>
        </w:r>
        <w:r w:rsidR="0020547B">
          <w:rPr>
            <w:noProof/>
            <w:webHidden/>
          </w:rPr>
          <w:fldChar w:fldCharType="begin"/>
        </w:r>
        <w:r w:rsidR="0020547B">
          <w:rPr>
            <w:noProof/>
            <w:webHidden/>
          </w:rPr>
          <w:instrText xml:space="preserve"> PAGEREF _Toc323632613 \h </w:instrText>
        </w:r>
        <w:r w:rsidR="0020547B">
          <w:rPr>
            <w:noProof/>
            <w:webHidden/>
          </w:rPr>
        </w:r>
        <w:r w:rsidR="0020547B">
          <w:rPr>
            <w:noProof/>
            <w:webHidden/>
          </w:rPr>
          <w:fldChar w:fldCharType="separate"/>
        </w:r>
        <w:r w:rsidR="0020547B">
          <w:rPr>
            <w:noProof/>
            <w:webHidden/>
          </w:rPr>
          <w:t>102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4" w:history="1">
        <w:r w:rsidR="0020547B" w:rsidRPr="00463E2D">
          <w:rPr>
            <w:rStyle w:val="Hyperlink"/>
            <w:noProof/>
          </w:rPr>
          <w:t>MomsrefusionErhvervsaktivitetTekstID</w:t>
        </w:r>
        <w:r w:rsidR="0020547B">
          <w:rPr>
            <w:noProof/>
            <w:webHidden/>
          </w:rPr>
          <w:tab/>
        </w:r>
        <w:r w:rsidR="0020547B">
          <w:rPr>
            <w:noProof/>
            <w:webHidden/>
          </w:rPr>
          <w:fldChar w:fldCharType="begin"/>
        </w:r>
        <w:r w:rsidR="0020547B">
          <w:rPr>
            <w:noProof/>
            <w:webHidden/>
          </w:rPr>
          <w:instrText xml:space="preserve"> PAGEREF _Toc323632614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5" w:history="1">
        <w:r w:rsidR="0020547B" w:rsidRPr="00463E2D">
          <w:rPr>
            <w:rStyle w:val="Hyperlink"/>
            <w:noProof/>
          </w:rPr>
          <w:t>MomsrefusionForenkletFakturaMarkering</w:t>
        </w:r>
        <w:r w:rsidR="0020547B">
          <w:rPr>
            <w:noProof/>
            <w:webHidden/>
          </w:rPr>
          <w:tab/>
        </w:r>
        <w:r w:rsidR="0020547B">
          <w:rPr>
            <w:noProof/>
            <w:webHidden/>
          </w:rPr>
          <w:fldChar w:fldCharType="begin"/>
        </w:r>
        <w:r w:rsidR="0020547B">
          <w:rPr>
            <w:noProof/>
            <w:webHidden/>
          </w:rPr>
          <w:instrText xml:space="preserve"> PAGEREF _Toc323632615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6" w:history="1">
        <w:r w:rsidR="0020547B" w:rsidRPr="00463E2D">
          <w:rPr>
            <w:rStyle w:val="Hyperlink"/>
            <w:noProof/>
          </w:rPr>
          <w:t>MomsrefusionFristUdløbDato</w:t>
        </w:r>
        <w:r w:rsidR="0020547B">
          <w:rPr>
            <w:noProof/>
            <w:webHidden/>
          </w:rPr>
          <w:tab/>
        </w:r>
        <w:r w:rsidR="0020547B">
          <w:rPr>
            <w:noProof/>
            <w:webHidden/>
          </w:rPr>
          <w:fldChar w:fldCharType="begin"/>
        </w:r>
        <w:r w:rsidR="0020547B">
          <w:rPr>
            <w:noProof/>
            <w:webHidden/>
          </w:rPr>
          <w:instrText xml:space="preserve"> PAGEREF _Toc323632616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7" w:history="1">
        <w:r w:rsidR="0020547B" w:rsidRPr="00463E2D">
          <w:rPr>
            <w:rStyle w:val="Hyperlink"/>
            <w:noProof/>
          </w:rPr>
          <w:t>MomsrefusionGodkendTilladelseMarkering</w:t>
        </w:r>
        <w:r w:rsidR="0020547B">
          <w:rPr>
            <w:noProof/>
            <w:webHidden/>
          </w:rPr>
          <w:tab/>
        </w:r>
        <w:r w:rsidR="0020547B">
          <w:rPr>
            <w:noProof/>
            <w:webHidden/>
          </w:rPr>
          <w:fldChar w:fldCharType="begin"/>
        </w:r>
        <w:r w:rsidR="0020547B">
          <w:rPr>
            <w:noProof/>
            <w:webHidden/>
          </w:rPr>
          <w:instrText xml:space="preserve"> PAGEREF _Toc323632617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8" w:history="1">
        <w:r w:rsidR="0020547B" w:rsidRPr="00463E2D">
          <w:rPr>
            <w:rStyle w:val="Hyperlink"/>
            <w:noProof/>
          </w:rPr>
          <w:t>MomsrefusionKontaktOplysningAndenLokalID</w:t>
        </w:r>
        <w:r w:rsidR="0020547B">
          <w:rPr>
            <w:noProof/>
            <w:webHidden/>
          </w:rPr>
          <w:tab/>
        </w:r>
        <w:r w:rsidR="0020547B">
          <w:rPr>
            <w:noProof/>
            <w:webHidden/>
          </w:rPr>
          <w:fldChar w:fldCharType="begin"/>
        </w:r>
        <w:r w:rsidR="0020547B">
          <w:rPr>
            <w:noProof/>
            <w:webHidden/>
          </w:rPr>
          <w:instrText xml:space="preserve"> PAGEREF _Toc323632618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19" w:history="1">
        <w:r w:rsidR="0020547B" w:rsidRPr="00463E2D">
          <w:rPr>
            <w:rStyle w:val="Hyperlink"/>
            <w:noProof/>
          </w:rPr>
          <w:t>MomsrefusionKontaktOplysningBynavn</w:t>
        </w:r>
        <w:r w:rsidR="0020547B">
          <w:rPr>
            <w:noProof/>
            <w:webHidden/>
          </w:rPr>
          <w:tab/>
        </w:r>
        <w:r w:rsidR="0020547B">
          <w:rPr>
            <w:noProof/>
            <w:webHidden/>
          </w:rPr>
          <w:fldChar w:fldCharType="begin"/>
        </w:r>
        <w:r w:rsidR="0020547B">
          <w:rPr>
            <w:noProof/>
            <w:webHidden/>
          </w:rPr>
          <w:instrText xml:space="preserve"> PAGEREF _Toc323632619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0" w:history="1">
        <w:r w:rsidR="0020547B" w:rsidRPr="00463E2D">
          <w:rPr>
            <w:rStyle w:val="Hyperlink"/>
            <w:noProof/>
          </w:rPr>
          <w:t>MomsrefusionKontaktOplysningDistrikt</w:t>
        </w:r>
        <w:r w:rsidR="0020547B">
          <w:rPr>
            <w:noProof/>
            <w:webHidden/>
          </w:rPr>
          <w:tab/>
        </w:r>
        <w:r w:rsidR="0020547B">
          <w:rPr>
            <w:noProof/>
            <w:webHidden/>
          </w:rPr>
          <w:fldChar w:fldCharType="begin"/>
        </w:r>
        <w:r w:rsidR="0020547B">
          <w:rPr>
            <w:noProof/>
            <w:webHidden/>
          </w:rPr>
          <w:instrText xml:space="preserve"> PAGEREF _Toc323632620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1" w:history="1">
        <w:r w:rsidR="0020547B" w:rsidRPr="00463E2D">
          <w:rPr>
            <w:rStyle w:val="Hyperlink"/>
            <w:noProof/>
          </w:rPr>
          <w:t>MomsrefusionKontaktOplysningEmail</w:t>
        </w:r>
        <w:r w:rsidR="0020547B">
          <w:rPr>
            <w:noProof/>
            <w:webHidden/>
          </w:rPr>
          <w:tab/>
        </w:r>
        <w:r w:rsidR="0020547B">
          <w:rPr>
            <w:noProof/>
            <w:webHidden/>
          </w:rPr>
          <w:fldChar w:fldCharType="begin"/>
        </w:r>
        <w:r w:rsidR="0020547B">
          <w:rPr>
            <w:noProof/>
            <w:webHidden/>
          </w:rPr>
          <w:instrText xml:space="preserve"> PAGEREF _Toc323632621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2" w:history="1">
        <w:r w:rsidR="0020547B" w:rsidRPr="00463E2D">
          <w:rPr>
            <w:rStyle w:val="Hyperlink"/>
            <w:noProof/>
          </w:rPr>
          <w:t>MomsrefusionKontaktOplysningEtage</w:t>
        </w:r>
        <w:r w:rsidR="0020547B">
          <w:rPr>
            <w:noProof/>
            <w:webHidden/>
          </w:rPr>
          <w:tab/>
        </w:r>
        <w:r w:rsidR="0020547B">
          <w:rPr>
            <w:noProof/>
            <w:webHidden/>
          </w:rPr>
          <w:fldChar w:fldCharType="begin"/>
        </w:r>
        <w:r w:rsidR="0020547B">
          <w:rPr>
            <w:noProof/>
            <w:webHidden/>
          </w:rPr>
          <w:instrText xml:space="preserve"> PAGEREF _Toc323632622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3" w:history="1">
        <w:r w:rsidR="0020547B" w:rsidRPr="00463E2D">
          <w:rPr>
            <w:rStyle w:val="Hyperlink"/>
            <w:noProof/>
          </w:rPr>
          <w:t>MomsrefusionKontaktOplysningFriAdresse</w:t>
        </w:r>
        <w:r w:rsidR="0020547B">
          <w:rPr>
            <w:noProof/>
            <w:webHidden/>
          </w:rPr>
          <w:tab/>
        </w:r>
        <w:r w:rsidR="0020547B">
          <w:rPr>
            <w:noProof/>
            <w:webHidden/>
          </w:rPr>
          <w:fldChar w:fldCharType="begin"/>
        </w:r>
        <w:r w:rsidR="0020547B">
          <w:rPr>
            <w:noProof/>
            <w:webHidden/>
          </w:rPr>
          <w:instrText xml:space="preserve"> PAGEREF _Toc323632623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4" w:history="1">
        <w:r w:rsidR="0020547B" w:rsidRPr="00463E2D">
          <w:rPr>
            <w:rStyle w:val="Hyperlink"/>
            <w:noProof/>
          </w:rPr>
          <w:t>MomsrefusionKontaktOplysningHusnummer</w:t>
        </w:r>
        <w:r w:rsidR="0020547B">
          <w:rPr>
            <w:noProof/>
            <w:webHidden/>
          </w:rPr>
          <w:tab/>
        </w:r>
        <w:r w:rsidR="0020547B">
          <w:rPr>
            <w:noProof/>
            <w:webHidden/>
          </w:rPr>
          <w:fldChar w:fldCharType="begin"/>
        </w:r>
        <w:r w:rsidR="0020547B">
          <w:rPr>
            <w:noProof/>
            <w:webHidden/>
          </w:rPr>
          <w:instrText xml:space="preserve"> PAGEREF _Toc323632624 \h </w:instrText>
        </w:r>
        <w:r w:rsidR="0020547B">
          <w:rPr>
            <w:noProof/>
            <w:webHidden/>
          </w:rPr>
        </w:r>
        <w:r w:rsidR="0020547B">
          <w:rPr>
            <w:noProof/>
            <w:webHidden/>
          </w:rPr>
          <w:fldChar w:fldCharType="separate"/>
        </w:r>
        <w:r w:rsidR="0020547B">
          <w:rPr>
            <w:noProof/>
            <w:webHidden/>
          </w:rPr>
          <w:t>103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5" w:history="1">
        <w:r w:rsidR="0020547B" w:rsidRPr="00463E2D">
          <w:rPr>
            <w:rStyle w:val="Hyperlink"/>
            <w:noProof/>
          </w:rPr>
          <w:t>MomsrefusionKontaktOplysningKonkateneretAdresse</w:t>
        </w:r>
        <w:r w:rsidR="0020547B">
          <w:rPr>
            <w:noProof/>
            <w:webHidden/>
          </w:rPr>
          <w:tab/>
        </w:r>
        <w:r w:rsidR="0020547B">
          <w:rPr>
            <w:noProof/>
            <w:webHidden/>
          </w:rPr>
          <w:fldChar w:fldCharType="begin"/>
        </w:r>
        <w:r w:rsidR="0020547B">
          <w:rPr>
            <w:noProof/>
            <w:webHidden/>
          </w:rPr>
          <w:instrText xml:space="preserve"> PAGEREF _Toc323632625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6" w:history="1">
        <w:r w:rsidR="0020547B" w:rsidRPr="00463E2D">
          <w:rPr>
            <w:rStyle w:val="Hyperlink"/>
            <w:noProof/>
          </w:rPr>
          <w:t>MomsrefusionKontaktOplysningLandUnderkode</w:t>
        </w:r>
        <w:r w:rsidR="0020547B">
          <w:rPr>
            <w:noProof/>
            <w:webHidden/>
          </w:rPr>
          <w:tab/>
        </w:r>
        <w:r w:rsidR="0020547B">
          <w:rPr>
            <w:noProof/>
            <w:webHidden/>
          </w:rPr>
          <w:fldChar w:fldCharType="begin"/>
        </w:r>
        <w:r w:rsidR="0020547B">
          <w:rPr>
            <w:noProof/>
            <w:webHidden/>
          </w:rPr>
          <w:instrText xml:space="preserve"> PAGEREF _Toc323632626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7" w:history="1">
        <w:r w:rsidR="0020547B" w:rsidRPr="00463E2D">
          <w:rPr>
            <w:rStyle w:val="Hyperlink"/>
            <w:noProof/>
          </w:rPr>
          <w:t>MomsrefusionKontaktOplysningLejlighed</w:t>
        </w:r>
        <w:r w:rsidR="0020547B">
          <w:rPr>
            <w:noProof/>
            <w:webHidden/>
          </w:rPr>
          <w:tab/>
        </w:r>
        <w:r w:rsidR="0020547B">
          <w:rPr>
            <w:noProof/>
            <w:webHidden/>
          </w:rPr>
          <w:fldChar w:fldCharType="begin"/>
        </w:r>
        <w:r w:rsidR="0020547B">
          <w:rPr>
            <w:noProof/>
            <w:webHidden/>
          </w:rPr>
          <w:instrText xml:space="preserve"> PAGEREF _Toc323632627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8" w:history="1">
        <w:r w:rsidR="0020547B" w:rsidRPr="00463E2D">
          <w:rPr>
            <w:rStyle w:val="Hyperlink"/>
            <w:noProof/>
          </w:rPr>
          <w:t>MomsrefusionKontaktOplysningPostboks</w:t>
        </w:r>
        <w:r w:rsidR="0020547B">
          <w:rPr>
            <w:noProof/>
            <w:webHidden/>
          </w:rPr>
          <w:tab/>
        </w:r>
        <w:r w:rsidR="0020547B">
          <w:rPr>
            <w:noProof/>
            <w:webHidden/>
          </w:rPr>
          <w:fldChar w:fldCharType="begin"/>
        </w:r>
        <w:r w:rsidR="0020547B">
          <w:rPr>
            <w:noProof/>
            <w:webHidden/>
          </w:rPr>
          <w:instrText xml:space="preserve"> PAGEREF _Toc323632628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29" w:history="1">
        <w:r w:rsidR="0020547B" w:rsidRPr="00463E2D">
          <w:rPr>
            <w:rStyle w:val="Hyperlink"/>
            <w:noProof/>
          </w:rPr>
          <w:t>MomsrefusionKontaktOplysningPostkode</w:t>
        </w:r>
        <w:r w:rsidR="0020547B">
          <w:rPr>
            <w:noProof/>
            <w:webHidden/>
          </w:rPr>
          <w:tab/>
        </w:r>
        <w:r w:rsidR="0020547B">
          <w:rPr>
            <w:noProof/>
            <w:webHidden/>
          </w:rPr>
          <w:fldChar w:fldCharType="begin"/>
        </w:r>
        <w:r w:rsidR="0020547B">
          <w:rPr>
            <w:noProof/>
            <w:webHidden/>
          </w:rPr>
          <w:instrText xml:space="preserve"> PAGEREF _Toc323632629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0" w:history="1">
        <w:r w:rsidR="0020547B" w:rsidRPr="00463E2D">
          <w:rPr>
            <w:rStyle w:val="Hyperlink"/>
            <w:noProof/>
          </w:rPr>
          <w:t>MomsrefusionKontaktOplysningTelefonNummer</w:t>
        </w:r>
        <w:r w:rsidR="0020547B">
          <w:rPr>
            <w:noProof/>
            <w:webHidden/>
          </w:rPr>
          <w:tab/>
        </w:r>
        <w:r w:rsidR="0020547B">
          <w:rPr>
            <w:noProof/>
            <w:webHidden/>
          </w:rPr>
          <w:fldChar w:fldCharType="begin"/>
        </w:r>
        <w:r w:rsidR="0020547B">
          <w:rPr>
            <w:noProof/>
            <w:webHidden/>
          </w:rPr>
          <w:instrText xml:space="preserve"> PAGEREF _Toc323632630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1" w:history="1">
        <w:r w:rsidR="0020547B" w:rsidRPr="00463E2D">
          <w:rPr>
            <w:rStyle w:val="Hyperlink"/>
            <w:noProof/>
          </w:rPr>
          <w:t>MomsrefusionKontaktOplysningVejnavn</w:t>
        </w:r>
        <w:r w:rsidR="0020547B">
          <w:rPr>
            <w:noProof/>
            <w:webHidden/>
          </w:rPr>
          <w:tab/>
        </w:r>
        <w:r w:rsidR="0020547B">
          <w:rPr>
            <w:noProof/>
            <w:webHidden/>
          </w:rPr>
          <w:fldChar w:fldCharType="begin"/>
        </w:r>
        <w:r w:rsidR="0020547B">
          <w:rPr>
            <w:noProof/>
            <w:webHidden/>
          </w:rPr>
          <w:instrText xml:space="preserve"> PAGEREF _Toc323632631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2" w:history="1">
        <w:r w:rsidR="0020547B" w:rsidRPr="00463E2D">
          <w:rPr>
            <w:rStyle w:val="Hyperlink"/>
            <w:noProof/>
          </w:rPr>
          <w:t>MomsrefusionKundeID</w:t>
        </w:r>
        <w:r w:rsidR="0020547B">
          <w:rPr>
            <w:noProof/>
            <w:webHidden/>
          </w:rPr>
          <w:tab/>
        </w:r>
        <w:r w:rsidR="0020547B">
          <w:rPr>
            <w:noProof/>
            <w:webHidden/>
          </w:rPr>
          <w:fldChar w:fldCharType="begin"/>
        </w:r>
        <w:r w:rsidR="0020547B">
          <w:rPr>
            <w:noProof/>
            <w:webHidden/>
          </w:rPr>
          <w:instrText xml:space="preserve"> PAGEREF _Toc323632632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3" w:history="1">
        <w:r w:rsidR="0020547B" w:rsidRPr="00463E2D">
          <w:rPr>
            <w:rStyle w:val="Hyperlink"/>
            <w:noProof/>
          </w:rPr>
          <w:t>MomsrefusionKvitteringAfslagÅrsagKode</w:t>
        </w:r>
        <w:r w:rsidR="0020547B">
          <w:rPr>
            <w:noProof/>
            <w:webHidden/>
          </w:rPr>
          <w:tab/>
        </w:r>
        <w:r w:rsidR="0020547B">
          <w:rPr>
            <w:noProof/>
            <w:webHidden/>
          </w:rPr>
          <w:fldChar w:fldCharType="begin"/>
        </w:r>
        <w:r w:rsidR="0020547B">
          <w:rPr>
            <w:noProof/>
            <w:webHidden/>
          </w:rPr>
          <w:instrText xml:space="preserve"> PAGEREF _Toc323632633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4" w:history="1">
        <w:r w:rsidR="0020547B" w:rsidRPr="00463E2D">
          <w:rPr>
            <w:rStyle w:val="Hyperlink"/>
            <w:noProof/>
          </w:rPr>
          <w:t>MomsrefusionKvitteringAfslagÅrsagYderligereInformation</w:t>
        </w:r>
        <w:r w:rsidR="0020547B">
          <w:rPr>
            <w:noProof/>
            <w:webHidden/>
          </w:rPr>
          <w:tab/>
        </w:r>
        <w:r w:rsidR="0020547B">
          <w:rPr>
            <w:noProof/>
            <w:webHidden/>
          </w:rPr>
          <w:fldChar w:fldCharType="begin"/>
        </w:r>
        <w:r w:rsidR="0020547B">
          <w:rPr>
            <w:noProof/>
            <w:webHidden/>
          </w:rPr>
          <w:instrText xml:space="preserve"> PAGEREF _Toc323632634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5" w:history="1">
        <w:r w:rsidR="0020547B" w:rsidRPr="00463E2D">
          <w:rPr>
            <w:rStyle w:val="Hyperlink"/>
            <w:noProof/>
          </w:rPr>
          <w:t>MomsrefusionKvitteringDato</w:t>
        </w:r>
        <w:r w:rsidR="0020547B">
          <w:rPr>
            <w:noProof/>
            <w:webHidden/>
          </w:rPr>
          <w:tab/>
        </w:r>
        <w:r w:rsidR="0020547B">
          <w:rPr>
            <w:noProof/>
            <w:webHidden/>
          </w:rPr>
          <w:fldChar w:fldCharType="begin"/>
        </w:r>
        <w:r w:rsidR="0020547B">
          <w:rPr>
            <w:noProof/>
            <w:webHidden/>
          </w:rPr>
          <w:instrText xml:space="preserve"> PAGEREF _Toc323632635 \h </w:instrText>
        </w:r>
        <w:r w:rsidR="0020547B">
          <w:rPr>
            <w:noProof/>
            <w:webHidden/>
          </w:rPr>
        </w:r>
        <w:r w:rsidR="0020547B">
          <w:rPr>
            <w:noProof/>
            <w:webHidden/>
          </w:rPr>
          <w:fldChar w:fldCharType="separate"/>
        </w:r>
        <w:r w:rsidR="0020547B">
          <w:rPr>
            <w:noProof/>
            <w:webHidden/>
          </w:rPr>
          <w:t>104</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6" w:history="1">
        <w:r w:rsidR="0020547B" w:rsidRPr="00463E2D">
          <w:rPr>
            <w:rStyle w:val="Hyperlink"/>
            <w:noProof/>
          </w:rPr>
          <w:t>MomsrefusionKvitteringID</w:t>
        </w:r>
        <w:r w:rsidR="0020547B">
          <w:rPr>
            <w:noProof/>
            <w:webHidden/>
          </w:rPr>
          <w:tab/>
        </w:r>
        <w:r w:rsidR="0020547B">
          <w:rPr>
            <w:noProof/>
            <w:webHidden/>
          </w:rPr>
          <w:fldChar w:fldCharType="begin"/>
        </w:r>
        <w:r w:rsidR="0020547B">
          <w:rPr>
            <w:noProof/>
            <w:webHidden/>
          </w:rPr>
          <w:instrText xml:space="preserve"> PAGEREF _Toc323632636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7" w:history="1">
        <w:r w:rsidR="0020547B" w:rsidRPr="00463E2D">
          <w:rPr>
            <w:rStyle w:val="Hyperlink"/>
            <w:noProof/>
          </w:rPr>
          <w:t>MomsrefusionKvitteringNotifikationDato</w:t>
        </w:r>
        <w:r w:rsidR="0020547B">
          <w:rPr>
            <w:noProof/>
            <w:webHidden/>
          </w:rPr>
          <w:tab/>
        </w:r>
        <w:r w:rsidR="0020547B">
          <w:rPr>
            <w:noProof/>
            <w:webHidden/>
          </w:rPr>
          <w:fldChar w:fldCharType="begin"/>
        </w:r>
        <w:r w:rsidR="0020547B">
          <w:rPr>
            <w:noProof/>
            <w:webHidden/>
          </w:rPr>
          <w:instrText xml:space="preserve"> PAGEREF _Toc323632637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8" w:history="1">
        <w:r w:rsidR="0020547B" w:rsidRPr="00463E2D">
          <w:rPr>
            <w:rStyle w:val="Hyperlink"/>
            <w:noProof/>
          </w:rPr>
          <w:t>MomsrefusionKvitteringOpretholdtVersion</w:t>
        </w:r>
        <w:r w:rsidR="0020547B">
          <w:rPr>
            <w:noProof/>
            <w:webHidden/>
          </w:rPr>
          <w:tab/>
        </w:r>
        <w:r w:rsidR="0020547B">
          <w:rPr>
            <w:noProof/>
            <w:webHidden/>
          </w:rPr>
          <w:fldChar w:fldCharType="begin"/>
        </w:r>
        <w:r w:rsidR="0020547B">
          <w:rPr>
            <w:noProof/>
            <w:webHidden/>
          </w:rPr>
          <w:instrText xml:space="preserve"> PAGEREF _Toc323632638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39" w:history="1">
        <w:r w:rsidR="0020547B" w:rsidRPr="00463E2D">
          <w:rPr>
            <w:rStyle w:val="Hyperlink"/>
            <w:noProof/>
          </w:rPr>
          <w:t>MomsrefusionKvitteringStatus</w:t>
        </w:r>
        <w:r w:rsidR="0020547B">
          <w:rPr>
            <w:noProof/>
            <w:webHidden/>
          </w:rPr>
          <w:tab/>
        </w:r>
        <w:r w:rsidR="0020547B">
          <w:rPr>
            <w:noProof/>
            <w:webHidden/>
          </w:rPr>
          <w:fldChar w:fldCharType="begin"/>
        </w:r>
        <w:r w:rsidR="0020547B">
          <w:rPr>
            <w:noProof/>
            <w:webHidden/>
          </w:rPr>
          <w:instrText xml:space="preserve"> PAGEREF _Toc323632639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0" w:history="1">
        <w:r w:rsidR="0020547B" w:rsidRPr="00463E2D">
          <w:rPr>
            <w:rStyle w:val="Hyperlink"/>
            <w:noProof/>
          </w:rPr>
          <w:t>MomsrefusionKvitteringType</w:t>
        </w:r>
        <w:r w:rsidR="0020547B">
          <w:rPr>
            <w:noProof/>
            <w:webHidden/>
          </w:rPr>
          <w:tab/>
        </w:r>
        <w:r w:rsidR="0020547B">
          <w:rPr>
            <w:noProof/>
            <w:webHidden/>
          </w:rPr>
          <w:fldChar w:fldCharType="begin"/>
        </w:r>
        <w:r w:rsidR="0020547B">
          <w:rPr>
            <w:noProof/>
            <w:webHidden/>
          </w:rPr>
          <w:instrText xml:space="preserve"> PAGEREF _Toc323632640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1" w:history="1">
        <w:r w:rsidR="0020547B" w:rsidRPr="00463E2D">
          <w:rPr>
            <w:rStyle w:val="Hyperlink"/>
            <w:noProof/>
          </w:rPr>
          <w:t>MomsrefusionKvitteringValideringKode</w:t>
        </w:r>
        <w:r w:rsidR="0020547B">
          <w:rPr>
            <w:noProof/>
            <w:webHidden/>
          </w:rPr>
          <w:tab/>
        </w:r>
        <w:r w:rsidR="0020547B">
          <w:rPr>
            <w:noProof/>
            <w:webHidden/>
          </w:rPr>
          <w:fldChar w:fldCharType="begin"/>
        </w:r>
        <w:r w:rsidR="0020547B">
          <w:rPr>
            <w:noProof/>
            <w:webHidden/>
          </w:rPr>
          <w:instrText xml:space="preserve"> PAGEREF _Toc323632641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2" w:history="1">
        <w:r w:rsidR="0020547B" w:rsidRPr="00463E2D">
          <w:rPr>
            <w:rStyle w:val="Hyperlink"/>
            <w:noProof/>
          </w:rPr>
          <w:t>MomsrefusionKvitteringValideringSupplerendeKode</w:t>
        </w:r>
        <w:r w:rsidR="0020547B">
          <w:rPr>
            <w:noProof/>
            <w:webHidden/>
          </w:rPr>
          <w:tab/>
        </w:r>
        <w:r w:rsidR="0020547B">
          <w:rPr>
            <w:noProof/>
            <w:webHidden/>
          </w:rPr>
          <w:fldChar w:fldCharType="begin"/>
        </w:r>
        <w:r w:rsidR="0020547B">
          <w:rPr>
            <w:noProof/>
            <w:webHidden/>
          </w:rPr>
          <w:instrText xml:space="preserve"> PAGEREF _Toc323632642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3" w:history="1">
        <w:r w:rsidR="0020547B" w:rsidRPr="00463E2D">
          <w:rPr>
            <w:rStyle w:val="Hyperlink"/>
            <w:noProof/>
          </w:rPr>
          <w:t>MomsrefusionKvitteringValideringTekst</w:t>
        </w:r>
        <w:r w:rsidR="0020547B">
          <w:rPr>
            <w:noProof/>
            <w:webHidden/>
          </w:rPr>
          <w:tab/>
        </w:r>
        <w:r w:rsidR="0020547B">
          <w:rPr>
            <w:noProof/>
            <w:webHidden/>
          </w:rPr>
          <w:fldChar w:fldCharType="begin"/>
        </w:r>
        <w:r w:rsidR="0020547B">
          <w:rPr>
            <w:noProof/>
            <w:webHidden/>
          </w:rPr>
          <w:instrText xml:space="preserve"> PAGEREF _Toc323632643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4" w:history="1">
        <w:r w:rsidR="0020547B" w:rsidRPr="00463E2D">
          <w:rPr>
            <w:rStyle w:val="Hyperlink"/>
            <w:noProof/>
          </w:rPr>
          <w:t>MomsrefusionKøbID</w:t>
        </w:r>
        <w:r w:rsidR="0020547B">
          <w:rPr>
            <w:noProof/>
            <w:webHidden/>
          </w:rPr>
          <w:tab/>
        </w:r>
        <w:r w:rsidR="0020547B">
          <w:rPr>
            <w:noProof/>
            <w:webHidden/>
          </w:rPr>
          <w:fldChar w:fldCharType="begin"/>
        </w:r>
        <w:r w:rsidR="0020547B">
          <w:rPr>
            <w:noProof/>
            <w:webHidden/>
          </w:rPr>
          <w:instrText xml:space="preserve"> PAGEREF _Toc323632644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5" w:history="1">
        <w:r w:rsidR="0020547B" w:rsidRPr="00463E2D">
          <w:rPr>
            <w:rStyle w:val="Hyperlink"/>
            <w:noProof/>
          </w:rPr>
          <w:t>MomsrefusionKøbsLinjeID</w:t>
        </w:r>
        <w:r w:rsidR="0020547B">
          <w:rPr>
            <w:noProof/>
            <w:webHidden/>
          </w:rPr>
          <w:tab/>
        </w:r>
        <w:r w:rsidR="0020547B">
          <w:rPr>
            <w:noProof/>
            <w:webHidden/>
          </w:rPr>
          <w:fldChar w:fldCharType="begin"/>
        </w:r>
        <w:r w:rsidR="0020547B">
          <w:rPr>
            <w:noProof/>
            <w:webHidden/>
          </w:rPr>
          <w:instrText xml:space="preserve"> PAGEREF _Toc323632645 \h </w:instrText>
        </w:r>
        <w:r w:rsidR="0020547B">
          <w:rPr>
            <w:noProof/>
            <w:webHidden/>
          </w:rPr>
        </w:r>
        <w:r w:rsidR="0020547B">
          <w:rPr>
            <w:noProof/>
            <w:webHidden/>
          </w:rPr>
          <w:fldChar w:fldCharType="separate"/>
        </w:r>
        <w:r w:rsidR="0020547B">
          <w:rPr>
            <w:noProof/>
            <w:webHidden/>
          </w:rPr>
          <w:t>105</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6" w:history="1">
        <w:r w:rsidR="0020547B" w:rsidRPr="00463E2D">
          <w:rPr>
            <w:rStyle w:val="Hyperlink"/>
            <w:noProof/>
          </w:rPr>
          <w:t>MomsrefusionLynoprettetAnsøgningID</w:t>
        </w:r>
        <w:r w:rsidR="0020547B">
          <w:rPr>
            <w:noProof/>
            <w:webHidden/>
          </w:rPr>
          <w:tab/>
        </w:r>
        <w:r w:rsidR="0020547B">
          <w:rPr>
            <w:noProof/>
            <w:webHidden/>
          </w:rPr>
          <w:fldChar w:fldCharType="begin"/>
        </w:r>
        <w:r w:rsidR="0020547B">
          <w:rPr>
            <w:noProof/>
            <w:webHidden/>
          </w:rPr>
          <w:instrText xml:space="preserve"> PAGEREF _Toc323632646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7" w:history="1">
        <w:r w:rsidR="0020547B" w:rsidRPr="00463E2D">
          <w:rPr>
            <w:rStyle w:val="Hyperlink"/>
            <w:noProof/>
          </w:rPr>
          <w:t>MomsrefusionMeddelelseType</w:t>
        </w:r>
        <w:r w:rsidR="0020547B">
          <w:rPr>
            <w:noProof/>
            <w:webHidden/>
          </w:rPr>
          <w:tab/>
        </w:r>
        <w:r w:rsidR="0020547B">
          <w:rPr>
            <w:noProof/>
            <w:webHidden/>
          </w:rPr>
          <w:fldChar w:fldCharType="begin"/>
        </w:r>
        <w:r w:rsidR="0020547B">
          <w:rPr>
            <w:noProof/>
            <w:webHidden/>
          </w:rPr>
          <w:instrText xml:space="preserve"> PAGEREF _Toc323632647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8" w:history="1">
        <w:r w:rsidR="0020547B" w:rsidRPr="00463E2D">
          <w:rPr>
            <w:rStyle w:val="Hyperlink"/>
            <w:noProof/>
          </w:rPr>
          <w:t>MomsrefusionModtagelseDato</w:t>
        </w:r>
        <w:r w:rsidR="0020547B">
          <w:rPr>
            <w:noProof/>
            <w:webHidden/>
          </w:rPr>
          <w:tab/>
        </w:r>
        <w:r w:rsidR="0020547B">
          <w:rPr>
            <w:noProof/>
            <w:webHidden/>
          </w:rPr>
          <w:fldChar w:fldCharType="begin"/>
        </w:r>
        <w:r w:rsidR="0020547B">
          <w:rPr>
            <w:noProof/>
            <w:webHidden/>
          </w:rPr>
          <w:instrText xml:space="preserve"> PAGEREF _Toc323632648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49" w:history="1">
        <w:r w:rsidR="0020547B" w:rsidRPr="00463E2D">
          <w:rPr>
            <w:rStyle w:val="Hyperlink"/>
            <w:noProof/>
          </w:rPr>
          <w:t>MomsrefusionNoteID</w:t>
        </w:r>
        <w:r w:rsidR="0020547B">
          <w:rPr>
            <w:noProof/>
            <w:webHidden/>
          </w:rPr>
          <w:tab/>
        </w:r>
        <w:r w:rsidR="0020547B">
          <w:rPr>
            <w:noProof/>
            <w:webHidden/>
          </w:rPr>
          <w:fldChar w:fldCharType="begin"/>
        </w:r>
        <w:r w:rsidR="0020547B">
          <w:rPr>
            <w:noProof/>
            <w:webHidden/>
          </w:rPr>
          <w:instrText xml:space="preserve"> PAGEREF _Toc323632649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0" w:history="1">
        <w:r w:rsidR="0020547B" w:rsidRPr="00463E2D">
          <w:rPr>
            <w:rStyle w:val="Hyperlink"/>
            <w:noProof/>
          </w:rPr>
          <w:t>MomsrefusionNoteTekst</w:t>
        </w:r>
        <w:r w:rsidR="0020547B">
          <w:rPr>
            <w:noProof/>
            <w:webHidden/>
          </w:rPr>
          <w:tab/>
        </w:r>
        <w:r w:rsidR="0020547B">
          <w:rPr>
            <w:noProof/>
            <w:webHidden/>
          </w:rPr>
          <w:fldChar w:fldCharType="begin"/>
        </w:r>
        <w:r w:rsidR="0020547B">
          <w:rPr>
            <w:noProof/>
            <w:webHidden/>
          </w:rPr>
          <w:instrText xml:space="preserve"> PAGEREF _Toc323632650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1" w:history="1">
        <w:r w:rsidR="0020547B" w:rsidRPr="00463E2D">
          <w:rPr>
            <w:rStyle w:val="Hyperlink"/>
            <w:noProof/>
          </w:rPr>
          <w:t>MomsrefusionNotifikationKrav</w:t>
        </w:r>
        <w:r w:rsidR="0020547B">
          <w:rPr>
            <w:noProof/>
            <w:webHidden/>
          </w:rPr>
          <w:tab/>
        </w:r>
        <w:r w:rsidR="0020547B">
          <w:rPr>
            <w:noProof/>
            <w:webHidden/>
          </w:rPr>
          <w:fldChar w:fldCharType="begin"/>
        </w:r>
        <w:r w:rsidR="0020547B">
          <w:rPr>
            <w:noProof/>
            <w:webHidden/>
          </w:rPr>
          <w:instrText xml:space="preserve"> PAGEREF _Toc323632651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2" w:history="1">
        <w:r w:rsidR="0020547B" w:rsidRPr="00463E2D">
          <w:rPr>
            <w:rStyle w:val="Hyperlink"/>
            <w:noProof/>
          </w:rPr>
          <w:t>MomsrefusionNotifikationType</w:t>
        </w:r>
        <w:r w:rsidR="0020547B">
          <w:rPr>
            <w:noProof/>
            <w:webHidden/>
          </w:rPr>
          <w:tab/>
        </w:r>
        <w:r w:rsidR="0020547B">
          <w:rPr>
            <w:noProof/>
            <w:webHidden/>
          </w:rPr>
          <w:fldChar w:fldCharType="begin"/>
        </w:r>
        <w:r w:rsidR="0020547B">
          <w:rPr>
            <w:noProof/>
            <w:webHidden/>
          </w:rPr>
          <w:instrText xml:space="preserve"> PAGEREF _Toc323632652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3" w:history="1">
        <w:r w:rsidR="0020547B" w:rsidRPr="00463E2D">
          <w:rPr>
            <w:rStyle w:val="Hyperlink"/>
            <w:noProof/>
          </w:rPr>
          <w:t>MomsrefusionPostID</w:t>
        </w:r>
        <w:r w:rsidR="0020547B">
          <w:rPr>
            <w:noProof/>
            <w:webHidden/>
          </w:rPr>
          <w:tab/>
        </w:r>
        <w:r w:rsidR="0020547B">
          <w:rPr>
            <w:noProof/>
            <w:webHidden/>
          </w:rPr>
          <w:fldChar w:fldCharType="begin"/>
        </w:r>
        <w:r w:rsidR="0020547B">
          <w:rPr>
            <w:noProof/>
            <w:webHidden/>
          </w:rPr>
          <w:instrText xml:space="preserve"> PAGEREF _Toc323632653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4" w:history="1">
        <w:r w:rsidR="0020547B" w:rsidRPr="00463E2D">
          <w:rPr>
            <w:rStyle w:val="Hyperlink"/>
            <w:noProof/>
          </w:rPr>
          <w:t>MomsrefusionPostIndholdType</w:t>
        </w:r>
        <w:r w:rsidR="0020547B">
          <w:rPr>
            <w:noProof/>
            <w:webHidden/>
          </w:rPr>
          <w:tab/>
        </w:r>
        <w:r w:rsidR="0020547B">
          <w:rPr>
            <w:noProof/>
            <w:webHidden/>
          </w:rPr>
          <w:fldChar w:fldCharType="begin"/>
        </w:r>
        <w:r w:rsidR="0020547B">
          <w:rPr>
            <w:noProof/>
            <w:webHidden/>
          </w:rPr>
          <w:instrText xml:space="preserve"> PAGEREF _Toc323632654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5" w:history="1">
        <w:r w:rsidR="0020547B" w:rsidRPr="00463E2D">
          <w:rPr>
            <w:rStyle w:val="Hyperlink"/>
            <w:noProof/>
          </w:rPr>
          <w:t>MomsrefusionPostNummer</w:t>
        </w:r>
        <w:r w:rsidR="0020547B">
          <w:rPr>
            <w:noProof/>
            <w:webHidden/>
          </w:rPr>
          <w:tab/>
        </w:r>
        <w:r w:rsidR="0020547B">
          <w:rPr>
            <w:noProof/>
            <w:webHidden/>
          </w:rPr>
          <w:fldChar w:fldCharType="begin"/>
        </w:r>
        <w:r w:rsidR="0020547B">
          <w:rPr>
            <w:noProof/>
            <w:webHidden/>
          </w:rPr>
          <w:instrText xml:space="preserve"> PAGEREF _Toc323632655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6" w:history="1">
        <w:r w:rsidR="0020547B" w:rsidRPr="00463E2D">
          <w:rPr>
            <w:rStyle w:val="Hyperlink"/>
            <w:noProof/>
          </w:rPr>
          <w:t>MomsrefusionPostStatus</w:t>
        </w:r>
        <w:r w:rsidR="0020547B">
          <w:rPr>
            <w:noProof/>
            <w:webHidden/>
          </w:rPr>
          <w:tab/>
        </w:r>
        <w:r w:rsidR="0020547B">
          <w:rPr>
            <w:noProof/>
            <w:webHidden/>
          </w:rPr>
          <w:fldChar w:fldCharType="begin"/>
        </w:r>
        <w:r w:rsidR="0020547B">
          <w:rPr>
            <w:noProof/>
            <w:webHidden/>
          </w:rPr>
          <w:instrText xml:space="preserve"> PAGEREF _Toc323632656 \h </w:instrText>
        </w:r>
        <w:r w:rsidR="0020547B">
          <w:rPr>
            <w:noProof/>
            <w:webHidden/>
          </w:rPr>
        </w:r>
        <w:r w:rsidR="0020547B">
          <w:rPr>
            <w:noProof/>
            <w:webHidden/>
          </w:rPr>
          <w:fldChar w:fldCharType="separate"/>
        </w:r>
        <w:r w:rsidR="0020547B">
          <w:rPr>
            <w:noProof/>
            <w:webHidden/>
          </w:rPr>
          <w:t>106</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7" w:history="1">
        <w:r w:rsidR="0020547B" w:rsidRPr="00463E2D">
          <w:rPr>
            <w:rStyle w:val="Hyperlink"/>
            <w:noProof/>
          </w:rPr>
          <w:t>MomsrefusionPostStatusDato</w:t>
        </w:r>
        <w:r w:rsidR="0020547B">
          <w:rPr>
            <w:noProof/>
            <w:webHidden/>
          </w:rPr>
          <w:tab/>
        </w:r>
        <w:r w:rsidR="0020547B">
          <w:rPr>
            <w:noProof/>
            <w:webHidden/>
          </w:rPr>
          <w:fldChar w:fldCharType="begin"/>
        </w:r>
        <w:r w:rsidR="0020547B">
          <w:rPr>
            <w:noProof/>
            <w:webHidden/>
          </w:rPr>
          <w:instrText xml:space="preserve"> PAGEREF _Toc323632657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8" w:history="1">
        <w:r w:rsidR="0020547B" w:rsidRPr="00463E2D">
          <w:rPr>
            <w:rStyle w:val="Hyperlink"/>
            <w:noProof/>
          </w:rPr>
          <w:t>MomsrefusionPostVersionDato</w:t>
        </w:r>
        <w:r w:rsidR="0020547B">
          <w:rPr>
            <w:noProof/>
            <w:webHidden/>
          </w:rPr>
          <w:tab/>
        </w:r>
        <w:r w:rsidR="0020547B">
          <w:rPr>
            <w:noProof/>
            <w:webHidden/>
          </w:rPr>
          <w:fldChar w:fldCharType="begin"/>
        </w:r>
        <w:r w:rsidR="0020547B">
          <w:rPr>
            <w:noProof/>
            <w:webHidden/>
          </w:rPr>
          <w:instrText xml:space="preserve"> PAGEREF _Toc323632658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59" w:history="1">
        <w:r w:rsidR="0020547B" w:rsidRPr="00463E2D">
          <w:rPr>
            <w:rStyle w:val="Hyperlink"/>
            <w:noProof/>
          </w:rPr>
          <w:t>MomsrefusionPosteringID</w:t>
        </w:r>
        <w:r w:rsidR="0020547B">
          <w:rPr>
            <w:noProof/>
            <w:webHidden/>
          </w:rPr>
          <w:tab/>
        </w:r>
        <w:r w:rsidR="0020547B">
          <w:rPr>
            <w:noProof/>
            <w:webHidden/>
          </w:rPr>
          <w:fldChar w:fldCharType="begin"/>
        </w:r>
        <w:r w:rsidR="0020547B">
          <w:rPr>
            <w:noProof/>
            <w:webHidden/>
          </w:rPr>
          <w:instrText xml:space="preserve"> PAGEREF _Toc323632659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0" w:history="1">
        <w:r w:rsidR="0020547B" w:rsidRPr="00463E2D">
          <w:rPr>
            <w:rStyle w:val="Hyperlink"/>
            <w:noProof/>
          </w:rPr>
          <w:t>MomsrefusionPosteringTekst</w:t>
        </w:r>
        <w:r w:rsidR="0020547B">
          <w:rPr>
            <w:noProof/>
            <w:webHidden/>
          </w:rPr>
          <w:tab/>
        </w:r>
        <w:r w:rsidR="0020547B">
          <w:rPr>
            <w:noProof/>
            <w:webHidden/>
          </w:rPr>
          <w:fldChar w:fldCharType="begin"/>
        </w:r>
        <w:r w:rsidR="0020547B">
          <w:rPr>
            <w:noProof/>
            <w:webHidden/>
          </w:rPr>
          <w:instrText xml:space="preserve"> PAGEREF _Toc323632660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1" w:history="1">
        <w:r w:rsidR="0020547B" w:rsidRPr="00463E2D">
          <w:rPr>
            <w:rStyle w:val="Hyperlink"/>
            <w:noProof/>
          </w:rPr>
          <w:t>MomsrefusionPosteringType</w:t>
        </w:r>
        <w:r w:rsidR="0020547B">
          <w:rPr>
            <w:noProof/>
            <w:webHidden/>
          </w:rPr>
          <w:tab/>
        </w:r>
        <w:r w:rsidR="0020547B">
          <w:rPr>
            <w:noProof/>
            <w:webHidden/>
          </w:rPr>
          <w:fldChar w:fldCharType="begin"/>
        </w:r>
        <w:r w:rsidR="0020547B">
          <w:rPr>
            <w:noProof/>
            <w:webHidden/>
          </w:rPr>
          <w:instrText xml:space="preserve"> PAGEREF _Toc323632661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2" w:history="1">
        <w:r w:rsidR="0020547B" w:rsidRPr="00463E2D">
          <w:rPr>
            <w:rStyle w:val="Hyperlink"/>
            <w:noProof/>
          </w:rPr>
          <w:t>MomsrefusionPræferenceAccepterKorrektionsansøgning</w:t>
        </w:r>
        <w:r w:rsidR="0020547B">
          <w:rPr>
            <w:noProof/>
            <w:webHidden/>
          </w:rPr>
          <w:tab/>
        </w:r>
        <w:r w:rsidR="0020547B">
          <w:rPr>
            <w:noProof/>
            <w:webHidden/>
          </w:rPr>
          <w:fldChar w:fldCharType="begin"/>
        </w:r>
        <w:r w:rsidR="0020547B">
          <w:rPr>
            <w:noProof/>
            <w:webHidden/>
          </w:rPr>
          <w:instrText xml:space="preserve"> PAGEREF _Toc323632662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3" w:history="1">
        <w:r w:rsidR="0020547B" w:rsidRPr="00463E2D">
          <w:rPr>
            <w:rStyle w:val="Hyperlink"/>
            <w:noProof/>
          </w:rPr>
          <w:t>MomsrefusionPræferenceBeløbGrænse</w:t>
        </w:r>
        <w:r w:rsidR="0020547B">
          <w:rPr>
            <w:noProof/>
            <w:webHidden/>
          </w:rPr>
          <w:tab/>
        </w:r>
        <w:r w:rsidR="0020547B">
          <w:rPr>
            <w:noProof/>
            <w:webHidden/>
          </w:rPr>
          <w:fldChar w:fldCharType="begin"/>
        </w:r>
        <w:r w:rsidR="0020547B">
          <w:rPr>
            <w:noProof/>
            <w:webHidden/>
          </w:rPr>
          <w:instrText xml:space="preserve"> PAGEREF _Toc323632663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4" w:history="1">
        <w:r w:rsidR="0020547B" w:rsidRPr="00463E2D">
          <w:rPr>
            <w:rStyle w:val="Hyperlink"/>
            <w:noProof/>
          </w:rPr>
          <w:t>MomsrefusionPræferenceBeløbGrænseKvartal</w:t>
        </w:r>
        <w:r w:rsidR="0020547B">
          <w:rPr>
            <w:noProof/>
            <w:webHidden/>
          </w:rPr>
          <w:tab/>
        </w:r>
        <w:r w:rsidR="0020547B">
          <w:rPr>
            <w:noProof/>
            <w:webHidden/>
          </w:rPr>
          <w:fldChar w:fldCharType="begin"/>
        </w:r>
        <w:r w:rsidR="0020547B">
          <w:rPr>
            <w:noProof/>
            <w:webHidden/>
          </w:rPr>
          <w:instrText xml:space="preserve"> PAGEREF _Toc323632664 \h </w:instrText>
        </w:r>
        <w:r w:rsidR="0020547B">
          <w:rPr>
            <w:noProof/>
            <w:webHidden/>
          </w:rPr>
        </w:r>
        <w:r w:rsidR="0020547B">
          <w:rPr>
            <w:noProof/>
            <w:webHidden/>
          </w:rPr>
          <w:fldChar w:fldCharType="separate"/>
        </w:r>
        <w:r w:rsidR="0020547B">
          <w:rPr>
            <w:noProof/>
            <w:webHidden/>
          </w:rPr>
          <w:t>107</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5" w:history="1">
        <w:r w:rsidR="0020547B" w:rsidRPr="00463E2D">
          <w:rPr>
            <w:rStyle w:val="Hyperlink"/>
            <w:noProof/>
          </w:rPr>
          <w:t>MomsrefusionPræferenceEUMedlemsStatMarkering</w:t>
        </w:r>
        <w:r w:rsidR="0020547B">
          <w:rPr>
            <w:noProof/>
            <w:webHidden/>
          </w:rPr>
          <w:tab/>
        </w:r>
        <w:r w:rsidR="0020547B">
          <w:rPr>
            <w:noProof/>
            <w:webHidden/>
          </w:rPr>
          <w:fldChar w:fldCharType="begin"/>
        </w:r>
        <w:r w:rsidR="0020547B">
          <w:rPr>
            <w:noProof/>
            <w:webHidden/>
          </w:rPr>
          <w:instrText xml:space="preserve"> PAGEREF _Toc323632665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6" w:history="1">
        <w:r w:rsidR="0020547B" w:rsidRPr="00463E2D">
          <w:rPr>
            <w:rStyle w:val="Hyperlink"/>
            <w:noProof/>
          </w:rPr>
          <w:t>MomsrefusionPræferenceErhvervsaktivitetBeskrivelseMarkering</w:t>
        </w:r>
        <w:r w:rsidR="0020547B">
          <w:rPr>
            <w:noProof/>
            <w:webHidden/>
          </w:rPr>
          <w:tab/>
        </w:r>
        <w:r w:rsidR="0020547B">
          <w:rPr>
            <w:noProof/>
            <w:webHidden/>
          </w:rPr>
          <w:fldChar w:fldCharType="begin"/>
        </w:r>
        <w:r w:rsidR="0020547B">
          <w:rPr>
            <w:noProof/>
            <w:webHidden/>
          </w:rPr>
          <w:instrText xml:space="preserve"> PAGEREF _Toc323632666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7" w:history="1">
        <w:r w:rsidR="0020547B" w:rsidRPr="00463E2D">
          <w:rPr>
            <w:rStyle w:val="Hyperlink"/>
            <w:noProof/>
          </w:rPr>
          <w:t>MomsrefusionPræferenceErhvervsaktivitetKodeMarkering</w:t>
        </w:r>
        <w:r w:rsidR="0020547B">
          <w:rPr>
            <w:noProof/>
            <w:webHidden/>
          </w:rPr>
          <w:tab/>
        </w:r>
        <w:r w:rsidR="0020547B">
          <w:rPr>
            <w:noProof/>
            <w:webHidden/>
          </w:rPr>
          <w:fldChar w:fldCharType="begin"/>
        </w:r>
        <w:r w:rsidR="0020547B">
          <w:rPr>
            <w:noProof/>
            <w:webHidden/>
          </w:rPr>
          <w:instrText xml:space="preserve"> PAGEREF _Toc323632667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8" w:history="1">
        <w:r w:rsidR="0020547B" w:rsidRPr="00463E2D">
          <w:rPr>
            <w:rStyle w:val="Hyperlink"/>
            <w:noProof/>
          </w:rPr>
          <w:t>MomsrefusionPræferenceFakturaBeløbGrænse</w:t>
        </w:r>
        <w:r w:rsidR="0020547B">
          <w:rPr>
            <w:noProof/>
            <w:webHidden/>
          </w:rPr>
          <w:tab/>
        </w:r>
        <w:r w:rsidR="0020547B">
          <w:rPr>
            <w:noProof/>
            <w:webHidden/>
          </w:rPr>
          <w:fldChar w:fldCharType="begin"/>
        </w:r>
        <w:r w:rsidR="0020547B">
          <w:rPr>
            <w:noProof/>
            <w:webHidden/>
          </w:rPr>
          <w:instrText xml:space="preserve"> PAGEREF _Toc323632668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69" w:history="1">
        <w:r w:rsidR="0020547B" w:rsidRPr="00463E2D">
          <w:rPr>
            <w:rStyle w:val="Hyperlink"/>
            <w:noProof/>
          </w:rPr>
          <w:t>MomsrefusionPræferenceFakturaBeløbGrænseBrændstof</w:t>
        </w:r>
        <w:r w:rsidR="0020547B">
          <w:rPr>
            <w:noProof/>
            <w:webHidden/>
          </w:rPr>
          <w:tab/>
        </w:r>
        <w:r w:rsidR="0020547B">
          <w:rPr>
            <w:noProof/>
            <w:webHidden/>
          </w:rPr>
          <w:fldChar w:fldCharType="begin"/>
        </w:r>
        <w:r w:rsidR="0020547B">
          <w:rPr>
            <w:noProof/>
            <w:webHidden/>
          </w:rPr>
          <w:instrText xml:space="preserve"> PAGEREF _Toc323632669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0" w:history="1">
        <w:r w:rsidR="0020547B" w:rsidRPr="00463E2D">
          <w:rPr>
            <w:rStyle w:val="Hyperlink"/>
            <w:noProof/>
          </w:rPr>
          <w:t>MomsrefusionPræferenceGyldigFra</w:t>
        </w:r>
        <w:r w:rsidR="0020547B">
          <w:rPr>
            <w:noProof/>
            <w:webHidden/>
          </w:rPr>
          <w:tab/>
        </w:r>
        <w:r w:rsidR="0020547B">
          <w:rPr>
            <w:noProof/>
            <w:webHidden/>
          </w:rPr>
          <w:fldChar w:fldCharType="begin"/>
        </w:r>
        <w:r w:rsidR="0020547B">
          <w:rPr>
            <w:noProof/>
            <w:webHidden/>
          </w:rPr>
          <w:instrText xml:space="preserve"> PAGEREF _Toc323632670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1" w:history="1">
        <w:r w:rsidR="0020547B" w:rsidRPr="00463E2D">
          <w:rPr>
            <w:rStyle w:val="Hyperlink"/>
            <w:noProof/>
          </w:rPr>
          <w:t>MomsrefusionPræferenceID</w:t>
        </w:r>
        <w:r w:rsidR="0020547B">
          <w:rPr>
            <w:noProof/>
            <w:webHidden/>
          </w:rPr>
          <w:tab/>
        </w:r>
        <w:r w:rsidR="0020547B">
          <w:rPr>
            <w:noProof/>
            <w:webHidden/>
          </w:rPr>
          <w:fldChar w:fldCharType="begin"/>
        </w:r>
        <w:r w:rsidR="0020547B">
          <w:rPr>
            <w:noProof/>
            <w:webHidden/>
          </w:rPr>
          <w:instrText xml:space="preserve"> PAGEREF _Toc323632671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2" w:history="1">
        <w:r w:rsidR="0020547B" w:rsidRPr="00463E2D">
          <w:rPr>
            <w:rStyle w:val="Hyperlink"/>
            <w:noProof/>
          </w:rPr>
          <w:t>MomsrefusionPræferenceSprog</w:t>
        </w:r>
        <w:r w:rsidR="0020547B">
          <w:rPr>
            <w:noProof/>
            <w:webHidden/>
          </w:rPr>
          <w:tab/>
        </w:r>
        <w:r w:rsidR="0020547B">
          <w:rPr>
            <w:noProof/>
            <w:webHidden/>
          </w:rPr>
          <w:fldChar w:fldCharType="begin"/>
        </w:r>
        <w:r w:rsidR="0020547B">
          <w:rPr>
            <w:noProof/>
            <w:webHidden/>
          </w:rPr>
          <w:instrText xml:space="preserve"> PAGEREF _Toc323632672 \h </w:instrText>
        </w:r>
        <w:r w:rsidR="0020547B">
          <w:rPr>
            <w:noProof/>
            <w:webHidden/>
          </w:rPr>
        </w:r>
        <w:r w:rsidR="0020547B">
          <w:rPr>
            <w:noProof/>
            <w:webHidden/>
          </w:rPr>
          <w:fldChar w:fldCharType="separate"/>
        </w:r>
        <w:r w:rsidR="0020547B">
          <w:rPr>
            <w:noProof/>
            <w:webHidden/>
          </w:rPr>
          <w:t>108</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3" w:history="1">
        <w:r w:rsidR="0020547B" w:rsidRPr="00463E2D">
          <w:rPr>
            <w:rStyle w:val="Hyperlink"/>
            <w:noProof/>
          </w:rPr>
          <w:t>MomsrefusionPræferenceValuta</w:t>
        </w:r>
        <w:r w:rsidR="0020547B">
          <w:rPr>
            <w:noProof/>
            <w:webHidden/>
          </w:rPr>
          <w:tab/>
        </w:r>
        <w:r w:rsidR="0020547B">
          <w:rPr>
            <w:noProof/>
            <w:webHidden/>
          </w:rPr>
          <w:fldChar w:fldCharType="begin"/>
        </w:r>
        <w:r w:rsidR="0020547B">
          <w:rPr>
            <w:noProof/>
            <w:webHidden/>
          </w:rPr>
          <w:instrText xml:space="preserve"> PAGEREF _Toc323632673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4" w:history="1">
        <w:r w:rsidR="0020547B" w:rsidRPr="00463E2D">
          <w:rPr>
            <w:rStyle w:val="Hyperlink"/>
            <w:noProof/>
          </w:rPr>
          <w:t>MomsrefusionPræferenceVedhæftetFakturaPåkrævetMarkering</w:t>
        </w:r>
        <w:r w:rsidR="0020547B">
          <w:rPr>
            <w:noProof/>
            <w:webHidden/>
          </w:rPr>
          <w:tab/>
        </w:r>
        <w:r w:rsidR="0020547B">
          <w:rPr>
            <w:noProof/>
            <w:webHidden/>
          </w:rPr>
          <w:fldChar w:fldCharType="begin"/>
        </w:r>
        <w:r w:rsidR="0020547B">
          <w:rPr>
            <w:noProof/>
            <w:webHidden/>
          </w:rPr>
          <w:instrText xml:space="preserve"> PAGEREF _Toc323632674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5" w:history="1">
        <w:r w:rsidR="0020547B" w:rsidRPr="00463E2D">
          <w:rPr>
            <w:rStyle w:val="Hyperlink"/>
            <w:noProof/>
          </w:rPr>
          <w:t>MomsrefusionRisikoKontrolAnsøgtBeløbGrænse</w:t>
        </w:r>
        <w:r w:rsidR="0020547B">
          <w:rPr>
            <w:noProof/>
            <w:webHidden/>
          </w:rPr>
          <w:tab/>
        </w:r>
        <w:r w:rsidR="0020547B">
          <w:rPr>
            <w:noProof/>
            <w:webHidden/>
          </w:rPr>
          <w:fldChar w:fldCharType="begin"/>
        </w:r>
        <w:r w:rsidR="0020547B">
          <w:rPr>
            <w:noProof/>
            <w:webHidden/>
          </w:rPr>
          <w:instrText xml:space="preserve"> PAGEREF _Toc323632675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6" w:history="1">
        <w:r w:rsidR="0020547B" w:rsidRPr="00463E2D">
          <w:rPr>
            <w:rStyle w:val="Hyperlink"/>
            <w:noProof/>
          </w:rPr>
          <w:t>MomsrefusionRisikoKontrolAnsøgtBeløbProcentSats</w:t>
        </w:r>
        <w:r w:rsidR="0020547B">
          <w:rPr>
            <w:noProof/>
            <w:webHidden/>
          </w:rPr>
          <w:tab/>
        </w:r>
        <w:r w:rsidR="0020547B">
          <w:rPr>
            <w:noProof/>
            <w:webHidden/>
          </w:rPr>
          <w:fldChar w:fldCharType="begin"/>
        </w:r>
        <w:r w:rsidR="0020547B">
          <w:rPr>
            <w:noProof/>
            <w:webHidden/>
          </w:rPr>
          <w:instrText xml:space="preserve"> PAGEREF _Toc323632676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7" w:history="1">
        <w:r w:rsidR="0020547B" w:rsidRPr="00463E2D">
          <w:rPr>
            <w:rStyle w:val="Hyperlink"/>
            <w:noProof/>
          </w:rPr>
          <w:t>MomsrefusionRisikoKontrolAntalFakturaDatoFørPeriode</w:t>
        </w:r>
        <w:r w:rsidR="0020547B">
          <w:rPr>
            <w:noProof/>
            <w:webHidden/>
          </w:rPr>
          <w:tab/>
        </w:r>
        <w:r w:rsidR="0020547B">
          <w:rPr>
            <w:noProof/>
            <w:webHidden/>
          </w:rPr>
          <w:fldChar w:fldCharType="begin"/>
        </w:r>
        <w:r w:rsidR="0020547B">
          <w:rPr>
            <w:noProof/>
            <w:webHidden/>
          </w:rPr>
          <w:instrText xml:space="preserve"> PAGEREF _Toc323632677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8" w:history="1">
        <w:r w:rsidR="0020547B" w:rsidRPr="00463E2D">
          <w:rPr>
            <w:rStyle w:val="Hyperlink"/>
            <w:noProof/>
          </w:rPr>
          <w:t>MomsrefusionRisikoKontrolErhvervsAktivitetKode</w:t>
        </w:r>
        <w:r w:rsidR="0020547B">
          <w:rPr>
            <w:noProof/>
            <w:webHidden/>
          </w:rPr>
          <w:tab/>
        </w:r>
        <w:r w:rsidR="0020547B">
          <w:rPr>
            <w:noProof/>
            <w:webHidden/>
          </w:rPr>
          <w:fldChar w:fldCharType="begin"/>
        </w:r>
        <w:r w:rsidR="0020547B">
          <w:rPr>
            <w:noProof/>
            <w:webHidden/>
          </w:rPr>
          <w:instrText xml:space="preserve"> PAGEREF _Toc323632678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79" w:history="1">
        <w:r w:rsidR="0020547B" w:rsidRPr="00463E2D">
          <w:rPr>
            <w:rStyle w:val="Hyperlink"/>
            <w:noProof/>
          </w:rPr>
          <w:t>MomsrefusionRisikoKontrolID</w:t>
        </w:r>
        <w:r w:rsidR="0020547B">
          <w:rPr>
            <w:noProof/>
            <w:webHidden/>
          </w:rPr>
          <w:tab/>
        </w:r>
        <w:r w:rsidR="0020547B">
          <w:rPr>
            <w:noProof/>
            <w:webHidden/>
          </w:rPr>
          <w:fldChar w:fldCharType="begin"/>
        </w:r>
        <w:r w:rsidR="0020547B">
          <w:rPr>
            <w:noProof/>
            <w:webHidden/>
          </w:rPr>
          <w:instrText xml:space="preserve"> PAGEREF _Toc323632679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0" w:history="1">
        <w:r w:rsidR="0020547B" w:rsidRPr="00463E2D">
          <w:rPr>
            <w:rStyle w:val="Hyperlink"/>
            <w:noProof/>
          </w:rPr>
          <w:t>MomsrefusionRisikoKontrolRiskoFjernelseTærskel</w:t>
        </w:r>
        <w:r w:rsidR="0020547B">
          <w:rPr>
            <w:noProof/>
            <w:webHidden/>
          </w:rPr>
          <w:tab/>
        </w:r>
        <w:r w:rsidR="0020547B">
          <w:rPr>
            <w:noProof/>
            <w:webHidden/>
          </w:rPr>
          <w:fldChar w:fldCharType="begin"/>
        </w:r>
        <w:r w:rsidR="0020547B">
          <w:rPr>
            <w:noProof/>
            <w:webHidden/>
          </w:rPr>
          <w:instrText xml:space="preserve"> PAGEREF _Toc323632680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1" w:history="1">
        <w:r w:rsidR="0020547B" w:rsidRPr="00463E2D">
          <w:rPr>
            <w:rStyle w:val="Hyperlink"/>
            <w:noProof/>
          </w:rPr>
          <w:t>MomsrefusionRisikoKontrolStartDato</w:t>
        </w:r>
        <w:r w:rsidR="0020547B">
          <w:rPr>
            <w:noProof/>
            <w:webHidden/>
          </w:rPr>
          <w:tab/>
        </w:r>
        <w:r w:rsidR="0020547B">
          <w:rPr>
            <w:noProof/>
            <w:webHidden/>
          </w:rPr>
          <w:fldChar w:fldCharType="begin"/>
        </w:r>
        <w:r w:rsidR="0020547B">
          <w:rPr>
            <w:noProof/>
            <w:webHidden/>
          </w:rPr>
          <w:instrText xml:space="preserve"> PAGEREF _Toc323632681 \h </w:instrText>
        </w:r>
        <w:r w:rsidR="0020547B">
          <w:rPr>
            <w:noProof/>
            <w:webHidden/>
          </w:rPr>
        </w:r>
        <w:r w:rsidR="0020547B">
          <w:rPr>
            <w:noProof/>
            <w:webHidden/>
          </w:rPr>
          <w:fldChar w:fldCharType="separate"/>
        </w:r>
        <w:r w:rsidR="0020547B">
          <w:rPr>
            <w:noProof/>
            <w:webHidden/>
          </w:rPr>
          <w:t>109</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2" w:history="1">
        <w:r w:rsidR="0020547B" w:rsidRPr="00463E2D">
          <w:rPr>
            <w:rStyle w:val="Hyperlink"/>
            <w:noProof/>
          </w:rPr>
          <w:t>MomsrefusionRisikoKontrolStatus</w:t>
        </w:r>
        <w:r w:rsidR="0020547B">
          <w:rPr>
            <w:noProof/>
            <w:webHidden/>
          </w:rPr>
          <w:tab/>
        </w:r>
        <w:r w:rsidR="0020547B">
          <w:rPr>
            <w:noProof/>
            <w:webHidden/>
          </w:rPr>
          <w:fldChar w:fldCharType="begin"/>
        </w:r>
        <w:r w:rsidR="0020547B">
          <w:rPr>
            <w:noProof/>
            <w:webHidden/>
          </w:rPr>
          <w:instrText xml:space="preserve"> PAGEREF _Toc323632682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3" w:history="1">
        <w:r w:rsidR="0020547B" w:rsidRPr="00463E2D">
          <w:rPr>
            <w:rStyle w:val="Hyperlink"/>
            <w:noProof/>
          </w:rPr>
          <w:t>MomsrefusionRisikoKontrolUdtagTilKontrolPromille</w:t>
        </w:r>
        <w:r w:rsidR="0020547B">
          <w:rPr>
            <w:noProof/>
            <w:webHidden/>
          </w:rPr>
          <w:tab/>
        </w:r>
        <w:r w:rsidR="0020547B">
          <w:rPr>
            <w:noProof/>
            <w:webHidden/>
          </w:rPr>
          <w:fldChar w:fldCharType="begin"/>
        </w:r>
        <w:r w:rsidR="0020547B">
          <w:rPr>
            <w:noProof/>
            <w:webHidden/>
          </w:rPr>
          <w:instrText xml:space="preserve"> PAGEREF _Toc323632683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4" w:history="1">
        <w:r w:rsidR="0020547B" w:rsidRPr="00463E2D">
          <w:rPr>
            <w:rStyle w:val="Hyperlink"/>
            <w:noProof/>
          </w:rPr>
          <w:t>MomsrefusionSagID</w:t>
        </w:r>
        <w:r w:rsidR="0020547B">
          <w:rPr>
            <w:noProof/>
            <w:webHidden/>
          </w:rPr>
          <w:tab/>
        </w:r>
        <w:r w:rsidR="0020547B">
          <w:rPr>
            <w:noProof/>
            <w:webHidden/>
          </w:rPr>
          <w:fldChar w:fldCharType="begin"/>
        </w:r>
        <w:r w:rsidR="0020547B">
          <w:rPr>
            <w:noProof/>
            <w:webHidden/>
          </w:rPr>
          <w:instrText xml:space="preserve"> PAGEREF _Toc323632684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5" w:history="1">
        <w:r w:rsidR="0020547B" w:rsidRPr="00463E2D">
          <w:rPr>
            <w:rStyle w:val="Hyperlink"/>
            <w:noProof/>
          </w:rPr>
          <w:t>MomsrefusionStatistikAntal</w:t>
        </w:r>
        <w:r w:rsidR="0020547B">
          <w:rPr>
            <w:noProof/>
            <w:webHidden/>
          </w:rPr>
          <w:tab/>
        </w:r>
        <w:r w:rsidR="0020547B">
          <w:rPr>
            <w:noProof/>
            <w:webHidden/>
          </w:rPr>
          <w:fldChar w:fldCharType="begin"/>
        </w:r>
        <w:r w:rsidR="0020547B">
          <w:rPr>
            <w:noProof/>
            <w:webHidden/>
          </w:rPr>
          <w:instrText xml:space="preserve"> PAGEREF _Toc323632685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6" w:history="1">
        <w:r w:rsidR="0020547B" w:rsidRPr="00463E2D">
          <w:rPr>
            <w:rStyle w:val="Hyperlink"/>
            <w:noProof/>
          </w:rPr>
          <w:t>MomsrefusionStatistikDato</w:t>
        </w:r>
        <w:r w:rsidR="0020547B">
          <w:rPr>
            <w:noProof/>
            <w:webHidden/>
          </w:rPr>
          <w:tab/>
        </w:r>
        <w:r w:rsidR="0020547B">
          <w:rPr>
            <w:noProof/>
            <w:webHidden/>
          </w:rPr>
          <w:fldChar w:fldCharType="begin"/>
        </w:r>
        <w:r w:rsidR="0020547B">
          <w:rPr>
            <w:noProof/>
            <w:webHidden/>
          </w:rPr>
          <w:instrText xml:space="preserve"> PAGEREF _Toc323632686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7" w:history="1">
        <w:r w:rsidR="0020547B" w:rsidRPr="00463E2D">
          <w:rPr>
            <w:rStyle w:val="Hyperlink"/>
            <w:noProof/>
          </w:rPr>
          <w:t>MomsrefusionStatistikSlutdato</w:t>
        </w:r>
        <w:r w:rsidR="0020547B">
          <w:rPr>
            <w:noProof/>
            <w:webHidden/>
          </w:rPr>
          <w:tab/>
        </w:r>
        <w:r w:rsidR="0020547B">
          <w:rPr>
            <w:noProof/>
            <w:webHidden/>
          </w:rPr>
          <w:fldChar w:fldCharType="begin"/>
        </w:r>
        <w:r w:rsidR="0020547B">
          <w:rPr>
            <w:noProof/>
            <w:webHidden/>
          </w:rPr>
          <w:instrText xml:space="preserve"> PAGEREF _Toc323632687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8" w:history="1">
        <w:r w:rsidR="0020547B" w:rsidRPr="00463E2D">
          <w:rPr>
            <w:rStyle w:val="Hyperlink"/>
            <w:noProof/>
          </w:rPr>
          <w:t>MomsrefusionStatistikStartdato</w:t>
        </w:r>
        <w:r w:rsidR="0020547B">
          <w:rPr>
            <w:noProof/>
            <w:webHidden/>
          </w:rPr>
          <w:tab/>
        </w:r>
        <w:r w:rsidR="0020547B">
          <w:rPr>
            <w:noProof/>
            <w:webHidden/>
          </w:rPr>
          <w:fldChar w:fldCharType="begin"/>
        </w:r>
        <w:r w:rsidR="0020547B">
          <w:rPr>
            <w:noProof/>
            <w:webHidden/>
          </w:rPr>
          <w:instrText xml:space="preserve"> PAGEREF _Toc323632688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89" w:history="1">
        <w:r w:rsidR="0020547B" w:rsidRPr="00463E2D">
          <w:rPr>
            <w:rStyle w:val="Hyperlink"/>
            <w:noProof/>
          </w:rPr>
          <w:t>MomsrefusionStatusDato</w:t>
        </w:r>
        <w:r w:rsidR="0020547B">
          <w:rPr>
            <w:noProof/>
            <w:webHidden/>
          </w:rPr>
          <w:tab/>
        </w:r>
        <w:r w:rsidR="0020547B">
          <w:rPr>
            <w:noProof/>
            <w:webHidden/>
          </w:rPr>
          <w:fldChar w:fldCharType="begin"/>
        </w:r>
        <w:r w:rsidR="0020547B">
          <w:rPr>
            <w:noProof/>
            <w:webHidden/>
          </w:rPr>
          <w:instrText xml:space="preserve"> PAGEREF _Toc323632689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0" w:history="1">
        <w:r w:rsidR="0020547B" w:rsidRPr="00463E2D">
          <w:rPr>
            <w:rStyle w:val="Hyperlink"/>
            <w:noProof/>
          </w:rPr>
          <w:t>MomsrefusionSystemAdministrationBankOmkostning</w:t>
        </w:r>
        <w:r w:rsidR="0020547B">
          <w:rPr>
            <w:noProof/>
            <w:webHidden/>
          </w:rPr>
          <w:tab/>
        </w:r>
        <w:r w:rsidR="0020547B">
          <w:rPr>
            <w:noProof/>
            <w:webHidden/>
          </w:rPr>
          <w:fldChar w:fldCharType="begin"/>
        </w:r>
        <w:r w:rsidR="0020547B">
          <w:rPr>
            <w:noProof/>
            <w:webHidden/>
          </w:rPr>
          <w:instrText xml:space="preserve"> PAGEREF _Toc323632690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1" w:history="1">
        <w:r w:rsidR="0020547B" w:rsidRPr="00463E2D">
          <w:rPr>
            <w:rStyle w:val="Hyperlink"/>
            <w:noProof/>
          </w:rPr>
          <w:t>MomsrefusionSystemAdministrationMomsSats</w:t>
        </w:r>
        <w:r w:rsidR="0020547B">
          <w:rPr>
            <w:noProof/>
            <w:webHidden/>
          </w:rPr>
          <w:tab/>
        </w:r>
        <w:r w:rsidR="0020547B">
          <w:rPr>
            <w:noProof/>
            <w:webHidden/>
          </w:rPr>
          <w:fldChar w:fldCharType="begin"/>
        </w:r>
        <w:r w:rsidR="0020547B">
          <w:rPr>
            <w:noProof/>
            <w:webHidden/>
          </w:rPr>
          <w:instrText xml:space="preserve"> PAGEREF _Toc323632691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2" w:history="1">
        <w:r w:rsidR="0020547B" w:rsidRPr="00463E2D">
          <w:rPr>
            <w:rStyle w:val="Hyperlink"/>
            <w:noProof/>
          </w:rPr>
          <w:t>MomsrefusionSystemAdministrationNotifikationEmail</w:t>
        </w:r>
        <w:r w:rsidR="0020547B">
          <w:rPr>
            <w:noProof/>
            <w:webHidden/>
          </w:rPr>
          <w:tab/>
        </w:r>
        <w:r w:rsidR="0020547B">
          <w:rPr>
            <w:noProof/>
            <w:webHidden/>
          </w:rPr>
          <w:fldChar w:fldCharType="begin"/>
        </w:r>
        <w:r w:rsidR="0020547B">
          <w:rPr>
            <w:noProof/>
            <w:webHidden/>
          </w:rPr>
          <w:instrText xml:space="preserve"> PAGEREF _Toc323632692 \h </w:instrText>
        </w:r>
        <w:r w:rsidR="0020547B">
          <w:rPr>
            <w:noProof/>
            <w:webHidden/>
          </w:rPr>
        </w:r>
        <w:r w:rsidR="0020547B">
          <w:rPr>
            <w:noProof/>
            <w:webHidden/>
          </w:rPr>
          <w:fldChar w:fldCharType="separate"/>
        </w:r>
        <w:r w:rsidR="0020547B">
          <w:rPr>
            <w:noProof/>
            <w:webHidden/>
          </w:rPr>
          <w:t>110</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3" w:history="1">
        <w:r w:rsidR="0020547B" w:rsidRPr="00463E2D">
          <w:rPr>
            <w:rStyle w:val="Hyperlink"/>
            <w:noProof/>
          </w:rPr>
          <w:t>MomsrefusionSøgestreng</w:t>
        </w:r>
        <w:r w:rsidR="0020547B">
          <w:rPr>
            <w:noProof/>
            <w:webHidden/>
          </w:rPr>
          <w:tab/>
        </w:r>
        <w:r w:rsidR="0020547B">
          <w:rPr>
            <w:noProof/>
            <w:webHidden/>
          </w:rPr>
          <w:fldChar w:fldCharType="begin"/>
        </w:r>
        <w:r w:rsidR="0020547B">
          <w:rPr>
            <w:noProof/>
            <w:webHidden/>
          </w:rPr>
          <w:instrText xml:space="preserve"> PAGEREF _Toc323632693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4" w:history="1">
        <w:r w:rsidR="0020547B" w:rsidRPr="00463E2D">
          <w:rPr>
            <w:rStyle w:val="Hyperlink"/>
            <w:noProof/>
          </w:rPr>
          <w:t>MomsrefusionValideringstype</w:t>
        </w:r>
        <w:r w:rsidR="0020547B">
          <w:rPr>
            <w:noProof/>
            <w:webHidden/>
          </w:rPr>
          <w:tab/>
        </w:r>
        <w:r w:rsidR="0020547B">
          <w:rPr>
            <w:noProof/>
            <w:webHidden/>
          </w:rPr>
          <w:fldChar w:fldCharType="begin"/>
        </w:r>
        <w:r w:rsidR="0020547B">
          <w:rPr>
            <w:noProof/>
            <w:webHidden/>
          </w:rPr>
          <w:instrText xml:space="preserve"> PAGEREF _Toc323632694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5" w:history="1">
        <w:r w:rsidR="0020547B" w:rsidRPr="00463E2D">
          <w:rPr>
            <w:rStyle w:val="Hyperlink"/>
            <w:noProof/>
          </w:rPr>
          <w:t>NoteDato</w:t>
        </w:r>
        <w:r w:rsidR="0020547B">
          <w:rPr>
            <w:noProof/>
            <w:webHidden/>
          </w:rPr>
          <w:tab/>
        </w:r>
        <w:r w:rsidR="0020547B">
          <w:rPr>
            <w:noProof/>
            <w:webHidden/>
          </w:rPr>
          <w:fldChar w:fldCharType="begin"/>
        </w:r>
        <w:r w:rsidR="0020547B">
          <w:rPr>
            <w:noProof/>
            <w:webHidden/>
          </w:rPr>
          <w:instrText xml:space="preserve"> PAGEREF _Toc323632695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6" w:history="1">
        <w:r w:rsidR="0020547B" w:rsidRPr="00463E2D">
          <w:rPr>
            <w:rStyle w:val="Hyperlink"/>
            <w:noProof/>
          </w:rPr>
          <w:t>NoteTitel</w:t>
        </w:r>
        <w:r w:rsidR="0020547B">
          <w:rPr>
            <w:noProof/>
            <w:webHidden/>
          </w:rPr>
          <w:tab/>
        </w:r>
        <w:r w:rsidR="0020547B">
          <w:rPr>
            <w:noProof/>
            <w:webHidden/>
          </w:rPr>
          <w:fldChar w:fldCharType="begin"/>
        </w:r>
        <w:r w:rsidR="0020547B">
          <w:rPr>
            <w:noProof/>
            <w:webHidden/>
          </w:rPr>
          <w:instrText xml:space="preserve"> PAGEREF _Toc323632696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7" w:history="1">
        <w:r w:rsidR="0020547B" w:rsidRPr="00463E2D">
          <w:rPr>
            <w:rStyle w:val="Hyperlink"/>
            <w:noProof/>
          </w:rPr>
          <w:t>NotifikationDato</w:t>
        </w:r>
        <w:r w:rsidR="0020547B">
          <w:rPr>
            <w:noProof/>
            <w:webHidden/>
          </w:rPr>
          <w:tab/>
        </w:r>
        <w:r w:rsidR="0020547B">
          <w:rPr>
            <w:noProof/>
            <w:webHidden/>
          </w:rPr>
          <w:fldChar w:fldCharType="begin"/>
        </w:r>
        <w:r w:rsidR="0020547B">
          <w:rPr>
            <w:noProof/>
            <w:webHidden/>
          </w:rPr>
          <w:instrText xml:space="preserve"> PAGEREF _Toc323632697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8" w:history="1">
        <w:r w:rsidR="0020547B" w:rsidRPr="00463E2D">
          <w:rPr>
            <w:rStyle w:val="Hyperlink"/>
            <w:noProof/>
          </w:rPr>
          <w:t>NotifikationEmne</w:t>
        </w:r>
        <w:r w:rsidR="0020547B">
          <w:rPr>
            <w:noProof/>
            <w:webHidden/>
          </w:rPr>
          <w:tab/>
        </w:r>
        <w:r w:rsidR="0020547B">
          <w:rPr>
            <w:noProof/>
            <w:webHidden/>
          </w:rPr>
          <w:fldChar w:fldCharType="begin"/>
        </w:r>
        <w:r w:rsidR="0020547B">
          <w:rPr>
            <w:noProof/>
            <w:webHidden/>
          </w:rPr>
          <w:instrText xml:space="preserve"> PAGEREF _Toc323632698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699" w:history="1">
        <w:r w:rsidR="0020547B" w:rsidRPr="00463E2D">
          <w:rPr>
            <w:rStyle w:val="Hyperlink"/>
            <w:noProof/>
          </w:rPr>
          <w:t>NotifikationID</w:t>
        </w:r>
        <w:r w:rsidR="0020547B">
          <w:rPr>
            <w:noProof/>
            <w:webHidden/>
          </w:rPr>
          <w:tab/>
        </w:r>
        <w:r w:rsidR="0020547B">
          <w:rPr>
            <w:noProof/>
            <w:webHidden/>
          </w:rPr>
          <w:fldChar w:fldCharType="begin"/>
        </w:r>
        <w:r w:rsidR="0020547B">
          <w:rPr>
            <w:noProof/>
            <w:webHidden/>
          </w:rPr>
          <w:instrText xml:space="preserve"> PAGEREF _Toc323632699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0" w:history="1">
        <w:r w:rsidR="0020547B" w:rsidRPr="00463E2D">
          <w:rPr>
            <w:rStyle w:val="Hyperlink"/>
            <w:noProof/>
          </w:rPr>
          <w:t>NotifikationTekst</w:t>
        </w:r>
        <w:r w:rsidR="0020547B">
          <w:rPr>
            <w:noProof/>
            <w:webHidden/>
          </w:rPr>
          <w:tab/>
        </w:r>
        <w:r w:rsidR="0020547B">
          <w:rPr>
            <w:noProof/>
            <w:webHidden/>
          </w:rPr>
          <w:fldChar w:fldCharType="begin"/>
        </w:r>
        <w:r w:rsidR="0020547B">
          <w:rPr>
            <w:noProof/>
            <w:webHidden/>
          </w:rPr>
          <w:instrText xml:space="preserve"> PAGEREF _Toc323632700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1" w:history="1">
        <w:r w:rsidR="0020547B" w:rsidRPr="00463E2D">
          <w:rPr>
            <w:rStyle w:val="Hyperlink"/>
            <w:noProof/>
          </w:rPr>
          <w:t>PartRolleBetegnelse</w:t>
        </w:r>
        <w:r w:rsidR="0020547B">
          <w:rPr>
            <w:noProof/>
            <w:webHidden/>
          </w:rPr>
          <w:tab/>
        </w:r>
        <w:r w:rsidR="0020547B">
          <w:rPr>
            <w:noProof/>
            <w:webHidden/>
          </w:rPr>
          <w:fldChar w:fldCharType="begin"/>
        </w:r>
        <w:r w:rsidR="0020547B">
          <w:rPr>
            <w:noProof/>
            <w:webHidden/>
          </w:rPr>
          <w:instrText xml:space="preserve"> PAGEREF _Toc323632701 \h </w:instrText>
        </w:r>
        <w:r w:rsidR="0020547B">
          <w:rPr>
            <w:noProof/>
            <w:webHidden/>
          </w:rPr>
        </w:r>
        <w:r w:rsidR="0020547B">
          <w:rPr>
            <w:noProof/>
            <w:webHidden/>
          </w:rPr>
          <w:fldChar w:fldCharType="separate"/>
        </w:r>
        <w:r w:rsidR="0020547B">
          <w:rPr>
            <w:noProof/>
            <w:webHidden/>
          </w:rPr>
          <w:t>111</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2" w:history="1">
        <w:r w:rsidR="0020547B" w:rsidRPr="00463E2D">
          <w:rPr>
            <w:rStyle w:val="Hyperlink"/>
            <w:noProof/>
          </w:rPr>
          <w:t>ProRataSatsKorrektionDato</w:t>
        </w:r>
        <w:r w:rsidR="0020547B">
          <w:rPr>
            <w:noProof/>
            <w:webHidden/>
          </w:rPr>
          <w:tab/>
        </w:r>
        <w:r w:rsidR="0020547B">
          <w:rPr>
            <w:noProof/>
            <w:webHidden/>
          </w:rPr>
          <w:fldChar w:fldCharType="begin"/>
        </w:r>
        <w:r w:rsidR="0020547B">
          <w:rPr>
            <w:noProof/>
            <w:webHidden/>
          </w:rPr>
          <w:instrText xml:space="preserve"> PAGEREF _Toc323632702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3" w:history="1">
        <w:r w:rsidR="0020547B" w:rsidRPr="00463E2D">
          <w:rPr>
            <w:rStyle w:val="Hyperlink"/>
            <w:noProof/>
          </w:rPr>
          <w:t>ProRataSatsKorrektionID</w:t>
        </w:r>
        <w:r w:rsidR="0020547B">
          <w:rPr>
            <w:noProof/>
            <w:webHidden/>
          </w:rPr>
          <w:tab/>
        </w:r>
        <w:r w:rsidR="0020547B">
          <w:rPr>
            <w:noProof/>
            <w:webHidden/>
          </w:rPr>
          <w:fldChar w:fldCharType="begin"/>
        </w:r>
        <w:r w:rsidR="0020547B">
          <w:rPr>
            <w:noProof/>
            <w:webHidden/>
          </w:rPr>
          <w:instrText xml:space="preserve"> PAGEREF _Toc323632703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4" w:history="1">
        <w:r w:rsidR="0020547B" w:rsidRPr="00463E2D">
          <w:rPr>
            <w:rStyle w:val="Hyperlink"/>
            <w:noProof/>
          </w:rPr>
          <w:t>ProRataSatsKorrektionKonstateretSats</w:t>
        </w:r>
        <w:r w:rsidR="0020547B">
          <w:rPr>
            <w:noProof/>
            <w:webHidden/>
          </w:rPr>
          <w:tab/>
        </w:r>
        <w:r w:rsidR="0020547B">
          <w:rPr>
            <w:noProof/>
            <w:webHidden/>
          </w:rPr>
          <w:fldChar w:fldCharType="begin"/>
        </w:r>
        <w:r w:rsidR="0020547B">
          <w:rPr>
            <w:noProof/>
            <w:webHidden/>
          </w:rPr>
          <w:instrText xml:space="preserve"> PAGEREF _Toc323632704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5" w:history="1">
        <w:r w:rsidR="0020547B" w:rsidRPr="00463E2D">
          <w:rPr>
            <w:rStyle w:val="Hyperlink"/>
            <w:noProof/>
          </w:rPr>
          <w:t>ProRataSatsKorrektionNummer</w:t>
        </w:r>
        <w:r w:rsidR="0020547B">
          <w:rPr>
            <w:noProof/>
            <w:webHidden/>
          </w:rPr>
          <w:tab/>
        </w:r>
        <w:r w:rsidR="0020547B">
          <w:rPr>
            <w:noProof/>
            <w:webHidden/>
          </w:rPr>
          <w:fldChar w:fldCharType="begin"/>
        </w:r>
        <w:r w:rsidR="0020547B">
          <w:rPr>
            <w:noProof/>
            <w:webHidden/>
          </w:rPr>
          <w:instrText xml:space="preserve"> PAGEREF _Toc323632705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6" w:history="1">
        <w:r w:rsidR="0020547B" w:rsidRPr="00463E2D">
          <w:rPr>
            <w:rStyle w:val="Hyperlink"/>
            <w:noProof/>
          </w:rPr>
          <w:t>ProRataSatsKorrektionSlutDato</w:t>
        </w:r>
        <w:r w:rsidR="0020547B">
          <w:rPr>
            <w:noProof/>
            <w:webHidden/>
          </w:rPr>
          <w:tab/>
        </w:r>
        <w:r w:rsidR="0020547B">
          <w:rPr>
            <w:noProof/>
            <w:webHidden/>
          </w:rPr>
          <w:fldChar w:fldCharType="begin"/>
        </w:r>
        <w:r w:rsidR="0020547B">
          <w:rPr>
            <w:noProof/>
            <w:webHidden/>
          </w:rPr>
          <w:instrText xml:space="preserve"> PAGEREF _Toc323632706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7" w:history="1">
        <w:r w:rsidR="0020547B" w:rsidRPr="00463E2D">
          <w:rPr>
            <w:rStyle w:val="Hyperlink"/>
            <w:noProof/>
          </w:rPr>
          <w:t>ProRataSatsKorrektionStartDato</w:t>
        </w:r>
        <w:r w:rsidR="0020547B">
          <w:rPr>
            <w:noProof/>
            <w:webHidden/>
          </w:rPr>
          <w:tab/>
        </w:r>
        <w:r w:rsidR="0020547B">
          <w:rPr>
            <w:noProof/>
            <w:webHidden/>
          </w:rPr>
          <w:fldChar w:fldCharType="begin"/>
        </w:r>
        <w:r w:rsidR="0020547B">
          <w:rPr>
            <w:noProof/>
            <w:webHidden/>
          </w:rPr>
          <w:instrText xml:space="preserve"> PAGEREF _Toc323632707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8" w:history="1">
        <w:r w:rsidR="0020547B" w:rsidRPr="00463E2D">
          <w:rPr>
            <w:rStyle w:val="Hyperlink"/>
            <w:noProof/>
          </w:rPr>
          <w:t>ProRataSatsKorrektionStatus</w:t>
        </w:r>
        <w:r w:rsidR="0020547B">
          <w:rPr>
            <w:noProof/>
            <w:webHidden/>
          </w:rPr>
          <w:tab/>
        </w:r>
        <w:r w:rsidR="0020547B">
          <w:rPr>
            <w:noProof/>
            <w:webHidden/>
          </w:rPr>
          <w:fldChar w:fldCharType="begin"/>
        </w:r>
        <w:r w:rsidR="0020547B">
          <w:rPr>
            <w:noProof/>
            <w:webHidden/>
          </w:rPr>
          <w:instrText xml:space="preserve"> PAGEREF _Toc323632708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09" w:history="1">
        <w:r w:rsidR="0020547B" w:rsidRPr="00463E2D">
          <w:rPr>
            <w:rStyle w:val="Hyperlink"/>
            <w:noProof/>
          </w:rPr>
          <w:t>RessourceNummer</w:t>
        </w:r>
        <w:r w:rsidR="0020547B">
          <w:rPr>
            <w:noProof/>
            <w:webHidden/>
          </w:rPr>
          <w:tab/>
        </w:r>
        <w:r w:rsidR="0020547B">
          <w:rPr>
            <w:noProof/>
            <w:webHidden/>
          </w:rPr>
          <w:fldChar w:fldCharType="begin"/>
        </w:r>
        <w:r w:rsidR="0020547B">
          <w:rPr>
            <w:noProof/>
            <w:webHidden/>
          </w:rPr>
          <w:instrText xml:space="preserve"> PAGEREF _Toc323632709 \h </w:instrText>
        </w:r>
        <w:r w:rsidR="0020547B">
          <w:rPr>
            <w:noProof/>
            <w:webHidden/>
          </w:rPr>
        </w:r>
        <w:r w:rsidR="0020547B">
          <w:rPr>
            <w:noProof/>
            <w:webHidden/>
          </w:rPr>
          <w:fldChar w:fldCharType="separate"/>
        </w:r>
        <w:r w:rsidR="0020547B">
          <w:rPr>
            <w:noProof/>
            <w:webHidden/>
          </w:rPr>
          <w:t>112</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0" w:history="1">
        <w:r w:rsidR="0020547B" w:rsidRPr="00463E2D">
          <w:rPr>
            <w:rStyle w:val="Hyperlink"/>
            <w:noProof/>
          </w:rPr>
          <w:t>SagNummer</w:t>
        </w:r>
        <w:r w:rsidR="0020547B">
          <w:rPr>
            <w:noProof/>
            <w:webHidden/>
          </w:rPr>
          <w:tab/>
        </w:r>
        <w:r w:rsidR="0020547B">
          <w:rPr>
            <w:noProof/>
            <w:webHidden/>
          </w:rPr>
          <w:fldChar w:fldCharType="begin"/>
        </w:r>
        <w:r w:rsidR="0020547B">
          <w:rPr>
            <w:noProof/>
            <w:webHidden/>
          </w:rPr>
          <w:instrText xml:space="preserve"> PAGEREF _Toc323632710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1" w:history="1">
        <w:r w:rsidR="0020547B" w:rsidRPr="00463E2D">
          <w:rPr>
            <w:rStyle w:val="Hyperlink"/>
            <w:noProof/>
          </w:rPr>
          <w:t>SamtidighedskontrolAfgørelseVersionDato</w:t>
        </w:r>
        <w:r w:rsidR="0020547B">
          <w:rPr>
            <w:noProof/>
            <w:webHidden/>
          </w:rPr>
          <w:tab/>
        </w:r>
        <w:r w:rsidR="0020547B">
          <w:rPr>
            <w:noProof/>
            <w:webHidden/>
          </w:rPr>
          <w:fldChar w:fldCharType="begin"/>
        </w:r>
        <w:r w:rsidR="0020547B">
          <w:rPr>
            <w:noProof/>
            <w:webHidden/>
          </w:rPr>
          <w:instrText xml:space="preserve"> PAGEREF _Toc323632711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2" w:history="1">
        <w:r w:rsidR="0020547B" w:rsidRPr="00463E2D">
          <w:rPr>
            <w:rStyle w:val="Hyperlink"/>
            <w:noProof/>
          </w:rPr>
          <w:t>SamtidighedskontrolAnsøgerDataVersionDato</w:t>
        </w:r>
        <w:r w:rsidR="0020547B">
          <w:rPr>
            <w:noProof/>
            <w:webHidden/>
          </w:rPr>
          <w:tab/>
        </w:r>
        <w:r w:rsidR="0020547B">
          <w:rPr>
            <w:noProof/>
            <w:webHidden/>
          </w:rPr>
          <w:fldChar w:fldCharType="begin"/>
        </w:r>
        <w:r w:rsidR="0020547B">
          <w:rPr>
            <w:noProof/>
            <w:webHidden/>
          </w:rPr>
          <w:instrText xml:space="preserve"> PAGEREF _Toc323632712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3" w:history="1">
        <w:r w:rsidR="0020547B" w:rsidRPr="00463E2D">
          <w:rPr>
            <w:rStyle w:val="Hyperlink"/>
            <w:noProof/>
          </w:rPr>
          <w:t>SamtidighedskontrolAnsøgningDataVersionDato</w:t>
        </w:r>
        <w:r w:rsidR="0020547B">
          <w:rPr>
            <w:noProof/>
            <w:webHidden/>
          </w:rPr>
          <w:tab/>
        </w:r>
        <w:r w:rsidR="0020547B">
          <w:rPr>
            <w:noProof/>
            <w:webHidden/>
          </w:rPr>
          <w:fldChar w:fldCharType="begin"/>
        </w:r>
        <w:r w:rsidR="0020547B">
          <w:rPr>
            <w:noProof/>
            <w:webHidden/>
          </w:rPr>
          <w:instrText xml:space="preserve"> PAGEREF _Toc323632713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4" w:history="1">
        <w:r w:rsidR="0020547B" w:rsidRPr="00463E2D">
          <w:rPr>
            <w:rStyle w:val="Hyperlink"/>
            <w:noProof/>
          </w:rPr>
          <w:t>SamtidighedskontrolAnsøgningStamDataVersionDato</w:t>
        </w:r>
        <w:r w:rsidR="0020547B">
          <w:rPr>
            <w:noProof/>
            <w:webHidden/>
          </w:rPr>
          <w:tab/>
        </w:r>
        <w:r w:rsidR="0020547B">
          <w:rPr>
            <w:noProof/>
            <w:webHidden/>
          </w:rPr>
          <w:fldChar w:fldCharType="begin"/>
        </w:r>
        <w:r w:rsidR="0020547B">
          <w:rPr>
            <w:noProof/>
            <w:webHidden/>
          </w:rPr>
          <w:instrText xml:space="preserve"> PAGEREF _Toc323632714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5" w:history="1">
        <w:r w:rsidR="0020547B" w:rsidRPr="00463E2D">
          <w:rPr>
            <w:rStyle w:val="Hyperlink"/>
            <w:noProof/>
          </w:rPr>
          <w:t>SamtidighedskontrolFuldmægtigDataVersionDato</w:t>
        </w:r>
        <w:r w:rsidR="0020547B">
          <w:rPr>
            <w:noProof/>
            <w:webHidden/>
          </w:rPr>
          <w:tab/>
        </w:r>
        <w:r w:rsidR="0020547B">
          <w:rPr>
            <w:noProof/>
            <w:webHidden/>
          </w:rPr>
          <w:fldChar w:fldCharType="begin"/>
        </w:r>
        <w:r w:rsidR="0020547B">
          <w:rPr>
            <w:noProof/>
            <w:webHidden/>
          </w:rPr>
          <w:instrText xml:space="preserve"> PAGEREF _Toc323632715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6" w:history="1">
        <w:r w:rsidR="0020547B" w:rsidRPr="00463E2D">
          <w:rPr>
            <w:rStyle w:val="Hyperlink"/>
            <w:noProof/>
          </w:rPr>
          <w:t>SamtidighedskontrolKladdeAnsøgningVersionDato</w:t>
        </w:r>
        <w:r w:rsidR="0020547B">
          <w:rPr>
            <w:noProof/>
            <w:webHidden/>
          </w:rPr>
          <w:tab/>
        </w:r>
        <w:r w:rsidR="0020547B">
          <w:rPr>
            <w:noProof/>
            <w:webHidden/>
          </w:rPr>
          <w:fldChar w:fldCharType="begin"/>
        </w:r>
        <w:r w:rsidR="0020547B">
          <w:rPr>
            <w:noProof/>
            <w:webHidden/>
          </w:rPr>
          <w:instrText xml:space="preserve"> PAGEREF _Toc323632716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7" w:history="1">
        <w:r w:rsidR="0020547B" w:rsidRPr="00463E2D">
          <w:rPr>
            <w:rStyle w:val="Hyperlink"/>
            <w:noProof/>
          </w:rPr>
          <w:t>SamtidighedskontrolProRataSatsKorrektionVersionDato</w:t>
        </w:r>
        <w:r w:rsidR="0020547B">
          <w:rPr>
            <w:noProof/>
            <w:webHidden/>
          </w:rPr>
          <w:tab/>
        </w:r>
        <w:r w:rsidR="0020547B">
          <w:rPr>
            <w:noProof/>
            <w:webHidden/>
          </w:rPr>
          <w:fldChar w:fldCharType="begin"/>
        </w:r>
        <w:r w:rsidR="0020547B">
          <w:rPr>
            <w:noProof/>
            <w:webHidden/>
          </w:rPr>
          <w:instrText xml:space="preserve"> PAGEREF _Toc323632717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8" w:history="1">
        <w:r w:rsidR="0020547B" w:rsidRPr="00463E2D">
          <w:rPr>
            <w:rStyle w:val="Hyperlink"/>
            <w:noProof/>
          </w:rPr>
          <w:t>SamtidighedskontrolSagsbemærkningVersionDato</w:t>
        </w:r>
        <w:r w:rsidR="0020547B">
          <w:rPr>
            <w:noProof/>
            <w:webHidden/>
          </w:rPr>
          <w:tab/>
        </w:r>
        <w:r w:rsidR="0020547B">
          <w:rPr>
            <w:noProof/>
            <w:webHidden/>
          </w:rPr>
          <w:fldChar w:fldCharType="begin"/>
        </w:r>
        <w:r w:rsidR="0020547B">
          <w:rPr>
            <w:noProof/>
            <w:webHidden/>
          </w:rPr>
          <w:instrText xml:space="preserve"> PAGEREF _Toc323632718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19" w:history="1">
        <w:r w:rsidR="0020547B" w:rsidRPr="00463E2D">
          <w:rPr>
            <w:rStyle w:val="Hyperlink"/>
            <w:noProof/>
          </w:rPr>
          <w:t>SamtidighedskontrolVersionDato</w:t>
        </w:r>
        <w:r w:rsidR="0020547B">
          <w:rPr>
            <w:noProof/>
            <w:webHidden/>
          </w:rPr>
          <w:tab/>
        </w:r>
        <w:r w:rsidR="0020547B">
          <w:rPr>
            <w:noProof/>
            <w:webHidden/>
          </w:rPr>
          <w:fldChar w:fldCharType="begin"/>
        </w:r>
        <w:r w:rsidR="0020547B">
          <w:rPr>
            <w:noProof/>
            <w:webHidden/>
          </w:rPr>
          <w:instrText xml:space="preserve"> PAGEREF _Toc323632719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965C33" w:rsidP="0020547B">
      <w:pPr>
        <w:pStyle w:val="TOC2"/>
        <w:tabs>
          <w:tab w:val="right" w:leader="dot" w:pos="10195"/>
        </w:tabs>
        <w:rPr>
          <w:rFonts w:asciiTheme="minorHAnsi" w:eastAsiaTheme="minorEastAsia" w:hAnsiTheme="minorHAnsi" w:cstheme="minorBidi"/>
          <w:b w:val="0"/>
          <w:noProof/>
          <w:sz w:val="22"/>
          <w:lang w:eastAsia="da-DK"/>
        </w:rPr>
      </w:pPr>
      <w:hyperlink w:anchor="_Toc323632720" w:history="1">
        <w:r w:rsidR="0020547B" w:rsidRPr="00463E2D">
          <w:rPr>
            <w:rStyle w:val="Hyperlink"/>
            <w:noProof/>
          </w:rPr>
          <w:t>ValutaOplysningKode</w:t>
        </w:r>
        <w:r w:rsidR="0020547B">
          <w:rPr>
            <w:noProof/>
            <w:webHidden/>
          </w:rPr>
          <w:tab/>
        </w:r>
        <w:r w:rsidR="0020547B">
          <w:rPr>
            <w:noProof/>
            <w:webHidden/>
          </w:rPr>
          <w:fldChar w:fldCharType="begin"/>
        </w:r>
        <w:r w:rsidR="0020547B">
          <w:rPr>
            <w:noProof/>
            <w:webHidden/>
          </w:rPr>
          <w:instrText xml:space="preserve"> PAGEREF _Toc323632720 \h </w:instrText>
        </w:r>
        <w:r w:rsidR="0020547B">
          <w:rPr>
            <w:noProof/>
            <w:webHidden/>
          </w:rPr>
        </w:r>
        <w:r w:rsidR="0020547B">
          <w:rPr>
            <w:noProof/>
            <w:webHidden/>
          </w:rPr>
          <w:fldChar w:fldCharType="separate"/>
        </w:r>
        <w:r w:rsidR="0020547B">
          <w:rPr>
            <w:noProof/>
            <w:webHidden/>
          </w:rPr>
          <w:t>113</w:t>
        </w:r>
        <w:r w:rsidR="0020547B">
          <w:rPr>
            <w:noProof/>
            <w:webHidden/>
          </w:rPr>
          <w:fldChar w:fldCharType="end"/>
        </w:r>
      </w:hyperlink>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20547B" w:rsidSect="0020547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p>
    <w:p w:rsidR="00642AA5"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23632436"/>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23632437"/>
            <w:r w:rsidRPr="0020547B">
              <w:rPr>
                <w:rFonts w:ascii="Arial" w:hAnsi="Arial" w:cs="Arial"/>
                <w:b/>
                <w:sz w:val="30"/>
              </w:rPr>
              <w:t>MomsRefusionAfgørelseOpdater</w:t>
            </w:r>
            <w:bookmarkEnd w:id="2"/>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opretter eller opdaterer afgørelser. Disse afgørelser kan både være </w:t>
            </w:r>
            <w:proofErr w:type="gramStart"/>
            <w:r>
              <w:rPr>
                <w:rFonts w:ascii="Arial" w:hAnsi="Arial" w:cs="Arial"/>
                <w:sz w:val="18"/>
              </w:rPr>
              <w:t>svar</w:t>
            </w:r>
            <w:proofErr w:type="gramEnd"/>
            <w:r>
              <w:rPr>
                <w:rFonts w:ascii="Arial" w:hAnsi="Arial" w:cs="Arial"/>
                <w:sz w:val="18"/>
              </w:rPr>
              <w:t xml:space="preserve"> på momsrefusionsansøgninger og pro rata sats korrektioner.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indstilling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 Dan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behandling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2A - Valgt udbetalingsdato ligger tidl end dagsdato + 2 bankdage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4 - Foretager ændringer i ansøgningen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Taster posteringer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U4 - trin 4 - Ansøgning afslås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4 - Godkender ikke indstillingen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U2 - trin 4 - Fuldmagt er ikke gyldig på udbetalingsdatoen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Der er risiko for renter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5 - Ansøgning fejler i kontrollen.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tastes posteringer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ansøgning som indstillet og foreslå evt. skift af risikomarkering for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Foretager ændringer i ansøgningen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tastes posteringer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Taster posteringer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afslås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behandling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Godkender ikke indstillingen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risiko for renter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Fuldmagt er ikke gyldig på udbetalingsdatoen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Dan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fuldmægtig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i kontrollen.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 udbetalingsdato ligger tidl end dagsdato + 2 bankdage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23632438"/>
            <w:r w:rsidRPr="0020547B">
              <w:rPr>
                <w:rFonts w:ascii="Arial" w:hAnsi="Arial" w:cs="Arial"/>
                <w:b/>
                <w:sz w:val="30"/>
              </w:rPr>
              <w:t>MomsRefusionAfgørelseSamlingHent</w:t>
            </w:r>
            <w:bookmarkEnd w:id="3"/>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samt udbetalingsoplysninger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samt udbetalingsoplysninger i Use Case "1.31 Ønsker at se afgørelse"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23632439"/>
            <w:r w:rsidRPr="0020547B">
              <w:rPr>
                <w:rFonts w:ascii="Arial" w:hAnsi="Arial" w:cs="Arial"/>
                <w:b/>
                <w:sz w:val="30"/>
              </w:rPr>
              <w:t>MomsRefusionAktørOpdater</w:t>
            </w:r>
            <w:bookmarkEnd w:id="4"/>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MomsRefusionRisikoVurderingStruktur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MomsrefusionAktørTransportMarkering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SamtidighedskontrolSagsbemærkningVersionDato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resten af ansøgeroplysningerne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øvrige ansøgernummeroplysninger og navn og adresse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ændring af data om ansøger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ansøger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ændring af data om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ansøger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data i Use Case "2.9 Opret manuelle ansøgninger"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23632440"/>
            <w:r w:rsidRPr="0020547B">
              <w:rPr>
                <w:rFonts w:ascii="Arial" w:hAnsi="Arial" w:cs="Arial"/>
                <w:b/>
                <w:sz w:val="30"/>
              </w:rPr>
              <w:t>MomsRefusionAktørOversigtHent</w:t>
            </w:r>
            <w:bookmarkEnd w:id="5"/>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data og datafelter for fuldmægtig i Use Case "2.8 Opret, ret og slet data om fuldmægtig"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23632441"/>
            <w:r w:rsidRPr="0020547B">
              <w:rPr>
                <w:rFonts w:ascii="Arial" w:hAnsi="Arial" w:cs="Arial"/>
                <w:b/>
                <w:sz w:val="30"/>
              </w:rPr>
              <w:t>MomsRefusionAktørSamlingHent</w:t>
            </w:r>
            <w:bookmarkEnd w:id="6"/>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ansøgeroplysninger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fuldmægtig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datafelter for ansøgning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23632442"/>
            <w:r w:rsidRPr="0020547B">
              <w:rPr>
                <w:rFonts w:ascii="Arial" w:hAnsi="Arial" w:cs="Arial"/>
                <w:b/>
                <w:sz w:val="30"/>
              </w:rPr>
              <w:t>MomsRefusionAktørSlet</w:t>
            </w:r>
            <w:bookmarkEnd w:id="7"/>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23632443"/>
            <w:r w:rsidRPr="0020547B">
              <w:rPr>
                <w:rFonts w:ascii="Arial" w:hAnsi="Arial" w:cs="Arial"/>
                <w:b/>
                <w:sz w:val="30"/>
              </w:rPr>
              <w:t>MomsRefusionAnsøgningForrigeData</w:t>
            </w:r>
            <w:bookmarkEnd w:id="8"/>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17-11-2011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fremsøge</w:t>
            </w:r>
            <w:proofErr w:type="gramEnd"/>
            <w:r>
              <w:rPr>
                <w:rFonts w:ascii="Arial" w:hAnsi="Arial" w:cs="Arial"/>
                <w:sz w:val="18"/>
              </w:rPr>
              <w:t xml:space="preserve"> data for en given ansøger eller fuldmægtig i relation til en national ansøgning.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fremsøger data fra den forrige emomsrefusionsansøgning til et givent land for at kunne forudfylde relevante felter på en ny ansøgning.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fra en tidligere ansøgning for et givent land kan fremfindes ved at angive ansøgeren, evt. en fuldmægtig samt det ønskede land.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returnerer en bankkonto, hvis den er tilgængelig, samt en pro rata sats, hvis denne ligeledes er tilgængelig.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KundeRepræsentantID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(KøbProRataSats)</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MomsRefusionAnsøgningForrigeData_FejlId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23632444"/>
            <w:r w:rsidRPr="0020547B">
              <w:rPr>
                <w:rFonts w:ascii="Arial" w:hAnsi="Arial" w:cs="Arial"/>
                <w:b/>
                <w:sz w:val="30"/>
              </w:rPr>
              <w:t>MomsRefusionAnsøgningGenoptag</w:t>
            </w:r>
            <w:bookmarkEnd w:id="9"/>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genoptage</w:t>
            </w:r>
            <w:proofErr w:type="gramEnd"/>
            <w:r>
              <w:rPr>
                <w:rFonts w:ascii="Arial" w:hAnsi="Arial" w:cs="Arial"/>
                <w:sz w:val="18"/>
              </w:rPr>
              <w:t xml:space="preserve"> en allerede afgjort sag, dvs. en ansøgning med status "godkendt", "delvist godkendt", eller "afslået".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ansøgning kan genoptages ved at angive enten et ansøgningsdatanummer, et sagsnummer sammenholdt med en ansøgningsdataversionsdato eller et ansøgningsstamdatanummer sammenholdt med en tilbagebetalingsmedlemsstat samt </w:t>
            </w:r>
            <w:proofErr w:type="gramStart"/>
            <w:r>
              <w:rPr>
                <w:rFonts w:ascii="Arial" w:hAnsi="Arial" w:cs="Arial"/>
                <w:sz w:val="18"/>
              </w:rPr>
              <w:t>et</w:t>
            </w:r>
            <w:proofErr w:type="gramEnd"/>
            <w:r>
              <w:rPr>
                <w:rFonts w:ascii="Arial" w:hAnsi="Arial" w:cs="Arial"/>
                <w:sz w:val="18"/>
              </w:rPr>
              <w:t xml:space="preserve"> ansøgningsdataversionsdato. Alle tre kriterier vil specificere én specifik sag/ansøgning, der således vil kunne genoptages/kopieres.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Kopier ansøgning i Use Case "3.8 - Genoptag 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Kopier ansøgning i Use Case "3.8 Genoptag sag"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23632445"/>
            <w:r w:rsidRPr="0020547B">
              <w:rPr>
                <w:rFonts w:ascii="Arial" w:hAnsi="Arial" w:cs="Arial"/>
                <w:b/>
                <w:sz w:val="30"/>
              </w:rPr>
              <w:t>MomsRefusionAnsøgningIndstilling</w:t>
            </w:r>
            <w:bookmarkEnd w:id="10"/>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MomsrefusionAfgørelseUdbetalingDato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23632446"/>
            <w:r w:rsidRPr="0020547B">
              <w:rPr>
                <w:rFonts w:ascii="Arial" w:hAnsi="Arial" w:cs="Arial"/>
                <w:b/>
                <w:sz w:val="30"/>
              </w:rPr>
              <w:t>MomsRefusionAnsøgningOpdater</w:t>
            </w:r>
            <w:bookmarkEnd w:id="11"/>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mulighed for at oprette/opdatere ansøgninger på tre måder: en normal, som kræver standard information, </w:t>
            </w:r>
            <w:proofErr w:type="gramStart"/>
            <w:r>
              <w:rPr>
                <w:rFonts w:ascii="Arial" w:hAnsi="Arial" w:cs="Arial"/>
                <w:sz w:val="18"/>
              </w:rPr>
              <w:t>en</w:t>
            </w:r>
            <w:proofErr w:type="gramEnd"/>
            <w:r>
              <w:rPr>
                <w:rFonts w:ascii="Arial" w:hAnsi="Arial" w:cs="Arial"/>
                <w:sz w:val="18"/>
              </w:rPr>
              <w:t xml:space="preserve"> delta som kun opdaterer medsendt data, samt en lynoprettelse, som kun kræver en kunderelation.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MomsrefusionAnsøgningStamDataType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MomsrefusionAnsøgningDataTransportMarkering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ansøgningen i sin helhed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Kontrollér ansøgningen i sin helhed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ændring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Registrer  bortfald</w:t>
            </w:r>
            <w:proofErr w:type="gramEnd"/>
            <w:r>
              <w:rPr>
                <w:rFonts w:ascii="Arial" w:hAnsi="Arial" w:cs="Arial"/>
                <w:sz w:val="18"/>
              </w:rPr>
              <w:t xml:space="preserve"> af ansøgning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2 - Enkelte betalinger i betalingsforslaget kan ikke godkendes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2 - ADVARSEL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4 - Ansøgning fejler på en ADVARSELS-validering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5 - Ansøgning fejler i kontrollen.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v. 1 (Ansøgningen er indsendt af fuldmægtig), trin 4 - Data validerer ikke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data om fuldmægtig på ansøger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i Use Case "2.9 -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 ændr for sag med status </w:t>
            </w:r>
            <w:proofErr w:type="gramStart"/>
            <w:r>
              <w:rPr>
                <w:rFonts w:ascii="Arial" w:hAnsi="Arial" w:cs="Arial"/>
                <w:sz w:val="18"/>
              </w:rPr>
              <w:t>Modtaget,Maskinel</w:t>
            </w:r>
            <w:proofErr w:type="gramEnd"/>
            <w:r>
              <w:rPr>
                <w:rFonts w:ascii="Arial" w:hAnsi="Arial" w:cs="Arial"/>
                <w:sz w:val="18"/>
              </w:rPr>
              <w:t>,Klar til afslag,Ventebunke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Indstillet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Behandlet, Afgjort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validér ansøgningen i sin helhed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Kontrollér ansøgningen i sin helhed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uploadet ansøgning i Use Case "1.16 Vælger at uploade købsoplysninger"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Videresend ansøgning i Use Case "1.2 Videresend refusionsansøgning eller 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Foretager ikke indstilling, men registrerer sig selv som sagsbehandler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undersøgelser iværksættes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på en ADVARSELS-validering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 fejler i kontrollen.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data om fuldmægtig på ansøger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Lynopretning af sager-registrer og valider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validerer ikke i Use Case "2.9 Opret manuelle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ændring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Registrer ændring for sag med status Indstillet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ADVARSEL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 ændr for sag med status </w:t>
            </w:r>
            <w:proofErr w:type="gramStart"/>
            <w:r>
              <w:rPr>
                <w:rFonts w:ascii="Arial" w:hAnsi="Arial" w:cs="Arial"/>
                <w:sz w:val="18"/>
              </w:rPr>
              <w:t>Modtaget,Maskinel</w:t>
            </w:r>
            <w:proofErr w:type="gramEnd"/>
            <w:r>
              <w:rPr>
                <w:rFonts w:ascii="Arial" w:hAnsi="Arial" w:cs="Arial"/>
                <w:sz w:val="18"/>
              </w:rPr>
              <w:t>,Klar til afslag,Ventebunke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ændring for sag med status Behandlet, Afgjort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bortfald af ansøgning i Use Case "3.7 Bortfald ansøgningeller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Enkelte betalinger i betalingsforslaget kan ikke godkendes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23632447"/>
            <w:r w:rsidRPr="0020547B">
              <w:rPr>
                <w:rFonts w:ascii="Arial" w:hAnsi="Arial" w:cs="Arial"/>
                <w:b/>
                <w:sz w:val="30"/>
              </w:rPr>
              <w:t>MomsRefusionAnsøgningSamlingHent</w:t>
            </w:r>
            <w:bookmarkEnd w:id="12"/>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ansøgningsrelevant data.</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kan evt. også </w:t>
            </w:r>
            <w:proofErr w:type="gramStart"/>
            <w:r>
              <w:rPr>
                <w:rFonts w:ascii="Arial" w:hAnsi="Arial" w:cs="Arial"/>
                <w:sz w:val="18"/>
              </w:rPr>
              <w:t>hentes  ved</w:t>
            </w:r>
            <w:proofErr w:type="gramEnd"/>
            <w:r>
              <w:rPr>
                <w:rFonts w:ascii="Arial" w:hAnsi="Arial" w:cs="Arial"/>
                <w:sz w:val="18"/>
              </w:rPr>
              <w:t xml:space="preserve"> at angive et ansøgningsstamdatanummer sammenholdt med tilbagebetalingsland og version, hvilket også vil hente en specifik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ny global ansøgning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global ansøgning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rapport i Use Case "6.2 - Oversigt over sager med en given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national ansøgning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 Skriv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"2.5 -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ansøgning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 Vis liste over åbentstående 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5 - Data validerer ikke (ADVARSEL)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U2 - trin 4 - Ansøger gemmer en kladde af ansøgningen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U3 - trin 4 - Ansøger accepterer ikke erklæringen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U4 - trin 5 og 6 </w:t>
            </w:r>
            <w:proofErr w:type="gramStart"/>
            <w:r>
              <w:rPr>
                <w:rFonts w:ascii="Arial" w:hAnsi="Arial" w:cs="Arial"/>
                <w:sz w:val="18"/>
              </w:rPr>
              <w:t>-  Data</w:t>
            </w:r>
            <w:proofErr w:type="gramEnd"/>
            <w:r>
              <w:rPr>
                <w:rFonts w:ascii="Arial" w:hAnsi="Arial" w:cs="Arial"/>
                <w:sz w:val="18"/>
              </w:rPr>
              <w:t xml:space="preserve"> validerer ikke (AFSLAG)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1 - Fortryder rettelser i Use Case "3.6 -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til visning om ansøgning er indsendt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ny global ansøgning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validerer ikke (AFSLAG)]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gemmer en kladde af ansøgningen]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accepterer ikke erklæringen]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nationale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"1.13 Korrektionsansøgning (eller videreskriv på kladdeansg)- global ansgn"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global ansøgning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national ansøgning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om nationale ansøgninger er indsendt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i Use Case "2.5 Godkend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Vis liste over åbentstående 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Skriv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ansøgning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Fortryder rettelser i Use Case "3.6 Ændr ansøgningsdata"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ansøgning eller pro rata-satskorrektion i Use Case "3.7 Bortfald ansøgningeller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rapport i Use Case "6.2 Oversigt over sager med en given leverandør"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23632448"/>
            <w:r w:rsidRPr="0020547B">
              <w:rPr>
                <w:rFonts w:ascii="Arial" w:hAnsi="Arial" w:cs="Arial"/>
                <w:b/>
                <w:sz w:val="30"/>
              </w:rPr>
              <w:t>MomsRefusionBetalingFilerOpret</w:t>
            </w:r>
            <w:bookmarkEnd w:id="13"/>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udbetalingsfil og udbetalingsrapporter og opdater status for ansøgninger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udbetalingsdatoer i Use Case "4.1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udbetalingsfiler og udbetalingsrapporter og opdater status for ansøgninger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23632449"/>
            <w:r w:rsidRPr="0020547B">
              <w:rPr>
                <w:rFonts w:ascii="Arial" w:hAnsi="Arial" w:cs="Arial"/>
                <w:b/>
                <w:sz w:val="30"/>
              </w:rPr>
              <w:t>MomsRefusionBetalingForslagOpret</w:t>
            </w:r>
            <w:bookmarkEnd w:id="14"/>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udbetalingsdatoer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betalingsforslag i Use Case "4.1 - Udbetaling"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betalingsforslag i Use Case "4.1 Udbetaling"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23632450"/>
            <w:r w:rsidRPr="0020547B">
              <w:rPr>
                <w:rFonts w:ascii="Arial" w:hAnsi="Arial" w:cs="Arial"/>
                <w:b/>
                <w:sz w:val="30"/>
              </w:rPr>
              <w:t>MomsRefusionDokumentOpdater</w:t>
            </w:r>
            <w:bookmarkEnd w:id="15"/>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eller opdatere en række eksisterende metadata for et dokument samt evt. gemme dokumentet i Captia via et kald til en systemgrænseflade.</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w:t>
            </w:r>
            <w:proofErr w:type="gramStart"/>
            <w:r>
              <w:rPr>
                <w:rFonts w:ascii="Arial" w:hAnsi="Arial" w:cs="Arial"/>
                <w:sz w:val="18"/>
              </w:rPr>
              <w:t>dokumentet</w:t>
            </w:r>
            <w:proofErr w:type="gramEnd"/>
            <w:r>
              <w:rPr>
                <w:rFonts w:ascii="Arial" w:hAnsi="Arial" w:cs="Arial"/>
                <w:sz w:val="18"/>
              </w:rPr>
              <w:t xml:space="preserve"> kan enten relatere sig til en virksomhed, ansøgning, afgørelse, momsregistreringsattest eller et 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MomsRefusionMedarbejderDetaljeStruktur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brev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brev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evt. nyt fristudløb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U7 - trin 5 - Sagsbehandler redigerer word-dokumentet i Use Case "2.4 -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brev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redigerer word-dokumentet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brev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evt. nyt fristudløb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Bortfald ansøgningeller pro rata-sats-korrektion"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23632451"/>
            <w:r w:rsidRPr="0020547B">
              <w:rPr>
                <w:rFonts w:ascii="Arial" w:hAnsi="Arial" w:cs="Arial"/>
                <w:b/>
                <w:sz w:val="30"/>
              </w:rPr>
              <w:t>MomsRefusionDokumentSamlingHent</w:t>
            </w:r>
            <w:bookmarkEnd w:id="16"/>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række metadata for et eller flere dokumenter samt evt. selve det fysiske dokument. Dette sker via et kald et kald til en systemgrænseflade i Captia.</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gramStart"/>
            <w:r>
              <w:rPr>
                <w:rFonts w:ascii="Arial" w:hAnsi="Arial" w:cs="Arial"/>
                <w:sz w:val="18"/>
              </w:rPr>
              <w:t>( DokumentModtagDato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brev eller e-mail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brev om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afgørelsesbrev i Use Case "1.31 Ønsker at se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læse post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23632452"/>
            <w:r w:rsidRPr="0020547B">
              <w:rPr>
                <w:rFonts w:ascii="Arial" w:hAnsi="Arial" w:cs="Arial"/>
                <w:b/>
                <w:sz w:val="30"/>
              </w:rPr>
              <w:t>MomsRefusionEmailSend</w:t>
            </w:r>
            <w:bookmarkEnd w:id="17"/>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afsende</w:t>
            </w:r>
            <w:proofErr w:type="gramEnd"/>
            <w:r>
              <w:rPr>
                <w:rFonts w:ascii="Arial" w:hAnsi="Arial" w:cs="Arial"/>
                <w:sz w:val="18"/>
              </w:rPr>
              <w:t xml:space="preserve"> en email.</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skal kunne fremfindes.</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*EmailListe*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t>*Email*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*EmailAdresseListe*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r>
            <w:r w:rsidRPr="0020547B">
              <w:rPr>
                <w:rFonts w:ascii="Arial" w:hAnsi="Arial" w:cs="Arial"/>
                <w:sz w:val="18"/>
                <w:lang w:val="en-US"/>
              </w:rPr>
              <w:tab/>
              <w:t>EmailAdresseEmail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b/>
            </w:r>
            <w:r w:rsidRPr="0020547B">
              <w:rPr>
                <w:rFonts w:ascii="Arial" w:hAnsi="Arial" w:cs="Arial"/>
                <w:sz w:val="18"/>
                <w:lang w:val="en-US"/>
              </w:rPr>
              <w:tab/>
              <w:t>( NotifikationEmne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0547B">
              <w:rPr>
                <w:rFonts w:ascii="Arial" w:hAnsi="Arial" w:cs="Arial"/>
                <w:sz w:val="18"/>
                <w:lang w:val="en-US"/>
              </w:rPr>
              <w:tab/>
            </w:r>
            <w:r w:rsidRPr="0020547B">
              <w:rPr>
                <w:rFonts w:ascii="Arial" w:hAnsi="Arial" w:cs="Arial"/>
                <w:sz w:val="18"/>
                <w:lang w:val="en-US"/>
              </w:rPr>
              <w:tab/>
            </w:r>
            <w:proofErr w:type="gramStart"/>
            <w:r>
              <w:rPr>
                <w:rFonts w:ascii="Arial" w:hAnsi="Arial" w:cs="Arial"/>
                <w:sz w:val="18"/>
              </w:rPr>
              <w:t>( NotifikationTekst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lastRenderedPageBreak/>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 Skriv brev-email"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 Bortfald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ansøgning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korrigeret national ansøgning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korrigeret ansøgning i Use Case "1.13 Korrektionsansøgning (eller videreskriv på kladdeansg)- global ansgn"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Indsend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i Use Case "1.5 Registrer og videresend 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afgørelse i Use Case "1.6 Registrer og videresend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Validation report fejler i den tekniske validering i Use Case "1.7 Registrer og videresend validation report"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videresend afgørelse i Use Case "1.7 Registrer og videresend validation report"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Modtag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 og send meddelelse i Use Case "2.6 Dan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mail i Use Case "3.4 Skriv brev eller 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 brev til ansøger i Use Case "3.7 Bortfald ansøgningeller pro rata-sats-korrektion"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23632453"/>
            <w:r w:rsidRPr="0020547B">
              <w:rPr>
                <w:rFonts w:ascii="Arial" w:hAnsi="Arial" w:cs="Arial"/>
                <w:b/>
                <w:sz w:val="30"/>
              </w:rPr>
              <w:t>MomsRefusionGlobalAnsøgningOpdater</w:t>
            </w:r>
            <w:bookmarkEnd w:id="18"/>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ansøgning skal tilbagekaldes, så skal ansøger indsende en ny version af den oprindelige ansøgning. Den nye version skal ikke indeholde </w:t>
            </w:r>
            <w:proofErr w:type="gramStart"/>
            <w:r>
              <w:rPr>
                <w:rFonts w:ascii="Arial" w:hAnsi="Arial" w:cs="Arial"/>
                <w:sz w:val="18"/>
              </w:rPr>
              <w:t>nogen</w:t>
            </w:r>
            <w:proofErr w:type="gramEnd"/>
            <w:r>
              <w:rPr>
                <w:rFonts w:ascii="Arial" w:hAnsi="Arial" w:cs="Arial"/>
                <w:sz w:val="18"/>
              </w:rPr>
              <w:t xml:space="preserve"> køb. Den nye (korrigerede) tilbagekaldelses-ansøgning får samme ansøgningsnummer som den oprindelige ansøgning, men versioneres ved et tidsstempel.</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MomsrefusionAnsøgningDataID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MomsrefusionAnsøgningDataStatus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KundeRepræsentantID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MomsrefusionAnsøgningStamDataKladdeStartDato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MomsrefusionAnsøgningStamDataKladdeSlutDato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ValutaOplysningKode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MomsRefusionAnsøgningOpdaterOutputStruktur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*KladdeOpdater*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r>
              <w:rPr>
                <w:rFonts w:ascii="Arial" w:hAnsi="Arial" w:cs="Arial"/>
                <w:sz w:val="18"/>
              </w:rPr>
              <w:tab/>
            </w:r>
            <w:proofErr w:type="gramStart"/>
            <w:r>
              <w:rPr>
                <w:rFonts w:ascii="Arial" w:hAnsi="Arial" w:cs="Arial"/>
                <w:sz w:val="18"/>
              </w:rPr>
              <w:t>( KundeRepræsentantID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23632454"/>
            <w:r w:rsidRPr="0020547B">
              <w:rPr>
                <w:rFonts w:ascii="Arial" w:hAnsi="Arial" w:cs="Arial"/>
                <w:b/>
                <w:sz w:val="30"/>
              </w:rPr>
              <w:t>MomsRefusionGlobalAnsøgningSamlingHent</w:t>
            </w:r>
            <w:bookmarkEnd w:id="19"/>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MomsrefusionEUBeskedSprog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23632455"/>
            <w:r w:rsidRPr="0020547B">
              <w:rPr>
                <w:rFonts w:ascii="Arial" w:hAnsi="Arial" w:cs="Arial"/>
                <w:b/>
                <w:sz w:val="30"/>
              </w:rPr>
              <w:t>MomsRefusionJournaliseringSøg</w:t>
            </w:r>
            <w:bookmarkEnd w:id="20"/>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14-12-2011</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5-1-2012</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søge</w:t>
            </w:r>
            <w:proofErr w:type="gramEnd"/>
            <w:r>
              <w:rPr>
                <w:rFonts w:ascii="Arial" w:hAnsi="Arial" w:cs="Arial"/>
                <w:sz w:val="18"/>
              </w:rPr>
              <w:t xml:space="preserve"> på en række kriterier for at fremfinde en relevant ansøgning eller ansøger til et stykke ujournaliseret post.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leverer en række søgekriterier, og muligggør søgning på et eller flere af disse kriterier i en 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bliver returneret en liste af ansøgninger samt ansøgere, som matcher søgningen.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*JournaliseringSøgDataListe*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*JournaliseringSøgData*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MomsrefusionKontaktOplysningKonkateneretAdresse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MomsRefusionJournaliseringSøg_F</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23632456"/>
            <w:r w:rsidRPr="0020547B">
              <w:rPr>
                <w:rFonts w:ascii="Arial" w:hAnsi="Arial" w:cs="Arial"/>
                <w:b/>
                <w:sz w:val="30"/>
              </w:rPr>
              <w:t>MomsRefusionKvitteringOpdater</w:t>
            </w:r>
            <w:bookmarkEnd w:id="21"/>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eller oprette, både indgående og udgående, kvitteringer - dvs. til og fra andre EU medlemsstater.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w:t>
            </w:r>
            <w:proofErr w:type="gramStart"/>
            <w:r>
              <w:rPr>
                <w:rFonts w:ascii="Arial" w:hAnsi="Arial" w:cs="Arial"/>
                <w:sz w:val="18"/>
              </w:rPr>
              <w:t>håndtere</w:t>
            </w:r>
            <w:proofErr w:type="gramEnd"/>
            <w:r>
              <w:rPr>
                <w:rFonts w:ascii="Arial" w:hAnsi="Arial" w:cs="Arial"/>
                <w:sz w:val="18"/>
              </w:rPr>
              <w:t xml:space="preserve"> alle typer momsrefusionskvitteringer: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MomsRefusionEUBeskedStruktur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23632457"/>
            <w:r w:rsidRPr="0020547B">
              <w:rPr>
                <w:rFonts w:ascii="Arial" w:hAnsi="Arial" w:cs="Arial"/>
                <w:b/>
                <w:sz w:val="30"/>
              </w:rPr>
              <w:t>MomsRefusionKvitteringSamlingHent</w:t>
            </w:r>
            <w:bookmarkEnd w:id="22"/>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kvitteringer samt relevant data.</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AnsøgningDataNummer </w:t>
            </w:r>
            <w:proofErr w:type="gramStart"/>
            <w:r>
              <w:rPr>
                <w:rFonts w:ascii="Arial" w:hAnsi="Arial" w:cs="Arial"/>
                <w:sz w:val="18"/>
              </w:rPr>
              <w:t>(fremfinde kvitteringer relateret til ansøgningsdata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AnsøgerRelation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MomsRefusionEUBeskedStruktur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23632458"/>
            <w:r w:rsidRPr="0020547B">
              <w:rPr>
                <w:rFonts w:ascii="Arial" w:hAnsi="Arial" w:cs="Arial"/>
                <w:b/>
                <w:sz w:val="30"/>
              </w:rPr>
              <w:t>MomsRefusionLeverandørRapportHent</w:t>
            </w:r>
            <w:bookmarkEnd w:id="23"/>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en rapport over en given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23632459"/>
            <w:r w:rsidRPr="0020547B">
              <w:rPr>
                <w:rFonts w:ascii="Arial" w:hAnsi="Arial" w:cs="Arial"/>
                <w:b/>
                <w:sz w:val="30"/>
              </w:rPr>
              <w:t>MomsRefusionNotifikationOpdater</w:t>
            </w:r>
            <w:bookmarkEnd w:id="24"/>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en ny notifikation.</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23632460"/>
            <w:r w:rsidRPr="0020547B">
              <w:rPr>
                <w:rFonts w:ascii="Arial" w:hAnsi="Arial" w:cs="Arial"/>
                <w:b/>
                <w:sz w:val="30"/>
              </w:rPr>
              <w:t>MomsRefusionNotifikationSamlingHent</w:t>
            </w:r>
            <w:bookmarkEnd w:id="25"/>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notifikationer.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23632461"/>
            <w:r w:rsidRPr="0020547B">
              <w:rPr>
                <w:rFonts w:ascii="Arial" w:hAnsi="Arial" w:cs="Arial"/>
                <w:b/>
                <w:sz w:val="30"/>
              </w:rPr>
              <w:t>MomsRefusionPostListeAnsøgerHent</w:t>
            </w:r>
            <w:bookmarkEnd w:id="26"/>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23632462"/>
            <w:r w:rsidRPr="0020547B">
              <w:rPr>
                <w:rFonts w:ascii="Arial" w:hAnsi="Arial" w:cs="Arial"/>
                <w:b/>
                <w:sz w:val="30"/>
              </w:rPr>
              <w:t>MomsRefusionPostListeHent</w:t>
            </w:r>
            <w:bookmarkEnd w:id="27"/>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23632463"/>
            <w:r w:rsidRPr="0020547B">
              <w:rPr>
                <w:rFonts w:ascii="Arial" w:hAnsi="Arial" w:cs="Arial"/>
                <w:b/>
                <w:sz w:val="30"/>
              </w:rPr>
              <w:t>MomsRefusionProRataSatsAfgørelseOpdater</w:t>
            </w:r>
            <w:bookmarkEnd w:id="28"/>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23632464"/>
            <w:r w:rsidRPr="0020547B">
              <w:rPr>
                <w:rFonts w:ascii="Arial" w:hAnsi="Arial" w:cs="Arial"/>
                <w:b/>
                <w:sz w:val="30"/>
              </w:rPr>
              <w:t>MomsRefusionProRataSatsAfgørelseSamlingHent</w:t>
            </w:r>
            <w:bookmarkEnd w:id="29"/>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MomsrefusionStatusDato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NotifikationDato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23632465"/>
            <w:r w:rsidRPr="0020547B">
              <w:rPr>
                <w:rFonts w:ascii="Arial" w:hAnsi="Arial" w:cs="Arial"/>
                <w:b/>
                <w:sz w:val="30"/>
              </w:rPr>
              <w:t>MomsRefusionProRataSatsKorrektionOpdater</w:t>
            </w:r>
            <w:bookmarkEnd w:id="30"/>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 Indsend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 Modtag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 og valider data i Use Case "1.4 Indsend pro 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 korrektion i Use Case "2.2 Modtag pro rata-sats-korrektion"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23632466"/>
            <w:r w:rsidRPr="0020547B">
              <w:rPr>
                <w:rFonts w:ascii="Arial" w:hAnsi="Arial" w:cs="Arial"/>
                <w:b/>
                <w:sz w:val="30"/>
              </w:rPr>
              <w:t>MomsRefusionProRataSatsKorrektionSamlingHent</w:t>
            </w:r>
            <w:bookmarkEnd w:id="31"/>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eller flere eksisterende rata-sats-korrektioner.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Vis liste over globale </w:t>
            </w:r>
            <w:proofErr w:type="gramStart"/>
            <w:r>
              <w:rPr>
                <w:rFonts w:ascii="Arial" w:hAnsi="Arial" w:cs="Arial"/>
                <w:sz w:val="18"/>
              </w:rPr>
              <w:t>ansøgninger,  pro</w:t>
            </w:r>
            <w:proofErr w:type="gramEnd"/>
            <w:r>
              <w:rPr>
                <w:rFonts w:ascii="Arial" w:hAnsi="Arial" w:cs="Arial"/>
                <w:sz w:val="18"/>
              </w:rPr>
              <w:t xml:space="preserve"> rata-sats-korrektioner og breve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 Skriv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 Vis liste over åbentstående 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 Vis ansøgerliste"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nationale ansøgninger i Use Case "1.12 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eksisterende globale ansøgninger i Use Case "1.13 Korrektionsansøgning (eller videreskriv på kladdeansg)- global ansgn"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over globale ansøgninger, pro rata-sats-korrektioner og breve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med nat. Ansøgninger, kvit., afgørelser, proratasats-korrek. Og mails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kvittering med opdaterings-afslag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afgørelse i Use Case "1.3 Vis egne data for danske ansøgere"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ansøgere og evt. ansøgninger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fremsøgte fuldmægtige i Use Case "3.1 Vis søgeliste"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liste i Use Case "3.2 Vis liste over åbentstående 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postliste i Use Case "3.3 Vis postliste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indtastningsfelter i Use Case "3.5 Skriv sagsbemærkning"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23632467"/>
            <w:r w:rsidRPr="0020547B">
              <w:rPr>
                <w:rFonts w:ascii="Arial" w:hAnsi="Arial" w:cs="Arial"/>
                <w:b/>
                <w:sz w:val="30"/>
              </w:rPr>
              <w:t>MomsRefusionSagAktOversigtHent</w:t>
            </w:r>
            <w:bookmarkEnd w:id="32"/>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23632468"/>
            <w:r w:rsidRPr="0020547B">
              <w:rPr>
                <w:rFonts w:ascii="Arial" w:hAnsi="Arial" w:cs="Arial"/>
                <w:b/>
                <w:sz w:val="30"/>
              </w:rPr>
              <w:t>MomsRefusionSagBemærkningOpdater</w:t>
            </w:r>
            <w:bookmarkEnd w:id="33"/>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oprette</w:t>
            </w:r>
            <w:proofErr w:type="gramEnd"/>
            <w:r>
              <w:rPr>
                <w:rFonts w:ascii="Arial" w:hAnsi="Arial" w:cs="Arial"/>
                <w:sz w:val="18"/>
              </w:rPr>
              <w:t xml:space="preserve"> eller opdatere en sagsbemærkning i momsrefusionsystemet.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Foretager ikke indstilling, men registrerer sig selv som sagsbehandler i Use Case "2.4 Foretag indstilling"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Skriv sagsbemærkning i Use Case "3.5 Skriv sagsbemærkning"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23632469"/>
            <w:r w:rsidRPr="0020547B">
              <w:rPr>
                <w:rFonts w:ascii="Arial" w:hAnsi="Arial" w:cs="Arial"/>
                <w:b/>
                <w:sz w:val="30"/>
              </w:rPr>
              <w:t>MomsRefusionSagBemærkningSamlingHent</w:t>
            </w:r>
            <w:bookmarkEnd w:id="34"/>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læse post i Use Case "2.4 Foretag indstilling"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23632470"/>
            <w:r w:rsidRPr="0020547B">
              <w:rPr>
                <w:rFonts w:ascii="Arial" w:hAnsi="Arial" w:cs="Arial"/>
                <w:b/>
                <w:sz w:val="30"/>
              </w:rPr>
              <w:t>MomsRefusionSagOversigtHent</w:t>
            </w:r>
            <w:bookmarkEnd w:id="35"/>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23632471"/>
            <w:r w:rsidRPr="0020547B">
              <w:rPr>
                <w:rFonts w:ascii="Arial" w:hAnsi="Arial" w:cs="Arial"/>
                <w:b/>
                <w:sz w:val="30"/>
              </w:rPr>
              <w:t>MomsRefusionStatistikHent</w:t>
            </w:r>
            <w:bookmarkEnd w:id="36"/>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danne</w:t>
            </w:r>
            <w:proofErr w:type="gramEnd"/>
            <w:r>
              <w:rPr>
                <w:rFonts w:ascii="Arial" w:hAnsi="Arial" w:cs="Arial"/>
                <w:sz w:val="18"/>
              </w:rPr>
              <w:t xml:space="preserve"> statistik over sagsforløbet for ansøgninger.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periode i Use Case "6.1 - Oversigt over behandlede 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periode i Use Case "6.1 Oversigt over behandlede sager"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0"/>
          <w:footerReference w:type="default" r:id="rId8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7" w:name="_Toc323632472"/>
            <w:r w:rsidRPr="0020547B">
              <w:rPr>
                <w:rFonts w:ascii="Arial" w:hAnsi="Arial" w:cs="Arial"/>
                <w:b/>
                <w:sz w:val="30"/>
              </w:rPr>
              <w:t>MomsRefusionSystemAdministrationOpdater</w:t>
            </w:r>
            <w:bookmarkEnd w:id="37"/>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opdatere</w:t>
            </w:r>
            <w:proofErr w:type="gramEnd"/>
            <w:r>
              <w:rPr>
                <w:rFonts w:ascii="Arial" w:hAnsi="Arial" w:cs="Arial"/>
                <w:sz w:val="18"/>
              </w:rPr>
              <w:t xml:space="preserve"> systemspecifikke egenskaber.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SamtidighedskontrolVersionDato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 værdier i Use Case "5.2 - 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præferencer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Rediger præferencer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 værdier i Use Case "5.2 Systemadministration"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2"/>
          <w:footerReference w:type="default" r:id="rId8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547B" w:rsidTr="0020547B">
        <w:trPr>
          <w:trHeight w:hRule="exact" w:val="11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rPr>
          <w:trHeight w:val="283"/>
        </w:trPr>
        <w:tc>
          <w:tcPr>
            <w:tcW w:w="10345" w:type="dxa"/>
            <w:gridSpan w:val="6"/>
            <w:tcBorders>
              <w:bottom w:val="single" w:sz="6" w:space="0" w:color="auto"/>
            </w:tcBorders>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8" w:name="_Toc323632473"/>
            <w:r w:rsidRPr="0020547B">
              <w:rPr>
                <w:rFonts w:ascii="Arial" w:hAnsi="Arial" w:cs="Arial"/>
                <w:b/>
                <w:sz w:val="30"/>
              </w:rPr>
              <w:t>MomsRefusionSystemAdministrationSamlingHent</w:t>
            </w:r>
            <w:bookmarkEnd w:id="38"/>
          </w:p>
        </w:tc>
      </w:tr>
      <w:tr w:rsidR="0020547B" w:rsidTr="0020547B">
        <w:trPr>
          <w:trHeight w:val="283"/>
        </w:trPr>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547B" w:rsidTr="0020547B">
        <w:trPr>
          <w:trHeight w:val="283"/>
        </w:trPr>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547B" w:rsidTr="0020547B">
        <w:trPr>
          <w:trHeight w:val="283"/>
        </w:trPr>
        <w:tc>
          <w:tcPr>
            <w:tcW w:w="10345" w:type="dxa"/>
            <w:gridSpan w:val="6"/>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en liste af systemspecifikke egenskaber.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547B" w:rsidTr="0020547B">
        <w:trPr>
          <w:trHeight w:val="283"/>
        </w:trPr>
        <w:tc>
          <w:tcPr>
            <w:tcW w:w="10345" w:type="dxa"/>
            <w:gridSpan w:val="6"/>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20547B"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Tr="0020547B">
        <w:trPr>
          <w:trHeight w:val="283"/>
        </w:trPr>
        <w:tc>
          <w:tcPr>
            <w:tcW w:w="10345" w:type="dxa"/>
            <w:gridSpan w:val="6"/>
            <w:shd w:val="clear" w:color="auto" w:fill="FFFFFF"/>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547B" w:rsidTr="0020547B">
        <w:trPr>
          <w:trHeight w:val="283"/>
        </w:trPr>
        <w:tc>
          <w:tcPr>
            <w:tcW w:w="10345" w:type="dxa"/>
            <w:gridSpan w:val="6"/>
            <w:shd w:val="clear" w:color="auto" w:fill="FFFFFF"/>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20547B" w:rsidTr="0020547B">
        <w:trPr>
          <w:trHeight w:val="283"/>
        </w:trPr>
        <w:tc>
          <w:tcPr>
            <w:tcW w:w="10345" w:type="dxa"/>
            <w:gridSpan w:val="6"/>
            <w:shd w:val="clear" w:color="auto" w:fill="FFFFFF"/>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547B" w:rsidRPr="007D4DBF" w:rsidTr="0020547B">
        <w:trPr>
          <w:trHeight w:val="283"/>
        </w:trPr>
        <w:tc>
          <w:tcPr>
            <w:tcW w:w="10345" w:type="dxa"/>
            <w:gridSpan w:val="6"/>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20547B">
              <w:rPr>
                <w:rFonts w:ascii="Arial" w:hAnsi="Arial" w:cs="Arial"/>
                <w:b/>
                <w:sz w:val="18"/>
                <w:lang w:val="en-US"/>
              </w:rPr>
              <w:t>Referencer fra use case(s)</w:t>
            </w:r>
          </w:p>
        </w:tc>
      </w:tr>
      <w:tr w:rsidR="0020547B" w:rsidTr="0020547B">
        <w:trPr>
          <w:trHeight w:val="283"/>
        </w:trPr>
        <w:tc>
          <w:tcPr>
            <w:tcW w:w="10345" w:type="dxa"/>
            <w:gridSpan w:val="6"/>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eksisterende værdier i Use Case "5.2 - Systemadministration"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land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ansøger i Use Case "2.7 -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U1 - trin 1 - Ønsker at se præf der var gyldig tidl el senere end den viste præf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nationale data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felter til købsoplysninger i Use Case "1.1 Indberet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for resten af ansøgeroplysningerne i Use Case "2.7 Opret, ret og slet data om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Validér og registrer data om fuldmægtig i Use Case "2.8 Opret, ret og slet data om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land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at se præf der var gyldig tidl el senere end den viste præf i Use Case "5.1 Rediger præferencer"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eksisterende værdier i Use Case "5.2 Systemadministration"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4"/>
          <w:footerReference w:type="default" r:id="rId85"/>
          <w:pgSz w:w="11906" w:h="16838"/>
          <w:pgMar w:top="567" w:right="567" w:bottom="567" w:left="1134" w:header="283" w:footer="708" w:gutter="0"/>
          <w:cols w:space="708"/>
          <w:docGrid w:linePitch="360"/>
        </w:sect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9" w:name="_Toc323632474"/>
      <w:r>
        <w:rPr>
          <w:rFonts w:ascii="Arial" w:hAnsi="Arial" w:cs="Arial"/>
          <w:b/>
          <w:sz w:val="48"/>
        </w:rPr>
        <w:lastRenderedPageBreak/>
        <w:t>Fælles datastrukturer</w:t>
      </w:r>
      <w:bookmarkEnd w:id="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323632475"/>
            <w:r>
              <w:rPr>
                <w:rFonts w:ascii="Arial" w:hAnsi="Arial" w:cs="Arial"/>
              </w:rPr>
              <w:t>MomsRefusionAfgørelseAfslagÅrsagStruktur</w:t>
            </w:r>
            <w:bookmarkEnd w:id="40"/>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MomsrefusionAfgørelseAfslagsÅrsagBeskrivelse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MomsrefusionAfgørelseAfslagsÅrsagSpecialKode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323632476"/>
            <w:r>
              <w:rPr>
                <w:rFonts w:ascii="Arial" w:hAnsi="Arial" w:cs="Arial"/>
              </w:rPr>
              <w:t>MomsRefusionAfgørelseNummerStruktur</w:t>
            </w:r>
            <w:bookmarkEnd w:id="41"/>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MomsrefusionAfgørelseVersionDato )</w:t>
            </w:r>
            <w:proofErr w:type="gramEnd"/>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323632477"/>
            <w:r>
              <w:rPr>
                <w:rFonts w:ascii="Arial" w:hAnsi="Arial" w:cs="Arial"/>
              </w:rPr>
              <w:t>MomsRefusionAfgørelseNummerVersionDatoStruktur</w:t>
            </w:r>
            <w:bookmarkEnd w:id="42"/>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323632478"/>
            <w:r>
              <w:rPr>
                <w:rFonts w:ascii="Arial" w:hAnsi="Arial" w:cs="Arial"/>
              </w:rPr>
              <w:t>MomsRefusionAfgørelseStruktur</w:t>
            </w:r>
            <w:bookmarkEnd w:id="43"/>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MomsrefusionAfgørelseBetalingsType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MomsrefusionAfgørelseBetalingsReference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23632479"/>
            <w:r>
              <w:rPr>
                <w:rFonts w:ascii="Arial" w:hAnsi="Arial" w:cs="Arial"/>
              </w:rPr>
              <w:t>MomsRefusionAktørStruktur</w:t>
            </w:r>
            <w:bookmarkEnd w:id="44"/>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MomsRefusionMomsRegistreringsAttestStruktur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MomsRefusionRisikoVurderingStruktur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23632480"/>
            <w:r>
              <w:rPr>
                <w:rFonts w:ascii="Arial" w:hAnsi="Arial" w:cs="Arial"/>
              </w:rPr>
              <w:t>MomsRefusionAktørSøgekriterieStruktur</w:t>
            </w:r>
            <w:bookmarkEnd w:id="45"/>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23632481"/>
            <w:r>
              <w:rPr>
                <w:rFonts w:ascii="Arial" w:hAnsi="Arial" w:cs="Arial"/>
              </w:rPr>
              <w:t>MomsRefusionAnsøgningDataStruktur</w:t>
            </w:r>
            <w:bookmarkEnd w:id="46"/>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23632482"/>
            <w:r>
              <w:rPr>
                <w:rFonts w:ascii="Arial" w:hAnsi="Arial" w:cs="Arial"/>
              </w:rPr>
              <w:t>MomsRefusionAnsøgningIndstillingStruktur</w:t>
            </w:r>
            <w:bookmarkEnd w:id="47"/>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JESPER B. HENRIKSEN" w:date="2013-05-08T17:13:00Z"/>
                <w:rFonts w:ascii="Arial" w:hAnsi="Arial" w:cs="Arial"/>
                <w:sz w:val="18"/>
              </w:rPr>
            </w:pPr>
            <w:r>
              <w:rPr>
                <w:rFonts w:ascii="Arial" w:hAnsi="Arial" w:cs="Arial"/>
                <w:sz w:val="18"/>
              </w:rPr>
              <w:t>)</w:t>
            </w:r>
          </w:p>
          <w:p w:rsidR="00C50704" w:rsidRDefault="00C50704"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JESPER B. HENRIKSEN" w:date="2013-05-08T17:13:00Z"/>
                <w:rFonts w:ascii="Arial" w:hAnsi="Arial" w:cs="Arial"/>
                <w:sz w:val="18"/>
              </w:rPr>
            </w:pPr>
            <w:ins w:id="50" w:author="JESPER B. HENRIKSEN" w:date="2013-05-08T17:13:00Z">
              <w:r>
                <w:rPr>
                  <w:rFonts w:ascii="Arial" w:hAnsi="Arial" w:cs="Arial"/>
                  <w:sz w:val="18"/>
                </w:rPr>
                <w:t>(</w:t>
              </w:r>
            </w:ins>
          </w:p>
          <w:p w:rsidR="00C50704" w:rsidRDefault="00C50704"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 w:author="JESPER B. HENRIKSEN" w:date="2013-05-08T17:15:00Z"/>
                <w:rFonts w:ascii="Arial" w:hAnsi="Arial" w:cs="Arial"/>
                <w:sz w:val="18"/>
              </w:rPr>
            </w:pPr>
            <w:ins w:id="52" w:author="JESPER B. HENRIKSEN" w:date="2013-05-08T17:13:00Z">
              <w:r>
                <w:rPr>
                  <w:rFonts w:ascii="Arial" w:hAnsi="Arial" w:cs="Arial"/>
                  <w:sz w:val="18"/>
                </w:rPr>
                <w:tab/>
              </w:r>
            </w:ins>
            <w:commentRangeStart w:id="53"/>
            <w:ins w:id="54" w:author="JESPER B. HENRIKSEN" w:date="2013-05-08T17:15:00Z">
              <w:r w:rsidRPr="00C50704">
                <w:rPr>
                  <w:rFonts w:ascii="Arial" w:hAnsi="Arial" w:cs="Arial"/>
                  <w:sz w:val="18"/>
                </w:rPr>
                <w:t>Momsrefusion</w:t>
              </w:r>
              <w:r>
                <w:rPr>
                  <w:rFonts w:ascii="Arial" w:hAnsi="Arial" w:cs="Arial"/>
                  <w:sz w:val="18"/>
                </w:rPr>
                <w:t>RisikoRenterAccept</w:t>
              </w:r>
              <w:r w:rsidRPr="00C50704">
                <w:rPr>
                  <w:rFonts w:ascii="Arial" w:hAnsi="Arial" w:cs="Arial"/>
                  <w:sz w:val="18"/>
                </w:rPr>
                <w:t>Markering</w:t>
              </w:r>
            </w:ins>
            <w:commentRangeEnd w:id="53"/>
            <w:ins w:id="55" w:author="JESPER B. HENRIKSEN" w:date="2013-05-08T17:16:00Z">
              <w:r>
                <w:rPr>
                  <w:rStyle w:val="CommentReference"/>
                </w:rPr>
                <w:commentReference w:id="53"/>
              </w:r>
            </w:ins>
          </w:p>
          <w:p w:rsidR="00C50704" w:rsidRDefault="00C50704"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6" w:author="JESPER B. HENRIKSEN" w:date="2013-05-08T17:15:00Z">
              <w:r>
                <w:rPr>
                  <w:rFonts w:ascii="Arial" w:hAnsi="Arial" w:cs="Arial"/>
                  <w:sz w:val="18"/>
                </w:rPr>
                <w:t>)</w:t>
              </w:r>
            </w:ins>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23632483"/>
            <w:r>
              <w:rPr>
                <w:rFonts w:ascii="Arial" w:hAnsi="Arial" w:cs="Arial"/>
              </w:rPr>
              <w:t>MomsRefusionAnsøgningKvitteringStruktur</w:t>
            </w:r>
            <w:bookmarkEnd w:id="57"/>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MomsrefusionKvitteringAfslagÅrsagYderligereInformation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23632484"/>
            <w:r>
              <w:rPr>
                <w:rFonts w:ascii="Arial" w:hAnsi="Arial" w:cs="Arial"/>
              </w:rPr>
              <w:t>MomsRefusionAnsøgningOpdaterOutputStruktur</w:t>
            </w:r>
            <w:bookmarkEnd w:id="58"/>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23632485"/>
            <w:r>
              <w:rPr>
                <w:rFonts w:ascii="Arial" w:hAnsi="Arial" w:cs="Arial"/>
              </w:rPr>
              <w:t>MomsRefusionAnsøgningStamDataStruktur</w:t>
            </w:r>
            <w:bookmarkEnd w:id="59"/>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MomsRefusionAktørStruktur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KundeRepræsentantID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MomsRefusionAktørStruktur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23632486"/>
            <w:r>
              <w:rPr>
                <w:rFonts w:ascii="Arial" w:hAnsi="Arial" w:cs="Arial"/>
              </w:rPr>
              <w:t>MomsRefusionAnsøgningStruktur</w:t>
            </w:r>
            <w:bookmarkEnd w:id="60"/>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MomsrefusionAnsøgningStamDataNummer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KøbsDokumentationImportNummer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KøbsLinjeBeskrivelseAndetSprog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MomsrefusionForenkletFakturaMarkering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23632487"/>
            <w:r>
              <w:rPr>
                <w:rFonts w:ascii="Arial" w:hAnsi="Arial" w:cs="Arial"/>
              </w:rPr>
              <w:t>MomsRefusionAnsøgningVersionNummerStruktur</w:t>
            </w:r>
            <w:bookmarkEnd w:id="61"/>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MomsrefusionAnsøgningDataVersionDato )</w:t>
            </w:r>
            <w:proofErr w:type="gramEnd"/>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23632488"/>
            <w:r>
              <w:rPr>
                <w:rFonts w:ascii="Arial" w:hAnsi="Arial" w:cs="Arial"/>
              </w:rPr>
              <w:t>MomsRefusionBankkontoDetaljeStruktur</w:t>
            </w:r>
            <w:bookmarkEnd w:id="62"/>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23632489"/>
            <w:r>
              <w:rPr>
                <w:rFonts w:ascii="Arial" w:hAnsi="Arial" w:cs="Arial"/>
              </w:rPr>
              <w:t>MomsRefusionBankkontoStruktur</w:t>
            </w:r>
            <w:bookmarkEnd w:id="63"/>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EUAnsøgningBankkonto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23632490"/>
            <w:r>
              <w:rPr>
                <w:rFonts w:ascii="Arial" w:hAnsi="Arial" w:cs="Arial"/>
              </w:rPr>
              <w:t>MomsRefusionBeløbStruktur</w:t>
            </w:r>
            <w:bookmarkEnd w:id="64"/>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23632491"/>
            <w:r>
              <w:rPr>
                <w:rFonts w:ascii="Arial" w:hAnsi="Arial" w:cs="Arial"/>
              </w:rPr>
              <w:t>MomsRefusionDokumentStruktur</w:t>
            </w:r>
            <w:bookmarkEnd w:id="65"/>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DokumentNummer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DokumentTitel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DokumentProfilNavn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DokumentBrevDato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DokumentSvarfristDato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DokumentBemærkning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DokumentUUID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DokumentModtagDato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23632492"/>
            <w:r>
              <w:rPr>
                <w:rFonts w:ascii="Arial" w:hAnsi="Arial" w:cs="Arial"/>
              </w:rPr>
              <w:t>MomsRefusionEUBeskedStruktur</w:t>
            </w:r>
            <w:bookmarkEnd w:id="66"/>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MomsrefusionEUBeskedKorrelationID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MomsrefusionEUBeskedBeskedDatoTid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MomsrefusionEUBeskedSvarPåkrævetDato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23632493"/>
            <w:r>
              <w:rPr>
                <w:rFonts w:ascii="Arial" w:hAnsi="Arial" w:cs="Arial"/>
              </w:rPr>
              <w:t>MomsRefusionErhvervsAktivitetValgStruktur</w:t>
            </w:r>
            <w:bookmarkEnd w:id="67"/>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23632494"/>
            <w:r>
              <w:rPr>
                <w:rFonts w:ascii="Arial" w:hAnsi="Arial" w:cs="Arial"/>
              </w:rPr>
              <w:t>MomsRefusionKontaktOplysningStruktur</w:t>
            </w:r>
            <w:bookmarkEnd w:id="68"/>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23632495"/>
            <w:r>
              <w:rPr>
                <w:rFonts w:ascii="Arial" w:hAnsi="Arial" w:cs="Arial"/>
              </w:rPr>
              <w:t>MomsRefusionKundeIdentifikationDetaljeStruktur</w:t>
            </w:r>
            <w:bookmarkEnd w:id="69"/>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23632496"/>
            <w:r>
              <w:rPr>
                <w:rFonts w:ascii="Arial" w:hAnsi="Arial" w:cs="Arial"/>
              </w:rPr>
              <w:t>MomsRefusionKundeRepræsentantStruktur</w:t>
            </w:r>
            <w:bookmarkEnd w:id="70"/>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KundeRepræsentantID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(KundeidentifikationBeskrivelse)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23632497"/>
            <w:r>
              <w:rPr>
                <w:rFonts w:ascii="Arial" w:hAnsi="Arial" w:cs="Arial"/>
              </w:rPr>
              <w:t>MomsRefusionKundeStruktur</w:t>
            </w:r>
            <w:bookmarkEnd w:id="71"/>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MomsrefusionKundeID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KommunikationAftaleSprog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MomsRefusionRisikoVurderingStruktur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MomsrefusionSøgestreng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23632498"/>
            <w:r>
              <w:rPr>
                <w:rFonts w:ascii="Arial" w:hAnsi="Arial" w:cs="Arial"/>
              </w:rPr>
              <w:t>MomsRefusionLandKodeStruktur</w:t>
            </w:r>
            <w:bookmarkEnd w:id="72"/>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23632499"/>
            <w:r>
              <w:rPr>
                <w:rFonts w:ascii="Arial" w:hAnsi="Arial" w:cs="Arial"/>
              </w:rPr>
              <w:t>MomsRefusionLeverandørStruktur</w:t>
            </w:r>
            <w:bookmarkEnd w:id="73"/>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LeverandørID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23632500"/>
            <w:r>
              <w:rPr>
                <w:rFonts w:ascii="Arial" w:hAnsi="Arial" w:cs="Arial"/>
              </w:rPr>
              <w:t>MomsRefusionMedarbejderDetaljeStruktur</w:t>
            </w:r>
            <w:bookmarkEnd w:id="74"/>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23632501"/>
            <w:r>
              <w:rPr>
                <w:rFonts w:ascii="Arial" w:hAnsi="Arial" w:cs="Arial"/>
              </w:rPr>
              <w:t>MomsRefusionMomsRegistreringsAttestStruktur</w:t>
            </w:r>
            <w:bookmarkEnd w:id="75"/>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MomsRegistreringsAttestUdløbsDato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23632502"/>
            <w:r>
              <w:rPr>
                <w:rFonts w:ascii="Arial" w:hAnsi="Arial" w:cs="Arial"/>
              </w:rPr>
              <w:t>MomsRefusionNotifikationKvitteringStruktur</w:t>
            </w:r>
            <w:bookmarkEnd w:id="76"/>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7" w:name="_Toc323632503"/>
            <w:r>
              <w:rPr>
                <w:rFonts w:ascii="Arial" w:hAnsi="Arial" w:cs="Arial"/>
              </w:rPr>
              <w:t>MomsRefusionNotifikationStruktur</w:t>
            </w:r>
            <w:bookmarkEnd w:id="77"/>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NotifikationID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NotifikationDato )</w:t>
            </w:r>
            <w:proofErr w:type="gramEnd"/>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8" w:name="_Toc323632504"/>
            <w:r>
              <w:rPr>
                <w:rFonts w:ascii="Arial" w:hAnsi="Arial" w:cs="Arial"/>
              </w:rPr>
              <w:t>MomsRefusionPosteringStruktur</w:t>
            </w:r>
            <w:bookmarkEnd w:id="78"/>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MomsrefusionPosteringType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MomsrefusionPosteringTekst )</w:t>
            </w:r>
            <w:proofErr w:type="gramEnd"/>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9" w:name="_Toc323632505"/>
            <w:r>
              <w:rPr>
                <w:rFonts w:ascii="Arial" w:hAnsi="Arial" w:cs="Arial"/>
              </w:rPr>
              <w:t>MomsRefusionProRataSatsAfgørelseStruktur</w:t>
            </w:r>
            <w:bookmarkEnd w:id="79"/>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(MomsrefusionAfgørelseNummer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MomsrefusionAfgørelseDato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BankkontoValuta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MomsrefusionAfgørelseBetalingsType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MomsrefusionAfgørelseBetalingsReference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MomsRefusionDokumentStruktur )</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0" w:name="_Toc323632506"/>
            <w:r>
              <w:rPr>
                <w:rFonts w:ascii="Arial" w:hAnsi="Arial" w:cs="Arial"/>
              </w:rPr>
              <w:t>MomsRefusionProRataSatsKorrektionKvitteringStruktur</w:t>
            </w:r>
            <w:bookmarkEnd w:id="80"/>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ProRataSatsKorrektionNummerStruktur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1" w:name="_Toc323632507"/>
            <w:r>
              <w:rPr>
                <w:rFonts w:ascii="Arial" w:hAnsi="Arial" w:cs="Arial"/>
              </w:rPr>
              <w:t>MomsRefusionProRataSatsKorrektionStruktur</w:t>
            </w:r>
            <w:bookmarkEnd w:id="81"/>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ProRataSatsKorrektionNummer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2" w:name="_Toc323632508"/>
            <w:r>
              <w:rPr>
                <w:rFonts w:ascii="Arial" w:hAnsi="Arial" w:cs="Arial"/>
              </w:rPr>
              <w:t>MomsRefusionRisikoVurderingStruktur</w:t>
            </w:r>
            <w:bookmarkEnd w:id="82"/>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 JuridiskEnhedRisikoVurderingDato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3" w:name="_Toc323632509"/>
            <w:r>
              <w:rPr>
                <w:rFonts w:ascii="Arial" w:hAnsi="Arial" w:cs="Arial"/>
              </w:rPr>
              <w:t>MomsRefusionSagBemærkningStruktur</w:t>
            </w:r>
            <w:bookmarkEnd w:id="83"/>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4" w:name="_Toc323632510"/>
            <w:r>
              <w:rPr>
                <w:rFonts w:ascii="Arial" w:hAnsi="Arial" w:cs="Arial"/>
              </w:rPr>
              <w:t>MomsRefusionStatusUdbetalingDatoStruktur</w:t>
            </w:r>
            <w:bookmarkEnd w:id="84"/>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5" w:name="_Toc323632511"/>
            <w:r>
              <w:rPr>
                <w:rFonts w:ascii="Arial" w:hAnsi="Arial" w:cs="Arial"/>
              </w:rPr>
              <w:t>MomsRefusionSystemAdministrationStruktur</w:t>
            </w:r>
            <w:bookmarkEnd w:id="85"/>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MomsrefusionPræferenceGyldigFra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MomsrefusionRisikoKontrolID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gramStart"/>
            <w:r>
              <w:rPr>
                <w:rFonts w:ascii="Arial" w:hAnsi="Arial" w:cs="Arial"/>
                <w:sz w:val="18"/>
              </w:rPr>
              <w:t>( KøbsLinjeSupplerendeSupplerendeVareYdelseKode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MomsrefusionRisikoKontrolStartDato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MomsrefusionSystemAdministrationMomsSats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6" w:name="_Toc323632512"/>
            <w:r>
              <w:rPr>
                <w:rFonts w:ascii="Arial" w:hAnsi="Arial" w:cs="Arial"/>
              </w:rPr>
              <w:t>MomsRefusionValideringsrapportStruktur</w:t>
            </w:r>
            <w:bookmarkEnd w:id="86"/>
          </w:p>
        </w:tc>
      </w:tr>
      <w:tr w:rsidR="0020547B" w:rsidTr="0020547B">
        <w:tc>
          <w:tcPr>
            <w:tcW w:w="10345" w:type="dxa"/>
            <w:vAlign w:val="center"/>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274769"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JESPER B. HENRIKSEN" w:date="2013-05-13T15:11:00Z"/>
                <w:rFonts w:ascii="Arial" w:hAnsi="Arial" w:cs="Arial"/>
                <w:sz w:val="18"/>
              </w:rPr>
            </w:pPr>
            <w:ins w:id="88" w:author="JESPER B. HENRIKSEN" w:date="2013-05-13T15:11:00Z">
              <w:r>
                <w:rPr>
                  <w:rFonts w:ascii="Arial" w:hAnsi="Arial" w:cs="Arial"/>
                  <w:sz w:val="18"/>
                </w:rPr>
                <w:t>(</w:t>
              </w:r>
            </w:ins>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89" w:author="JESPER B. HENRIKSEN" w:date="2013-05-13T15:12:00Z">
              <w:r>
                <w:rPr>
                  <w:rFonts w:ascii="Arial" w:hAnsi="Arial" w:cs="Arial"/>
                  <w:sz w:val="18"/>
                </w:rPr>
                <w:tab/>
              </w:r>
            </w:ins>
            <w:r w:rsidR="0020547B">
              <w:rPr>
                <w:rFonts w:ascii="Arial" w:hAnsi="Arial" w:cs="Arial"/>
                <w:sz w:val="18"/>
              </w:rPr>
              <w:t>*MeddelelseReferenceValg*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0" w:author="JESPER B. HENRIKSEN" w:date="2013-05-13T15:12:00Z">
              <w:r>
                <w:rPr>
                  <w:rFonts w:ascii="Arial" w:hAnsi="Arial" w:cs="Arial"/>
                  <w:sz w:val="18"/>
                </w:rPr>
                <w:tab/>
              </w:r>
              <w:r>
                <w:rPr>
                  <w:rFonts w:ascii="Arial" w:hAnsi="Arial" w:cs="Arial"/>
                  <w:sz w:val="18"/>
                </w:rPr>
                <w:t xml:space="preserve"> </w:t>
              </w:r>
            </w:ins>
            <w:r w:rsidR="0020547B">
              <w:rPr>
                <w:rFonts w:ascii="Arial" w:hAnsi="Arial" w:cs="Arial"/>
                <w:sz w:val="18"/>
              </w:rPr>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1" w:author="JESPER B. HENRIKSEN" w:date="2013-05-13T15:12:00Z">
              <w:r>
                <w:rPr>
                  <w:rFonts w:ascii="Arial" w:hAnsi="Arial" w:cs="Arial"/>
                  <w:sz w:val="18"/>
                </w:rPr>
                <w:tab/>
              </w:r>
            </w:ins>
            <w:r w:rsidR="0020547B">
              <w:rPr>
                <w:rFonts w:ascii="Arial" w:hAnsi="Arial" w:cs="Arial"/>
                <w:sz w:val="18"/>
              </w:rPr>
              <w:tab/>
              <w:t>*Ansøgning*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2"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3"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MomsRefusionAnsøgningVersionNummerStruktur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4"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MomsRefusionLandKodeStruktur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5"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6"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7" w:author="JESPER B. HENRIKSEN" w:date="2013-05-13T15:12:00Z">
              <w:r>
                <w:rPr>
                  <w:rFonts w:ascii="Arial" w:hAnsi="Arial" w:cs="Arial"/>
                  <w:sz w:val="18"/>
                </w:rPr>
                <w:tab/>
              </w:r>
            </w:ins>
            <w:r w:rsidR="0020547B">
              <w:rPr>
                <w:rFonts w:ascii="Arial" w:hAnsi="Arial" w:cs="Arial"/>
                <w:sz w:val="18"/>
              </w:rPr>
              <w:tab/>
              <w:t>*AnsøgningKvittering*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8"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9"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MomsRefusionAnsøgningVersionNummerStruktur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0"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MomsRefusionLandKodeStruktur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1"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2"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3" w:author="JESPER B. HENRIKSEN" w:date="2013-05-13T15:12:00Z">
              <w:r>
                <w:rPr>
                  <w:rFonts w:ascii="Arial" w:hAnsi="Arial" w:cs="Arial"/>
                  <w:sz w:val="18"/>
                </w:rPr>
                <w:tab/>
              </w:r>
            </w:ins>
            <w:r w:rsidR="0020547B">
              <w:rPr>
                <w:rFonts w:ascii="Arial" w:hAnsi="Arial" w:cs="Arial"/>
                <w:sz w:val="18"/>
              </w:rPr>
              <w:tab/>
              <w:t>*Afgørelse*</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4"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5"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MomsRefusionAfgørelseNummerStruktur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6"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MomsRefusionLandKodeStruktur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7"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8"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9" w:author="JESPER B. HENRIKSEN" w:date="2013-05-13T15:12:00Z">
              <w:r>
                <w:rPr>
                  <w:rFonts w:ascii="Arial" w:hAnsi="Arial" w:cs="Arial"/>
                  <w:sz w:val="18"/>
                </w:rPr>
                <w:tab/>
              </w:r>
            </w:ins>
            <w:r w:rsidR="0020547B">
              <w:rPr>
                <w:rFonts w:ascii="Arial" w:hAnsi="Arial" w:cs="Arial"/>
                <w:sz w:val="18"/>
              </w:rPr>
              <w:tab/>
              <w:t>*ProRataSatsKorrektion*</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0"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1"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ProRataSatsKorrektionNummerStruktur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2"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3"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4" w:author="JESPER B. HENRIKSEN" w:date="2013-05-13T15:12:00Z">
              <w:r>
                <w:rPr>
                  <w:rFonts w:ascii="Arial" w:hAnsi="Arial" w:cs="Arial"/>
                  <w:sz w:val="18"/>
                </w:rPr>
                <w:tab/>
              </w:r>
            </w:ins>
            <w:r w:rsidR="0020547B">
              <w:rPr>
                <w:rFonts w:ascii="Arial" w:hAnsi="Arial" w:cs="Arial"/>
                <w:sz w:val="18"/>
              </w:rPr>
              <w:tab/>
              <w:t>*ProRataSatsKorrektionKvittering*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5"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6"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ProRataSatsKorrektionNummerStruktur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7"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8"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9" w:author="JESPER B. HENRIKSEN" w:date="2013-05-13T15:12:00Z">
              <w:r>
                <w:rPr>
                  <w:rFonts w:ascii="Arial" w:hAnsi="Arial" w:cs="Arial"/>
                  <w:sz w:val="18"/>
                </w:rPr>
                <w:tab/>
              </w:r>
            </w:ins>
            <w:r w:rsidR="0020547B">
              <w:rPr>
                <w:rFonts w:ascii="Arial" w:hAnsi="Arial" w:cs="Arial"/>
                <w:sz w:val="18"/>
              </w:rPr>
              <w:tab/>
              <w:t>*ProRataSatsAfgørelse*</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0"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1"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MomsRefusionAfgørelseNummerStruktur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2"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3"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4" w:author="JESPER B. HENRIKSEN" w:date="2013-05-13T15:12:00Z">
              <w:r>
                <w:rPr>
                  <w:rFonts w:ascii="Arial" w:hAnsi="Arial" w:cs="Arial"/>
                  <w:sz w:val="18"/>
                </w:rPr>
                <w:tab/>
              </w:r>
            </w:ins>
            <w:r w:rsidR="0020547B">
              <w:rPr>
                <w:rFonts w:ascii="Arial" w:hAnsi="Arial" w:cs="Arial"/>
                <w:sz w:val="18"/>
              </w:rPr>
              <w:tab/>
              <w:t>*NotifikationKvittering*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5"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6"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*NotifikationskvitteringReferenceValg*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7"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8"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*AnsøgningKvittering*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9"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0"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r>
            <w:r w:rsidR="0020547B">
              <w:rPr>
                <w:rFonts w:ascii="Arial" w:hAnsi="Arial" w:cs="Arial"/>
                <w:sz w:val="18"/>
              </w:rPr>
              <w:tab/>
              <w:t>MomsRefusionAnsøgningVersionNummerStruktur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1" w:author="JESPER B. HENRIKSEN" w:date="2013-05-13T15:12:00Z">
              <w:r>
                <w:rPr>
                  <w:rFonts w:ascii="Arial" w:hAnsi="Arial" w:cs="Arial"/>
                  <w:sz w:val="18"/>
                </w:rPr>
                <w:lastRenderedPageBreak/>
                <w:tab/>
              </w:r>
            </w:ins>
            <w:r w:rsidR="0020547B">
              <w:rPr>
                <w:rFonts w:ascii="Arial" w:hAnsi="Arial" w:cs="Arial"/>
                <w:sz w:val="18"/>
              </w:rPr>
              <w:tab/>
            </w:r>
            <w:r w:rsidR="0020547B">
              <w:rPr>
                <w:rFonts w:ascii="Arial" w:hAnsi="Arial" w:cs="Arial"/>
                <w:sz w:val="18"/>
              </w:rPr>
              <w:tab/>
            </w:r>
            <w:r w:rsidR="0020547B">
              <w:rPr>
                <w:rFonts w:ascii="Arial" w:hAnsi="Arial" w:cs="Arial"/>
                <w:sz w:val="18"/>
              </w:rPr>
              <w:tab/>
            </w:r>
            <w:r w:rsidR="0020547B">
              <w:rPr>
                <w:rFonts w:ascii="Arial" w:hAnsi="Arial" w:cs="Arial"/>
                <w:sz w:val="18"/>
              </w:rPr>
              <w:tab/>
              <w:t>MomsRefusionLandKodeStruktur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2"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3"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4"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*Afgørelse*</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5"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6"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r>
            <w:r w:rsidR="0020547B">
              <w:rPr>
                <w:rFonts w:ascii="Arial" w:hAnsi="Arial" w:cs="Arial"/>
                <w:sz w:val="18"/>
              </w:rPr>
              <w:tab/>
              <w:t>MomsRefusionAfgørelseNummerStruktur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7"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r>
            <w:r w:rsidR="0020547B">
              <w:rPr>
                <w:rFonts w:ascii="Arial" w:hAnsi="Arial" w:cs="Arial"/>
                <w:sz w:val="18"/>
              </w:rPr>
              <w:tab/>
              <w:t>MomsRefusionLandKodeStruktur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8"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9"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0"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*ProRataSatsKorrektionKvittering*</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1"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2"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r>
            <w:r w:rsidR="0020547B">
              <w:rPr>
                <w:rFonts w:ascii="Arial" w:hAnsi="Arial" w:cs="Arial"/>
                <w:sz w:val="18"/>
              </w:rPr>
              <w:tab/>
              <w:t>ProRataSatsKorrektionNummerStruktur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3"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4"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5"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*ProRataSatsAfgørelse*</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6"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7"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r>
            <w:r w:rsidR="0020547B">
              <w:rPr>
                <w:rFonts w:ascii="Arial" w:hAnsi="Arial" w:cs="Arial"/>
                <w:sz w:val="18"/>
              </w:rPr>
              <w:tab/>
              <w:t>MomsRefusionAfgørelseNummerStruktur</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8"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49" w:author="JESPER B. HENRIKSEN" w:date="2013-05-13T15:12:00Z">
              <w:r>
                <w:rPr>
                  <w:rFonts w:ascii="Arial" w:hAnsi="Arial" w:cs="Arial"/>
                  <w:sz w:val="18"/>
                </w:rPr>
                <w:tab/>
              </w:r>
            </w:ins>
            <w:r w:rsidR="0020547B">
              <w:rPr>
                <w:rFonts w:ascii="Arial" w:hAnsi="Arial" w:cs="Arial"/>
                <w:sz w:val="18"/>
              </w:rPr>
              <w:tab/>
            </w:r>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50" w:author="JESPER B. HENRIKSEN" w:date="2013-05-13T15:12:00Z">
              <w:r>
                <w:rPr>
                  <w:rFonts w:ascii="Arial" w:hAnsi="Arial" w:cs="Arial"/>
                  <w:sz w:val="18"/>
                </w:rPr>
                <w:tab/>
              </w:r>
            </w:ins>
            <w:r w:rsidR="0020547B">
              <w:rPr>
                <w:rFonts w:ascii="Arial" w:hAnsi="Arial" w:cs="Arial"/>
                <w:sz w:val="18"/>
              </w:rPr>
              <w:tab/>
              <w:t>]</w:t>
            </w:r>
          </w:p>
          <w:p w:rsidR="0020547B"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1" w:author="JESPER B. HENRIKSEN" w:date="2013-05-13T15:11:00Z"/>
                <w:rFonts w:ascii="Arial" w:hAnsi="Arial" w:cs="Arial"/>
                <w:sz w:val="18"/>
              </w:rPr>
            </w:pPr>
            <w:ins w:id="152" w:author="JESPER B. HENRIKSEN" w:date="2013-05-13T15:12:00Z">
              <w:r>
                <w:rPr>
                  <w:rFonts w:ascii="Arial" w:hAnsi="Arial" w:cs="Arial"/>
                  <w:sz w:val="18"/>
                </w:rPr>
                <w:tab/>
              </w:r>
            </w:ins>
            <w:r w:rsidR="0020547B">
              <w:rPr>
                <w:rFonts w:ascii="Arial" w:hAnsi="Arial" w:cs="Arial"/>
                <w:sz w:val="18"/>
              </w:rPr>
              <w:t>]</w:t>
            </w:r>
          </w:p>
          <w:p w:rsidR="00274769" w:rsidRDefault="00274769"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53" w:author="JESPER B. HENRIKSEN" w:date="2013-05-13T15:11:00Z">
              <w:r>
                <w:rPr>
                  <w:rFonts w:ascii="Arial" w:hAnsi="Arial" w:cs="Arial"/>
                  <w:sz w:val="18"/>
                </w:rPr>
                <w:t>)</w:t>
              </w:r>
            </w:ins>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gramStart"/>
            <w:r>
              <w:rPr>
                <w:rFonts w:ascii="Arial" w:hAnsi="Arial" w:cs="Arial"/>
                <w:sz w:val="18"/>
              </w:rPr>
              <w:t>( MomsrefusionKvitteringValideringTekst )</w:t>
            </w:r>
            <w:proofErr w:type="gramEnd"/>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0547B" w:rsidTr="0020547B">
        <w:trPr>
          <w:trHeight w:hRule="exact" w:val="113"/>
        </w:trPr>
        <w:tc>
          <w:tcPr>
            <w:tcW w:w="10345" w:type="dxa"/>
            <w:shd w:val="clear" w:color="auto" w:fill="B3B3B3"/>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4" w:name="_Toc323632513"/>
            <w:r>
              <w:rPr>
                <w:rFonts w:ascii="Arial" w:hAnsi="Arial" w:cs="Arial"/>
              </w:rPr>
              <w:t>ProRataSatsKorrektionNummerStruktur</w:t>
            </w:r>
            <w:bookmarkEnd w:id="154"/>
          </w:p>
        </w:tc>
      </w:tr>
      <w:tr w:rsidR="0020547B" w:rsidTr="0020547B">
        <w:tc>
          <w:tcPr>
            <w:tcW w:w="10345" w:type="dxa"/>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547B" w:rsidSect="0020547B">
          <w:headerReference w:type="default" r:id="rId87"/>
          <w:footerReference w:type="default" r:id="rId88"/>
          <w:pgSz w:w="11906" w:h="16838"/>
          <w:pgMar w:top="567" w:right="567" w:bottom="567" w:left="1134" w:header="283" w:footer="708" w:gutter="0"/>
          <w:cols w:space="708"/>
          <w:docGrid w:linePitch="360"/>
        </w:sect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55" w:name="_Toc323632514"/>
      <w:r>
        <w:rPr>
          <w:rFonts w:ascii="Arial" w:hAnsi="Arial" w:cs="Arial"/>
          <w:b/>
          <w:sz w:val="48"/>
        </w:rPr>
        <w:lastRenderedPageBreak/>
        <w:t>Dataelementer</w:t>
      </w:r>
      <w:bookmarkEnd w:id="1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0547B" w:rsidTr="0020547B">
        <w:trPr>
          <w:tblHeader/>
        </w:trPr>
        <w:tc>
          <w:tcPr>
            <w:tcW w:w="3402" w:type="dxa"/>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23632515"/>
            <w:r>
              <w:rPr>
                <w:rFonts w:ascii="Arial" w:hAnsi="Arial" w:cs="Arial"/>
                <w:sz w:val="18"/>
              </w:rPr>
              <w:t>BankkontoBICKode</w:t>
            </w:r>
            <w:bookmarkEnd w:id="15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BICNummer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11</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23632516"/>
            <w:r>
              <w:rPr>
                <w:rFonts w:ascii="Arial" w:hAnsi="Arial" w:cs="Arial"/>
                <w:sz w:val="18"/>
              </w:rPr>
              <w:t>BankkontoIBANKode</w:t>
            </w:r>
            <w:bookmarkEnd w:id="15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IBANNummer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23632517"/>
            <w:r>
              <w:rPr>
                <w:rFonts w:ascii="Arial" w:hAnsi="Arial" w:cs="Arial"/>
                <w:sz w:val="18"/>
              </w:rPr>
              <w:t>BankkontoKontonummer</w:t>
            </w:r>
            <w:bookmarkEnd w:id="15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kontonummer, der hører til ansøgers </w:t>
            </w:r>
            <w:proofErr w:type="gramStart"/>
            <w:r>
              <w:rPr>
                <w:rFonts w:ascii="Arial" w:hAnsi="Arial" w:cs="Arial"/>
                <w:sz w:val="18"/>
              </w:rPr>
              <w:t>bankkonto, ,</w:t>
            </w:r>
            <w:proofErr w:type="gramEnd"/>
            <w:r>
              <w:rPr>
                <w:rFonts w:ascii="Arial" w:hAnsi="Arial" w:cs="Arial"/>
                <w:sz w:val="18"/>
              </w:rPr>
              <w:t xml:space="preserve"> herunder udenlandske bankkonti.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23632518"/>
            <w:r>
              <w:rPr>
                <w:rFonts w:ascii="Arial" w:hAnsi="Arial" w:cs="Arial"/>
                <w:sz w:val="18"/>
              </w:rPr>
              <w:t>BankkontoNavn</w:t>
            </w:r>
            <w:bookmarkEnd w:id="15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23632519"/>
            <w:r>
              <w:rPr>
                <w:rFonts w:ascii="Arial" w:hAnsi="Arial" w:cs="Arial"/>
                <w:sz w:val="18"/>
              </w:rPr>
              <w:t>BankkontoRegistreringsnummer</w:t>
            </w:r>
            <w:bookmarkEnd w:id="160"/>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23632520"/>
            <w:r>
              <w:rPr>
                <w:rFonts w:ascii="Arial" w:hAnsi="Arial" w:cs="Arial"/>
                <w:sz w:val="18"/>
              </w:rPr>
              <w:t>BankkontoValuta</w:t>
            </w:r>
            <w:bookmarkEnd w:id="16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23632521"/>
            <w:r>
              <w:rPr>
                <w:rFonts w:ascii="Arial" w:hAnsi="Arial" w:cs="Arial"/>
                <w:sz w:val="18"/>
              </w:rPr>
              <w:t>BeløbPositivtNegativtBeløb</w:t>
            </w:r>
            <w:bookmarkEnd w:id="16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BeløbPositivNegativ15Decimaler2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-999999999999999</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23632522"/>
            <w:r>
              <w:rPr>
                <w:rFonts w:ascii="Arial" w:hAnsi="Arial" w:cs="Arial"/>
                <w:sz w:val="18"/>
              </w:rPr>
              <w:t>DokumentBemærkning</w:t>
            </w:r>
            <w:bookmarkEnd w:id="16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23632523"/>
            <w:r>
              <w:rPr>
                <w:rFonts w:ascii="Arial" w:hAnsi="Arial" w:cs="Arial"/>
                <w:sz w:val="18"/>
              </w:rPr>
              <w:t>DokumentBrevDato</w:t>
            </w:r>
            <w:bookmarkEnd w:id="16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23632524"/>
            <w:r>
              <w:rPr>
                <w:rFonts w:ascii="Arial" w:hAnsi="Arial" w:cs="Arial"/>
                <w:sz w:val="18"/>
              </w:rPr>
              <w:t>DokumentFilIndhold</w:t>
            </w:r>
            <w:bookmarkEnd w:id="16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23632525"/>
            <w:r>
              <w:rPr>
                <w:rFonts w:ascii="Arial" w:hAnsi="Arial" w:cs="Arial"/>
                <w:sz w:val="18"/>
              </w:rPr>
              <w:t>DokumentFilType</w:t>
            </w:r>
            <w:bookmarkEnd w:id="16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Tekst80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80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23632526"/>
            <w:r>
              <w:rPr>
                <w:rFonts w:ascii="Arial" w:hAnsi="Arial" w:cs="Arial"/>
                <w:sz w:val="18"/>
              </w:rPr>
              <w:t>DokumentFriOplysningIndhold</w:t>
            </w:r>
            <w:bookmarkEnd w:id="16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23632527"/>
            <w:r>
              <w:rPr>
                <w:rFonts w:ascii="Arial" w:hAnsi="Arial" w:cs="Arial"/>
                <w:sz w:val="18"/>
              </w:rPr>
              <w:t>DokumentModtagDato</w:t>
            </w:r>
            <w:bookmarkEnd w:id="16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23632528"/>
            <w:r>
              <w:rPr>
                <w:rFonts w:ascii="Arial" w:hAnsi="Arial" w:cs="Arial"/>
                <w:sz w:val="18"/>
              </w:rPr>
              <w:lastRenderedPageBreak/>
              <w:t>DokumentNummer</w:t>
            </w:r>
            <w:bookmarkEnd w:id="16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23632529"/>
            <w:r>
              <w:rPr>
                <w:rFonts w:ascii="Arial" w:hAnsi="Arial" w:cs="Arial"/>
                <w:sz w:val="18"/>
              </w:rPr>
              <w:t>DokumentProfilNavn</w:t>
            </w:r>
            <w:bookmarkEnd w:id="17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23632530"/>
            <w:r>
              <w:rPr>
                <w:rFonts w:ascii="Arial" w:hAnsi="Arial" w:cs="Arial"/>
                <w:sz w:val="18"/>
              </w:rPr>
              <w:t>DokumentSvarfristDato</w:t>
            </w:r>
            <w:bookmarkEnd w:id="17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23632531"/>
            <w:r>
              <w:rPr>
                <w:rFonts w:ascii="Arial" w:hAnsi="Arial" w:cs="Arial"/>
                <w:sz w:val="18"/>
              </w:rPr>
              <w:t>DokumentTitel</w:t>
            </w:r>
            <w:bookmarkEnd w:id="17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Tekst240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23632532"/>
            <w:r>
              <w:rPr>
                <w:rFonts w:ascii="Arial" w:hAnsi="Arial" w:cs="Arial"/>
                <w:sz w:val="18"/>
              </w:rPr>
              <w:t>DokumentUUID</w:t>
            </w:r>
            <w:bookmarkEnd w:id="17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UUID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36</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23632533"/>
            <w:r>
              <w:rPr>
                <w:rFonts w:ascii="Arial" w:hAnsi="Arial" w:cs="Arial"/>
                <w:sz w:val="18"/>
              </w:rPr>
              <w:t>EmailAdresseEmail</w:t>
            </w:r>
            <w:bookmarkEnd w:id="17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MailAdresse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320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23632534"/>
            <w:r>
              <w:rPr>
                <w:rFonts w:ascii="Arial" w:hAnsi="Arial" w:cs="Arial"/>
                <w:sz w:val="18"/>
              </w:rPr>
              <w:t>ErhvervsaktivitetKode</w:t>
            </w:r>
            <w:bookmarkEnd w:id="17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23632535"/>
            <w:r>
              <w:rPr>
                <w:rFonts w:ascii="Arial" w:hAnsi="Arial" w:cs="Arial"/>
                <w:sz w:val="18"/>
              </w:rPr>
              <w:t>ErhvervsaktivitetTekst</w:t>
            </w:r>
            <w:bookmarkEnd w:id="17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23632536"/>
            <w:r>
              <w:rPr>
                <w:rFonts w:ascii="Arial" w:hAnsi="Arial" w:cs="Arial"/>
                <w:sz w:val="18"/>
              </w:rPr>
              <w:t>ErhvervsaktivitetTekstSprog</w:t>
            </w:r>
            <w:bookmarkEnd w:id="17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SprogKode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23632537"/>
            <w:r>
              <w:rPr>
                <w:rFonts w:ascii="Arial" w:hAnsi="Arial" w:cs="Arial"/>
                <w:sz w:val="18"/>
              </w:rPr>
              <w:t>FordringID</w:t>
            </w:r>
            <w:bookmarkEnd w:id="17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23632538"/>
            <w:r>
              <w:rPr>
                <w:rFonts w:ascii="Arial" w:hAnsi="Arial" w:cs="Arial"/>
                <w:sz w:val="18"/>
              </w:rPr>
              <w:t>JuridiskEnhedRisikoVurderingDato</w:t>
            </w:r>
            <w:bookmarkEnd w:id="17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23632539"/>
            <w:r>
              <w:rPr>
                <w:rFonts w:ascii="Arial" w:hAnsi="Arial" w:cs="Arial"/>
                <w:sz w:val="18"/>
              </w:rPr>
              <w:t>JuridiskEnhedRisikoVurderingFaktor</w:t>
            </w:r>
            <w:bookmarkEnd w:id="18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KodeFireCifreStartNul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4</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23632540"/>
            <w:r>
              <w:rPr>
                <w:rFonts w:ascii="Arial" w:hAnsi="Arial" w:cs="Arial"/>
                <w:sz w:val="18"/>
              </w:rPr>
              <w:lastRenderedPageBreak/>
              <w:t>KommunikationAftaleSprog</w:t>
            </w:r>
            <w:bookmarkEnd w:id="18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23632541"/>
            <w:r>
              <w:rPr>
                <w:rFonts w:ascii="Arial" w:hAnsi="Arial" w:cs="Arial"/>
                <w:sz w:val="18"/>
              </w:rPr>
              <w:t>KontaktOplysningKontaktPerson</w:t>
            </w:r>
            <w:bookmarkEnd w:id="18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23632542"/>
            <w:r>
              <w:rPr>
                <w:rFonts w:ascii="Arial" w:hAnsi="Arial" w:cs="Arial"/>
                <w:sz w:val="18"/>
              </w:rPr>
              <w:t>KundeRepræsentantID</w:t>
            </w:r>
            <w:bookmarkEnd w:id="183"/>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23632543"/>
            <w:r>
              <w:rPr>
                <w:rFonts w:ascii="Arial" w:hAnsi="Arial" w:cs="Arial"/>
                <w:sz w:val="18"/>
              </w:rPr>
              <w:t>KundeRepræsentantSlutdato</w:t>
            </w:r>
            <w:bookmarkEnd w:id="18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23632544"/>
            <w:r>
              <w:rPr>
                <w:rFonts w:ascii="Arial" w:hAnsi="Arial" w:cs="Arial"/>
                <w:sz w:val="18"/>
              </w:rPr>
              <w:t>KundeRepræsentantStartdato</w:t>
            </w:r>
            <w:bookmarkEnd w:id="18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23632545"/>
            <w:r>
              <w:rPr>
                <w:rFonts w:ascii="Arial" w:hAnsi="Arial" w:cs="Arial"/>
                <w:sz w:val="18"/>
              </w:rPr>
              <w:t>KundeidentifikationBeskrivelse</w:t>
            </w:r>
            <w:bookmarkEnd w:id="18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23632546"/>
            <w:r>
              <w:rPr>
                <w:rFonts w:ascii="Arial" w:hAnsi="Arial" w:cs="Arial"/>
                <w:sz w:val="18"/>
              </w:rPr>
              <w:t>KundeidentifikationIdentifikation</w:t>
            </w:r>
            <w:bookmarkEnd w:id="18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23632547"/>
            <w:r>
              <w:rPr>
                <w:rFonts w:ascii="Arial" w:hAnsi="Arial" w:cs="Arial"/>
                <w:sz w:val="18"/>
              </w:rPr>
              <w:t>KundeidentifikationNavn</w:t>
            </w:r>
            <w:bookmarkEnd w:id="18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Navn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23632548"/>
            <w:r>
              <w:rPr>
                <w:rFonts w:ascii="Arial" w:hAnsi="Arial" w:cs="Arial"/>
                <w:sz w:val="18"/>
              </w:rPr>
              <w:t>KundeidentifikationRegistreringsNummerLandeKode</w:t>
            </w:r>
            <w:bookmarkEnd w:id="18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AdresseLandKode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23632549"/>
            <w:r>
              <w:rPr>
                <w:rFonts w:ascii="Arial" w:hAnsi="Arial" w:cs="Arial"/>
                <w:sz w:val="18"/>
              </w:rPr>
              <w:t>KundeidentifikationType</w:t>
            </w:r>
            <w:bookmarkEnd w:id="19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23632550"/>
            <w:r>
              <w:rPr>
                <w:rFonts w:ascii="Arial" w:hAnsi="Arial" w:cs="Arial"/>
                <w:sz w:val="18"/>
              </w:rPr>
              <w:t>KøbNummer</w:t>
            </w:r>
            <w:bookmarkEnd w:id="19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23632551"/>
            <w:r>
              <w:rPr>
                <w:rFonts w:ascii="Arial" w:hAnsi="Arial" w:cs="Arial"/>
                <w:sz w:val="18"/>
              </w:rPr>
              <w:lastRenderedPageBreak/>
              <w:t>KøbProRataSats</w:t>
            </w:r>
            <w:bookmarkEnd w:id="19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Hvis</w:t>
            </w:r>
            <w:proofErr w:type="gramEnd"/>
            <w:r>
              <w:rPr>
                <w:rFonts w:ascii="Arial" w:hAnsi="Arial" w:cs="Arial"/>
                <w:sz w:val="18"/>
              </w:rPr>
              <w:t xml:space="preserve"> </w:t>
            </w:r>
            <w:proofErr w:type="gramStart"/>
            <w:r>
              <w:rPr>
                <w:rFonts w:ascii="Arial" w:hAnsi="Arial" w:cs="Arial"/>
                <w:sz w:val="18"/>
              </w:rPr>
              <w:t>pro</w:t>
            </w:r>
            <w:proofErr w:type="gramEnd"/>
            <w:r>
              <w:rPr>
                <w:rFonts w:ascii="Arial" w:hAnsi="Arial" w:cs="Arial"/>
                <w:sz w:val="18"/>
              </w:rPr>
              <w:t xml:space="preserve"> rata-satsen er 0 giver det ingen mening at indsende en ansøgning, da man så ikke kan få tilbagebetalt moms. Derfor anvendes pro rata-sats = 0 ikke.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nogle varer eller ydelser ydes der ikke fuld momstilbagebetaling, fx kan man i Danmark kun få </w:t>
            </w:r>
            <w:proofErr w:type="gramStart"/>
            <w:r>
              <w:rPr>
                <w:rFonts w:ascii="Arial" w:hAnsi="Arial" w:cs="Arial"/>
                <w:sz w:val="18"/>
              </w:rPr>
              <w:t>25%</w:t>
            </w:r>
            <w:proofErr w:type="gramEnd"/>
            <w:r>
              <w:rPr>
                <w:rFonts w:ascii="Arial" w:hAnsi="Arial" w:cs="Arial"/>
                <w:sz w:val="18"/>
              </w:rPr>
              <w:t xml:space="preserve"> af momsen tilbagebetalt for hotel-regninger.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23632552"/>
            <w:r>
              <w:rPr>
                <w:rFonts w:ascii="Arial" w:hAnsi="Arial" w:cs="Arial"/>
                <w:sz w:val="18"/>
              </w:rPr>
              <w:t>KøbsAnsøgningDataDokumentReference</w:t>
            </w:r>
            <w:bookmarkEnd w:id="19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23632553"/>
            <w:r>
              <w:rPr>
                <w:rFonts w:ascii="Arial" w:hAnsi="Arial" w:cs="Arial"/>
                <w:sz w:val="18"/>
              </w:rPr>
              <w:t>KøbsAnsøgningDataFakturaNummer</w:t>
            </w:r>
            <w:bookmarkEnd w:id="19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23632554"/>
            <w:r>
              <w:rPr>
                <w:rFonts w:ascii="Arial" w:hAnsi="Arial" w:cs="Arial"/>
                <w:sz w:val="18"/>
              </w:rPr>
              <w:t>KøbsAnsøgningDataImportNummer</w:t>
            </w:r>
            <w:bookmarkEnd w:id="19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23632555"/>
            <w:r>
              <w:rPr>
                <w:rFonts w:ascii="Arial" w:hAnsi="Arial" w:cs="Arial"/>
                <w:sz w:val="18"/>
              </w:rPr>
              <w:t>KøbsAnsøgningDataLøbeNummer</w:t>
            </w:r>
            <w:bookmarkEnd w:id="19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23632556"/>
            <w:r>
              <w:rPr>
                <w:rFonts w:ascii="Arial" w:hAnsi="Arial" w:cs="Arial"/>
                <w:sz w:val="18"/>
              </w:rPr>
              <w:t>KøbsDokumentationDato</w:t>
            </w:r>
            <w:bookmarkEnd w:id="19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whiteSpace: </w:t>
            </w:r>
            <w:r w:rsidRPr="0020547B">
              <w:rPr>
                <w:rFonts w:ascii="Arial" w:hAnsi="Arial" w:cs="Arial"/>
                <w:sz w:val="18"/>
                <w:lang w:val="en-US"/>
              </w:rPr>
              <w:lastRenderedPageBreak/>
              <w:t>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23632557"/>
            <w:r>
              <w:rPr>
                <w:rFonts w:ascii="Arial" w:hAnsi="Arial" w:cs="Arial"/>
                <w:sz w:val="18"/>
              </w:rPr>
              <w:lastRenderedPageBreak/>
              <w:t>KøbsDokumentationDokumentReference</w:t>
            </w:r>
            <w:bookmarkEnd w:id="19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23632558"/>
            <w:r>
              <w:rPr>
                <w:rFonts w:ascii="Arial" w:hAnsi="Arial" w:cs="Arial"/>
                <w:sz w:val="18"/>
              </w:rPr>
              <w:t>KøbsDokumentationFakturaNummer</w:t>
            </w:r>
            <w:bookmarkEnd w:id="19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23632559"/>
            <w:r>
              <w:rPr>
                <w:rFonts w:ascii="Arial" w:hAnsi="Arial" w:cs="Arial"/>
                <w:sz w:val="18"/>
              </w:rPr>
              <w:t>KøbsDokumentationImportNummer</w:t>
            </w:r>
            <w:bookmarkEnd w:id="20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Tekst18</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23632560"/>
            <w:r>
              <w:rPr>
                <w:rFonts w:ascii="Arial" w:hAnsi="Arial" w:cs="Arial"/>
                <w:sz w:val="18"/>
              </w:rPr>
              <w:t>KøbsLinjeBeskrivelseAndet</w:t>
            </w:r>
            <w:bookmarkEnd w:id="20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23632561"/>
            <w:r>
              <w:rPr>
                <w:rFonts w:ascii="Arial" w:hAnsi="Arial" w:cs="Arial"/>
                <w:sz w:val="18"/>
              </w:rPr>
              <w:t>KøbsLinjeBeskrivelseAndetSprog</w:t>
            </w:r>
            <w:bookmarkEnd w:id="20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SprogKode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23632562"/>
            <w:r>
              <w:rPr>
                <w:rFonts w:ascii="Arial" w:hAnsi="Arial" w:cs="Arial"/>
                <w:sz w:val="18"/>
              </w:rPr>
              <w:t>KøbsLinjeSupplerendeSupplerendeVareYdelseKode</w:t>
            </w:r>
            <w:bookmarkEnd w:id="20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23632563"/>
            <w:r>
              <w:rPr>
                <w:rFonts w:ascii="Arial" w:hAnsi="Arial" w:cs="Arial"/>
                <w:sz w:val="18"/>
              </w:rPr>
              <w:t>KøbsLinjeSupplerendeVareYdelseKode</w:t>
            </w:r>
            <w:bookmarkEnd w:id="20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23632564"/>
            <w:r>
              <w:rPr>
                <w:rFonts w:ascii="Arial" w:hAnsi="Arial" w:cs="Arial"/>
                <w:sz w:val="18"/>
              </w:rPr>
              <w:t>KøbsLinjeVareYdelseKode</w:t>
            </w:r>
            <w:bookmarkEnd w:id="20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23632565"/>
            <w:r>
              <w:rPr>
                <w:rFonts w:ascii="Arial" w:hAnsi="Arial" w:cs="Arial"/>
                <w:sz w:val="18"/>
              </w:rPr>
              <w:lastRenderedPageBreak/>
              <w:t>LandKode</w:t>
            </w:r>
            <w:bookmarkEnd w:id="20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AdresseLandKode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23632566"/>
            <w:r>
              <w:rPr>
                <w:rFonts w:ascii="Arial" w:hAnsi="Arial" w:cs="Arial"/>
                <w:sz w:val="18"/>
              </w:rPr>
              <w:t>LeverandørID</w:t>
            </w:r>
            <w:bookmarkEnd w:id="20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23632567"/>
            <w:r>
              <w:rPr>
                <w:rFonts w:ascii="Arial" w:hAnsi="Arial" w:cs="Arial"/>
                <w:sz w:val="18"/>
              </w:rPr>
              <w:t>LeverandørType</w:t>
            </w:r>
            <w:bookmarkEnd w:id="20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23632568"/>
            <w:r>
              <w:rPr>
                <w:rFonts w:ascii="Arial" w:hAnsi="Arial" w:cs="Arial"/>
                <w:sz w:val="18"/>
              </w:rPr>
              <w:t>MomsRegistreringsAttestID</w:t>
            </w:r>
            <w:bookmarkEnd w:id="20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23632569"/>
            <w:r>
              <w:rPr>
                <w:rFonts w:ascii="Arial" w:hAnsi="Arial" w:cs="Arial"/>
                <w:sz w:val="18"/>
              </w:rPr>
              <w:t>MomsRegistreringsAttestStartDato</w:t>
            </w:r>
            <w:bookmarkEnd w:id="21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23632570"/>
            <w:r>
              <w:rPr>
                <w:rFonts w:ascii="Arial" w:hAnsi="Arial" w:cs="Arial"/>
                <w:sz w:val="18"/>
              </w:rPr>
              <w:t>MomsRegistreringsAttestUdløbsDato</w:t>
            </w:r>
            <w:bookmarkEnd w:id="21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23632571"/>
            <w:r>
              <w:rPr>
                <w:rFonts w:ascii="Arial" w:hAnsi="Arial" w:cs="Arial"/>
                <w:sz w:val="18"/>
              </w:rPr>
              <w:t>MomsrefusionAfgørelseAfslagsÅrsagBeskrivelse</w:t>
            </w:r>
            <w:bookmarkEnd w:id="21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2000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23632572"/>
            <w:r>
              <w:rPr>
                <w:rFonts w:ascii="Arial" w:hAnsi="Arial" w:cs="Arial"/>
                <w:sz w:val="18"/>
              </w:rPr>
              <w:lastRenderedPageBreak/>
              <w:t>MomsrefusionAfgørelseAfslagsÅrsagID</w:t>
            </w:r>
            <w:bookmarkEnd w:id="21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23632573"/>
            <w:r>
              <w:rPr>
                <w:rFonts w:ascii="Arial" w:hAnsi="Arial" w:cs="Arial"/>
                <w:sz w:val="18"/>
              </w:rPr>
              <w:t>MomsrefusionAfgørelseAfslagsÅrsagKode</w:t>
            </w:r>
            <w:bookmarkEnd w:id="21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95=Ansøgning kun delvist </w:t>
            </w:r>
            <w:proofErr w:type="gramStart"/>
            <w:r>
              <w:rPr>
                <w:rFonts w:ascii="Arial" w:hAnsi="Arial" w:cs="Arial"/>
                <w:sz w:val="18"/>
              </w:rPr>
              <w:t>behandlet</w:t>
            </w:r>
            <w:proofErr w:type="gramEnd"/>
            <w:r>
              <w:rPr>
                <w:rFonts w:ascii="Arial" w:hAnsi="Arial" w:cs="Arial"/>
                <w:sz w:val="18"/>
              </w:rPr>
              <w:t xml:space="preserve"> - en ikke endelig beslutning.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23632574"/>
            <w:r>
              <w:rPr>
                <w:rFonts w:ascii="Arial" w:hAnsi="Arial" w:cs="Arial"/>
                <w:sz w:val="18"/>
              </w:rPr>
              <w:lastRenderedPageBreak/>
              <w:t>MomsrefusionAfgørelseAfslagsÅrsagSpecialKode</w:t>
            </w:r>
            <w:bookmarkEnd w:id="21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23632575"/>
            <w:r>
              <w:rPr>
                <w:rFonts w:ascii="Arial" w:hAnsi="Arial" w:cs="Arial"/>
                <w:sz w:val="18"/>
              </w:rPr>
              <w:t>MomsrefusionAfgørelseBetalingsReference</w:t>
            </w:r>
            <w:bookmarkEnd w:id="21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BetalingsReference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140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Teksten må være max. 140 tegn. Og må ikke indeholde karaktererne / </w:t>
            </w:r>
            <w:proofErr w:type="gramStart"/>
            <w:r>
              <w:rPr>
                <w:rFonts w:ascii="Arial" w:hAnsi="Arial" w:cs="Arial"/>
                <w:sz w:val="18"/>
              </w:rPr>
              <w:t>- ?</w:t>
            </w:r>
            <w:proofErr w:type="gramEnd"/>
            <w:r>
              <w:rPr>
                <w:rFonts w:ascii="Arial" w:hAnsi="Arial" w:cs="Arial"/>
                <w:sz w:val="18"/>
              </w:rPr>
              <w:t xml:space="preserve"> : ( ).,'+ og mellemrum.</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23632576"/>
            <w:r>
              <w:rPr>
                <w:rFonts w:ascii="Arial" w:hAnsi="Arial" w:cs="Arial"/>
                <w:sz w:val="18"/>
              </w:rPr>
              <w:t>MomsrefusionAfgørelseBetalingsType</w:t>
            </w:r>
            <w:bookmarkEnd w:id="21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50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23632577"/>
            <w:r>
              <w:rPr>
                <w:rFonts w:ascii="Arial" w:hAnsi="Arial" w:cs="Arial"/>
                <w:sz w:val="18"/>
              </w:rPr>
              <w:lastRenderedPageBreak/>
              <w:t>MomsrefusionAfgørelseDato</w:t>
            </w:r>
            <w:bookmarkEnd w:id="21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23632578"/>
            <w:r>
              <w:rPr>
                <w:rFonts w:ascii="Arial" w:hAnsi="Arial" w:cs="Arial"/>
                <w:sz w:val="18"/>
              </w:rPr>
              <w:t>MomsrefusionAfgørelseID</w:t>
            </w:r>
            <w:bookmarkEnd w:id="21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23632579"/>
            <w:r>
              <w:rPr>
                <w:rFonts w:ascii="Arial" w:hAnsi="Arial" w:cs="Arial"/>
                <w:sz w:val="18"/>
              </w:rPr>
              <w:t>MomsrefusionAfgørelseNummer</w:t>
            </w:r>
            <w:bookmarkEnd w:id="22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23632580"/>
            <w:r>
              <w:rPr>
                <w:rFonts w:ascii="Arial" w:hAnsi="Arial" w:cs="Arial"/>
                <w:sz w:val="18"/>
              </w:rPr>
              <w:t>MomsrefusionAfgørelseStatus</w:t>
            </w:r>
            <w:bookmarkEnd w:id="22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23632581"/>
            <w:r>
              <w:rPr>
                <w:rFonts w:ascii="Arial" w:hAnsi="Arial" w:cs="Arial"/>
                <w:sz w:val="18"/>
              </w:rPr>
              <w:t>MomsrefusionAfgørelseUdbetalingDato</w:t>
            </w:r>
            <w:bookmarkEnd w:id="22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 en </w:t>
            </w:r>
            <w:proofErr w:type="gramStart"/>
            <w:r>
              <w:rPr>
                <w:rFonts w:ascii="Arial" w:hAnsi="Arial" w:cs="Arial"/>
                <w:sz w:val="18"/>
              </w:rPr>
              <w:t>udbetalingen</w:t>
            </w:r>
            <w:proofErr w:type="gramEnd"/>
            <w:r>
              <w:rPr>
                <w:rFonts w:ascii="Arial" w:hAnsi="Arial" w:cs="Arial"/>
                <w:sz w:val="18"/>
              </w:rPr>
              <w:t xml:space="preserve"> af afgørelse skal foregå.</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23632582"/>
            <w:r>
              <w:rPr>
                <w:rFonts w:ascii="Arial" w:hAnsi="Arial" w:cs="Arial"/>
                <w:sz w:val="18"/>
              </w:rPr>
              <w:t>MomsrefusionAfgørelseVersionDato</w:t>
            </w:r>
            <w:bookmarkEnd w:id="22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23632583"/>
            <w:r>
              <w:rPr>
                <w:rFonts w:ascii="Arial" w:hAnsi="Arial" w:cs="Arial"/>
                <w:sz w:val="18"/>
              </w:rPr>
              <w:t>MomsrefusionAktivtFuldmagtsforholdMarkering</w:t>
            </w:r>
            <w:bookmarkEnd w:id="22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23632584"/>
            <w:r>
              <w:rPr>
                <w:rFonts w:ascii="Arial" w:hAnsi="Arial" w:cs="Arial"/>
                <w:sz w:val="18"/>
              </w:rPr>
              <w:t>MomsrefusionAktørTransportMarkering</w:t>
            </w:r>
            <w:bookmarkEnd w:id="225"/>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23632585"/>
            <w:r>
              <w:rPr>
                <w:rFonts w:ascii="Arial" w:hAnsi="Arial" w:cs="Arial"/>
                <w:sz w:val="18"/>
              </w:rPr>
              <w:t>MomsrefusionAnsøgningDataErklæringAccepteret</w:t>
            </w:r>
            <w:bookmarkEnd w:id="226"/>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23632586"/>
            <w:r>
              <w:rPr>
                <w:rFonts w:ascii="Arial" w:hAnsi="Arial" w:cs="Arial"/>
                <w:sz w:val="18"/>
              </w:rPr>
              <w:t>MomsrefusionAnsøgningDataID</w:t>
            </w:r>
            <w:bookmarkEnd w:id="22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Unikt</w:t>
            </w:r>
            <w:proofErr w:type="gramEnd"/>
            <w:r>
              <w:rPr>
                <w:rFonts w:ascii="Arial" w:hAnsi="Arial" w:cs="Arial"/>
                <w:sz w:val="18"/>
              </w:rPr>
              <w:t xml:space="preserve"> identifikation af en forekomst af MomsrefusionAnsøgningData.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23632587"/>
            <w:r>
              <w:rPr>
                <w:rFonts w:ascii="Arial" w:hAnsi="Arial" w:cs="Arial"/>
                <w:sz w:val="18"/>
              </w:rPr>
              <w:lastRenderedPageBreak/>
              <w:t>MomsrefusionAnsøgningDataModtagDato</w:t>
            </w:r>
            <w:bookmarkEnd w:id="22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23632588"/>
            <w:r>
              <w:rPr>
                <w:rFonts w:ascii="Arial" w:hAnsi="Arial" w:cs="Arial"/>
                <w:sz w:val="18"/>
              </w:rPr>
              <w:t>MomsrefusionAnsøgningDataStatus</w:t>
            </w:r>
            <w:bookmarkEnd w:id="22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23632589"/>
            <w:r>
              <w:rPr>
                <w:rFonts w:ascii="Arial" w:hAnsi="Arial" w:cs="Arial"/>
                <w:sz w:val="18"/>
              </w:rPr>
              <w:t>MomsrefusionAnsøgningDataStatusDato</w:t>
            </w:r>
            <w:bookmarkEnd w:id="23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23632590"/>
            <w:r>
              <w:rPr>
                <w:rFonts w:ascii="Arial" w:hAnsi="Arial" w:cs="Arial"/>
                <w:sz w:val="18"/>
              </w:rPr>
              <w:t>MomsrefusionAnsøgningDataTransportMarkering</w:t>
            </w:r>
            <w:bookmarkEnd w:id="23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23632591"/>
            <w:r>
              <w:rPr>
                <w:rFonts w:ascii="Arial" w:hAnsi="Arial" w:cs="Arial"/>
                <w:sz w:val="18"/>
              </w:rPr>
              <w:t>MomsrefusionAnsøgningDataVersionDato</w:t>
            </w:r>
            <w:bookmarkEnd w:id="23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23632592"/>
            <w:r>
              <w:rPr>
                <w:rFonts w:ascii="Arial" w:hAnsi="Arial" w:cs="Arial"/>
                <w:sz w:val="18"/>
              </w:rPr>
              <w:t>MomsrefusionAnsøgningLynopretID</w:t>
            </w:r>
            <w:bookmarkEnd w:id="23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23632593"/>
            <w:r>
              <w:rPr>
                <w:rFonts w:ascii="Arial" w:hAnsi="Arial" w:cs="Arial"/>
                <w:sz w:val="18"/>
              </w:rPr>
              <w:t>MomsrefusionAnsøgningStamDataID</w:t>
            </w:r>
            <w:bookmarkEnd w:id="23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MomsrefusionAnsøgningStamData.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23632594"/>
            <w:r>
              <w:rPr>
                <w:rFonts w:ascii="Arial" w:hAnsi="Arial" w:cs="Arial"/>
                <w:sz w:val="18"/>
              </w:rPr>
              <w:t>MomsrefusionAnsøgningStamDataKladdeDato</w:t>
            </w:r>
            <w:bookmarkEnd w:id="23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23632595"/>
            <w:r>
              <w:rPr>
                <w:rFonts w:ascii="Arial" w:hAnsi="Arial" w:cs="Arial"/>
                <w:sz w:val="18"/>
              </w:rPr>
              <w:t>MomsrefusionAnsøgningStamDataKladdeID</w:t>
            </w:r>
            <w:bookmarkEnd w:id="23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23632596"/>
            <w:r>
              <w:rPr>
                <w:rFonts w:ascii="Arial" w:hAnsi="Arial" w:cs="Arial"/>
                <w:sz w:val="18"/>
              </w:rPr>
              <w:lastRenderedPageBreak/>
              <w:t>MomsrefusionAnsøgningStamDataKladdeIndhold</w:t>
            </w:r>
            <w:bookmarkEnd w:id="23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23632597"/>
            <w:r>
              <w:rPr>
                <w:rFonts w:ascii="Arial" w:hAnsi="Arial" w:cs="Arial"/>
                <w:sz w:val="18"/>
              </w:rPr>
              <w:t>MomsrefusionAnsøgningStamDataKladdeSlutDato</w:t>
            </w:r>
            <w:bookmarkEnd w:id="23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23632598"/>
            <w:r>
              <w:rPr>
                <w:rFonts w:ascii="Arial" w:hAnsi="Arial" w:cs="Arial"/>
                <w:sz w:val="18"/>
              </w:rPr>
              <w:t>MomsrefusionAnsøgningStamDataKladdeStartDato</w:t>
            </w:r>
            <w:bookmarkEnd w:id="23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23632599"/>
            <w:r>
              <w:rPr>
                <w:rFonts w:ascii="Arial" w:hAnsi="Arial" w:cs="Arial"/>
                <w:sz w:val="18"/>
              </w:rPr>
              <w:t>MomsrefusionAnsøgningStamDataKontoIndehaversType</w:t>
            </w:r>
            <w:bookmarkEnd w:id="24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23632600"/>
            <w:r>
              <w:rPr>
                <w:rFonts w:ascii="Arial" w:hAnsi="Arial" w:cs="Arial"/>
                <w:sz w:val="18"/>
              </w:rPr>
              <w:t>MomsrefusionAnsøgningStamDataNummer</w:t>
            </w:r>
            <w:bookmarkEnd w:id="24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23632601"/>
            <w:r>
              <w:rPr>
                <w:rFonts w:ascii="Arial" w:hAnsi="Arial" w:cs="Arial"/>
                <w:sz w:val="18"/>
              </w:rPr>
              <w:lastRenderedPageBreak/>
              <w:t>MomsrefusionAnsøgningStamDataSlutDato</w:t>
            </w:r>
            <w:bookmarkEnd w:id="24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23632602"/>
            <w:r>
              <w:rPr>
                <w:rFonts w:ascii="Arial" w:hAnsi="Arial" w:cs="Arial"/>
                <w:sz w:val="18"/>
              </w:rPr>
              <w:t>MomsrefusionAnsøgningStamDataStartDato</w:t>
            </w:r>
            <w:bookmarkEnd w:id="24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23632603"/>
            <w:r>
              <w:rPr>
                <w:rFonts w:ascii="Arial" w:hAnsi="Arial" w:cs="Arial"/>
                <w:sz w:val="18"/>
              </w:rPr>
              <w:t>MomsrefusionAnsøgningStamDataType</w:t>
            </w:r>
            <w:bookmarkEnd w:id="24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23632604"/>
            <w:r>
              <w:rPr>
                <w:rFonts w:ascii="Arial" w:hAnsi="Arial" w:cs="Arial"/>
                <w:sz w:val="18"/>
              </w:rPr>
              <w:lastRenderedPageBreak/>
              <w:t>MomsrefusionAnsøgningStamDataVersionDato</w:t>
            </w:r>
            <w:bookmarkEnd w:id="24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23632605"/>
            <w:r>
              <w:rPr>
                <w:rFonts w:ascii="Arial" w:hAnsi="Arial" w:cs="Arial"/>
                <w:sz w:val="18"/>
              </w:rPr>
              <w:t>MomsrefusionBehandletMarkering</w:t>
            </w:r>
            <w:bookmarkEnd w:id="246"/>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23632606"/>
            <w:r>
              <w:rPr>
                <w:rFonts w:ascii="Arial" w:hAnsi="Arial" w:cs="Arial"/>
                <w:sz w:val="18"/>
              </w:rPr>
              <w:t>MomsrefusionBeløbGruppering</w:t>
            </w:r>
            <w:bookmarkEnd w:id="24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23632607"/>
            <w:r>
              <w:rPr>
                <w:rFonts w:ascii="Arial" w:hAnsi="Arial" w:cs="Arial"/>
                <w:sz w:val="18"/>
              </w:rPr>
              <w:t>MomsrefusionDokumentID</w:t>
            </w:r>
            <w:bookmarkEnd w:id="24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23632608"/>
            <w:r>
              <w:rPr>
                <w:rFonts w:ascii="Arial" w:hAnsi="Arial" w:cs="Arial"/>
                <w:sz w:val="18"/>
              </w:rPr>
              <w:t>MomsrefusionEUBeskedBeskedDatoTid</w:t>
            </w:r>
            <w:bookmarkEnd w:id="24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23632609"/>
            <w:r>
              <w:rPr>
                <w:rFonts w:ascii="Arial" w:hAnsi="Arial" w:cs="Arial"/>
                <w:sz w:val="18"/>
              </w:rPr>
              <w:t>MomsrefusionEUBeskedBeskedID</w:t>
            </w:r>
            <w:bookmarkEnd w:id="25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Tekst64</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64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23632610"/>
            <w:r>
              <w:rPr>
                <w:rFonts w:ascii="Arial" w:hAnsi="Arial" w:cs="Arial"/>
                <w:sz w:val="18"/>
              </w:rPr>
              <w:t>MomsrefusionEUBeskedKorrelationID</w:t>
            </w:r>
            <w:bookmarkEnd w:id="25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Tekst64</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64</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23632611"/>
            <w:r>
              <w:rPr>
                <w:rFonts w:ascii="Arial" w:hAnsi="Arial" w:cs="Arial"/>
                <w:sz w:val="18"/>
              </w:rPr>
              <w:t>MomsrefusionEUBeskedSprog</w:t>
            </w:r>
            <w:bookmarkEnd w:id="25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SprogKode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23632612"/>
            <w:r>
              <w:rPr>
                <w:rFonts w:ascii="Arial" w:hAnsi="Arial" w:cs="Arial"/>
                <w:sz w:val="18"/>
              </w:rPr>
              <w:t>MomsrefusionEUBeskedSvarPåkrævetDato</w:t>
            </w:r>
            <w:bookmarkEnd w:id="253"/>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23632613"/>
            <w:r>
              <w:rPr>
                <w:rFonts w:ascii="Arial" w:hAnsi="Arial" w:cs="Arial"/>
                <w:sz w:val="18"/>
              </w:rPr>
              <w:t>MomsrefusionErhvervsaktivitetKodeID</w:t>
            </w:r>
            <w:bookmarkEnd w:id="25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23632614"/>
            <w:r>
              <w:rPr>
                <w:rFonts w:ascii="Arial" w:hAnsi="Arial" w:cs="Arial"/>
                <w:sz w:val="18"/>
              </w:rPr>
              <w:lastRenderedPageBreak/>
              <w:t>MomsrefusionErhvervsaktivitetTekstID</w:t>
            </w:r>
            <w:bookmarkEnd w:id="25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23632615"/>
            <w:r>
              <w:rPr>
                <w:rFonts w:ascii="Arial" w:hAnsi="Arial" w:cs="Arial"/>
                <w:sz w:val="18"/>
              </w:rPr>
              <w:t>MomsrefusionForenkletFakturaMarkering</w:t>
            </w:r>
            <w:bookmarkEnd w:id="256"/>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23632616"/>
            <w:r>
              <w:rPr>
                <w:rFonts w:ascii="Arial" w:hAnsi="Arial" w:cs="Arial"/>
                <w:sz w:val="18"/>
              </w:rPr>
              <w:t>MomsrefusionFristUdløbDato</w:t>
            </w:r>
            <w:bookmarkEnd w:id="25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23632617"/>
            <w:r>
              <w:rPr>
                <w:rFonts w:ascii="Arial" w:hAnsi="Arial" w:cs="Arial"/>
                <w:sz w:val="18"/>
              </w:rPr>
              <w:t>MomsrefusionGodkendTilladelseMarkering</w:t>
            </w:r>
            <w:bookmarkEnd w:id="25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23632618"/>
            <w:commentRangeStart w:id="260"/>
            <w:r>
              <w:rPr>
                <w:rFonts w:ascii="Arial" w:hAnsi="Arial" w:cs="Arial"/>
                <w:sz w:val="18"/>
              </w:rPr>
              <w:t>MomsrefusionKontaktOplysningAndenLokalID</w:t>
            </w:r>
            <w:bookmarkEnd w:id="259"/>
            <w:commentRangeEnd w:id="260"/>
            <w:r w:rsidR="005934A1">
              <w:rPr>
                <w:rStyle w:val="CommentReference"/>
              </w:rPr>
              <w:commentReference w:id="260"/>
            </w:r>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23632619"/>
            <w:r>
              <w:rPr>
                <w:rFonts w:ascii="Arial" w:hAnsi="Arial" w:cs="Arial"/>
                <w:sz w:val="18"/>
              </w:rPr>
              <w:t>MomsrefusionKontaktOplysningBynavn</w:t>
            </w:r>
            <w:bookmarkEnd w:id="26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23632620"/>
            <w:r>
              <w:rPr>
                <w:rFonts w:ascii="Arial" w:hAnsi="Arial" w:cs="Arial"/>
                <w:sz w:val="18"/>
              </w:rPr>
              <w:t>MomsrefusionKontaktOplysningDistrikt</w:t>
            </w:r>
            <w:bookmarkEnd w:id="26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23632621"/>
            <w:r>
              <w:rPr>
                <w:rFonts w:ascii="Arial" w:hAnsi="Arial" w:cs="Arial"/>
                <w:sz w:val="18"/>
              </w:rPr>
              <w:t>MomsrefusionKontaktOplysningEmail</w:t>
            </w:r>
            <w:bookmarkEnd w:id="26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MailAdresse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320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23632622"/>
            <w:r>
              <w:rPr>
                <w:rFonts w:ascii="Arial" w:hAnsi="Arial" w:cs="Arial"/>
                <w:sz w:val="18"/>
              </w:rPr>
              <w:t>MomsrefusionKontaktOplysningEtage</w:t>
            </w:r>
            <w:bookmarkEnd w:id="26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23632623"/>
            <w:r>
              <w:rPr>
                <w:rFonts w:ascii="Arial" w:hAnsi="Arial" w:cs="Arial"/>
                <w:sz w:val="18"/>
              </w:rPr>
              <w:t>MomsrefusionKontaktOplysningFriAdresse</w:t>
            </w:r>
            <w:bookmarkEnd w:id="26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23632624"/>
            <w:r>
              <w:rPr>
                <w:rFonts w:ascii="Arial" w:hAnsi="Arial" w:cs="Arial"/>
                <w:sz w:val="18"/>
              </w:rPr>
              <w:t>MomsrefusionKontaktOplysningHusnummer</w:t>
            </w:r>
            <w:bookmarkEnd w:id="26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23632625"/>
            <w:r>
              <w:rPr>
                <w:rFonts w:ascii="Arial" w:hAnsi="Arial" w:cs="Arial"/>
                <w:sz w:val="18"/>
              </w:rPr>
              <w:lastRenderedPageBreak/>
              <w:t>MomsrefusionKontaktOplysningKonkateneretAdresse</w:t>
            </w:r>
            <w:bookmarkEnd w:id="26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23632626"/>
            <w:r>
              <w:rPr>
                <w:rFonts w:ascii="Arial" w:hAnsi="Arial" w:cs="Arial"/>
                <w:sz w:val="18"/>
              </w:rPr>
              <w:t>MomsrefusionKontaktOplysningLandUnderkode</w:t>
            </w:r>
            <w:bookmarkEnd w:id="26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23632627"/>
            <w:r>
              <w:rPr>
                <w:rFonts w:ascii="Arial" w:hAnsi="Arial" w:cs="Arial"/>
                <w:sz w:val="18"/>
              </w:rPr>
              <w:t>MomsrefusionKontaktOplysningLejlighed</w:t>
            </w:r>
            <w:bookmarkEnd w:id="26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23632628"/>
            <w:r>
              <w:rPr>
                <w:rFonts w:ascii="Arial" w:hAnsi="Arial" w:cs="Arial"/>
                <w:sz w:val="18"/>
              </w:rPr>
              <w:t>MomsrefusionKontaktOplysningPostboks</w:t>
            </w:r>
            <w:bookmarkEnd w:id="27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23632629"/>
            <w:r>
              <w:rPr>
                <w:rFonts w:ascii="Arial" w:hAnsi="Arial" w:cs="Arial"/>
                <w:sz w:val="18"/>
              </w:rPr>
              <w:t>MomsrefusionKontaktOplysningPostkode</w:t>
            </w:r>
            <w:bookmarkEnd w:id="27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23632630"/>
            <w:r>
              <w:rPr>
                <w:rFonts w:ascii="Arial" w:hAnsi="Arial" w:cs="Arial"/>
                <w:sz w:val="18"/>
              </w:rPr>
              <w:t>MomsrefusionKontaktOplysningTelefonNummer</w:t>
            </w:r>
            <w:bookmarkEnd w:id="27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23632631"/>
            <w:r>
              <w:rPr>
                <w:rFonts w:ascii="Arial" w:hAnsi="Arial" w:cs="Arial"/>
                <w:sz w:val="18"/>
              </w:rPr>
              <w:t>MomsrefusionKontaktOplysningVejnavn</w:t>
            </w:r>
            <w:bookmarkEnd w:id="27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23632632"/>
            <w:r>
              <w:rPr>
                <w:rFonts w:ascii="Arial" w:hAnsi="Arial" w:cs="Arial"/>
                <w:sz w:val="18"/>
              </w:rPr>
              <w:t>MomsrefusionKundeID</w:t>
            </w:r>
            <w:bookmarkEnd w:id="27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23632633"/>
            <w:r>
              <w:rPr>
                <w:rFonts w:ascii="Arial" w:hAnsi="Arial" w:cs="Arial"/>
                <w:sz w:val="18"/>
              </w:rPr>
              <w:t>MomsrefusionKvitteringAfslagÅrsagKode</w:t>
            </w:r>
            <w:bookmarkEnd w:id="27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23632634"/>
            <w:r>
              <w:rPr>
                <w:rFonts w:ascii="Arial" w:hAnsi="Arial" w:cs="Arial"/>
                <w:sz w:val="18"/>
              </w:rPr>
              <w:t>MomsrefusionKvitteringAfslagÅrsagYderligereInformation</w:t>
            </w:r>
            <w:bookmarkEnd w:id="27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23632635"/>
            <w:r>
              <w:rPr>
                <w:rFonts w:ascii="Arial" w:hAnsi="Arial" w:cs="Arial"/>
                <w:sz w:val="18"/>
              </w:rPr>
              <w:t>MomsrefusionKvitteringDato</w:t>
            </w:r>
            <w:bookmarkEnd w:id="27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23632636"/>
            <w:r>
              <w:rPr>
                <w:rFonts w:ascii="Arial" w:hAnsi="Arial" w:cs="Arial"/>
                <w:sz w:val="18"/>
              </w:rPr>
              <w:lastRenderedPageBreak/>
              <w:t>MomsrefusionKvitteringID</w:t>
            </w:r>
            <w:bookmarkEnd w:id="27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23632637"/>
            <w:r>
              <w:rPr>
                <w:rFonts w:ascii="Arial" w:hAnsi="Arial" w:cs="Arial"/>
                <w:sz w:val="18"/>
              </w:rPr>
              <w:t>MomsrefusionKvitteringNotifikationDato</w:t>
            </w:r>
            <w:bookmarkEnd w:id="27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23632638"/>
            <w:r>
              <w:rPr>
                <w:rFonts w:ascii="Arial" w:hAnsi="Arial" w:cs="Arial"/>
                <w:sz w:val="18"/>
              </w:rPr>
              <w:t>MomsrefusionKvitteringOpretholdtVersion</w:t>
            </w:r>
            <w:bookmarkEnd w:id="28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23632639"/>
            <w:r>
              <w:rPr>
                <w:rFonts w:ascii="Arial" w:hAnsi="Arial" w:cs="Arial"/>
                <w:sz w:val="18"/>
              </w:rPr>
              <w:t>MomsrefusionKvitteringStatus</w:t>
            </w:r>
            <w:bookmarkEnd w:id="28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23632640"/>
            <w:r>
              <w:rPr>
                <w:rFonts w:ascii="Arial" w:hAnsi="Arial" w:cs="Arial"/>
                <w:sz w:val="18"/>
              </w:rPr>
              <w:t>MomsrefusionKvitteringType</w:t>
            </w:r>
            <w:bookmarkEnd w:id="28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23632641"/>
            <w:r>
              <w:rPr>
                <w:rFonts w:ascii="Arial" w:hAnsi="Arial" w:cs="Arial"/>
                <w:sz w:val="18"/>
              </w:rPr>
              <w:t>MomsrefusionKvitteringValideringKode</w:t>
            </w:r>
            <w:bookmarkEnd w:id="283"/>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23632642"/>
            <w:r>
              <w:rPr>
                <w:rFonts w:ascii="Arial" w:hAnsi="Arial" w:cs="Arial"/>
                <w:sz w:val="18"/>
              </w:rPr>
              <w:t>MomsrefusionKvitteringValideringSupplerendeKode</w:t>
            </w:r>
            <w:bookmarkEnd w:id="28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23632643"/>
            <w:r>
              <w:rPr>
                <w:rFonts w:ascii="Arial" w:hAnsi="Arial" w:cs="Arial"/>
                <w:sz w:val="18"/>
              </w:rPr>
              <w:t>MomsrefusionKvitteringValideringTekst</w:t>
            </w:r>
            <w:bookmarkEnd w:id="28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Tekst5000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23632644"/>
            <w:r>
              <w:rPr>
                <w:rFonts w:ascii="Arial" w:hAnsi="Arial" w:cs="Arial"/>
                <w:sz w:val="18"/>
              </w:rPr>
              <w:t>MomsrefusionKøbID</w:t>
            </w:r>
            <w:bookmarkEnd w:id="28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23632645"/>
            <w:r>
              <w:rPr>
                <w:rFonts w:ascii="Arial" w:hAnsi="Arial" w:cs="Arial"/>
                <w:sz w:val="18"/>
              </w:rPr>
              <w:t>MomsrefusionKøbsLinjeID</w:t>
            </w:r>
            <w:bookmarkEnd w:id="28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23632646"/>
            <w:r>
              <w:rPr>
                <w:rFonts w:ascii="Arial" w:hAnsi="Arial" w:cs="Arial"/>
                <w:sz w:val="18"/>
              </w:rPr>
              <w:lastRenderedPageBreak/>
              <w:t>MomsrefusionLynoprettetAnsøgningID</w:t>
            </w:r>
            <w:bookmarkEnd w:id="28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identifikation af en forekomst af MomsrefusionLynoprettetAnsøgning.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23632647"/>
            <w:r>
              <w:rPr>
                <w:rFonts w:ascii="Arial" w:hAnsi="Arial" w:cs="Arial"/>
                <w:sz w:val="18"/>
              </w:rPr>
              <w:t>MomsrefusionMeddelelseType</w:t>
            </w:r>
            <w:bookmarkEnd w:id="28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23632648"/>
            <w:r>
              <w:rPr>
                <w:rFonts w:ascii="Arial" w:hAnsi="Arial" w:cs="Arial"/>
                <w:sz w:val="18"/>
              </w:rPr>
              <w:t>MomsrefusionModtagelseDato</w:t>
            </w:r>
            <w:bookmarkEnd w:id="29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23632649"/>
            <w:r>
              <w:rPr>
                <w:rFonts w:ascii="Arial" w:hAnsi="Arial" w:cs="Arial"/>
                <w:sz w:val="18"/>
              </w:rPr>
              <w:t>MomsrefusionNoteID</w:t>
            </w:r>
            <w:bookmarkEnd w:id="29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23632650"/>
            <w:r>
              <w:rPr>
                <w:rFonts w:ascii="Arial" w:hAnsi="Arial" w:cs="Arial"/>
                <w:sz w:val="18"/>
              </w:rPr>
              <w:t>MomsrefusionNoteTekst</w:t>
            </w:r>
            <w:bookmarkEnd w:id="29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23632651"/>
            <w:r>
              <w:rPr>
                <w:rFonts w:ascii="Arial" w:hAnsi="Arial" w:cs="Arial"/>
                <w:sz w:val="18"/>
              </w:rPr>
              <w:t>MomsrefusionNotifikationKrav</w:t>
            </w:r>
            <w:bookmarkEnd w:id="29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23632652"/>
            <w:r>
              <w:rPr>
                <w:rFonts w:ascii="Arial" w:hAnsi="Arial" w:cs="Arial"/>
                <w:sz w:val="18"/>
              </w:rPr>
              <w:t>MomsrefusionNotifikationType</w:t>
            </w:r>
            <w:bookmarkEnd w:id="29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Tekst25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25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23632653"/>
            <w:r>
              <w:rPr>
                <w:rFonts w:ascii="Arial" w:hAnsi="Arial" w:cs="Arial"/>
                <w:sz w:val="18"/>
              </w:rPr>
              <w:t>MomsrefusionPostID</w:t>
            </w:r>
            <w:bookmarkEnd w:id="29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23632654"/>
            <w:r>
              <w:rPr>
                <w:rFonts w:ascii="Arial" w:hAnsi="Arial" w:cs="Arial"/>
                <w:sz w:val="18"/>
              </w:rPr>
              <w:t>MomsrefusionPostIndholdType</w:t>
            </w:r>
            <w:bookmarkEnd w:id="29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23632655"/>
            <w:r>
              <w:rPr>
                <w:rFonts w:ascii="Arial" w:hAnsi="Arial" w:cs="Arial"/>
                <w:sz w:val="18"/>
              </w:rPr>
              <w:t>MomsrefusionPostNummer</w:t>
            </w:r>
            <w:bookmarkEnd w:id="29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23632656"/>
            <w:r>
              <w:rPr>
                <w:rFonts w:ascii="Arial" w:hAnsi="Arial" w:cs="Arial"/>
                <w:sz w:val="18"/>
              </w:rPr>
              <w:t>MomsrefusionPostStatus</w:t>
            </w:r>
            <w:bookmarkEnd w:id="29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23632657"/>
            <w:r>
              <w:rPr>
                <w:rFonts w:ascii="Arial" w:hAnsi="Arial" w:cs="Arial"/>
                <w:sz w:val="18"/>
              </w:rPr>
              <w:lastRenderedPageBreak/>
              <w:t>MomsrefusionPostStatusDato</w:t>
            </w:r>
            <w:bookmarkEnd w:id="29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23632658"/>
            <w:r>
              <w:rPr>
                <w:rFonts w:ascii="Arial" w:hAnsi="Arial" w:cs="Arial"/>
                <w:sz w:val="18"/>
              </w:rPr>
              <w:t>MomsrefusionPostVersionDato</w:t>
            </w:r>
            <w:bookmarkEnd w:id="30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23632659"/>
            <w:r>
              <w:rPr>
                <w:rFonts w:ascii="Arial" w:hAnsi="Arial" w:cs="Arial"/>
                <w:sz w:val="18"/>
              </w:rPr>
              <w:t>MomsrefusionPosteringID</w:t>
            </w:r>
            <w:bookmarkEnd w:id="30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23632660"/>
            <w:r>
              <w:rPr>
                <w:rFonts w:ascii="Arial" w:hAnsi="Arial" w:cs="Arial"/>
                <w:sz w:val="18"/>
              </w:rPr>
              <w:t>MomsrefusionPosteringTekst</w:t>
            </w:r>
            <w:bookmarkEnd w:id="30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23632661"/>
            <w:r>
              <w:rPr>
                <w:rFonts w:ascii="Arial" w:hAnsi="Arial" w:cs="Arial"/>
                <w:sz w:val="18"/>
              </w:rPr>
              <w:t>MomsrefusionPosteringType</w:t>
            </w:r>
            <w:bookmarkEnd w:id="30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TypeKort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EU-moms - (Transfer of balance)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Renter (NETP interest - når beløbet er negativt </w:t>
            </w:r>
            <w:proofErr w:type="gramStart"/>
            <w:r>
              <w:rPr>
                <w:rFonts w:ascii="Arial" w:hAnsi="Arial" w:cs="Arial"/>
                <w:sz w:val="18"/>
              </w:rPr>
              <w:t>-  eller</w:t>
            </w:r>
            <w:proofErr w:type="gramEnd"/>
            <w:r>
              <w:rPr>
                <w:rFonts w:ascii="Arial" w:hAnsi="Arial" w:cs="Arial"/>
                <w:sz w:val="18"/>
              </w:rPr>
              <w:t xml:space="preserve"> MSREF interest - når beløbet er positivt)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23632662"/>
            <w:r>
              <w:rPr>
                <w:rFonts w:ascii="Arial" w:hAnsi="Arial" w:cs="Arial"/>
                <w:sz w:val="18"/>
              </w:rPr>
              <w:t>MomsrefusionPræferenceAccepterKorrektionsansøgning</w:t>
            </w:r>
            <w:bookmarkEnd w:id="30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23632663"/>
            <w:r>
              <w:rPr>
                <w:rFonts w:ascii="Arial" w:hAnsi="Arial" w:cs="Arial"/>
                <w:sz w:val="18"/>
              </w:rPr>
              <w:t>MomsrefusionPræferenceBeløbGrænse</w:t>
            </w:r>
            <w:bookmarkEnd w:id="30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23632664"/>
            <w:r>
              <w:rPr>
                <w:rFonts w:ascii="Arial" w:hAnsi="Arial" w:cs="Arial"/>
                <w:sz w:val="18"/>
              </w:rPr>
              <w:t>MomsrefusionPræferenceBeløbGrænseKvartal</w:t>
            </w:r>
            <w:bookmarkEnd w:id="30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23632665"/>
            <w:r>
              <w:rPr>
                <w:rFonts w:ascii="Arial" w:hAnsi="Arial" w:cs="Arial"/>
                <w:sz w:val="18"/>
              </w:rPr>
              <w:lastRenderedPageBreak/>
              <w:t>MomsrefusionPræferenceEUMedlemsStatMarkering</w:t>
            </w:r>
            <w:bookmarkEnd w:id="30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23632666"/>
            <w:r>
              <w:rPr>
                <w:rFonts w:ascii="Arial" w:hAnsi="Arial" w:cs="Arial"/>
                <w:sz w:val="18"/>
              </w:rPr>
              <w:t>MomsrefusionPræferenceErhvervsaktivitetBeskrivelseMarkering</w:t>
            </w:r>
            <w:bookmarkEnd w:id="308"/>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23632667"/>
            <w:r>
              <w:rPr>
                <w:rFonts w:ascii="Arial" w:hAnsi="Arial" w:cs="Arial"/>
                <w:sz w:val="18"/>
              </w:rPr>
              <w:t>MomsrefusionPræferenceErhvervsaktivitetKodeMarkering</w:t>
            </w:r>
            <w:bookmarkEnd w:id="30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23632668"/>
            <w:r>
              <w:rPr>
                <w:rFonts w:ascii="Arial" w:hAnsi="Arial" w:cs="Arial"/>
                <w:sz w:val="18"/>
              </w:rPr>
              <w:t>MomsrefusionPræferenceFakturaBeløbGrænse</w:t>
            </w:r>
            <w:bookmarkEnd w:id="31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23632669"/>
            <w:r>
              <w:rPr>
                <w:rFonts w:ascii="Arial" w:hAnsi="Arial" w:cs="Arial"/>
                <w:sz w:val="18"/>
              </w:rPr>
              <w:t>MomsrefusionPræferenceFakturaBeløbGrænseBrændstof</w:t>
            </w:r>
            <w:bookmarkEnd w:id="31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national valuta.</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23632670"/>
            <w:r>
              <w:rPr>
                <w:rFonts w:ascii="Arial" w:hAnsi="Arial" w:cs="Arial"/>
                <w:sz w:val="18"/>
              </w:rPr>
              <w:t>MomsrefusionPræferenceGyldigFra</w:t>
            </w:r>
            <w:bookmarkEnd w:id="31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23632671"/>
            <w:r>
              <w:rPr>
                <w:rFonts w:ascii="Arial" w:hAnsi="Arial" w:cs="Arial"/>
                <w:sz w:val="18"/>
              </w:rPr>
              <w:t>MomsrefusionPræferenceID</w:t>
            </w:r>
            <w:bookmarkEnd w:id="31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23632672"/>
            <w:r>
              <w:rPr>
                <w:rFonts w:ascii="Arial" w:hAnsi="Arial" w:cs="Arial"/>
                <w:sz w:val="18"/>
              </w:rPr>
              <w:t>MomsrefusionPræferenceSprog</w:t>
            </w:r>
            <w:bookmarkEnd w:id="314"/>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23632673"/>
            <w:r>
              <w:rPr>
                <w:rFonts w:ascii="Arial" w:hAnsi="Arial" w:cs="Arial"/>
                <w:sz w:val="18"/>
              </w:rPr>
              <w:lastRenderedPageBreak/>
              <w:t>MomsrefusionPræferenceValuta</w:t>
            </w:r>
            <w:bookmarkEnd w:id="31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23632674"/>
            <w:r>
              <w:rPr>
                <w:rFonts w:ascii="Arial" w:hAnsi="Arial" w:cs="Arial"/>
                <w:sz w:val="18"/>
              </w:rPr>
              <w:t>MomsrefusionPræferenceVedhæftetFakturaPåkrævetMarkering</w:t>
            </w:r>
            <w:bookmarkEnd w:id="316"/>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23632675"/>
            <w:r>
              <w:rPr>
                <w:rFonts w:ascii="Arial" w:hAnsi="Arial" w:cs="Arial"/>
                <w:sz w:val="18"/>
              </w:rPr>
              <w:t>MomsrefusionRisikoKontrolAnsøgtBeløbGrænse</w:t>
            </w:r>
            <w:bookmarkEnd w:id="31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23632676"/>
            <w:r>
              <w:rPr>
                <w:rFonts w:ascii="Arial" w:hAnsi="Arial" w:cs="Arial"/>
                <w:sz w:val="18"/>
              </w:rPr>
              <w:t>MomsrefusionRisikoKontrolAnsøgtBeløbProcentSats</w:t>
            </w:r>
            <w:bookmarkEnd w:id="31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23632677"/>
            <w:r>
              <w:rPr>
                <w:rFonts w:ascii="Arial" w:hAnsi="Arial" w:cs="Arial"/>
                <w:sz w:val="18"/>
              </w:rPr>
              <w:t>MomsrefusionRisikoKontrolAntalFakturaDatoFørPeriode</w:t>
            </w:r>
            <w:bookmarkEnd w:id="319"/>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23632678"/>
            <w:r>
              <w:rPr>
                <w:rFonts w:ascii="Arial" w:hAnsi="Arial" w:cs="Arial"/>
                <w:sz w:val="18"/>
              </w:rPr>
              <w:t>MomsrefusionRisikoKontrolErhvervsAktivitetKode</w:t>
            </w:r>
            <w:bookmarkEnd w:id="32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KodeFireCifreStartNul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4</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23632679"/>
            <w:r>
              <w:rPr>
                <w:rFonts w:ascii="Arial" w:hAnsi="Arial" w:cs="Arial"/>
                <w:sz w:val="18"/>
              </w:rPr>
              <w:t>MomsrefusionRisikoKontrolID</w:t>
            </w:r>
            <w:bookmarkEnd w:id="32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23632680"/>
            <w:r>
              <w:rPr>
                <w:rFonts w:ascii="Arial" w:hAnsi="Arial" w:cs="Arial"/>
                <w:sz w:val="18"/>
              </w:rPr>
              <w:t>MomsrefusionRisikoKontrolRiskoFjernelseTærskel</w:t>
            </w:r>
            <w:bookmarkEnd w:id="322"/>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23632681"/>
            <w:r>
              <w:rPr>
                <w:rFonts w:ascii="Arial" w:hAnsi="Arial" w:cs="Arial"/>
                <w:sz w:val="18"/>
              </w:rPr>
              <w:t>MomsrefusionRisikoKontrolStartDato</w:t>
            </w:r>
            <w:bookmarkEnd w:id="32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whiteSpace: </w:t>
            </w:r>
            <w:r w:rsidRPr="0020547B">
              <w:rPr>
                <w:rFonts w:ascii="Arial" w:hAnsi="Arial" w:cs="Arial"/>
                <w:sz w:val="18"/>
                <w:lang w:val="en-US"/>
              </w:rPr>
              <w:lastRenderedPageBreak/>
              <w:t>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23632682"/>
            <w:r>
              <w:rPr>
                <w:rFonts w:ascii="Arial" w:hAnsi="Arial" w:cs="Arial"/>
                <w:sz w:val="18"/>
              </w:rPr>
              <w:lastRenderedPageBreak/>
              <w:t>MomsrefusionRisikoKontrolStatus</w:t>
            </w:r>
            <w:bookmarkEnd w:id="32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23632683"/>
            <w:r>
              <w:rPr>
                <w:rFonts w:ascii="Arial" w:hAnsi="Arial" w:cs="Arial"/>
                <w:sz w:val="18"/>
              </w:rPr>
              <w:t>MomsrefusionRisikoKontrolUdtagTilKontrolPromille</w:t>
            </w:r>
            <w:bookmarkEnd w:id="32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23632684"/>
            <w:r>
              <w:rPr>
                <w:rFonts w:ascii="Arial" w:hAnsi="Arial" w:cs="Arial"/>
                <w:sz w:val="18"/>
              </w:rPr>
              <w:t>MomsrefusionSagID</w:t>
            </w:r>
            <w:bookmarkEnd w:id="32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23632685"/>
            <w:r>
              <w:rPr>
                <w:rFonts w:ascii="Arial" w:hAnsi="Arial" w:cs="Arial"/>
                <w:sz w:val="18"/>
              </w:rPr>
              <w:t>MomsrefusionStatistikAntal</w:t>
            </w:r>
            <w:bookmarkEnd w:id="327"/>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Generisk type til at </w:t>
            </w:r>
            <w:proofErr w:type="gramStart"/>
            <w:r>
              <w:rPr>
                <w:rFonts w:ascii="Arial" w:hAnsi="Arial" w:cs="Arial"/>
                <w:sz w:val="18"/>
              </w:rPr>
              <w:t>indikere</w:t>
            </w:r>
            <w:proofErr w:type="gramEnd"/>
            <w:r>
              <w:rPr>
                <w:rFonts w:ascii="Arial" w:hAnsi="Arial" w:cs="Arial"/>
                <w:sz w:val="18"/>
              </w:rPr>
              <w:t xml:space="preserve"> antal af ting.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23632686"/>
            <w:r>
              <w:rPr>
                <w:rFonts w:ascii="Arial" w:hAnsi="Arial" w:cs="Arial"/>
                <w:sz w:val="18"/>
              </w:rPr>
              <w:t>MomsrefusionStatistikDato</w:t>
            </w:r>
            <w:bookmarkEnd w:id="32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23632687"/>
            <w:r>
              <w:rPr>
                <w:rFonts w:ascii="Arial" w:hAnsi="Arial" w:cs="Arial"/>
                <w:sz w:val="18"/>
              </w:rPr>
              <w:t>MomsrefusionStatistikSlutdato</w:t>
            </w:r>
            <w:bookmarkEnd w:id="32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23632688"/>
            <w:r>
              <w:rPr>
                <w:rFonts w:ascii="Arial" w:hAnsi="Arial" w:cs="Arial"/>
                <w:sz w:val="18"/>
              </w:rPr>
              <w:t>MomsrefusionStatistikStartdato</w:t>
            </w:r>
            <w:bookmarkEnd w:id="33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23632689"/>
            <w:r>
              <w:rPr>
                <w:rFonts w:ascii="Arial" w:hAnsi="Arial" w:cs="Arial"/>
                <w:sz w:val="18"/>
              </w:rPr>
              <w:t>MomsrefusionStatusDato</w:t>
            </w:r>
            <w:bookmarkEnd w:id="33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23632690"/>
            <w:r>
              <w:rPr>
                <w:rFonts w:ascii="Arial" w:hAnsi="Arial" w:cs="Arial"/>
                <w:sz w:val="18"/>
              </w:rPr>
              <w:t>MomsrefusionSystemAdministrationBankOmkostning</w:t>
            </w:r>
            <w:bookmarkEnd w:id="33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BeløbPositivNegativ11Decimaler2</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23632691"/>
            <w:r>
              <w:rPr>
                <w:rFonts w:ascii="Arial" w:hAnsi="Arial" w:cs="Arial"/>
                <w:sz w:val="18"/>
              </w:rPr>
              <w:t>MomsrefusionSystemAdministrationMomsSats</w:t>
            </w:r>
            <w:bookmarkEnd w:id="33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Procent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decimal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totalDigits: 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23632692"/>
            <w:r>
              <w:rPr>
                <w:rFonts w:ascii="Arial" w:hAnsi="Arial" w:cs="Arial"/>
                <w:sz w:val="18"/>
              </w:rPr>
              <w:t>MomsrefusionSystemAdministrationNotifikationEmail</w:t>
            </w:r>
            <w:bookmarkEnd w:id="33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MailAdresse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320</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23632693"/>
            <w:r>
              <w:rPr>
                <w:rFonts w:ascii="Arial" w:hAnsi="Arial" w:cs="Arial"/>
                <w:sz w:val="18"/>
              </w:rPr>
              <w:lastRenderedPageBreak/>
              <w:t>MomsrefusionSøgestreng</w:t>
            </w:r>
            <w:bookmarkEnd w:id="33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Tekst300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23632694"/>
            <w:r>
              <w:rPr>
                <w:rFonts w:ascii="Arial" w:hAnsi="Arial" w:cs="Arial"/>
                <w:sz w:val="18"/>
              </w:rPr>
              <w:t>MomsrefusionValideringstype</w:t>
            </w:r>
            <w:bookmarkEnd w:id="33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23632695"/>
            <w:r>
              <w:rPr>
                <w:rFonts w:ascii="Arial" w:hAnsi="Arial" w:cs="Arial"/>
                <w:sz w:val="18"/>
              </w:rPr>
              <w:t>NoteDato</w:t>
            </w:r>
            <w:bookmarkEnd w:id="33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23632696"/>
            <w:r>
              <w:rPr>
                <w:rFonts w:ascii="Arial" w:hAnsi="Arial" w:cs="Arial"/>
                <w:sz w:val="18"/>
              </w:rPr>
              <w:t>NoteTitel</w:t>
            </w:r>
            <w:bookmarkEnd w:id="33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TekstKort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minLength: 0</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23632697"/>
            <w:r>
              <w:rPr>
                <w:rFonts w:ascii="Arial" w:hAnsi="Arial" w:cs="Arial"/>
                <w:sz w:val="18"/>
              </w:rPr>
              <w:t>NotifikationDato</w:t>
            </w:r>
            <w:bookmarkEnd w:id="33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23632698"/>
            <w:r>
              <w:rPr>
                <w:rFonts w:ascii="Arial" w:hAnsi="Arial" w:cs="Arial"/>
                <w:sz w:val="18"/>
              </w:rPr>
              <w:t>NotifikationEmne</w:t>
            </w:r>
            <w:bookmarkEnd w:id="34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Tekst45</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45</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23632699"/>
            <w:r>
              <w:rPr>
                <w:rFonts w:ascii="Arial" w:hAnsi="Arial" w:cs="Arial"/>
                <w:sz w:val="18"/>
              </w:rPr>
              <w:t>NotifikationID</w:t>
            </w:r>
            <w:bookmarkEnd w:id="341"/>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23632700"/>
            <w:r>
              <w:rPr>
                <w:rFonts w:ascii="Arial" w:hAnsi="Arial" w:cs="Arial"/>
                <w:sz w:val="18"/>
              </w:rPr>
              <w:t>NotifikationTekst</w:t>
            </w:r>
            <w:bookmarkEnd w:id="34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TekstLang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500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23632701"/>
            <w:r>
              <w:rPr>
                <w:rFonts w:ascii="Arial" w:hAnsi="Arial" w:cs="Arial"/>
                <w:sz w:val="18"/>
              </w:rPr>
              <w:t>PartRolleBetegnelse</w:t>
            </w:r>
            <w:bookmarkEnd w:id="34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11</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sagspart eller partsrepræsentant.</w:t>
            </w:r>
            <w:proofErr w:type="gramEnd"/>
            <w:r>
              <w:rPr>
                <w:rFonts w:ascii="Arial" w:hAnsi="Arial" w:cs="Arial"/>
                <w:sz w:val="18"/>
              </w:rPr>
              <w:t xml:space="preserve"> F.eks. brancheorganisationer eller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w:t>
            </w:r>
            <w:proofErr w:type="gramStart"/>
            <w:r>
              <w:rPr>
                <w:rFonts w:ascii="Arial" w:hAnsi="Arial" w:cs="Arial"/>
                <w:sz w:val="18"/>
              </w:rPr>
              <w:t>.Der</w:t>
            </w:r>
            <w:proofErr w:type="gramEnd"/>
            <w:r>
              <w:rPr>
                <w:rFonts w:ascii="Arial" w:hAnsi="Arial" w:cs="Arial"/>
                <w:sz w:val="18"/>
              </w:rPr>
              <w:t xml:space="preserve"> skal også sættes part på egne notater mv.i LISY-kodesager med sagstidsmåling, selvom notatet ikke har en modtager eller afsender. Egen organisatoriske enhed sættes på som part med rollen "Egen myndighed"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23632702"/>
            <w:r>
              <w:rPr>
                <w:rFonts w:ascii="Arial" w:hAnsi="Arial" w:cs="Arial"/>
                <w:sz w:val="18"/>
              </w:rPr>
              <w:lastRenderedPageBreak/>
              <w:t>ProRataSatsKorrektionDato</w:t>
            </w:r>
            <w:bookmarkEnd w:id="34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23632703"/>
            <w:r>
              <w:rPr>
                <w:rFonts w:ascii="Arial" w:hAnsi="Arial" w:cs="Arial"/>
                <w:sz w:val="18"/>
              </w:rPr>
              <w:t>ProRataSatsKorrektionID</w:t>
            </w:r>
            <w:bookmarkEnd w:id="34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TalHel</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pattern: ([0-9])*</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maxInclusive: 999999999999999999</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23632704"/>
            <w:r>
              <w:rPr>
                <w:rFonts w:ascii="Arial" w:hAnsi="Arial" w:cs="Arial"/>
                <w:sz w:val="18"/>
              </w:rPr>
              <w:t>ProRataSatsKorrektionKonstateretSats</w:t>
            </w:r>
            <w:bookmarkEnd w:id="346"/>
          </w:p>
        </w:tc>
        <w:tc>
          <w:tcPr>
            <w:tcW w:w="170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23632705"/>
            <w:r>
              <w:rPr>
                <w:rFonts w:ascii="Arial" w:hAnsi="Arial" w:cs="Arial"/>
                <w:sz w:val="18"/>
              </w:rPr>
              <w:t>ProRataSatsKorrektionNummer</w:t>
            </w:r>
            <w:bookmarkEnd w:id="34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Tekst18</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18</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23632706"/>
            <w:r>
              <w:rPr>
                <w:rFonts w:ascii="Arial" w:hAnsi="Arial" w:cs="Arial"/>
                <w:sz w:val="18"/>
              </w:rPr>
              <w:t>ProRataSatsKorrektionSlutDato</w:t>
            </w:r>
            <w:bookmarkEnd w:id="34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23632707"/>
            <w:r>
              <w:rPr>
                <w:rFonts w:ascii="Arial" w:hAnsi="Arial" w:cs="Arial"/>
                <w:sz w:val="18"/>
              </w:rPr>
              <w:t>ProRataSatsKorrektionStartDato</w:t>
            </w:r>
            <w:bookmarkEnd w:id="34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23632708"/>
            <w:r>
              <w:rPr>
                <w:rFonts w:ascii="Arial" w:hAnsi="Arial" w:cs="Arial"/>
                <w:sz w:val="18"/>
              </w:rPr>
              <w:t>ProRataSatsKorrektionStatus</w:t>
            </w:r>
            <w:bookmarkEnd w:id="35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AnsøgningStatus</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40</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23632709"/>
            <w:r>
              <w:rPr>
                <w:rFonts w:ascii="Arial" w:hAnsi="Arial" w:cs="Arial"/>
                <w:sz w:val="18"/>
              </w:rPr>
              <w:t>RessourceNummer</w:t>
            </w:r>
            <w:bookmarkEnd w:id="35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Tekst11</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lastRenderedPageBreak/>
              <w:t>maxLength: 11</w:t>
            </w:r>
          </w:p>
        </w:tc>
        <w:tc>
          <w:tcPr>
            <w:tcW w:w="4671" w:type="dxa"/>
          </w:tcPr>
          <w:p w:rsid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23632710"/>
            <w:r>
              <w:rPr>
                <w:rFonts w:ascii="Arial" w:hAnsi="Arial" w:cs="Arial"/>
                <w:sz w:val="18"/>
              </w:rPr>
              <w:lastRenderedPageBreak/>
              <w:t>SagNummer</w:t>
            </w:r>
            <w:bookmarkEnd w:id="35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SagJournalNummer</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30</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23632711"/>
            <w:r>
              <w:rPr>
                <w:rFonts w:ascii="Arial" w:hAnsi="Arial" w:cs="Arial"/>
                <w:sz w:val="18"/>
              </w:rPr>
              <w:t>SamtidighedskontrolAfgørelseVersionDato</w:t>
            </w:r>
            <w:bookmarkEnd w:id="353"/>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23632712"/>
            <w:r>
              <w:rPr>
                <w:rFonts w:ascii="Arial" w:hAnsi="Arial" w:cs="Arial"/>
                <w:sz w:val="18"/>
              </w:rPr>
              <w:t>SamtidighedskontrolAnsøgerDataVersionDato</w:t>
            </w:r>
            <w:bookmarkEnd w:id="354"/>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23632713"/>
            <w:r>
              <w:rPr>
                <w:rFonts w:ascii="Arial" w:hAnsi="Arial" w:cs="Arial"/>
                <w:sz w:val="18"/>
              </w:rPr>
              <w:t>SamtidighedskontrolAnsøgningDataVersionDato</w:t>
            </w:r>
            <w:bookmarkEnd w:id="355"/>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23632714"/>
            <w:r>
              <w:rPr>
                <w:rFonts w:ascii="Arial" w:hAnsi="Arial" w:cs="Arial"/>
                <w:sz w:val="18"/>
              </w:rPr>
              <w:t>SamtidighedskontrolAnsøgningStamDataVersionDato</w:t>
            </w:r>
            <w:bookmarkEnd w:id="356"/>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23632715"/>
            <w:r>
              <w:rPr>
                <w:rFonts w:ascii="Arial" w:hAnsi="Arial" w:cs="Arial"/>
                <w:sz w:val="18"/>
              </w:rPr>
              <w:t>SamtidighedskontrolFuldmægtigDataVersionDato</w:t>
            </w:r>
            <w:bookmarkEnd w:id="357"/>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23632716"/>
            <w:r>
              <w:rPr>
                <w:rFonts w:ascii="Arial" w:hAnsi="Arial" w:cs="Arial"/>
                <w:sz w:val="18"/>
              </w:rPr>
              <w:t>SamtidighedskontrolKladdeAnsøgningVersionDato</w:t>
            </w:r>
            <w:bookmarkEnd w:id="358"/>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23632717"/>
            <w:r>
              <w:rPr>
                <w:rFonts w:ascii="Arial" w:hAnsi="Arial" w:cs="Arial"/>
                <w:sz w:val="18"/>
              </w:rPr>
              <w:t>SamtidighedskontrolProRataSatsKorrektionVersionDato</w:t>
            </w:r>
            <w:bookmarkEnd w:id="359"/>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23632718"/>
            <w:r>
              <w:rPr>
                <w:rFonts w:ascii="Arial" w:hAnsi="Arial" w:cs="Arial"/>
                <w:sz w:val="18"/>
              </w:rPr>
              <w:t>SamtidighedskontrolSagsbemærkningVersionDato</w:t>
            </w:r>
            <w:bookmarkEnd w:id="360"/>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23632719"/>
            <w:r>
              <w:rPr>
                <w:rFonts w:ascii="Arial" w:hAnsi="Arial" w:cs="Arial"/>
                <w:sz w:val="18"/>
              </w:rPr>
              <w:t>SamtidighedskontrolVersionDato</w:t>
            </w:r>
            <w:bookmarkEnd w:id="361"/>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DatoTid</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dateTime</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whiteSpace: collapse</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20547B" w:rsidTr="0020547B">
        <w:tc>
          <w:tcPr>
            <w:tcW w:w="3402"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23632720"/>
            <w:r>
              <w:rPr>
                <w:rFonts w:ascii="Arial" w:hAnsi="Arial" w:cs="Arial"/>
                <w:sz w:val="18"/>
              </w:rPr>
              <w:t>ValutaOplysningKode</w:t>
            </w:r>
            <w:bookmarkEnd w:id="362"/>
          </w:p>
        </w:tc>
        <w:tc>
          <w:tcPr>
            <w:tcW w:w="170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 xml:space="preserve">Domain: </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Valuta</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base: string</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547B">
              <w:rPr>
                <w:rFonts w:ascii="Arial" w:hAnsi="Arial" w:cs="Arial"/>
                <w:sz w:val="18"/>
                <w:lang w:val="en-US"/>
              </w:rPr>
              <w:t>maxLength: 3</w:t>
            </w:r>
          </w:p>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bl>
    <w:p w:rsidR="0020547B" w:rsidRPr="0020547B" w:rsidRDefault="0020547B" w:rsidP="002054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547B" w:rsidRPr="0020547B" w:rsidSect="0020547B">
      <w:headerReference w:type="default" r:id="rId89"/>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JESPER B. HENRIKSEN" w:date="2013-05-08T18:05:00Z" w:initials="JBH">
    <w:p w:rsidR="00C50704" w:rsidRDefault="00C50704" w:rsidP="00C507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Style w:val="CommentReference"/>
        </w:rPr>
        <w:annotationRef/>
      </w:r>
      <w:r>
        <w:rPr>
          <w:rFonts w:ascii="Arial" w:hAnsi="Arial" w:cs="Arial"/>
          <w:sz w:val="18"/>
        </w:rPr>
        <w:t xml:space="preserve">Domain: </w:t>
      </w:r>
    </w:p>
    <w:p w:rsidR="00C50704" w:rsidRDefault="00C50704" w:rsidP="00C507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C50704" w:rsidRDefault="00C50704" w:rsidP="00C50704">
      <w:pPr>
        <w:pStyle w:val="CommentText"/>
      </w:pPr>
      <w:r>
        <w:rPr>
          <w:rFonts w:ascii="Arial" w:hAnsi="Arial" w:cs="Arial"/>
          <w:sz w:val="18"/>
        </w:rPr>
        <w:t>base: boolean</w:t>
      </w:r>
    </w:p>
  </w:comment>
  <w:comment w:id="260" w:author="JESPER B. HENRIKSEN" w:date="2013-05-08T18:05:00Z" w:initials="JBH">
    <w:p w:rsidR="005934A1" w:rsidRDefault="005934A1">
      <w:pPr>
        <w:pStyle w:val="CommentText"/>
      </w:pPr>
      <w:r>
        <w:rPr>
          <w:rStyle w:val="CommentReference"/>
        </w:rPr>
        <w:annotationRef/>
      </w:r>
      <w:r>
        <w:t>Vi har behov for at denne bliver gjort længere. Gerne maxLength=500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C33" w:rsidRDefault="00965C33" w:rsidP="0020547B">
      <w:pPr>
        <w:spacing w:line="240" w:lineRule="auto"/>
      </w:pPr>
      <w:r>
        <w:separator/>
      </w:r>
    </w:p>
  </w:endnote>
  <w:endnote w:type="continuationSeparator" w:id="0">
    <w:p w:rsidR="00965C33" w:rsidRDefault="00965C33" w:rsidP="00205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Default="005934A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MomsRefusionAnsøgningGenoptag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21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MomsRefusionAnsøgningIndstilling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23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26</w:t>
    </w:r>
    <w:r w:rsidRPr="0020547B">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26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30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MomsRefusionBetalingFilerOpret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33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MomsRefusionBetalingForslagOpret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35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MomsRefusionDokumentOpdater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37</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MomsRefusionDokumentSamlingHent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39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MomsRefusionEmailSend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41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MomsRefusionGlobalAnsøgningOpdater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43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45</w:t>
    </w:r>
    <w:r w:rsidRPr="0020547B">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MomsRefusionAfgørelseOpdater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MomsRefusionGlobalAnsøgningSamlingHent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45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47</w:t>
    </w:r>
    <w:r w:rsidRPr="0020547B">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MomsRefusionJournaliseringSøg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46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49</w:t>
    </w:r>
    <w:r w:rsidRPr="0020547B">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MomsRefusionKvitteringOpdater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47</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49</w:t>
    </w:r>
    <w:r w:rsidRPr="0020547B">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MomsRefusionKvitteringSamlingHent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49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53</w:t>
    </w:r>
    <w:r w:rsidRPr="0020547B">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MomsRefusionLeverandørRapportHent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50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53</w:t>
    </w:r>
    <w:r w:rsidRPr="0020547B">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MomsRefusionNotifikationOpdater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51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53</w:t>
    </w:r>
    <w:r w:rsidRPr="0020547B">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MomsRefusionNotifikationSamlingHent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52</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56</w:t>
    </w:r>
    <w:r w:rsidRPr="0020547B">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MomsRefusionPostListeAnsøgerHent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54</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56</w:t>
    </w:r>
    <w:r w:rsidRPr="0020547B">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MomsRefusionPostListeHent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55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59</w:t>
    </w:r>
    <w:r w:rsidRPr="0020547B">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MomsRefusionProRataSatsAfgørelseOpdater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56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59</w:t>
    </w:r>
    <w:r w:rsidRPr="0020547B">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Default="005934A1">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MomsRefusionProRataSatsAfgørelseSamlingHent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58</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60</w:t>
    </w:r>
    <w:r w:rsidRPr="0020547B">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MomsRefusionProRataSatsKorrektionOpdater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60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MomsRefusionProRataSatsKorrektionSamlingHent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61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MomsRefusionSagAktOversigtHent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63</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MomsRefusionSagBemærkningOpdater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65</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MomsRefusionSagBemærkningSamlingHent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66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MomsRefusionSagOversigtHent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67</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69</w:t>
    </w:r>
    <w:r w:rsidRPr="0020547B">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MomsRefusionStatistikHent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69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MomsRefusionSystemAdministrationOpdater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70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MomsRefusionSystemAdministrationSamlingHent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71</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MomsRefusionAfgørelseSamlingHent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12</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maj 2012</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D4DBF">
      <w:rPr>
        <w:rFonts w:ascii="Arial" w:hAnsi="Arial" w:cs="Arial"/>
        <w:noProof/>
        <w:sz w:val="16"/>
      </w:rPr>
      <w:t>103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D4DBF">
      <w:rPr>
        <w:rFonts w:ascii="Arial" w:hAnsi="Arial" w:cs="Arial"/>
        <w:noProof/>
        <w:sz w:val="16"/>
      </w:rPr>
      <w:t>113</w:t>
    </w:r>
    <w:r>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MomsRefusionAktørOpdater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14</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MomsRefusionAktørOversigtHent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16</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MomsRefusionAktørSamlingHent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18</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MomsRefusionAktørSlet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274769">
      <w:rPr>
        <w:rFonts w:ascii="Arial" w:hAnsi="Arial" w:cs="Arial"/>
        <w:noProof/>
        <w:sz w:val="16"/>
      </w:rPr>
      <w:t>19</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274769">
      <w:rPr>
        <w:rFonts w:ascii="Arial" w:hAnsi="Arial" w:cs="Arial"/>
        <w:noProof/>
        <w:sz w:val="16"/>
      </w:rPr>
      <w:t>21</w:t>
    </w:r>
    <w:r w:rsidRPr="0020547B">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Footer"/>
      <w:rPr>
        <w:rFonts w:ascii="Arial" w:hAnsi="Arial" w:cs="Arial"/>
        <w:sz w:val="16"/>
      </w:rPr>
    </w:pPr>
    <w:r w:rsidRPr="0020547B">
      <w:rPr>
        <w:rFonts w:ascii="Arial" w:hAnsi="Arial" w:cs="Arial"/>
        <w:sz w:val="16"/>
      </w:rPr>
      <w:fldChar w:fldCharType="begin"/>
    </w:r>
    <w:r w:rsidRPr="0020547B">
      <w:rPr>
        <w:rFonts w:ascii="Arial" w:hAnsi="Arial" w:cs="Arial"/>
        <w:sz w:val="16"/>
      </w:rPr>
      <w:instrText xml:space="preserve"> CREATEDATE  \@ "d. MMMM yyyy"  \* MERGEFORMAT </w:instrText>
    </w:r>
    <w:r w:rsidRPr="0020547B">
      <w:rPr>
        <w:rFonts w:ascii="Arial" w:hAnsi="Arial" w:cs="Arial"/>
        <w:sz w:val="16"/>
      </w:rPr>
      <w:fldChar w:fldCharType="separate"/>
    </w:r>
    <w:r w:rsidRPr="0020547B">
      <w:rPr>
        <w:rFonts w:ascii="Arial" w:hAnsi="Arial" w:cs="Arial"/>
        <w:noProof/>
        <w:sz w:val="16"/>
      </w:rPr>
      <w:t>1. maj 2012</w:t>
    </w:r>
    <w:r w:rsidRPr="0020547B">
      <w:rPr>
        <w:rFonts w:ascii="Arial" w:hAnsi="Arial" w:cs="Arial"/>
        <w:sz w:val="16"/>
      </w:rPr>
      <w:fldChar w:fldCharType="end"/>
    </w:r>
    <w:r w:rsidRPr="0020547B">
      <w:rPr>
        <w:rFonts w:ascii="Arial" w:hAnsi="Arial" w:cs="Arial"/>
        <w:sz w:val="16"/>
      </w:rPr>
      <w:tab/>
    </w:r>
    <w:r w:rsidRPr="0020547B">
      <w:rPr>
        <w:rFonts w:ascii="Arial" w:hAnsi="Arial" w:cs="Arial"/>
        <w:sz w:val="16"/>
      </w:rPr>
      <w:tab/>
      <w:t xml:space="preserve">MomsRefusionAnsøgningForrigeData Side </w:t>
    </w:r>
    <w:r w:rsidRPr="0020547B">
      <w:rPr>
        <w:rFonts w:ascii="Arial" w:hAnsi="Arial" w:cs="Arial"/>
        <w:sz w:val="16"/>
      </w:rPr>
      <w:fldChar w:fldCharType="begin"/>
    </w:r>
    <w:r w:rsidRPr="0020547B">
      <w:rPr>
        <w:rFonts w:ascii="Arial" w:hAnsi="Arial" w:cs="Arial"/>
        <w:sz w:val="16"/>
      </w:rPr>
      <w:instrText xml:space="preserve"> PAGE  \* MERGEFORMAT </w:instrText>
    </w:r>
    <w:r w:rsidRPr="0020547B">
      <w:rPr>
        <w:rFonts w:ascii="Arial" w:hAnsi="Arial" w:cs="Arial"/>
        <w:sz w:val="16"/>
      </w:rPr>
      <w:fldChar w:fldCharType="separate"/>
    </w:r>
    <w:r w:rsidR="007D4DBF">
      <w:rPr>
        <w:rFonts w:ascii="Arial" w:hAnsi="Arial" w:cs="Arial"/>
        <w:noProof/>
        <w:sz w:val="16"/>
      </w:rPr>
      <w:t>20</w:t>
    </w:r>
    <w:r w:rsidRPr="0020547B">
      <w:rPr>
        <w:rFonts w:ascii="Arial" w:hAnsi="Arial" w:cs="Arial"/>
        <w:sz w:val="16"/>
      </w:rPr>
      <w:fldChar w:fldCharType="end"/>
    </w:r>
    <w:r w:rsidRPr="0020547B">
      <w:rPr>
        <w:rFonts w:ascii="Arial" w:hAnsi="Arial" w:cs="Arial"/>
        <w:sz w:val="16"/>
      </w:rPr>
      <w:t xml:space="preserve"> af </w:t>
    </w:r>
    <w:r w:rsidRPr="0020547B">
      <w:rPr>
        <w:rFonts w:ascii="Arial" w:hAnsi="Arial" w:cs="Arial"/>
        <w:sz w:val="16"/>
      </w:rPr>
      <w:fldChar w:fldCharType="begin"/>
    </w:r>
    <w:r w:rsidRPr="0020547B">
      <w:rPr>
        <w:rFonts w:ascii="Arial" w:hAnsi="Arial" w:cs="Arial"/>
        <w:sz w:val="16"/>
      </w:rPr>
      <w:instrText xml:space="preserve"> NUMPAGES  \* MERGEFORMAT </w:instrText>
    </w:r>
    <w:r w:rsidRPr="0020547B">
      <w:rPr>
        <w:rFonts w:ascii="Arial" w:hAnsi="Arial" w:cs="Arial"/>
        <w:sz w:val="16"/>
      </w:rPr>
      <w:fldChar w:fldCharType="separate"/>
    </w:r>
    <w:r w:rsidR="007D4DBF">
      <w:rPr>
        <w:rFonts w:ascii="Arial" w:hAnsi="Arial" w:cs="Arial"/>
        <w:noProof/>
        <w:sz w:val="16"/>
      </w:rPr>
      <w:t>113</w:t>
    </w:r>
    <w:r w:rsidRPr="0020547B">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C33" w:rsidRDefault="00965C33" w:rsidP="0020547B">
      <w:pPr>
        <w:spacing w:line="240" w:lineRule="auto"/>
      </w:pPr>
      <w:r>
        <w:separator/>
      </w:r>
    </w:p>
  </w:footnote>
  <w:footnote w:type="continuationSeparator" w:id="0">
    <w:p w:rsidR="00965C33" w:rsidRDefault="00965C33" w:rsidP="002054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Default="005934A1">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Default="005934A1">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Datastrukturer</w:t>
    </w:r>
  </w:p>
  <w:p w:rsidR="005934A1" w:rsidRPr="0020547B" w:rsidRDefault="005934A1" w:rsidP="0020547B">
    <w:pPr>
      <w:pStyle w:val="Header"/>
      <w:jc w:val="center"/>
      <w:rPr>
        <w:rFonts w:ascii="Arial" w:hAnsi="Arial" w:cs="Arial"/>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Default="005934A1" w:rsidP="0020547B">
    <w:pPr>
      <w:pStyle w:val="Header"/>
      <w:jc w:val="center"/>
      <w:rPr>
        <w:rFonts w:ascii="Arial" w:hAnsi="Arial" w:cs="Arial"/>
      </w:rPr>
    </w:pPr>
    <w:r>
      <w:rPr>
        <w:rFonts w:ascii="Arial" w:hAnsi="Arial" w:cs="Arial"/>
      </w:rPr>
      <w:t>Data elementer</w:t>
    </w:r>
  </w:p>
  <w:p w:rsidR="005934A1" w:rsidRPr="0020547B" w:rsidRDefault="005934A1" w:rsidP="0020547B">
    <w:pPr>
      <w:pStyle w:val="Header"/>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4A1" w:rsidRPr="0020547B" w:rsidRDefault="005934A1" w:rsidP="0020547B">
    <w:pPr>
      <w:pStyle w:val="Header"/>
      <w:jc w:val="center"/>
      <w:rPr>
        <w:rFonts w:ascii="Arial" w:hAnsi="Arial" w:cs="Arial"/>
      </w:rPr>
    </w:pPr>
    <w:r w:rsidRPr="0020547B">
      <w:rPr>
        <w:rFonts w:ascii="Arial" w:hAnsi="Arial" w:cs="Arial"/>
      </w:rPr>
      <w:t>Servicebeskrivelse</w:t>
    </w:r>
  </w:p>
  <w:p w:rsidR="005934A1" w:rsidRPr="0020547B" w:rsidRDefault="005934A1" w:rsidP="0020547B">
    <w:pPr>
      <w:pStyle w:val="Header"/>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9490D"/>
    <w:multiLevelType w:val="multilevel"/>
    <w:tmpl w:val="CD1073E0"/>
    <w:lvl w:ilvl="0">
      <w:start w:val="1"/>
      <w:numFmt w:val="decimal"/>
      <w:lvlRestart w:val="0"/>
      <w:pStyle w:val="Heading1"/>
      <w:lvlText w:val="%1"/>
      <w:lvlJc w:val="left"/>
      <w:pPr>
        <w:tabs>
          <w:tab w:val="num" w:pos="567"/>
        </w:tabs>
        <w:ind w:left="0" w:firstLine="0"/>
      </w:pPr>
    </w:lvl>
    <w:lvl w:ilvl="1">
      <w:start w:val="1"/>
      <w:numFmt w:val="decimal"/>
      <w:pStyle w:val="Heading2"/>
      <w:lvlText w:val="%1.%2"/>
      <w:lvlJc w:val="left"/>
      <w:pPr>
        <w:tabs>
          <w:tab w:val="num" w:pos="680"/>
        </w:tabs>
        <w:ind w:left="794" w:hanging="794"/>
      </w:pPr>
    </w:lvl>
    <w:lvl w:ilvl="2">
      <w:start w:val="1"/>
      <w:numFmt w:val="decimal"/>
      <w:pStyle w:val="Heading3"/>
      <w:lvlText w:val="%1.%2.%3"/>
      <w:lvlJc w:val="left"/>
      <w:pPr>
        <w:tabs>
          <w:tab w:val="num" w:pos="680"/>
        </w:tabs>
        <w:ind w:left="794" w:hanging="794"/>
      </w:pPr>
    </w:lvl>
    <w:lvl w:ilvl="3">
      <w:start w:val="1"/>
      <w:numFmt w:val="decimal"/>
      <w:pStyle w:val="Heading4"/>
      <w:lvlText w:val="%1.%2.%3.%4"/>
      <w:lvlJc w:val="left"/>
      <w:pPr>
        <w:tabs>
          <w:tab w:val="num" w:pos="862"/>
        </w:tabs>
        <w:ind w:left="862" w:hanging="862"/>
      </w:pPr>
    </w:lvl>
    <w:lvl w:ilvl="4">
      <w:start w:val="1"/>
      <w:numFmt w:val="decimal"/>
      <w:pStyle w:val="Heading5"/>
      <w:lvlText w:val="%1.%2.%3.%4.%5"/>
      <w:lvlJc w:val="left"/>
      <w:pPr>
        <w:tabs>
          <w:tab w:val="num" w:pos="1009"/>
        </w:tabs>
        <w:ind w:left="1009" w:hanging="1009"/>
      </w:pPr>
    </w:lvl>
    <w:lvl w:ilvl="5">
      <w:start w:val="1"/>
      <w:numFmt w:val="decimal"/>
      <w:pStyle w:val="Heading6"/>
      <w:lvlText w:val="%1.%2.%3.%4.%5.%6"/>
      <w:lvlJc w:val="left"/>
      <w:pPr>
        <w:tabs>
          <w:tab w:val="num" w:pos="1151"/>
        </w:tabs>
        <w:ind w:left="1151" w:hanging="1151"/>
      </w:pPr>
    </w:lvl>
    <w:lvl w:ilvl="6">
      <w:start w:val="1"/>
      <w:numFmt w:val="decimal"/>
      <w:pStyle w:val="Heading7"/>
      <w:lvlText w:val="%1.%2.%3.%4.%5.%6.%7"/>
      <w:lvlJc w:val="left"/>
      <w:pPr>
        <w:tabs>
          <w:tab w:val="num" w:pos="1298"/>
        </w:tabs>
        <w:ind w:left="1298" w:hanging="129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7B"/>
    <w:rsid w:val="001A63DE"/>
    <w:rsid w:val="0020547B"/>
    <w:rsid w:val="00274769"/>
    <w:rsid w:val="003459FA"/>
    <w:rsid w:val="005934A1"/>
    <w:rsid w:val="00642AA5"/>
    <w:rsid w:val="007D4DBF"/>
    <w:rsid w:val="0093471A"/>
    <w:rsid w:val="00965C33"/>
    <w:rsid w:val="00C507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0547B"/>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20547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20547B"/>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20547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547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547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54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547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547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7B"/>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20547B"/>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20547B"/>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2054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54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54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54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54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547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547B"/>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20547B"/>
    <w:rPr>
      <w:rFonts w:ascii="Arial" w:hAnsi="Arial" w:cs="Arial"/>
      <w:b/>
      <w:sz w:val="30"/>
    </w:rPr>
  </w:style>
  <w:style w:type="paragraph" w:customStyle="1" w:styleId="Overskrift211pkt">
    <w:name w:val="Overskrift 2 + 11 pkt"/>
    <w:basedOn w:val="Normal"/>
    <w:link w:val="Overskrift211pktTegn"/>
    <w:rsid w:val="002054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20547B"/>
    <w:rPr>
      <w:rFonts w:ascii="Arial" w:hAnsi="Arial" w:cs="Arial"/>
      <w:b/>
    </w:rPr>
  </w:style>
  <w:style w:type="paragraph" w:customStyle="1" w:styleId="Normal11">
    <w:name w:val="Normal + 11"/>
    <w:basedOn w:val="Normal"/>
    <w:link w:val="Normal11Tegn"/>
    <w:rsid w:val="0020547B"/>
    <w:pPr>
      <w:spacing w:line="240" w:lineRule="auto"/>
    </w:pPr>
    <w:rPr>
      <w:rFonts w:ascii="Times New Roman" w:hAnsi="Times New Roman" w:cs="Times New Roman"/>
    </w:rPr>
  </w:style>
  <w:style w:type="character" w:customStyle="1" w:styleId="Normal11Tegn">
    <w:name w:val="Normal + 11 Tegn"/>
    <w:basedOn w:val="DefaultParagraphFont"/>
    <w:link w:val="Normal11"/>
    <w:rsid w:val="0020547B"/>
    <w:rPr>
      <w:rFonts w:ascii="Times New Roman" w:hAnsi="Times New Roman" w:cs="Times New Roman"/>
    </w:rPr>
  </w:style>
  <w:style w:type="paragraph" w:styleId="Header">
    <w:name w:val="header"/>
    <w:basedOn w:val="Normal"/>
    <w:link w:val="HeaderChar"/>
    <w:uiPriority w:val="99"/>
    <w:unhideWhenUsed/>
    <w:rsid w:val="0020547B"/>
    <w:pPr>
      <w:tabs>
        <w:tab w:val="center" w:pos="4819"/>
        <w:tab w:val="right" w:pos="9638"/>
      </w:tabs>
      <w:spacing w:line="240" w:lineRule="auto"/>
    </w:pPr>
  </w:style>
  <w:style w:type="character" w:customStyle="1" w:styleId="HeaderChar">
    <w:name w:val="Header Char"/>
    <w:basedOn w:val="DefaultParagraphFont"/>
    <w:link w:val="Header"/>
    <w:uiPriority w:val="99"/>
    <w:rsid w:val="0020547B"/>
  </w:style>
  <w:style w:type="paragraph" w:styleId="Footer">
    <w:name w:val="footer"/>
    <w:basedOn w:val="Normal"/>
    <w:link w:val="FooterChar"/>
    <w:uiPriority w:val="99"/>
    <w:unhideWhenUsed/>
    <w:rsid w:val="0020547B"/>
    <w:pPr>
      <w:tabs>
        <w:tab w:val="center" w:pos="4819"/>
        <w:tab w:val="right" w:pos="9638"/>
      </w:tabs>
      <w:spacing w:line="240" w:lineRule="auto"/>
    </w:pPr>
  </w:style>
  <w:style w:type="character" w:customStyle="1" w:styleId="FooterChar">
    <w:name w:val="Footer Char"/>
    <w:basedOn w:val="DefaultParagraphFont"/>
    <w:link w:val="Footer"/>
    <w:uiPriority w:val="99"/>
    <w:rsid w:val="0020547B"/>
  </w:style>
  <w:style w:type="paragraph" w:styleId="TOC1">
    <w:name w:val="toc 1"/>
    <w:basedOn w:val="Normal"/>
    <w:next w:val="Normal"/>
    <w:autoRedefine/>
    <w:uiPriority w:val="39"/>
    <w:unhideWhenUsed/>
    <w:rsid w:val="0020547B"/>
    <w:pPr>
      <w:spacing w:after="100"/>
    </w:pPr>
    <w:rPr>
      <w:rFonts w:ascii="Arial" w:hAnsi="Arial" w:cs="Arial"/>
      <w:b/>
      <w:sz w:val="24"/>
    </w:rPr>
  </w:style>
  <w:style w:type="paragraph" w:styleId="TOC2">
    <w:name w:val="toc 2"/>
    <w:basedOn w:val="Normal"/>
    <w:next w:val="Normal"/>
    <w:autoRedefine/>
    <w:uiPriority w:val="39"/>
    <w:unhideWhenUsed/>
    <w:rsid w:val="0020547B"/>
    <w:pPr>
      <w:spacing w:after="100"/>
      <w:ind w:left="220"/>
    </w:pPr>
    <w:rPr>
      <w:rFonts w:ascii="Arial" w:hAnsi="Arial" w:cs="Arial"/>
      <w:b/>
      <w:sz w:val="18"/>
    </w:rPr>
  </w:style>
  <w:style w:type="paragraph" w:styleId="TOC3">
    <w:name w:val="toc 3"/>
    <w:basedOn w:val="Normal"/>
    <w:next w:val="Normal"/>
    <w:autoRedefine/>
    <w:uiPriority w:val="39"/>
    <w:unhideWhenUsed/>
    <w:rsid w:val="0020547B"/>
    <w:pPr>
      <w:spacing w:after="100"/>
      <w:ind w:left="440"/>
    </w:pPr>
    <w:rPr>
      <w:rFonts w:eastAsiaTheme="minorEastAsia"/>
      <w:lang w:eastAsia="da-DK"/>
    </w:rPr>
  </w:style>
  <w:style w:type="paragraph" w:styleId="TOC4">
    <w:name w:val="toc 4"/>
    <w:basedOn w:val="Normal"/>
    <w:next w:val="Normal"/>
    <w:autoRedefine/>
    <w:uiPriority w:val="39"/>
    <w:unhideWhenUsed/>
    <w:rsid w:val="0020547B"/>
    <w:pPr>
      <w:spacing w:after="100"/>
      <w:ind w:left="660"/>
    </w:pPr>
    <w:rPr>
      <w:rFonts w:eastAsiaTheme="minorEastAsia"/>
      <w:lang w:eastAsia="da-DK"/>
    </w:rPr>
  </w:style>
  <w:style w:type="paragraph" w:styleId="TOC5">
    <w:name w:val="toc 5"/>
    <w:basedOn w:val="Normal"/>
    <w:next w:val="Normal"/>
    <w:autoRedefine/>
    <w:uiPriority w:val="39"/>
    <w:unhideWhenUsed/>
    <w:rsid w:val="0020547B"/>
    <w:pPr>
      <w:spacing w:after="100"/>
      <w:ind w:left="880"/>
    </w:pPr>
    <w:rPr>
      <w:rFonts w:eastAsiaTheme="minorEastAsia"/>
      <w:lang w:eastAsia="da-DK"/>
    </w:rPr>
  </w:style>
  <w:style w:type="paragraph" w:styleId="TOC6">
    <w:name w:val="toc 6"/>
    <w:basedOn w:val="Normal"/>
    <w:next w:val="Normal"/>
    <w:autoRedefine/>
    <w:uiPriority w:val="39"/>
    <w:unhideWhenUsed/>
    <w:rsid w:val="0020547B"/>
    <w:pPr>
      <w:spacing w:after="100"/>
      <w:ind w:left="1100"/>
    </w:pPr>
    <w:rPr>
      <w:rFonts w:eastAsiaTheme="minorEastAsia"/>
      <w:lang w:eastAsia="da-DK"/>
    </w:rPr>
  </w:style>
  <w:style w:type="paragraph" w:styleId="TOC7">
    <w:name w:val="toc 7"/>
    <w:basedOn w:val="Normal"/>
    <w:next w:val="Normal"/>
    <w:autoRedefine/>
    <w:uiPriority w:val="39"/>
    <w:unhideWhenUsed/>
    <w:rsid w:val="0020547B"/>
    <w:pPr>
      <w:spacing w:after="100"/>
      <w:ind w:left="1320"/>
    </w:pPr>
    <w:rPr>
      <w:rFonts w:eastAsiaTheme="minorEastAsia"/>
      <w:lang w:eastAsia="da-DK"/>
    </w:rPr>
  </w:style>
  <w:style w:type="paragraph" w:styleId="TOC8">
    <w:name w:val="toc 8"/>
    <w:basedOn w:val="Normal"/>
    <w:next w:val="Normal"/>
    <w:autoRedefine/>
    <w:uiPriority w:val="39"/>
    <w:unhideWhenUsed/>
    <w:rsid w:val="0020547B"/>
    <w:pPr>
      <w:spacing w:after="100"/>
      <w:ind w:left="1540"/>
    </w:pPr>
    <w:rPr>
      <w:rFonts w:eastAsiaTheme="minorEastAsia"/>
      <w:lang w:eastAsia="da-DK"/>
    </w:rPr>
  </w:style>
  <w:style w:type="paragraph" w:styleId="TOC9">
    <w:name w:val="toc 9"/>
    <w:basedOn w:val="Normal"/>
    <w:next w:val="Normal"/>
    <w:autoRedefine/>
    <w:uiPriority w:val="39"/>
    <w:unhideWhenUsed/>
    <w:rsid w:val="0020547B"/>
    <w:pPr>
      <w:spacing w:after="100"/>
      <w:ind w:left="1760"/>
    </w:pPr>
    <w:rPr>
      <w:rFonts w:eastAsiaTheme="minorEastAsia"/>
      <w:lang w:eastAsia="da-DK"/>
    </w:rPr>
  </w:style>
  <w:style w:type="character" w:styleId="Hyperlink">
    <w:name w:val="Hyperlink"/>
    <w:basedOn w:val="DefaultParagraphFont"/>
    <w:uiPriority w:val="99"/>
    <w:unhideWhenUsed/>
    <w:rsid w:val="0020547B"/>
    <w:rPr>
      <w:color w:val="0000FF" w:themeColor="hyperlink"/>
      <w:u w:val="single"/>
    </w:rPr>
  </w:style>
  <w:style w:type="character" w:styleId="CommentReference">
    <w:name w:val="annotation reference"/>
    <w:basedOn w:val="DefaultParagraphFont"/>
    <w:uiPriority w:val="99"/>
    <w:semiHidden/>
    <w:unhideWhenUsed/>
    <w:rsid w:val="005934A1"/>
    <w:rPr>
      <w:sz w:val="16"/>
      <w:szCs w:val="16"/>
    </w:rPr>
  </w:style>
  <w:style w:type="paragraph" w:styleId="CommentText">
    <w:name w:val="annotation text"/>
    <w:basedOn w:val="Normal"/>
    <w:link w:val="CommentTextChar"/>
    <w:uiPriority w:val="99"/>
    <w:semiHidden/>
    <w:unhideWhenUsed/>
    <w:rsid w:val="005934A1"/>
    <w:pPr>
      <w:spacing w:line="240" w:lineRule="auto"/>
    </w:pPr>
    <w:rPr>
      <w:sz w:val="20"/>
      <w:szCs w:val="20"/>
    </w:rPr>
  </w:style>
  <w:style w:type="character" w:customStyle="1" w:styleId="CommentTextChar">
    <w:name w:val="Comment Text Char"/>
    <w:basedOn w:val="DefaultParagraphFont"/>
    <w:link w:val="CommentText"/>
    <w:uiPriority w:val="99"/>
    <w:semiHidden/>
    <w:rsid w:val="005934A1"/>
    <w:rPr>
      <w:sz w:val="20"/>
      <w:szCs w:val="20"/>
    </w:rPr>
  </w:style>
  <w:style w:type="paragraph" w:styleId="CommentSubject">
    <w:name w:val="annotation subject"/>
    <w:basedOn w:val="CommentText"/>
    <w:next w:val="CommentText"/>
    <w:link w:val="CommentSubjectChar"/>
    <w:uiPriority w:val="99"/>
    <w:semiHidden/>
    <w:unhideWhenUsed/>
    <w:rsid w:val="005934A1"/>
    <w:rPr>
      <w:b/>
      <w:bCs/>
    </w:rPr>
  </w:style>
  <w:style w:type="character" w:customStyle="1" w:styleId="CommentSubjectChar">
    <w:name w:val="Comment Subject Char"/>
    <w:basedOn w:val="CommentTextChar"/>
    <w:link w:val="CommentSubject"/>
    <w:uiPriority w:val="99"/>
    <w:semiHidden/>
    <w:rsid w:val="005934A1"/>
    <w:rPr>
      <w:b/>
      <w:bCs/>
      <w:sz w:val="20"/>
      <w:szCs w:val="20"/>
    </w:rPr>
  </w:style>
  <w:style w:type="paragraph" w:styleId="BalloonText">
    <w:name w:val="Balloon Text"/>
    <w:basedOn w:val="Normal"/>
    <w:link w:val="BalloonTextChar"/>
    <w:uiPriority w:val="99"/>
    <w:semiHidden/>
    <w:unhideWhenUsed/>
    <w:rsid w:val="005934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0547B"/>
    <w:pPr>
      <w:keepLines/>
      <w:numPr>
        <w:numId w:val="1"/>
      </w:numPr>
      <w:spacing w:after="360" w:line="240" w:lineRule="auto"/>
      <w:outlineLvl w:val="0"/>
    </w:pPr>
    <w:rPr>
      <w:rFonts w:ascii="Arial" w:eastAsiaTheme="majorEastAsia" w:hAnsi="Arial" w:cs="Arial"/>
      <w:b/>
      <w:bCs/>
      <w:sz w:val="30"/>
      <w:szCs w:val="28"/>
    </w:rPr>
  </w:style>
  <w:style w:type="paragraph" w:styleId="Heading2">
    <w:name w:val="heading 2"/>
    <w:basedOn w:val="Normal"/>
    <w:next w:val="Normal"/>
    <w:link w:val="Heading2Char"/>
    <w:uiPriority w:val="9"/>
    <w:semiHidden/>
    <w:unhideWhenUsed/>
    <w:qFormat/>
    <w:rsid w:val="0020547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Heading3">
    <w:name w:val="heading 3"/>
    <w:basedOn w:val="Normal"/>
    <w:next w:val="Normal"/>
    <w:link w:val="Heading3Char"/>
    <w:autoRedefine/>
    <w:uiPriority w:val="9"/>
    <w:semiHidden/>
    <w:unhideWhenUsed/>
    <w:qFormat/>
    <w:rsid w:val="0020547B"/>
    <w:pPr>
      <w:keepNext/>
      <w:keepLines/>
      <w:numPr>
        <w:ilvl w:val="2"/>
        <w:numId w:val="1"/>
      </w:numPr>
      <w:spacing w:before="200"/>
      <w:outlineLvl w:val="2"/>
    </w:pPr>
    <w:rPr>
      <w:rFonts w:ascii="Arial" w:eastAsiaTheme="majorEastAsia" w:hAnsi="Arial" w:cs="Arial"/>
      <w:b/>
      <w:bCs/>
      <w:sz w:val="20"/>
    </w:rPr>
  </w:style>
  <w:style w:type="paragraph" w:styleId="Heading4">
    <w:name w:val="heading 4"/>
    <w:basedOn w:val="Normal"/>
    <w:next w:val="Normal"/>
    <w:link w:val="Heading4Char"/>
    <w:uiPriority w:val="9"/>
    <w:semiHidden/>
    <w:unhideWhenUsed/>
    <w:qFormat/>
    <w:rsid w:val="0020547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547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547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547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547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547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7B"/>
    <w:rPr>
      <w:rFonts w:ascii="Arial" w:eastAsiaTheme="majorEastAsia" w:hAnsi="Arial" w:cs="Arial"/>
      <w:b/>
      <w:bCs/>
      <w:sz w:val="30"/>
      <w:szCs w:val="28"/>
    </w:rPr>
  </w:style>
  <w:style w:type="character" w:customStyle="1" w:styleId="Heading2Char">
    <w:name w:val="Heading 2 Char"/>
    <w:basedOn w:val="DefaultParagraphFont"/>
    <w:link w:val="Heading2"/>
    <w:uiPriority w:val="9"/>
    <w:semiHidden/>
    <w:rsid w:val="0020547B"/>
    <w:rPr>
      <w:rFonts w:ascii="Arial" w:eastAsiaTheme="majorEastAsia" w:hAnsi="Arial" w:cs="Arial"/>
      <w:b/>
      <w:bCs/>
      <w:sz w:val="24"/>
      <w:szCs w:val="26"/>
    </w:rPr>
  </w:style>
  <w:style w:type="character" w:customStyle="1" w:styleId="Heading3Char">
    <w:name w:val="Heading 3 Char"/>
    <w:basedOn w:val="DefaultParagraphFont"/>
    <w:link w:val="Heading3"/>
    <w:uiPriority w:val="9"/>
    <w:semiHidden/>
    <w:rsid w:val="0020547B"/>
    <w:rPr>
      <w:rFonts w:ascii="Arial" w:eastAsiaTheme="majorEastAsia" w:hAnsi="Arial" w:cs="Arial"/>
      <w:b/>
      <w:bCs/>
      <w:sz w:val="20"/>
    </w:rPr>
  </w:style>
  <w:style w:type="character" w:customStyle="1" w:styleId="Heading4Char">
    <w:name w:val="Heading 4 Char"/>
    <w:basedOn w:val="DefaultParagraphFont"/>
    <w:link w:val="Heading4"/>
    <w:uiPriority w:val="9"/>
    <w:semiHidden/>
    <w:rsid w:val="002054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54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54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54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54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547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547B"/>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rsid w:val="0020547B"/>
    <w:rPr>
      <w:rFonts w:ascii="Arial" w:hAnsi="Arial" w:cs="Arial"/>
      <w:b/>
      <w:sz w:val="30"/>
    </w:rPr>
  </w:style>
  <w:style w:type="paragraph" w:customStyle="1" w:styleId="Overskrift211pkt">
    <w:name w:val="Overskrift 2 + 11 pkt"/>
    <w:basedOn w:val="Normal"/>
    <w:link w:val="Overskrift211pktTegn"/>
    <w:rsid w:val="002054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DefaultParagraphFont"/>
    <w:link w:val="Overskrift211pkt"/>
    <w:rsid w:val="0020547B"/>
    <w:rPr>
      <w:rFonts w:ascii="Arial" w:hAnsi="Arial" w:cs="Arial"/>
      <w:b/>
    </w:rPr>
  </w:style>
  <w:style w:type="paragraph" w:customStyle="1" w:styleId="Normal11">
    <w:name w:val="Normal + 11"/>
    <w:basedOn w:val="Normal"/>
    <w:link w:val="Normal11Tegn"/>
    <w:rsid w:val="0020547B"/>
    <w:pPr>
      <w:spacing w:line="240" w:lineRule="auto"/>
    </w:pPr>
    <w:rPr>
      <w:rFonts w:ascii="Times New Roman" w:hAnsi="Times New Roman" w:cs="Times New Roman"/>
    </w:rPr>
  </w:style>
  <w:style w:type="character" w:customStyle="1" w:styleId="Normal11Tegn">
    <w:name w:val="Normal + 11 Tegn"/>
    <w:basedOn w:val="DefaultParagraphFont"/>
    <w:link w:val="Normal11"/>
    <w:rsid w:val="0020547B"/>
    <w:rPr>
      <w:rFonts w:ascii="Times New Roman" w:hAnsi="Times New Roman" w:cs="Times New Roman"/>
    </w:rPr>
  </w:style>
  <w:style w:type="paragraph" w:styleId="Header">
    <w:name w:val="header"/>
    <w:basedOn w:val="Normal"/>
    <w:link w:val="HeaderChar"/>
    <w:uiPriority w:val="99"/>
    <w:unhideWhenUsed/>
    <w:rsid w:val="0020547B"/>
    <w:pPr>
      <w:tabs>
        <w:tab w:val="center" w:pos="4819"/>
        <w:tab w:val="right" w:pos="9638"/>
      </w:tabs>
      <w:spacing w:line="240" w:lineRule="auto"/>
    </w:pPr>
  </w:style>
  <w:style w:type="character" w:customStyle="1" w:styleId="HeaderChar">
    <w:name w:val="Header Char"/>
    <w:basedOn w:val="DefaultParagraphFont"/>
    <w:link w:val="Header"/>
    <w:uiPriority w:val="99"/>
    <w:rsid w:val="0020547B"/>
  </w:style>
  <w:style w:type="paragraph" w:styleId="Footer">
    <w:name w:val="footer"/>
    <w:basedOn w:val="Normal"/>
    <w:link w:val="FooterChar"/>
    <w:uiPriority w:val="99"/>
    <w:unhideWhenUsed/>
    <w:rsid w:val="0020547B"/>
    <w:pPr>
      <w:tabs>
        <w:tab w:val="center" w:pos="4819"/>
        <w:tab w:val="right" w:pos="9638"/>
      </w:tabs>
      <w:spacing w:line="240" w:lineRule="auto"/>
    </w:pPr>
  </w:style>
  <w:style w:type="character" w:customStyle="1" w:styleId="FooterChar">
    <w:name w:val="Footer Char"/>
    <w:basedOn w:val="DefaultParagraphFont"/>
    <w:link w:val="Footer"/>
    <w:uiPriority w:val="99"/>
    <w:rsid w:val="0020547B"/>
  </w:style>
  <w:style w:type="paragraph" w:styleId="TOC1">
    <w:name w:val="toc 1"/>
    <w:basedOn w:val="Normal"/>
    <w:next w:val="Normal"/>
    <w:autoRedefine/>
    <w:uiPriority w:val="39"/>
    <w:unhideWhenUsed/>
    <w:rsid w:val="0020547B"/>
    <w:pPr>
      <w:spacing w:after="100"/>
    </w:pPr>
    <w:rPr>
      <w:rFonts w:ascii="Arial" w:hAnsi="Arial" w:cs="Arial"/>
      <w:b/>
      <w:sz w:val="24"/>
    </w:rPr>
  </w:style>
  <w:style w:type="paragraph" w:styleId="TOC2">
    <w:name w:val="toc 2"/>
    <w:basedOn w:val="Normal"/>
    <w:next w:val="Normal"/>
    <w:autoRedefine/>
    <w:uiPriority w:val="39"/>
    <w:unhideWhenUsed/>
    <w:rsid w:val="0020547B"/>
    <w:pPr>
      <w:spacing w:after="100"/>
      <w:ind w:left="220"/>
    </w:pPr>
    <w:rPr>
      <w:rFonts w:ascii="Arial" w:hAnsi="Arial" w:cs="Arial"/>
      <w:b/>
      <w:sz w:val="18"/>
    </w:rPr>
  </w:style>
  <w:style w:type="paragraph" w:styleId="TOC3">
    <w:name w:val="toc 3"/>
    <w:basedOn w:val="Normal"/>
    <w:next w:val="Normal"/>
    <w:autoRedefine/>
    <w:uiPriority w:val="39"/>
    <w:unhideWhenUsed/>
    <w:rsid w:val="0020547B"/>
    <w:pPr>
      <w:spacing w:after="100"/>
      <w:ind w:left="440"/>
    </w:pPr>
    <w:rPr>
      <w:rFonts w:eastAsiaTheme="minorEastAsia"/>
      <w:lang w:eastAsia="da-DK"/>
    </w:rPr>
  </w:style>
  <w:style w:type="paragraph" w:styleId="TOC4">
    <w:name w:val="toc 4"/>
    <w:basedOn w:val="Normal"/>
    <w:next w:val="Normal"/>
    <w:autoRedefine/>
    <w:uiPriority w:val="39"/>
    <w:unhideWhenUsed/>
    <w:rsid w:val="0020547B"/>
    <w:pPr>
      <w:spacing w:after="100"/>
      <w:ind w:left="660"/>
    </w:pPr>
    <w:rPr>
      <w:rFonts w:eastAsiaTheme="minorEastAsia"/>
      <w:lang w:eastAsia="da-DK"/>
    </w:rPr>
  </w:style>
  <w:style w:type="paragraph" w:styleId="TOC5">
    <w:name w:val="toc 5"/>
    <w:basedOn w:val="Normal"/>
    <w:next w:val="Normal"/>
    <w:autoRedefine/>
    <w:uiPriority w:val="39"/>
    <w:unhideWhenUsed/>
    <w:rsid w:val="0020547B"/>
    <w:pPr>
      <w:spacing w:after="100"/>
      <w:ind w:left="880"/>
    </w:pPr>
    <w:rPr>
      <w:rFonts w:eastAsiaTheme="minorEastAsia"/>
      <w:lang w:eastAsia="da-DK"/>
    </w:rPr>
  </w:style>
  <w:style w:type="paragraph" w:styleId="TOC6">
    <w:name w:val="toc 6"/>
    <w:basedOn w:val="Normal"/>
    <w:next w:val="Normal"/>
    <w:autoRedefine/>
    <w:uiPriority w:val="39"/>
    <w:unhideWhenUsed/>
    <w:rsid w:val="0020547B"/>
    <w:pPr>
      <w:spacing w:after="100"/>
      <w:ind w:left="1100"/>
    </w:pPr>
    <w:rPr>
      <w:rFonts w:eastAsiaTheme="minorEastAsia"/>
      <w:lang w:eastAsia="da-DK"/>
    </w:rPr>
  </w:style>
  <w:style w:type="paragraph" w:styleId="TOC7">
    <w:name w:val="toc 7"/>
    <w:basedOn w:val="Normal"/>
    <w:next w:val="Normal"/>
    <w:autoRedefine/>
    <w:uiPriority w:val="39"/>
    <w:unhideWhenUsed/>
    <w:rsid w:val="0020547B"/>
    <w:pPr>
      <w:spacing w:after="100"/>
      <w:ind w:left="1320"/>
    </w:pPr>
    <w:rPr>
      <w:rFonts w:eastAsiaTheme="minorEastAsia"/>
      <w:lang w:eastAsia="da-DK"/>
    </w:rPr>
  </w:style>
  <w:style w:type="paragraph" w:styleId="TOC8">
    <w:name w:val="toc 8"/>
    <w:basedOn w:val="Normal"/>
    <w:next w:val="Normal"/>
    <w:autoRedefine/>
    <w:uiPriority w:val="39"/>
    <w:unhideWhenUsed/>
    <w:rsid w:val="0020547B"/>
    <w:pPr>
      <w:spacing w:after="100"/>
      <w:ind w:left="1540"/>
    </w:pPr>
    <w:rPr>
      <w:rFonts w:eastAsiaTheme="minorEastAsia"/>
      <w:lang w:eastAsia="da-DK"/>
    </w:rPr>
  </w:style>
  <w:style w:type="paragraph" w:styleId="TOC9">
    <w:name w:val="toc 9"/>
    <w:basedOn w:val="Normal"/>
    <w:next w:val="Normal"/>
    <w:autoRedefine/>
    <w:uiPriority w:val="39"/>
    <w:unhideWhenUsed/>
    <w:rsid w:val="0020547B"/>
    <w:pPr>
      <w:spacing w:after="100"/>
      <w:ind w:left="1760"/>
    </w:pPr>
    <w:rPr>
      <w:rFonts w:eastAsiaTheme="minorEastAsia"/>
      <w:lang w:eastAsia="da-DK"/>
    </w:rPr>
  </w:style>
  <w:style w:type="character" w:styleId="Hyperlink">
    <w:name w:val="Hyperlink"/>
    <w:basedOn w:val="DefaultParagraphFont"/>
    <w:uiPriority w:val="99"/>
    <w:unhideWhenUsed/>
    <w:rsid w:val="0020547B"/>
    <w:rPr>
      <w:color w:val="0000FF" w:themeColor="hyperlink"/>
      <w:u w:val="single"/>
    </w:rPr>
  </w:style>
  <w:style w:type="character" w:styleId="CommentReference">
    <w:name w:val="annotation reference"/>
    <w:basedOn w:val="DefaultParagraphFont"/>
    <w:uiPriority w:val="99"/>
    <w:semiHidden/>
    <w:unhideWhenUsed/>
    <w:rsid w:val="005934A1"/>
    <w:rPr>
      <w:sz w:val="16"/>
      <w:szCs w:val="16"/>
    </w:rPr>
  </w:style>
  <w:style w:type="paragraph" w:styleId="CommentText">
    <w:name w:val="annotation text"/>
    <w:basedOn w:val="Normal"/>
    <w:link w:val="CommentTextChar"/>
    <w:uiPriority w:val="99"/>
    <w:semiHidden/>
    <w:unhideWhenUsed/>
    <w:rsid w:val="005934A1"/>
    <w:pPr>
      <w:spacing w:line="240" w:lineRule="auto"/>
    </w:pPr>
    <w:rPr>
      <w:sz w:val="20"/>
      <w:szCs w:val="20"/>
    </w:rPr>
  </w:style>
  <w:style w:type="character" w:customStyle="1" w:styleId="CommentTextChar">
    <w:name w:val="Comment Text Char"/>
    <w:basedOn w:val="DefaultParagraphFont"/>
    <w:link w:val="CommentText"/>
    <w:uiPriority w:val="99"/>
    <w:semiHidden/>
    <w:rsid w:val="005934A1"/>
    <w:rPr>
      <w:sz w:val="20"/>
      <w:szCs w:val="20"/>
    </w:rPr>
  </w:style>
  <w:style w:type="paragraph" w:styleId="CommentSubject">
    <w:name w:val="annotation subject"/>
    <w:basedOn w:val="CommentText"/>
    <w:next w:val="CommentText"/>
    <w:link w:val="CommentSubjectChar"/>
    <w:uiPriority w:val="99"/>
    <w:semiHidden/>
    <w:unhideWhenUsed/>
    <w:rsid w:val="005934A1"/>
    <w:rPr>
      <w:b/>
      <w:bCs/>
    </w:rPr>
  </w:style>
  <w:style w:type="character" w:customStyle="1" w:styleId="CommentSubjectChar">
    <w:name w:val="Comment Subject Char"/>
    <w:basedOn w:val="CommentTextChar"/>
    <w:link w:val="CommentSubject"/>
    <w:uiPriority w:val="99"/>
    <w:semiHidden/>
    <w:rsid w:val="005934A1"/>
    <w:rPr>
      <w:b/>
      <w:bCs/>
      <w:sz w:val="20"/>
      <w:szCs w:val="20"/>
    </w:rPr>
  </w:style>
  <w:style w:type="paragraph" w:styleId="BalloonText">
    <w:name w:val="Balloon Text"/>
    <w:basedOn w:val="Normal"/>
    <w:link w:val="BalloonTextChar"/>
    <w:uiPriority w:val="99"/>
    <w:semiHidden/>
    <w:unhideWhenUsed/>
    <w:rsid w:val="005934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89" Type="http://schemas.openxmlformats.org/officeDocument/2006/relationships/header" Target="header41.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87" Type="http://schemas.openxmlformats.org/officeDocument/2006/relationships/header" Target="header40.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90" Type="http://schemas.openxmlformats.org/officeDocument/2006/relationships/fontTable" Target="fontTable.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oter" Target="footer39.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88" Type="http://schemas.openxmlformats.org/officeDocument/2006/relationships/footer" Target="footer40.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113</Pages>
  <Words>26179</Words>
  <Characters>159693</Characters>
  <Application>Microsoft Office Word</Application>
  <DocSecurity>0</DocSecurity>
  <Lines>1330</Lines>
  <Paragraphs>371</Paragraphs>
  <ScaleCrop>false</ScaleCrop>
  <HeadingPairs>
    <vt:vector size="2" baseType="variant">
      <vt:variant>
        <vt:lpstr>Title</vt:lpstr>
      </vt:variant>
      <vt:variant>
        <vt:i4>1</vt:i4>
      </vt:variant>
    </vt:vector>
  </HeadingPairs>
  <TitlesOfParts>
    <vt:vector size="1" baseType="lpstr">
      <vt:lpstr/>
    </vt:vector>
  </TitlesOfParts>
  <Company>SKAT</Company>
  <LinksUpToDate>false</LinksUpToDate>
  <CharactersWithSpaces>185501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JESPER B. HENRIKSEN</cp:lastModifiedBy>
  <cp:revision>5</cp:revision>
  <dcterms:created xsi:type="dcterms:W3CDTF">2013-05-07T14:46:00Z</dcterms:created>
  <dcterms:modified xsi:type="dcterms:W3CDTF">2013-05-13T13:30:00Z</dcterms:modified>
</cp:coreProperties>
</file>