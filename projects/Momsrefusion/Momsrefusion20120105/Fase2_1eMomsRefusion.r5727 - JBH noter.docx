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7A4" w:rsidRDefault="00A427A4" w:rsidP="00A427A4">
      <w:pPr>
        <w:pStyle w:val="TOC1"/>
        <w:tabs>
          <w:tab w:val="right" w:leader="dot" w:pos="10195"/>
        </w:tabs>
        <w:rPr>
          <w:rFonts w:asciiTheme="minorHAnsi" w:eastAsiaTheme="minorEastAsia" w:hAnsiTheme="minorHAnsi" w:cstheme="minorBidi"/>
          <w:b w:val="0"/>
          <w:noProof/>
          <w:sz w:val="22"/>
          <w:szCs w:val="22"/>
        </w:rPr>
      </w:pPr>
      <w:r>
        <w:rPr>
          <w:b w:val="0"/>
          <w:sz w:val="48"/>
        </w:rPr>
        <w:fldChar w:fldCharType="begin"/>
      </w:r>
      <w:r>
        <w:rPr>
          <w:b w:val="0"/>
          <w:sz w:val="48"/>
        </w:rPr>
        <w:instrText xml:space="preserve"> TOC \o "1-3" \h \z \u </w:instrText>
      </w:r>
      <w:r>
        <w:rPr>
          <w:b w:val="0"/>
          <w:sz w:val="48"/>
        </w:rPr>
        <w:fldChar w:fldCharType="separate"/>
      </w:r>
      <w:hyperlink w:anchor="_Toc311641223" w:history="1">
        <w:r w:rsidRPr="00601E1F">
          <w:rPr>
            <w:rStyle w:val="Hyperlink"/>
            <w:noProof/>
          </w:rPr>
          <w:t>Servicebeskrivelser</w:t>
        </w:r>
        <w:r>
          <w:rPr>
            <w:noProof/>
            <w:webHidden/>
          </w:rPr>
          <w:tab/>
        </w:r>
        <w:r>
          <w:rPr>
            <w:noProof/>
            <w:webHidden/>
          </w:rPr>
          <w:fldChar w:fldCharType="begin"/>
        </w:r>
        <w:r>
          <w:rPr>
            <w:noProof/>
            <w:webHidden/>
          </w:rPr>
          <w:instrText xml:space="preserve"> PAGEREF _Toc311641223 \h </w:instrText>
        </w:r>
        <w:r>
          <w:rPr>
            <w:noProof/>
            <w:webHidden/>
          </w:rPr>
        </w:r>
        <w:r>
          <w:rPr>
            <w:noProof/>
            <w:webHidden/>
          </w:rPr>
          <w:fldChar w:fldCharType="separate"/>
        </w:r>
        <w:r>
          <w:rPr>
            <w:noProof/>
            <w:webHidden/>
          </w:rPr>
          <w:t>7</w:t>
        </w:r>
        <w:r>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24" w:history="1">
        <w:r w:rsidR="00A427A4" w:rsidRPr="00601E1F">
          <w:rPr>
            <w:rStyle w:val="Hyperlink"/>
            <w:noProof/>
          </w:rPr>
          <w:t>MomsRefusionAfgørelseOpdater</w:t>
        </w:r>
        <w:r w:rsidR="00A427A4">
          <w:rPr>
            <w:noProof/>
            <w:webHidden/>
          </w:rPr>
          <w:tab/>
        </w:r>
        <w:r w:rsidR="00A427A4">
          <w:rPr>
            <w:noProof/>
            <w:webHidden/>
          </w:rPr>
          <w:fldChar w:fldCharType="begin"/>
        </w:r>
        <w:r w:rsidR="00A427A4">
          <w:rPr>
            <w:noProof/>
            <w:webHidden/>
          </w:rPr>
          <w:instrText xml:space="preserve"> PAGEREF _Toc311641224 \h </w:instrText>
        </w:r>
        <w:r w:rsidR="00A427A4">
          <w:rPr>
            <w:noProof/>
            <w:webHidden/>
          </w:rPr>
        </w:r>
        <w:r w:rsidR="00A427A4">
          <w:rPr>
            <w:noProof/>
            <w:webHidden/>
          </w:rPr>
          <w:fldChar w:fldCharType="separate"/>
        </w:r>
        <w:r w:rsidR="00A427A4">
          <w:rPr>
            <w:noProof/>
            <w:webHidden/>
          </w:rPr>
          <w:t>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25" w:history="1">
        <w:r w:rsidR="00A427A4" w:rsidRPr="00601E1F">
          <w:rPr>
            <w:rStyle w:val="Hyperlink"/>
            <w:noProof/>
          </w:rPr>
          <w:t>MomsRefusionAfgørelseSamlingHent</w:t>
        </w:r>
        <w:r w:rsidR="00A427A4">
          <w:rPr>
            <w:noProof/>
            <w:webHidden/>
          </w:rPr>
          <w:tab/>
        </w:r>
        <w:r w:rsidR="00A427A4">
          <w:rPr>
            <w:noProof/>
            <w:webHidden/>
          </w:rPr>
          <w:fldChar w:fldCharType="begin"/>
        </w:r>
        <w:r w:rsidR="00A427A4">
          <w:rPr>
            <w:noProof/>
            <w:webHidden/>
          </w:rPr>
          <w:instrText xml:space="preserve"> PAGEREF _Toc311641225 \h </w:instrText>
        </w:r>
        <w:r w:rsidR="00A427A4">
          <w:rPr>
            <w:noProof/>
            <w:webHidden/>
          </w:rPr>
        </w:r>
        <w:r w:rsidR="00A427A4">
          <w:rPr>
            <w:noProof/>
            <w:webHidden/>
          </w:rPr>
          <w:fldChar w:fldCharType="separate"/>
        </w:r>
        <w:r w:rsidR="00A427A4">
          <w:rPr>
            <w:noProof/>
            <w:webHidden/>
          </w:rPr>
          <w:t>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26" w:history="1">
        <w:r w:rsidR="00A427A4" w:rsidRPr="00601E1F">
          <w:rPr>
            <w:rStyle w:val="Hyperlink"/>
            <w:noProof/>
          </w:rPr>
          <w:t>MomsRefusionAktørOpdater</w:t>
        </w:r>
        <w:r w:rsidR="00A427A4">
          <w:rPr>
            <w:noProof/>
            <w:webHidden/>
          </w:rPr>
          <w:tab/>
        </w:r>
        <w:r w:rsidR="00A427A4">
          <w:rPr>
            <w:noProof/>
            <w:webHidden/>
          </w:rPr>
          <w:fldChar w:fldCharType="begin"/>
        </w:r>
        <w:r w:rsidR="00A427A4">
          <w:rPr>
            <w:noProof/>
            <w:webHidden/>
          </w:rPr>
          <w:instrText xml:space="preserve"> PAGEREF _Toc311641226 \h </w:instrText>
        </w:r>
        <w:r w:rsidR="00A427A4">
          <w:rPr>
            <w:noProof/>
            <w:webHidden/>
          </w:rPr>
        </w:r>
        <w:r w:rsidR="00A427A4">
          <w:rPr>
            <w:noProof/>
            <w:webHidden/>
          </w:rPr>
          <w:fldChar w:fldCharType="separate"/>
        </w:r>
        <w:r w:rsidR="00A427A4">
          <w:rPr>
            <w:noProof/>
            <w:webHidden/>
          </w:rPr>
          <w:t>11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27" w:history="1">
        <w:r w:rsidR="00A427A4" w:rsidRPr="00601E1F">
          <w:rPr>
            <w:rStyle w:val="Hyperlink"/>
            <w:noProof/>
          </w:rPr>
          <w:t>MomsRefusionAktørOversigtHent</w:t>
        </w:r>
        <w:r w:rsidR="00A427A4">
          <w:rPr>
            <w:noProof/>
            <w:webHidden/>
          </w:rPr>
          <w:tab/>
        </w:r>
        <w:r w:rsidR="00A427A4">
          <w:rPr>
            <w:noProof/>
            <w:webHidden/>
          </w:rPr>
          <w:fldChar w:fldCharType="begin"/>
        </w:r>
        <w:r w:rsidR="00A427A4">
          <w:rPr>
            <w:noProof/>
            <w:webHidden/>
          </w:rPr>
          <w:instrText xml:space="preserve"> PAGEREF _Toc311641227 \h </w:instrText>
        </w:r>
        <w:r w:rsidR="00A427A4">
          <w:rPr>
            <w:noProof/>
            <w:webHidden/>
          </w:rPr>
        </w:r>
        <w:r w:rsidR="00A427A4">
          <w:rPr>
            <w:noProof/>
            <w:webHidden/>
          </w:rPr>
          <w:fldChar w:fldCharType="separate"/>
        </w:r>
        <w:r w:rsidR="00A427A4">
          <w:rPr>
            <w:noProof/>
            <w:webHidden/>
          </w:rPr>
          <w:t>13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28" w:history="1">
        <w:r w:rsidR="00A427A4" w:rsidRPr="00601E1F">
          <w:rPr>
            <w:rStyle w:val="Hyperlink"/>
            <w:noProof/>
          </w:rPr>
          <w:t>MomsRefusionAktørSamlingHent</w:t>
        </w:r>
        <w:r w:rsidR="00A427A4">
          <w:rPr>
            <w:noProof/>
            <w:webHidden/>
          </w:rPr>
          <w:tab/>
        </w:r>
        <w:r w:rsidR="00A427A4">
          <w:rPr>
            <w:noProof/>
            <w:webHidden/>
          </w:rPr>
          <w:fldChar w:fldCharType="begin"/>
        </w:r>
        <w:r w:rsidR="00A427A4">
          <w:rPr>
            <w:noProof/>
            <w:webHidden/>
          </w:rPr>
          <w:instrText xml:space="preserve"> PAGEREF _Toc311641228 \h </w:instrText>
        </w:r>
        <w:r w:rsidR="00A427A4">
          <w:rPr>
            <w:noProof/>
            <w:webHidden/>
          </w:rPr>
        </w:r>
        <w:r w:rsidR="00A427A4">
          <w:rPr>
            <w:noProof/>
            <w:webHidden/>
          </w:rPr>
          <w:fldChar w:fldCharType="separate"/>
        </w:r>
        <w:r w:rsidR="00A427A4">
          <w:rPr>
            <w:noProof/>
            <w:webHidden/>
          </w:rPr>
          <w:t>14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29" w:history="1">
        <w:r w:rsidR="00A427A4" w:rsidRPr="00601E1F">
          <w:rPr>
            <w:rStyle w:val="Hyperlink"/>
            <w:noProof/>
          </w:rPr>
          <w:t>MomsRefusionAktørSlet</w:t>
        </w:r>
        <w:r w:rsidR="00A427A4">
          <w:rPr>
            <w:noProof/>
            <w:webHidden/>
          </w:rPr>
          <w:tab/>
        </w:r>
        <w:r w:rsidR="00A427A4">
          <w:rPr>
            <w:noProof/>
            <w:webHidden/>
          </w:rPr>
          <w:fldChar w:fldCharType="begin"/>
        </w:r>
        <w:r w:rsidR="00A427A4">
          <w:rPr>
            <w:noProof/>
            <w:webHidden/>
          </w:rPr>
          <w:instrText xml:space="preserve"> PAGEREF _Toc311641229 \h </w:instrText>
        </w:r>
        <w:r w:rsidR="00A427A4">
          <w:rPr>
            <w:noProof/>
            <w:webHidden/>
          </w:rPr>
        </w:r>
        <w:r w:rsidR="00A427A4">
          <w:rPr>
            <w:noProof/>
            <w:webHidden/>
          </w:rPr>
          <w:fldChar w:fldCharType="separate"/>
        </w:r>
        <w:r w:rsidR="00A427A4">
          <w:rPr>
            <w:noProof/>
            <w:webHidden/>
          </w:rPr>
          <w:t>16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30" w:history="1">
        <w:r w:rsidR="00A427A4" w:rsidRPr="00601E1F">
          <w:rPr>
            <w:rStyle w:val="Hyperlink"/>
            <w:noProof/>
          </w:rPr>
          <w:t>MomsRefusionAnsøgningForrigeData</w:t>
        </w:r>
        <w:r w:rsidR="00A427A4">
          <w:rPr>
            <w:noProof/>
            <w:webHidden/>
          </w:rPr>
          <w:tab/>
        </w:r>
        <w:r w:rsidR="00A427A4">
          <w:rPr>
            <w:noProof/>
            <w:webHidden/>
          </w:rPr>
          <w:fldChar w:fldCharType="begin"/>
        </w:r>
        <w:r w:rsidR="00A427A4">
          <w:rPr>
            <w:noProof/>
            <w:webHidden/>
          </w:rPr>
          <w:instrText xml:space="preserve"> PAGEREF _Toc311641230 \h </w:instrText>
        </w:r>
        <w:r w:rsidR="00A427A4">
          <w:rPr>
            <w:noProof/>
            <w:webHidden/>
          </w:rPr>
        </w:r>
        <w:r w:rsidR="00A427A4">
          <w:rPr>
            <w:noProof/>
            <w:webHidden/>
          </w:rPr>
          <w:fldChar w:fldCharType="separate"/>
        </w:r>
        <w:r w:rsidR="00A427A4">
          <w:rPr>
            <w:noProof/>
            <w:webHidden/>
          </w:rPr>
          <w:t>17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31" w:history="1">
        <w:r w:rsidR="00A427A4" w:rsidRPr="00601E1F">
          <w:rPr>
            <w:rStyle w:val="Hyperlink"/>
            <w:noProof/>
          </w:rPr>
          <w:t>MomsRefusionAnsøgningGenoptag</w:t>
        </w:r>
        <w:r w:rsidR="00A427A4">
          <w:rPr>
            <w:noProof/>
            <w:webHidden/>
          </w:rPr>
          <w:tab/>
        </w:r>
        <w:r w:rsidR="00A427A4">
          <w:rPr>
            <w:noProof/>
            <w:webHidden/>
          </w:rPr>
          <w:fldChar w:fldCharType="begin"/>
        </w:r>
        <w:r w:rsidR="00A427A4">
          <w:rPr>
            <w:noProof/>
            <w:webHidden/>
          </w:rPr>
          <w:instrText xml:space="preserve"> PAGEREF _Toc311641231 \h </w:instrText>
        </w:r>
        <w:r w:rsidR="00A427A4">
          <w:rPr>
            <w:noProof/>
            <w:webHidden/>
          </w:rPr>
        </w:r>
        <w:r w:rsidR="00A427A4">
          <w:rPr>
            <w:noProof/>
            <w:webHidden/>
          </w:rPr>
          <w:fldChar w:fldCharType="separate"/>
        </w:r>
        <w:r w:rsidR="00A427A4">
          <w:rPr>
            <w:noProof/>
            <w:webHidden/>
          </w:rPr>
          <w:t>18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32" w:history="1">
        <w:r w:rsidR="00A427A4" w:rsidRPr="00601E1F">
          <w:rPr>
            <w:rStyle w:val="Hyperlink"/>
            <w:noProof/>
          </w:rPr>
          <w:t>MomsRefusionAnsøgningIndstilling</w:t>
        </w:r>
        <w:r w:rsidR="00A427A4">
          <w:rPr>
            <w:noProof/>
            <w:webHidden/>
          </w:rPr>
          <w:tab/>
        </w:r>
        <w:r w:rsidR="00A427A4">
          <w:rPr>
            <w:noProof/>
            <w:webHidden/>
          </w:rPr>
          <w:fldChar w:fldCharType="begin"/>
        </w:r>
        <w:r w:rsidR="00A427A4">
          <w:rPr>
            <w:noProof/>
            <w:webHidden/>
          </w:rPr>
          <w:instrText xml:space="preserve"> PAGEREF _Toc311641232 \h </w:instrText>
        </w:r>
        <w:r w:rsidR="00A427A4">
          <w:rPr>
            <w:noProof/>
            <w:webHidden/>
          </w:rPr>
        </w:r>
        <w:r w:rsidR="00A427A4">
          <w:rPr>
            <w:noProof/>
            <w:webHidden/>
          </w:rPr>
          <w:fldChar w:fldCharType="separate"/>
        </w:r>
        <w:r w:rsidR="00A427A4">
          <w:rPr>
            <w:noProof/>
            <w:webHidden/>
          </w:rPr>
          <w:t>19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33" w:history="1">
        <w:r w:rsidR="00A427A4" w:rsidRPr="00601E1F">
          <w:rPr>
            <w:rStyle w:val="Hyperlink"/>
            <w:noProof/>
          </w:rPr>
          <w:t>MomsRefusionAnsøgningOpdater</w:t>
        </w:r>
        <w:r w:rsidR="00A427A4">
          <w:rPr>
            <w:noProof/>
            <w:webHidden/>
          </w:rPr>
          <w:tab/>
        </w:r>
        <w:r w:rsidR="00A427A4">
          <w:rPr>
            <w:noProof/>
            <w:webHidden/>
          </w:rPr>
          <w:fldChar w:fldCharType="begin"/>
        </w:r>
        <w:r w:rsidR="00A427A4">
          <w:rPr>
            <w:noProof/>
            <w:webHidden/>
          </w:rPr>
          <w:instrText xml:space="preserve"> PAGEREF _Toc311641233 \h </w:instrText>
        </w:r>
        <w:r w:rsidR="00A427A4">
          <w:rPr>
            <w:noProof/>
            <w:webHidden/>
          </w:rPr>
        </w:r>
        <w:r w:rsidR="00A427A4">
          <w:rPr>
            <w:noProof/>
            <w:webHidden/>
          </w:rPr>
          <w:fldChar w:fldCharType="separate"/>
        </w:r>
        <w:r w:rsidR="00A427A4">
          <w:rPr>
            <w:noProof/>
            <w:webHidden/>
          </w:rPr>
          <w:t>21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34" w:history="1">
        <w:r w:rsidR="00A427A4" w:rsidRPr="00601E1F">
          <w:rPr>
            <w:rStyle w:val="Hyperlink"/>
            <w:noProof/>
          </w:rPr>
          <w:t>MomsRefusionAnsøgningSamlingHent</w:t>
        </w:r>
        <w:r w:rsidR="00A427A4">
          <w:rPr>
            <w:noProof/>
            <w:webHidden/>
          </w:rPr>
          <w:tab/>
        </w:r>
        <w:r w:rsidR="00A427A4">
          <w:rPr>
            <w:noProof/>
            <w:webHidden/>
          </w:rPr>
          <w:fldChar w:fldCharType="begin"/>
        </w:r>
        <w:r w:rsidR="00A427A4">
          <w:rPr>
            <w:noProof/>
            <w:webHidden/>
          </w:rPr>
          <w:instrText xml:space="preserve"> PAGEREF _Toc311641234 \h </w:instrText>
        </w:r>
        <w:r w:rsidR="00A427A4">
          <w:rPr>
            <w:noProof/>
            <w:webHidden/>
          </w:rPr>
        </w:r>
        <w:r w:rsidR="00A427A4">
          <w:rPr>
            <w:noProof/>
            <w:webHidden/>
          </w:rPr>
          <w:fldChar w:fldCharType="separate"/>
        </w:r>
        <w:r w:rsidR="00A427A4">
          <w:rPr>
            <w:noProof/>
            <w:webHidden/>
          </w:rPr>
          <w:t>24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35" w:history="1">
        <w:r w:rsidR="00A427A4" w:rsidRPr="00601E1F">
          <w:rPr>
            <w:rStyle w:val="Hyperlink"/>
            <w:noProof/>
          </w:rPr>
          <w:t>MomsRefusionBetalingFilerOpret</w:t>
        </w:r>
        <w:r w:rsidR="00A427A4">
          <w:rPr>
            <w:noProof/>
            <w:webHidden/>
          </w:rPr>
          <w:tab/>
        </w:r>
        <w:r w:rsidR="00A427A4">
          <w:rPr>
            <w:noProof/>
            <w:webHidden/>
          </w:rPr>
          <w:fldChar w:fldCharType="begin"/>
        </w:r>
        <w:r w:rsidR="00A427A4">
          <w:rPr>
            <w:noProof/>
            <w:webHidden/>
          </w:rPr>
          <w:instrText xml:space="preserve"> PAGEREF _Toc311641235 \h </w:instrText>
        </w:r>
        <w:r w:rsidR="00A427A4">
          <w:rPr>
            <w:noProof/>
            <w:webHidden/>
          </w:rPr>
        </w:r>
        <w:r w:rsidR="00A427A4">
          <w:rPr>
            <w:noProof/>
            <w:webHidden/>
          </w:rPr>
          <w:fldChar w:fldCharType="separate"/>
        </w:r>
        <w:r w:rsidR="00A427A4">
          <w:rPr>
            <w:noProof/>
            <w:webHidden/>
          </w:rPr>
          <w:t>27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36" w:history="1">
        <w:r w:rsidR="00A427A4" w:rsidRPr="00601E1F">
          <w:rPr>
            <w:rStyle w:val="Hyperlink"/>
            <w:noProof/>
          </w:rPr>
          <w:t>MomsRefusionBetalingForslagOpret</w:t>
        </w:r>
        <w:r w:rsidR="00A427A4">
          <w:rPr>
            <w:noProof/>
            <w:webHidden/>
          </w:rPr>
          <w:tab/>
        </w:r>
        <w:r w:rsidR="00A427A4">
          <w:rPr>
            <w:noProof/>
            <w:webHidden/>
          </w:rPr>
          <w:fldChar w:fldCharType="begin"/>
        </w:r>
        <w:r w:rsidR="00A427A4">
          <w:rPr>
            <w:noProof/>
            <w:webHidden/>
          </w:rPr>
          <w:instrText xml:space="preserve"> PAGEREF _Toc311641236 \h </w:instrText>
        </w:r>
        <w:r w:rsidR="00A427A4">
          <w:rPr>
            <w:noProof/>
            <w:webHidden/>
          </w:rPr>
        </w:r>
        <w:r w:rsidR="00A427A4">
          <w:rPr>
            <w:noProof/>
            <w:webHidden/>
          </w:rPr>
          <w:fldChar w:fldCharType="separate"/>
        </w:r>
        <w:r w:rsidR="00A427A4">
          <w:rPr>
            <w:noProof/>
            <w:webHidden/>
          </w:rPr>
          <w:t>29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37" w:history="1">
        <w:r w:rsidR="00A427A4" w:rsidRPr="00601E1F">
          <w:rPr>
            <w:rStyle w:val="Hyperlink"/>
            <w:noProof/>
          </w:rPr>
          <w:t>MomsRefusionDokumentOpdater</w:t>
        </w:r>
        <w:r w:rsidR="00A427A4">
          <w:rPr>
            <w:noProof/>
            <w:webHidden/>
          </w:rPr>
          <w:tab/>
        </w:r>
        <w:r w:rsidR="00A427A4">
          <w:rPr>
            <w:noProof/>
            <w:webHidden/>
          </w:rPr>
          <w:fldChar w:fldCharType="begin"/>
        </w:r>
        <w:r w:rsidR="00A427A4">
          <w:rPr>
            <w:noProof/>
            <w:webHidden/>
          </w:rPr>
          <w:instrText xml:space="preserve"> PAGEREF _Toc311641237 \h </w:instrText>
        </w:r>
        <w:r w:rsidR="00A427A4">
          <w:rPr>
            <w:noProof/>
            <w:webHidden/>
          </w:rPr>
        </w:r>
        <w:r w:rsidR="00A427A4">
          <w:rPr>
            <w:noProof/>
            <w:webHidden/>
          </w:rPr>
          <w:fldChar w:fldCharType="separate"/>
        </w:r>
        <w:r w:rsidR="00A427A4">
          <w:rPr>
            <w:noProof/>
            <w:webHidden/>
          </w:rPr>
          <w:t>31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38" w:history="1">
        <w:r w:rsidR="00A427A4" w:rsidRPr="00601E1F">
          <w:rPr>
            <w:rStyle w:val="Hyperlink"/>
            <w:noProof/>
          </w:rPr>
          <w:t>MomsRefusionDokumentSamlingHent</w:t>
        </w:r>
        <w:r w:rsidR="00A427A4">
          <w:rPr>
            <w:noProof/>
            <w:webHidden/>
          </w:rPr>
          <w:tab/>
        </w:r>
        <w:r w:rsidR="00A427A4">
          <w:rPr>
            <w:noProof/>
            <w:webHidden/>
          </w:rPr>
          <w:fldChar w:fldCharType="begin"/>
        </w:r>
        <w:r w:rsidR="00A427A4">
          <w:rPr>
            <w:noProof/>
            <w:webHidden/>
          </w:rPr>
          <w:instrText xml:space="preserve"> PAGEREF _Toc311641238 \h </w:instrText>
        </w:r>
        <w:r w:rsidR="00A427A4">
          <w:rPr>
            <w:noProof/>
            <w:webHidden/>
          </w:rPr>
        </w:r>
        <w:r w:rsidR="00A427A4">
          <w:rPr>
            <w:noProof/>
            <w:webHidden/>
          </w:rPr>
          <w:fldChar w:fldCharType="separate"/>
        </w:r>
        <w:r w:rsidR="00A427A4">
          <w:rPr>
            <w:noProof/>
            <w:webHidden/>
          </w:rPr>
          <w:t>33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39" w:history="1">
        <w:r w:rsidR="00A427A4" w:rsidRPr="00601E1F">
          <w:rPr>
            <w:rStyle w:val="Hyperlink"/>
            <w:noProof/>
          </w:rPr>
          <w:t>MomsRefusionEmailSend</w:t>
        </w:r>
        <w:r w:rsidR="00A427A4">
          <w:rPr>
            <w:noProof/>
            <w:webHidden/>
          </w:rPr>
          <w:tab/>
        </w:r>
        <w:r w:rsidR="00A427A4">
          <w:rPr>
            <w:noProof/>
            <w:webHidden/>
          </w:rPr>
          <w:fldChar w:fldCharType="begin"/>
        </w:r>
        <w:r w:rsidR="00A427A4">
          <w:rPr>
            <w:noProof/>
            <w:webHidden/>
          </w:rPr>
          <w:instrText xml:space="preserve"> PAGEREF _Toc311641239 \h </w:instrText>
        </w:r>
        <w:r w:rsidR="00A427A4">
          <w:rPr>
            <w:noProof/>
            <w:webHidden/>
          </w:rPr>
        </w:r>
        <w:r w:rsidR="00A427A4">
          <w:rPr>
            <w:noProof/>
            <w:webHidden/>
          </w:rPr>
          <w:fldChar w:fldCharType="separate"/>
        </w:r>
        <w:r w:rsidR="00A427A4">
          <w:rPr>
            <w:noProof/>
            <w:webHidden/>
          </w:rPr>
          <w:t>35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40" w:history="1">
        <w:r w:rsidR="00A427A4" w:rsidRPr="00601E1F">
          <w:rPr>
            <w:rStyle w:val="Hyperlink"/>
            <w:noProof/>
          </w:rPr>
          <w:t>MomsRefusionGlobalAnsøgningOpdater</w:t>
        </w:r>
        <w:r w:rsidR="00A427A4">
          <w:rPr>
            <w:noProof/>
            <w:webHidden/>
          </w:rPr>
          <w:tab/>
        </w:r>
        <w:r w:rsidR="00A427A4">
          <w:rPr>
            <w:noProof/>
            <w:webHidden/>
          </w:rPr>
          <w:fldChar w:fldCharType="begin"/>
        </w:r>
        <w:r w:rsidR="00A427A4">
          <w:rPr>
            <w:noProof/>
            <w:webHidden/>
          </w:rPr>
          <w:instrText xml:space="preserve"> PAGEREF _Toc311641240 \h </w:instrText>
        </w:r>
        <w:r w:rsidR="00A427A4">
          <w:rPr>
            <w:noProof/>
            <w:webHidden/>
          </w:rPr>
        </w:r>
        <w:r w:rsidR="00A427A4">
          <w:rPr>
            <w:noProof/>
            <w:webHidden/>
          </w:rPr>
          <w:fldChar w:fldCharType="separate"/>
        </w:r>
        <w:r w:rsidR="00A427A4">
          <w:rPr>
            <w:noProof/>
            <w:webHidden/>
          </w:rPr>
          <w:t>37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41" w:history="1">
        <w:r w:rsidR="00A427A4" w:rsidRPr="00601E1F">
          <w:rPr>
            <w:rStyle w:val="Hyperlink"/>
            <w:noProof/>
          </w:rPr>
          <w:t>MomsRefusionGlobalAnsøgningSamlingHent</w:t>
        </w:r>
        <w:r w:rsidR="00A427A4">
          <w:rPr>
            <w:noProof/>
            <w:webHidden/>
          </w:rPr>
          <w:tab/>
        </w:r>
        <w:r w:rsidR="00A427A4">
          <w:rPr>
            <w:noProof/>
            <w:webHidden/>
          </w:rPr>
          <w:fldChar w:fldCharType="begin"/>
        </w:r>
        <w:r w:rsidR="00A427A4">
          <w:rPr>
            <w:noProof/>
            <w:webHidden/>
          </w:rPr>
          <w:instrText xml:space="preserve"> PAGEREF _Toc311641241 \h </w:instrText>
        </w:r>
        <w:r w:rsidR="00A427A4">
          <w:rPr>
            <w:noProof/>
            <w:webHidden/>
          </w:rPr>
        </w:r>
        <w:r w:rsidR="00A427A4">
          <w:rPr>
            <w:noProof/>
            <w:webHidden/>
          </w:rPr>
          <w:fldChar w:fldCharType="separate"/>
        </w:r>
        <w:r w:rsidR="00A427A4">
          <w:rPr>
            <w:noProof/>
            <w:webHidden/>
          </w:rPr>
          <w:t>39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42" w:history="1">
        <w:r w:rsidR="00A427A4" w:rsidRPr="00601E1F">
          <w:rPr>
            <w:rStyle w:val="Hyperlink"/>
            <w:noProof/>
          </w:rPr>
          <w:t>MomsRefusionJournaliseringSøg</w:t>
        </w:r>
        <w:r w:rsidR="00A427A4">
          <w:rPr>
            <w:noProof/>
            <w:webHidden/>
          </w:rPr>
          <w:tab/>
        </w:r>
        <w:r w:rsidR="00A427A4">
          <w:rPr>
            <w:noProof/>
            <w:webHidden/>
          </w:rPr>
          <w:fldChar w:fldCharType="begin"/>
        </w:r>
        <w:r w:rsidR="00A427A4">
          <w:rPr>
            <w:noProof/>
            <w:webHidden/>
          </w:rPr>
          <w:instrText xml:space="preserve"> PAGEREF _Toc311641242 \h </w:instrText>
        </w:r>
        <w:r w:rsidR="00A427A4">
          <w:rPr>
            <w:noProof/>
            <w:webHidden/>
          </w:rPr>
        </w:r>
        <w:r w:rsidR="00A427A4">
          <w:rPr>
            <w:noProof/>
            <w:webHidden/>
          </w:rPr>
          <w:fldChar w:fldCharType="separate"/>
        </w:r>
        <w:r w:rsidR="00A427A4">
          <w:rPr>
            <w:noProof/>
            <w:webHidden/>
          </w:rPr>
          <w:t>41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43" w:history="1">
        <w:r w:rsidR="00A427A4" w:rsidRPr="00601E1F">
          <w:rPr>
            <w:rStyle w:val="Hyperlink"/>
            <w:noProof/>
          </w:rPr>
          <w:t>MomsRefusionKvitteringOpdater</w:t>
        </w:r>
        <w:r w:rsidR="00A427A4">
          <w:rPr>
            <w:noProof/>
            <w:webHidden/>
          </w:rPr>
          <w:tab/>
        </w:r>
        <w:r w:rsidR="00A427A4">
          <w:rPr>
            <w:noProof/>
            <w:webHidden/>
          </w:rPr>
          <w:fldChar w:fldCharType="begin"/>
        </w:r>
        <w:r w:rsidR="00A427A4">
          <w:rPr>
            <w:noProof/>
            <w:webHidden/>
          </w:rPr>
          <w:instrText xml:space="preserve"> PAGEREF _Toc311641243 \h </w:instrText>
        </w:r>
        <w:r w:rsidR="00A427A4">
          <w:rPr>
            <w:noProof/>
            <w:webHidden/>
          </w:rPr>
        </w:r>
        <w:r w:rsidR="00A427A4">
          <w:rPr>
            <w:noProof/>
            <w:webHidden/>
          </w:rPr>
          <w:fldChar w:fldCharType="separate"/>
        </w:r>
        <w:r w:rsidR="00A427A4">
          <w:rPr>
            <w:noProof/>
            <w:webHidden/>
          </w:rPr>
          <w:t>42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44" w:history="1">
        <w:r w:rsidR="00A427A4" w:rsidRPr="00601E1F">
          <w:rPr>
            <w:rStyle w:val="Hyperlink"/>
            <w:noProof/>
          </w:rPr>
          <w:t>MomsRefusionKvitteringSamlingHent</w:t>
        </w:r>
        <w:r w:rsidR="00A427A4">
          <w:rPr>
            <w:noProof/>
            <w:webHidden/>
          </w:rPr>
          <w:tab/>
        </w:r>
        <w:r w:rsidR="00A427A4">
          <w:rPr>
            <w:noProof/>
            <w:webHidden/>
          </w:rPr>
          <w:fldChar w:fldCharType="begin"/>
        </w:r>
        <w:r w:rsidR="00A427A4">
          <w:rPr>
            <w:noProof/>
            <w:webHidden/>
          </w:rPr>
          <w:instrText xml:space="preserve"> PAGEREF _Toc311641244 \h </w:instrText>
        </w:r>
        <w:r w:rsidR="00A427A4">
          <w:rPr>
            <w:noProof/>
            <w:webHidden/>
          </w:rPr>
        </w:r>
        <w:r w:rsidR="00A427A4">
          <w:rPr>
            <w:noProof/>
            <w:webHidden/>
          </w:rPr>
          <w:fldChar w:fldCharType="separate"/>
        </w:r>
        <w:r w:rsidR="00A427A4">
          <w:rPr>
            <w:noProof/>
            <w:webHidden/>
          </w:rPr>
          <w:t>43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45" w:history="1">
        <w:r w:rsidR="00A427A4" w:rsidRPr="00601E1F">
          <w:rPr>
            <w:rStyle w:val="Hyperlink"/>
            <w:noProof/>
          </w:rPr>
          <w:t>MomsRefusionLeverandørRapportHent</w:t>
        </w:r>
        <w:r w:rsidR="00A427A4">
          <w:rPr>
            <w:noProof/>
            <w:webHidden/>
          </w:rPr>
          <w:tab/>
        </w:r>
        <w:r w:rsidR="00A427A4">
          <w:rPr>
            <w:noProof/>
            <w:webHidden/>
          </w:rPr>
          <w:fldChar w:fldCharType="begin"/>
        </w:r>
        <w:r w:rsidR="00A427A4">
          <w:rPr>
            <w:noProof/>
            <w:webHidden/>
          </w:rPr>
          <w:instrText xml:space="preserve"> PAGEREF _Toc311641245 \h </w:instrText>
        </w:r>
        <w:r w:rsidR="00A427A4">
          <w:rPr>
            <w:noProof/>
            <w:webHidden/>
          </w:rPr>
        </w:r>
        <w:r w:rsidR="00A427A4">
          <w:rPr>
            <w:noProof/>
            <w:webHidden/>
          </w:rPr>
          <w:fldChar w:fldCharType="separate"/>
        </w:r>
        <w:r w:rsidR="00A427A4">
          <w:rPr>
            <w:noProof/>
            <w:webHidden/>
          </w:rPr>
          <w:t>45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46" w:history="1">
        <w:r w:rsidR="00A427A4" w:rsidRPr="00601E1F">
          <w:rPr>
            <w:rStyle w:val="Hyperlink"/>
            <w:noProof/>
          </w:rPr>
          <w:t>MomsRefusionNotifikationOpdater</w:t>
        </w:r>
        <w:r w:rsidR="00A427A4">
          <w:rPr>
            <w:noProof/>
            <w:webHidden/>
          </w:rPr>
          <w:tab/>
        </w:r>
        <w:r w:rsidR="00A427A4">
          <w:rPr>
            <w:noProof/>
            <w:webHidden/>
          </w:rPr>
          <w:fldChar w:fldCharType="begin"/>
        </w:r>
        <w:r w:rsidR="00A427A4">
          <w:rPr>
            <w:noProof/>
            <w:webHidden/>
          </w:rPr>
          <w:instrText xml:space="preserve"> PAGEREF _Toc311641246 \h </w:instrText>
        </w:r>
        <w:r w:rsidR="00A427A4">
          <w:rPr>
            <w:noProof/>
            <w:webHidden/>
          </w:rPr>
        </w:r>
        <w:r w:rsidR="00A427A4">
          <w:rPr>
            <w:noProof/>
            <w:webHidden/>
          </w:rPr>
          <w:fldChar w:fldCharType="separate"/>
        </w:r>
        <w:r w:rsidR="00A427A4">
          <w:rPr>
            <w:noProof/>
            <w:webHidden/>
          </w:rPr>
          <w:t>46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47" w:history="1">
        <w:r w:rsidR="00A427A4" w:rsidRPr="00601E1F">
          <w:rPr>
            <w:rStyle w:val="Hyperlink"/>
            <w:noProof/>
          </w:rPr>
          <w:t>MomsRefusionNotifikationSamlingHent</w:t>
        </w:r>
        <w:r w:rsidR="00A427A4">
          <w:rPr>
            <w:noProof/>
            <w:webHidden/>
          </w:rPr>
          <w:tab/>
        </w:r>
        <w:r w:rsidR="00A427A4">
          <w:rPr>
            <w:noProof/>
            <w:webHidden/>
          </w:rPr>
          <w:fldChar w:fldCharType="begin"/>
        </w:r>
        <w:r w:rsidR="00A427A4">
          <w:rPr>
            <w:noProof/>
            <w:webHidden/>
          </w:rPr>
          <w:instrText xml:space="preserve"> PAGEREF _Toc311641247 \h </w:instrText>
        </w:r>
        <w:r w:rsidR="00A427A4">
          <w:rPr>
            <w:noProof/>
            <w:webHidden/>
          </w:rPr>
        </w:r>
        <w:r w:rsidR="00A427A4">
          <w:rPr>
            <w:noProof/>
            <w:webHidden/>
          </w:rPr>
          <w:fldChar w:fldCharType="separate"/>
        </w:r>
        <w:r w:rsidR="00A427A4">
          <w:rPr>
            <w:noProof/>
            <w:webHidden/>
          </w:rPr>
          <w:t>47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48" w:history="1">
        <w:r w:rsidR="00A427A4" w:rsidRPr="00601E1F">
          <w:rPr>
            <w:rStyle w:val="Hyperlink"/>
            <w:noProof/>
          </w:rPr>
          <w:t>MomsRefusionPostListeAnsøgerHent</w:t>
        </w:r>
        <w:r w:rsidR="00A427A4">
          <w:rPr>
            <w:noProof/>
            <w:webHidden/>
          </w:rPr>
          <w:tab/>
        </w:r>
        <w:r w:rsidR="00A427A4">
          <w:rPr>
            <w:noProof/>
            <w:webHidden/>
          </w:rPr>
          <w:fldChar w:fldCharType="begin"/>
        </w:r>
        <w:r w:rsidR="00A427A4">
          <w:rPr>
            <w:noProof/>
            <w:webHidden/>
          </w:rPr>
          <w:instrText xml:space="preserve"> PAGEREF _Toc311641248 \h </w:instrText>
        </w:r>
        <w:r w:rsidR="00A427A4">
          <w:rPr>
            <w:noProof/>
            <w:webHidden/>
          </w:rPr>
        </w:r>
        <w:r w:rsidR="00A427A4">
          <w:rPr>
            <w:noProof/>
            <w:webHidden/>
          </w:rPr>
          <w:fldChar w:fldCharType="separate"/>
        </w:r>
        <w:r w:rsidR="00A427A4">
          <w:rPr>
            <w:noProof/>
            <w:webHidden/>
          </w:rPr>
          <w:t>48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49" w:history="1">
        <w:r w:rsidR="00A427A4" w:rsidRPr="00601E1F">
          <w:rPr>
            <w:rStyle w:val="Hyperlink"/>
            <w:noProof/>
          </w:rPr>
          <w:t>MomsRefusionPostListeHent</w:t>
        </w:r>
        <w:r w:rsidR="00A427A4">
          <w:rPr>
            <w:noProof/>
            <w:webHidden/>
          </w:rPr>
          <w:tab/>
        </w:r>
        <w:r w:rsidR="00A427A4">
          <w:rPr>
            <w:noProof/>
            <w:webHidden/>
          </w:rPr>
          <w:fldChar w:fldCharType="begin"/>
        </w:r>
        <w:r w:rsidR="00A427A4">
          <w:rPr>
            <w:noProof/>
            <w:webHidden/>
          </w:rPr>
          <w:instrText xml:space="preserve"> PAGEREF _Toc311641249 \h </w:instrText>
        </w:r>
        <w:r w:rsidR="00A427A4">
          <w:rPr>
            <w:noProof/>
            <w:webHidden/>
          </w:rPr>
        </w:r>
        <w:r w:rsidR="00A427A4">
          <w:rPr>
            <w:noProof/>
            <w:webHidden/>
          </w:rPr>
          <w:fldChar w:fldCharType="separate"/>
        </w:r>
        <w:r w:rsidR="00A427A4">
          <w:rPr>
            <w:noProof/>
            <w:webHidden/>
          </w:rPr>
          <w:t>49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50" w:history="1">
        <w:r w:rsidR="00A427A4" w:rsidRPr="00601E1F">
          <w:rPr>
            <w:rStyle w:val="Hyperlink"/>
            <w:noProof/>
          </w:rPr>
          <w:t>MomsRefusionProRataSatsAfgørelseOpdater</w:t>
        </w:r>
        <w:r w:rsidR="00A427A4">
          <w:rPr>
            <w:noProof/>
            <w:webHidden/>
          </w:rPr>
          <w:tab/>
        </w:r>
        <w:r w:rsidR="00A427A4">
          <w:rPr>
            <w:noProof/>
            <w:webHidden/>
          </w:rPr>
          <w:fldChar w:fldCharType="begin"/>
        </w:r>
        <w:r w:rsidR="00A427A4">
          <w:rPr>
            <w:noProof/>
            <w:webHidden/>
          </w:rPr>
          <w:instrText xml:space="preserve"> PAGEREF _Toc311641250 \h </w:instrText>
        </w:r>
        <w:r w:rsidR="00A427A4">
          <w:rPr>
            <w:noProof/>
            <w:webHidden/>
          </w:rPr>
        </w:r>
        <w:r w:rsidR="00A427A4">
          <w:rPr>
            <w:noProof/>
            <w:webHidden/>
          </w:rPr>
          <w:fldChar w:fldCharType="separate"/>
        </w:r>
        <w:r w:rsidR="00A427A4">
          <w:rPr>
            <w:noProof/>
            <w:webHidden/>
          </w:rPr>
          <w:t>50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51" w:history="1">
        <w:r w:rsidR="00A427A4" w:rsidRPr="00601E1F">
          <w:rPr>
            <w:rStyle w:val="Hyperlink"/>
            <w:noProof/>
          </w:rPr>
          <w:t>MomsRefusionProRataSatsAfgørelseSamlingHent</w:t>
        </w:r>
        <w:r w:rsidR="00A427A4">
          <w:rPr>
            <w:noProof/>
            <w:webHidden/>
          </w:rPr>
          <w:tab/>
        </w:r>
        <w:r w:rsidR="00A427A4">
          <w:rPr>
            <w:noProof/>
            <w:webHidden/>
          </w:rPr>
          <w:fldChar w:fldCharType="begin"/>
        </w:r>
        <w:r w:rsidR="00A427A4">
          <w:rPr>
            <w:noProof/>
            <w:webHidden/>
          </w:rPr>
          <w:instrText xml:space="preserve"> PAGEREF _Toc311641251 \h </w:instrText>
        </w:r>
        <w:r w:rsidR="00A427A4">
          <w:rPr>
            <w:noProof/>
            <w:webHidden/>
          </w:rPr>
        </w:r>
        <w:r w:rsidR="00A427A4">
          <w:rPr>
            <w:noProof/>
            <w:webHidden/>
          </w:rPr>
          <w:fldChar w:fldCharType="separate"/>
        </w:r>
        <w:r w:rsidR="00A427A4">
          <w:rPr>
            <w:noProof/>
            <w:webHidden/>
          </w:rPr>
          <w:t>51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52" w:history="1">
        <w:r w:rsidR="00A427A4" w:rsidRPr="00601E1F">
          <w:rPr>
            <w:rStyle w:val="Hyperlink"/>
            <w:noProof/>
          </w:rPr>
          <w:t>MomsRefusionProRataSatsKorrektionOpdater</w:t>
        </w:r>
        <w:r w:rsidR="00A427A4">
          <w:rPr>
            <w:noProof/>
            <w:webHidden/>
          </w:rPr>
          <w:tab/>
        </w:r>
        <w:r w:rsidR="00A427A4">
          <w:rPr>
            <w:noProof/>
            <w:webHidden/>
          </w:rPr>
          <w:fldChar w:fldCharType="begin"/>
        </w:r>
        <w:r w:rsidR="00A427A4">
          <w:rPr>
            <w:noProof/>
            <w:webHidden/>
          </w:rPr>
          <w:instrText xml:space="preserve"> PAGEREF _Toc311641252 \h </w:instrText>
        </w:r>
        <w:r w:rsidR="00A427A4">
          <w:rPr>
            <w:noProof/>
            <w:webHidden/>
          </w:rPr>
        </w:r>
        <w:r w:rsidR="00A427A4">
          <w:rPr>
            <w:noProof/>
            <w:webHidden/>
          </w:rPr>
          <w:fldChar w:fldCharType="separate"/>
        </w:r>
        <w:r w:rsidR="00A427A4">
          <w:rPr>
            <w:noProof/>
            <w:webHidden/>
          </w:rPr>
          <w:t>52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53" w:history="1">
        <w:r w:rsidR="00A427A4" w:rsidRPr="00601E1F">
          <w:rPr>
            <w:rStyle w:val="Hyperlink"/>
            <w:noProof/>
          </w:rPr>
          <w:t>MomsRefusionProRataSatsKorrektionSamlingHent</w:t>
        </w:r>
        <w:r w:rsidR="00A427A4">
          <w:rPr>
            <w:noProof/>
            <w:webHidden/>
          </w:rPr>
          <w:tab/>
        </w:r>
        <w:r w:rsidR="00A427A4">
          <w:rPr>
            <w:noProof/>
            <w:webHidden/>
          </w:rPr>
          <w:fldChar w:fldCharType="begin"/>
        </w:r>
        <w:r w:rsidR="00A427A4">
          <w:rPr>
            <w:noProof/>
            <w:webHidden/>
          </w:rPr>
          <w:instrText xml:space="preserve"> PAGEREF _Toc311641253 \h </w:instrText>
        </w:r>
        <w:r w:rsidR="00A427A4">
          <w:rPr>
            <w:noProof/>
            <w:webHidden/>
          </w:rPr>
        </w:r>
        <w:r w:rsidR="00A427A4">
          <w:rPr>
            <w:noProof/>
            <w:webHidden/>
          </w:rPr>
          <w:fldChar w:fldCharType="separate"/>
        </w:r>
        <w:r w:rsidR="00A427A4">
          <w:rPr>
            <w:noProof/>
            <w:webHidden/>
          </w:rPr>
          <w:t>54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54" w:history="1">
        <w:r w:rsidR="00A427A4" w:rsidRPr="00601E1F">
          <w:rPr>
            <w:rStyle w:val="Hyperlink"/>
            <w:noProof/>
          </w:rPr>
          <w:t>MomsRefusionSagAktOversigtHent</w:t>
        </w:r>
        <w:r w:rsidR="00A427A4">
          <w:rPr>
            <w:noProof/>
            <w:webHidden/>
          </w:rPr>
          <w:tab/>
        </w:r>
        <w:r w:rsidR="00A427A4">
          <w:rPr>
            <w:noProof/>
            <w:webHidden/>
          </w:rPr>
          <w:fldChar w:fldCharType="begin"/>
        </w:r>
        <w:r w:rsidR="00A427A4">
          <w:rPr>
            <w:noProof/>
            <w:webHidden/>
          </w:rPr>
          <w:instrText xml:space="preserve"> PAGEREF _Toc311641254 \h </w:instrText>
        </w:r>
        <w:r w:rsidR="00A427A4">
          <w:rPr>
            <w:noProof/>
            <w:webHidden/>
          </w:rPr>
        </w:r>
        <w:r w:rsidR="00A427A4">
          <w:rPr>
            <w:noProof/>
            <w:webHidden/>
          </w:rPr>
          <w:fldChar w:fldCharType="separate"/>
        </w:r>
        <w:r w:rsidR="00A427A4">
          <w:rPr>
            <w:noProof/>
            <w:webHidden/>
          </w:rPr>
          <w:t>56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55" w:history="1">
        <w:r w:rsidR="00A427A4" w:rsidRPr="00601E1F">
          <w:rPr>
            <w:rStyle w:val="Hyperlink"/>
            <w:noProof/>
          </w:rPr>
          <w:t>MomsRefusionSagBemærkningOpdater</w:t>
        </w:r>
        <w:r w:rsidR="00A427A4">
          <w:rPr>
            <w:noProof/>
            <w:webHidden/>
          </w:rPr>
          <w:tab/>
        </w:r>
        <w:r w:rsidR="00A427A4">
          <w:rPr>
            <w:noProof/>
            <w:webHidden/>
          </w:rPr>
          <w:fldChar w:fldCharType="begin"/>
        </w:r>
        <w:r w:rsidR="00A427A4">
          <w:rPr>
            <w:noProof/>
            <w:webHidden/>
          </w:rPr>
          <w:instrText xml:space="preserve"> PAGEREF _Toc311641255 \h </w:instrText>
        </w:r>
        <w:r w:rsidR="00A427A4">
          <w:rPr>
            <w:noProof/>
            <w:webHidden/>
          </w:rPr>
        </w:r>
        <w:r w:rsidR="00A427A4">
          <w:rPr>
            <w:noProof/>
            <w:webHidden/>
          </w:rPr>
          <w:fldChar w:fldCharType="separate"/>
        </w:r>
        <w:r w:rsidR="00A427A4">
          <w:rPr>
            <w:noProof/>
            <w:webHidden/>
          </w:rPr>
          <w:t>57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56" w:history="1">
        <w:r w:rsidR="00A427A4" w:rsidRPr="00601E1F">
          <w:rPr>
            <w:rStyle w:val="Hyperlink"/>
            <w:noProof/>
          </w:rPr>
          <w:t>MomsRefusionSagBemærkningSamlingHent</w:t>
        </w:r>
        <w:r w:rsidR="00A427A4">
          <w:rPr>
            <w:noProof/>
            <w:webHidden/>
          </w:rPr>
          <w:tab/>
        </w:r>
        <w:r w:rsidR="00A427A4">
          <w:rPr>
            <w:noProof/>
            <w:webHidden/>
          </w:rPr>
          <w:fldChar w:fldCharType="begin"/>
        </w:r>
        <w:r w:rsidR="00A427A4">
          <w:rPr>
            <w:noProof/>
            <w:webHidden/>
          </w:rPr>
          <w:instrText xml:space="preserve"> PAGEREF _Toc311641256 \h </w:instrText>
        </w:r>
        <w:r w:rsidR="00A427A4">
          <w:rPr>
            <w:noProof/>
            <w:webHidden/>
          </w:rPr>
        </w:r>
        <w:r w:rsidR="00A427A4">
          <w:rPr>
            <w:noProof/>
            <w:webHidden/>
          </w:rPr>
          <w:fldChar w:fldCharType="separate"/>
        </w:r>
        <w:r w:rsidR="00A427A4">
          <w:rPr>
            <w:noProof/>
            <w:webHidden/>
          </w:rPr>
          <w:t>58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57" w:history="1">
        <w:r w:rsidR="00A427A4" w:rsidRPr="00601E1F">
          <w:rPr>
            <w:rStyle w:val="Hyperlink"/>
            <w:noProof/>
          </w:rPr>
          <w:t>MomsRefusionSagOversigtHent</w:t>
        </w:r>
        <w:r w:rsidR="00A427A4">
          <w:rPr>
            <w:noProof/>
            <w:webHidden/>
          </w:rPr>
          <w:tab/>
        </w:r>
        <w:r w:rsidR="00A427A4">
          <w:rPr>
            <w:noProof/>
            <w:webHidden/>
          </w:rPr>
          <w:fldChar w:fldCharType="begin"/>
        </w:r>
        <w:r w:rsidR="00A427A4">
          <w:rPr>
            <w:noProof/>
            <w:webHidden/>
          </w:rPr>
          <w:instrText xml:space="preserve"> PAGEREF _Toc311641257 \h </w:instrText>
        </w:r>
        <w:r w:rsidR="00A427A4">
          <w:rPr>
            <w:noProof/>
            <w:webHidden/>
          </w:rPr>
        </w:r>
        <w:r w:rsidR="00A427A4">
          <w:rPr>
            <w:noProof/>
            <w:webHidden/>
          </w:rPr>
          <w:fldChar w:fldCharType="separate"/>
        </w:r>
        <w:r w:rsidR="00A427A4">
          <w:rPr>
            <w:noProof/>
            <w:webHidden/>
          </w:rPr>
          <w:t>59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58" w:history="1">
        <w:r w:rsidR="00A427A4" w:rsidRPr="00601E1F">
          <w:rPr>
            <w:rStyle w:val="Hyperlink"/>
            <w:noProof/>
          </w:rPr>
          <w:t>MomsRefusionStatistikHent</w:t>
        </w:r>
        <w:r w:rsidR="00A427A4">
          <w:rPr>
            <w:noProof/>
            <w:webHidden/>
          </w:rPr>
          <w:tab/>
        </w:r>
        <w:r w:rsidR="00A427A4">
          <w:rPr>
            <w:noProof/>
            <w:webHidden/>
          </w:rPr>
          <w:fldChar w:fldCharType="begin"/>
        </w:r>
        <w:r w:rsidR="00A427A4">
          <w:rPr>
            <w:noProof/>
            <w:webHidden/>
          </w:rPr>
          <w:instrText xml:space="preserve"> PAGEREF _Toc311641258 \h </w:instrText>
        </w:r>
        <w:r w:rsidR="00A427A4">
          <w:rPr>
            <w:noProof/>
            <w:webHidden/>
          </w:rPr>
        </w:r>
        <w:r w:rsidR="00A427A4">
          <w:rPr>
            <w:noProof/>
            <w:webHidden/>
          </w:rPr>
          <w:fldChar w:fldCharType="separate"/>
        </w:r>
        <w:r w:rsidR="00A427A4">
          <w:rPr>
            <w:noProof/>
            <w:webHidden/>
          </w:rPr>
          <w:t>60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59" w:history="1">
        <w:r w:rsidR="00A427A4" w:rsidRPr="00601E1F">
          <w:rPr>
            <w:rStyle w:val="Hyperlink"/>
            <w:noProof/>
          </w:rPr>
          <w:t>MomsRefusionSystemAdministrationOpdater</w:t>
        </w:r>
        <w:r w:rsidR="00A427A4">
          <w:rPr>
            <w:noProof/>
            <w:webHidden/>
          </w:rPr>
          <w:tab/>
        </w:r>
        <w:r w:rsidR="00A427A4">
          <w:rPr>
            <w:noProof/>
            <w:webHidden/>
          </w:rPr>
          <w:fldChar w:fldCharType="begin"/>
        </w:r>
        <w:r w:rsidR="00A427A4">
          <w:rPr>
            <w:noProof/>
            <w:webHidden/>
          </w:rPr>
          <w:instrText xml:space="preserve"> PAGEREF _Toc311641259 \h </w:instrText>
        </w:r>
        <w:r w:rsidR="00A427A4">
          <w:rPr>
            <w:noProof/>
            <w:webHidden/>
          </w:rPr>
        </w:r>
        <w:r w:rsidR="00A427A4">
          <w:rPr>
            <w:noProof/>
            <w:webHidden/>
          </w:rPr>
          <w:fldChar w:fldCharType="separate"/>
        </w:r>
        <w:r w:rsidR="00A427A4">
          <w:rPr>
            <w:noProof/>
            <w:webHidden/>
          </w:rPr>
          <w:t>62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60" w:history="1">
        <w:r w:rsidR="00A427A4" w:rsidRPr="00601E1F">
          <w:rPr>
            <w:rStyle w:val="Hyperlink"/>
            <w:noProof/>
          </w:rPr>
          <w:t>MomsRefusionSystemAdministrationSamlingHent</w:t>
        </w:r>
        <w:r w:rsidR="00A427A4">
          <w:rPr>
            <w:noProof/>
            <w:webHidden/>
          </w:rPr>
          <w:tab/>
        </w:r>
        <w:r w:rsidR="00A427A4">
          <w:rPr>
            <w:noProof/>
            <w:webHidden/>
          </w:rPr>
          <w:fldChar w:fldCharType="begin"/>
        </w:r>
        <w:r w:rsidR="00A427A4">
          <w:rPr>
            <w:noProof/>
            <w:webHidden/>
          </w:rPr>
          <w:instrText xml:space="preserve"> PAGEREF _Toc311641260 \h </w:instrText>
        </w:r>
        <w:r w:rsidR="00A427A4">
          <w:rPr>
            <w:noProof/>
            <w:webHidden/>
          </w:rPr>
        </w:r>
        <w:r w:rsidR="00A427A4">
          <w:rPr>
            <w:noProof/>
            <w:webHidden/>
          </w:rPr>
          <w:fldChar w:fldCharType="separate"/>
        </w:r>
        <w:r w:rsidR="00A427A4">
          <w:rPr>
            <w:noProof/>
            <w:webHidden/>
          </w:rPr>
          <w:t>63</w:t>
        </w:r>
        <w:r w:rsidR="00A427A4">
          <w:rPr>
            <w:noProof/>
            <w:webHidden/>
          </w:rPr>
          <w:fldChar w:fldCharType="end"/>
        </w:r>
      </w:hyperlink>
    </w:p>
    <w:p w:rsidR="00A427A4" w:rsidRDefault="00CC499F" w:rsidP="00A427A4">
      <w:pPr>
        <w:pStyle w:val="TOC1"/>
        <w:tabs>
          <w:tab w:val="right" w:leader="dot" w:pos="10195"/>
        </w:tabs>
        <w:rPr>
          <w:rFonts w:asciiTheme="minorHAnsi" w:eastAsiaTheme="minorEastAsia" w:hAnsiTheme="minorHAnsi" w:cstheme="minorBidi"/>
          <w:b w:val="0"/>
          <w:noProof/>
          <w:sz w:val="22"/>
          <w:szCs w:val="22"/>
        </w:rPr>
      </w:pPr>
      <w:hyperlink w:anchor="_Toc311641261" w:history="1">
        <w:r w:rsidR="00A427A4" w:rsidRPr="00601E1F">
          <w:rPr>
            <w:rStyle w:val="Hyperlink"/>
            <w:noProof/>
          </w:rPr>
          <w:t>Fælles datastrukturer</w:t>
        </w:r>
        <w:r w:rsidR="00A427A4">
          <w:rPr>
            <w:noProof/>
            <w:webHidden/>
          </w:rPr>
          <w:tab/>
        </w:r>
        <w:r w:rsidR="00A427A4">
          <w:rPr>
            <w:noProof/>
            <w:webHidden/>
          </w:rPr>
          <w:fldChar w:fldCharType="begin"/>
        </w:r>
        <w:r w:rsidR="00A427A4">
          <w:rPr>
            <w:noProof/>
            <w:webHidden/>
          </w:rPr>
          <w:instrText xml:space="preserve"> PAGEREF _Toc311641261 \h </w:instrText>
        </w:r>
        <w:r w:rsidR="00A427A4">
          <w:rPr>
            <w:noProof/>
            <w:webHidden/>
          </w:rPr>
        </w:r>
        <w:r w:rsidR="00A427A4">
          <w:rPr>
            <w:noProof/>
            <w:webHidden/>
          </w:rPr>
          <w:fldChar w:fldCharType="separate"/>
        </w:r>
        <w:r w:rsidR="00A427A4">
          <w:rPr>
            <w:noProof/>
            <w:webHidden/>
          </w:rPr>
          <w:t>64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62" w:history="1">
        <w:r w:rsidR="00A427A4" w:rsidRPr="00601E1F">
          <w:rPr>
            <w:rStyle w:val="Hyperlink"/>
            <w:noProof/>
          </w:rPr>
          <w:t>MomsRefusionAfgørelseAfslagÅrsagStruktur</w:t>
        </w:r>
        <w:r w:rsidR="00A427A4">
          <w:rPr>
            <w:noProof/>
            <w:webHidden/>
          </w:rPr>
          <w:tab/>
        </w:r>
        <w:r w:rsidR="00A427A4">
          <w:rPr>
            <w:noProof/>
            <w:webHidden/>
          </w:rPr>
          <w:fldChar w:fldCharType="begin"/>
        </w:r>
        <w:r w:rsidR="00A427A4">
          <w:rPr>
            <w:noProof/>
            <w:webHidden/>
          </w:rPr>
          <w:instrText xml:space="preserve"> PAGEREF _Toc311641262 \h </w:instrText>
        </w:r>
        <w:r w:rsidR="00A427A4">
          <w:rPr>
            <w:noProof/>
            <w:webHidden/>
          </w:rPr>
        </w:r>
        <w:r w:rsidR="00A427A4">
          <w:rPr>
            <w:noProof/>
            <w:webHidden/>
          </w:rPr>
          <w:fldChar w:fldCharType="separate"/>
        </w:r>
        <w:r w:rsidR="00A427A4">
          <w:rPr>
            <w:noProof/>
            <w:webHidden/>
          </w:rPr>
          <w:t>64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63" w:history="1">
        <w:r w:rsidR="00A427A4" w:rsidRPr="00601E1F">
          <w:rPr>
            <w:rStyle w:val="Hyperlink"/>
            <w:noProof/>
          </w:rPr>
          <w:t>MomsRefusionAfgørelseNummerStruktur</w:t>
        </w:r>
        <w:r w:rsidR="00A427A4">
          <w:rPr>
            <w:noProof/>
            <w:webHidden/>
          </w:rPr>
          <w:tab/>
        </w:r>
        <w:r w:rsidR="00A427A4">
          <w:rPr>
            <w:noProof/>
            <w:webHidden/>
          </w:rPr>
          <w:fldChar w:fldCharType="begin"/>
        </w:r>
        <w:r w:rsidR="00A427A4">
          <w:rPr>
            <w:noProof/>
            <w:webHidden/>
          </w:rPr>
          <w:instrText xml:space="preserve"> PAGEREF _Toc311641263 \h </w:instrText>
        </w:r>
        <w:r w:rsidR="00A427A4">
          <w:rPr>
            <w:noProof/>
            <w:webHidden/>
          </w:rPr>
        </w:r>
        <w:r w:rsidR="00A427A4">
          <w:rPr>
            <w:noProof/>
            <w:webHidden/>
          </w:rPr>
          <w:fldChar w:fldCharType="separate"/>
        </w:r>
        <w:r w:rsidR="00A427A4">
          <w:rPr>
            <w:noProof/>
            <w:webHidden/>
          </w:rPr>
          <w:t>64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64" w:history="1">
        <w:r w:rsidR="00A427A4" w:rsidRPr="00601E1F">
          <w:rPr>
            <w:rStyle w:val="Hyperlink"/>
            <w:noProof/>
          </w:rPr>
          <w:t>MomsRefusionAfgørelseNummerVersionDatoStruktur</w:t>
        </w:r>
        <w:r w:rsidR="00A427A4">
          <w:rPr>
            <w:noProof/>
            <w:webHidden/>
          </w:rPr>
          <w:tab/>
        </w:r>
        <w:r w:rsidR="00A427A4">
          <w:rPr>
            <w:noProof/>
            <w:webHidden/>
          </w:rPr>
          <w:fldChar w:fldCharType="begin"/>
        </w:r>
        <w:r w:rsidR="00A427A4">
          <w:rPr>
            <w:noProof/>
            <w:webHidden/>
          </w:rPr>
          <w:instrText xml:space="preserve"> PAGEREF _Toc311641264 \h </w:instrText>
        </w:r>
        <w:r w:rsidR="00A427A4">
          <w:rPr>
            <w:noProof/>
            <w:webHidden/>
          </w:rPr>
        </w:r>
        <w:r w:rsidR="00A427A4">
          <w:rPr>
            <w:noProof/>
            <w:webHidden/>
          </w:rPr>
          <w:fldChar w:fldCharType="separate"/>
        </w:r>
        <w:r w:rsidR="00A427A4">
          <w:rPr>
            <w:noProof/>
            <w:webHidden/>
          </w:rPr>
          <w:t>64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65" w:history="1">
        <w:r w:rsidR="00A427A4" w:rsidRPr="00601E1F">
          <w:rPr>
            <w:rStyle w:val="Hyperlink"/>
            <w:noProof/>
          </w:rPr>
          <w:t>MomsRefusionAfgørelseStruktur</w:t>
        </w:r>
        <w:r w:rsidR="00A427A4">
          <w:rPr>
            <w:noProof/>
            <w:webHidden/>
          </w:rPr>
          <w:tab/>
        </w:r>
        <w:r w:rsidR="00A427A4">
          <w:rPr>
            <w:noProof/>
            <w:webHidden/>
          </w:rPr>
          <w:fldChar w:fldCharType="begin"/>
        </w:r>
        <w:r w:rsidR="00A427A4">
          <w:rPr>
            <w:noProof/>
            <w:webHidden/>
          </w:rPr>
          <w:instrText xml:space="preserve"> PAGEREF _Toc311641265 \h </w:instrText>
        </w:r>
        <w:r w:rsidR="00A427A4">
          <w:rPr>
            <w:noProof/>
            <w:webHidden/>
          </w:rPr>
        </w:r>
        <w:r w:rsidR="00A427A4">
          <w:rPr>
            <w:noProof/>
            <w:webHidden/>
          </w:rPr>
          <w:fldChar w:fldCharType="separate"/>
        </w:r>
        <w:r w:rsidR="00A427A4">
          <w:rPr>
            <w:noProof/>
            <w:webHidden/>
          </w:rPr>
          <w:t>64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66" w:history="1">
        <w:r w:rsidR="00A427A4" w:rsidRPr="00601E1F">
          <w:rPr>
            <w:rStyle w:val="Hyperlink"/>
            <w:noProof/>
          </w:rPr>
          <w:t>MomsRefusionAktørStruktur</w:t>
        </w:r>
        <w:r w:rsidR="00A427A4">
          <w:rPr>
            <w:noProof/>
            <w:webHidden/>
          </w:rPr>
          <w:tab/>
        </w:r>
        <w:r w:rsidR="00A427A4">
          <w:rPr>
            <w:noProof/>
            <w:webHidden/>
          </w:rPr>
          <w:fldChar w:fldCharType="begin"/>
        </w:r>
        <w:r w:rsidR="00A427A4">
          <w:rPr>
            <w:noProof/>
            <w:webHidden/>
          </w:rPr>
          <w:instrText xml:space="preserve"> PAGEREF _Toc311641266 \h </w:instrText>
        </w:r>
        <w:r w:rsidR="00A427A4">
          <w:rPr>
            <w:noProof/>
            <w:webHidden/>
          </w:rPr>
        </w:r>
        <w:r w:rsidR="00A427A4">
          <w:rPr>
            <w:noProof/>
            <w:webHidden/>
          </w:rPr>
          <w:fldChar w:fldCharType="separate"/>
        </w:r>
        <w:r w:rsidR="00A427A4">
          <w:rPr>
            <w:noProof/>
            <w:webHidden/>
          </w:rPr>
          <w:t>65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67" w:history="1">
        <w:r w:rsidR="00A427A4" w:rsidRPr="00601E1F">
          <w:rPr>
            <w:rStyle w:val="Hyperlink"/>
            <w:noProof/>
          </w:rPr>
          <w:t>MomsRefusionAktørSøgekriterieStruktur</w:t>
        </w:r>
        <w:r w:rsidR="00A427A4">
          <w:rPr>
            <w:noProof/>
            <w:webHidden/>
          </w:rPr>
          <w:tab/>
        </w:r>
        <w:r w:rsidR="00A427A4">
          <w:rPr>
            <w:noProof/>
            <w:webHidden/>
          </w:rPr>
          <w:fldChar w:fldCharType="begin"/>
        </w:r>
        <w:r w:rsidR="00A427A4">
          <w:rPr>
            <w:noProof/>
            <w:webHidden/>
          </w:rPr>
          <w:instrText xml:space="preserve"> PAGEREF _Toc311641267 \h </w:instrText>
        </w:r>
        <w:r w:rsidR="00A427A4">
          <w:rPr>
            <w:noProof/>
            <w:webHidden/>
          </w:rPr>
        </w:r>
        <w:r w:rsidR="00A427A4">
          <w:rPr>
            <w:noProof/>
            <w:webHidden/>
          </w:rPr>
          <w:fldChar w:fldCharType="separate"/>
        </w:r>
        <w:r w:rsidR="00A427A4">
          <w:rPr>
            <w:noProof/>
            <w:webHidden/>
          </w:rPr>
          <w:t>65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68" w:history="1">
        <w:r w:rsidR="00A427A4" w:rsidRPr="00601E1F">
          <w:rPr>
            <w:rStyle w:val="Hyperlink"/>
            <w:noProof/>
          </w:rPr>
          <w:t>MomsRefusionAnsøgningDataStruktur</w:t>
        </w:r>
        <w:r w:rsidR="00A427A4">
          <w:rPr>
            <w:noProof/>
            <w:webHidden/>
          </w:rPr>
          <w:tab/>
        </w:r>
        <w:r w:rsidR="00A427A4">
          <w:rPr>
            <w:noProof/>
            <w:webHidden/>
          </w:rPr>
          <w:fldChar w:fldCharType="begin"/>
        </w:r>
        <w:r w:rsidR="00A427A4">
          <w:rPr>
            <w:noProof/>
            <w:webHidden/>
          </w:rPr>
          <w:instrText xml:space="preserve"> PAGEREF _Toc311641268 \h </w:instrText>
        </w:r>
        <w:r w:rsidR="00A427A4">
          <w:rPr>
            <w:noProof/>
            <w:webHidden/>
          </w:rPr>
        </w:r>
        <w:r w:rsidR="00A427A4">
          <w:rPr>
            <w:noProof/>
            <w:webHidden/>
          </w:rPr>
          <w:fldChar w:fldCharType="separate"/>
        </w:r>
        <w:r w:rsidR="00A427A4">
          <w:rPr>
            <w:noProof/>
            <w:webHidden/>
          </w:rPr>
          <w:t>65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69" w:history="1">
        <w:r w:rsidR="00A427A4" w:rsidRPr="00601E1F">
          <w:rPr>
            <w:rStyle w:val="Hyperlink"/>
            <w:noProof/>
          </w:rPr>
          <w:t>MomsRefusionAnsøgningIndstillingStruktur</w:t>
        </w:r>
        <w:r w:rsidR="00A427A4">
          <w:rPr>
            <w:noProof/>
            <w:webHidden/>
          </w:rPr>
          <w:tab/>
        </w:r>
        <w:r w:rsidR="00A427A4">
          <w:rPr>
            <w:noProof/>
            <w:webHidden/>
          </w:rPr>
          <w:fldChar w:fldCharType="begin"/>
        </w:r>
        <w:r w:rsidR="00A427A4">
          <w:rPr>
            <w:noProof/>
            <w:webHidden/>
          </w:rPr>
          <w:instrText xml:space="preserve"> PAGEREF _Toc311641269 \h </w:instrText>
        </w:r>
        <w:r w:rsidR="00A427A4">
          <w:rPr>
            <w:noProof/>
            <w:webHidden/>
          </w:rPr>
        </w:r>
        <w:r w:rsidR="00A427A4">
          <w:rPr>
            <w:noProof/>
            <w:webHidden/>
          </w:rPr>
          <w:fldChar w:fldCharType="separate"/>
        </w:r>
        <w:r w:rsidR="00A427A4">
          <w:rPr>
            <w:noProof/>
            <w:webHidden/>
          </w:rPr>
          <w:t>66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70" w:history="1">
        <w:r w:rsidR="00A427A4" w:rsidRPr="00601E1F">
          <w:rPr>
            <w:rStyle w:val="Hyperlink"/>
            <w:noProof/>
          </w:rPr>
          <w:t>MomsRefusionAnsøgningKvitteringStruktur</w:t>
        </w:r>
        <w:r w:rsidR="00A427A4">
          <w:rPr>
            <w:noProof/>
            <w:webHidden/>
          </w:rPr>
          <w:tab/>
        </w:r>
        <w:r w:rsidR="00A427A4">
          <w:rPr>
            <w:noProof/>
            <w:webHidden/>
          </w:rPr>
          <w:fldChar w:fldCharType="begin"/>
        </w:r>
        <w:r w:rsidR="00A427A4">
          <w:rPr>
            <w:noProof/>
            <w:webHidden/>
          </w:rPr>
          <w:instrText xml:space="preserve"> PAGEREF _Toc311641270 \h </w:instrText>
        </w:r>
        <w:r w:rsidR="00A427A4">
          <w:rPr>
            <w:noProof/>
            <w:webHidden/>
          </w:rPr>
        </w:r>
        <w:r w:rsidR="00A427A4">
          <w:rPr>
            <w:noProof/>
            <w:webHidden/>
          </w:rPr>
          <w:fldChar w:fldCharType="separate"/>
        </w:r>
        <w:r w:rsidR="00A427A4">
          <w:rPr>
            <w:noProof/>
            <w:webHidden/>
          </w:rPr>
          <w:t>67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71" w:history="1">
        <w:r w:rsidR="00A427A4" w:rsidRPr="00601E1F">
          <w:rPr>
            <w:rStyle w:val="Hyperlink"/>
            <w:noProof/>
          </w:rPr>
          <w:t>MomsRefusionAnsøgningOpdaterOutputStruktur</w:t>
        </w:r>
        <w:r w:rsidR="00A427A4">
          <w:rPr>
            <w:noProof/>
            <w:webHidden/>
          </w:rPr>
          <w:tab/>
        </w:r>
        <w:r w:rsidR="00A427A4">
          <w:rPr>
            <w:noProof/>
            <w:webHidden/>
          </w:rPr>
          <w:fldChar w:fldCharType="begin"/>
        </w:r>
        <w:r w:rsidR="00A427A4">
          <w:rPr>
            <w:noProof/>
            <w:webHidden/>
          </w:rPr>
          <w:instrText xml:space="preserve"> PAGEREF _Toc311641271 \h </w:instrText>
        </w:r>
        <w:r w:rsidR="00A427A4">
          <w:rPr>
            <w:noProof/>
            <w:webHidden/>
          </w:rPr>
        </w:r>
        <w:r w:rsidR="00A427A4">
          <w:rPr>
            <w:noProof/>
            <w:webHidden/>
          </w:rPr>
          <w:fldChar w:fldCharType="separate"/>
        </w:r>
        <w:r w:rsidR="00A427A4">
          <w:rPr>
            <w:noProof/>
            <w:webHidden/>
          </w:rPr>
          <w:t>67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72" w:history="1">
        <w:r w:rsidR="00A427A4" w:rsidRPr="00601E1F">
          <w:rPr>
            <w:rStyle w:val="Hyperlink"/>
            <w:noProof/>
          </w:rPr>
          <w:t>MomsRefusionAnsøgningStamDataStruktur</w:t>
        </w:r>
        <w:r w:rsidR="00A427A4">
          <w:rPr>
            <w:noProof/>
            <w:webHidden/>
          </w:rPr>
          <w:tab/>
        </w:r>
        <w:r w:rsidR="00A427A4">
          <w:rPr>
            <w:noProof/>
            <w:webHidden/>
          </w:rPr>
          <w:fldChar w:fldCharType="begin"/>
        </w:r>
        <w:r w:rsidR="00A427A4">
          <w:rPr>
            <w:noProof/>
            <w:webHidden/>
          </w:rPr>
          <w:instrText xml:space="preserve"> PAGEREF _Toc311641272 \h </w:instrText>
        </w:r>
        <w:r w:rsidR="00A427A4">
          <w:rPr>
            <w:noProof/>
            <w:webHidden/>
          </w:rPr>
        </w:r>
        <w:r w:rsidR="00A427A4">
          <w:rPr>
            <w:noProof/>
            <w:webHidden/>
          </w:rPr>
          <w:fldChar w:fldCharType="separate"/>
        </w:r>
        <w:r w:rsidR="00A427A4">
          <w:rPr>
            <w:noProof/>
            <w:webHidden/>
          </w:rPr>
          <w:t>68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73" w:history="1">
        <w:r w:rsidR="00A427A4" w:rsidRPr="00601E1F">
          <w:rPr>
            <w:rStyle w:val="Hyperlink"/>
            <w:noProof/>
          </w:rPr>
          <w:t>MomsRefusionAnsøgningStruktur</w:t>
        </w:r>
        <w:r w:rsidR="00A427A4">
          <w:rPr>
            <w:noProof/>
            <w:webHidden/>
          </w:rPr>
          <w:tab/>
        </w:r>
        <w:r w:rsidR="00A427A4">
          <w:rPr>
            <w:noProof/>
            <w:webHidden/>
          </w:rPr>
          <w:fldChar w:fldCharType="begin"/>
        </w:r>
        <w:r w:rsidR="00A427A4">
          <w:rPr>
            <w:noProof/>
            <w:webHidden/>
          </w:rPr>
          <w:instrText xml:space="preserve"> PAGEREF _Toc311641273 \h </w:instrText>
        </w:r>
        <w:r w:rsidR="00A427A4">
          <w:rPr>
            <w:noProof/>
            <w:webHidden/>
          </w:rPr>
        </w:r>
        <w:r w:rsidR="00A427A4">
          <w:rPr>
            <w:noProof/>
            <w:webHidden/>
          </w:rPr>
          <w:fldChar w:fldCharType="separate"/>
        </w:r>
        <w:r w:rsidR="00A427A4">
          <w:rPr>
            <w:noProof/>
            <w:webHidden/>
          </w:rPr>
          <w:t>68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74" w:history="1">
        <w:r w:rsidR="00A427A4" w:rsidRPr="00601E1F">
          <w:rPr>
            <w:rStyle w:val="Hyperlink"/>
            <w:noProof/>
          </w:rPr>
          <w:t>MomsRefusionAnsøgningVersionNummerStruktur</w:t>
        </w:r>
        <w:r w:rsidR="00A427A4">
          <w:rPr>
            <w:noProof/>
            <w:webHidden/>
          </w:rPr>
          <w:tab/>
        </w:r>
        <w:r w:rsidR="00A427A4">
          <w:rPr>
            <w:noProof/>
            <w:webHidden/>
          </w:rPr>
          <w:fldChar w:fldCharType="begin"/>
        </w:r>
        <w:r w:rsidR="00A427A4">
          <w:rPr>
            <w:noProof/>
            <w:webHidden/>
          </w:rPr>
          <w:instrText xml:space="preserve"> PAGEREF _Toc311641274 \h </w:instrText>
        </w:r>
        <w:r w:rsidR="00A427A4">
          <w:rPr>
            <w:noProof/>
            <w:webHidden/>
          </w:rPr>
        </w:r>
        <w:r w:rsidR="00A427A4">
          <w:rPr>
            <w:noProof/>
            <w:webHidden/>
          </w:rPr>
          <w:fldChar w:fldCharType="separate"/>
        </w:r>
        <w:r w:rsidR="00A427A4">
          <w:rPr>
            <w:noProof/>
            <w:webHidden/>
          </w:rPr>
          <w:t>69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75" w:history="1">
        <w:r w:rsidR="00A427A4" w:rsidRPr="00601E1F">
          <w:rPr>
            <w:rStyle w:val="Hyperlink"/>
            <w:noProof/>
          </w:rPr>
          <w:t>MomsRefusionBankkontoDetaljeStruktur</w:t>
        </w:r>
        <w:r w:rsidR="00A427A4">
          <w:rPr>
            <w:noProof/>
            <w:webHidden/>
          </w:rPr>
          <w:tab/>
        </w:r>
        <w:r w:rsidR="00A427A4">
          <w:rPr>
            <w:noProof/>
            <w:webHidden/>
          </w:rPr>
          <w:fldChar w:fldCharType="begin"/>
        </w:r>
        <w:r w:rsidR="00A427A4">
          <w:rPr>
            <w:noProof/>
            <w:webHidden/>
          </w:rPr>
          <w:instrText xml:space="preserve"> PAGEREF _Toc311641275 \h </w:instrText>
        </w:r>
        <w:r w:rsidR="00A427A4">
          <w:rPr>
            <w:noProof/>
            <w:webHidden/>
          </w:rPr>
        </w:r>
        <w:r w:rsidR="00A427A4">
          <w:rPr>
            <w:noProof/>
            <w:webHidden/>
          </w:rPr>
          <w:fldChar w:fldCharType="separate"/>
        </w:r>
        <w:r w:rsidR="00A427A4">
          <w:rPr>
            <w:noProof/>
            <w:webHidden/>
          </w:rPr>
          <w:t>69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76" w:history="1">
        <w:r w:rsidR="00A427A4" w:rsidRPr="00601E1F">
          <w:rPr>
            <w:rStyle w:val="Hyperlink"/>
            <w:noProof/>
          </w:rPr>
          <w:t>MomsRefusionBankkontoStruktur</w:t>
        </w:r>
        <w:r w:rsidR="00A427A4">
          <w:rPr>
            <w:noProof/>
            <w:webHidden/>
          </w:rPr>
          <w:tab/>
        </w:r>
        <w:r w:rsidR="00A427A4">
          <w:rPr>
            <w:noProof/>
            <w:webHidden/>
          </w:rPr>
          <w:fldChar w:fldCharType="begin"/>
        </w:r>
        <w:r w:rsidR="00A427A4">
          <w:rPr>
            <w:noProof/>
            <w:webHidden/>
          </w:rPr>
          <w:instrText xml:space="preserve"> PAGEREF _Toc311641276 \h </w:instrText>
        </w:r>
        <w:r w:rsidR="00A427A4">
          <w:rPr>
            <w:noProof/>
            <w:webHidden/>
          </w:rPr>
        </w:r>
        <w:r w:rsidR="00A427A4">
          <w:rPr>
            <w:noProof/>
            <w:webHidden/>
          </w:rPr>
          <w:fldChar w:fldCharType="separate"/>
        </w:r>
        <w:r w:rsidR="00A427A4">
          <w:rPr>
            <w:noProof/>
            <w:webHidden/>
          </w:rPr>
          <w:t>70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77" w:history="1">
        <w:r w:rsidR="00A427A4" w:rsidRPr="00601E1F">
          <w:rPr>
            <w:rStyle w:val="Hyperlink"/>
            <w:noProof/>
          </w:rPr>
          <w:t>MomsRefusionBeløbStruktur</w:t>
        </w:r>
        <w:r w:rsidR="00A427A4">
          <w:rPr>
            <w:noProof/>
            <w:webHidden/>
          </w:rPr>
          <w:tab/>
        </w:r>
        <w:r w:rsidR="00A427A4">
          <w:rPr>
            <w:noProof/>
            <w:webHidden/>
          </w:rPr>
          <w:fldChar w:fldCharType="begin"/>
        </w:r>
        <w:r w:rsidR="00A427A4">
          <w:rPr>
            <w:noProof/>
            <w:webHidden/>
          </w:rPr>
          <w:instrText xml:space="preserve"> PAGEREF _Toc311641277 \h </w:instrText>
        </w:r>
        <w:r w:rsidR="00A427A4">
          <w:rPr>
            <w:noProof/>
            <w:webHidden/>
          </w:rPr>
        </w:r>
        <w:r w:rsidR="00A427A4">
          <w:rPr>
            <w:noProof/>
            <w:webHidden/>
          </w:rPr>
          <w:fldChar w:fldCharType="separate"/>
        </w:r>
        <w:r w:rsidR="00A427A4">
          <w:rPr>
            <w:noProof/>
            <w:webHidden/>
          </w:rPr>
          <w:t>70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78" w:history="1">
        <w:r w:rsidR="00A427A4" w:rsidRPr="00601E1F">
          <w:rPr>
            <w:rStyle w:val="Hyperlink"/>
            <w:noProof/>
          </w:rPr>
          <w:t>MomsRefusionDokumentStruktur</w:t>
        </w:r>
        <w:r w:rsidR="00A427A4">
          <w:rPr>
            <w:noProof/>
            <w:webHidden/>
          </w:rPr>
          <w:tab/>
        </w:r>
        <w:r w:rsidR="00A427A4">
          <w:rPr>
            <w:noProof/>
            <w:webHidden/>
          </w:rPr>
          <w:fldChar w:fldCharType="begin"/>
        </w:r>
        <w:r w:rsidR="00A427A4">
          <w:rPr>
            <w:noProof/>
            <w:webHidden/>
          </w:rPr>
          <w:instrText xml:space="preserve"> PAGEREF _Toc311641278 \h </w:instrText>
        </w:r>
        <w:r w:rsidR="00A427A4">
          <w:rPr>
            <w:noProof/>
            <w:webHidden/>
          </w:rPr>
        </w:r>
        <w:r w:rsidR="00A427A4">
          <w:rPr>
            <w:noProof/>
            <w:webHidden/>
          </w:rPr>
          <w:fldChar w:fldCharType="separate"/>
        </w:r>
        <w:r w:rsidR="00A427A4">
          <w:rPr>
            <w:noProof/>
            <w:webHidden/>
          </w:rPr>
          <w:t>70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79" w:history="1">
        <w:r w:rsidR="00A427A4" w:rsidRPr="00601E1F">
          <w:rPr>
            <w:rStyle w:val="Hyperlink"/>
            <w:noProof/>
          </w:rPr>
          <w:t>MomsRefusionEUBeskedStruktur</w:t>
        </w:r>
        <w:r w:rsidR="00A427A4">
          <w:rPr>
            <w:noProof/>
            <w:webHidden/>
          </w:rPr>
          <w:tab/>
        </w:r>
        <w:r w:rsidR="00A427A4">
          <w:rPr>
            <w:noProof/>
            <w:webHidden/>
          </w:rPr>
          <w:fldChar w:fldCharType="begin"/>
        </w:r>
        <w:r w:rsidR="00A427A4">
          <w:rPr>
            <w:noProof/>
            <w:webHidden/>
          </w:rPr>
          <w:instrText xml:space="preserve"> PAGEREF _Toc311641279 \h </w:instrText>
        </w:r>
        <w:r w:rsidR="00A427A4">
          <w:rPr>
            <w:noProof/>
            <w:webHidden/>
          </w:rPr>
        </w:r>
        <w:r w:rsidR="00A427A4">
          <w:rPr>
            <w:noProof/>
            <w:webHidden/>
          </w:rPr>
          <w:fldChar w:fldCharType="separate"/>
        </w:r>
        <w:r w:rsidR="00A427A4">
          <w:rPr>
            <w:noProof/>
            <w:webHidden/>
          </w:rPr>
          <w:t>71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80" w:history="1">
        <w:r w:rsidR="00A427A4" w:rsidRPr="00601E1F">
          <w:rPr>
            <w:rStyle w:val="Hyperlink"/>
            <w:noProof/>
          </w:rPr>
          <w:t>MomsRefusionErhvervsAktivitetValgStruktur</w:t>
        </w:r>
        <w:r w:rsidR="00A427A4">
          <w:rPr>
            <w:noProof/>
            <w:webHidden/>
          </w:rPr>
          <w:tab/>
        </w:r>
        <w:r w:rsidR="00A427A4">
          <w:rPr>
            <w:noProof/>
            <w:webHidden/>
          </w:rPr>
          <w:fldChar w:fldCharType="begin"/>
        </w:r>
        <w:r w:rsidR="00A427A4">
          <w:rPr>
            <w:noProof/>
            <w:webHidden/>
          </w:rPr>
          <w:instrText xml:space="preserve"> PAGEREF _Toc311641280 \h </w:instrText>
        </w:r>
        <w:r w:rsidR="00A427A4">
          <w:rPr>
            <w:noProof/>
            <w:webHidden/>
          </w:rPr>
        </w:r>
        <w:r w:rsidR="00A427A4">
          <w:rPr>
            <w:noProof/>
            <w:webHidden/>
          </w:rPr>
          <w:fldChar w:fldCharType="separate"/>
        </w:r>
        <w:r w:rsidR="00A427A4">
          <w:rPr>
            <w:noProof/>
            <w:webHidden/>
          </w:rPr>
          <w:t>71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81" w:history="1">
        <w:r w:rsidR="00A427A4" w:rsidRPr="00601E1F">
          <w:rPr>
            <w:rStyle w:val="Hyperlink"/>
            <w:noProof/>
          </w:rPr>
          <w:t>MomsRefusionKontaktOplysningStruktur</w:t>
        </w:r>
        <w:r w:rsidR="00A427A4">
          <w:rPr>
            <w:noProof/>
            <w:webHidden/>
          </w:rPr>
          <w:tab/>
        </w:r>
        <w:r w:rsidR="00A427A4">
          <w:rPr>
            <w:noProof/>
            <w:webHidden/>
          </w:rPr>
          <w:fldChar w:fldCharType="begin"/>
        </w:r>
        <w:r w:rsidR="00A427A4">
          <w:rPr>
            <w:noProof/>
            <w:webHidden/>
          </w:rPr>
          <w:instrText xml:space="preserve"> PAGEREF _Toc311641281 \h </w:instrText>
        </w:r>
        <w:r w:rsidR="00A427A4">
          <w:rPr>
            <w:noProof/>
            <w:webHidden/>
          </w:rPr>
        </w:r>
        <w:r w:rsidR="00A427A4">
          <w:rPr>
            <w:noProof/>
            <w:webHidden/>
          </w:rPr>
          <w:fldChar w:fldCharType="separate"/>
        </w:r>
        <w:r w:rsidR="00A427A4">
          <w:rPr>
            <w:noProof/>
            <w:webHidden/>
          </w:rPr>
          <w:t>72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82" w:history="1">
        <w:r w:rsidR="00A427A4" w:rsidRPr="00601E1F">
          <w:rPr>
            <w:rStyle w:val="Hyperlink"/>
            <w:noProof/>
          </w:rPr>
          <w:t>MomsRefusionKundeIdentifikationDetaljeStruktur</w:t>
        </w:r>
        <w:r w:rsidR="00A427A4">
          <w:rPr>
            <w:noProof/>
            <w:webHidden/>
          </w:rPr>
          <w:tab/>
        </w:r>
        <w:r w:rsidR="00A427A4">
          <w:rPr>
            <w:noProof/>
            <w:webHidden/>
          </w:rPr>
          <w:fldChar w:fldCharType="begin"/>
        </w:r>
        <w:r w:rsidR="00A427A4">
          <w:rPr>
            <w:noProof/>
            <w:webHidden/>
          </w:rPr>
          <w:instrText xml:space="preserve"> PAGEREF _Toc311641282 \h </w:instrText>
        </w:r>
        <w:r w:rsidR="00A427A4">
          <w:rPr>
            <w:noProof/>
            <w:webHidden/>
          </w:rPr>
        </w:r>
        <w:r w:rsidR="00A427A4">
          <w:rPr>
            <w:noProof/>
            <w:webHidden/>
          </w:rPr>
          <w:fldChar w:fldCharType="separate"/>
        </w:r>
        <w:r w:rsidR="00A427A4">
          <w:rPr>
            <w:noProof/>
            <w:webHidden/>
          </w:rPr>
          <w:t>72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83" w:history="1">
        <w:r w:rsidR="00A427A4" w:rsidRPr="00601E1F">
          <w:rPr>
            <w:rStyle w:val="Hyperlink"/>
            <w:noProof/>
          </w:rPr>
          <w:t>MomsRefusionKundeRepræsentantStruktur</w:t>
        </w:r>
        <w:r w:rsidR="00A427A4">
          <w:rPr>
            <w:noProof/>
            <w:webHidden/>
          </w:rPr>
          <w:tab/>
        </w:r>
        <w:r w:rsidR="00A427A4">
          <w:rPr>
            <w:noProof/>
            <w:webHidden/>
          </w:rPr>
          <w:fldChar w:fldCharType="begin"/>
        </w:r>
        <w:r w:rsidR="00A427A4">
          <w:rPr>
            <w:noProof/>
            <w:webHidden/>
          </w:rPr>
          <w:instrText xml:space="preserve"> PAGEREF _Toc311641283 \h </w:instrText>
        </w:r>
        <w:r w:rsidR="00A427A4">
          <w:rPr>
            <w:noProof/>
            <w:webHidden/>
          </w:rPr>
        </w:r>
        <w:r w:rsidR="00A427A4">
          <w:rPr>
            <w:noProof/>
            <w:webHidden/>
          </w:rPr>
          <w:fldChar w:fldCharType="separate"/>
        </w:r>
        <w:r w:rsidR="00A427A4">
          <w:rPr>
            <w:noProof/>
            <w:webHidden/>
          </w:rPr>
          <w:t>72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84" w:history="1">
        <w:r w:rsidR="00A427A4" w:rsidRPr="00601E1F">
          <w:rPr>
            <w:rStyle w:val="Hyperlink"/>
            <w:noProof/>
          </w:rPr>
          <w:t>MomsRefusionKundeStruktur</w:t>
        </w:r>
        <w:r w:rsidR="00A427A4">
          <w:rPr>
            <w:noProof/>
            <w:webHidden/>
          </w:rPr>
          <w:tab/>
        </w:r>
        <w:r w:rsidR="00A427A4">
          <w:rPr>
            <w:noProof/>
            <w:webHidden/>
          </w:rPr>
          <w:fldChar w:fldCharType="begin"/>
        </w:r>
        <w:r w:rsidR="00A427A4">
          <w:rPr>
            <w:noProof/>
            <w:webHidden/>
          </w:rPr>
          <w:instrText xml:space="preserve"> PAGEREF _Toc311641284 \h </w:instrText>
        </w:r>
        <w:r w:rsidR="00A427A4">
          <w:rPr>
            <w:noProof/>
            <w:webHidden/>
          </w:rPr>
        </w:r>
        <w:r w:rsidR="00A427A4">
          <w:rPr>
            <w:noProof/>
            <w:webHidden/>
          </w:rPr>
          <w:fldChar w:fldCharType="separate"/>
        </w:r>
        <w:r w:rsidR="00A427A4">
          <w:rPr>
            <w:noProof/>
            <w:webHidden/>
          </w:rPr>
          <w:t>72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85" w:history="1">
        <w:r w:rsidR="00A427A4" w:rsidRPr="00601E1F">
          <w:rPr>
            <w:rStyle w:val="Hyperlink"/>
            <w:noProof/>
          </w:rPr>
          <w:t>MomsRefusionLandKodeStruktur</w:t>
        </w:r>
        <w:r w:rsidR="00A427A4">
          <w:rPr>
            <w:noProof/>
            <w:webHidden/>
          </w:rPr>
          <w:tab/>
        </w:r>
        <w:r w:rsidR="00A427A4">
          <w:rPr>
            <w:noProof/>
            <w:webHidden/>
          </w:rPr>
          <w:fldChar w:fldCharType="begin"/>
        </w:r>
        <w:r w:rsidR="00A427A4">
          <w:rPr>
            <w:noProof/>
            <w:webHidden/>
          </w:rPr>
          <w:instrText xml:space="preserve"> PAGEREF _Toc311641285 \h </w:instrText>
        </w:r>
        <w:r w:rsidR="00A427A4">
          <w:rPr>
            <w:noProof/>
            <w:webHidden/>
          </w:rPr>
        </w:r>
        <w:r w:rsidR="00A427A4">
          <w:rPr>
            <w:noProof/>
            <w:webHidden/>
          </w:rPr>
          <w:fldChar w:fldCharType="separate"/>
        </w:r>
        <w:r w:rsidR="00A427A4">
          <w:rPr>
            <w:noProof/>
            <w:webHidden/>
          </w:rPr>
          <w:t>73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86" w:history="1">
        <w:r w:rsidR="00A427A4" w:rsidRPr="00601E1F">
          <w:rPr>
            <w:rStyle w:val="Hyperlink"/>
            <w:noProof/>
          </w:rPr>
          <w:t>MomsRefusionLeverandørStruktur</w:t>
        </w:r>
        <w:r w:rsidR="00A427A4">
          <w:rPr>
            <w:noProof/>
            <w:webHidden/>
          </w:rPr>
          <w:tab/>
        </w:r>
        <w:r w:rsidR="00A427A4">
          <w:rPr>
            <w:noProof/>
            <w:webHidden/>
          </w:rPr>
          <w:fldChar w:fldCharType="begin"/>
        </w:r>
        <w:r w:rsidR="00A427A4">
          <w:rPr>
            <w:noProof/>
            <w:webHidden/>
          </w:rPr>
          <w:instrText xml:space="preserve"> PAGEREF _Toc311641286 \h </w:instrText>
        </w:r>
        <w:r w:rsidR="00A427A4">
          <w:rPr>
            <w:noProof/>
            <w:webHidden/>
          </w:rPr>
        </w:r>
        <w:r w:rsidR="00A427A4">
          <w:rPr>
            <w:noProof/>
            <w:webHidden/>
          </w:rPr>
          <w:fldChar w:fldCharType="separate"/>
        </w:r>
        <w:r w:rsidR="00A427A4">
          <w:rPr>
            <w:noProof/>
            <w:webHidden/>
          </w:rPr>
          <w:t>73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87" w:history="1">
        <w:r w:rsidR="00A427A4" w:rsidRPr="00601E1F">
          <w:rPr>
            <w:rStyle w:val="Hyperlink"/>
            <w:noProof/>
          </w:rPr>
          <w:t>MomsRefusionMedarbejderDetaljeStruktur</w:t>
        </w:r>
        <w:r w:rsidR="00A427A4">
          <w:rPr>
            <w:noProof/>
            <w:webHidden/>
          </w:rPr>
          <w:tab/>
        </w:r>
        <w:r w:rsidR="00A427A4">
          <w:rPr>
            <w:noProof/>
            <w:webHidden/>
          </w:rPr>
          <w:fldChar w:fldCharType="begin"/>
        </w:r>
        <w:r w:rsidR="00A427A4">
          <w:rPr>
            <w:noProof/>
            <w:webHidden/>
          </w:rPr>
          <w:instrText xml:space="preserve"> PAGEREF _Toc311641287 \h </w:instrText>
        </w:r>
        <w:r w:rsidR="00A427A4">
          <w:rPr>
            <w:noProof/>
            <w:webHidden/>
          </w:rPr>
        </w:r>
        <w:r w:rsidR="00A427A4">
          <w:rPr>
            <w:noProof/>
            <w:webHidden/>
          </w:rPr>
          <w:fldChar w:fldCharType="separate"/>
        </w:r>
        <w:r w:rsidR="00A427A4">
          <w:rPr>
            <w:noProof/>
            <w:webHidden/>
          </w:rPr>
          <w:t>73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88" w:history="1">
        <w:r w:rsidR="00A427A4" w:rsidRPr="00601E1F">
          <w:rPr>
            <w:rStyle w:val="Hyperlink"/>
            <w:noProof/>
          </w:rPr>
          <w:t>MomsRefusionMomsRegistreringsAttestStruktur</w:t>
        </w:r>
        <w:r w:rsidR="00A427A4">
          <w:rPr>
            <w:noProof/>
            <w:webHidden/>
          </w:rPr>
          <w:tab/>
        </w:r>
        <w:r w:rsidR="00A427A4">
          <w:rPr>
            <w:noProof/>
            <w:webHidden/>
          </w:rPr>
          <w:fldChar w:fldCharType="begin"/>
        </w:r>
        <w:r w:rsidR="00A427A4">
          <w:rPr>
            <w:noProof/>
            <w:webHidden/>
          </w:rPr>
          <w:instrText xml:space="preserve"> PAGEREF _Toc311641288 \h </w:instrText>
        </w:r>
        <w:r w:rsidR="00A427A4">
          <w:rPr>
            <w:noProof/>
            <w:webHidden/>
          </w:rPr>
        </w:r>
        <w:r w:rsidR="00A427A4">
          <w:rPr>
            <w:noProof/>
            <w:webHidden/>
          </w:rPr>
          <w:fldChar w:fldCharType="separate"/>
        </w:r>
        <w:r w:rsidR="00A427A4">
          <w:rPr>
            <w:noProof/>
            <w:webHidden/>
          </w:rPr>
          <w:t>73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89" w:history="1">
        <w:r w:rsidR="00A427A4" w:rsidRPr="00601E1F">
          <w:rPr>
            <w:rStyle w:val="Hyperlink"/>
            <w:noProof/>
          </w:rPr>
          <w:t>MomsRefusionNotifikationKvitteringStruktur</w:t>
        </w:r>
        <w:r w:rsidR="00A427A4">
          <w:rPr>
            <w:noProof/>
            <w:webHidden/>
          </w:rPr>
          <w:tab/>
        </w:r>
        <w:r w:rsidR="00A427A4">
          <w:rPr>
            <w:noProof/>
            <w:webHidden/>
          </w:rPr>
          <w:fldChar w:fldCharType="begin"/>
        </w:r>
        <w:r w:rsidR="00A427A4">
          <w:rPr>
            <w:noProof/>
            <w:webHidden/>
          </w:rPr>
          <w:instrText xml:space="preserve"> PAGEREF _Toc311641289 \h </w:instrText>
        </w:r>
        <w:r w:rsidR="00A427A4">
          <w:rPr>
            <w:noProof/>
            <w:webHidden/>
          </w:rPr>
        </w:r>
        <w:r w:rsidR="00A427A4">
          <w:rPr>
            <w:noProof/>
            <w:webHidden/>
          </w:rPr>
          <w:fldChar w:fldCharType="separate"/>
        </w:r>
        <w:r w:rsidR="00A427A4">
          <w:rPr>
            <w:noProof/>
            <w:webHidden/>
          </w:rPr>
          <w:t>73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90" w:history="1">
        <w:r w:rsidR="00A427A4" w:rsidRPr="00601E1F">
          <w:rPr>
            <w:rStyle w:val="Hyperlink"/>
            <w:noProof/>
          </w:rPr>
          <w:t>MomsRefusionNotifikationStruktur</w:t>
        </w:r>
        <w:r w:rsidR="00A427A4">
          <w:rPr>
            <w:noProof/>
            <w:webHidden/>
          </w:rPr>
          <w:tab/>
        </w:r>
        <w:r w:rsidR="00A427A4">
          <w:rPr>
            <w:noProof/>
            <w:webHidden/>
          </w:rPr>
          <w:fldChar w:fldCharType="begin"/>
        </w:r>
        <w:r w:rsidR="00A427A4">
          <w:rPr>
            <w:noProof/>
            <w:webHidden/>
          </w:rPr>
          <w:instrText xml:space="preserve"> PAGEREF _Toc311641290 \h </w:instrText>
        </w:r>
        <w:r w:rsidR="00A427A4">
          <w:rPr>
            <w:noProof/>
            <w:webHidden/>
          </w:rPr>
        </w:r>
        <w:r w:rsidR="00A427A4">
          <w:rPr>
            <w:noProof/>
            <w:webHidden/>
          </w:rPr>
          <w:fldChar w:fldCharType="separate"/>
        </w:r>
        <w:r w:rsidR="00A427A4">
          <w:rPr>
            <w:noProof/>
            <w:webHidden/>
          </w:rPr>
          <w:t>74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91" w:history="1">
        <w:r w:rsidR="00A427A4" w:rsidRPr="00601E1F">
          <w:rPr>
            <w:rStyle w:val="Hyperlink"/>
            <w:noProof/>
          </w:rPr>
          <w:t>MomsRefusionPosteringStruktur</w:t>
        </w:r>
        <w:r w:rsidR="00A427A4">
          <w:rPr>
            <w:noProof/>
            <w:webHidden/>
          </w:rPr>
          <w:tab/>
        </w:r>
        <w:r w:rsidR="00A427A4">
          <w:rPr>
            <w:noProof/>
            <w:webHidden/>
          </w:rPr>
          <w:fldChar w:fldCharType="begin"/>
        </w:r>
        <w:r w:rsidR="00A427A4">
          <w:rPr>
            <w:noProof/>
            <w:webHidden/>
          </w:rPr>
          <w:instrText xml:space="preserve"> PAGEREF _Toc311641291 \h </w:instrText>
        </w:r>
        <w:r w:rsidR="00A427A4">
          <w:rPr>
            <w:noProof/>
            <w:webHidden/>
          </w:rPr>
        </w:r>
        <w:r w:rsidR="00A427A4">
          <w:rPr>
            <w:noProof/>
            <w:webHidden/>
          </w:rPr>
          <w:fldChar w:fldCharType="separate"/>
        </w:r>
        <w:r w:rsidR="00A427A4">
          <w:rPr>
            <w:noProof/>
            <w:webHidden/>
          </w:rPr>
          <w:t>74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92" w:history="1">
        <w:r w:rsidR="00A427A4" w:rsidRPr="00601E1F">
          <w:rPr>
            <w:rStyle w:val="Hyperlink"/>
            <w:noProof/>
          </w:rPr>
          <w:t>MomsRefusionProRataSatsAfgørelseStruktur</w:t>
        </w:r>
        <w:r w:rsidR="00A427A4">
          <w:rPr>
            <w:noProof/>
            <w:webHidden/>
          </w:rPr>
          <w:tab/>
        </w:r>
        <w:r w:rsidR="00A427A4">
          <w:rPr>
            <w:noProof/>
            <w:webHidden/>
          </w:rPr>
          <w:fldChar w:fldCharType="begin"/>
        </w:r>
        <w:r w:rsidR="00A427A4">
          <w:rPr>
            <w:noProof/>
            <w:webHidden/>
          </w:rPr>
          <w:instrText xml:space="preserve"> PAGEREF _Toc311641292 \h </w:instrText>
        </w:r>
        <w:r w:rsidR="00A427A4">
          <w:rPr>
            <w:noProof/>
            <w:webHidden/>
          </w:rPr>
        </w:r>
        <w:r w:rsidR="00A427A4">
          <w:rPr>
            <w:noProof/>
            <w:webHidden/>
          </w:rPr>
          <w:fldChar w:fldCharType="separate"/>
        </w:r>
        <w:r w:rsidR="00A427A4">
          <w:rPr>
            <w:noProof/>
            <w:webHidden/>
          </w:rPr>
          <w:t>74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93" w:history="1">
        <w:r w:rsidR="00A427A4" w:rsidRPr="00601E1F">
          <w:rPr>
            <w:rStyle w:val="Hyperlink"/>
            <w:noProof/>
          </w:rPr>
          <w:t>MomsRefusionProRataSatsKorrektionKvitteringStruktur</w:t>
        </w:r>
        <w:r w:rsidR="00A427A4">
          <w:rPr>
            <w:noProof/>
            <w:webHidden/>
          </w:rPr>
          <w:tab/>
        </w:r>
        <w:r w:rsidR="00A427A4">
          <w:rPr>
            <w:noProof/>
            <w:webHidden/>
          </w:rPr>
          <w:fldChar w:fldCharType="begin"/>
        </w:r>
        <w:r w:rsidR="00A427A4">
          <w:rPr>
            <w:noProof/>
            <w:webHidden/>
          </w:rPr>
          <w:instrText xml:space="preserve"> PAGEREF _Toc311641293 \h </w:instrText>
        </w:r>
        <w:r w:rsidR="00A427A4">
          <w:rPr>
            <w:noProof/>
            <w:webHidden/>
          </w:rPr>
        </w:r>
        <w:r w:rsidR="00A427A4">
          <w:rPr>
            <w:noProof/>
            <w:webHidden/>
          </w:rPr>
          <w:fldChar w:fldCharType="separate"/>
        </w:r>
        <w:r w:rsidR="00A427A4">
          <w:rPr>
            <w:noProof/>
            <w:webHidden/>
          </w:rPr>
          <w:t>75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94" w:history="1">
        <w:r w:rsidR="00A427A4" w:rsidRPr="00601E1F">
          <w:rPr>
            <w:rStyle w:val="Hyperlink"/>
            <w:noProof/>
          </w:rPr>
          <w:t>MomsRefusionProRataSatsKorrektionStruktur</w:t>
        </w:r>
        <w:r w:rsidR="00A427A4">
          <w:rPr>
            <w:noProof/>
            <w:webHidden/>
          </w:rPr>
          <w:tab/>
        </w:r>
        <w:r w:rsidR="00A427A4">
          <w:rPr>
            <w:noProof/>
            <w:webHidden/>
          </w:rPr>
          <w:fldChar w:fldCharType="begin"/>
        </w:r>
        <w:r w:rsidR="00A427A4">
          <w:rPr>
            <w:noProof/>
            <w:webHidden/>
          </w:rPr>
          <w:instrText xml:space="preserve"> PAGEREF _Toc311641294 \h </w:instrText>
        </w:r>
        <w:r w:rsidR="00A427A4">
          <w:rPr>
            <w:noProof/>
            <w:webHidden/>
          </w:rPr>
        </w:r>
        <w:r w:rsidR="00A427A4">
          <w:rPr>
            <w:noProof/>
            <w:webHidden/>
          </w:rPr>
          <w:fldChar w:fldCharType="separate"/>
        </w:r>
        <w:r w:rsidR="00A427A4">
          <w:rPr>
            <w:noProof/>
            <w:webHidden/>
          </w:rPr>
          <w:t>75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95" w:history="1">
        <w:r w:rsidR="00A427A4" w:rsidRPr="00601E1F">
          <w:rPr>
            <w:rStyle w:val="Hyperlink"/>
            <w:noProof/>
          </w:rPr>
          <w:t>MomsRefusionRisikoVurderingStruktur</w:t>
        </w:r>
        <w:r w:rsidR="00A427A4">
          <w:rPr>
            <w:noProof/>
            <w:webHidden/>
          </w:rPr>
          <w:tab/>
        </w:r>
        <w:r w:rsidR="00A427A4">
          <w:rPr>
            <w:noProof/>
            <w:webHidden/>
          </w:rPr>
          <w:fldChar w:fldCharType="begin"/>
        </w:r>
        <w:r w:rsidR="00A427A4">
          <w:rPr>
            <w:noProof/>
            <w:webHidden/>
          </w:rPr>
          <w:instrText xml:space="preserve"> PAGEREF _Toc311641295 \h </w:instrText>
        </w:r>
        <w:r w:rsidR="00A427A4">
          <w:rPr>
            <w:noProof/>
            <w:webHidden/>
          </w:rPr>
        </w:r>
        <w:r w:rsidR="00A427A4">
          <w:rPr>
            <w:noProof/>
            <w:webHidden/>
          </w:rPr>
          <w:fldChar w:fldCharType="separate"/>
        </w:r>
        <w:r w:rsidR="00A427A4">
          <w:rPr>
            <w:noProof/>
            <w:webHidden/>
          </w:rPr>
          <w:t>75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96" w:history="1">
        <w:r w:rsidR="00A427A4" w:rsidRPr="00601E1F">
          <w:rPr>
            <w:rStyle w:val="Hyperlink"/>
            <w:noProof/>
          </w:rPr>
          <w:t>MomsRefusionSagBemærkningStruktur</w:t>
        </w:r>
        <w:r w:rsidR="00A427A4">
          <w:rPr>
            <w:noProof/>
            <w:webHidden/>
          </w:rPr>
          <w:tab/>
        </w:r>
        <w:r w:rsidR="00A427A4">
          <w:rPr>
            <w:noProof/>
            <w:webHidden/>
          </w:rPr>
          <w:fldChar w:fldCharType="begin"/>
        </w:r>
        <w:r w:rsidR="00A427A4">
          <w:rPr>
            <w:noProof/>
            <w:webHidden/>
          </w:rPr>
          <w:instrText xml:space="preserve"> PAGEREF _Toc311641296 \h </w:instrText>
        </w:r>
        <w:r w:rsidR="00A427A4">
          <w:rPr>
            <w:noProof/>
            <w:webHidden/>
          </w:rPr>
        </w:r>
        <w:r w:rsidR="00A427A4">
          <w:rPr>
            <w:noProof/>
            <w:webHidden/>
          </w:rPr>
          <w:fldChar w:fldCharType="separate"/>
        </w:r>
        <w:r w:rsidR="00A427A4">
          <w:rPr>
            <w:noProof/>
            <w:webHidden/>
          </w:rPr>
          <w:t>75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97" w:history="1">
        <w:r w:rsidR="00A427A4" w:rsidRPr="00601E1F">
          <w:rPr>
            <w:rStyle w:val="Hyperlink"/>
            <w:noProof/>
          </w:rPr>
          <w:t>MomsRefusionStatusUdbetalingDatoStruktur</w:t>
        </w:r>
        <w:r w:rsidR="00A427A4">
          <w:rPr>
            <w:noProof/>
            <w:webHidden/>
          </w:rPr>
          <w:tab/>
        </w:r>
        <w:r w:rsidR="00A427A4">
          <w:rPr>
            <w:noProof/>
            <w:webHidden/>
          </w:rPr>
          <w:fldChar w:fldCharType="begin"/>
        </w:r>
        <w:r w:rsidR="00A427A4">
          <w:rPr>
            <w:noProof/>
            <w:webHidden/>
          </w:rPr>
          <w:instrText xml:space="preserve"> PAGEREF _Toc311641297 \h </w:instrText>
        </w:r>
        <w:r w:rsidR="00A427A4">
          <w:rPr>
            <w:noProof/>
            <w:webHidden/>
          </w:rPr>
        </w:r>
        <w:r w:rsidR="00A427A4">
          <w:rPr>
            <w:noProof/>
            <w:webHidden/>
          </w:rPr>
          <w:fldChar w:fldCharType="separate"/>
        </w:r>
        <w:r w:rsidR="00A427A4">
          <w:rPr>
            <w:noProof/>
            <w:webHidden/>
          </w:rPr>
          <w:t>75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98" w:history="1">
        <w:r w:rsidR="00A427A4" w:rsidRPr="00601E1F">
          <w:rPr>
            <w:rStyle w:val="Hyperlink"/>
            <w:noProof/>
          </w:rPr>
          <w:t>MomsRefusionSystemAdministrationStruktur</w:t>
        </w:r>
        <w:r w:rsidR="00A427A4">
          <w:rPr>
            <w:noProof/>
            <w:webHidden/>
          </w:rPr>
          <w:tab/>
        </w:r>
        <w:r w:rsidR="00A427A4">
          <w:rPr>
            <w:noProof/>
            <w:webHidden/>
          </w:rPr>
          <w:fldChar w:fldCharType="begin"/>
        </w:r>
        <w:r w:rsidR="00A427A4">
          <w:rPr>
            <w:noProof/>
            <w:webHidden/>
          </w:rPr>
          <w:instrText xml:space="preserve"> PAGEREF _Toc311641298 \h </w:instrText>
        </w:r>
        <w:r w:rsidR="00A427A4">
          <w:rPr>
            <w:noProof/>
            <w:webHidden/>
          </w:rPr>
        </w:r>
        <w:r w:rsidR="00A427A4">
          <w:rPr>
            <w:noProof/>
            <w:webHidden/>
          </w:rPr>
          <w:fldChar w:fldCharType="separate"/>
        </w:r>
        <w:r w:rsidR="00A427A4">
          <w:rPr>
            <w:noProof/>
            <w:webHidden/>
          </w:rPr>
          <w:t>75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299" w:history="1">
        <w:r w:rsidR="00A427A4" w:rsidRPr="00601E1F">
          <w:rPr>
            <w:rStyle w:val="Hyperlink"/>
            <w:noProof/>
          </w:rPr>
          <w:t>MomsRefusionValideringsrapportStruktur</w:t>
        </w:r>
        <w:r w:rsidR="00A427A4">
          <w:rPr>
            <w:noProof/>
            <w:webHidden/>
          </w:rPr>
          <w:tab/>
        </w:r>
        <w:r w:rsidR="00A427A4">
          <w:rPr>
            <w:noProof/>
            <w:webHidden/>
          </w:rPr>
          <w:fldChar w:fldCharType="begin"/>
        </w:r>
        <w:r w:rsidR="00A427A4">
          <w:rPr>
            <w:noProof/>
            <w:webHidden/>
          </w:rPr>
          <w:instrText xml:space="preserve"> PAGEREF _Toc311641299 \h </w:instrText>
        </w:r>
        <w:r w:rsidR="00A427A4">
          <w:rPr>
            <w:noProof/>
            <w:webHidden/>
          </w:rPr>
        </w:r>
        <w:r w:rsidR="00A427A4">
          <w:rPr>
            <w:noProof/>
            <w:webHidden/>
          </w:rPr>
          <w:fldChar w:fldCharType="separate"/>
        </w:r>
        <w:r w:rsidR="00A427A4">
          <w:rPr>
            <w:noProof/>
            <w:webHidden/>
          </w:rPr>
          <w:t>77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00" w:history="1">
        <w:r w:rsidR="00A427A4" w:rsidRPr="00601E1F">
          <w:rPr>
            <w:rStyle w:val="Hyperlink"/>
            <w:noProof/>
          </w:rPr>
          <w:t>ProRataSatsKorrektionNummerStruktur</w:t>
        </w:r>
        <w:r w:rsidR="00A427A4">
          <w:rPr>
            <w:noProof/>
            <w:webHidden/>
          </w:rPr>
          <w:tab/>
        </w:r>
        <w:r w:rsidR="00A427A4">
          <w:rPr>
            <w:noProof/>
            <w:webHidden/>
          </w:rPr>
          <w:fldChar w:fldCharType="begin"/>
        </w:r>
        <w:r w:rsidR="00A427A4">
          <w:rPr>
            <w:noProof/>
            <w:webHidden/>
          </w:rPr>
          <w:instrText xml:space="preserve"> PAGEREF _Toc311641300 \h </w:instrText>
        </w:r>
        <w:r w:rsidR="00A427A4">
          <w:rPr>
            <w:noProof/>
            <w:webHidden/>
          </w:rPr>
        </w:r>
        <w:r w:rsidR="00A427A4">
          <w:rPr>
            <w:noProof/>
            <w:webHidden/>
          </w:rPr>
          <w:fldChar w:fldCharType="separate"/>
        </w:r>
        <w:r w:rsidR="00A427A4">
          <w:rPr>
            <w:noProof/>
            <w:webHidden/>
          </w:rPr>
          <w:t>78</w:t>
        </w:r>
        <w:r w:rsidR="00A427A4">
          <w:rPr>
            <w:noProof/>
            <w:webHidden/>
          </w:rPr>
          <w:fldChar w:fldCharType="end"/>
        </w:r>
      </w:hyperlink>
    </w:p>
    <w:p w:rsidR="00A427A4" w:rsidRDefault="00CC499F" w:rsidP="00A427A4">
      <w:pPr>
        <w:pStyle w:val="TOC1"/>
        <w:tabs>
          <w:tab w:val="right" w:leader="dot" w:pos="10195"/>
        </w:tabs>
        <w:rPr>
          <w:rFonts w:asciiTheme="minorHAnsi" w:eastAsiaTheme="minorEastAsia" w:hAnsiTheme="minorHAnsi" w:cstheme="minorBidi"/>
          <w:b w:val="0"/>
          <w:noProof/>
          <w:sz w:val="22"/>
          <w:szCs w:val="22"/>
        </w:rPr>
      </w:pPr>
      <w:hyperlink w:anchor="_Toc311641301" w:history="1">
        <w:r w:rsidR="00A427A4" w:rsidRPr="00601E1F">
          <w:rPr>
            <w:rStyle w:val="Hyperlink"/>
            <w:noProof/>
          </w:rPr>
          <w:t>Dataelementer</w:t>
        </w:r>
        <w:r w:rsidR="00A427A4">
          <w:rPr>
            <w:noProof/>
            <w:webHidden/>
          </w:rPr>
          <w:tab/>
        </w:r>
        <w:r w:rsidR="00A427A4">
          <w:rPr>
            <w:noProof/>
            <w:webHidden/>
          </w:rPr>
          <w:fldChar w:fldCharType="begin"/>
        </w:r>
        <w:r w:rsidR="00A427A4">
          <w:rPr>
            <w:noProof/>
            <w:webHidden/>
          </w:rPr>
          <w:instrText xml:space="preserve"> PAGEREF _Toc311641301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02" w:history="1">
        <w:r w:rsidR="00A427A4" w:rsidRPr="00601E1F">
          <w:rPr>
            <w:rStyle w:val="Hyperlink"/>
            <w:noProof/>
          </w:rPr>
          <w:t>BankkontoBICKode</w:t>
        </w:r>
        <w:r w:rsidR="00A427A4">
          <w:rPr>
            <w:noProof/>
            <w:webHidden/>
          </w:rPr>
          <w:tab/>
        </w:r>
        <w:r w:rsidR="00A427A4">
          <w:rPr>
            <w:noProof/>
            <w:webHidden/>
          </w:rPr>
          <w:fldChar w:fldCharType="begin"/>
        </w:r>
        <w:r w:rsidR="00A427A4">
          <w:rPr>
            <w:noProof/>
            <w:webHidden/>
          </w:rPr>
          <w:instrText xml:space="preserve"> PAGEREF _Toc311641302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03" w:history="1">
        <w:r w:rsidR="00A427A4" w:rsidRPr="00601E1F">
          <w:rPr>
            <w:rStyle w:val="Hyperlink"/>
            <w:noProof/>
          </w:rPr>
          <w:t>BankkontoIBANKode</w:t>
        </w:r>
        <w:r w:rsidR="00A427A4">
          <w:rPr>
            <w:noProof/>
            <w:webHidden/>
          </w:rPr>
          <w:tab/>
        </w:r>
        <w:r w:rsidR="00A427A4">
          <w:rPr>
            <w:noProof/>
            <w:webHidden/>
          </w:rPr>
          <w:fldChar w:fldCharType="begin"/>
        </w:r>
        <w:r w:rsidR="00A427A4">
          <w:rPr>
            <w:noProof/>
            <w:webHidden/>
          </w:rPr>
          <w:instrText xml:space="preserve"> PAGEREF _Toc311641303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04" w:history="1">
        <w:r w:rsidR="00A427A4" w:rsidRPr="00601E1F">
          <w:rPr>
            <w:rStyle w:val="Hyperlink"/>
            <w:noProof/>
          </w:rPr>
          <w:t>BankkontoKontonummer</w:t>
        </w:r>
        <w:r w:rsidR="00A427A4">
          <w:rPr>
            <w:noProof/>
            <w:webHidden/>
          </w:rPr>
          <w:tab/>
        </w:r>
        <w:r w:rsidR="00A427A4">
          <w:rPr>
            <w:noProof/>
            <w:webHidden/>
          </w:rPr>
          <w:fldChar w:fldCharType="begin"/>
        </w:r>
        <w:r w:rsidR="00A427A4">
          <w:rPr>
            <w:noProof/>
            <w:webHidden/>
          </w:rPr>
          <w:instrText xml:space="preserve"> PAGEREF _Toc311641304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05" w:history="1">
        <w:r w:rsidR="00A427A4" w:rsidRPr="00601E1F">
          <w:rPr>
            <w:rStyle w:val="Hyperlink"/>
            <w:noProof/>
          </w:rPr>
          <w:t>BankkontoNavn</w:t>
        </w:r>
        <w:r w:rsidR="00A427A4">
          <w:rPr>
            <w:noProof/>
            <w:webHidden/>
          </w:rPr>
          <w:tab/>
        </w:r>
        <w:r w:rsidR="00A427A4">
          <w:rPr>
            <w:noProof/>
            <w:webHidden/>
          </w:rPr>
          <w:fldChar w:fldCharType="begin"/>
        </w:r>
        <w:r w:rsidR="00A427A4">
          <w:rPr>
            <w:noProof/>
            <w:webHidden/>
          </w:rPr>
          <w:instrText xml:space="preserve"> PAGEREF _Toc311641305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06" w:history="1">
        <w:r w:rsidR="00A427A4" w:rsidRPr="00601E1F">
          <w:rPr>
            <w:rStyle w:val="Hyperlink"/>
            <w:noProof/>
          </w:rPr>
          <w:t>BankkontoRegistreringsnummer</w:t>
        </w:r>
        <w:r w:rsidR="00A427A4">
          <w:rPr>
            <w:noProof/>
            <w:webHidden/>
          </w:rPr>
          <w:tab/>
        </w:r>
        <w:r w:rsidR="00A427A4">
          <w:rPr>
            <w:noProof/>
            <w:webHidden/>
          </w:rPr>
          <w:fldChar w:fldCharType="begin"/>
        </w:r>
        <w:r w:rsidR="00A427A4">
          <w:rPr>
            <w:noProof/>
            <w:webHidden/>
          </w:rPr>
          <w:instrText xml:space="preserve"> PAGEREF _Toc311641306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07" w:history="1">
        <w:r w:rsidR="00A427A4" w:rsidRPr="00601E1F">
          <w:rPr>
            <w:rStyle w:val="Hyperlink"/>
            <w:noProof/>
          </w:rPr>
          <w:t>BankkontoValuta</w:t>
        </w:r>
        <w:r w:rsidR="00A427A4">
          <w:rPr>
            <w:noProof/>
            <w:webHidden/>
          </w:rPr>
          <w:tab/>
        </w:r>
        <w:r w:rsidR="00A427A4">
          <w:rPr>
            <w:noProof/>
            <w:webHidden/>
          </w:rPr>
          <w:fldChar w:fldCharType="begin"/>
        </w:r>
        <w:r w:rsidR="00A427A4">
          <w:rPr>
            <w:noProof/>
            <w:webHidden/>
          </w:rPr>
          <w:instrText xml:space="preserve"> PAGEREF _Toc311641307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08" w:history="1">
        <w:r w:rsidR="00A427A4" w:rsidRPr="00601E1F">
          <w:rPr>
            <w:rStyle w:val="Hyperlink"/>
            <w:noProof/>
          </w:rPr>
          <w:t>BeløbPositivtNegativtBeløb</w:t>
        </w:r>
        <w:r w:rsidR="00A427A4">
          <w:rPr>
            <w:noProof/>
            <w:webHidden/>
          </w:rPr>
          <w:tab/>
        </w:r>
        <w:r w:rsidR="00A427A4">
          <w:rPr>
            <w:noProof/>
            <w:webHidden/>
          </w:rPr>
          <w:fldChar w:fldCharType="begin"/>
        </w:r>
        <w:r w:rsidR="00A427A4">
          <w:rPr>
            <w:noProof/>
            <w:webHidden/>
          </w:rPr>
          <w:instrText xml:space="preserve"> PAGEREF _Toc311641308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09" w:history="1">
        <w:r w:rsidR="00A427A4" w:rsidRPr="00601E1F">
          <w:rPr>
            <w:rStyle w:val="Hyperlink"/>
            <w:noProof/>
          </w:rPr>
          <w:t>DokumentBemærkning</w:t>
        </w:r>
        <w:r w:rsidR="00A427A4">
          <w:rPr>
            <w:noProof/>
            <w:webHidden/>
          </w:rPr>
          <w:tab/>
        </w:r>
        <w:r w:rsidR="00A427A4">
          <w:rPr>
            <w:noProof/>
            <w:webHidden/>
          </w:rPr>
          <w:fldChar w:fldCharType="begin"/>
        </w:r>
        <w:r w:rsidR="00A427A4">
          <w:rPr>
            <w:noProof/>
            <w:webHidden/>
          </w:rPr>
          <w:instrText xml:space="preserve"> PAGEREF _Toc311641309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10" w:history="1">
        <w:r w:rsidR="00A427A4" w:rsidRPr="00601E1F">
          <w:rPr>
            <w:rStyle w:val="Hyperlink"/>
            <w:noProof/>
          </w:rPr>
          <w:t>DokumentBrevDato</w:t>
        </w:r>
        <w:r w:rsidR="00A427A4">
          <w:rPr>
            <w:noProof/>
            <w:webHidden/>
          </w:rPr>
          <w:tab/>
        </w:r>
        <w:r w:rsidR="00A427A4">
          <w:rPr>
            <w:noProof/>
            <w:webHidden/>
          </w:rPr>
          <w:fldChar w:fldCharType="begin"/>
        </w:r>
        <w:r w:rsidR="00A427A4">
          <w:rPr>
            <w:noProof/>
            <w:webHidden/>
          </w:rPr>
          <w:instrText xml:space="preserve"> PAGEREF _Toc311641310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11" w:history="1">
        <w:r w:rsidR="00A427A4" w:rsidRPr="00601E1F">
          <w:rPr>
            <w:rStyle w:val="Hyperlink"/>
            <w:noProof/>
          </w:rPr>
          <w:t>DokumentFilIndhold</w:t>
        </w:r>
        <w:r w:rsidR="00A427A4">
          <w:rPr>
            <w:noProof/>
            <w:webHidden/>
          </w:rPr>
          <w:tab/>
        </w:r>
        <w:r w:rsidR="00A427A4">
          <w:rPr>
            <w:noProof/>
            <w:webHidden/>
          </w:rPr>
          <w:fldChar w:fldCharType="begin"/>
        </w:r>
        <w:r w:rsidR="00A427A4">
          <w:rPr>
            <w:noProof/>
            <w:webHidden/>
          </w:rPr>
          <w:instrText xml:space="preserve"> PAGEREF _Toc311641311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12" w:history="1">
        <w:r w:rsidR="00A427A4" w:rsidRPr="00601E1F">
          <w:rPr>
            <w:rStyle w:val="Hyperlink"/>
            <w:noProof/>
          </w:rPr>
          <w:t>DokumentFilType</w:t>
        </w:r>
        <w:r w:rsidR="00A427A4">
          <w:rPr>
            <w:noProof/>
            <w:webHidden/>
          </w:rPr>
          <w:tab/>
        </w:r>
        <w:r w:rsidR="00A427A4">
          <w:rPr>
            <w:noProof/>
            <w:webHidden/>
          </w:rPr>
          <w:fldChar w:fldCharType="begin"/>
        </w:r>
        <w:r w:rsidR="00A427A4">
          <w:rPr>
            <w:noProof/>
            <w:webHidden/>
          </w:rPr>
          <w:instrText xml:space="preserve"> PAGEREF _Toc311641312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13" w:history="1">
        <w:r w:rsidR="00A427A4" w:rsidRPr="00601E1F">
          <w:rPr>
            <w:rStyle w:val="Hyperlink"/>
            <w:noProof/>
          </w:rPr>
          <w:t>DokumentFriOplysningIndhold</w:t>
        </w:r>
        <w:r w:rsidR="00A427A4">
          <w:rPr>
            <w:noProof/>
            <w:webHidden/>
          </w:rPr>
          <w:tab/>
        </w:r>
        <w:r w:rsidR="00A427A4">
          <w:rPr>
            <w:noProof/>
            <w:webHidden/>
          </w:rPr>
          <w:fldChar w:fldCharType="begin"/>
        </w:r>
        <w:r w:rsidR="00A427A4">
          <w:rPr>
            <w:noProof/>
            <w:webHidden/>
          </w:rPr>
          <w:instrText xml:space="preserve"> PAGEREF _Toc311641313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14" w:history="1">
        <w:r w:rsidR="00A427A4" w:rsidRPr="00601E1F">
          <w:rPr>
            <w:rStyle w:val="Hyperlink"/>
            <w:noProof/>
          </w:rPr>
          <w:t>DokumentModtagDato</w:t>
        </w:r>
        <w:r w:rsidR="00A427A4">
          <w:rPr>
            <w:noProof/>
            <w:webHidden/>
          </w:rPr>
          <w:tab/>
        </w:r>
        <w:r w:rsidR="00A427A4">
          <w:rPr>
            <w:noProof/>
            <w:webHidden/>
          </w:rPr>
          <w:fldChar w:fldCharType="begin"/>
        </w:r>
        <w:r w:rsidR="00A427A4">
          <w:rPr>
            <w:noProof/>
            <w:webHidden/>
          </w:rPr>
          <w:instrText xml:space="preserve"> PAGEREF _Toc311641314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15" w:history="1">
        <w:r w:rsidR="00A427A4" w:rsidRPr="00601E1F">
          <w:rPr>
            <w:rStyle w:val="Hyperlink"/>
            <w:noProof/>
          </w:rPr>
          <w:t>DokumentNummer</w:t>
        </w:r>
        <w:r w:rsidR="00A427A4">
          <w:rPr>
            <w:noProof/>
            <w:webHidden/>
          </w:rPr>
          <w:tab/>
        </w:r>
        <w:r w:rsidR="00A427A4">
          <w:rPr>
            <w:noProof/>
            <w:webHidden/>
          </w:rPr>
          <w:fldChar w:fldCharType="begin"/>
        </w:r>
        <w:r w:rsidR="00A427A4">
          <w:rPr>
            <w:noProof/>
            <w:webHidden/>
          </w:rPr>
          <w:instrText xml:space="preserve"> PAGEREF _Toc311641315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16" w:history="1">
        <w:r w:rsidR="00A427A4" w:rsidRPr="00601E1F">
          <w:rPr>
            <w:rStyle w:val="Hyperlink"/>
            <w:noProof/>
          </w:rPr>
          <w:t>DokumentProfilNavn</w:t>
        </w:r>
        <w:r w:rsidR="00A427A4">
          <w:rPr>
            <w:noProof/>
            <w:webHidden/>
          </w:rPr>
          <w:tab/>
        </w:r>
        <w:r w:rsidR="00A427A4">
          <w:rPr>
            <w:noProof/>
            <w:webHidden/>
          </w:rPr>
          <w:fldChar w:fldCharType="begin"/>
        </w:r>
        <w:r w:rsidR="00A427A4">
          <w:rPr>
            <w:noProof/>
            <w:webHidden/>
          </w:rPr>
          <w:instrText xml:space="preserve"> PAGEREF _Toc311641316 \h </w:instrText>
        </w:r>
        <w:r w:rsidR="00A427A4">
          <w:rPr>
            <w:noProof/>
            <w:webHidden/>
          </w:rPr>
        </w:r>
        <w:r w:rsidR="00A427A4">
          <w:rPr>
            <w:noProof/>
            <w:webHidden/>
          </w:rPr>
          <w:fldChar w:fldCharType="separate"/>
        </w:r>
        <w:r w:rsidR="00A427A4">
          <w:rPr>
            <w:noProof/>
            <w:webHidden/>
          </w:rPr>
          <w:t>79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17" w:history="1">
        <w:r w:rsidR="00A427A4" w:rsidRPr="00601E1F">
          <w:rPr>
            <w:rStyle w:val="Hyperlink"/>
            <w:noProof/>
          </w:rPr>
          <w:t>DokumentSvarfristDato</w:t>
        </w:r>
        <w:r w:rsidR="00A427A4">
          <w:rPr>
            <w:noProof/>
            <w:webHidden/>
          </w:rPr>
          <w:tab/>
        </w:r>
        <w:r w:rsidR="00A427A4">
          <w:rPr>
            <w:noProof/>
            <w:webHidden/>
          </w:rPr>
          <w:fldChar w:fldCharType="begin"/>
        </w:r>
        <w:r w:rsidR="00A427A4">
          <w:rPr>
            <w:noProof/>
            <w:webHidden/>
          </w:rPr>
          <w:instrText xml:space="preserve"> PAGEREF _Toc311641317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18" w:history="1">
        <w:r w:rsidR="00A427A4" w:rsidRPr="00601E1F">
          <w:rPr>
            <w:rStyle w:val="Hyperlink"/>
            <w:noProof/>
          </w:rPr>
          <w:t>DokumentTitel</w:t>
        </w:r>
        <w:r w:rsidR="00A427A4">
          <w:rPr>
            <w:noProof/>
            <w:webHidden/>
          </w:rPr>
          <w:tab/>
        </w:r>
        <w:r w:rsidR="00A427A4">
          <w:rPr>
            <w:noProof/>
            <w:webHidden/>
          </w:rPr>
          <w:fldChar w:fldCharType="begin"/>
        </w:r>
        <w:r w:rsidR="00A427A4">
          <w:rPr>
            <w:noProof/>
            <w:webHidden/>
          </w:rPr>
          <w:instrText xml:space="preserve"> PAGEREF _Toc311641318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19" w:history="1">
        <w:r w:rsidR="00A427A4" w:rsidRPr="00601E1F">
          <w:rPr>
            <w:rStyle w:val="Hyperlink"/>
            <w:noProof/>
          </w:rPr>
          <w:t>DokumentUUID</w:t>
        </w:r>
        <w:r w:rsidR="00A427A4">
          <w:rPr>
            <w:noProof/>
            <w:webHidden/>
          </w:rPr>
          <w:tab/>
        </w:r>
        <w:r w:rsidR="00A427A4">
          <w:rPr>
            <w:noProof/>
            <w:webHidden/>
          </w:rPr>
          <w:fldChar w:fldCharType="begin"/>
        </w:r>
        <w:r w:rsidR="00A427A4">
          <w:rPr>
            <w:noProof/>
            <w:webHidden/>
          </w:rPr>
          <w:instrText xml:space="preserve"> PAGEREF _Toc311641319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20" w:history="1">
        <w:r w:rsidR="00A427A4" w:rsidRPr="00601E1F">
          <w:rPr>
            <w:rStyle w:val="Hyperlink"/>
            <w:noProof/>
          </w:rPr>
          <w:t>EmailAdresseEmail</w:t>
        </w:r>
        <w:r w:rsidR="00A427A4">
          <w:rPr>
            <w:noProof/>
            <w:webHidden/>
          </w:rPr>
          <w:tab/>
        </w:r>
        <w:r w:rsidR="00A427A4">
          <w:rPr>
            <w:noProof/>
            <w:webHidden/>
          </w:rPr>
          <w:fldChar w:fldCharType="begin"/>
        </w:r>
        <w:r w:rsidR="00A427A4">
          <w:rPr>
            <w:noProof/>
            <w:webHidden/>
          </w:rPr>
          <w:instrText xml:space="preserve"> PAGEREF _Toc311641320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21" w:history="1">
        <w:r w:rsidR="00A427A4" w:rsidRPr="00601E1F">
          <w:rPr>
            <w:rStyle w:val="Hyperlink"/>
            <w:noProof/>
          </w:rPr>
          <w:t>ErhvervsaktivitetKode</w:t>
        </w:r>
        <w:r w:rsidR="00A427A4">
          <w:rPr>
            <w:noProof/>
            <w:webHidden/>
          </w:rPr>
          <w:tab/>
        </w:r>
        <w:r w:rsidR="00A427A4">
          <w:rPr>
            <w:noProof/>
            <w:webHidden/>
          </w:rPr>
          <w:fldChar w:fldCharType="begin"/>
        </w:r>
        <w:r w:rsidR="00A427A4">
          <w:rPr>
            <w:noProof/>
            <w:webHidden/>
          </w:rPr>
          <w:instrText xml:space="preserve"> PAGEREF _Toc311641321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22" w:history="1">
        <w:r w:rsidR="00A427A4" w:rsidRPr="00601E1F">
          <w:rPr>
            <w:rStyle w:val="Hyperlink"/>
            <w:noProof/>
          </w:rPr>
          <w:t>ErhvervsaktivitetTekst</w:t>
        </w:r>
        <w:r w:rsidR="00A427A4">
          <w:rPr>
            <w:noProof/>
            <w:webHidden/>
          </w:rPr>
          <w:tab/>
        </w:r>
        <w:r w:rsidR="00A427A4">
          <w:rPr>
            <w:noProof/>
            <w:webHidden/>
          </w:rPr>
          <w:fldChar w:fldCharType="begin"/>
        </w:r>
        <w:r w:rsidR="00A427A4">
          <w:rPr>
            <w:noProof/>
            <w:webHidden/>
          </w:rPr>
          <w:instrText xml:space="preserve"> PAGEREF _Toc311641322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23" w:history="1">
        <w:r w:rsidR="00A427A4" w:rsidRPr="00601E1F">
          <w:rPr>
            <w:rStyle w:val="Hyperlink"/>
            <w:noProof/>
          </w:rPr>
          <w:t>ErhvervsaktivitetTekstSprog</w:t>
        </w:r>
        <w:r w:rsidR="00A427A4">
          <w:rPr>
            <w:noProof/>
            <w:webHidden/>
          </w:rPr>
          <w:tab/>
        </w:r>
        <w:r w:rsidR="00A427A4">
          <w:rPr>
            <w:noProof/>
            <w:webHidden/>
          </w:rPr>
          <w:fldChar w:fldCharType="begin"/>
        </w:r>
        <w:r w:rsidR="00A427A4">
          <w:rPr>
            <w:noProof/>
            <w:webHidden/>
          </w:rPr>
          <w:instrText xml:space="preserve"> PAGEREF _Toc311641323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24" w:history="1">
        <w:r w:rsidR="00A427A4" w:rsidRPr="00601E1F">
          <w:rPr>
            <w:rStyle w:val="Hyperlink"/>
            <w:noProof/>
          </w:rPr>
          <w:t>FordringID</w:t>
        </w:r>
        <w:r w:rsidR="00A427A4">
          <w:rPr>
            <w:noProof/>
            <w:webHidden/>
          </w:rPr>
          <w:tab/>
        </w:r>
        <w:r w:rsidR="00A427A4">
          <w:rPr>
            <w:noProof/>
            <w:webHidden/>
          </w:rPr>
          <w:fldChar w:fldCharType="begin"/>
        </w:r>
        <w:r w:rsidR="00A427A4">
          <w:rPr>
            <w:noProof/>
            <w:webHidden/>
          </w:rPr>
          <w:instrText xml:space="preserve"> PAGEREF _Toc311641324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25" w:history="1">
        <w:r w:rsidR="00A427A4" w:rsidRPr="00601E1F">
          <w:rPr>
            <w:rStyle w:val="Hyperlink"/>
            <w:noProof/>
          </w:rPr>
          <w:t>JuridiskEnhedRisikoVurderingDato</w:t>
        </w:r>
        <w:r w:rsidR="00A427A4">
          <w:rPr>
            <w:noProof/>
            <w:webHidden/>
          </w:rPr>
          <w:tab/>
        </w:r>
        <w:r w:rsidR="00A427A4">
          <w:rPr>
            <w:noProof/>
            <w:webHidden/>
          </w:rPr>
          <w:fldChar w:fldCharType="begin"/>
        </w:r>
        <w:r w:rsidR="00A427A4">
          <w:rPr>
            <w:noProof/>
            <w:webHidden/>
          </w:rPr>
          <w:instrText xml:space="preserve"> PAGEREF _Toc311641325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26" w:history="1">
        <w:r w:rsidR="00A427A4" w:rsidRPr="00601E1F">
          <w:rPr>
            <w:rStyle w:val="Hyperlink"/>
            <w:noProof/>
          </w:rPr>
          <w:t>JuridiskEnhedRisikoVurderingFaktor</w:t>
        </w:r>
        <w:r w:rsidR="00A427A4">
          <w:rPr>
            <w:noProof/>
            <w:webHidden/>
          </w:rPr>
          <w:tab/>
        </w:r>
        <w:r w:rsidR="00A427A4">
          <w:rPr>
            <w:noProof/>
            <w:webHidden/>
          </w:rPr>
          <w:fldChar w:fldCharType="begin"/>
        </w:r>
        <w:r w:rsidR="00A427A4">
          <w:rPr>
            <w:noProof/>
            <w:webHidden/>
          </w:rPr>
          <w:instrText xml:space="preserve"> PAGEREF _Toc311641326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27" w:history="1">
        <w:r w:rsidR="00A427A4" w:rsidRPr="00601E1F">
          <w:rPr>
            <w:rStyle w:val="Hyperlink"/>
            <w:noProof/>
          </w:rPr>
          <w:t>KommunikationAftaleSprog</w:t>
        </w:r>
        <w:r w:rsidR="00A427A4">
          <w:rPr>
            <w:noProof/>
            <w:webHidden/>
          </w:rPr>
          <w:tab/>
        </w:r>
        <w:r w:rsidR="00A427A4">
          <w:rPr>
            <w:noProof/>
            <w:webHidden/>
          </w:rPr>
          <w:fldChar w:fldCharType="begin"/>
        </w:r>
        <w:r w:rsidR="00A427A4">
          <w:rPr>
            <w:noProof/>
            <w:webHidden/>
          </w:rPr>
          <w:instrText xml:space="preserve"> PAGEREF _Toc311641327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28" w:history="1">
        <w:r w:rsidR="00A427A4" w:rsidRPr="00601E1F">
          <w:rPr>
            <w:rStyle w:val="Hyperlink"/>
            <w:noProof/>
          </w:rPr>
          <w:t>KontaktOplysningKontaktPerson</w:t>
        </w:r>
        <w:r w:rsidR="00A427A4">
          <w:rPr>
            <w:noProof/>
            <w:webHidden/>
          </w:rPr>
          <w:tab/>
        </w:r>
        <w:r w:rsidR="00A427A4">
          <w:rPr>
            <w:noProof/>
            <w:webHidden/>
          </w:rPr>
          <w:fldChar w:fldCharType="begin"/>
        </w:r>
        <w:r w:rsidR="00A427A4">
          <w:rPr>
            <w:noProof/>
            <w:webHidden/>
          </w:rPr>
          <w:instrText xml:space="preserve"> PAGEREF _Toc311641328 \h </w:instrText>
        </w:r>
        <w:r w:rsidR="00A427A4">
          <w:rPr>
            <w:noProof/>
            <w:webHidden/>
          </w:rPr>
        </w:r>
        <w:r w:rsidR="00A427A4">
          <w:rPr>
            <w:noProof/>
            <w:webHidden/>
          </w:rPr>
          <w:fldChar w:fldCharType="separate"/>
        </w:r>
        <w:r w:rsidR="00A427A4">
          <w:rPr>
            <w:noProof/>
            <w:webHidden/>
          </w:rPr>
          <w:t>80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29" w:history="1">
        <w:r w:rsidR="00A427A4" w:rsidRPr="00601E1F">
          <w:rPr>
            <w:rStyle w:val="Hyperlink"/>
            <w:noProof/>
          </w:rPr>
          <w:t>KundeRepræsentantID</w:t>
        </w:r>
        <w:r w:rsidR="00A427A4">
          <w:rPr>
            <w:noProof/>
            <w:webHidden/>
          </w:rPr>
          <w:tab/>
        </w:r>
        <w:r w:rsidR="00A427A4">
          <w:rPr>
            <w:noProof/>
            <w:webHidden/>
          </w:rPr>
          <w:fldChar w:fldCharType="begin"/>
        </w:r>
        <w:r w:rsidR="00A427A4">
          <w:rPr>
            <w:noProof/>
            <w:webHidden/>
          </w:rPr>
          <w:instrText xml:space="preserve"> PAGEREF _Toc311641329 \h </w:instrText>
        </w:r>
        <w:r w:rsidR="00A427A4">
          <w:rPr>
            <w:noProof/>
            <w:webHidden/>
          </w:rPr>
        </w:r>
        <w:r w:rsidR="00A427A4">
          <w:rPr>
            <w:noProof/>
            <w:webHidden/>
          </w:rPr>
          <w:fldChar w:fldCharType="separate"/>
        </w:r>
        <w:r w:rsidR="00A427A4">
          <w:rPr>
            <w:noProof/>
            <w:webHidden/>
          </w:rPr>
          <w:t>81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30" w:history="1">
        <w:r w:rsidR="00A427A4" w:rsidRPr="00601E1F">
          <w:rPr>
            <w:rStyle w:val="Hyperlink"/>
            <w:noProof/>
          </w:rPr>
          <w:t>KundeRepræsentantSlutdato</w:t>
        </w:r>
        <w:r w:rsidR="00A427A4">
          <w:rPr>
            <w:noProof/>
            <w:webHidden/>
          </w:rPr>
          <w:tab/>
        </w:r>
        <w:r w:rsidR="00A427A4">
          <w:rPr>
            <w:noProof/>
            <w:webHidden/>
          </w:rPr>
          <w:fldChar w:fldCharType="begin"/>
        </w:r>
        <w:r w:rsidR="00A427A4">
          <w:rPr>
            <w:noProof/>
            <w:webHidden/>
          </w:rPr>
          <w:instrText xml:space="preserve"> PAGEREF _Toc311641330 \h </w:instrText>
        </w:r>
        <w:r w:rsidR="00A427A4">
          <w:rPr>
            <w:noProof/>
            <w:webHidden/>
          </w:rPr>
        </w:r>
        <w:r w:rsidR="00A427A4">
          <w:rPr>
            <w:noProof/>
            <w:webHidden/>
          </w:rPr>
          <w:fldChar w:fldCharType="separate"/>
        </w:r>
        <w:r w:rsidR="00A427A4">
          <w:rPr>
            <w:noProof/>
            <w:webHidden/>
          </w:rPr>
          <w:t>81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31" w:history="1">
        <w:r w:rsidR="00A427A4" w:rsidRPr="00601E1F">
          <w:rPr>
            <w:rStyle w:val="Hyperlink"/>
            <w:noProof/>
          </w:rPr>
          <w:t>KundeRepræsentantStartdato</w:t>
        </w:r>
        <w:r w:rsidR="00A427A4">
          <w:rPr>
            <w:noProof/>
            <w:webHidden/>
          </w:rPr>
          <w:tab/>
        </w:r>
        <w:r w:rsidR="00A427A4">
          <w:rPr>
            <w:noProof/>
            <w:webHidden/>
          </w:rPr>
          <w:fldChar w:fldCharType="begin"/>
        </w:r>
        <w:r w:rsidR="00A427A4">
          <w:rPr>
            <w:noProof/>
            <w:webHidden/>
          </w:rPr>
          <w:instrText xml:space="preserve"> PAGEREF _Toc311641331 \h </w:instrText>
        </w:r>
        <w:r w:rsidR="00A427A4">
          <w:rPr>
            <w:noProof/>
            <w:webHidden/>
          </w:rPr>
        </w:r>
        <w:r w:rsidR="00A427A4">
          <w:rPr>
            <w:noProof/>
            <w:webHidden/>
          </w:rPr>
          <w:fldChar w:fldCharType="separate"/>
        </w:r>
        <w:r w:rsidR="00A427A4">
          <w:rPr>
            <w:noProof/>
            <w:webHidden/>
          </w:rPr>
          <w:t>81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32" w:history="1">
        <w:r w:rsidR="00A427A4" w:rsidRPr="00601E1F">
          <w:rPr>
            <w:rStyle w:val="Hyperlink"/>
            <w:noProof/>
          </w:rPr>
          <w:t>KundeidentifikationBeskrivelse</w:t>
        </w:r>
        <w:r w:rsidR="00A427A4">
          <w:rPr>
            <w:noProof/>
            <w:webHidden/>
          </w:rPr>
          <w:tab/>
        </w:r>
        <w:r w:rsidR="00A427A4">
          <w:rPr>
            <w:noProof/>
            <w:webHidden/>
          </w:rPr>
          <w:fldChar w:fldCharType="begin"/>
        </w:r>
        <w:r w:rsidR="00A427A4">
          <w:rPr>
            <w:noProof/>
            <w:webHidden/>
          </w:rPr>
          <w:instrText xml:space="preserve"> PAGEREF _Toc311641332 \h </w:instrText>
        </w:r>
        <w:r w:rsidR="00A427A4">
          <w:rPr>
            <w:noProof/>
            <w:webHidden/>
          </w:rPr>
        </w:r>
        <w:r w:rsidR="00A427A4">
          <w:rPr>
            <w:noProof/>
            <w:webHidden/>
          </w:rPr>
          <w:fldChar w:fldCharType="separate"/>
        </w:r>
        <w:r w:rsidR="00A427A4">
          <w:rPr>
            <w:noProof/>
            <w:webHidden/>
          </w:rPr>
          <w:t>81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33" w:history="1">
        <w:r w:rsidR="00A427A4" w:rsidRPr="00601E1F">
          <w:rPr>
            <w:rStyle w:val="Hyperlink"/>
            <w:noProof/>
          </w:rPr>
          <w:t>KundeidentifikationIdentifikation</w:t>
        </w:r>
        <w:r w:rsidR="00A427A4">
          <w:rPr>
            <w:noProof/>
            <w:webHidden/>
          </w:rPr>
          <w:tab/>
        </w:r>
        <w:r w:rsidR="00A427A4">
          <w:rPr>
            <w:noProof/>
            <w:webHidden/>
          </w:rPr>
          <w:fldChar w:fldCharType="begin"/>
        </w:r>
        <w:r w:rsidR="00A427A4">
          <w:rPr>
            <w:noProof/>
            <w:webHidden/>
          </w:rPr>
          <w:instrText xml:space="preserve"> PAGEREF _Toc311641333 \h </w:instrText>
        </w:r>
        <w:r w:rsidR="00A427A4">
          <w:rPr>
            <w:noProof/>
            <w:webHidden/>
          </w:rPr>
        </w:r>
        <w:r w:rsidR="00A427A4">
          <w:rPr>
            <w:noProof/>
            <w:webHidden/>
          </w:rPr>
          <w:fldChar w:fldCharType="separate"/>
        </w:r>
        <w:r w:rsidR="00A427A4">
          <w:rPr>
            <w:noProof/>
            <w:webHidden/>
          </w:rPr>
          <w:t>81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34" w:history="1">
        <w:r w:rsidR="00A427A4" w:rsidRPr="00601E1F">
          <w:rPr>
            <w:rStyle w:val="Hyperlink"/>
            <w:noProof/>
          </w:rPr>
          <w:t>KundeidentifikationNavn</w:t>
        </w:r>
        <w:r w:rsidR="00A427A4">
          <w:rPr>
            <w:noProof/>
            <w:webHidden/>
          </w:rPr>
          <w:tab/>
        </w:r>
        <w:r w:rsidR="00A427A4">
          <w:rPr>
            <w:noProof/>
            <w:webHidden/>
          </w:rPr>
          <w:fldChar w:fldCharType="begin"/>
        </w:r>
        <w:r w:rsidR="00A427A4">
          <w:rPr>
            <w:noProof/>
            <w:webHidden/>
          </w:rPr>
          <w:instrText xml:space="preserve"> PAGEREF _Toc311641334 \h </w:instrText>
        </w:r>
        <w:r w:rsidR="00A427A4">
          <w:rPr>
            <w:noProof/>
            <w:webHidden/>
          </w:rPr>
        </w:r>
        <w:r w:rsidR="00A427A4">
          <w:rPr>
            <w:noProof/>
            <w:webHidden/>
          </w:rPr>
          <w:fldChar w:fldCharType="separate"/>
        </w:r>
        <w:r w:rsidR="00A427A4">
          <w:rPr>
            <w:noProof/>
            <w:webHidden/>
          </w:rPr>
          <w:t>81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35" w:history="1">
        <w:r w:rsidR="00A427A4" w:rsidRPr="00601E1F">
          <w:rPr>
            <w:rStyle w:val="Hyperlink"/>
            <w:noProof/>
          </w:rPr>
          <w:t>KundeidentifikationRegistreringsNummerLandeKode</w:t>
        </w:r>
        <w:r w:rsidR="00A427A4">
          <w:rPr>
            <w:noProof/>
            <w:webHidden/>
          </w:rPr>
          <w:tab/>
        </w:r>
        <w:r w:rsidR="00A427A4">
          <w:rPr>
            <w:noProof/>
            <w:webHidden/>
          </w:rPr>
          <w:fldChar w:fldCharType="begin"/>
        </w:r>
        <w:r w:rsidR="00A427A4">
          <w:rPr>
            <w:noProof/>
            <w:webHidden/>
          </w:rPr>
          <w:instrText xml:space="preserve"> PAGEREF _Toc311641335 \h </w:instrText>
        </w:r>
        <w:r w:rsidR="00A427A4">
          <w:rPr>
            <w:noProof/>
            <w:webHidden/>
          </w:rPr>
        </w:r>
        <w:r w:rsidR="00A427A4">
          <w:rPr>
            <w:noProof/>
            <w:webHidden/>
          </w:rPr>
          <w:fldChar w:fldCharType="separate"/>
        </w:r>
        <w:r w:rsidR="00A427A4">
          <w:rPr>
            <w:noProof/>
            <w:webHidden/>
          </w:rPr>
          <w:t>81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36" w:history="1">
        <w:r w:rsidR="00A427A4" w:rsidRPr="00601E1F">
          <w:rPr>
            <w:rStyle w:val="Hyperlink"/>
            <w:noProof/>
          </w:rPr>
          <w:t>KundeidentifikationType</w:t>
        </w:r>
        <w:r w:rsidR="00A427A4">
          <w:rPr>
            <w:noProof/>
            <w:webHidden/>
          </w:rPr>
          <w:tab/>
        </w:r>
        <w:r w:rsidR="00A427A4">
          <w:rPr>
            <w:noProof/>
            <w:webHidden/>
          </w:rPr>
          <w:fldChar w:fldCharType="begin"/>
        </w:r>
        <w:r w:rsidR="00A427A4">
          <w:rPr>
            <w:noProof/>
            <w:webHidden/>
          </w:rPr>
          <w:instrText xml:space="preserve"> PAGEREF _Toc311641336 \h </w:instrText>
        </w:r>
        <w:r w:rsidR="00A427A4">
          <w:rPr>
            <w:noProof/>
            <w:webHidden/>
          </w:rPr>
        </w:r>
        <w:r w:rsidR="00A427A4">
          <w:rPr>
            <w:noProof/>
            <w:webHidden/>
          </w:rPr>
          <w:fldChar w:fldCharType="separate"/>
        </w:r>
        <w:r w:rsidR="00A427A4">
          <w:rPr>
            <w:noProof/>
            <w:webHidden/>
          </w:rPr>
          <w:t>81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37" w:history="1">
        <w:r w:rsidR="00A427A4" w:rsidRPr="00601E1F">
          <w:rPr>
            <w:rStyle w:val="Hyperlink"/>
            <w:noProof/>
          </w:rPr>
          <w:t>KøbNummer</w:t>
        </w:r>
        <w:r w:rsidR="00A427A4">
          <w:rPr>
            <w:noProof/>
            <w:webHidden/>
          </w:rPr>
          <w:tab/>
        </w:r>
        <w:r w:rsidR="00A427A4">
          <w:rPr>
            <w:noProof/>
            <w:webHidden/>
          </w:rPr>
          <w:fldChar w:fldCharType="begin"/>
        </w:r>
        <w:r w:rsidR="00A427A4">
          <w:rPr>
            <w:noProof/>
            <w:webHidden/>
          </w:rPr>
          <w:instrText xml:space="preserve"> PAGEREF _Toc311641337 \h </w:instrText>
        </w:r>
        <w:r w:rsidR="00A427A4">
          <w:rPr>
            <w:noProof/>
            <w:webHidden/>
          </w:rPr>
        </w:r>
        <w:r w:rsidR="00A427A4">
          <w:rPr>
            <w:noProof/>
            <w:webHidden/>
          </w:rPr>
          <w:fldChar w:fldCharType="separate"/>
        </w:r>
        <w:r w:rsidR="00A427A4">
          <w:rPr>
            <w:noProof/>
            <w:webHidden/>
          </w:rPr>
          <w:t>81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38" w:history="1">
        <w:r w:rsidR="00A427A4" w:rsidRPr="00601E1F">
          <w:rPr>
            <w:rStyle w:val="Hyperlink"/>
            <w:noProof/>
          </w:rPr>
          <w:t>KøbProRataSats</w:t>
        </w:r>
        <w:r w:rsidR="00A427A4">
          <w:rPr>
            <w:noProof/>
            <w:webHidden/>
          </w:rPr>
          <w:tab/>
        </w:r>
        <w:r w:rsidR="00A427A4">
          <w:rPr>
            <w:noProof/>
            <w:webHidden/>
          </w:rPr>
          <w:fldChar w:fldCharType="begin"/>
        </w:r>
        <w:r w:rsidR="00A427A4">
          <w:rPr>
            <w:noProof/>
            <w:webHidden/>
          </w:rPr>
          <w:instrText xml:space="preserve"> PAGEREF _Toc311641338 \h </w:instrText>
        </w:r>
        <w:r w:rsidR="00A427A4">
          <w:rPr>
            <w:noProof/>
            <w:webHidden/>
          </w:rPr>
        </w:r>
        <w:r w:rsidR="00A427A4">
          <w:rPr>
            <w:noProof/>
            <w:webHidden/>
          </w:rPr>
          <w:fldChar w:fldCharType="separate"/>
        </w:r>
        <w:r w:rsidR="00A427A4">
          <w:rPr>
            <w:noProof/>
            <w:webHidden/>
          </w:rPr>
          <w:t>81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39" w:history="1">
        <w:r w:rsidR="00A427A4" w:rsidRPr="00601E1F">
          <w:rPr>
            <w:rStyle w:val="Hyperlink"/>
            <w:noProof/>
          </w:rPr>
          <w:t>KøbsAnsøgningDataDokumentReference</w:t>
        </w:r>
        <w:r w:rsidR="00A427A4">
          <w:rPr>
            <w:noProof/>
            <w:webHidden/>
          </w:rPr>
          <w:tab/>
        </w:r>
        <w:r w:rsidR="00A427A4">
          <w:rPr>
            <w:noProof/>
            <w:webHidden/>
          </w:rPr>
          <w:fldChar w:fldCharType="begin"/>
        </w:r>
        <w:r w:rsidR="00A427A4">
          <w:rPr>
            <w:noProof/>
            <w:webHidden/>
          </w:rPr>
          <w:instrText xml:space="preserve"> PAGEREF _Toc311641339 \h </w:instrText>
        </w:r>
        <w:r w:rsidR="00A427A4">
          <w:rPr>
            <w:noProof/>
            <w:webHidden/>
          </w:rPr>
        </w:r>
        <w:r w:rsidR="00A427A4">
          <w:rPr>
            <w:noProof/>
            <w:webHidden/>
          </w:rPr>
          <w:fldChar w:fldCharType="separate"/>
        </w:r>
        <w:r w:rsidR="00A427A4">
          <w:rPr>
            <w:noProof/>
            <w:webHidden/>
          </w:rPr>
          <w:t>82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40" w:history="1">
        <w:r w:rsidR="00A427A4" w:rsidRPr="00601E1F">
          <w:rPr>
            <w:rStyle w:val="Hyperlink"/>
            <w:noProof/>
          </w:rPr>
          <w:t>KøbsAnsøgningDataFakturaNummer</w:t>
        </w:r>
        <w:r w:rsidR="00A427A4">
          <w:rPr>
            <w:noProof/>
            <w:webHidden/>
          </w:rPr>
          <w:tab/>
        </w:r>
        <w:r w:rsidR="00A427A4">
          <w:rPr>
            <w:noProof/>
            <w:webHidden/>
          </w:rPr>
          <w:fldChar w:fldCharType="begin"/>
        </w:r>
        <w:r w:rsidR="00A427A4">
          <w:rPr>
            <w:noProof/>
            <w:webHidden/>
          </w:rPr>
          <w:instrText xml:space="preserve"> PAGEREF _Toc311641340 \h </w:instrText>
        </w:r>
        <w:r w:rsidR="00A427A4">
          <w:rPr>
            <w:noProof/>
            <w:webHidden/>
          </w:rPr>
        </w:r>
        <w:r w:rsidR="00A427A4">
          <w:rPr>
            <w:noProof/>
            <w:webHidden/>
          </w:rPr>
          <w:fldChar w:fldCharType="separate"/>
        </w:r>
        <w:r w:rsidR="00A427A4">
          <w:rPr>
            <w:noProof/>
            <w:webHidden/>
          </w:rPr>
          <w:t>82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41" w:history="1">
        <w:r w:rsidR="00A427A4" w:rsidRPr="00601E1F">
          <w:rPr>
            <w:rStyle w:val="Hyperlink"/>
            <w:noProof/>
          </w:rPr>
          <w:t>KøbsAnsøgningDataImportNummer</w:t>
        </w:r>
        <w:r w:rsidR="00A427A4">
          <w:rPr>
            <w:noProof/>
            <w:webHidden/>
          </w:rPr>
          <w:tab/>
        </w:r>
        <w:r w:rsidR="00A427A4">
          <w:rPr>
            <w:noProof/>
            <w:webHidden/>
          </w:rPr>
          <w:fldChar w:fldCharType="begin"/>
        </w:r>
        <w:r w:rsidR="00A427A4">
          <w:rPr>
            <w:noProof/>
            <w:webHidden/>
          </w:rPr>
          <w:instrText xml:space="preserve"> PAGEREF _Toc311641341 \h </w:instrText>
        </w:r>
        <w:r w:rsidR="00A427A4">
          <w:rPr>
            <w:noProof/>
            <w:webHidden/>
          </w:rPr>
        </w:r>
        <w:r w:rsidR="00A427A4">
          <w:rPr>
            <w:noProof/>
            <w:webHidden/>
          </w:rPr>
          <w:fldChar w:fldCharType="separate"/>
        </w:r>
        <w:r w:rsidR="00A427A4">
          <w:rPr>
            <w:noProof/>
            <w:webHidden/>
          </w:rPr>
          <w:t>82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42" w:history="1">
        <w:r w:rsidR="00A427A4" w:rsidRPr="00601E1F">
          <w:rPr>
            <w:rStyle w:val="Hyperlink"/>
            <w:noProof/>
          </w:rPr>
          <w:t>KøbsAnsøgningDataLøbeNummer</w:t>
        </w:r>
        <w:r w:rsidR="00A427A4">
          <w:rPr>
            <w:noProof/>
            <w:webHidden/>
          </w:rPr>
          <w:tab/>
        </w:r>
        <w:r w:rsidR="00A427A4">
          <w:rPr>
            <w:noProof/>
            <w:webHidden/>
          </w:rPr>
          <w:fldChar w:fldCharType="begin"/>
        </w:r>
        <w:r w:rsidR="00A427A4">
          <w:rPr>
            <w:noProof/>
            <w:webHidden/>
          </w:rPr>
          <w:instrText xml:space="preserve"> PAGEREF _Toc311641342 \h </w:instrText>
        </w:r>
        <w:r w:rsidR="00A427A4">
          <w:rPr>
            <w:noProof/>
            <w:webHidden/>
          </w:rPr>
        </w:r>
        <w:r w:rsidR="00A427A4">
          <w:rPr>
            <w:noProof/>
            <w:webHidden/>
          </w:rPr>
          <w:fldChar w:fldCharType="separate"/>
        </w:r>
        <w:r w:rsidR="00A427A4">
          <w:rPr>
            <w:noProof/>
            <w:webHidden/>
          </w:rPr>
          <w:t>82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43" w:history="1">
        <w:r w:rsidR="00A427A4" w:rsidRPr="00601E1F">
          <w:rPr>
            <w:rStyle w:val="Hyperlink"/>
            <w:noProof/>
          </w:rPr>
          <w:t>KøbsDokumentationDato</w:t>
        </w:r>
        <w:r w:rsidR="00A427A4">
          <w:rPr>
            <w:noProof/>
            <w:webHidden/>
          </w:rPr>
          <w:tab/>
        </w:r>
        <w:r w:rsidR="00A427A4">
          <w:rPr>
            <w:noProof/>
            <w:webHidden/>
          </w:rPr>
          <w:fldChar w:fldCharType="begin"/>
        </w:r>
        <w:r w:rsidR="00A427A4">
          <w:rPr>
            <w:noProof/>
            <w:webHidden/>
          </w:rPr>
          <w:instrText xml:space="preserve"> PAGEREF _Toc311641343 \h </w:instrText>
        </w:r>
        <w:r w:rsidR="00A427A4">
          <w:rPr>
            <w:noProof/>
            <w:webHidden/>
          </w:rPr>
        </w:r>
        <w:r w:rsidR="00A427A4">
          <w:rPr>
            <w:noProof/>
            <w:webHidden/>
          </w:rPr>
          <w:fldChar w:fldCharType="separate"/>
        </w:r>
        <w:r w:rsidR="00A427A4">
          <w:rPr>
            <w:noProof/>
            <w:webHidden/>
          </w:rPr>
          <w:t>82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44" w:history="1">
        <w:r w:rsidR="00A427A4" w:rsidRPr="00601E1F">
          <w:rPr>
            <w:rStyle w:val="Hyperlink"/>
            <w:noProof/>
          </w:rPr>
          <w:t>KøbsDokumentationDokumentReference</w:t>
        </w:r>
        <w:r w:rsidR="00A427A4">
          <w:rPr>
            <w:noProof/>
            <w:webHidden/>
          </w:rPr>
          <w:tab/>
        </w:r>
        <w:r w:rsidR="00A427A4">
          <w:rPr>
            <w:noProof/>
            <w:webHidden/>
          </w:rPr>
          <w:fldChar w:fldCharType="begin"/>
        </w:r>
        <w:r w:rsidR="00A427A4">
          <w:rPr>
            <w:noProof/>
            <w:webHidden/>
          </w:rPr>
          <w:instrText xml:space="preserve"> PAGEREF _Toc311641344 \h </w:instrText>
        </w:r>
        <w:r w:rsidR="00A427A4">
          <w:rPr>
            <w:noProof/>
            <w:webHidden/>
          </w:rPr>
        </w:r>
        <w:r w:rsidR="00A427A4">
          <w:rPr>
            <w:noProof/>
            <w:webHidden/>
          </w:rPr>
          <w:fldChar w:fldCharType="separate"/>
        </w:r>
        <w:r w:rsidR="00A427A4">
          <w:rPr>
            <w:noProof/>
            <w:webHidden/>
          </w:rPr>
          <w:t>82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45" w:history="1">
        <w:r w:rsidR="00A427A4" w:rsidRPr="00601E1F">
          <w:rPr>
            <w:rStyle w:val="Hyperlink"/>
            <w:noProof/>
          </w:rPr>
          <w:t>KøbsDokumentationFakturaNummer</w:t>
        </w:r>
        <w:r w:rsidR="00A427A4">
          <w:rPr>
            <w:noProof/>
            <w:webHidden/>
          </w:rPr>
          <w:tab/>
        </w:r>
        <w:r w:rsidR="00A427A4">
          <w:rPr>
            <w:noProof/>
            <w:webHidden/>
          </w:rPr>
          <w:fldChar w:fldCharType="begin"/>
        </w:r>
        <w:r w:rsidR="00A427A4">
          <w:rPr>
            <w:noProof/>
            <w:webHidden/>
          </w:rPr>
          <w:instrText xml:space="preserve"> PAGEREF _Toc311641345 \h </w:instrText>
        </w:r>
        <w:r w:rsidR="00A427A4">
          <w:rPr>
            <w:noProof/>
            <w:webHidden/>
          </w:rPr>
        </w:r>
        <w:r w:rsidR="00A427A4">
          <w:rPr>
            <w:noProof/>
            <w:webHidden/>
          </w:rPr>
          <w:fldChar w:fldCharType="separate"/>
        </w:r>
        <w:r w:rsidR="00A427A4">
          <w:rPr>
            <w:noProof/>
            <w:webHidden/>
          </w:rPr>
          <w:t>82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46" w:history="1">
        <w:r w:rsidR="00A427A4" w:rsidRPr="00601E1F">
          <w:rPr>
            <w:rStyle w:val="Hyperlink"/>
            <w:noProof/>
          </w:rPr>
          <w:t>KøbsDokumentationImportNummer</w:t>
        </w:r>
        <w:r w:rsidR="00A427A4">
          <w:rPr>
            <w:noProof/>
            <w:webHidden/>
          </w:rPr>
          <w:tab/>
        </w:r>
        <w:r w:rsidR="00A427A4">
          <w:rPr>
            <w:noProof/>
            <w:webHidden/>
          </w:rPr>
          <w:fldChar w:fldCharType="begin"/>
        </w:r>
        <w:r w:rsidR="00A427A4">
          <w:rPr>
            <w:noProof/>
            <w:webHidden/>
          </w:rPr>
          <w:instrText xml:space="preserve"> PAGEREF _Toc311641346 \h </w:instrText>
        </w:r>
        <w:r w:rsidR="00A427A4">
          <w:rPr>
            <w:noProof/>
            <w:webHidden/>
          </w:rPr>
        </w:r>
        <w:r w:rsidR="00A427A4">
          <w:rPr>
            <w:noProof/>
            <w:webHidden/>
          </w:rPr>
          <w:fldChar w:fldCharType="separate"/>
        </w:r>
        <w:r w:rsidR="00A427A4">
          <w:rPr>
            <w:noProof/>
            <w:webHidden/>
          </w:rPr>
          <w:t>82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47" w:history="1">
        <w:r w:rsidR="00A427A4" w:rsidRPr="00601E1F">
          <w:rPr>
            <w:rStyle w:val="Hyperlink"/>
            <w:noProof/>
          </w:rPr>
          <w:t>KøbsLinjeBeskrivelseAndet</w:t>
        </w:r>
        <w:r w:rsidR="00A427A4">
          <w:rPr>
            <w:noProof/>
            <w:webHidden/>
          </w:rPr>
          <w:tab/>
        </w:r>
        <w:r w:rsidR="00A427A4">
          <w:rPr>
            <w:noProof/>
            <w:webHidden/>
          </w:rPr>
          <w:fldChar w:fldCharType="begin"/>
        </w:r>
        <w:r w:rsidR="00A427A4">
          <w:rPr>
            <w:noProof/>
            <w:webHidden/>
          </w:rPr>
          <w:instrText xml:space="preserve"> PAGEREF _Toc311641347 \h </w:instrText>
        </w:r>
        <w:r w:rsidR="00A427A4">
          <w:rPr>
            <w:noProof/>
            <w:webHidden/>
          </w:rPr>
        </w:r>
        <w:r w:rsidR="00A427A4">
          <w:rPr>
            <w:noProof/>
            <w:webHidden/>
          </w:rPr>
          <w:fldChar w:fldCharType="separate"/>
        </w:r>
        <w:r w:rsidR="00A427A4">
          <w:rPr>
            <w:noProof/>
            <w:webHidden/>
          </w:rPr>
          <w:t>82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48" w:history="1">
        <w:r w:rsidR="00A427A4" w:rsidRPr="00601E1F">
          <w:rPr>
            <w:rStyle w:val="Hyperlink"/>
            <w:noProof/>
          </w:rPr>
          <w:t>KøbsLinjeBeskrivelseAndetSprog</w:t>
        </w:r>
        <w:r w:rsidR="00A427A4">
          <w:rPr>
            <w:noProof/>
            <w:webHidden/>
          </w:rPr>
          <w:tab/>
        </w:r>
        <w:r w:rsidR="00A427A4">
          <w:rPr>
            <w:noProof/>
            <w:webHidden/>
          </w:rPr>
          <w:fldChar w:fldCharType="begin"/>
        </w:r>
        <w:r w:rsidR="00A427A4">
          <w:rPr>
            <w:noProof/>
            <w:webHidden/>
          </w:rPr>
          <w:instrText xml:space="preserve"> PAGEREF _Toc311641348 \h </w:instrText>
        </w:r>
        <w:r w:rsidR="00A427A4">
          <w:rPr>
            <w:noProof/>
            <w:webHidden/>
          </w:rPr>
        </w:r>
        <w:r w:rsidR="00A427A4">
          <w:rPr>
            <w:noProof/>
            <w:webHidden/>
          </w:rPr>
          <w:fldChar w:fldCharType="separate"/>
        </w:r>
        <w:r w:rsidR="00A427A4">
          <w:rPr>
            <w:noProof/>
            <w:webHidden/>
          </w:rPr>
          <w:t>83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49" w:history="1">
        <w:r w:rsidR="00A427A4" w:rsidRPr="00601E1F">
          <w:rPr>
            <w:rStyle w:val="Hyperlink"/>
            <w:noProof/>
          </w:rPr>
          <w:t>KøbsLinjeSupplerendeSupplerendeVareYdelseKode</w:t>
        </w:r>
        <w:r w:rsidR="00A427A4">
          <w:rPr>
            <w:noProof/>
            <w:webHidden/>
          </w:rPr>
          <w:tab/>
        </w:r>
        <w:r w:rsidR="00A427A4">
          <w:rPr>
            <w:noProof/>
            <w:webHidden/>
          </w:rPr>
          <w:fldChar w:fldCharType="begin"/>
        </w:r>
        <w:r w:rsidR="00A427A4">
          <w:rPr>
            <w:noProof/>
            <w:webHidden/>
          </w:rPr>
          <w:instrText xml:space="preserve"> PAGEREF _Toc311641349 \h </w:instrText>
        </w:r>
        <w:r w:rsidR="00A427A4">
          <w:rPr>
            <w:noProof/>
            <w:webHidden/>
          </w:rPr>
        </w:r>
        <w:r w:rsidR="00A427A4">
          <w:rPr>
            <w:noProof/>
            <w:webHidden/>
          </w:rPr>
          <w:fldChar w:fldCharType="separate"/>
        </w:r>
        <w:r w:rsidR="00A427A4">
          <w:rPr>
            <w:noProof/>
            <w:webHidden/>
          </w:rPr>
          <w:t>83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50" w:history="1">
        <w:r w:rsidR="00A427A4" w:rsidRPr="00601E1F">
          <w:rPr>
            <w:rStyle w:val="Hyperlink"/>
            <w:noProof/>
          </w:rPr>
          <w:t>KøbsLinjeSupplerendeVareYdelseKode</w:t>
        </w:r>
        <w:r w:rsidR="00A427A4">
          <w:rPr>
            <w:noProof/>
            <w:webHidden/>
          </w:rPr>
          <w:tab/>
        </w:r>
        <w:r w:rsidR="00A427A4">
          <w:rPr>
            <w:noProof/>
            <w:webHidden/>
          </w:rPr>
          <w:fldChar w:fldCharType="begin"/>
        </w:r>
        <w:r w:rsidR="00A427A4">
          <w:rPr>
            <w:noProof/>
            <w:webHidden/>
          </w:rPr>
          <w:instrText xml:space="preserve"> PAGEREF _Toc311641350 \h </w:instrText>
        </w:r>
        <w:r w:rsidR="00A427A4">
          <w:rPr>
            <w:noProof/>
            <w:webHidden/>
          </w:rPr>
        </w:r>
        <w:r w:rsidR="00A427A4">
          <w:rPr>
            <w:noProof/>
            <w:webHidden/>
          </w:rPr>
          <w:fldChar w:fldCharType="separate"/>
        </w:r>
        <w:r w:rsidR="00A427A4">
          <w:rPr>
            <w:noProof/>
            <w:webHidden/>
          </w:rPr>
          <w:t>83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51" w:history="1">
        <w:r w:rsidR="00A427A4" w:rsidRPr="00601E1F">
          <w:rPr>
            <w:rStyle w:val="Hyperlink"/>
            <w:noProof/>
          </w:rPr>
          <w:t>KøbsLinjeVareYdelseKode</w:t>
        </w:r>
        <w:r w:rsidR="00A427A4">
          <w:rPr>
            <w:noProof/>
            <w:webHidden/>
          </w:rPr>
          <w:tab/>
        </w:r>
        <w:r w:rsidR="00A427A4">
          <w:rPr>
            <w:noProof/>
            <w:webHidden/>
          </w:rPr>
          <w:fldChar w:fldCharType="begin"/>
        </w:r>
        <w:r w:rsidR="00A427A4">
          <w:rPr>
            <w:noProof/>
            <w:webHidden/>
          </w:rPr>
          <w:instrText xml:space="preserve"> PAGEREF _Toc311641351 \h </w:instrText>
        </w:r>
        <w:r w:rsidR="00A427A4">
          <w:rPr>
            <w:noProof/>
            <w:webHidden/>
          </w:rPr>
        </w:r>
        <w:r w:rsidR="00A427A4">
          <w:rPr>
            <w:noProof/>
            <w:webHidden/>
          </w:rPr>
          <w:fldChar w:fldCharType="separate"/>
        </w:r>
        <w:r w:rsidR="00A427A4">
          <w:rPr>
            <w:noProof/>
            <w:webHidden/>
          </w:rPr>
          <w:t>83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52" w:history="1">
        <w:r w:rsidR="00A427A4" w:rsidRPr="00601E1F">
          <w:rPr>
            <w:rStyle w:val="Hyperlink"/>
            <w:noProof/>
          </w:rPr>
          <w:t>LandKode</w:t>
        </w:r>
        <w:r w:rsidR="00A427A4">
          <w:rPr>
            <w:noProof/>
            <w:webHidden/>
          </w:rPr>
          <w:tab/>
        </w:r>
        <w:r w:rsidR="00A427A4">
          <w:rPr>
            <w:noProof/>
            <w:webHidden/>
          </w:rPr>
          <w:fldChar w:fldCharType="begin"/>
        </w:r>
        <w:r w:rsidR="00A427A4">
          <w:rPr>
            <w:noProof/>
            <w:webHidden/>
          </w:rPr>
          <w:instrText xml:space="preserve"> PAGEREF _Toc311641352 \h </w:instrText>
        </w:r>
        <w:r w:rsidR="00A427A4">
          <w:rPr>
            <w:noProof/>
            <w:webHidden/>
          </w:rPr>
        </w:r>
        <w:r w:rsidR="00A427A4">
          <w:rPr>
            <w:noProof/>
            <w:webHidden/>
          </w:rPr>
          <w:fldChar w:fldCharType="separate"/>
        </w:r>
        <w:r w:rsidR="00A427A4">
          <w:rPr>
            <w:noProof/>
            <w:webHidden/>
          </w:rPr>
          <w:t>83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53" w:history="1">
        <w:r w:rsidR="00A427A4" w:rsidRPr="00601E1F">
          <w:rPr>
            <w:rStyle w:val="Hyperlink"/>
            <w:noProof/>
          </w:rPr>
          <w:t>LeverandørID</w:t>
        </w:r>
        <w:r w:rsidR="00A427A4">
          <w:rPr>
            <w:noProof/>
            <w:webHidden/>
          </w:rPr>
          <w:tab/>
        </w:r>
        <w:r w:rsidR="00A427A4">
          <w:rPr>
            <w:noProof/>
            <w:webHidden/>
          </w:rPr>
          <w:fldChar w:fldCharType="begin"/>
        </w:r>
        <w:r w:rsidR="00A427A4">
          <w:rPr>
            <w:noProof/>
            <w:webHidden/>
          </w:rPr>
          <w:instrText xml:space="preserve"> PAGEREF _Toc311641353 \h </w:instrText>
        </w:r>
        <w:r w:rsidR="00A427A4">
          <w:rPr>
            <w:noProof/>
            <w:webHidden/>
          </w:rPr>
        </w:r>
        <w:r w:rsidR="00A427A4">
          <w:rPr>
            <w:noProof/>
            <w:webHidden/>
          </w:rPr>
          <w:fldChar w:fldCharType="separate"/>
        </w:r>
        <w:r w:rsidR="00A427A4">
          <w:rPr>
            <w:noProof/>
            <w:webHidden/>
          </w:rPr>
          <w:t>83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54" w:history="1">
        <w:r w:rsidR="00A427A4" w:rsidRPr="00601E1F">
          <w:rPr>
            <w:rStyle w:val="Hyperlink"/>
            <w:noProof/>
          </w:rPr>
          <w:t>LeverandørType</w:t>
        </w:r>
        <w:r w:rsidR="00A427A4">
          <w:rPr>
            <w:noProof/>
            <w:webHidden/>
          </w:rPr>
          <w:tab/>
        </w:r>
        <w:r w:rsidR="00A427A4">
          <w:rPr>
            <w:noProof/>
            <w:webHidden/>
          </w:rPr>
          <w:fldChar w:fldCharType="begin"/>
        </w:r>
        <w:r w:rsidR="00A427A4">
          <w:rPr>
            <w:noProof/>
            <w:webHidden/>
          </w:rPr>
          <w:instrText xml:space="preserve"> PAGEREF _Toc311641354 \h </w:instrText>
        </w:r>
        <w:r w:rsidR="00A427A4">
          <w:rPr>
            <w:noProof/>
            <w:webHidden/>
          </w:rPr>
        </w:r>
        <w:r w:rsidR="00A427A4">
          <w:rPr>
            <w:noProof/>
            <w:webHidden/>
          </w:rPr>
          <w:fldChar w:fldCharType="separate"/>
        </w:r>
        <w:r w:rsidR="00A427A4">
          <w:rPr>
            <w:noProof/>
            <w:webHidden/>
          </w:rPr>
          <w:t>83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55" w:history="1">
        <w:r w:rsidR="00A427A4" w:rsidRPr="00601E1F">
          <w:rPr>
            <w:rStyle w:val="Hyperlink"/>
            <w:noProof/>
          </w:rPr>
          <w:t>MomsRegistreringsAttestID</w:t>
        </w:r>
        <w:r w:rsidR="00A427A4">
          <w:rPr>
            <w:noProof/>
            <w:webHidden/>
          </w:rPr>
          <w:tab/>
        </w:r>
        <w:r w:rsidR="00A427A4">
          <w:rPr>
            <w:noProof/>
            <w:webHidden/>
          </w:rPr>
          <w:fldChar w:fldCharType="begin"/>
        </w:r>
        <w:r w:rsidR="00A427A4">
          <w:rPr>
            <w:noProof/>
            <w:webHidden/>
          </w:rPr>
          <w:instrText xml:space="preserve"> PAGEREF _Toc311641355 \h </w:instrText>
        </w:r>
        <w:r w:rsidR="00A427A4">
          <w:rPr>
            <w:noProof/>
            <w:webHidden/>
          </w:rPr>
        </w:r>
        <w:r w:rsidR="00A427A4">
          <w:rPr>
            <w:noProof/>
            <w:webHidden/>
          </w:rPr>
          <w:fldChar w:fldCharType="separate"/>
        </w:r>
        <w:r w:rsidR="00A427A4">
          <w:rPr>
            <w:noProof/>
            <w:webHidden/>
          </w:rPr>
          <w:t>83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56" w:history="1">
        <w:r w:rsidR="00A427A4" w:rsidRPr="00601E1F">
          <w:rPr>
            <w:rStyle w:val="Hyperlink"/>
            <w:noProof/>
          </w:rPr>
          <w:t>MomsRegistreringsAttestStartDato</w:t>
        </w:r>
        <w:r w:rsidR="00A427A4">
          <w:rPr>
            <w:noProof/>
            <w:webHidden/>
          </w:rPr>
          <w:tab/>
        </w:r>
        <w:r w:rsidR="00A427A4">
          <w:rPr>
            <w:noProof/>
            <w:webHidden/>
          </w:rPr>
          <w:fldChar w:fldCharType="begin"/>
        </w:r>
        <w:r w:rsidR="00A427A4">
          <w:rPr>
            <w:noProof/>
            <w:webHidden/>
          </w:rPr>
          <w:instrText xml:space="preserve"> PAGEREF _Toc311641356 \h </w:instrText>
        </w:r>
        <w:r w:rsidR="00A427A4">
          <w:rPr>
            <w:noProof/>
            <w:webHidden/>
          </w:rPr>
        </w:r>
        <w:r w:rsidR="00A427A4">
          <w:rPr>
            <w:noProof/>
            <w:webHidden/>
          </w:rPr>
          <w:fldChar w:fldCharType="separate"/>
        </w:r>
        <w:r w:rsidR="00A427A4">
          <w:rPr>
            <w:noProof/>
            <w:webHidden/>
          </w:rPr>
          <w:t>84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57" w:history="1">
        <w:r w:rsidR="00A427A4" w:rsidRPr="00601E1F">
          <w:rPr>
            <w:rStyle w:val="Hyperlink"/>
            <w:noProof/>
          </w:rPr>
          <w:t>MomsRegistreringsAttestUdløbsDato</w:t>
        </w:r>
        <w:r w:rsidR="00A427A4">
          <w:rPr>
            <w:noProof/>
            <w:webHidden/>
          </w:rPr>
          <w:tab/>
        </w:r>
        <w:r w:rsidR="00A427A4">
          <w:rPr>
            <w:noProof/>
            <w:webHidden/>
          </w:rPr>
          <w:fldChar w:fldCharType="begin"/>
        </w:r>
        <w:r w:rsidR="00A427A4">
          <w:rPr>
            <w:noProof/>
            <w:webHidden/>
          </w:rPr>
          <w:instrText xml:space="preserve"> PAGEREF _Toc311641357 \h </w:instrText>
        </w:r>
        <w:r w:rsidR="00A427A4">
          <w:rPr>
            <w:noProof/>
            <w:webHidden/>
          </w:rPr>
        </w:r>
        <w:r w:rsidR="00A427A4">
          <w:rPr>
            <w:noProof/>
            <w:webHidden/>
          </w:rPr>
          <w:fldChar w:fldCharType="separate"/>
        </w:r>
        <w:r w:rsidR="00A427A4">
          <w:rPr>
            <w:noProof/>
            <w:webHidden/>
          </w:rPr>
          <w:t>84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58" w:history="1">
        <w:r w:rsidR="00A427A4" w:rsidRPr="00601E1F">
          <w:rPr>
            <w:rStyle w:val="Hyperlink"/>
            <w:noProof/>
          </w:rPr>
          <w:t>MomsrefusionAfgørelseAfslagsÅrsagBeskrivelse</w:t>
        </w:r>
        <w:r w:rsidR="00A427A4">
          <w:rPr>
            <w:noProof/>
            <w:webHidden/>
          </w:rPr>
          <w:tab/>
        </w:r>
        <w:r w:rsidR="00A427A4">
          <w:rPr>
            <w:noProof/>
            <w:webHidden/>
          </w:rPr>
          <w:fldChar w:fldCharType="begin"/>
        </w:r>
        <w:r w:rsidR="00A427A4">
          <w:rPr>
            <w:noProof/>
            <w:webHidden/>
          </w:rPr>
          <w:instrText xml:space="preserve"> PAGEREF _Toc311641358 \h </w:instrText>
        </w:r>
        <w:r w:rsidR="00A427A4">
          <w:rPr>
            <w:noProof/>
            <w:webHidden/>
          </w:rPr>
        </w:r>
        <w:r w:rsidR="00A427A4">
          <w:rPr>
            <w:noProof/>
            <w:webHidden/>
          </w:rPr>
          <w:fldChar w:fldCharType="separate"/>
        </w:r>
        <w:r w:rsidR="00A427A4">
          <w:rPr>
            <w:noProof/>
            <w:webHidden/>
          </w:rPr>
          <w:t>84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59" w:history="1">
        <w:r w:rsidR="00A427A4" w:rsidRPr="00601E1F">
          <w:rPr>
            <w:rStyle w:val="Hyperlink"/>
            <w:noProof/>
          </w:rPr>
          <w:t>MomsrefusionAfgørelseAfslagsÅrsagID</w:t>
        </w:r>
        <w:r w:rsidR="00A427A4">
          <w:rPr>
            <w:noProof/>
            <w:webHidden/>
          </w:rPr>
          <w:tab/>
        </w:r>
        <w:r w:rsidR="00A427A4">
          <w:rPr>
            <w:noProof/>
            <w:webHidden/>
          </w:rPr>
          <w:fldChar w:fldCharType="begin"/>
        </w:r>
        <w:r w:rsidR="00A427A4">
          <w:rPr>
            <w:noProof/>
            <w:webHidden/>
          </w:rPr>
          <w:instrText xml:space="preserve"> PAGEREF _Toc311641359 \h </w:instrText>
        </w:r>
        <w:r w:rsidR="00A427A4">
          <w:rPr>
            <w:noProof/>
            <w:webHidden/>
          </w:rPr>
        </w:r>
        <w:r w:rsidR="00A427A4">
          <w:rPr>
            <w:noProof/>
            <w:webHidden/>
          </w:rPr>
          <w:fldChar w:fldCharType="separate"/>
        </w:r>
        <w:r w:rsidR="00A427A4">
          <w:rPr>
            <w:noProof/>
            <w:webHidden/>
          </w:rPr>
          <w:t>84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60" w:history="1">
        <w:r w:rsidR="00A427A4" w:rsidRPr="00601E1F">
          <w:rPr>
            <w:rStyle w:val="Hyperlink"/>
            <w:noProof/>
          </w:rPr>
          <w:t>MomsrefusionAfgørelseAfslagsÅrsagKode</w:t>
        </w:r>
        <w:r w:rsidR="00A427A4">
          <w:rPr>
            <w:noProof/>
            <w:webHidden/>
          </w:rPr>
          <w:tab/>
        </w:r>
        <w:r w:rsidR="00A427A4">
          <w:rPr>
            <w:noProof/>
            <w:webHidden/>
          </w:rPr>
          <w:fldChar w:fldCharType="begin"/>
        </w:r>
        <w:r w:rsidR="00A427A4">
          <w:rPr>
            <w:noProof/>
            <w:webHidden/>
          </w:rPr>
          <w:instrText xml:space="preserve"> PAGEREF _Toc311641360 \h </w:instrText>
        </w:r>
        <w:r w:rsidR="00A427A4">
          <w:rPr>
            <w:noProof/>
            <w:webHidden/>
          </w:rPr>
        </w:r>
        <w:r w:rsidR="00A427A4">
          <w:rPr>
            <w:noProof/>
            <w:webHidden/>
          </w:rPr>
          <w:fldChar w:fldCharType="separate"/>
        </w:r>
        <w:r w:rsidR="00A427A4">
          <w:rPr>
            <w:noProof/>
            <w:webHidden/>
          </w:rPr>
          <w:t>84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61" w:history="1">
        <w:r w:rsidR="00A427A4" w:rsidRPr="00601E1F">
          <w:rPr>
            <w:rStyle w:val="Hyperlink"/>
            <w:noProof/>
          </w:rPr>
          <w:t>MomsrefusionAfgørelseAfslagsÅrsagSpecialKode</w:t>
        </w:r>
        <w:r w:rsidR="00A427A4">
          <w:rPr>
            <w:noProof/>
            <w:webHidden/>
          </w:rPr>
          <w:tab/>
        </w:r>
        <w:r w:rsidR="00A427A4">
          <w:rPr>
            <w:noProof/>
            <w:webHidden/>
          </w:rPr>
          <w:fldChar w:fldCharType="begin"/>
        </w:r>
        <w:r w:rsidR="00A427A4">
          <w:rPr>
            <w:noProof/>
            <w:webHidden/>
          </w:rPr>
          <w:instrText xml:space="preserve"> PAGEREF _Toc311641361 \h </w:instrText>
        </w:r>
        <w:r w:rsidR="00A427A4">
          <w:rPr>
            <w:noProof/>
            <w:webHidden/>
          </w:rPr>
        </w:r>
        <w:r w:rsidR="00A427A4">
          <w:rPr>
            <w:noProof/>
            <w:webHidden/>
          </w:rPr>
          <w:fldChar w:fldCharType="separate"/>
        </w:r>
        <w:r w:rsidR="00A427A4">
          <w:rPr>
            <w:noProof/>
            <w:webHidden/>
          </w:rPr>
          <w:t>85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62" w:history="1">
        <w:r w:rsidR="00A427A4" w:rsidRPr="00601E1F">
          <w:rPr>
            <w:rStyle w:val="Hyperlink"/>
            <w:noProof/>
          </w:rPr>
          <w:t>MomsrefusionAfgørelseBetalingsReference</w:t>
        </w:r>
        <w:r w:rsidR="00A427A4">
          <w:rPr>
            <w:noProof/>
            <w:webHidden/>
          </w:rPr>
          <w:tab/>
        </w:r>
        <w:r w:rsidR="00A427A4">
          <w:rPr>
            <w:noProof/>
            <w:webHidden/>
          </w:rPr>
          <w:fldChar w:fldCharType="begin"/>
        </w:r>
        <w:r w:rsidR="00A427A4">
          <w:rPr>
            <w:noProof/>
            <w:webHidden/>
          </w:rPr>
          <w:instrText xml:space="preserve"> PAGEREF _Toc311641362 \h </w:instrText>
        </w:r>
        <w:r w:rsidR="00A427A4">
          <w:rPr>
            <w:noProof/>
            <w:webHidden/>
          </w:rPr>
        </w:r>
        <w:r w:rsidR="00A427A4">
          <w:rPr>
            <w:noProof/>
            <w:webHidden/>
          </w:rPr>
          <w:fldChar w:fldCharType="separate"/>
        </w:r>
        <w:r w:rsidR="00A427A4">
          <w:rPr>
            <w:noProof/>
            <w:webHidden/>
          </w:rPr>
          <w:t>85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63" w:history="1">
        <w:r w:rsidR="00A427A4" w:rsidRPr="00601E1F">
          <w:rPr>
            <w:rStyle w:val="Hyperlink"/>
            <w:noProof/>
          </w:rPr>
          <w:t>MomsrefusionAfgørelseBetalingsType</w:t>
        </w:r>
        <w:r w:rsidR="00A427A4">
          <w:rPr>
            <w:noProof/>
            <w:webHidden/>
          </w:rPr>
          <w:tab/>
        </w:r>
        <w:r w:rsidR="00A427A4">
          <w:rPr>
            <w:noProof/>
            <w:webHidden/>
          </w:rPr>
          <w:fldChar w:fldCharType="begin"/>
        </w:r>
        <w:r w:rsidR="00A427A4">
          <w:rPr>
            <w:noProof/>
            <w:webHidden/>
          </w:rPr>
          <w:instrText xml:space="preserve"> PAGEREF _Toc311641363 \h </w:instrText>
        </w:r>
        <w:r w:rsidR="00A427A4">
          <w:rPr>
            <w:noProof/>
            <w:webHidden/>
          </w:rPr>
        </w:r>
        <w:r w:rsidR="00A427A4">
          <w:rPr>
            <w:noProof/>
            <w:webHidden/>
          </w:rPr>
          <w:fldChar w:fldCharType="separate"/>
        </w:r>
        <w:r w:rsidR="00A427A4">
          <w:rPr>
            <w:noProof/>
            <w:webHidden/>
          </w:rPr>
          <w:t>85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64" w:history="1">
        <w:r w:rsidR="00A427A4" w:rsidRPr="00601E1F">
          <w:rPr>
            <w:rStyle w:val="Hyperlink"/>
            <w:noProof/>
          </w:rPr>
          <w:t>MomsrefusionAfgørelseDato</w:t>
        </w:r>
        <w:r w:rsidR="00A427A4">
          <w:rPr>
            <w:noProof/>
            <w:webHidden/>
          </w:rPr>
          <w:tab/>
        </w:r>
        <w:r w:rsidR="00A427A4">
          <w:rPr>
            <w:noProof/>
            <w:webHidden/>
          </w:rPr>
          <w:fldChar w:fldCharType="begin"/>
        </w:r>
        <w:r w:rsidR="00A427A4">
          <w:rPr>
            <w:noProof/>
            <w:webHidden/>
          </w:rPr>
          <w:instrText xml:space="preserve"> PAGEREF _Toc311641364 \h </w:instrText>
        </w:r>
        <w:r w:rsidR="00A427A4">
          <w:rPr>
            <w:noProof/>
            <w:webHidden/>
          </w:rPr>
        </w:r>
        <w:r w:rsidR="00A427A4">
          <w:rPr>
            <w:noProof/>
            <w:webHidden/>
          </w:rPr>
          <w:fldChar w:fldCharType="separate"/>
        </w:r>
        <w:r w:rsidR="00A427A4">
          <w:rPr>
            <w:noProof/>
            <w:webHidden/>
          </w:rPr>
          <w:t>85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65" w:history="1">
        <w:r w:rsidR="00A427A4" w:rsidRPr="00601E1F">
          <w:rPr>
            <w:rStyle w:val="Hyperlink"/>
            <w:noProof/>
          </w:rPr>
          <w:t>MomsrefusionAfgørelseID</w:t>
        </w:r>
        <w:r w:rsidR="00A427A4">
          <w:rPr>
            <w:noProof/>
            <w:webHidden/>
          </w:rPr>
          <w:tab/>
        </w:r>
        <w:r w:rsidR="00A427A4">
          <w:rPr>
            <w:noProof/>
            <w:webHidden/>
          </w:rPr>
          <w:fldChar w:fldCharType="begin"/>
        </w:r>
        <w:r w:rsidR="00A427A4">
          <w:rPr>
            <w:noProof/>
            <w:webHidden/>
          </w:rPr>
          <w:instrText xml:space="preserve"> PAGEREF _Toc311641365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66" w:history="1">
        <w:r w:rsidR="00A427A4" w:rsidRPr="00601E1F">
          <w:rPr>
            <w:rStyle w:val="Hyperlink"/>
            <w:noProof/>
          </w:rPr>
          <w:t>MomsrefusionAfgørelseNummer</w:t>
        </w:r>
        <w:r w:rsidR="00A427A4">
          <w:rPr>
            <w:noProof/>
            <w:webHidden/>
          </w:rPr>
          <w:tab/>
        </w:r>
        <w:r w:rsidR="00A427A4">
          <w:rPr>
            <w:noProof/>
            <w:webHidden/>
          </w:rPr>
          <w:fldChar w:fldCharType="begin"/>
        </w:r>
        <w:r w:rsidR="00A427A4">
          <w:rPr>
            <w:noProof/>
            <w:webHidden/>
          </w:rPr>
          <w:instrText xml:space="preserve"> PAGEREF _Toc311641366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67" w:history="1">
        <w:r w:rsidR="00A427A4" w:rsidRPr="00601E1F">
          <w:rPr>
            <w:rStyle w:val="Hyperlink"/>
            <w:noProof/>
          </w:rPr>
          <w:t>MomsrefusionAfgørelseStatus</w:t>
        </w:r>
        <w:r w:rsidR="00A427A4">
          <w:rPr>
            <w:noProof/>
            <w:webHidden/>
          </w:rPr>
          <w:tab/>
        </w:r>
        <w:r w:rsidR="00A427A4">
          <w:rPr>
            <w:noProof/>
            <w:webHidden/>
          </w:rPr>
          <w:fldChar w:fldCharType="begin"/>
        </w:r>
        <w:r w:rsidR="00A427A4">
          <w:rPr>
            <w:noProof/>
            <w:webHidden/>
          </w:rPr>
          <w:instrText xml:space="preserve"> PAGEREF _Toc311641367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68" w:history="1">
        <w:r w:rsidR="00A427A4" w:rsidRPr="00601E1F">
          <w:rPr>
            <w:rStyle w:val="Hyperlink"/>
            <w:noProof/>
          </w:rPr>
          <w:t>MomsrefusionAfgørelseUdbetalingDato</w:t>
        </w:r>
        <w:r w:rsidR="00A427A4">
          <w:rPr>
            <w:noProof/>
            <w:webHidden/>
          </w:rPr>
          <w:tab/>
        </w:r>
        <w:r w:rsidR="00A427A4">
          <w:rPr>
            <w:noProof/>
            <w:webHidden/>
          </w:rPr>
          <w:fldChar w:fldCharType="begin"/>
        </w:r>
        <w:r w:rsidR="00A427A4">
          <w:rPr>
            <w:noProof/>
            <w:webHidden/>
          </w:rPr>
          <w:instrText xml:space="preserve"> PAGEREF _Toc311641368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69" w:history="1">
        <w:r w:rsidR="00A427A4" w:rsidRPr="00601E1F">
          <w:rPr>
            <w:rStyle w:val="Hyperlink"/>
            <w:noProof/>
          </w:rPr>
          <w:t>MomsrefusionAfgørelseVersionDato</w:t>
        </w:r>
        <w:r w:rsidR="00A427A4">
          <w:rPr>
            <w:noProof/>
            <w:webHidden/>
          </w:rPr>
          <w:tab/>
        </w:r>
        <w:r w:rsidR="00A427A4">
          <w:rPr>
            <w:noProof/>
            <w:webHidden/>
          </w:rPr>
          <w:fldChar w:fldCharType="begin"/>
        </w:r>
        <w:r w:rsidR="00A427A4">
          <w:rPr>
            <w:noProof/>
            <w:webHidden/>
          </w:rPr>
          <w:instrText xml:space="preserve"> PAGEREF _Toc311641369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70" w:history="1">
        <w:r w:rsidR="00A427A4" w:rsidRPr="00601E1F">
          <w:rPr>
            <w:rStyle w:val="Hyperlink"/>
            <w:noProof/>
          </w:rPr>
          <w:t>MomsrefusionAktivtFuldmagtsforholdMarkering</w:t>
        </w:r>
        <w:r w:rsidR="00A427A4">
          <w:rPr>
            <w:noProof/>
            <w:webHidden/>
          </w:rPr>
          <w:tab/>
        </w:r>
        <w:r w:rsidR="00A427A4">
          <w:rPr>
            <w:noProof/>
            <w:webHidden/>
          </w:rPr>
          <w:fldChar w:fldCharType="begin"/>
        </w:r>
        <w:r w:rsidR="00A427A4">
          <w:rPr>
            <w:noProof/>
            <w:webHidden/>
          </w:rPr>
          <w:instrText xml:space="preserve"> PAGEREF _Toc311641370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71" w:history="1">
        <w:r w:rsidR="00A427A4" w:rsidRPr="00601E1F">
          <w:rPr>
            <w:rStyle w:val="Hyperlink"/>
            <w:noProof/>
          </w:rPr>
          <w:t>MomsrefusionAktørTransportMarkering</w:t>
        </w:r>
        <w:r w:rsidR="00A427A4">
          <w:rPr>
            <w:noProof/>
            <w:webHidden/>
          </w:rPr>
          <w:tab/>
        </w:r>
        <w:r w:rsidR="00A427A4">
          <w:rPr>
            <w:noProof/>
            <w:webHidden/>
          </w:rPr>
          <w:fldChar w:fldCharType="begin"/>
        </w:r>
        <w:r w:rsidR="00A427A4">
          <w:rPr>
            <w:noProof/>
            <w:webHidden/>
          </w:rPr>
          <w:instrText xml:space="preserve"> PAGEREF _Toc311641371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72" w:history="1">
        <w:r w:rsidR="00A427A4" w:rsidRPr="00601E1F">
          <w:rPr>
            <w:rStyle w:val="Hyperlink"/>
            <w:noProof/>
          </w:rPr>
          <w:t>MomsrefusionAnsøgningDataErklæringAccepteret</w:t>
        </w:r>
        <w:r w:rsidR="00A427A4">
          <w:rPr>
            <w:noProof/>
            <w:webHidden/>
          </w:rPr>
          <w:tab/>
        </w:r>
        <w:r w:rsidR="00A427A4">
          <w:rPr>
            <w:noProof/>
            <w:webHidden/>
          </w:rPr>
          <w:fldChar w:fldCharType="begin"/>
        </w:r>
        <w:r w:rsidR="00A427A4">
          <w:rPr>
            <w:noProof/>
            <w:webHidden/>
          </w:rPr>
          <w:instrText xml:space="preserve"> PAGEREF _Toc311641372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73" w:history="1">
        <w:r w:rsidR="00A427A4" w:rsidRPr="00601E1F">
          <w:rPr>
            <w:rStyle w:val="Hyperlink"/>
            <w:noProof/>
          </w:rPr>
          <w:t>MomsrefusionAnsøgningDataID</w:t>
        </w:r>
        <w:r w:rsidR="00A427A4">
          <w:rPr>
            <w:noProof/>
            <w:webHidden/>
          </w:rPr>
          <w:tab/>
        </w:r>
        <w:r w:rsidR="00A427A4">
          <w:rPr>
            <w:noProof/>
            <w:webHidden/>
          </w:rPr>
          <w:fldChar w:fldCharType="begin"/>
        </w:r>
        <w:r w:rsidR="00A427A4">
          <w:rPr>
            <w:noProof/>
            <w:webHidden/>
          </w:rPr>
          <w:instrText xml:space="preserve"> PAGEREF _Toc311641373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74" w:history="1">
        <w:r w:rsidR="00A427A4" w:rsidRPr="00601E1F">
          <w:rPr>
            <w:rStyle w:val="Hyperlink"/>
            <w:noProof/>
          </w:rPr>
          <w:t>MomsrefusionAnsøgningDataModtagDato</w:t>
        </w:r>
        <w:r w:rsidR="00A427A4">
          <w:rPr>
            <w:noProof/>
            <w:webHidden/>
          </w:rPr>
          <w:tab/>
        </w:r>
        <w:r w:rsidR="00A427A4">
          <w:rPr>
            <w:noProof/>
            <w:webHidden/>
          </w:rPr>
          <w:fldChar w:fldCharType="begin"/>
        </w:r>
        <w:r w:rsidR="00A427A4">
          <w:rPr>
            <w:noProof/>
            <w:webHidden/>
          </w:rPr>
          <w:instrText xml:space="preserve"> PAGEREF _Toc311641374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75" w:history="1">
        <w:r w:rsidR="00A427A4" w:rsidRPr="00601E1F">
          <w:rPr>
            <w:rStyle w:val="Hyperlink"/>
            <w:noProof/>
          </w:rPr>
          <w:t>MomsrefusionAnsøgningDataStatus</w:t>
        </w:r>
        <w:r w:rsidR="00A427A4">
          <w:rPr>
            <w:noProof/>
            <w:webHidden/>
          </w:rPr>
          <w:tab/>
        </w:r>
        <w:r w:rsidR="00A427A4">
          <w:rPr>
            <w:noProof/>
            <w:webHidden/>
          </w:rPr>
          <w:fldChar w:fldCharType="begin"/>
        </w:r>
        <w:r w:rsidR="00A427A4">
          <w:rPr>
            <w:noProof/>
            <w:webHidden/>
          </w:rPr>
          <w:instrText xml:space="preserve"> PAGEREF _Toc311641375 \h </w:instrText>
        </w:r>
        <w:r w:rsidR="00A427A4">
          <w:rPr>
            <w:noProof/>
            <w:webHidden/>
          </w:rPr>
        </w:r>
        <w:r w:rsidR="00A427A4">
          <w:rPr>
            <w:noProof/>
            <w:webHidden/>
          </w:rPr>
          <w:fldChar w:fldCharType="separate"/>
        </w:r>
        <w:r w:rsidR="00A427A4">
          <w:rPr>
            <w:noProof/>
            <w:webHidden/>
          </w:rPr>
          <w:t>86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76" w:history="1">
        <w:r w:rsidR="00A427A4" w:rsidRPr="00601E1F">
          <w:rPr>
            <w:rStyle w:val="Hyperlink"/>
            <w:noProof/>
          </w:rPr>
          <w:t>MomsrefusionAnsøgningDataStatusDato</w:t>
        </w:r>
        <w:r w:rsidR="00A427A4">
          <w:rPr>
            <w:noProof/>
            <w:webHidden/>
          </w:rPr>
          <w:tab/>
        </w:r>
        <w:r w:rsidR="00A427A4">
          <w:rPr>
            <w:noProof/>
            <w:webHidden/>
          </w:rPr>
          <w:fldChar w:fldCharType="begin"/>
        </w:r>
        <w:r w:rsidR="00A427A4">
          <w:rPr>
            <w:noProof/>
            <w:webHidden/>
          </w:rPr>
          <w:instrText xml:space="preserve"> PAGEREF _Toc311641376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77" w:history="1">
        <w:r w:rsidR="00A427A4" w:rsidRPr="00601E1F">
          <w:rPr>
            <w:rStyle w:val="Hyperlink"/>
            <w:noProof/>
          </w:rPr>
          <w:t>MomsrefusionAnsøgningDataTransportMarkering</w:t>
        </w:r>
        <w:r w:rsidR="00A427A4">
          <w:rPr>
            <w:noProof/>
            <w:webHidden/>
          </w:rPr>
          <w:tab/>
        </w:r>
        <w:r w:rsidR="00A427A4">
          <w:rPr>
            <w:noProof/>
            <w:webHidden/>
          </w:rPr>
          <w:fldChar w:fldCharType="begin"/>
        </w:r>
        <w:r w:rsidR="00A427A4">
          <w:rPr>
            <w:noProof/>
            <w:webHidden/>
          </w:rPr>
          <w:instrText xml:space="preserve"> PAGEREF _Toc311641377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78" w:history="1">
        <w:r w:rsidR="00A427A4" w:rsidRPr="00601E1F">
          <w:rPr>
            <w:rStyle w:val="Hyperlink"/>
            <w:noProof/>
          </w:rPr>
          <w:t>MomsrefusionAnsøgningDataVersionDato</w:t>
        </w:r>
        <w:r w:rsidR="00A427A4">
          <w:rPr>
            <w:noProof/>
            <w:webHidden/>
          </w:rPr>
          <w:tab/>
        </w:r>
        <w:r w:rsidR="00A427A4">
          <w:rPr>
            <w:noProof/>
            <w:webHidden/>
          </w:rPr>
          <w:fldChar w:fldCharType="begin"/>
        </w:r>
        <w:r w:rsidR="00A427A4">
          <w:rPr>
            <w:noProof/>
            <w:webHidden/>
          </w:rPr>
          <w:instrText xml:space="preserve"> PAGEREF _Toc311641378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79" w:history="1">
        <w:r w:rsidR="00A427A4" w:rsidRPr="00601E1F">
          <w:rPr>
            <w:rStyle w:val="Hyperlink"/>
            <w:noProof/>
          </w:rPr>
          <w:t>MomsrefusionAnsøgningLynopretID</w:t>
        </w:r>
        <w:r w:rsidR="00A427A4">
          <w:rPr>
            <w:noProof/>
            <w:webHidden/>
          </w:rPr>
          <w:tab/>
        </w:r>
        <w:r w:rsidR="00A427A4">
          <w:rPr>
            <w:noProof/>
            <w:webHidden/>
          </w:rPr>
          <w:fldChar w:fldCharType="begin"/>
        </w:r>
        <w:r w:rsidR="00A427A4">
          <w:rPr>
            <w:noProof/>
            <w:webHidden/>
          </w:rPr>
          <w:instrText xml:space="preserve"> PAGEREF _Toc311641379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80" w:history="1">
        <w:r w:rsidR="00A427A4" w:rsidRPr="00601E1F">
          <w:rPr>
            <w:rStyle w:val="Hyperlink"/>
            <w:noProof/>
          </w:rPr>
          <w:t>MomsrefusionAnsøgningStamDataID</w:t>
        </w:r>
        <w:r w:rsidR="00A427A4">
          <w:rPr>
            <w:noProof/>
            <w:webHidden/>
          </w:rPr>
          <w:tab/>
        </w:r>
        <w:r w:rsidR="00A427A4">
          <w:rPr>
            <w:noProof/>
            <w:webHidden/>
          </w:rPr>
          <w:fldChar w:fldCharType="begin"/>
        </w:r>
        <w:r w:rsidR="00A427A4">
          <w:rPr>
            <w:noProof/>
            <w:webHidden/>
          </w:rPr>
          <w:instrText xml:space="preserve"> PAGEREF _Toc311641380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81" w:history="1">
        <w:r w:rsidR="00A427A4" w:rsidRPr="00601E1F">
          <w:rPr>
            <w:rStyle w:val="Hyperlink"/>
            <w:noProof/>
          </w:rPr>
          <w:t>MomsrefusionAnsøgningStamDataKladdeDato</w:t>
        </w:r>
        <w:r w:rsidR="00A427A4">
          <w:rPr>
            <w:noProof/>
            <w:webHidden/>
          </w:rPr>
          <w:tab/>
        </w:r>
        <w:r w:rsidR="00A427A4">
          <w:rPr>
            <w:noProof/>
            <w:webHidden/>
          </w:rPr>
          <w:fldChar w:fldCharType="begin"/>
        </w:r>
        <w:r w:rsidR="00A427A4">
          <w:rPr>
            <w:noProof/>
            <w:webHidden/>
          </w:rPr>
          <w:instrText xml:space="preserve"> PAGEREF _Toc311641381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82" w:history="1">
        <w:r w:rsidR="00A427A4" w:rsidRPr="00601E1F">
          <w:rPr>
            <w:rStyle w:val="Hyperlink"/>
            <w:noProof/>
          </w:rPr>
          <w:t>MomsrefusionAnsøgningStamDataKladdeID</w:t>
        </w:r>
        <w:r w:rsidR="00A427A4">
          <w:rPr>
            <w:noProof/>
            <w:webHidden/>
          </w:rPr>
          <w:tab/>
        </w:r>
        <w:r w:rsidR="00A427A4">
          <w:rPr>
            <w:noProof/>
            <w:webHidden/>
          </w:rPr>
          <w:fldChar w:fldCharType="begin"/>
        </w:r>
        <w:r w:rsidR="00A427A4">
          <w:rPr>
            <w:noProof/>
            <w:webHidden/>
          </w:rPr>
          <w:instrText xml:space="preserve"> PAGEREF _Toc311641382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83" w:history="1">
        <w:r w:rsidR="00A427A4" w:rsidRPr="00601E1F">
          <w:rPr>
            <w:rStyle w:val="Hyperlink"/>
            <w:noProof/>
          </w:rPr>
          <w:t>MomsrefusionAnsøgningStamDataKladdeIndhold</w:t>
        </w:r>
        <w:r w:rsidR="00A427A4">
          <w:rPr>
            <w:noProof/>
            <w:webHidden/>
          </w:rPr>
          <w:tab/>
        </w:r>
        <w:r w:rsidR="00A427A4">
          <w:rPr>
            <w:noProof/>
            <w:webHidden/>
          </w:rPr>
          <w:fldChar w:fldCharType="begin"/>
        </w:r>
        <w:r w:rsidR="00A427A4">
          <w:rPr>
            <w:noProof/>
            <w:webHidden/>
          </w:rPr>
          <w:instrText xml:space="preserve"> PAGEREF _Toc311641383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84" w:history="1">
        <w:r w:rsidR="00A427A4" w:rsidRPr="00601E1F">
          <w:rPr>
            <w:rStyle w:val="Hyperlink"/>
            <w:noProof/>
          </w:rPr>
          <w:t>MomsrefusionAnsøgningStamDataKladdeSlutDato</w:t>
        </w:r>
        <w:r w:rsidR="00A427A4">
          <w:rPr>
            <w:noProof/>
            <w:webHidden/>
          </w:rPr>
          <w:tab/>
        </w:r>
        <w:r w:rsidR="00A427A4">
          <w:rPr>
            <w:noProof/>
            <w:webHidden/>
          </w:rPr>
          <w:fldChar w:fldCharType="begin"/>
        </w:r>
        <w:r w:rsidR="00A427A4">
          <w:rPr>
            <w:noProof/>
            <w:webHidden/>
          </w:rPr>
          <w:instrText xml:space="preserve"> PAGEREF _Toc311641384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85" w:history="1">
        <w:r w:rsidR="00A427A4" w:rsidRPr="00601E1F">
          <w:rPr>
            <w:rStyle w:val="Hyperlink"/>
            <w:noProof/>
          </w:rPr>
          <w:t>MomsrefusionAnsøgningStamDataKladdeStartDato</w:t>
        </w:r>
        <w:r w:rsidR="00A427A4">
          <w:rPr>
            <w:noProof/>
            <w:webHidden/>
          </w:rPr>
          <w:tab/>
        </w:r>
        <w:r w:rsidR="00A427A4">
          <w:rPr>
            <w:noProof/>
            <w:webHidden/>
          </w:rPr>
          <w:fldChar w:fldCharType="begin"/>
        </w:r>
        <w:r w:rsidR="00A427A4">
          <w:rPr>
            <w:noProof/>
            <w:webHidden/>
          </w:rPr>
          <w:instrText xml:space="preserve"> PAGEREF _Toc311641385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86" w:history="1">
        <w:r w:rsidR="00A427A4" w:rsidRPr="00601E1F">
          <w:rPr>
            <w:rStyle w:val="Hyperlink"/>
            <w:noProof/>
          </w:rPr>
          <w:t>MomsrefusionAnsøgningStamDataKontoIndehaversType</w:t>
        </w:r>
        <w:r w:rsidR="00A427A4">
          <w:rPr>
            <w:noProof/>
            <w:webHidden/>
          </w:rPr>
          <w:tab/>
        </w:r>
        <w:r w:rsidR="00A427A4">
          <w:rPr>
            <w:noProof/>
            <w:webHidden/>
          </w:rPr>
          <w:fldChar w:fldCharType="begin"/>
        </w:r>
        <w:r w:rsidR="00A427A4">
          <w:rPr>
            <w:noProof/>
            <w:webHidden/>
          </w:rPr>
          <w:instrText xml:space="preserve"> PAGEREF _Toc311641386 \h </w:instrText>
        </w:r>
        <w:r w:rsidR="00A427A4">
          <w:rPr>
            <w:noProof/>
            <w:webHidden/>
          </w:rPr>
        </w:r>
        <w:r w:rsidR="00A427A4">
          <w:rPr>
            <w:noProof/>
            <w:webHidden/>
          </w:rPr>
          <w:fldChar w:fldCharType="separate"/>
        </w:r>
        <w:r w:rsidR="00A427A4">
          <w:rPr>
            <w:noProof/>
            <w:webHidden/>
          </w:rPr>
          <w:t>87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87" w:history="1">
        <w:r w:rsidR="00A427A4" w:rsidRPr="00601E1F">
          <w:rPr>
            <w:rStyle w:val="Hyperlink"/>
            <w:noProof/>
          </w:rPr>
          <w:t>MomsrefusionAnsøgningStamDataNummer</w:t>
        </w:r>
        <w:r w:rsidR="00A427A4">
          <w:rPr>
            <w:noProof/>
            <w:webHidden/>
          </w:rPr>
          <w:tab/>
        </w:r>
        <w:r w:rsidR="00A427A4">
          <w:rPr>
            <w:noProof/>
            <w:webHidden/>
          </w:rPr>
          <w:fldChar w:fldCharType="begin"/>
        </w:r>
        <w:r w:rsidR="00A427A4">
          <w:rPr>
            <w:noProof/>
            <w:webHidden/>
          </w:rPr>
          <w:instrText xml:space="preserve"> PAGEREF _Toc311641387 \h </w:instrText>
        </w:r>
        <w:r w:rsidR="00A427A4">
          <w:rPr>
            <w:noProof/>
            <w:webHidden/>
          </w:rPr>
        </w:r>
        <w:r w:rsidR="00A427A4">
          <w:rPr>
            <w:noProof/>
            <w:webHidden/>
          </w:rPr>
          <w:fldChar w:fldCharType="separate"/>
        </w:r>
        <w:r w:rsidR="00A427A4">
          <w:rPr>
            <w:noProof/>
            <w:webHidden/>
          </w:rPr>
          <w:t>88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88" w:history="1">
        <w:r w:rsidR="00A427A4" w:rsidRPr="00601E1F">
          <w:rPr>
            <w:rStyle w:val="Hyperlink"/>
            <w:noProof/>
          </w:rPr>
          <w:t>MomsrefusionAnsøgningStamDataSlutDato</w:t>
        </w:r>
        <w:r w:rsidR="00A427A4">
          <w:rPr>
            <w:noProof/>
            <w:webHidden/>
          </w:rPr>
          <w:tab/>
        </w:r>
        <w:r w:rsidR="00A427A4">
          <w:rPr>
            <w:noProof/>
            <w:webHidden/>
          </w:rPr>
          <w:fldChar w:fldCharType="begin"/>
        </w:r>
        <w:r w:rsidR="00A427A4">
          <w:rPr>
            <w:noProof/>
            <w:webHidden/>
          </w:rPr>
          <w:instrText xml:space="preserve"> PAGEREF _Toc311641388 \h </w:instrText>
        </w:r>
        <w:r w:rsidR="00A427A4">
          <w:rPr>
            <w:noProof/>
            <w:webHidden/>
          </w:rPr>
        </w:r>
        <w:r w:rsidR="00A427A4">
          <w:rPr>
            <w:noProof/>
            <w:webHidden/>
          </w:rPr>
          <w:fldChar w:fldCharType="separate"/>
        </w:r>
        <w:r w:rsidR="00A427A4">
          <w:rPr>
            <w:noProof/>
            <w:webHidden/>
          </w:rPr>
          <w:t>88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89" w:history="1">
        <w:r w:rsidR="00A427A4" w:rsidRPr="00601E1F">
          <w:rPr>
            <w:rStyle w:val="Hyperlink"/>
            <w:noProof/>
          </w:rPr>
          <w:t>MomsrefusionAnsøgningStamDataStartDato</w:t>
        </w:r>
        <w:r w:rsidR="00A427A4">
          <w:rPr>
            <w:noProof/>
            <w:webHidden/>
          </w:rPr>
          <w:tab/>
        </w:r>
        <w:r w:rsidR="00A427A4">
          <w:rPr>
            <w:noProof/>
            <w:webHidden/>
          </w:rPr>
          <w:fldChar w:fldCharType="begin"/>
        </w:r>
        <w:r w:rsidR="00A427A4">
          <w:rPr>
            <w:noProof/>
            <w:webHidden/>
          </w:rPr>
          <w:instrText xml:space="preserve"> PAGEREF _Toc311641389 \h </w:instrText>
        </w:r>
        <w:r w:rsidR="00A427A4">
          <w:rPr>
            <w:noProof/>
            <w:webHidden/>
          </w:rPr>
        </w:r>
        <w:r w:rsidR="00A427A4">
          <w:rPr>
            <w:noProof/>
            <w:webHidden/>
          </w:rPr>
          <w:fldChar w:fldCharType="separate"/>
        </w:r>
        <w:r w:rsidR="00A427A4">
          <w:rPr>
            <w:noProof/>
            <w:webHidden/>
          </w:rPr>
          <w:t>89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90" w:history="1">
        <w:r w:rsidR="00A427A4" w:rsidRPr="00601E1F">
          <w:rPr>
            <w:rStyle w:val="Hyperlink"/>
            <w:noProof/>
          </w:rPr>
          <w:t>MomsrefusionAnsøgningStamDataType</w:t>
        </w:r>
        <w:r w:rsidR="00A427A4">
          <w:rPr>
            <w:noProof/>
            <w:webHidden/>
          </w:rPr>
          <w:tab/>
        </w:r>
        <w:r w:rsidR="00A427A4">
          <w:rPr>
            <w:noProof/>
            <w:webHidden/>
          </w:rPr>
          <w:fldChar w:fldCharType="begin"/>
        </w:r>
        <w:r w:rsidR="00A427A4">
          <w:rPr>
            <w:noProof/>
            <w:webHidden/>
          </w:rPr>
          <w:instrText xml:space="preserve"> PAGEREF _Toc311641390 \h </w:instrText>
        </w:r>
        <w:r w:rsidR="00A427A4">
          <w:rPr>
            <w:noProof/>
            <w:webHidden/>
          </w:rPr>
        </w:r>
        <w:r w:rsidR="00A427A4">
          <w:rPr>
            <w:noProof/>
            <w:webHidden/>
          </w:rPr>
          <w:fldChar w:fldCharType="separate"/>
        </w:r>
        <w:r w:rsidR="00A427A4">
          <w:rPr>
            <w:noProof/>
            <w:webHidden/>
          </w:rPr>
          <w:t>89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91" w:history="1">
        <w:r w:rsidR="00A427A4" w:rsidRPr="00601E1F">
          <w:rPr>
            <w:rStyle w:val="Hyperlink"/>
            <w:noProof/>
          </w:rPr>
          <w:t>MomsrefusionAnsøgningStamDataVersionDato</w:t>
        </w:r>
        <w:r w:rsidR="00A427A4">
          <w:rPr>
            <w:noProof/>
            <w:webHidden/>
          </w:rPr>
          <w:tab/>
        </w:r>
        <w:r w:rsidR="00A427A4">
          <w:rPr>
            <w:noProof/>
            <w:webHidden/>
          </w:rPr>
          <w:fldChar w:fldCharType="begin"/>
        </w:r>
        <w:r w:rsidR="00A427A4">
          <w:rPr>
            <w:noProof/>
            <w:webHidden/>
          </w:rPr>
          <w:instrText xml:space="preserve"> PAGEREF _Toc311641391 \h </w:instrText>
        </w:r>
        <w:r w:rsidR="00A427A4">
          <w:rPr>
            <w:noProof/>
            <w:webHidden/>
          </w:rPr>
        </w:r>
        <w:r w:rsidR="00A427A4">
          <w:rPr>
            <w:noProof/>
            <w:webHidden/>
          </w:rPr>
          <w:fldChar w:fldCharType="separate"/>
        </w:r>
        <w:r w:rsidR="00A427A4">
          <w:rPr>
            <w:noProof/>
            <w:webHidden/>
          </w:rPr>
          <w:t>89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92" w:history="1">
        <w:r w:rsidR="00A427A4" w:rsidRPr="00601E1F">
          <w:rPr>
            <w:rStyle w:val="Hyperlink"/>
            <w:noProof/>
          </w:rPr>
          <w:t>MomsrefusionBehandletMarkering</w:t>
        </w:r>
        <w:r w:rsidR="00A427A4">
          <w:rPr>
            <w:noProof/>
            <w:webHidden/>
          </w:rPr>
          <w:tab/>
        </w:r>
        <w:r w:rsidR="00A427A4">
          <w:rPr>
            <w:noProof/>
            <w:webHidden/>
          </w:rPr>
          <w:fldChar w:fldCharType="begin"/>
        </w:r>
        <w:r w:rsidR="00A427A4">
          <w:rPr>
            <w:noProof/>
            <w:webHidden/>
          </w:rPr>
          <w:instrText xml:space="preserve"> PAGEREF _Toc311641392 \h </w:instrText>
        </w:r>
        <w:r w:rsidR="00A427A4">
          <w:rPr>
            <w:noProof/>
            <w:webHidden/>
          </w:rPr>
        </w:r>
        <w:r w:rsidR="00A427A4">
          <w:rPr>
            <w:noProof/>
            <w:webHidden/>
          </w:rPr>
          <w:fldChar w:fldCharType="separate"/>
        </w:r>
        <w:r w:rsidR="00A427A4">
          <w:rPr>
            <w:noProof/>
            <w:webHidden/>
          </w:rPr>
          <w:t>89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93" w:history="1">
        <w:r w:rsidR="00A427A4" w:rsidRPr="00601E1F">
          <w:rPr>
            <w:rStyle w:val="Hyperlink"/>
            <w:noProof/>
          </w:rPr>
          <w:t>MomsrefusionBeløbGruppering</w:t>
        </w:r>
        <w:r w:rsidR="00A427A4">
          <w:rPr>
            <w:noProof/>
            <w:webHidden/>
          </w:rPr>
          <w:tab/>
        </w:r>
        <w:r w:rsidR="00A427A4">
          <w:rPr>
            <w:noProof/>
            <w:webHidden/>
          </w:rPr>
          <w:fldChar w:fldCharType="begin"/>
        </w:r>
        <w:r w:rsidR="00A427A4">
          <w:rPr>
            <w:noProof/>
            <w:webHidden/>
          </w:rPr>
          <w:instrText xml:space="preserve"> PAGEREF _Toc311641393 \h </w:instrText>
        </w:r>
        <w:r w:rsidR="00A427A4">
          <w:rPr>
            <w:noProof/>
            <w:webHidden/>
          </w:rPr>
        </w:r>
        <w:r w:rsidR="00A427A4">
          <w:rPr>
            <w:noProof/>
            <w:webHidden/>
          </w:rPr>
          <w:fldChar w:fldCharType="separate"/>
        </w:r>
        <w:r w:rsidR="00A427A4">
          <w:rPr>
            <w:noProof/>
            <w:webHidden/>
          </w:rPr>
          <w:t>89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94" w:history="1">
        <w:r w:rsidR="00A427A4" w:rsidRPr="00601E1F">
          <w:rPr>
            <w:rStyle w:val="Hyperlink"/>
            <w:noProof/>
          </w:rPr>
          <w:t>MomsrefusionDokumentID</w:t>
        </w:r>
        <w:r w:rsidR="00A427A4">
          <w:rPr>
            <w:noProof/>
            <w:webHidden/>
          </w:rPr>
          <w:tab/>
        </w:r>
        <w:r w:rsidR="00A427A4">
          <w:rPr>
            <w:noProof/>
            <w:webHidden/>
          </w:rPr>
          <w:fldChar w:fldCharType="begin"/>
        </w:r>
        <w:r w:rsidR="00A427A4">
          <w:rPr>
            <w:noProof/>
            <w:webHidden/>
          </w:rPr>
          <w:instrText xml:space="preserve"> PAGEREF _Toc311641394 \h </w:instrText>
        </w:r>
        <w:r w:rsidR="00A427A4">
          <w:rPr>
            <w:noProof/>
            <w:webHidden/>
          </w:rPr>
        </w:r>
        <w:r w:rsidR="00A427A4">
          <w:rPr>
            <w:noProof/>
            <w:webHidden/>
          </w:rPr>
          <w:fldChar w:fldCharType="separate"/>
        </w:r>
        <w:r w:rsidR="00A427A4">
          <w:rPr>
            <w:noProof/>
            <w:webHidden/>
          </w:rPr>
          <w:t>89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95" w:history="1">
        <w:r w:rsidR="00A427A4" w:rsidRPr="00601E1F">
          <w:rPr>
            <w:rStyle w:val="Hyperlink"/>
            <w:noProof/>
          </w:rPr>
          <w:t>MomsrefusionEUBeskedBeskedDatoTid</w:t>
        </w:r>
        <w:r w:rsidR="00A427A4">
          <w:rPr>
            <w:noProof/>
            <w:webHidden/>
          </w:rPr>
          <w:tab/>
        </w:r>
        <w:r w:rsidR="00A427A4">
          <w:rPr>
            <w:noProof/>
            <w:webHidden/>
          </w:rPr>
          <w:fldChar w:fldCharType="begin"/>
        </w:r>
        <w:r w:rsidR="00A427A4">
          <w:rPr>
            <w:noProof/>
            <w:webHidden/>
          </w:rPr>
          <w:instrText xml:space="preserve"> PAGEREF _Toc311641395 \h </w:instrText>
        </w:r>
        <w:r w:rsidR="00A427A4">
          <w:rPr>
            <w:noProof/>
            <w:webHidden/>
          </w:rPr>
        </w:r>
        <w:r w:rsidR="00A427A4">
          <w:rPr>
            <w:noProof/>
            <w:webHidden/>
          </w:rPr>
          <w:fldChar w:fldCharType="separate"/>
        </w:r>
        <w:r w:rsidR="00A427A4">
          <w:rPr>
            <w:noProof/>
            <w:webHidden/>
          </w:rPr>
          <w:t>89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96" w:history="1">
        <w:r w:rsidR="00A427A4" w:rsidRPr="00601E1F">
          <w:rPr>
            <w:rStyle w:val="Hyperlink"/>
            <w:noProof/>
          </w:rPr>
          <w:t>MomsrefusionEUBeskedBeskedID</w:t>
        </w:r>
        <w:r w:rsidR="00A427A4">
          <w:rPr>
            <w:noProof/>
            <w:webHidden/>
          </w:rPr>
          <w:tab/>
        </w:r>
        <w:r w:rsidR="00A427A4">
          <w:rPr>
            <w:noProof/>
            <w:webHidden/>
          </w:rPr>
          <w:fldChar w:fldCharType="begin"/>
        </w:r>
        <w:r w:rsidR="00A427A4">
          <w:rPr>
            <w:noProof/>
            <w:webHidden/>
          </w:rPr>
          <w:instrText xml:space="preserve"> PAGEREF _Toc311641396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97" w:history="1">
        <w:r w:rsidR="00A427A4" w:rsidRPr="00601E1F">
          <w:rPr>
            <w:rStyle w:val="Hyperlink"/>
            <w:noProof/>
          </w:rPr>
          <w:t>MomsrefusionEUBeskedKorrelationID</w:t>
        </w:r>
        <w:r w:rsidR="00A427A4">
          <w:rPr>
            <w:noProof/>
            <w:webHidden/>
          </w:rPr>
          <w:tab/>
        </w:r>
        <w:r w:rsidR="00A427A4">
          <w:rPr>
            <w:noProof/>
            <w:webHidden/>
          </w:rPr>
          <w:fldChar w:fldCharType="begin"/>
        </w:r>
        <w:r w:rsidR="00A427A4">
          <w:rPr>
            <w:noProof/>
            <w:webHidden/>
          </w:rPr>
          <w:instrText xml:space="preserve"> PAGEREF _Toc311641397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98" w:history="1">
        <w:r w:rsidR="00A427A4" w:rsidRPr="00601E1F">
          <w:rPr>
            <w:rStyle w:val="Hyperlink"/>
            <w:noProof/>
          </w:rPr>
          <w:t>MomsrefusionEUBeskedSprog</w:t>
        </w:r>
        <w:r w:rsidR="00A427A4">
          <w:rPr>
            <w:noProof/>
            <w:webHidden/>
          </w:rPr>
          <w:tab/>
        </w:r>
        <w:r w:rsidR="00A427A4">
          <w:rPr>
            <w:noProof/>
            <w:webHidden/>
          </w:rPr>
          <w:fldChar w:fldCharType="begin"/>
        </w:r>
        <w:r w:rsidR="00A427A4">
          <w:rPr>
            <w:noProof/>
            <w:webHidden/>
          </w:rPr>
          <w:instrText xml:space="preserve"> PAGEREF _Toc311641398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399" w:history="1">
        <w:r w:rsidR="00A427A4" w:rsidRPr="00601E1F">
          <w:rPr>
            <w:rStyle w:val="Hyperlink"/>
            <w:noProof/>
          </w:rPr>
          <w:t>MomsrefusionEUBeskedSvarPåkrævetDato</w:t>
        </w:r>
        <w:r w:rsidR="00A427A4">
          <w:rPr>
            <w:noProof/>
            <w:webHidden/>
          </w:rPr>
          <w:tab/>
        </w:r>
        <w:r w:rsidR="00A427A4">
          <w:rPr>
            <w:noProof/>
            <w:webHidden/>
          </w:rPr>
          <w:fldChar w:fldCharType="begin"/>
        </w:r>
        <w:r w:rsidR="00A427A4">
          <w:rPr>
            <w:noProof/>
            <w:webHidden/>
          </w:rPr>
          <w:instrText xml:space="preserve"> PAGEREF _Toc311641399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00" w:history="1">
        <w:r w:rsidR="00A427A4" w:rsidRPr="00601E1F">
          <w:rPr>
            <w:rStyle w:val="Hyperlink"/>
            <w:noProof/>
          </w:rPr>
          <w:t>MomsrefusionErhvervsaktivitetKodeID</w:t>
        </w:r>
        <w:r w:rsidR="00A427A4">
          <w:rPr>
            <w:noProof/>
            <w:webHidden/>
          </w:rPr>
          <w:tab/>
        </w:r>
        <w:r w:rsidR="00A427A4">
          <w:rPr>
            <w:noProof/>
            <w:webHidden/>
          </w:rPr>
          <w:fldChar w:fldCharType="begin"/>
        </w:r>
        <w:r w:rsidR="00A427A4">
          <w:rPr>
            <w:noProof/>
            <w:webHidden/>
          </w:rPr>
          <w:instrText xml:space="preserve"> PAGEREF _Toc311641400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01" w:history="1">
        <w:r w:rsidR="00A427A4" w:rsidRPr="00601E1F">
          <w:rPr>
            <w:rStyle w:val="Hyperlink"/>
            <w:noProof/>
          </w:rPr>
          <w:t>MomsrefusionErhvervsaktivitetTekstID</w:t>
        </w:r>
        <w:r w:rsidR="00A427A4">
          <w:rPr>
            <w:noProof/>
            <w:webHidden/>
          </w:rPr>
          <w:tab/>
        </w:r>
        <w:r w:rsidR="00A427A4">
          <w:rPr>
            <w:noProof/>
            <w:webHidden/>
          </w:rPr>
          <w:fldChar w:fldCharType="begin"/>
        </w:r>
        <w:r w:rsidR="00A427A4">
          <w:rPr>
            <w:noProof/>
            <w:webHidden/>
          </w:rPr>
          <w:instrText xml:space="preserve"> PAGEREF _Toc311641401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02" w:history="1">
        <w:r w:rsidR="00A427A4" w:rsidRPr="00601E1F">
          <w:rPr>
            <w:rStyle w:val="Hyperlink"/>
            <w:noProof/>
          </w:rPr>
          <w:t>MomsrefusionForenkletFakturaMarkering</w:t>
        </w:r>
        <w:r w:rsidR="00A427A4">
          <w:rPr>
            <w:noProof/>
            <w:webHidden/>
          </w:rPr>
          <w:tab/>
        </w:r>
        <w:r w:rsidR="00A427A4">
          <w:rPr>
            <w:noProof/>
            <w:webHidden/>
          </w:rPr>
          <w:fldChar w:fldCharType="begin"/>
        </w:r>
        <w:r w:rsidR="00A427A4">
          <w:rPr>
            <w:noProof/>
            <w:webHidden/>
          </w:rPr>
          <w:instrText xml:space="preserve"> PAGEREF _Toc311641402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03" w:history="1">
        <w:r w:rsidR="00A427A4" w:rsidRPr="00601E1F">
          <w:rPr>
            <w:rStyle w:val="Hyperlink"/>
            <w:noProof/>
          </w:rPr>
          <w:t>MomsrefusionFristUdløbDato</w:t>
        </w:r>
        <w:r w:rsidR="00A427A4">
          <w:rPr>
            <w:noProof/>
            <w:webHidden/>
          </w:rPr>
          <w:tab/>
        </w:r>
        <w:r w:rsidR="00A427A4">
          <w:rPr>
            <w:noProof/>
            <w:webHidden/>
          </w:rPr>
          <w:fldChar w:fldCharType="begin"/>
        </w:r>
        <w:r w:rsidR="00A427A4">
          <w:rPr>
            <w:noProof/>
            <w:webHidden/>
          </w:rPr>
          <w:instrText xml:space="preserve"> PAGEREF _Toc311641403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04" w:history="1">
        <w:r w:rsidR="00A427A4" w:rsidRPr="00601E1F">
          <w:rPr>
            <w:rStyle w:val="Hyperlink"/>
            <w:noProof/>
          </w:rPr>
          <w:t>MomsrefusionGodkendTilladelseMarkering</w:t>
        </w:r>
        <w:r w:rsidR="00A427A4">
          <w:rPr>
            <w:noProof/>
            <w:webHidden/>
          </w:rPr>
          <w:tab/>
        </w:r>
        <w:r w:rsidR="00A427A4">
          <w:rPr>
            <w:noProof/>
            <w:webHidden/>
          </w:rPr>
          <w:fldChar w:fldCharType="begin"/>
        </w:r>
        <w:r w:rsidR="00A427A4">
          <w:rPr>
            <w:noProof/>
            <w:webHidden/>
          </w:rPr>
          <w:instrText xml:space="preserve"> PAGEREF _Toc311641404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05" w:history="1">
        <w:r w:rsidR="00A427A4" w:rsidRPr="00601E1F">
          <w:rPr>
            <w:rStyle w:val="Hyperlink"/>
            <w:noProof/>
          </w:rPr>
          <w:t>MomsrefusionKontaktOplysningAndenLokalID</w:t>
        </w:r>
        <w:r w:rsidR="00A427A4">
          <w:rPr>
            <w:noProof/>
            <w:webHidden/>
          </w:rPr>
          <w:tab/>
        </w:r>
        <w:r w:rsidR="00A427A4">
          <w:rPr>
            <w:noProof/>
            <w:webHidden/>
          </w:rPr>
          <w:fldChar w:fldCharType="begin"/>
        </w:r>
        <w:r w:rsidR="00A427A4">
          <w:rPr>
            <w:noProof/>
            <w:webHidden/>
          </w:rPr>
          <w:instrText xml:space="preserve"> PAGEREF _Toc311641405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06" w:history="1">
        <w:r w:rsidR="00A427A4" w:rsidRPr="00601E1F">
          <w:rPr>
            <w:rStyle w:val="Hyperlink"/>
            <w:noProof/>
          </w:rPr>
          <w:t>MomsrefusionKontaktOplysningBynavn</w:t>
        </w:r>
        <w:r w:rsidR="00A427A4">
          <w:rPr>
            <w:noProof/>
            <w:webHidden/>
          </w:rPr>
          <w:tab/>
        </w:r>
        <w:r w:rsidR="00A427A4">
          <w:rPr>
            <w:noProof/>
            <w:webHidden/>
          </w:rPr>
          <w:fldChar w:fldCharType="begin"/>
        </w:r>
        <w:r w:rsidR="00A427A4">
          <w:rPr>
            <w:noProof/>
            <w:webHidden/>
          </w:rPr>
          <w:instrText xml:space="preserve"> PAGEREF _Toc311641406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07" w:history="1">
        <w:r w:rsidR="00A427A4" w:rsidRPr="00601E1F">
          <w:rPr>
            <w:rStyle w:val="Hyperlink"/>
            <w:noProof/>
          </w:rPr>
          <w:t>MomsrefusionKontaktOplysningDistrikt</w:t>
        </w:r>
        <w:r w:rsidR="00A427A4">
          <w:rPr>
            <w:noProof/>
            <w:webHidden/>
          </w:rPr>
          <w:tab/>
        </w:r>
        <w:r w:rsidR="00A427A4">
          <w:rPr>
            <w:noProof/>
            <w:webHidden/>
          </w:rPr>
          <w:fldChar w:fldCharType="begin"/>
        </w:r>
        <w:r w:rsidR="00A427A4">
          <w:rPr>
            <w:noProof/>
            <w:webHidden/>
          </w:rPr>
          <w:instrText xml:space="preserve"> PAGEREF _Toc311641407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08" w:history="1">
        <w:r w:rsidR="00A427A4" w:rsidRPr="00601E1F">
          <w:rPr>
            <w:rStyle w:val="Hyperlink"/>
            <w:noProof/>
          </w:rPr>
          <w:t>MomsrefusionKontaktOplysningEmail</w:t>
        </w:r>
        <w:r w:rsidR="00A427A4">
          <w:rPr>
            <w:noProof/>
            <w:webHidden/>
          </w:rPr>
          <w:tab/>
        </w:r>
        <w:r w:rsidR="00A427A4">
          <w:rPr>
            <w:noProof/>
            <w:webHidden/>
          </w:rPr>
          <w:fldChar w:fldCharType="begin"/>
        </w:r>
        <w:r w:rsidR="00A427A4">
          <w:rPr>
            <w:noProof/>
            <w:webHidden/>
          </w:rPr>
          <w:instrText xml:space="preserve"> PAGEREF _Toc311641408 \h </w:instrText>
        </w:r>
        <w:r w:rsidR="00A427A4">
          <w:rPr>
            <w:noProof/>
            <w:webHidden/>
          </w:rPr>
        </w:r>
        <w:r w:rsidR="00A427A4">
          <w:rPr>
            <w:noProof/>
            <w:webHidden/>
          </w:rPr>
          <w:fldChar w:fldCharType="separate"/>
        </w:r>
        <w:r w:rsidR="00A427A4">
          <w:rPr>
            <w:noProof/>
            <w:webHidden/>
          </w:rPr>
          <w:t>90</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09" w:history="1">
        <w:r w:rsidR="00A427A4" w:rsidRPr="00601E1F">
          <w:rPr>
            <w:rStyle w:val="Hyperlink"/>
            <w:noProof/>
          </w:rPr>
          <w:t>MomsrefusionKontaktOplysningEtage</w:t>
        </w:r>
        <w:r w:rsidR="00A427A4">
          <w:rPr>
            <w:noProof/>
            <w:webHidden/>
          </w:rPr>
          <w:tab/>
        </w:r>
        <w:r w:rsidR="00A427A4">
          <w:rPr>
            <w:noProof/>
            <w:webHidden/>
          </w:rPr>
          <w:fldChar w:fldCharType="begin"/>
        </w:r>
        <w:r w:rsidR="00A427A4">
          <w:rPr>
            <w:noProof/>
            <w:webHidden/>
          </w:rPr>
          <w:instrText xml:space="preserve"> PAGEREF _Toc311641409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10" w:history="1">
        <w:r w:rsidR="00A427A4" w:rsidRPr="00601E1F">
          <w:rPr>
            <w:rStyle w:val="Hyperlink"/>
            <w:noProof/>
          </w:rPr>
          <w:t>MomsrefusionKontaktOplysningFriAdresse</w:t>
        </w:r>
        <w:r w:rsidR="00A427A4">
          <w:rPr>
            <w:noProof/>
            <w:webHidden/>
          </w:rPr>
          <w:tab/>
        </w:r>
        <w:r w:rsidR="00A427A4">
          <w:rPr>
            <w:noProof/>
            <w:webHidden/>
          </w:rPr>
          <w:fldChar w:fldCharType="begin"/>
        </w:r>
        <w:r w:rsidR="00A427A4">
          <w:rPr>
            <w:noProof/>
            <w:webHidden/>
          </w:rPr>
          <w:instrText xml:space="preserve"> PAGEREF _Toc311641410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11" w:history="1">
        <w:r w:rsidR="00A427A4" w:rsidRPr="00601E1F">
          <w:rPr>
            <w:rStyle w:val="Hyperlink"/>
            <w:noProof/>
          </w:rPr>
          <w:t>MomsrefusionKontaktOplysningHusnummer</w:t>
        </w:r>
        <w:r w:rsidR="00A427A4">
          <w:rPr>
            <w:noProof/>
            <w:webHidden/>
          </w:rPr>
          <w:tab/>
        </w:r>
        <w:r w:rsidR="00A427A4">
          <w:rPr>
            <w:noProof/>
            <w:webHidden/>
          </w:rPr>
          <w:fldChar w:fldCharType="begin"/>
        </w:r>
        <w:r w:rsidR="00A427A4">
          <w:rPr>
            <w:noProof/>
            <w:webHidden/>
          </w:rPr>
          <w:instrText xml:space="preserve"> PAGEREF _Toc311641411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12" w:history="1">
        <w:r w:rsidR="00A427A4" w:rsidRPr="00601E1F">
          <w:rPr>
            <w:rStyle w:val="Hyperlink"/>
            <w:noProof/>
          </w:rPr>
          <w:t>MomsrefusionKontaktOplysningKonkateneretAdresse</w:t>
        </w:r>
        <w:r w:rsidR="00A427A4">
          <w:rPr>
            <w:noProof/>
            <w:webHidden/>
          </w:rPr>
          <w:tab/>
        </w:r>
        <w:r w:rsidR="00A427A4">
          <w:rPr>
            <w:noProof/>
            <w:webHidden/>
          </w:rPr>
          <w:fldChar w:fldCharType="begin"/>
        </w:r>
        <w:r w:rsidR="00A427A4">
          <w:rPr>
            <w:noProof/>
            <w:webHidden/>
          </w:rPr>
          <w:instrText xml:space="preserve"> PAGEREF _Toc311641412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13" w:history="1">
        <w:r w:rsidR="00A427A4" w:rsidRPr="00601E1F">
          <w:rPr>
            <w:rStyle w:val="Hyperlink"/>
            <w:noProof/>
          </w:rPr>
          <w:t>MomsrefusionKontaktOplysningLandUnderkode</w:t>
        </w:r>
        <w:r w:rsidR="00A427A4">
          <w:rPr>
            <w:noProof/>
            <w:webHidden/>
          </w:rPr>
          <w:tab/>
        </w:r>
        <w:r w:rsidR="00A427A4">
          <w:rPr>
            <w:noProof/>
            <w:webHidden/>
          </w:rPr>
          <w:fldChar w:fldCharType="begin"/>
        </w:r>
        <w:r w:rsidR="00A427A4">
          <w:rPr>
            <w:noProof/>
            <w:webHidden/>
          </w:rPr>
          <w:instrText xml:space="preserve"> PAGEREF _Toc311641413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14" w:history="1">
        <w:r w:rsidR="00A427A4" w:rsidRPr="00601E1F">
          <w:rPr>
            <w:rStyle w:val="Hyperlink"/>
            <w:noProof/>
          </w:rPr>
          <w:t>MomsrefusionKontaktOplysningLejlighed</w:t>
        </w:r>
        <w:r w:rsidR="00A427A4">
          <w:rPr>
            <w:noProof/>
            <w:webHidden/>
          </w:rPr>
          <w:tab/>
        </w:r>
        <w:r w:rsidR="00A427A4">
          <w:rPr>
            <w:noProof/>
            <w:webHidden/>
          </w:rPr>
          <w:fldChar w:fldCharType="begin"/>
        </w:r>
        <w:r w:rsidR="00A427A4">
          <w:rPr>
            <w:noProof/>
            <w:webHidden/>
          </w:rPr>
          <w:instrText xml:space="preserve"> PAGEREF _Toc311641414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15" w:history="1">
        <w:r w:rsidR="00A427A4" w:rsidRPr="00601E1F">
          <w:rPr>
            <w:rStyle w:val="Hyperlink"/>
            <w:noProof/>
          </w:rPr>
          <w:t>MomsrefusionKontaktOplysningPostboks</w:t>
        </w:r>
        <w:r w:rsidR="00A427A4">
          <w:rPr>
            <w:noProof/>
            <w:webHidden/>
          </w:rPr>
          <w:tab/>
        </w:r>
        <w:r w:rsidR="00A427A4">
          <w:rPr>
            <w:noProof/>
            <w:webHidden/>
          </w:rPr>
          <w:fldChar w:fldCharType="begin"/>
        </w:r>
        <w:r w:rsidR="00A427A4">
          <w:rPr>
            <w:noProof/>
            <w:webHidden/>
          </w:rPr>
          <w:instrText xml:space="preserve"> PAGEREF _Toc311641415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16" w:history="1">
        <w:r w:rsidR="00A427A4" w:rsidRPr="00601E1F">
          <w:rPr>
            <w:rStyle w:val="Hyperlink"/>
            <w:noProof/>
          </w:rPr>
          <w:t>MomsrefusionKontaktOplysningPostkode</w:t>
        </w:r>
        <w:r w:rsidR="00A427A4">
          <w:rPr>
            <w:noProof/>
            <w:webHidden/>
          </w:rPr>
          <w:tab/>
        </w:r>
        <w:r w:rsidR="00A427A4">
          <w:rPr>
            <w:noProof/>
            <w:webHidden/>
          </w:rPr>
          <w:fldChar w:fldCharType="begin"/>
        </w:r>
        <w:r w:rsidR="00A427A4">
          <w:rPr>
            <w:noProof/>
            <w:webHidden/>
          </w:rPr>
          <w:instrText xml:space="preserve"> PAGEREF _Toc311641416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17" w:history="1">
        <w:r w:rsidR="00A427A4" w:rsidRPr="00601E1F">
          <w:rPr>
            <w:rStyle w:val="Hyperlink"/>
            <w:noProof/>
          </w:rPr>
          <w:t>MomsrefusionKontaktOplysningTelefonNummer</w:t>
        </w:r>
        <w:r w:rsidR="00A427A4">
          <w:rPr>
            <w:noProof/>
            <w:webHidden/>
          </w:rPr>
          <w:tab/>
        </w:r>
        <w:r w:rsidR="00A427A4">
          <w:rPr>
            <w:noProof/>
            <w:webHidden/>
          </w:rPr>
          <w:fldChar w:fldCharType="begin"/>
        </w:r>
        <w:r w:rsidR="00A427A4">
          <w:rPr>
            <w:noProof/>
            <w:webHidden/>
          </w:rPr>
          <w:instrText xml:space="preserve"> PAGEREF _Toc311641417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18" w:history="1">
        <w:r w:rsidR="00A427A4" w:rsidRPr="00601E1F">
          <w:rPr>
            <w:rStyle w:val="Hyperlink"/>
            <w:noProof/>
          </w:rPr>
          <w:t>MomsrefusionKontaktOplysningVejnavn</w:t>
        </w:r>
        <w:r w:rsidR="00A427A4">
          <w:rPr>
            <w:noProof/>
            <w:webHidden/>
          </w:rPr>
          <w:tab/>
        </w:r>
        <w:r w:rsidR="00A427A4">
          <w:rPr>
            <w:noProof/>
            <w:webHidden/>
          </w:rPr>
          <w:fldChar w:fldCharType="begin"/>
        </w:r>
        <w:r w:rsidR="00A427A4">
          <w:rPr>
            <w:noProof/>
            <w:webHidden/>
          </w:rPr>
          <w:instrText xml:space="preserve"> PAGEREF _Toc311641418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19" w:history="1">
        <w:r w:rsidR="00A427A4" w:rsidRPr="00601E1F">
          <w:rPr>
            <w:rStyle w:val="Hyperlink"/>
            <w:noProof/>
          </w:rPr>
          <w:t>MomsrefusionKundeID</w:t>
        </w:r>
        <w:r w:rsidR="00A427A4">
          <w:rPr>
            <w:noProof/>
            <w:webHidden/>
          </w:rPr>
          <w:tab/>
        </w:r>
        <w:r w:rsidR="00A427A4">
          <w:rPr>
            <w:noProof/>
            <w:webHidden/>
          </w:rPr>
          <w:fldChar w:fldCharType="begin"/>
        </w:r>
        <w:r w:rsidR="00A427A4">
          <w:rPr>
            <w:noProof/>
            <w:webHidden/>
          </w:rPr>
          <w:instrText xml:space="preserve"> PAGEREF _Toc311641419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20" w:history="1">
        <w:r w:rsidR="00A427A4" w:rsidRPr="00601E1F">
          <w:rPr>
            <w:rStyle w:val="Hyperlink"/>
            <w:noProof/>
          </w:rPr>
          <w:t>MomsrefusionKvitteringAfslagÅrsagKode</w:t>
        </w:r>
        <w:r w:rsidR="00A427A4">
          <w:rPr>
            <w:noProof/>
            <w:webHidden/>
          </w:rPr>
          <w:tab/>
        </w:r>
        <w:r w:rsidR="00A427A4">
          <w:rPr>
            <w:noProof/>
            <w:webHidden/>
          </w:rPr>
          <w:fldChar w:fldCharType="begin"/>
        </w:r>
        <w:r w:rsidR="00A427A4">
          <w:rPr>
            <w:noProof/>
            <w:webHidden/>
          </w:rPr>
          <w:instrText xml:space="preserve"> PAGEREF _Toc311641420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21" w:history="1">
        <w:r w:rsidR="00A427A4" w:rsidRPr="00601E1F">
          <w:rPr>
            <w:rStyle w:val="Hyperlink"/>
            <w:noProof/>
          </w:rPr>
          <w:t>MomsrefusionKvitteringAfslagÅrsagYderligereInformation</w:t>
        </w:r>
        <w:r w:rsidR="00A427A4">
          <w:rPr>
            <w:noProof/>
            <w:webHidden/>
          </w:rPr>
          <w:tab/>
        </w:r>
        <w:r w:rsidR="00A427A4">
          <w:rPr>
            <w:noProof/>
            <w:webHidden/>
          </w:rPr>
          <w:fldChar w:fldCharType="begin"/>
        </w:r>
        <w:r w:rsidR="00A427A4">
          <w:rPr>
            <w:noProof/>
            <w:webHidden/>
          </w:rPr>
          <w:instrText xml:space="preserve"> PAGEREF _Toc311641421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22" w:history="1">
        <w:r w:rsidR="00A427A4" w:rsidRPr="00601E1F">
          <w:rPr>
            <w:rStyle w:val="Hyperlink"/>
            <w:noProof/>
          </w:rPr>
          <w:t>MomsrefusionKvitteringDato</w:t>
        </w:r>
        <w:r w:rsidR="00A427A4">
          <w:rPr>
            <w:noProof/>
            <w:webHidden/>
          </w:rPr>
          <w:tab/>
        </w:r>
        <w:r w:rsidR="00A427A4">
          <w:rPr>
            <w:noProof/>
            <w:webHidden/>
          </w:rPr>
          <w:fldChar w:fldCharType="begin"/>
        </w:r>
        <w:r w:rsidR="00A427A4">
          <w:rPr>
            <w:noProof/>
            <w:webHidden/>
          </w:rPr>
          <w:instrText xml:space="preserve"> PAGEREF _Toc311641422 \h </w:instrText>
        </w:r>
        <w:r w:rsidR="00A427A4">
          <w:rPr>
            <w:noProof/>
            <w:webHidden/>
          </w:rPr>
        </w:r>
        <w:r w:rsidR="00A427A4">
          <w:rPr>
            <w:noProof/>
            <w:webHidden/>
          </w:rPr>
          <w:fldChar w:fldCharType="separate"/>
        </w:r>
        <w:r w:rsidR="00A427A4">
          <w:rPr>
            <w:noProof/>
            <w:webHidden/>
          </w:rPr>
          <w:t>91</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23" w:history="1">
        <w:r w:rsidR="00A427A4" w:rsidRPr="00601E1F">
          <w:rPr>
            <w:rStyle w:val="Hyperlink"/>
            <w:noProof/>
          </w:rPr>
          <w:t>MomsrefusionKvitteringID</w:t>
        </w:r>
        <w:r w:rsidR="00A427A4">
          <w:rPr>
            <w:noProof/>
            <w:webHidden/>
          </w:rPr>
          <w:tab/>
        </w:r>
        <w:r w:rsidR="00A427A4">
          <w:rPr>
            <w:noProof/>
            <w:webHidden/>
          </w:rPr>
          <w:fldChar w:fldCharType="begin"/>
        </w:r>
        <w:r w:rsidR="00A427A4">
          <w:rPr>
            <w:noProof/>
            <w:webHidden/>
          </w:rPr>
          <w:instrText xml:space="preserve"> PAGEREF _Toc311641423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24" w:history="1">
        <w:r w:rsidR="00A427A4" w:rsidRPr="00601E1F">
          <w:rPr>
            <w:rStyle w:val="Hyperlink"/>
            <w:noProof/>
          </w:rPr>
          <w:t>MomsrefusionKvitteringNotifikationDato</w:t>
        </w:r>
        <w:r w:rsidR="00A427A4">
          <w:rPr>
            <w:noProof/>
            <w:webHidden/>
          </w:rPr>
          <w:tab/>
        </w:r>
        <w:r w:rsidR="00A427A4">
          <w:rPr>
            <w:noProof/>
            <w:webHidden/>
          </w:rPr>
          <w:fldChar w:fldCharType="begin"/>
        </w:r>
        <w:r w:rsidR="00A427A4">
          <w:rPr>
            <w:noProof/>
            <w:webHidden/>
          </w:rPr>
          <w:instrText xml:space="preserve"> PAGEREF _Toc311641424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25" w:history="1">
        <w:r w:rsidR="00A427A4" w:rsidRPr="00601E1F">
          <w:rPr>
            <w:rStyle w:val="Hyperlink"/>
            <w:noProof/>
          </w:rPr>
          <w:t>MomsrefusionKvitteringOpretholdtVersion</w:t>
        </w:r>
        <w:r w:rsidR="00A427A4">
          <w:rPr>
            <w:noProof/>
            <w:webHidden/>
          </w:rPr>
          <w:tab/>
        </w:r>
        <w:r w:rsidR="00A427A4">
          <w:rPr>
            <w:noProof/>
            <w:webHidden/>
          </w:rPr>
          <w:fldChar w:fldCharType="begin"/>
        </w:r>
        <w:r w:rsidR="00A427A4">
          <w:rPr>
            <w:noProof/>
            <w:webHidden/>
          </w:rPr>
          <w:instrText xml:space="preserve"> PAGEREF _Toc311641425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26" w:history="1">
        <w:r w:rsidR="00A427A4" w:rsidRPr="00601E1F">
          <w:rPr>
            <w:rStyle w:val="Hyperlink"/>
            <w:noProof/>
          </w:rPr>
          <w:t>MomsrefusionKvitteringStatus</w:t>
        </w:r>
        <w:r w:rsidR="00A427A4">
          <w:rPr>
            <w:noProof/>
            <w:webHidden/>
          </w:rPr>
          <w:tab/>
        </w:r>
        <w:r w:rsidR="00A427A4">
          <w:rPr>
            <w:noProof/>
            <w:webHidden/>
          </w:rPr>
          <w:fldChar w:fldCharType="begin"/>
        </w:r>
        <w:r w:rsidR="00A427A4">
          <w:rPr>
            <w:noProof/>
            <w:webHidden/>
          </w:rPr>
          <w:instrText xml:space="preserve"> PAGEREF _Toc311641426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27" w:history="1">
        <w:r w:rsidR="00A427A4" w:rsidRPr="00601E1F">
          <w:rPr>
            <w:rStyle w:val="Hyperlink"/>
            <w:noProof/>
          </w:rPr>
          <w:t>MomsrefusionKvitteringType</w:t>
        </w:r>
        <w:r w:rsidR="00A427A4">
          <w:rPr>
            <w:noProof/>
            <w:webHidden/>
          </w:rPr>
          <w:tab/>
        </w:r>
        <w:r w:rsidR="00A427A4">
          <w:rPr>
            <w:noProof/>
            <w:webHidden/>
          </w:rPr>
          <w:fldChar w:fldCharType="begin"/>
        </w:r>
        <w:r w:rsidR="00A427A4">
          <w:rPr>
            <w:noProof/>
            <w:webHidden/>
          </w:rPr>
          <w:instrText xml:space="preserve"> PAGEREF _Toc311641427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28" w:history="1">
        <w:r w:rsidR="00A427A4" w:rsidRPr="00601E1F">
          <w:rPr>
            <w:rStyle w:val="Hyperlink"/>
            <w:noProof/>
          </w:rPr>
          <w:t>MomsrefusionKvitteringValideringKode</w:t>
        </w:r>
        <w:r w:rsidR="00A427A4">
          <w:rPr>
            <w:noProof/>
            <w:webHidden/>
          </w:rPr>
          <w:tab/>
        </w:r>
        <w:r w:rsidR="00A427A4">
          <w:rPr>
            <w:noProof/>
            <w:webHidden/>
          </w:rPr>
          <w:fldChar w:fldCharType="begin"/>
        </w:r>
        <w:r w:rsidR="00A427A4">
          <w:rPr>
            <w:noProof/>
            <w:webHidden/>
          </w:rPr>
          <w:instrText xml:space="preserve"> PAGEREF _Toc311641428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29" w:history="1">
        <w:r w:rsidR="00A427A4" w:rsidRPr="00601E1F">
          <w:rPr>
            <w:rStyle w:val="Hyperlink"/>
            <w:noProof/>
          </w:rPr>
          <w:t>MomsrefusionKvitteringValideringSupplerendeKode</w:t>
        </w:r>
        <w:r w:rsidR="00A427A4">
          <w:rPr>
            <w:noProof/>
            <w:webHidden/>
          </w:rPr>
          <w:tab/>
        </w:r>
        <w:r w:rsidR="00A427A4">
          <w:rPr>
            <w:noProof/>
            <w:webHidden/>
          </w:rPr>
          <w:fldChar w:fldCharType="begin"/>
        </w:r>
        <w:r w:rsidR="00A427A4">
          <w:rPr>
            <w:noProof/>
            <w:webHidden/>
          </w:rPr>
          <w:instrText xml:space="preserve"> PAGEREF _Toc311641429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30" w:history="1">
        <w:r w:rsidR="00A427A4" w:rsidRPr="00601E1F">
          <w:rPr>
            <w:rStyle w:val="Hyperlink"/>
            <w:noProof/>
          </w:rPr>
          <w:t>MomsrefusionKvitteringValideringTekst</w:t>
        </w:r>
        <w:r w:rsidR="00A427A4">
          <w:rPr>
            <w:noProof/>
            <w:webHidden/>
          </w:rPr>
          <w:tab/>
        </w:r>
        <w:r w:rsidR="00A427A4">
          <w:rPr>
            <w:noProof/>
            <w:webHidden/>
          </w:rPr>
          <w:fldChar w:fldCharType="begin"/>
        </w:r>
        <w:r w:rsidR="00A427A4">
          <w:rPr>
            <w:noProof/>
            <w:webHidden/>
          </w:rPr>
          <w:instrText xml:space="preserve"> PAGEREF _Toc311641430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31" w:history="1">
        <w:r w:rsidR="00A427A4" w:rsidRPr="00601E1F">
          <w:rPr>
            <w:rStyle w:val="Hyperlink"/>
            <w:noProof/>
          </w:rPr>
          <w:t>MomsrefusionKøbID</w:t>
        </w:r>
        <w:r w:rsidR="00A427A4">
          <w:rPr>
            <w:noProof/>
            <w:webHidden/>
          </w:rPr>
          <w:tab/>
        </w:r>
        <w:r w:rsidR="00A427A4">
          <w:rPr>
            <w:noProof/>
            <w:webHidden/>
          </w:rPr>
          <w:fldChar w:fldCharType="begin"/>
        </w:r>
        <w:r w:rsidR="00A427A4">
          <w:rPr>
            <w:noProof/>
            <w:webHidden/>
          </w:rPr>
          <w:instrText xml:space="preserve"> PAGEREF _Toc311641431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32" w:history="1">
        <w:r w:rsidR="00A427A4" w:rsidRPr="00601E1F">
          <w:rPr>
            <w:rStyle w:val="Hyperlink"/>
            <w:noProof/>
          </w:rPr>
          <w:t>MomsrefusionKøbsLinjeID</w:t>
        </w:r>
        <w:r w:rsidR="00A427A4">
          <w:rPr>
            <w:noProof/>
            <w:webHidden/>
          </w:rPr>
          <w:tab/>
        </w:r>
        <w:r w:rsidR="00A427A4">
          <w:rPr>
            <w:noProof/>
            <w:webHidden/>
          </w:rPr>
          <w:fldChar w:fldCharType="begin"/>
        </w:r>
        <w:r w:rsidR="00A427A4">
          <w:rPr>
            <w:noProof/>
            <w:webHidden/>
          </w:rPr>
          <w:instrText xml:space="preserve"> PAGEREF _Toc311641432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33" w:history="1">
        <w:r w:rsidR="00A427A4" w:rsidRPr="00601E1F">
          <w:rPr>
            <w:rStyle w:val="Hyperlink"/>
            <w:noProof/>
          </w:rPr>
          <w:t>MomsrefusionLynoprettetAnsøgningID</w:t>
        </w:r>
        <w:r w:rsidR="00A427A4">
          <w:rPr>
            <w:noProof/>
            <w:webHidden/>
          </w:rPr>
          <w:tab/>
        </w:r>
        <w:r w:rsidR="00A427A4">
          <w:rPr>
            <w:noProof/>
            <w:webHidden/>
          </w:rPr>
          <w:fldChar w:fldCharType="begin"/>
        </w:r>
        <w:r w:rsidR="00A427A4">
          <w:rPr>
            <w:noProof/>
            <w:webHidden/>
          </w:rPr>
          <w:instrText xml:space="preserve"> PAGEREF _Toc311641433 \h </w:instrText>
        </w:r>
        <w:r w:rsidR="00A427A4">
          <w:rPr>
            <w:noProof/>
            <w:webHidden/>
          </w:rPr>
        </w:r>
        <w:r w:rsidR="00A427A4">
          <w:rPr>
            <w:noProof/>
            <w:webHidden/>
          </w:rPr>
          <w:fldChar w:fldCharType="separate"/>
        </w:r>
        <w:r w:rsidR="00A427A4">
          <w:rPr>
            <w:noProof/>
            <w:webHidden/>
          </w:rPr>
          <w:t>92</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34" w:history="1">
        <w:r w:rsidR="00A427A4" w:rsidRPr="00601E1F">
          <w:rPr>
            <w:rStyle w:val="Hyperlink"/>
            <w:noProof/>
          </w:rPr>
          <w:t>MomsrefusionMeddelelseType</w:t>
        </w:r>
        <w:r w:rsidR="00A427A4">
          <w:rPr>
            <w:noProof/>
            <w:webHidden/>
          </w:rPr>
          <w:tab/>
        </w:r>
        <w:r w:rsidR="00A427A4">
          <w:rPr>
            <w:noProof/>
            <w:webHidden/>
          </w:rPr>
          <w:fldChar w:fldCharType="begin"/>
        </w:r>
        <w:r w:rsidR="00A427A4">
          <w:rPr>
            <w:noProof/>
            <w:webHidden/>
          </w:rPr>
          <w:instrText xml:space="preserve"> PAGEREF _Toc311641434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35" w:history="1">
        <w:r w:rsidR="00A427A4" w:rsidRPr="00601E1F">
          <w:rPr>
            <w:rStyle w:val="Hyperlink"/>
            <w:noProof/>
          </w:rPr>
          <w:t>MomsrefusionModtagelseDato</w:t>
        </w:r>
        <w:r w:rsidR="00A427A4">
          <w:rPr>
            <w:noProof/>
            <w:webHidden/>
          </w:rPr>
          <w:tab/>
        </w:r>
        <w:r w:rsidR="00A427A4">
          <w:rPr>
            <w:noProof/>
            <w:webHidden/>
          </w:rPr>
          <w:fldChar w:fldCharType="begin"/>
        </w:r>
        <w:r w:rsidR="00A427A4">
          <w:rPr>
            <w:noProof/>
            <w:webHidden/>
          </w:rPr>
          <w:instrText xml:space="preserve"> PAGEREF _Toc311641435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36" w:history="1">
        <w:r w:rsidR="00A427A4" w:rsidRPr="00601E1F">
          <w:rPr>
            <w:rStyle w:val="Hyperlink"/>
            <w:noProof/>
          </w:rPr>
          <w:t>MomsrefusionNoteID</w:t>
        </w:r>
        <w:r w:rsidR="00A427A4">
          <w:rPr>
            <w:noProof/>
            <w:webHidden/>
          </w:rPr>
          <w:tab/>
        </w:r>
        <w:r w:rsidR="00A427A4">
          <w:rPr>
            <w:noProof/>
            <w:webHidden/>
          </w:rPr>
          <w:fldChar w:fldCharType="begin"/>
        </w:r>
        <w:r w:rsidR="00A427A4">
          <w:rPr>
            <w:noProof/>
            <w:webHidden/>
          </w:rPr>
          <w:instrText xml:space="preserve"> PAGEREF _Toc311641436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37" w:history="1">
        <w:r w:rsidR="00A427A4" w:rsidRPr="00601E1F">
          <w:rPr>
            <w:rStyle w:val="Hyperlink"/>
            <w:noProof/>
          </w:rPr>
          <w:t>MomsrefusionNoteTekst</w:t>
        </w:r>
        <w:r w:rsidR="00A427A4">
          <w:rPr>
            <w:noProof/>
            <w:webHidden/>
          </w:rPr>
          <w:tab/>
        </w:r>
        <w:r w:rsidR="00A427A4">
          <w:rPr>
            <w:noProof/>
            <w:webHidden/>
          </w:rPr>
          <w:fldChar w:fldCharType="begin"/>
        </w:r>
        <w:r w:rsidR="00A427A4">
          <w:rPr>
            <w:noProof/>
            <w:webHidden/>
          </w:rPr>
          <w:instrText xml:space="preserve"> PAGEREF _Toc311641437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38" w:history="1">
        <w:r w:rsidR="00A427A4" w:rsidRPr="00601E1F">
          <w:rPr>
            <w:rStyle w:val="Hyperlink"/>
            <w:noProof/>
          </w:rPr>
          <w:t>MomsrefusionNotifikationKrav</w:t>
        </w:r>
        <w:r w:rsidR="00A427A4">
          <w:rPr>
            <w:noProof/>
            <w:webHidden/>
          </w:rPr>
          <w:tab/>
        </w:r>
        <w:r w:rsidR="00A427A4">
          <w:rPr>
            <w:noProof/>
            <w:webHidden/>
          </w:rPr>
          <w:fldChar w:fldCharType="begin"/>
        </w:r>
        <w:r w:rsidR="00A427A4">
          <w:rPr>
            <w:noProof/>
            <w:webHidden/>
          </w:rPr>
          <w:instrText xml:space="preserve"> PAGEREF _Toc311641438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39" w:history="1">
        <w:r w:rsidR="00A427A4" w:rsidRPr="00601E1F">
          <w:rPr>
            <w:rStyle w:val="Hyperlink"/>
            <w:noProof/>
          </w:rPr>
          <w:t>MomsrefusionNotifikationType</w:t>
        </w:r>
        <w:r w:rsidR="00A427A4">
          <w:rPr>
            <w:noProof/>
            <w:webHidden/>
          </w:rPr>
          <w:tab/>
        </w:r>
        <w:r w:rsidR="00A427A4">
          <w:rPr>
            <w:noProof/>
            <w:webHidden/>
          </w:rPr>
          <w:fldChar w:fldCharType="begin"/>
        </w:r>
        <w:r w:rsidR="00A427A4">
          <w:rPr>
            <w:noProof/>
            <w:webHidden/>
          </w:rPr>
          <w:instrText xml:space="preserve"> PAGEREF _Toc311641439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40" w:history="1">
        <w:r w:rsidR="00A427A4" w:rsidRPr="00601E1F">
          <w:rPr>
            <w:rStyle w:val="Hyperlink"/>
            <w:noProof/>
          </w:rPr>
          <w:t>MomsrefusionPostID</w:t>
        </w:r>
        <w:r w:rsidR="00A427A4">
          <w:rPr>
            <w:noProof/>
            <w:webHidden/>
          </w:rPr>
          <w:tab/>
        </w:r>
        <w:r w:rsidR="00A427A4">
          <w:rPr>
            <w:noProof/>
            <w:webHidden/>
          </w:rPr>
          <w:fldChar w:fldCharType="begin"/>
        </w:r>
        <w:r w:rsidR="00A427A4">
          <w:rPr>
            <w:noProof/>
            <w:webHidden/>
          </w:rPr>
          <w:instrText xml:space="preserve"> PAGEREF _Toc311641440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41" w:history="1">
        <w:r w:rsidR="00A427A4" w:rsidRPr="00601E1F">
          <w:rPr>
            <w:rStyle w:val="Hyperlink"/>
            <w:noProof/>
          </w:rPr>
          <w:t>MomsrefusionPostIndholdType</w:t>
        </w:r>
        <w:r w:rsidR="00A427A4">
          <w:rPr>
            <w:noProof/>
            <w:webHidden/>
          </w:rPr>
          <w:tab/>
        </w:r>
        <w:r w:rsidR="00A427A4">
          <w:rPr>
            <w:noProof/>
            <w:webHidden/>
          </w:rPr>
          <w:fldChar w:fldCharType="begin"/>
        </w:r>
        <w:r w:rsidR="00A427A4">
          <w:rPr>
            <w:noProof/>
            <w:webHidden/>
          </w:rPr>
          <w:instrText xml:space="preserve"> PAGEREF _Toc311641441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42" w:history="1">
        <w:r w:rsidR="00A427A4" w:rsidRPr="00601E1F">
          <w:rPr>
            <w:rStyle w:val="Hyperlink"/>
            <w:noProof/>
          </w:rPr>
          <w:t>MomsrefusionPostNummer</w:t>
        </w:r>
        <w:r w:rsidR="00A427A4">
          <w:rPr>
            <w:noProof/>
            <w:webHidden/>
          </w:rPr>
          <w:tab/>
        </w:r>
        <w:r w:rsidR="00A427A4">
          <w:rPr>
            <w:noProof/>
            <w:webHidden/>
          </w:rPr>
          <w:fldChar w:fldCharType="begin"/>
        </w:r>
        <w:r w:rsidR="00A427A4">
          <w:rPr>
            <w:noProof/>
            <w:webHidden/>
          </w:rPr>
          <w:instrText xml:space="preserve"> PAGEREF _Toc311641442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43" w:history="1">
        <w:r w:rsidR="00A427A4" w:rsidRPr="00601E1F">
          <w:rPr>
            <w:rStyle w:val="Hyperlink"/>
            <w:noProof/>
          </w:rPr>
          <w:t>MomsrefusionPostStatus</w:t>
        </w:r>
        <w:r w:rsidR="00A427A4">
          <w:rPr>
            <w:noProof/>
            <w:webHidden/>
          </w:rPr>
          <w:tab/>
        </w:r>
        <w:r w:rsidR="00A427A4">
          <w:rPr>
            <w:noProof/>
            <w:webHidden/>
          </w:rPr>
          <w:fldChar w:fldCharType="begin"/>
        </w:r>
        <w:r w:rsidR="00A427A4">
          <w:rPr>
            <w:noProof/>
            <w:webHidden/>
          </w:rPr>
          <w:instrText xml:space="preserve"> PAGEREF _Toc311641443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44" w:history="1">
        <w:r w:rsidR="00A427A4" w:rsidRPr="00601E1F">
          <w:rPr>
            <w:rStyle w:val="Hyperlink"/>
            <w:noProof/>
          </w:rPr>
          <w:t>MomsrefusionPostStatusDato</w:t>
        </w:r>
        <w:r w:rsidR="00A427A4">
          <w:rPr>
            <w:noProof/>
            <w:webHidden/>
          </w:rPr>
          <w:tab/>
        </w:r>
        <w:r w:rsidR="00A427A4">
          <w:rPr>
            <w:noProof/>
            <w:webHidden/>
          </w:rPr>
          <w:fldChar w:fldCharType="begin"/>
        </w:r>
        <w:r w:rsidR="00A427A4">
          <w:rPr>
            <w:noProof/>
            <w:webHidden/>
          </w:rPr>
          <w:instrText xml:space="preserve"> PAGEREF _Toc311641444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45" w:history="1">
        <w:r w:rsidR="00A427A4" w:rsidRPr="00601E1F">
          <w:rPr>
            <w:rStyle w:val="Hyperlink"/>
            <w:noProof/>
          </w:rPr>
          <w:t>MomsrefusionPostVersionDato</w:t>
        </w:r>
        <w:r w:rsidR="00A427A4">
          <w:rPr>
            <w:noProof/>
            <w:webHidden/>
          </w:rPr>
          <w:tab/>
        </w:r>
        <w:r w:rsidR="00A427A4">
          <w:rPr>
            <w:noProof/>
            <w:webHidden/>
          </w:rPr>
          <w:fldChar w:fldCharType="begin"/>
        </w:r>
        <w:r w:rsidR="00A427A4">
          <w:rPr>
            <w:noProof/>
            <w:webHidden/>
          </w:rPr>
          <w:instrText xml:space="preserve"> PAGEREF _Toc311641445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46" w:history="1">
        <w:r w:rsidR="00A427A4" w:rsidRPr="00601E1F">
          <w:rPr>
            <w:rStyle w:val="Hyperlink"/>
            <w:noProof/>
          </w:rPr>
          <w:t>MomsrefusionPosteringID</w:t>
        </w:r>
        <w:r w:rsidR="00A427A4">
          <w:rPr>
            <w:noProof/>
            <w:webHidden/>
          </w:rPr>
          <w:tab/>
        </w:r>
        <w:r w:rsidR="00A427A4">
          <w:rPr>
            <w:noProof/>
            <w:webHidden/>
          </w:rPr>
          <w:fldChar w:fldCharType="begin"/>
        </w:r>
        <w:r w:rsidR="00A427A4">
          <w:rPr>
            <w:noProof/>
            <w:webHidden/>
          </w:rPr>
          <w:instrText xml:space="preserve"> PAGEREF _Toc311641446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47" w:history="1">
        <w:r w:rsidR="00A427A4" w:rsidRPr="00601E1F">
          <w:rPr>
            <w:rStyle w:val="Hyperlink"/>
            <w:noProof/>
          </w:rPr>
          <w:t>MomsrefusionPosteringTekst</w:t>
        </w:r>
        <w:r w:rsidR="00A427A4">
          <w:rPr>
            <w:noProof/>
            <w:webHidden/>
          </w:rPr>
          <w:tab/>
        </w:r>
        <w:r w:rsidR="00A427A4">
          <w:rPr>
            <w:noProof/>
            <w:webHidden/>
          </w:rPr>
          <w:fldChar w:fldCharType="begin"/>
        </w:r>
        <w:r w:rsidR="00A427A4">
          <w:rPr>
            <w:noProof/>
            <w:webHidden/>
          </w:rPr>
          <w:instrText xml:space="preserve"> PAGEREF _Toc311641447 \h </w:instrText>
        </w:r>
        <w:r w:rsidR="00A427A4">
          <w:rPr>
            <w:noProof/>
            <w:webHidden/>
          </w:rPr>
        </w:r>
        <w:r w:rsidR="00A427A4">
          <w:rPr>
            <w:noProof/>
            <w:webHidden/>
          </w:rPr>
          <w:fldChar w:fldCharType="separate"/>
        </w:r>
        <w:r w:rsidR="00A427A4">
          <w:rPr>
            <w:noProof/>
            <w:webHidden/>
          </w:rPr>
          <w:t>93</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48" w:history="1">
        <w:r w:rsidR="00A427A4" w:rsidRPr="00601E1F">
          <w:rPr>
            <w:rStyle w:val="Hyperlink"/>
            <w:noProof/>
          </w:rPr>
          <w:t>MomsrefusionPosteringType</w:t>
        </w:r>
        <w:r w:rsidR="00A427A4">
          <w:rPr>
            <w:noProof/>
            <w:webHidden/>
          </w:rPr>
          <w:tab/>
        </w:r>
        <w:r w:rsidR="00A427A4">
          <w:rPr>
            <w:noProof/>
            <w:webHidden/>
          </w:rPr>
          <w:fldChar w:fldCharType="begin"/>
        </w:r>
        <w:r w:rsidR="00A427A4">
          <w:rPr>
            <w:noProof/>
            <w:webHidden/>
          </w:rPr>
          <w:instrText xml:space="preserve"> PAGEREF _Toc311641448 \h </w:instrText>
        </w:r>
        <w:r w:rsidR="00A427A4">
          <w:rPr>
            <w:noProof/>
            <w:webHidden/>
          </w:rPr>
        </w:r>
        <w:r w:rsidR="00A427A4">
          <w:rPr>
            <w:noProof/>
            <w:webHidden/>
          </w:rPr>
          <w:fldChar w:fldCharType="separate"/>
        </w:r>
        <w:r w:rsidR="00A427A4">
          <w:rPr>
            <w:noProof/>
            <w:webHidden/>
          </w:rPr>
          <w:t>94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49" w:history="1">
        <w:r w:rsidR="00A427A4" w:rsidRPr="00601E1F">
          <w:rPr>
            <w:rStyle w:val="Hyperlink"/>
            <w:noProof/>
          </w:rPr>
          <w:t>MomsrefusionPræferenceAccepterKorrektionsansøgning</w:t>
        </w:r>
        <w:r w:rsidR="00A427A4">
          <w:rPr>
            <w:noProof/>
            <w:webHidden/>
          </w:rPr>
          <w:tab/>
        </w:r>
        <w:r w:rsidR="00A427A4">
          <w:rPr>
            <w:noProof/>
            <w:webHidden/>
          </w:rPr>
          <w:fldChar w:fldCharType="begin"/>
        </w:r>
        <w:r w:rsidR="00A427A4">
          <w:rPr>
            <w:noProof/>
            <w:webHidden/>
          </w:rPr>
          <w:instrText xml:space="preserve"> PAGEREF _Toc311641449 \h </w:instrText>
        </w:r>
        <w:r w:rsidR="00A427A4">
          <w:rPr>
            <w:noProof/>
            <w:webHidden/>
          </w:rPr>
        </w:r>
        <w:r w:rsidR="00A427A4">
          <w:rPr>
            <w:noProof/>
            <w:webHidden/>
          </w:rPr>
          <w:fldChar w:fldCharType="separate"/>
        </w:r>
        <w:r w:rsidR="00A427A4">
          <w:rPr>
            <w:noProof/>
            <w:webHidden/>
          </w:rPr>
          <w:t>94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50" w:history="1">
        <w:r w:rsidR="00A427A4" w:rsidRPr="00601E1F">
          <w:rPr>
            <w:rStyle w:val="Hyperlink"/>
            <w:noProof/>
          </w:rPr>
          <w:t>MomsrefusionPræferenceBeløbGrænse</w:t>
        </w:r>
        <w:r w:rsidR="00A427A4">
          <w:rPr>
            <w:noProof/>
            <w:webHidden/>
          </w:rPr>
          <w:tab/>
        </w:r>
        <w:r w:rsidR="00A427A4">
          <w:rPr>
            <w:noProof/>
            <w:webHidden/>
          </w:rPr>
          <w:fldChar w:fldCharType="begin"/>
        </w:r>
        <w:r w:rsidR="00A427A4">
          <w:rPr>
            <w:noProof/>
            <w:webHidden/>
          </w:rPr>
          <w:instrText xml:space="preserve"> PAGEREF _Toc311641450 \h </w:instrText>
        </w:r>
        <w:r w:rsidR="00A427A4">
          <w:rPr>
            <w:noProof/>
            <w:webHidden/>
          </w:rPr>
        </w:r>
        <w:r w:rsidR="00A427A4">
          <w:rPr>
            <w:noProof/>
            <w:webHidden/>
          </w:rPr>
          <w:fldChar w:fldCharType="separate"/>
        </w:r>
        <w:r w:rsidR="00A427A4">
          <w:rPr>
            <w:noProof/>
            <w:webHidden/>
          </w:rPr>
          <w:t>94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51" w:history="1">
        <w:r w:rsidR="00A427A4" w:rsidRPr="00601E1F">
          <w:rPr>
            <w:rStyle w:val="Hyperlink"/>
            <w:noProof/>
          </w:rPr>
          <w:t>MomsrefusionPræferenceBeløbGrænseKvartal</w:t>
        </w:r>
        <w:r w:rsidR="00A427A4">
          <w:rPr>
            <w:noProof/>
            <w:webHidden/>
          </w:rPr>
          <w:tab/>
        </w:r>
        <w:r w:rsidR="00A427A4">
          <w:rPr>
            <w:noProof/>
            <w:webHidden/>
          </w:rPr>
          <w:fldChar w:fldCharType="begin"/>
        </w:r>
        <w:r w:rsidR="00A427A4">
          <w:rPr>
            <w:noProof/>
            <w:webHidden/>
          </w:rPr>
          <w:instrText xml:space="preserve"> PAGEREF _Toc311641451 \h </w:instrText>
        </w:r>
        <w:r w:rsidR="00A427A4">
          <w:rPr>
            <w:noProof/>
            <w:webHidden/>
          </w:rPr>
        </w:r>
        <w:r w:rsidR="00A427A4">
          <w:rPr>
            <w:noProof/>
            <w:webHidden/>
          </w:rPr>
          <w:fldChar w:fldCharType="separate"/>
        </w:r>
        <w:r w:rsidR="00A427A4">
          <w:rPr>
            <w:noProof/>
            <w:webHidden/>
          </w:rPr>
          <w:t>94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52" w:history="1">
        <w:r w:rsidR="00A427A4" w:rsidRPr="00601E1F">
          <w:rPr>
            <w:rStyle w:val="Hyperlink"/>
            <w:noProof/>
          </w:rPr>
          <w:t>MomsrefusionPræferenceEUMedlemsStatMarkering</w:t>
        </w:r>
        <w:r w:rsidR="00A427A4">
          <w:rPr>
            <w:noProof/>
            <w:webHidden/>
          </w:rPr>
          <w:tab/>
        </w:r>
        <w:r w:rsidR="00A427A4">
          <w:rPr>
            <w:noProof/>
            <w:webHidden/>
          </w:rPr>
          <w:fldChar w:fldCharType="begin"/>
        </w:r>
        <w:r w:rsidR="00A427A4">
          <w:rPr>
            <w:noProof/>
            <w:webHidden/>
          </w:rPr>
          <w:instrText xml:space="preserve"> PAGEREF _Toc311641452 \h </w:instrText>
        </w:r>
        <w:r w:rsidR="00A427A4">
          <w:rPr>
            <w:noProof/>
            <w:webHidden/>
          </w:rPr>
        </w:r>
        <w:r w:rsidR="00A427A4">
          <w:rPr>
            <w:noProof/>
            <w:webHidden/>
          </w:rPr>
          <w:fldChar w:fldCharType="separate"/>
        </w:r>
        <w:r w:rsidR="00A427A4">
          <w:rPr>
            <w:noProof/>
            <w:webHidden/>
          </w:rPr>
          <w:t>94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53" w:history="1">
        <w:r w:rsidR="00A427A4" w:rsidRPr="00601E1F">
          <w:rPr>
            <w:rStyle w:val="Hyperlink"/>
            <w:noProof/>
          </w:rPr>
          <w:t>MomsrefusionPræferenceErhvervsaktivitetBeskrivelseMarkering</w:t>
        </w:r>
        <w:r w:rsidR="00A427A4">
          <w:rPr>
            <w:noProof/>
            <w:webHidden/>
          </w:rPr>
          <w:tab/>
        </w:r>
        <w:r w:rsidR="00A427A4">
          <w:rPr>
            <w:noProof/>
            <w:webHidden/>
          </w:rPr>
          <w:fldChar w:fldCharType="begin"/>
        </w:r>
        <w:r w:rsidR="00A427A4">
          <w:rPr>
            <w:noProof/>
            <w:webHidden/>
          </w:rPr>
          <w:instrText xml:space="preserve"> PAGEREF _Toc311641453 \h </w:instrText>
        </w:r>
        <w:r w:rsidR="00A427A4">
          <w:rPr>
            <w:noProof/>
            <w:webHidden/>
          </w:rPr>
        </w:r>
        <w:r w:rsidR="00A427A4">
          <w:rPr>
            <w:noProof/>
            <w:webHidden/>
          </w:rPr>
          <w:fldChar w:fldCharType="separate"/>
        </w:r>
        <w:r w:rsidR="00A427A4">
          <w:rPr>
            <w:noProof/>
            <w:webHidden/>
          </w:rPr>
          <w:t>94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54" w:history="1">
        <w:r w:rsidR="00A427A4" w:rsidRPr="00601E1F">
          <w:rPr>
            <w:rStyle w:val="Hyperlink"/>
            <w:noProof/>
          </w:rPr>
          <w:t>MomsrefusionPræferenceErhvervsaktivitetKodeMarkering</w:t>
        </w:r>
        <w:r w:rsidR="00A427A4">
          <w:rPr>
            <w:noProof/>
            <w:webHidden/>
          </w:rPr>
          <w:tab/>
        </w:r>
        <w:r w:rsidR="00A427A4">
          <w:rPr>
            <w:noProof/>
            <w:webHidden/>
          </w:rPr>
          <w:fldChar w:fldCharType="begin"/>
        </w:r>
        <w:r w:rsidR="00A427A4">
          <w:rPr>
            <w:noProof/>
            <w:webHidden/>
          </w:rPr>
          <w:instrText xml:space="preserve"> PAGEREF _Toc311641454 \h </w:instrText>
        </w:r>
        <w:r w:rsidR="00A427A4">
          <w:rPr>
            <w:noProof/>
            <w:webHidden/>
          </w:rPr>
        </w:r>
        <w:r w:rsidR="00A427A4">
          <w:rPr>
            <w:noProof/>
            <w:webHidden/>
          </w:rPr>
          <w:fldChar w:fldCharType="separate"/>
        </w:r>
        <w:r w:rsidR="00A427A4">
          <w:rPr>
            <w:noProof/>
            <w:webHidden/>
          </w:rPr>
          <w:t>94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55" w:history="1">
        <w:r w:rsidR="00A427A4" w:rsidRPr="00601E1F">
          <w:rPr>
            <w:rStyle w:val="Hyperlink"/>
            <w:noProof/>
          </w:rPr>
          <w:t>MomsrefusionPræferenceFakturaBeløbGrænse</w:t>
        </w:r>
        <w:r w:rsidR="00A427A4">
          <w:rPr>
            <w:noProof/>
            <w:webHidden/>
          </w:rPr>
          <w:tab/>
        </w:r>
        <w:r w:rsidR="00A427A4">
          <w:rPr>
            <w:noProof/>
            <w:webHidden/>
          </w:rPr>
          <w:fldChar w:fldCharType="begin"/>
        </w:r>
        <w:r w:rsidR="00A427A4">
          <w:rPr>
            <w:noProof/>
            <w:webHidden/>
          </w:rPr>
          <w:instrText xml:space="preserve"> PAGEREF _Toc311641455 \h </w:instrText>
        </w:r>
        <w:r w:rsidR="00A427A4">
          <w:rPr>
            <w:noProof/>
            <w:webHidden/>
          </w:rPr>
        </w:r>
        <w:r w:rsidR="00A427A4">
          <w:rPr>
            <w:noProof/>
            <w:webHidden/>
          </w:rPr>
          <w:fldChar w:fldCharType="separate"/>
        </w:r>
        <w:r w:rsidR="00A427A4">
          <w:rPr>
            <w:noProof/>
            <w:webHidden/>
          </w:rPr>
          <w:t>94</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56" w:history="1">
        <w:r w:rsidR="00A427A4" w:rsidRPr="00601E1F">
          <w:rPr>
            <w:rStyle w:val="Hyperlink"/>
            <w:noProof/>
          </w:rPr>
          <w:t>MomsrefusionPræferenceFakturaBeløbGrænseBrændstof</w:t>
        </w:r>
        <w:r w:rsidR="00A427A4">
          <w:rPr>
            <w:noProof/>
            <w:webHidden/>
          </w:rPr>
          <w:tab/>
        </w:r>
        <w:r w:rsidR="00A427A4">
          <w:rPr>
            <w:noProof/>
            <w:webHidden/>
          </w:rPr>
          <w:fldChar w:fldCharType="begin"/>
        </w:r>
        <w:r w:rsidR="00A427A4">
          <w:rPr>
            <w:noProof/>
            <w:webHidden/>
          </w:rPr>
          <w:instrText xml:space="preserve"> PAGEREF _Toc311641456 \h </w:instrText>
        </w:r>
        <w:r w:rsidR="00A427A4">
          <w:rPr>
            <w:noProof/>
            <w:webHidden/>
          </w:rPr>
        </w:r>
        <w:r w:rsidR="00A427A4">
          <w:rPr>
            <w:noProof/>
            <w:webHidden/>
          </w:rPr>
          <w:fldChar w:fldCharType="separate"/>
        </w:r>
        <w:r w:rsidR="00A427A4">
          <w:rPr>
            <w:noProof/>
            <w:webHidden/>
          </w:rPr>
          <w:t>95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57" w:history="1">
        <w:r w:rsidR="00A427A4" w:rsidRPr="00601E1F">
          <w:rPr>
            <w:rStyle w:val="Hyperlink"/>
            <w:noProof/>
          </w:rPr>
          <w:t>MomsrefusionPræferenceGyldigFra</w:t>
        </w:r>
        <w:r w:rsidR="00A427A4">
          <w:rPr>
            <w:noProof/>
            <w:webHidden/>
          </w:rPr>
          <w:tab/>
        </w:r>
        <w:r w:rsidR="00A427A4">
          <w:rPr>
            <w:noProof/>
            <w:webHidden/>
          </w:rPr>
          <w:fldChar w:fldCharType="begin"/>
        </w:r>
        <w:r w:rsidR="00A427A4">
          <w:rPr>
            <w:noProof/>
            <w:webHidden/>
          </w:rPr>
          <w:instrText xml:space="preserve"> PAGEREF _Toc311641457 \h </w:instrText>
        </w:r>
        <w:r w:rsidR="00A427A4">
          <w:rPr>
            <w:noProof/>
            <w:webHidden/>
          </w:rPr>
        </w:r>
        <w:r w:rsidR="00A427A4">
          <w:rPr>
            <w:noProof/>
            <w:webHidden/>
          </w:rPr>
          <w:fldChar w:fldCharType="separate"/>
        </w:r>
        <w:r w:rsidR="00A427A4">
          <w:rPr>
            <w:noProof/>
            <w:webHidden/>
          </w:rPr>
          <w:t>95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58" w:history="1">
        <w:r w:rsidR="00A427A4" w:rsidRPr="00601E1F">
          <w:rPr>
            <w:rStyle w:val="Hyperlink"/>
            <w:noProof/>
          </w:rPr>
          <w:t>MomsrefusionPræferenceID</w:t>
        </w:r>
        <w:r w:rsidR="00A427A4">
          <w:rPr>
            <w:noProof/>
            <w:webHidden/>
          </w:rPr>
          <w:tab/>
        </w:r>
        <w:r w:rsidR="00A427A4">
          <w:rPr>
            <w:noProof/>
            <w:webHidden/>
          </w:rPr>
          <w:fldChar w:fldCharType="begin"/>
        </w:r>
        <w:r w:rsidR="00A427A4">
          <w:rPr>
            <w:noProof/>
            <w:webHidden/>
          </w:rPr>
          <w:instrText xml:space="preserve"> PAGEREF _Toc311641458 \h </w:instrText>
        </w:r>
        <w:r w:rsidR="00A427A4">
          <w:rPr>
            <w:noProof/>
            <w:webHidden/>
          </w:rPr>
        </w:r>
        <w:r w:rsidR="00A427A4">
          <w:rPr>
            <w:noProof/>
            <w:webHidden/>
          </w:rPr>
          <w:fldChar w:fldCharType="separate"/>
        </w:r>
        <w:r w:rsidR="00A427A4">
          <w:rPr>
            <w:noProof/>
            <w:webHidden/>
          </w:rPr>
          <w:t>95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59" w:history="1">
        <w:r w:rsidR="00A427A4" w:rsidRPr="00601E1F">
          <w:rPr>
            <w:rStyle w:val="Hyperlink"/>
            <w:noProof/>
          </w:rPr>
          <w:t>MomsrefusionPræferenceSprog</w:t>
        </w:r>
        <w:r w:rsidR="00A427A4">
          <w:rPr>
            <w:noProof/>
            <w:webHidden/>
          </w:rPr>
          <w:tab/>
        </w:r>
        <w:r w:rsidR="00A427A4">
          <w:rPr>
            <w:noProof/>
            <w:webHidden/>
          </w:rPr>
          <w:fldChar w:fldCharType="begin"/>
        </w:r>
        <w:r w:rsidR="00A427A4">
          <w:rPr>
            <w:noProof/>
            <w:webHidden/>
          </w:rPr>
          <w:instrText xml:space="preserve"> PAGEREF _Toc311641459 \h </w:instrText>
        </w:r>
        <w:r w:rsidR="00A427A4">
          <w:rPr>
            <w:noProof/>
            <w:webHidden/>
          </w:rPr>
        </w:r>
        <w:r w:rsidR="00A427A4">
          <w:rPr>
            <w:noProof/>
            <w:webHidden/>
          </w:rPr>
          <w:fldChar w:fldCharType="separate"/>
        </w:r>
        <w:r w:rsidR="00A427A4">
          <w:rPr>
            <w:noProof/>
            <w:webHidden/>
          </w:rPr>
          <w:t>95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60" w:history="1">
        <w:r w:rsidR="00A427A4" w:rsidRPr="00601E1F">
          <w:rPr>
            <w:rStyle w:val="Hyperlink"/>
            <w:noProof/>
          </w:rPr>
          <w:t>MomsrefusionPræferenceValuta</w:t>
        </w:r>
        <w:r w:rsidR="00A427A4">
          <w:rPr>
            <w:noProof/>
            <w:webHidden/>
          </w:rPr>
          <w:tab/>
        </w:r>
        <w:r w:rsidR="00A427A4">
          <w:rPr>
            <w:noProof/>
            <w:webHidden/>
          </w:rPr>
          <w:fldChar w:fldCharType="begin"/>
        </w:r>
        <w:r w:rsidR="00A427A4">
          <w:rPr>
            <w:noProof/>
            <w:webHidden/>
          </w:rPr>
          <w:instrText xml:space="preserve"> PAGEREF _Toc311641460 \h </w:instrText>
        </w:r>
        <w:r w:rsidR="00A427A4">
          <w:rPr>
            <w:noProof/>
            <w:webHidden/>
          </w:rPr>
        </w:r>
        <w:r w:rsidR="00A427A4">
          <w:rPr>
            <w:noProof/>
            <w:webHidden/>
          </w:rPr>
          <w:fldChar w:fldCharType="separate"/>
        </w:r>
        <w:r w:rsidR="00A427A4">
          <w:rPr>
            <w:noProof/>
            <w:webHidden/>
          </w:rPr>
          <w:t>95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61" w:history="1">
        <w:r w:rsidR="00A427A4" w:rsidRPr="00601E1F">
          <w:rPr>
            <w:rStyle w:val="Hyperlink"/>
            <w:noProof/>
          </w:rPr>
          <w:t>MomsrefusionPræferenceVedhæftetFakturaPåkrævetMarkering</w:t>
        </w:r>
        <w:r w:rsidR="00A427A4">
          <w:rPr>
            <w:noProof/>
            <w:webHidden/>
          </w:rPr>
          <w:tab/>
        </w:r>
        <w:r w:rsidR="00A427A4">
          <w:rPr>
            <w:noProof/>
            <w:webHidden/>
          </w:rPr>
          <w:fldChar w:fldCharType="begin"/>
        </w:r>
        <w:r w:rsidR="00A427A4">
          <w:rPr>
            <w:noProof/>
            <w:webHidden/>
          </w:rPr>
          <w:instrText xml:space="preserve"> PAGEREF _Toc311641461 \h </w:instrText>
        </w:r>
        <w:r w:rsidR="00A427A4">
          <w:rPr>
            <w:noProof/>
            <w:webHidden/>
          </w:rPr>
        </w:r>
        <w:r w:rsidR="00A427A4">
          <w:rPr>
            <w:noProof/>
            <w:webHidden/>
          </w:rPr>
          <w:fldChar w:fldCharType="separate"/>
        </w:r>
        <w:r w:rsidR="00A427A4">
          <w:rPr>
            <w:noProof/>
            <w:webHidden/>
          </w:rPr>
          <w:t>95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62" w:history="1">
        <w:r w:rsidR="00A427A4" w:rsidRPr="00601E1F">
          <w:rPr>
            <w:rStyle w:val="Hyperlink"/>
            <w:noProof/>
          </w:rPr>
          <w:t>MomsrefusionRisikoKontrolAnsøgtBeløbGrænse</w:t>
        </w:r>
        <w:r w:rsidR="00A427A4">
          <w:rPr>
            <w:noProof/>
            <w:webHidden/>
          </w:rPr>
          <w:tab/>
        </w:r>
        <w:r w:rsidR="00A427A4">
          <w:rPr>
            <w:noProof/>
            <w:webHidden/>
          </w:rPr>
          <w:fldChar w:fldCharType="begin"/>
        </w:r>
        <w:r w:rsidR="00A427A4">
          <w:rPr>
            <w:noProof/>
            <w:webHidden/>
          </w:rPr>
          <w:instrText xml:space="preserve"> PAGEREF _Toc311641462 \h </w:instrText>
        </w:r>
        <w:r w:rsidR="00A427A4">
          <w:rPr>
            <w:noProof/>
            <w:webHidden/>
          </w:rPr>
        </w:r>
        <w:r w:rsidR="00A427A4">
          <w:rPr>
            <w:noProof/>
            <w:webHidden/>
          </w:rPr>
          <w:fldChar w:fldCharType="separate"/>
        </w:r>
        <w:r w:rsidR="00A427A4">
          <w:rPr>
            <w:noProof/>
            <w:webHidden/>
          </w:rPr>
          <w:t>95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63" w:history="1">
        <w:r w:rsidR="00A427A4" w:rsidRPr="00601E1F">
          <w:rPr>
            <w:rStyle w:val="Hyperlink"/>
            <w:noProof/>
          </w:rPr>
          <w:t>MomsrefusionRisikoKontrolAnsøgtBeløbProcentSats</w:t>
        </w:r>
        <w:r w:rsidR="00A427A4">
          <w:rPr>
            <w:noProof/>
            <w:webHidden/>
          </w:rPr>
          <w:tab/>
        </w:r>
        <w:r w:rsidR="00A427A4">
          <w:rPr>
            <w:noProof/>
            <w:webHidden/>
          </w:rPr>
          <w:fldChar w:fldCharType="begin"/>
        </w:r>
        <w:r w:rsidR="00A427A4">
          <w:rPr>
            <w:noProof/>
            <w:webHidden/>
          </w:rPr>
          <w:instrText xml:space="preserve"> PAGEREF _Toc311641463 \h </w:instrText>
        </w:r>
        <w:r w:rsidR="00A427A4">
          <w:rPr>
            <w:noProof/>
            <w:webHidden/>
          </w:rPr>
        </w:r>
        <w:r w:rsidR="00A427A4">
          <w:rPr>
            <w:noProof/>
            <w:webHidden/>
          </w:rPr>
          <w:fldChar w:fldCharType="separate"/>
        </w:r>
        <w:r w:rsidR="00A427A4">
          <w:rPr>
            <w:noProof/>
            <w:webHidden/>
          </w:rPr>
          <w:t>95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64" w:history="1">
        <w:r w:rsidR="00A427A4" w:rsidRPr="00601E1F">
          <w:rPr>
            <w:rStyle w:val="Hyperlink"/>
            <w:noProof/>
          </w:rPr>
          <w:t>MomsrefusionRisikoKontrolAntalFakturaDatoFørPeriode</w:t>
        </w:r>
        <w:r w:rsidR="00A427A4">
          <w:rPr>
            <w:noProof/>
            <w:webHidden/>
          </w:rPr>
          <w:tab/>
        </w:r>
        <w:r w:rsidR="00A427A4">
          <w:rPr>
            <w:noProof/>
            <w:webHidden/>
          </w:rPr>
          <w:fldChar w:fldCharType="begin"/>
        </w:r>
        <w:r w:rsidR="00A427A4">
          <w:rPr>
            <w:noProof/>
            <w:webHidden/>
          </w:rPr>
          <w:instrText xml:space="preserve"> PAGEREF _Toc311641464 \h </w:instrText>
        </w:r>
        <w:r w:rsidR="00A427A4">
          <w:rPr>
            <w:noProof/>
            <w:webHidden/>
          </w:rPr>
        </w:r>
        <w:r w:rsidR="00A427A4">
          <w:rPr>
            <w:noProof/>
            <w:webHidden/>
          </w:rPr>
          <w:fldChar w:fldCharType="separate"/>
        </w:r>
        <w:r w:rsidR="00A427A4">
          <w:rPr>
            <w:noProof/>
            <w:webHidden/>
          </w:rPr>
          <w:t>95</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65" w:history="1">
        <w:r w:rsidR="00A427A4" w:rsidRPr="00601E1F">
          <w:rPr>
            <w:rStyle w:val="Hyperlink"/>
            <w:noProof/>
          </w:rPr>
          <w:t>MomsrefusionRisikoKontrolErhvervsAktivitetKode</w:t>
        </w:r>
        <w:r w:rsidR="00A427A4">
          <w:rPr>
            <w:noProof/>
            <w:webHidden/>
          </w:rPr>
          <w:tab/>
        </w:r>
        <w:r w:rsidR="00A427A4">
          <w:rPr>
            <w:noProof/>
            <w:webHidden/>
          </w:rPr>
          <w:fldChar w:fldCharType="begin"/>
        </w:r>
        <w:r w:rsidR="00A427A4">
          <w:rPr>
            <w:noProof/>
            <w:webHidden/>
          </w:rPr>
          <w:instrText xml:space="preserve"> PAGEREF _Toc311641465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66" w:history="1">
        <w:r w:rsidR="00A427A4" w:rsidRPr="00601E1F">
          <w:rPr>
            <w:rStyle w:val="Hyperlink"/>
            <w:noProof/>
          </w:rPr>
          <w:t>MomsrefusionRisikoKontrolID</w:t>
        </w:r>
        <w:r w:rsidR="00A427A4">
          <w:rPr>
            <w:noProof/>
            <w:webHidden/>
          </w:rPr>
          <w:tab/>
        </w:r>
        <w:r w:rsidR="00A427A4">
          <w:rPr>
            <w:noProof/>
            <w:webHidden/>
          </w:rPr>
          <w:fldChar w:fldCharType="begin"/>
        </w:r>
        <w:r w:rsidR="00A427A4">
          <w:rPr>
            <w:noProof/>
            <w:webHidden/>
          </w:rPr>
          <w:instrText xml:space="preserve"> PAGEREF _Toc311641466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67" w:history="1">
        <w:r w:rsidR="00A427A4" w:rsidRPr="00601E1F">
          <w:rPr>
            <w:rStyle w:val="Hyperlink"/>
            <w:noProof/>
          </w:rPr>
          <w:t>MomsrefusionRisikoKontrolRiskoFjernelseTærskel</w:t>
        </w:r>
        <w:r w:rsidR="00A427A4">
          <w:rPr>
            <w:noProof/>
            <w:webHidden/>
          </w:rPr>
          <w:tab/>
        </w:r>
        <w:r w:rsidR="00A427A4">
          <w:rPr>
            <w:noProof/>
            <w:webHidden/>
          </w:rPr>
          <w:fldChar w:fldCharType="begin"/>
        </w:r>
        <w:r w:rsidR="00A427A4">
          <w:rPr>
            <w:noProof/>
            <w:webHidden/>
          </w:rPr>
          <w:instrText xml:space="preserve"> PAGEREF _Toc311641467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68" w:history="1">
        <w:r w:rsidR="00A427A4" w:rsidRPr="00601E1F">
          <w:rPr>
            <w:rStyle w:val="Hyperlink"/>
            <w:noProof/>
          </w:rPr>
          <w:t>MomsrefusionRisikoKontrolStartDato</w:t>
        </w:r>
        <w:r w:rsidR="00A427A4">
          <w:rPr>
            <w:noProof/>
            <w:webHidden/>
          </w:rPr>
          <w:tab/>
        </w:r>
        <w:r w:rsidR="00A427A4">
          <w:rPr>
            <w:noProof/>
            <w:webHidden/>
          </w:rPr>
          <w:fldChar w:fldCharType="begin"/>
        </w:r>
        <w:r w:rsidR="00A427A4">
          <w:rPr>
            <w:noProof/>
            <w:webHidden/>
          </w:rPr>
          <w:instrText xml:space="preserve"> PAGEREF _Toc311641468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69" w:history="1">
        <w:r w:rsidR="00A427A4" w:rsidRPr="00601E1F">
          <w:rPr>
            <w:rStyle w:val="Hyperlink"/>
            <w:noProof/>
          </w:rPr>
          <w:t>MomsrefusionRisikoKontrolStatus</w:t>
        </w:r>
        <w:r w:rsidR="00A427A4">
          <w:rPr>
            <w:noProof/>
            <w:webHidden/>
          </w:rPr>
          <w:tab/>
        </w:r>
        <w:r w:rsidR="00A427A4">
          <w:rPr>
            <w:noProof/>
            <w:webHidden/>
          </w:rPr>
          <w:fldChar w:fldCharType="begin"/>
        </w:r>
        <w:r w:rsidR="00A427A4">
          <w:rPr>
            <w:noProof/>
            <w:webHidden/>
          </w:rPr>
          <w:instrText xml:space="preserve"> PAGEREF _Toc311641469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70" w:history="1">
        <w:r w:rsidR="00A427A4" w:rsidRPr="00601E1F">
          <w:rPr>
            <w:rStyle w:val="Hyperlink"/>
            <w:noProof/>
          </w:rPr>
          <w:t>MomsrefusionRisikoKontrolUdtagTilKontrolPromille</w:t>
        </w:r>
        <w:r w:rsidR="00A427A4">
          <w:rPr>
            <w:noProof/>
            <w:webHidden/>
          </w:rPr>
          <w:tab/>
        </w:r>
        <w:r w:rsidR="00A427A4">
          <w:rPr>
            <w:noProof/>
            <w:webHidden/>
          </w:rPr>
          <w:fldChar w:fldCharType="begin"/>
        </w:r>
        <w:r w:rsidR="00A427A4">
          <w:rPr>
            <w:noProof/>
            <w:webHidden/>
          </w:rPr>
          <w:instrText xml:space="preserve"> PAGEREF _Toc311641470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71" w:history="1">
        <w:r w:rsidR="00A427A4" w:rsidRPr="00601E1F">
          <w:rPr>
            <w:rStyle w:val="Hyperlink"/>
            <w:noProof/>
          </w:rPr>
          <w:t>MomsrefusionSagID</w:t>
        </w:r>
        <w:r w:rsidR="00A427A4">
          <w:rPr>
            <w:noProof/>
            <w:webHidden/>
          </w:rPr>
          <w:tab/>
        </w:r>
        <w:r w:rsidR="00A427A4">
          <w:rPr>
            <w:noProof/>
            <w:webHidden/>
          </w:rPr>
          <w:fldChar w:fldCharType="begin"/>
        </w:r>
        <w:r w:rsidR="00A427A4">
          <w:rPr>
            <w:noProof/>
            <w:webHidden/>
          </w:rPr>
          <w:instrText xml:space="preserve"> PAGEREF _Toc311641471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72" w:history="1">
        <w:r w:rsidR="00A427A4" w:rsidRPr="00601E1F">
          <w:rPr>
            <w:rStyle w:val="Hyperlink"/>
            <w:noProof/>
          </w:rPr>
          <w:t>MomsrefusionStatistikAntal</w:t>
        </w:r>
        <w:r w:rsidR="00A427A4">
          <w:rPr>
            <w:noProof/>
            <w:webHidden/>
          </w:rPr>
          <w:tab/>
        </w:r>
        <w:r w:rsidR="00A427A4">
          <w:rPr>
            <w:noProof/>
            <w:webHidden/>
          </w:rPr>
          <w:fldChar w:fldCharType="begin"/>
        </w:r>
        <w:r w:rsidR="00A427A4">
          <w:rPr>
            <w:noProof/>
            <w:webHidden/>
          </w:rPr>
          <w:instrText xml:space="preserve"> PAGEREF _Toc311641472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73" w:history="1">
        <w:r w:rsidR="00A427A4" w:rsidRPr="00601E1F">
          <w:rPr>
            <w:rStyle w:val="Hyperlink"/>
            <w:noProof/>
          </w:rPr>
          <w:t>MomsrefusionStatistikDato</w:t>
        </w:r>
        <w:r w:rsidR="00A427A4">
          <w:rPr>
            <w:noProof/>
            <w:webHidden/>
          </w:rPr>
          <w:tab/>
        </w:r>
        <w:r w:rsidR="00A427A4">
          <w:rPr>
            <w:noProof/>
            <w:webHidden/>
          </w:rPr>
          <w:fldChar w:fldCharType="begin"/>
        </w:r>
        <w:r w:rsidR="00A427A4">
          <w:rPr>
            <w:noProof/>
            <w:webHidden/>
          </w:rPr>
          <w:instrText xml:space="preserve"> PAGEREF _Toc311641473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74" w:history="1">
        <w:r w:rsidR="00A427A4" w:rsidRPr="00601E1F">
          <w:rPr>
            <w:rStyle w:val="Hyperlink"/>
            <w:noProof/>
          </w:rPr>
          <w:t>MomsrefusionStatistikSlutdato</w:t>
        </w:r>
        <w:r w:rsidR="00A427A4">
          <w:rPr>
            <w:noProof/>
            <w:webHidden/>
          </w:rPr>
          <w:tab/>
        </w:r>
        <w:r w:rsidR="00A427A4">
          <w:rPr>
            <w:noProof/>
            <w:webHidden/>
          </w:rPr>
          <w:fldChar w:fldCharType="begin"/>
        </w:r>
        <w:r w:rsidR="00A427A4">
          <w:rPr>
            <w:noProof/>
            <w:webHidden/>
          </w:rPr>
          <w:instrText xml:space="preserve"> PAGEREF _Toc311641474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75" w:history="1">
        <w:r w:rsidR="00A427A4" w:rsidRPr="00601E1F">
          <w:rPr>
            <w:rStyle w:val="Hyperlink"/>
            <w:noProof/>
          </w:rPr>
          <w:t>MomsrefusionStatistikStartdato</w:t>
        </w:r>
        <w:r w:rsidR="00A427A4">
          <w:rPr>
            <w:noProof/>
            <w:webHidden/>
          </w:rPr>
          <w:tab/>
        </w:r>
        <w:r w:rsidR="00A427A4">
          <w:rPr>
            <w:noProof/>
            <w:webHidden/>
          </w:rPr>
          <w:fldChar w:fldCharType="begin"/>
        </w:r>
        <w:r w:rsidR="00A427A4">
          <w:rPr>
            <w:noProof/>
            <w:webHidden/>
          </w:rPr>
          <w:instrText xml:space="preserve"> PAGEREF _Toc311641475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76" w:history="1">
        <w:r w:rsidR="00A427A4" w:rsidRPr="00601E1F">
          <w:rPr>
            <w:rStyle w:val="Hyperlink"/>
            <w:noProof/>
          </w:rPr>
          <w:t>MomsrefusionStatusDato</w:t>
        </w:r>
        <w:r w:rsidR="00A427A4">
          <w:rPr>
            <w:noProof/>
            <w:webHidden/>
          </w:rPr>
          <w:tab/>
        </w:r>
        <w:r w:rsidR="00A427A4">
          <w:rPr>
            <w:noProof/>
            <w:webHidden/>
          </w:rPr>
          <w:fldChar w:fldCharType="begin"/>
        </w:r>
        <w:r w:rsidR="00A427A4">
          <w:rPr>
            <w:noProof/>
            <w:webHidden/>
          </w:rPr>
          <w:instrText xml:space="preserve"> PAGEREF _Toc311641476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77" w:history="1">
        <w:r w:rsidR="00A427A4" w:rsidRPr="00601E1F">
          <w:rPr>
            <w:rStyle w:val="Hyperlink"/>
            <w:noProof/>
          </w:rPr>
          <w:t>MomsrefusionSystemAdministrationBankOmkostning</w:t>
        </w:r>
        <w:r w:rsidR="00A427A4">
          <w:rPr>
            <w:noProof/>
            <w:webHidden/>
          </w:rPr>
          <w:tab/>
        </w:r>
        <w:r w:rsidR="00A427A4">
          <w:rPr>
            <w:noProof/>
            <w:webHidden/>
          </w:rPr>
          <w:fldChar w:fldCharType="begin"/>
        </w:r>
        <w:r w:rsidR="00A427A4">
          <w:rPr>
            <w:noProof/>
            <w:webHidden/>
          </w:rPr>
          <w:instrText xml:space="preserve"> PAGEREF _Toc311641477 \h </w:instrText>
        </w:r>
        <w:r w:rsidR="00A427A4">
          <w:rPr>
            <w:noProof/>
            <w:webHidden/>
          </w:rPr>
        </w:r>
        <w:r w:rsidR="00A427A4">
          <w:rPr>
            <w:noProof/>
            <w:webHidden/>
          </w:rPr>
          <w:fldChar w:fldCharType="separate"/>
        </w:r>
        <w:r w:rsidR="00A427A4">
          <w:rPr>
            <w:noProof/>
            <w:webHidden/>
          </w:rPr>
          <w:t>96</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78" w:history="1">
        <w:r w:rsidR="00A427A4" w:rsidRPr="00601E1F">
          <w:rPr>
            <w:rStyle w:val="Hyperlink"/>
            <w:noProof/>
          </w:rPr>
          <w:t>MomsrefusionSystemAdministrationMomsSats</w:t>
        </w:r>
        <w:r w:rsidR="00A427A4">
          <w:rPr>
            <w:noProof/>
            <w:webHidden/>
          </w:rPr>
          <w:tab/>
        </w:r>
        <w:r w:rsidR="00A427A4">
          <w:rPr>
            <w:noProof/>
            <w:webHidden/>
          </w:rPr>
          <w:fldChar w:fldCharType="begin"/>
        </w:r>
        <w:r w:rsidR="00A427A4">
          <w:rPr>
            <w:noProof/>
            <w:webHidden/>
          </w:rPr>
          <w:instrText xml:space="preserve"> PAGEREF _Toc311641478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79" w:history="1">
        <w:r w:rsidR="00A427A4" w:rsidRPr="00601E1F">
          <w:rPr>
            <w:rStyle w:val="Hyperlink"/>
            <w:noProof/>
          </w:rPr>
          <w:t>MomsrefusionSystemAdministrationNotifikationEmail</w:t>
        </w:r>
        <w:r w:rsidR="00A427A4">
          <w:rPr>
            <w:noProof/>
            <w:webHidden/>
          </w:rPr>
          <w:tab/>
        </w:r>
        <w:r w:rsidR="00A427A4">
          <w:rPr>
            <w:noProof/>
            <w:webHidden/>
          </w:rPr>
          <w:fldChar w:fldCharType="begin"/>
        </w:r>
        <w:r w:rsidR="00A427A4">
          <w:rPr>
            <w:noProof/>
            <w:webHidden/>
          </w:rPr>
          <w:instrText xml:space="preserve"> PAGEREF _Toc311641479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80" w:history="1">
        <w:r w:rsidR="00A427A4" w:rsidRPr="00601E1F">
          <w:rPr>
            <w:rStyle w:val="Hyperlink"/>
            <w:noProof/>
          </w:rPr>
          <w:t>MomsrefusionSøgestreng</w:t>
        </w:r>
        <w:r w:rsidR="00A427A4">
          <w:rPr>
            <w:noProof/>
            <w:webHidden/>
          </w:rPr>
          <w:tab/>
        </w:r>
        <w:r w:rsidR="00A427A4">
          <w:rPr>
            <w:noProof/>
            <w:webHidden/>
          </w:rPr>
          <w:fldChar w:fldCharType="begin"/>
        </w:r>
        <w:r w:rsidR="00A427A4">
          <w:rPr>
            <w:noProof/>
            <w:webHidden/>
          </w:rPr>
          <w:instrText xml:space="preserve"> PAGEREF _Toc311641480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81" w:history="1">
        <w:r w:rsidR="00A427A4" w:rsidRPr="00601E1F">
          <w:rPr>
            <w:rStyle w:val="Hyperlink"/>
            <w:noProof/>
          </w:rPr>
          <w:t>MomsrefusionValideringstype</w:t>
        </w:r>
        <w:r w:rsidR="00A427A4">
          <w:rPr>
            <w:noProof/>
            <w:webHidden/>
          </w:rPr>
          <w:tab/>
        </w:r>
        <w:r w:rsidR="00A427A4">
          <w:rPr>
            <w:noProof/>
            <w:webHidden/>
          </w:rPr>
          <w:fldChar w:fldCharType="begin"/>
        </w:r>
        <w:r w:rsidR="00A427A4">
          <w:rPr>
            <w:noProof/>
            <w:webHidden/>
          </w:rPr>
          <w:instrText xml:space="preserve"> PAGEREF _Toc311641481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82" w:history="1">
        <w:r w:rsidR="00A427A4" w:rsidRPr="00601E1F">
          <w:rPr>
            <w:rStyle w:val="Hyperlink"/>
            <w:noProof/>
          </w:rPr>
          <w:t>NoteDato</w:t>
        </w:r>
        <w:r w:rsidR="00A427A4">
          <w:rPr>
            <w:noProof/>
            <w:webHidden/>
          </w:rPr>
          <w:tab/>
        </w:r>
        <w:r w:rsidR="00A427A4">
          <w:rPr>
            <w:noProof/>
            <w:webHidden/>
          </w:rPr>
          <w:fldChar w:fldCharType="begin"/>
        </w:r>
        <w:r w:rsidR="00A427A4">
          <w:rPr>
            <w:noProof/>
            <w:webHidden/>
          </w:rPr>
          <w:instrText xml:space="preserve"> PAGEREF _Toc311641482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83" w:history="1">
        <w:r w:rsidR="00A427A4" w:rsidRPr="00601E1F">
          <w:rPr>
            <w:rStyle w:val="Hyperlink"/>
            <w:noProof/>
          </w:rPr>
          <w:t>NoteTitel</w:t>
        </w:r>
        <w:r w:rsidR="00A427A4">
          <w:rPr>
            <w:noProof/>
            <w:webHidden/>
          </w:rPr>
          <w:tab/>
        </w:r>
        <w:r w:rsidR="00A427A4">
          <w:rPr>
            <w:noProof/>
            <w:webHidden/>
          </w:rPr>
          <w:fldChar w:fldCharType="begin"/>
        </w:r>
        <w:r w:rsidR="00A427A4">
          <w:rPr>
            <w:noProof/>
            <w:webHidden/>
          </w:rPr>
          <w:instrText xml:space="preserve"> PAGEREF _Toc311641483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84" w:history="1">
        <w:r w:rsidR="00A427A4" w:rsidRPr="00601E1F">
          <w:rPr>
            <w:rStyle w:val="Hyperlink"/>
            <w:noProof/>
          </w:rPr>
          <w:t>NotifikationDato</w:t>
        </w:r>
        <w:r w:rsidR="00A427A4">
          <w:rPr>
            <w:noProof/>
            <w:webHidden/>
          </w:rPr>
          <w:tab/>
        </w:r>
        <w:r w:rsidR="00A427A4">
          <w:rPr>
            <w:noProof/>
            <w:webHidden/>
          </w:rPr>
          <w:fldChar w:fldCharType="begin"/>
        </w:r>
        <w:r w:rsidR="00A427A4">
          <w:rPr>
            <w:noProof/>
            <w:webHidden/>
          </w:rPr>
          <w:instrText xml:space="preserve"> PAGEREF _Toc311641484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85" w:history="1">
        <w:r w:rsidR="00A427A4" w:rsidRPr="00601E1F">
          <w:rPr>
            <w:rStyle w:val="Hyperlink"/>
            <w:noProof/>
          </w:rPr>
          <w:t>NotifikationEmne</w:t>
        </w:r>
        <w:r w:rsidR="00A427A4">
          <w:rPr>
            <w:noProof/>
            <w:webHidden/>
          </w:rPr>
          <w:tab/>
        </w:r>
        <w:r w:rsidR="00A427A4">
          <w:rPr>
            <w:noProof/>
            <w:webHidden/>
          </w:rPr>
          <w:fldChar w:fldCharType="begin"/>
        </w:r>
        <w:r w:rsidR="00A427A4">
          <w:rPr>
            <w:noProof/>
            <w:webHidden/>
          </w:rPr>
          <w:instrText xml:space="preserve"> PAGEREF _Toc311641485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86" w:history="1">
        <w:r w:rsidR="00A427A4" w:rsidRPr="00601E1F">
          <w:rPr>
            <w:rStyle w:val="Hyperlink"/>
            <w:noProof/>
          </w:rPr>
          <w:t>NotifikationID</w:t>
        </w:r>
        <w:r w:rsidR="00A427A4">
          <w:rPr>
            <w:noProof/>
            <w:webHidden/>
          </w:rPr>
          <w:tab/>
        </w:r>
        <w:r w:rsidR="00A427A4">
          <w:rPr>
            <w:noProof/>
            <w:webHidden/>
          </w:rPr>
          <w:fldChar w:fldCharType="begin"/>
        </w:r>
        <w:r w:rsidR="00A427A4">
          <w:rPr>
            <w:noProof/>
            <w:webHidden/>
          </w:rPr>
          <w:instrText xml:space="preserve"> PAGEREF _Toc311641486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87" w:history="1">
        <w:r w:rsidR="00A427A4" w:rsidRPr="00601E1F">
          <w:rPr>
            <w:rStyle w:val="Hyperlink"/>
            <w:noProof/>
          </w:rPr>
          <w:t>NotifikationTekst</w:t>
        </w:r>
        <w:r w:rsidR="00A427A4">
          <w:rPr>
            <w:noProof/>
            <w:webHidden/>
          </w:rPr>
          <w:tab/>
        </w:r>
        <w:r w:rsidR="00A427A4">
          <w:rPr>
            <w:noProof/>
            <w:webHidden/>
          </w:rPr>
          <w:fldChar w:fldCharType="begin"/>
        </w:r>
        <w:r w:rsidR="00A427A4">
          <w:rPr>
            <w:noProof/>
            <w:webHidden/>
          </w:rPr>
          <w:instrText xml:space="preserve"> PAGEREF _Toc311641487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88" w:history="1">
        <w:r w:rsidR="00A427A4" w:rsidRPr="00601E1F">
          <w:rPr>
            <w:rStyle w:val="Hyperlink"/>
            <w:noProof/>
          </w:rPr>
          <w:t>PartRolleBetegnelse</w:t>
        </w:r>
        <w:r w:rsidR="00A427A4">
          <w:rPr>
            <w:noProof/>
            <w:webHidden/>
          </w:rPr>
          <w:tab/>
        </w:r>
        <w:r w:rsidR="00A427A4">
          <w:rPr>
            <w:noProof/>
            <w:webHidden/>
          </w:rPr>
          <w:fldChar w:fldCharType="begin"/>
        </w:r>
        <w:r w:rsidR="00A427A4">
          <w:rPr>
            <w:noProof/>
            <w:webHidden/>
          </w:rPr>
          <w:instrText xml:space="preserve"> PAGEREF _Toc311641488 \h </w:instrText>
        </w:r>
        <w:r w:rsidR="00A427A4">
          <w:rPr>
            <w:noProof/>
            <w:webHidden/>
          </w:rPr>
        </w:r>
        <w:r w:rsidR="00A427A4">
          <w:rPr>
            <w:noProof/>
            <w:webHidden/>
          </w:rPr>
          <w:fldChar w:fldCharType="separate"/>
        </w:r>
        <w:r w:rsidR="00A427A4">
          <w:rPr>
            <w:noProof/>
            <w:webHidden/>
          </w:rPr>
          <w:t>97</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89" w:history="1">
        <w:r w:rsidR="00A427A4" w:rsidRPr="00601E1F">
          <w:rPr>
            <w:rStyle w:val="Hyperlink"/>
            <w:noProof/>
          </w:rPr>
          <w:t>ProRataSatsKorrektionDato</w:t>
        </w:r>
        <w:r w:rsidR="00A427A4">
          <w:rPr>
            <w:noProof/>
            <w:webHidden/>
          </w:rPr>
          <w:tab/>
        </w:r>
        <w:r w:rsidR="00A427A4">
          <w:rPr>
            <w:noProof/>
            <w:webHidden/>
          </w:rPr>
          <w:fldChar w:fldCharType="begin"/>
        </w:r>
        <w:r w:rsidR="00A427A4">
          <w:rPr>
            <w:noProof/>
            <w:webHidden/>
          </w:rPr>
          <w:instrText xml:space="preserve"> PAGEREF _Toc311641489 \h </w:instrText>
        </w:r>
        <w:r w:rsidR="00A427A4">
          <w:rPr>
            <w:noProof/>
            <w:webHidden/>
          </w:rPr>
        </w:r>
        <w:r w:rsidR="00A427A4">
          <w:rPr>
            <w:noProof/>
            <w:webHidden/>
          </w:rPr>
          <w:fldChar w:fldCharType="separate"/>
        </w:r>
        <w:r w:rsidR="00A427A4">
          <w:rPr>
            <w:noProof/>
            <w:webHidden/>
          </w:rPr>
          <w:t>98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90" w:history="1">
        <w:r w:rsidR="00A427A4" w:rsidRPr="00601E1F">
          <w:rPr>
            <w:rStyle w:val="Hyperlink"/>
            <w:noProof/>
          </w:rPr>
          <w:t>ProRataSatsKorrektionID</w:t>
        </w:r>
        <w:r w:rsidR="00A427A4">
          <w:rPr>
            <w:noProof/>
            <w:webHidden/>
          </w:rPr>
          <w:tab/>
        </w:r>
        <w:r w:rsidR="00A427A4">
          <w:rPr>
            <w:noProof/>
            <w:webHidden/>
          </w:rPr>
          <w:fldChar w:fldCharType="begin"/>
        </w:r>
        <w:r w:rsidR="00A427A4">
          <w:rPr>
            <w:noProof/>
            <w:webHidden/>
          </w:rPr>
          <w:instrText xml:space="preserve"> PAGEREF _Toc311641490 \h </w:instrText>
        </w:r>
        <w:r w:rsidR="00A427A4">
          <w:rPr>
            <w:noProof/>
            <w:webHidden/>
          </w:rPr>
        </w:r>
        <w:r w:rsidR="00A427A4">
          <w:rPr>
            <w:noProof/>
            <w:webHidden/>
          </w:rPr>
          <w:fldChar w:fldCharType="separate"/>
        </w:r>
        <w:r w:rsidR="00A427A4">
          <w:rPr>
            <w:noProof/>
            <w:webHidden/>
          </w:rPr>
          <w:t>98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91" w:history="1">
        <w:r w:rsidR="00A427A4" w:rsidRPr="00601E1F">
          <w:rPr>
            <w:rStyle w:val="Hyperlink"/>
            <w:noProof/>
          </w:rPr>
          <w:t>ProRataSatsKorrektionKonstateretSats</w:t>
        </w:r>
        <w:r w:rsidR="00A427A4">
          <w:rPr>
            <w:noProof/>
            <w:webHidden/>
          </w:rPr>
          <w:tab/>
        </w:r>
        <w:r w:rsidR="00A427A4">
          <w:rPr>
            <w:noProof/>
            <w:webHidden/>
          </w:rPr>
          <w:fldChar w:fldCharType="begin"/>
        </w:r>
        <w:r w:rsidR="00A427A4">
          <w:rPr>
            <w:noProof/>
            <w:webHidden/>
          </w:rPr>
          <w:instrText xml:space="preserve"> PAGEREF _Toc311641491 \h </w:instrText>
        </w:r>
        <w:r w:rsidR="00A427A4">
          <w:rPr>
            <w:noProof/>
            <w:webHidden/>
          </w:rPr>
        </w:r>
        <w:r w:rsidR="00A427A4">
          <w:rPr>
            <w:noProof/>
            <w:webHidden/>
          </w:rPr>
          <w:fldChar w:fldCharType="separate"/>
        </w:r>
        <w:r w:rsidR="00A427A4">
          <w:rPr>
            <w:noProof/>
            <w:webHidden/>
          </w:rPr>
          <w:t>98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92" w:history="1">
        <w:r w:rsidR="00A427A4" w:rsidRPr="00601E1F">
          <w:rPr>
            <w:rStyle w:val="Hyperlink"/>
            <w:noProof/>
          </w:rPr>
          <w:t>ProRataSatsKorrektionNummer</w:t>
        </w:r>
        <w:r w:rsidR="00A427A4">
          <w:rPr>
            <w:noProof/>
            <w:webHidden/>
          </w:rPr>
          <w:tab/>
        </w:r>
        <w:r w:rsidR="00A427A4">
          <w:rPr>
            <w:noProof/>
            <w:webHidden/>
          </w:rPr>
          <w:fldChar w:fldCharType="begin"/>
        </w:r>
        <w:r w:rsidR="00A427A4">
          <w:rPr>
            <w:noProof/>
            <w:webHidden/>
          </w:rPr>
          <w:instrText xml:space="preserve"> PAGEREF _Toc311641492 \h </w:instrText>
        </w:r>
        <w:r w:rsidR="00A427A4">
          <w:rPr>
            <w:noProof/>
            <w:webHidden/>
          </w:rPr>
        </w:r>
        <w:r w:rsidR="00A427A4">
          <w:rPr>
            <w:noProof/>
            <w:webHidden/>
          </w:rPr>
          <w:fldChar w:fldCharType="separate"/>
        </w:r>
        <w:r w:rsidR="00A427A4">
          <w:rPr>
            <w:noProof/>
            <w:webHidden/>
          </w:rPr>
          <w:t>98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93" w:history="1">
        <w:r w:rsidR="00A427A4" w:rsidRPr="00601E1F">
          <w:rPr>
            <w:rStyle w:val="Hyperlink"/>
            <w:noProof/>
          </w:rPr>
          <w:t>ProRataSatsKorrektionSlutDato</w:t>
        </w:r>
        <w:r w:rsidR="00A427A4">
          <w:rPr>
            <w:noProof/>
            <w:webHidden/>
          </w:rPr>
          <w:tab/>
        </w:r>
        <w:r w:rsidR="00A427A4">
          <w:rPr>
            <w:noProof/>
            <w:webHidden/>
          </w:rPr>
          <w:fldChar w:fldCharType="begin"/>
        </w:r>
        <w:r w:rsidR="00A427A4">
          <w:rPr>
            <w:noProof/>
            <w:webHidden/>
          </w:rPr>
          <w:instrText xml:space="preserve"> PAGEREF _Toc311641493 \h </w:instrText>
        </w:r>
        <w:r w:rsidR="00A427A4">
          <w:rPr>
            <w:noProof/>
            <w:webHidden/>
          </w:rPr>
        </w:r>
        <w:r w:rsidR="00A427A4">
          <w:rPr>
            <w:noProof/>
            <w:webHidden/>
          </w:rPr>
          <w:fldChar w:fldCharType="separate"/>
        </w:r>
        <w:r w:rsidR="00A427A4">
          <w:rPr>
            <w:noProof/>
            <w:webHidden/>
          </w:rPr>
          <w:t>98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94" w:history="1">
        <w:r w:rsidR="00A427A4" w:rsidRPr="00601E1F">
          <w:rPr>
            <w:rStyle w:val="Hyperlink"/>
            <w:noProof/>
          </w:rPr>
          <w:t>ProRataSatsKorrektionStartDato</w:t>
        </w:r>
        <w:r w:rsidR="00A427A4">
          <w:rPr>
            <w:noProof/>
            <w:webHidden/>
          </w:rPr>
          <w:tab/>
        </w:r>
        <w:r w:rsidR="00A427A4">
          <w:rPr>
            <w:noProof/>
            <w:webHidden/>
          </w:rPr>
          <w:fldChar w:fldCharType="begin"/>
        </w:r>
        <w:r w:rsidR="00A427A4">
          <w:rPr>
            <w:noProof/>
            <w:webHidden/>
          </w:rPr>
          <w:instrText xml:space="preserve"> PAGEREF _Toc311641494 \h </w:instrText>
        </w:r>
        <w:r w:rsidR="00A427A4">
          <w:rPr>
            <w:noProof/>
            <w:webHidden/>
          </w:rPr>
        </w:r>
        <w:r w:rsidR="00A427A4">
          <w:rPr>
            <w:noProof/>
            <w:webHidden/>
          </w:rPr>
          <w:fldChar w:fldCharType="separate"/>
        </w:r>
        <w:r w:rsidR="00A427A4">
          <w:rPr>
            <w:noProof/>
            <w:webHidden/>
          </w:rPr>
          <w:t>98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95" w:history="1">
        <w:r w:rsidR="00A427A4" w:rsidRPr="00601E1F">
          <w:rPr>
            <w:rStyle w:val="Hyperlink"/>
            <w:noProof/>
          </w:rPr>
          <w:t>ProRataSatsKorrektionStatus</w:t>
        </w:r>
        <w:r w:rsidR="00A427A4">
          <w:rPr>
            <w:noProof/>
            <w:webHidden/>
          </w:rPr>
          <w:tab/>
        </w:r>
        <w:r w:rsidR="00A427A4">
          <w:rPr>
            <w:noProof/>
            <w:webHidden/>
          </w:rPr>
          <w:fldChar w:fldCharType="begin"/>
        </w:r>
        <w:r w:rsidR="00A427A4">
          <w:rPr>
            <w:noProof/>
            <w:webHidden/>
          </w:rPr>
          <w:instrText xml:space="preserve"> PAGEREF _Toc311641495 \h </w:instrText>
        </w:r>
        <w:r w:rsidR="00A427A4">
          <w:rPr>
            <w:noProof/>
            <w:webHidden/>
          </w:rPr>
        </w:r>
        <w:r w:rsidR="00A427A4">
          <w:rPr>
            <w:noProof/>
            <w:webHidden/>
          </w:rPr>
          <w:fldChar w:fldCharType="separate"/>
        </w:r>
        <w:r w:rsidR="00A427A4">
          <w:rPr>
            <w:noProof/>
            <w:webHidden/>
          </w:rPr>
          <w:t>98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96" w:history="1">
        <w:r w:rsidR="00A427A4" w:rsidRPr="00601E1F">
          <w:rPr>
            <w:rStyle w:val="Hyperlink"/>
            <w:noProof/>
          </w:rPr>
          <w:t>RessourceNummer</w:t>
        </w:r>
        <w:r w:rsidR="00A427A4">
          <w:rPr>
            <w:noProof/>
            <w:webHidden/>
          </w:rPr>
          <w:tab/>
        </w:r>
        <w:r w:rsidR="00A427A4">
          <w:rPr>
            <w:noProof/>
            <w:webHidden/>
          </w:rPr>
          <w:fldChar w:fldCharType="begin"/>
        </w:r>
        <w:r w:rsidR="00A427A4">
          <w:rPr>
            <w:noProof/>
            <w:webHidden/>
          </w:rPr>
          <w:instrText xml:space="preserve"> PAGEREF _Toc311641496 \h </w:instrText>
        </w:r>
        <w:r w:rsidR="00A427A4">
          <w:rPr>
            <w:noProof/>
            <w:webHidden/>
          </w:rPr>
        </w:r>
        <w:r w:rsidR="00A427A4">
          <w:rPr>
            <w:noProof/>
            <w:webHidden/>
          </w:rPr>
          <w:fldChar w:fldCharType="separate"/>
        </w:r>
        <w:r w:rsidR="00A427A4">
          <w:rPr>
            <w:noProof/>
            <w:webHidden/>
          </w:rPr>
          <w:t>98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97" w:history="1">
        <w:r w:rsidR="00A427A4" w:rsidRPr="00601E1F">
          <w:rPr>
            <w:rStyle w:val="Hyperlink"/>
            <w:noProof/>
          </w:rPr>
          <w:t>SagNummer</w:t>
        </w:r>
        <w:r w:rsidR="00A427A4">
          <w:rPr>
            <w:noProof/>
            <w:webHidden/>
          </w:rPr>
          <w:tab/>
        </w:r>
        <w:r w:rsidR="00A427A4">
          <w:rPr>
            <w:noProof/>
            <w:webHidden/>
          </w:rPr>
          <w:fldChar w:fldCharType="begin"/>
        </w:r>
        <w:r w:rsidR="00A427A4">
          <w:rPr>
            <w:noProof/>
            <w:webHidden/>
          </w:rPr>
          <w:instrText xml:space="preserve"> PAGEREF _Toc311641497 \h </w:instrText>
        </w:r>
        <w:r w:rsidR="00A427A4">
          <w:rPr>
            <w:noProof/>
            <w:webHidden/>
          </w:rPr>
        </w:r>
        <w:r w:rsidR="00A427A4">
          <w:rPr>
            <w:noProof/>
            <w:webHidden/>
          </w:rPr>
          <w:fldChar w:fldCharType="separate"/>
        </w:r>
        <w:r w:rsidR="00A427A4">
          <w:rPr>
            <w:noProof/>
            <w:webHidden/>
          </w:rPr>
          <w:t>98</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98" w:history="1">
        <w:r w:rsidR="00A427A4" w:rsidRPr="00601E1F">
          <w:rPr>
            <w:rStyle w:val="Hyperlink"/>
            <w:noProof/>
          </w:rPr>
          <w:t>SamtidighedskontrolAfgørelseVersionDato</w:t>
        </w:r>
        <w:r w:rsidR="00A427A4">
          <w:rPr>
            <w:noProof/>
            <w:webHidden/>
          </w:rPr>
          <w:tab/>
        </w:r>
        <w:r w:rsidR="00A427A4">
          <w:rPr>
            <w:noProof/>
            <w:webHidden/>
          </w:rPr>
          <w:fldChar w:fldCharType="begin"/>
        </w:r>
        <w:r w:rsidR="00A427A4">
          <w:rPr>
            <w:noProof/>
            <w:webHidden/>
          </w:rPr>
          <w:instrText xml:space="preserve"> PAGEREF _Toc311641498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499" w:history="1">
        <w:r w:rsidR="00A427A4" w:rsidRPr="00601E1F">
          <w:rPr>
            <w:rStyle w:val="Hyperlink"/>
            <w:noProof/>
          </w:rPr>
          <w:t>SamtidighedskontrolAnsøgerDataVersionDato</w:t>
        </w:r>
        <w:r w:rsidR="00A427A4">
          <w:rPr>
            <w:noProof/>
            <w:webHidden/>
          </w:rPr>
          <w:tab/>
        </w:r>
        <w:r w:rsidR="00A427A4">
          <w:rPr>
            <w:noProof/>
            <w:webHidden/>
          </w:rPr>
          <w:fldChar w:fldCharType="begin"/>
        </w:r>
        <w:r w:rsidR="00A427A4">
          <w:rPr>
            <w:noProof/>
            <w:webHidden/>
          </w:rPr>
          <w:instrText xml:space="preserve"> PAGEREF _Toc311641499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500" w:history="1">
        <w:r w:rsidR="00A427A4" w:rsidRPr="00601E1F">
          <w:rPr>
            <w:rStyle w:val="Hyperlink"/>
            <w:noProof/>
          </w:rPr>
          <w:t>SamtidighedskontrolAnsøgningDataVersionDato</w:t>
        </w:r>
        <w:r w:rsidR="00A427A4">
          <w:rPr>
            <w:noProof/>
            <w:webHidden/>
          </w:rPr>
          <w:tab/>
        </w:r>
        <w:r w:rsidR="00A427A4">
          <w:rPr>
            <w:noProof/>
            <w:webHidden/>
          </w:rPr>
          <w:fldChar w:fldCharType="begin"/>
        </w:r>
        <w:r w:rsidR="00A427A4">
          <w:rPr>
            <w:noProof/>
            <w:webHidden/>
          </w:rPr>
          <w:instrText xml:space="preserve"> PAGEREF _Toc311641500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501" w:history="1">
        <w:r w:rsidR="00A427A4" w:rsidRPr="00601E1F">
          <w:rPr>
            <w:rStyle w:val="Hyperlink"/>
            <w:noProof/>
          </w:rPr>
          <w:t>SamtidighedskontrolAnsøgningStamDataVersionDato</w:t>
        </w:r>
        <w:r w:rsidR="00A427A4">
          <w:rPr>
            <w:noProof/>
            <w:webHidden/>
          </w:rPr>
          <w:tab/>
        </w:r>
        <w:r w:rsidR="00A427A4">
          <w:rPr>
            <w:noProof/>
            <w:webHidden/>
          </w:rPr>
          <w:fldChar w:fldCharType="begin"/>
        </w:r>
        <w:r w:rsidR="00A427A4">
          <w:rPr>
            <w:noProof/>
            <w:webHidden/>
          </w:rPr>
          <w:instrText xml:space="preserve"> PAGEREF _Toc311641501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502" w:history="1">
        <w:r w:rsidR="00A427A4" w:rsidRPr="00601E1F">
          <w:rPr>
            <w:rStyle w:val="Hyperlink"/>
            <w:noProof/>
          </w:rPr>
          <w:t>SamtidighedskontrolDokumentVersionDato</w:t>
        </w:r>
        <w:r w:rsidR="00A427A4">
          <w:rPr>
            <w:noProof/>
            <w:webHidden/>
          </w:rPr>
          <w:tab/>
        </w:r>
        <w:r w:rsidR="00A427A4">
          <w:rPr>
            <w:noProof/>
            <w:webHidden/>
          </w:rPr>
          <w:fldChar w:fldCharType="begin"/>
        </w:r>
        <w:r w:rsidR="00A427A4">
          <w:rPr>
            <w:noProof/>
            <w:webHidden/>
          </w:rPr>
          <w:instrText xml:space="preserve"> PAGEREF _Toc311641502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503" w:history="1">
        <w:r w:rsidR="00A427A4" w:rsidRPr="00601E1F">
          <w:rPr>
            <w:rStyle w:val="Hyperlink"/>
            <w:noProof/>
          </w:rPr>
          <w:t>SamtidighedskontrolFuldmægtigDataVersionDato</w:t>
        </w:r>
        <w:r w:rsidR="00A427A4">
          <w:rPr>
            <w:noProof/>
            <w:webHidden/>
          </w:rPr>
          <w:tab/>
        </w:r>
        <w:r w:rsidR="00A427A4">
          <w:rPr>
            <w:noProof/>
            <w:webHidden/>
          </w:rPr>
          <w:fldChar w:fldCharType="begin"/>
        </w:r>
        <w:r w:rsidR="00A427A4">
          <w:rPr>
            <w:noProof/>
            <w:webHidden/>
          </w:rPr>
          <w:instrText xml:space="preserve"> PAGEREF _Toc311641503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504" w:history="1">
        <w:r w:rsidR="00A427A4" w:rsidRPr="00601E1F">
          <w:rPr>
            <w:rStyle w:val="Hyperlink"/>
            <w:noProof/>
          </w:rPr>
          <w:t>SamtidighedskontrolKladdeAnsøgningVersionDato</w:t>
        </w:r>
        <w:r w:rsidR="00A427A4">
          <w:rPr>
            <w:noProof/>
            <w:webHidden/>
          </w:rPr>
          <w:tab/>
        </w:r>
        <w:r w:rsidR="00A427A4">
          <w:rPr>
            <w:noProof/>
            <w:webHidden/>
          </w:rPr>
          <w:fldChar w:fldCharType="begin"/>
        </w:r>
        <w:r w:rsidR="00A427A4">
          <w:rPr>
            <w:noProof/>
            <w:webHidden/>
          </w:rPr>
          <w:instrText xml:space="preserve"> PAGEREF _Toc311641504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505" w:history="1">
        <w:r w:rsidR="00A427A4" w:rsidRPr="00601E1F">
          <w:rPr>
            <w:rStyle w:val="Hyperlink"/>
            <w:noProof/>
          </w:rPr>
          <w:t>SamtidighedskontrolProRataSatsKorrektionVersionDato</w:t>
        </w:r>
        <w:r w:rsidR="00A427A4">
          <w:rPr>
            <w:noProof/>
            <w:webHidden/>
          </w:rPr>
          <w:tab/>
        </w:r>
        <w:r w:rsidR="00A427A4">
          <w:rPr>
            <w:noProof/>
            <w:webHidden/>
          </w:rPr>
          <w:fldChar w:fldCharType="begin"/>
        </w:r>
        <w:r w:rsidR="00A427A4">
          <w:rPr>
            <w:noProof/>
            <w:webHidden/>
          </w:rPr>
          <w:instrText xml:space="preserve"> PAGEREF _Toc311641505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506" w:history="1">
        <w:r w:rsidR="00A427A4" w:rsidRPr="00601E1F">
          <w:rPr>
            <w:rStyle w:val="Hyperlink"/>
            <w:noProof/>
          </w:rPr>
          <w:t>SamtidighedskontrolSagsbemærkningVersionDato</w:t>
        </w:r>
        <w:r w:rsidR="00A427A4">
          <w:rPr>
            <w:noProof/>
            <w:webHidden/>
          </w:rPr>
          <w:tab/>
        </w:r>
        <w:r w:rsidR="00A427A4">
          <w:rPr>
            <w:noProof/>
            <w:webHidden/>
          </w:rPr>
          <w:fldChar w:fldCharType="begin"/>
        </w:r>
        <w:r w:rsidR="00A427A4">
          <w:rPr>
            <w:noProof/>
            <w:webHidden/>
          </w:rPr>
          <w:instrText xml:space="preserve"> PAGEREF _Toc311641506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507" w:history="1">
        <w:r w:rsidR="00A427A4" w:rsidRPr="00601E1F">
          <w:rPr>
            <w:rStyle w:val="Hyperlink"/>
            <w:noProof/>
          </w:rPr>
          <w:t>SamtidighedskontrolVersionDato</w:t>
        </w:r>
        <w:r w:rsidR="00A427A4">
          <w:rPr>
            <w:noProof/>
            <w:webHidden/>
          </w:rPr>
          <w:tab/>
        </w:r>
        <w:r w:rsidR="00A427A4">
          <w:rPr>
            <w:noProof/>
            <w:webHidden/>
          </w:rPr>
          <w:fldChar w:fldCharType="begin"/>
        </w:r>
        <w:r w:rsidR="00A427A4">
          <w:rPr>
            <w:noProof/>
            <w:webHidden/>
          </w:rPr>
          <w:instrText xml:space="preserve"> PAGEREF _Toc311641507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CC499F" w:rsidP="00A427A4">
      <w:pPr>
        <w:pStyle w:val="TOC2"/>
        <w:tabs>
          <w:tab w:val="right" w:leader="dot" w:pos="10195"/>
        </w:tabs>
        <w:rPr>
          <w:rFonts w:asciiTheme="minorHAnsi" w:eastAsiaTheme="minorEastAsia" w:hAnsiTheme="minorHAnsi" w:cstheme="minorBidi"/>
          <w:b w:val="0"/>
          <w:noProof/>
          <w:sz w:val="22"/>
          <w:szCs w:val="22"/>
        </w:rPr>
      </w:pPr>
      <w:hyperlink w:anchor="_Toc311641508" w:history="1">
        <w:r w:rsidR="00A427A4" w:rsidRPr="00601E1F">
          <w:rPr>
            <w:rStyle w:val="Hyperlink"/>
            <w:noProof/>
          </w:rPr>
          <w:t>ValutaOplysningKode</w:t>
        </w:r>
        <w:r w:rsidR="00A427A4">
          <w:rPr>
            <w:noProof/>
            <w:webHidden/>
          </w:rPr>
          <w:tab/>
        </w:r>
        <w:r w:rsidR="00A427A4">
          <w:rPr>
            <w:noProof/>
            <w:webHidden/>
          </w:rPr>
          <w:fldChar w:fldCharType="begin"/>
        </w:r>
        <w:r w:rsidR="00A427A4">
          <w:rPr>
            <w:noProof/>
            <w:webHidden/>
          </w:rPr>
          <w:instrText xml:space="preserve"> PAGEREF _Toc311641508 \h </w:instrText>
        </w:r>
        <w:r w:rsidR="00A427A4">
          <w:rPr>
            <w:noProof/>
            <w:webHidden/>
          </w:rPr>
        </w:r>
        <w:r w:rsidR="00A427A4">
          <w:rPr>
            <w:noProof/>
            <w:webHidden/>
          </w:rPr>
          <w:fldChar w:fldCharType="separate"/>
        </w:r>
        <w:r w:rsidR="00A427A4">
          <w:rPr>
            <w:noProof/>
            <w:webHidden/>
          </w:rPr>
          <w:t>99</w:t>
        </w:r>
        <w:r w:rsidR="00A427A4">
          <w:rPr>
            <w:noProof/>
            <w:webHidden/>
          </w:rPr>
          <w:fldChar w:fldCharType="end"/>
        </w:r>
      </w:hyperlink>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A427A4" w:rsidSect="00A427A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p>
    <w:p w:rsid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Toc311641223"/>
      <w:r>
        <w:rPr>
          <w:rFonts w:ascii="Arial" w:hAnsi="Arial" w:cs="Arial"/>
          <w:b/>
          <w:sz w:val="48"/>
        </w:rPr>
        <w:lastRenderedPageBreak/>
        <w:t>Servicebeskrivelser</w:t>
      </w:r>
      <w:bookmarkEnd w:id="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 w:name="_Toc311641224"/>
            <w:r w:rsidRPr="00A427A4">
              <w:rPr>
                <w:rFonts w:ascii="Arial" w:hAnsi="Arial" w:cs="Arial"/>
                <w:b/>
                <w:sz w:val="30"/>
              </w:rPr>
              <w:t>MomsRefusionAfgørelseOpdater</w:t>
            </w:r>
            <w:bookmarkEnd w:id="1"/>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opretter eller opdaterer afgørelser. Disse afgørelser kan både være </w:t>
            </w:r>
            <w:proofErr w:type="gramStart"/>
            <w:r>
              <w:rPr>
                <w:rFonts w:ascii="Arial" w:hAnsi="Arial" w:cs="Arial"/>
                <w:sz w:val="18"/>
              </w:rPr>
              <w:t>svar</w:t>
            </w:r>
            <w:proofErr w:type="gramEnd"/>
            <w:r>
              <w:rPr>
                <w:rFonts w:ascii="Arial" w:hAnsi="Arial" w:cs="Arial"/>
                <w:sz w:val="18"/>
              </w:rPr>
              <w:t xml:space="preserve"> på momsrefusionsansøgninger og pro rata sats korrektioner.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RPr="00A2072E"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27A4">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27A4">
              <w:rPr>
                <w:rFonts w:ascii="Arial" w:hAnsi="Arial" w:cs="Arial"/>
                <w:sz w:val="18"/>
                <w:lang w:val="en-US"/>
              </w:rPr>
              <w:t xml:space="preserve"> </w:t>
            </w:r>
            <w:r>
              <w:rPr>
                <w:rFonts w:ascii="Arial" w:hAnsi="Arial" w:cs="Arial"/>
                <w:sz w:val="18"/>
              </w:rPr>
              <w:t>trin Foretag indstilling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11641225"/>
            <w:r w:rsidRPr="00A427A4">
              <w:rPr>
                <w:rFonts w:ascii="Arial" w:hAnsi="Arial" w:cs="Arial"/>
                <w:b/>
                <w:sz w:val="30"/>
              </w:rPr>
              <w:t>MomsRefusionAfgørelseSamlingHent</w:t>
            </w:r>
            <w:bookmarkEnd w:id="2"/>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RPr="00A2072E"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27A4">
              <w:rPr>
                <w:rFonts w:ascii="Arial" w:hAnsi="Arial" w:cs="Arial"/>
                <w:b/>
                <w:sz w:val="18"/>
                <w:lang w:val="en-US"/>
              </w:rPr>
              <w:lastRenderedPageBreak/>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27A4">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se afgørelse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samt udbetalingsoplysninger i Use Case "1.31 Ønsker at se afgørelse"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11641226"/>
            <w:r w:rsidRPr="00A427A4">
              <w:rPr>
                <w:rFonts w:ascii="Arial" w:hAnsi="Arial" w:cs="Arial"/>
                <w:b/>
                <w:sz w:val="30"/>
              </w:rPr>
              <w:t>MomsRefusionAktørOpdater</w:t>
            </w:r>
            <w:bookmarkEnd w:id="3"/>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SamtidighedskontrolSagsbemærkningVersionDato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11641227"/>
            <w:r w:rsidRPr="00A427A4">
              <w:rPr>
                <w:rFonts w:ascii="Arial" w:hAnsi="Arial" w:cs="Arial"/>
                <w:b/>
                <w:sz w:val="30"/>
              </w:rPr>
              <w:t>MomsRefusionAktørOversigtHent</w:t>
            </w:r>
            <w:bookmarkEnd w:id="4"/>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11641228"/>
            <w:r w:rsidRPr="00A427A4">
              <w:rPr>
                <w:rFonts w:ascii="Arial" w:hAnsi="Arial" w:cs="Arial"/>
                <w:b/>
                <w:sz w:val="30"/>
              </w:rPr>
              <w:t>MomsRefusionAktørSamlingHent</w:t>
            </w:r>
            <w:bookmarkEnd w:id="5"/>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11641229"/>
            <w:r w:rsidRPr="00A427A4">
              <w:rPr>
                <w:rFonts w:ascii="Arial" w:hAnsi="Arial" w:cs="Arial"/>
                <w:b/>
                <w:sz w:val="30"/>
              </w:rPr>
              <w:t>MomsRefusionAktørSlet</w:t>
            </w:r>
            <w:bookmarkEnd w:id="6"/>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11641230"/>
            <w:r w:rsidRPr="00A427A4">
              <w:rPr>
                <w:rFonts w:ascii="Arial" w:hAnsi="Arial" w:cs="Arial"/>
                <w:b/>
                <w:sz w:val="30"/>
              </w:rPr>
              <w:t>MomsRefusionAnsøgningForrigeData</w:t>
            </w:r>
            <w:bookmarkEnd w:id="7"/>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data for en given ansøger eller fuldmægtig i relation til en national ansøgning.</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fremsøger data fra den forrige emomsrefusionsansøgning til et givent land for at kunne forudfylde relevante felter på en ny ansøgning.</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fra en tidligere ansøgning for et givent land kan fremfindes ved at angive ansøgeren, evt. en fuldmægtig samt det ønskede land.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returnerer en bankkonto, hvis den er tilgængelig, samt en pro rata sats, hvis denne ligeledes er tilgængelig.</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KundeRepræsentantID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(KøbProRataSats)</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11641231"/>
            <w:r w:rsidRPr="00A427A4">
              <w:rPr>
                <w:rFonts w:ascii="Arial" w:hAnsi="Arial" w:cs="Arial"/>
                <w:b/>
                <w:sz w:val="30"/>
              </w:rPr>
              <w:t>MomsRefusionAnsøgningGenoptag</w:t>
            </w:r>
            <w:bookmarkEnd w:id="8"/>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Kopier ansøgning i Use Case "3.8 - Genoptag sag"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11641232"/>
            <w:r w:rsidRPr="00A427A4">
              <w:rPr>
                <w:rFonts w:ascii="Arial" w:hAnsi="Arial" w:cs="Arial"/>
                <w:b/>
                <w:sz w:val="30"/>
              </w:rPr>
              <w:t>MomsRefusionAnsøgningIndstilling</w:t>
            </w:r>
            <w:bookmarkEnd w:id="9"/>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IndstillingTypeValg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11641233"/>
            <w:r w:rsidRPr="00A427A4">
              <w:rPr>
                <w:rFonts w:ascii="Arial" w:hAnsi="Arial" w:cs="Arial"/>
                <w:b/>
                <w:sz w:val="30"/>
              </w:rPr>
              <w:t>MomsRefusionAnsøgningOpdater</w:t>
            </w:r>
            <w:bookmarkEnd w:id="10"/>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Registrer og validér ansøgningen i sin helhed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bortfald af ansøgning i Use Case "3.7 - Bortfald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U1 - trin 4 - Ansøgning fejler på en ADVARSELS-validering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Modtaget,Maskinel,Klar til afslag,Ventebunke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11641234"/>
            <w:r w:rsidRPr="00A427A4">
              <w:rPr>
                <w:rFonts w:ascii="Arial" w:hAnsi="Arial" w:cs="Arial"/>
                <w:b/>
                <w:sz w:val="30"/>
              </w:rPr>
              <w:t>MomsRefusionAnsøgningSamlingHent</w:t>
            </w:r>
            <w:bookmarkEnd w:id="11"/>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lastRenderedPageBreak/>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Vis ny global ansøgning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w:t>
            </w:r>
            <w:r>
              <w:rPr>
                <w:rFonts w:ascii="Arial" w:hAnsi="Arial" w:cs="Arial"/>
                <w:sz w:val="18"/>
              </w:rPr>
              <w:lastRenderedPageBreak/>
              <w:t>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  Data validerer ikke (AFSLAG)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ny global ansøgning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Data validerer ikke (AFSLAG)]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Ansøger gemmer en kladde af ansøgningen]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Ansøger accepterer ikke erklæringen]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"1.12 Korrektionsansøgning"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nationale ansøgninger i Use Case "1.12 Korrektionsansøgning"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"1.13 Korrektionsansøgning (eller videreskriv på kladdeansg)- global ansgn"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se om nationale ansøgninger er indsendt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Vis søgeliste"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Vis søgeliste"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Vis liste over åbentstående post"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11641235"/>
            <w:r w:rsidRPr="00A427A4">
              <w:rPr>
                <w:rFonts w:ascii="Arial" w:hAnsi="Arial" w:cs="Arial"/>
                <w:b/>
                <w:sz w:val="30"/>
              </w:rPr>
              <w:t>MomsRefusionBetalingFilerOpret</w:t>
            </w:r>
            <w:bookmarkEnd w:id="12"/>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Dan udbetalingsfil og udbetalingsrapporter og opdater status for ansøgninger i Use Case "4.1 - Udbetaling"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11641236"/>
            <w:r w:rsidRPr="00A427A4">
              <w:rPr>
                <w:rFonts w:ascii="Arial" w:hAnsi="Arial" w:cs="Arial"/>
                <w:b/>
                <w:sz w:val="30"/>
              </w:rPr>
              <w:t>MomsRefusionBetalingForslagOpret</w:t>
            </w:r>
            <w:bookmarkEnd w:id="13"/>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Vis udbetalingsdatoer i Use Case "4.1 - Udbetaling"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11641237"/>
            <w:r w:rsidRPr="00A427A4">
              <w:rPr>
                <w:rFonts w:ascii="Arial" w:hAnsi="Arial" w:cs="Arial"/>
                <w:b/>
                <w:sz w:val="30"/>
              </w:rPr>
              <w:t>MomsRefusionDokumentOpdater</w:t>
            </w:r>
            <w:bookmarkEnd w:id="14"/>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Del="008E6CC5"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JESPER B. HENRIKSEN" w:date="2011-12-28T09:42:00Z"/>
                <w:rFonts w:ascii="Arial" w:hAnsi="Arial" w:cs="Arial"/>
                <w:sz w:val="18"/>
              </w:rPr>
            </w:pPr>
            <w:del w:id="16" w:author="JESPER B. HENRIKSEN" w:date="2011-12-28T09:42:00Z">
              <w:r w:rsidDel="008E6CC5">
                <w:rPr>
                  <w:rFonts w:ascii="Arial" w:hAnsi="Arial" w:cs="Arial"/>
                  <w:sz w:val="18"/>
                </w:rPr>
                <w:tab/>
              </w:r>
              <w:r w:rsidDel="008E6CC5">
                <w:rPr>
                  <w:rFonts w:ascii="Arial" w:hAnsi="Arial" w:cs="Arial"/>
                  <w:sz w:val="18"/>
                </w:rPr>
                <w:tab/>
              </w:r>
              <w:r w:rsidDel="008E6CC5">
                <w:rPr>
                  <w:rFonts w:ascii="Arial" w:hAnsi="Arial" w:cs="Arial"/>
                  <w:sz w:val="18"/>
                </w:rPr>
                <w:tab/>
              </w:r>
              <w:r w:rsidDel="008E6CC5">
                <w:rPr>
                  <w:rFonts w:ascii="Arial" w:hAnsi="Arial" w:cs="Arial"/>
                  <w:sz w:val="18"/>
                </w:rPr>
                <w:tab/>
                <w:delText>SamtidighedskontrolDokumentVersionDato</w:delText>
              </w:r>
            </w:del>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Rediger brev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Skriv brev i Use Case "3.4 - Skriv brev-email"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brev i Use Case "2.4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Sagsbehandler redigerer word-dokumentet i Use Case "2.4 Foretag indstilling"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11641238"/>
            <w:r w:rsidRPr="00A427A4">
              <w:rPr>
                <w:rFonts w:ascii="Arial" w:hAnsi="Arial" w:cs="Arial"/>
                <w:b/>
                <w:sz w:val="30"/>
              </w:rPr>
              <w:t>MomsRefusionDokumentSamlingHent</w:t>
            </w:r>
            <w:bookmarkEnd w:id="17"/>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Del="008E6CC5"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 w:author="JESPER B. HENRIKSEN" w:date="2011-12-28T09:42:00Z"/>
                <w:rFonts w:ascii="Arial" w:hAnsi="Arial" w:cs="Arial"/>
                <w:sz w:val="18"/>
              </w:rPr>
            </w:pPr>
            <w:del w:id="19" w:author="JESPER B. HENRIKSEN" w:date="2011-12-28T09:42:00Z">
              <w:r w:rsidDel="008E6CC5">
                <w:rPr>
                  <w:rFonts w:ascii="Arial" w:hAnsi="Arial" w:cs="Arial"/>
                  <w:sz w:val="18"/>
                </w:rPr>
                <w:tab/>
              </w:r>
              <w:r w:rsidDel="008E6CC5">
                <w:rPr>
                  <w:rFonts w:ascii="Arial" w:hAnsi="Arial" w:cs="Arial"/>
                  <w:sz w:val="18"/>
                </w:rPr>
                <w:tab/>
                <w:delText>SamtidighedskontrolDokumentVersionDato</w:delText>
              </w:r>
            </w:del>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ins w:id="20" w:author="JESPER B. HENRIKSEN" w:date="2011-12-28T09:43:00Z">
              <w:r w:rsidR="00A2072E">
                <w:rPr>
                  <w:rFonts w:ascii="Arial" w:hAnsi="Arial" w:cs="Arial"/>
                  <w:sz w:val="18"/>
                </w:rPr>
                <w:t>(</w:t>
              </w:r>
            </w:ins>
            <w:r>
              <w:rPr>
                <w:rFonts w:ascii="Arial" w:hAnsi="Arial" w:cs="Arial"/>
                <w:sz w:val="18"/>
              </w:rPr>
              <w:t>MomsrefusionDokumentID</w:t>
            </w:r>
            <w:ins w:id="21" w:author="JESPER B. HENRIKSEN" w:date="2011-12-28T09:43:00Z">
              <w:r w:rsidR="00A2072E">
                <w:rPr>
                  <w:rFonts w:ascii="Arial" w:hAnsi="Arial" w:cs="Arial"/>
                  <w:sz w:val="18"/>
                </w:rPr>
                <w:t>)</w:t>
              </w:r>
            </w:ins>
            <w:bookmarkStart w:id="22" w:name="_GoBack"/>
            <w:bookmarkEnd w:id="22"/>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DokumentTitel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DokumentUUID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lastRenderedPageBreak/>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Vis brev eller e-mail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brev om afgørelse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afgørelsesbrev i Use Case "1.31 Ønsker at se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læse post i Use Case "2.4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11641239"/>
            <w:r w:rsidRPr="00A427A4">
              <w:rPr>
                <w:rFonts w:ascii="Arial" w:hAnsi="Arial" w:cs="Arial"/>
                <w:b/>
                <w:sz w:val="30"/>
              </w:rPr>
              <w:t>MomsRefusionEmailSend</w:t>
            </w:r>
            <w:bookmarkEnd w:id="23"/>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afsende</w:t>
            </w:r>
            <w:proofErr w:type="gramEnd"/>
            <w:r>
              <w:rPr>
                <w:rFonts w:ascii="Arial" w:hAnsi="Arial" w:cs="Arial"/>
                <w:sz w:val="18"/>
              </w:rPr>
              <w:t xml:space="preserve"> en email.</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skal kunne fremfindes.</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A427A4" w:rsidTr="00A427A4">
        <w:trPr>
          <w:trHeight w:val="283"/>
        </w:trPr>
        <w:tc>
          <w:tcPr>
            <w:tcW w:w="10345" w:type="dxa"/>
            <w:gridSpan w:val="6"/>
            <w:shd w:val="clear" w:color="auto" w:fill="FFFFFF"/>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*EmailListe*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1{</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b/>
              <w:t>*Email*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b/>
              <w: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b/>
            </w:r>
            <w:r w:rsidRPr="0024511F">
              <w:rPr>
                <w:rFonts w:ascii="Arial" w:hAnsi="Arial" w:cs="Arial"/>
                <w:sz w:val="18"/>
                <w:lang w:val="en-US"/>
              </w:rPr>
              <w:tab/>
              <w:t>*EmailAdresseListe*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b/>
            </w:r>
            <w:r w:rsidRPr="0024511F">
              <w:rPr>
                <w:rFonts w:ascii="Arial" w:hAnsi="Arial" w:cs="Arial"/>
                <w:sz w:val="18"/>
                <w:lang w:val="en-US"/>
              </w:rPr>
              <w:tab/>
              <w:t>1{</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b/>
            </w:r>
            <w:r w:rsidRPr="0024511F">
              <w:rPr>
                <w:rFonts w:ascii="Arial" w:hAnsi="Arial" w:cs="Arial"/>
                <w:sz w:val="18"/>
                <w:lang w:val="en-US"/>
              </w:rPr>
              <w:tab/>
            </w:r>
            <w:r w:rsidRPr="0024511F">
              <w:rPr>
                <w:rFonts w:ascii="Arial" w:hAnsi="Arial" w:cs="Arial"/>
                <w:sz w:val="18"/>
                <w:lang w:val="en-US"/>
              </w:rPr>
              <w:tab/>
              <w:t>EmailAdresseEmail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b/>
            </w:r>
            <w:r w:rsidRPr="0024511F">
              <w:rPr>
                <w:rFonts w:ascii="Arial" w:hAnsi="Arial" w:cs="Arial"/>
                <w:sz w:val="18"/>
                <w:lang w:val="en-US"/>
              </w:rPr>
              <w:tab/>
              <w: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b/>
            </w:r>
            <w:r w:rsidRPr="0024511F">
              <w:rPr>
                <w:rFonts w:ascii="Arial" w:hAnsi="Arial" w:cs="Arial"/>
                <w:sz w:val="18"/>
                <w:lang w:val="en-US"/>
              </w:rPr>
              <w:tab/>
              <w:t>( NotifikationEmne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ab/>
            </w:r>
            <w:r w:rsidRPr="0024511F">
              <w:rPr>
                <w:rFonts w:ascii="Arial" w:hAnsi="Arial" w:cs="Arial"/>
                <w:sz w:val="18"/>
                <w:lang w:val="en-US"/>
              </w:rPr>
              <w:tab/>
            </w:r>
            <w:proofErr w:type="gramStart"/>
            <w:r>
              <w:rPr>
                <w:rFonts w:ascii="Arial" w:hAnsi="Arial" w:cs="Arial"/>
                <w:sz w:val="18"/>
              </w:rPr>
              <w:t>( NotifikationTekst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Send mail i Use Case "3.4 - Skriv brev-email"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videresend i Use Case "1.5 Registrer og videresend 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videresend afgørelse i Use Case "1.7 Registrer og videresend validation report"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Dan afgørelse"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11641240"/>
            <w:r w:rsidRPr="00A427A4">
              <w:rPr>
                <w:rFonts w:ascii="Arial" w:hAnsi="Arial" w:cs="Arial"/>
                <w:b/>
                <w:sz w:val="30"/>
              </w:rPr>
              <w:t>MomsRefusionGlobalAnsøgningOpdater</w:t>
            </w:r>
            <w:bookmarkEnd w:id="24"/>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ansøgning skal tilbagekaldes, så skal ansøger indsende en ny version af den oprindelige ansøgning. Den nye version skal ikke indeholde </w:t>
            </w:r>
            <w:proofErr w:type="gramStart"/>
            <w:r>
              <w:rPr>
                <w:rFonts w:ascii="Arial" w:hAnsi="Arial" w:cs="Arial"/>
                <w:sz w:val="18"/>
              </w:rPr>
              <w:t>nogen</w:t>
            </w:r>
            <w:proofErr w:type="gramEnd"/>
            <w:r>
              <w:rPr>
                <w:rFonts w:ascii="Arial" w:hAnsi="Arial" w:cs="Arial"/>
                <w:sz w:val="18"/>
              </w:rPr>
              <w:t xml:space="preserve"> køb. Den nye (korrigerede) tilbagekaldelses-ansøgning får samme ansøgningsnummer som den oprindelige ansøgning, men versioneres ved et tidsstempel.</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MomsrefusionAnsøgningDataID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KundeRepræsentantID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MomsrefusionAnsøgningStamDataKladdeStartDato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MomsrefusionAnsøgningStamDataKladdeSlutDato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ValutaOplysningKode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MomsRefusionAnsøgningOpdaterOutputStruktur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*KladdeOpdater*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KundeRepræsentantID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311641241"/>
            <w:r w:rsidRPr="00A427A4">
              <w:rPr>
                <w:rFonts w:ascii="Arial" w:hAnsi="Arial" w:cs="Arial"/>
                <w:b/>
                <w:sz w:val="30"/>
              </w:rPr>
              <w:t>MomsRefusionGlobalAnsøgningSamlingHent</w:t>
            </w:r>
            <w:bookmarkEnd w:id="25"/>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MomsrefusionEUBeskedSprog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*Kladde*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311641242"/>
            <w:r w:rsidRPr="00A427A4">
              <w:rPr>
                <w:rFonts w:ascii="Arial" w:hAnsi="Arial" w:cs="Arial"/>
                <w:b/>
                <w:sz w:val="30"/>
              </w:rPr>
              <w:t>MomsRefusionJournaliseringSøg</w:t>
            </w:r>
            <w:bookmarkEnd w:id="26"/>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14-12-2011</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søge</w:t>
            </w:r>
            <w:proofErr w:type="gramEnd"/>
            <w:r>
              <w:rPr>
                <w:rFonts w:ascii="Arial" w:hAnsi="Arial" w:cs="Arial"/>
                <w:sz w:val="18"/>
              </w:rPr>
              <w:t xml:space="preserve"> på en række kriterier for at fremfinde en relevant ansøgning eller ansøger til et stykke ujournaliseret post.</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leverer en række søgekriterier, og muligggør søgning på et eller flere af disse kriterier i en 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bliver returneret en liste af ansøgninger samt ansøgere, som matcher søgningen.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*JournaliseringSøgDataListe*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7" w:author="JESPER B. HENRIKSEN" w:date="2011-12-22T15:03:00Z">
              <w:r w:rsidDel="00816611">
                <w:rPr>
                  <w:rFonts w:ascii="Arial" w:hAnsi="Arial" w:cs="Arial"/>
                  <w:sz w:val="18"/>
                </w:rPr>
                <w:delText>1</w:delText>
              </w:r>
            </w:del>
            <w:ins w:id="28" w:author="JESPER B. HENRIKSEN" w:date="2011-12-22T15:03:00Z">
              <w:r w:rsidR="00816611">
                <w:rPr>
                  <w:rFonts w:ascii="Arial" w:hAnsi="Arial" w:cs="Arial"/>
                  <w:sz w:val="18"/>
                </w:rPr>
                <w:t>0</w:t>
              </w:r>
            </w:ins>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*JournaliseringSøgData*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MomsrefusionKontaktOplysningKonkateneretAdresse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JESPER B. HENRIKSEN" w:date="2011-12-22T15:05:00Z"/>
                <w:rFonts w:ascii="Arial" w:hAnsi="Arial" w:cs="Arial"/>
                <w:sz w:val="18"/>
              </w:rPr>
            </w:pPr>
            <w:r>
              <w:rPr>
                <w:rFonts w:ascii="Arial" w:hAnsi="Arial" w:cs="Arial"/>
                <w:sz w:val="18"/>
              </w:rPr>
              <w:tab/>
            </w:r>
            <w:r>
              <w:rPr>
                <w:rFonts w:ascii="Arial" w:hAnsi="Arial" w:cs="Arial"/>
                <w:sz w:val="18"/>
              </w:rPr>
              <w:tab/>
              <w:t>KundeidentifikationIdentifikation</w:t>
            </w:r>
          </w:p>
          <w:p w:rsidR="00EF69D1" w:rsidRDefault="00EF69D1" w:rsidP="00EF69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JESPER B. HENRIKSEN" w:date="2011-12-22T15:07:00Z"/>
                <w:rFonts w:ascii="Arial" w:hAnsi="Arial" w:cs="Arial"/>
                <w:sz w:val="18"/>
              </w:rPr>
            </w:pPr>
            <w:ins w:id="31" w:author="JESPER B. HENRIKSEN" w:date="2011-12-22T15:06:00Z">
              <w:r>
                <w:rPr>
                  <w:rFonts w:ascii="Arial" w:hAnsi="Arial" w:cs="Arial"/>
                  <w:sz w:val="18"/>
                </w:rPr>
                <w:tab/>
              </w:r>
              <w:r>
                <w:rPr>
                  <w:rFonts w:ascii="Arial" w:hAnsi="Arial" w:cs="Arial"/>
                  <w:sz w:val="18"/>
                </w:rPr>
                <w:tab/>
                <w:t>*AktørID*</w:t>
              </w:r>
            </w:ins>
          </w:p>
          <w:p w:rsidR="00EF69D1" w:rsidRDefault="00EF69D1" w:rsidP="00EF69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JESPER B. HENRIKSEN" w:date="2011-12-22T15:06:00Z"/>
                <w:rFonts w:ascii="Arial" w:hAnsi="Arial" w:cs="Arial"/>
                <w:sz w:val="18"/>
              </w:rPr>
            </w:pPr>
            <w:ins w:id="33" w:author="JESPER B. HENRIKSEN" w:date="2011-12-22T15:07:00Z">
              <w:r>
                <w:rPr>
                  <w:rFonts w:ascii="Arial" w:hAnsi="Arial" w:cs="Arial"/>
                  <w:sz w:val="18"/>
                </w:rPr>
                <w:tab/>
              </w:r>
              <w:r>
                <w:rPr>
                  <w:rFonts w:ascii="Arial" w:hAnsi="Arial" w:cs="Arial"/>
                  <w:sz w:val="18"/>
                </w:rPr>
                <w:tab/>
                <w:t>[</w:t>
              </w:r>
            </w:ins>
          </w:p>
          <w:p w:rsidR="00EF69D1" w:rsidRPr="00EF69D1" w:rsidRDefault="00EF69D1" w:rsidP="00EF69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JESPER B. HENRIKSEN" w:date="2011-12-22T15:06:00Z"/>
                <w:rFonts w:ascii="Arial" w:hAnsi="Arial" w:cs="Arial"/>
                <w:sz w:val="18"/>
              </w:rPr>
            </w:pPr>
            <w:ins w:id="35" w:author="JESPER B. HENRIKSEN" w:date="2011-12-22T15:07:00Z">
              <w:r>
                <w:rPr>
                  <w:rFonts w:ascii="Arial" w:hAnsi="Arial" w:cs="Arial"/>
                  <w:sz w:val="18"/>
                </w:rPr>
                <w:tab/>
              </w:r>
              <w:r>
                <w:rPr>
                  <w:rFonts w:ascii="Arial" w:hAnsi="Arial" w:cs="Arial"/>
                  <w:sz w:val="18"/>
                </w:rPr>
                <w:tab/>
              </w:r>
              <w:r>
                <w:rPr>
                  <w:rFonts w:ascii="Arial" w:hAnsi="Arial" w:cs="Arial"/>
                  <w:sz w:val="18"/>
                </w:rPr>
                <w:tab/>
              </w:r>
            </w:ins>
            <w:ins w:id="36" w:author="JESPER B. HENRIKSEN" w:date="2011-12-22T15:06:00Z">
              <w:r w:rsidRPr="00EF69D1">
                <w:rPr>
                  <w:rFonts w:ascii="Arial" w:hAnsi="Arial" w:cs="Arial"/>
                  <w:sz w:val="18"/>
                </w:rPr>
                <w:t>MomsrefusionKundeID</w:t>
              </w:r>
            </w:ins>
          </w:p>
          <w:p w:rsidR="00EF69D1" w:rsidRPr="00EF69D1" w:rsidRDefault="00EF69D1" w:rsidP="00EF69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JESPER B. HENRIKSEN" w:date="2011-12-22T15:06:00Z"/>
                <w:rFonts w:ascii="Arial" w:hAnsi="Arial" w:cs="Arial"/>
                <w:sz w:val="18"/>
              </w:rPr>
            </w:pPr>
            <w:ins w:id="38" w:author="JESPER B. HENRIKSEN" w:date="2011-12-22T15:06:00Z">
              <w:r w:rsidRPr="00EF69D1">
                <w:rPr>
                  <w:rFonts w:ascii="Arial" w:hAnsi="Arial" w:cs="Arial"/>
                  <w:sz w:val="18"/>
                </w:rPr>
                <w:tab/>
              </w:r>
              <w:r w:rsidRPr="00EF69D1">
                <w:rPr>
                  <w:rFonts w:ascii="Arial" w:hAnsi="Arial" w:cs="Arial"/>
                  <w:sz w:val="18"/>
                </w:rPr>
                <w:tab/>
              </w:r>
            </w:ins>
            <w:ins w:id="39" w:author="JESPER B. HENRIKSEN" w:date="2011-12-22T15:07:00Z">
              <w:r>
                <w:rPr>
                  <w:rFonts w:ascii="Arial" w:hAnsi="Arial" w:cs="Arial"/>
                  <w:sz w:val="18"/>
                </w:rPr>
                <w:tab/>
              </w:r>
            </w:ins>
            <w:ins w:id="40" w:author="JESPER B. HENRIKSEN" w:date="2011-12-22T15:06:00Z">
              <w:r w:rsidRPr="00EF69D1">
                <w:rPr>
                  <w:rFonts w:ascii="Arial" w:hAnsi="Arial" w:cs="Arial"/>
                  <w:sz w:val="18"/>
                </w:rPr>
                <w:t>|</w:t>
              </w:r>
            </w:ins>
          </w:p>
          <w:p w:rsidR="00EF69D1" w:rsidRPr="00EF69D1" w:rsidRDefault="00EF69D1" w:rsidP="00EF69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JESPER B. HENRIKSEN" w:date="2011-12-22T15:06:00Z"/>
                <w:rFonts w:ascii="Arial" w:hAnsi="Arial" w:cs="Arial"/>
                <w:sz w:val="18"/>
              </w:rPr>
            </w:pPr>
            <w:ins w:id="42" w:author="JESPER B. HENRIKSEN" w:date="2011-12-22T15:06:00Z">
              <w:r w:rsidRPr="00EF69D1">
                <w:rPr>
                  <w:rFonts w:ascii="Arial" w:hAnsi="Arial" w:cs="Arial"/>
                  <w:sz w:val="18"/>
                </w:rPr>
                <w:tab/>
              </w:r>
              <w:r w:rsidRPr="00EF69D1">
                <w:rPr>
                  <w:rFonts w:ascii="Arial" w:hAnsi="Arial" w:cs="Arial"/>
                  <w:sz w:val="18"/>
                </w:rPr>
                <w:tab/>
              </w:r>
            </w:ins>
            <w:ins w:id="43" w:author="JESPER B. HENRIKSEN" w:date="2011-12-22T15:07:00Z">
              <w:r>
                <w:rPr>
                  <w:rFonts w:ascii="Arial" w:hAnsi="Arial" w:cs="Arial"/>
                  <w:sz w:val="18"/>
                </w:rPr>
                <w:tab/>
              </w:r>
            </w:ins>
            <w:ins w:id="44" w:author="JESPER B. HENRIKSEN" w:date="2011-12-22T15:06:00Z">
              <w:r w:rsidRPr="00EF69D1">
                <w:rPr>
                  <w:rFonts w:ascii="Arial" w:hAnsi="Arial" w:cs="Arial"/>
                  <w:sz w:val="18"/>
                </w:rPr>
                <w:t>KundeRepræsentantID</w:t>
              </w:r>
            </w:ins>
          </w:p>
          <w:p w:rsidR="00EF69D1" w:rsidRDefault="00EF69D1" w:rsidP="00EF69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5" w:author="JESPER B. HENRIKSEN" w:date="2011-12-22T15:06:00Z">
              <w:r w:rsidRPr="00EF69D1">
                <w:rPr>
                  <w:rFonts w:ascii="Arial" w:hAnsi="Arial" w:cs="Arial"/>
                  <w:sz w:val="18"/>
                </w:rPr>
                <w:tab/>
              </w:r>
              <w:r w:rsidRPr="00EF69D1">
                <w:rPr>
                  <w:rFonts w:ascii="Arial" w:hAnsi="Arial" w:cs="Arial"/>
                  <w:sz w:val="18"/>
                </w:rPr>
                <w:tab/>
              </w:r>
            </w:ins>
            <w:ins w:id="46" w:author="JESPER B. HENRIKSEN" w:date="2011-12-22T15:07:00Z">
              <w:r>
                <w:rPr>
                  <w:rFonts w:ascii="Arial" w:hAnsi="Arial" w:cs="Arial"/>
                  <w:sz w:val="18"/>
                </w:rPr>
                <w:t>]</w:t>
              </w:r>
            </w:ins>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JESPER B. HENRIKSEN" w:date="2011-12-22T15:08:00Z"/>
                <w:rFonts w:ascii="Arial" w:hAnsi="Arial" w:cs="Arial"/>
                <w:sz w:val="18"/>
              </w:rPr>
            </w:pPr>
            <w:r>
              <w:rPr>
                <w:rFonts w:ascii="Arial" w:hAnsi="Arial" w:cs="Arial"/>
                <w:sz w:val="18"/>
              </w:rPr>
              <w:tab/>
            </w:r>
            <w:del w:id="48" w:author="JESPER B. HENRIKSEN" w:date="2011-12-22T15:08:00Z">
              <w:r w:rsidDel="00EF69D1">
                <w:rPr>
                  <w:rFonts w:ascii="Arial" w:hAnsi="Arial" w:cs="Arial"/>
                  <w:sz w:val="18"/>
                </w:rPr>
                <w:delText xml:space="preserve"> </w:delText>
              </w:r>
            </w:del>
            <w:r>
              <w:rPr>
                <w:rFonts w:ascii="Arial" w:hAnsi="Arial" w:cs="Arial"/>
                <w:sz w:val="18"/>
              </w:rPr>
              <w:tab/>
            </w:r>
            <w:del w:id="49" w:author="JESPER B. HENRIKSEN" w:date="2011-12-22T15:08:00Z">
              <w:r w:rsidDel="00EF69D1">
                <w:rPr>
                  <w:rFonts w:ascii="Arial" w:hAnsi="Arial" w:cs="Arial"/>
                  <w:sz w:val="18"/>
                </w:rPr>
                <w:delText xml:space="preserve"> </w:delText>
              </w:r>
            </w:del>
            <w:r>
              <w:rPr>
                <w:rFonts w:ascii="Arial" w:hAnsi="Arial" w:cs="Arial"/>
                <w:sz w:val="18"/>
              </w:rPr>
              <w:t>(MomsrefusionAnsøgningDataStatus)</w:t>
            </w:r>
          </w:p>
          <w:p w:rsidR="00EF69D1" w:rsidRDefault="00EF69D1"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0" w:author="JESPER B. HENRIKSEN" w:date="2011-12-22T15:08:00Z">
              <w:r>
                <w:rPr>
                  <w:rFonts w:ascii="Arial" w:hAnsi="Arial" w:cs="Arial"/>
                  <w:sz w:val="18"/>
                </w:rPr>
                <w:tab/>
              </w:r>
              <w:r>
                <w:rPr>
                  <w:rFonts w:ascii="Arial" w:hAnsi="Arial" w:cs="Arial"/>
                  <w:sz w:val="18"/>
                </w:rPr>
                <w:tab/>
                <w:t>(</w:t>
              </w:r>
              <w:r w:rsidRPr="00EF69D1">
                <w:rPr>
                  <w:rFonts w:ascii="Arial" w:hAnsi="Arial" w:cs="Arial"/>
                  <w:sz w:val="18"/>
                </w:rPr>
                <w:t>MomsrefusionAnsøgningDataID</w:t>
              </w:r>
              <w:r>
                <w:rPr>
                  <w:rFonts w:ascii="Arial" w:hAnsi="Arial" w:cs="Arial"/>
                  <w:sz w:val="18"/>
                </w:rPr>
                <w:t>)</w:t>
              </w:r>
            </w:ins>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MomsRefusionJournaliseringSøg_F</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1" w:name="_Toc311641243"/>
            <w:r w:rsidRPr="00A427A4">
              <w:rPr>
                <w:rFonts w:ascii="Arial" w:hAnsi="Arial" w:cs="Arial"/>
                <w:b/>
                <w:sz w:val="30"/>
              </w:rPr>
              <w:t>MomsRefusionKvitteringOpdater</w:t>
            </w:r>
            <w:bookmarkEnd w:id="51"/>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eller oprette, både indgående og udgående, kvitteringer - dvs. til og fra andre EU medlemsstater.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w:t>
            </w:r>
            <w:proofErr w:type="gramStart"/>
            <w:r>
              <w:rPr>
                <w:rFonts w:ascii="Arial" w:hAnsi="Arial" w:cs="Arial"/>
                <w:sz w:val="18"/>
              </w:rPr>
              <w:t>håndtere</w:t>
            </w:r>
            <w:proofErr w:type="gramEnd"/>
            <w:r>
              <w:rPr>
                <w:rFonts w:ascii="Arial" w:hAnsi="Arial" w:cs="Arial"/>
                <w:sz w:val="18"/>
              </w:rPr>
              <w:t xml:space="preserve"> alle typer momsrefusionskvitteringer: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MomsRefusionEUBeskedStruktur )</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2" w:name="_Toc311641244"/>
            <w:r w:rsidRPr="00A427A4">
              <w:rPr>
                <w:rFonts w:ascii="Arial" w:hAnsi="Arial" w:cs="Arial"/>
                <w:b/>
                <w:sz w:val="30"/>
              </w:rPr>
              <w:t>MomsRefusionKvitteringSamlingHent</w:t>
            </w:r>
            <w:bookmarkEnd w:id="52"/>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kvitteringer samt relevant data.</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AnsøgningDataNummer </w:t>
            </w:r>
            <w:proofErr w:type="gramStart"/>
            <w:r>
              <w:rPr>
                <w:rFonts w:ascii="Arial" w:hAnsi="Arial" w:cs="Arial"/>
                <w:sz w:val="18"/>
              </w:rPr>
              <w:t>(fremfinde kvitteringer relateret til ansøgningsdata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AnsøgerRelation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3" w:name="_Toc311641245"/>
            <w:r w:rsidRPr="00A427A4">
              <w:rPr>
                <w:rFonts w:ascii="Arial" w:hAnsi="Arial" w:cs="Arial"/>
                <w:b/>
                <w:sz w:val="30"/>
              </w:rPr>
              <w:t>MomsRefusionLeverandørRapportHent</w:t>
            </w:r>
            <w:bookmarkEnd w:id="53"/>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en rapport over en given 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4" w:name="_Toc311641246"/>
            <w:r w:rsidRPr="00A427A4">
              <w:rPr>
                <w:rFonts w:ascii="Arial" w:hAnsi="Arial" w:cs="Arial"/>
                <w:b/>
                <w:sz w:val="30"/>
              </w:rPr>
              <w:t>MomsRefusionNotifikationOpdater</w:t>
            </w:r>
            <w:bookmarkEnd w:id="54"/>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notifikation.</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5" w:name="_Toc311641247"/>
            <w:r w:rsidRPr="00A427A4">
              <w:rPr>
                <w:rFonts w:ascii="Arial" w:hAnsi="Arial" w:cs="Arial"/>
                <w:b/>
                <w:sz w:val="30"/>
              </w:rPr>
              <w:t>MomsRefusionNotifikationSamlingHent</w:t>
            </w:r>
            <w:bookmarkEnd w:id="55"/>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notifikationer.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6" w:name="_Toc311641248"/>
            <w:r w:rsidRPr="00A427A4">
              <w:rPr>
                <w:rFonts w:ascii="Arial" w:hAnsi="Arial" w:cs="Arial"/>
                <w:b/>
                <w:sz w:val="30"/>
              </w:rPr>
              <w:t>MomsRefusionPostListeAnsøgerHent</w:t>
            </w:r>
            <w:bookmarkEnd w:id="56"/>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7" w:name="_Toc311641249"/>
            <w:r w:rsidRPr="00A427A4">
              <w:rPr>
                <w:rFonts w:ascii="Arial" w:hAnsi="Arial" w:cs="Arial"/>
                <w:b/>
                <w:sz w:val="30"/>
              </w:rPr>
              <w:t>MomsRefusionPostListeHent</w:t>
            </w:r>
            <w:bookmarkEnd w:id="57"/>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8" w:name="_Toc311641250"/>
            <w:r w:rsidRPr="00A427A4">
              <w:rPr>
                <w:rFonts w:ascii="Arial" w:hAnsi="Arial" w:cs="Arial"/>
                <w:b/>
                <w:sz w:val="30"/>
              </w:rPr>
              <w:t>MomsRefusionProRataSatsAfgørelseOpdater</w:t>
            </w:r>
            <w:bookmarkEnd w:id="58"/>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9" w:name="_Toc311641251"/>
            <w:r w:rsidRPr="00A427A4">
              <w:rPr>
                <w:rFonts w:ascii="Arial" w:hAnsi="Arial" w:cs="Arial"/>
                <w:b/>
                <w:sz w:val="30"/>
              </w:rPr>
              <w:t>MomsRefusionProRataSatsAfgørelseSamlingHent</w:t>
            </w:r>
            <w:bookmarkEnd w:id="59"/>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0" w:name="_Toc311641252"/>
            <w:r w:rsidRPr="00A427A4">
              <w:rPr>
                <w:rFonts w:ascii="Arial" w:hAnsi="Arial" w:cs="Arial"/>
                <w:b/>
                <w:sz w:val="30"/>
              </w:rPr>
              <w:t>MomsRefusionProRataSatsKorrektionOpdater</w:t>
            </w:r>
            <w:bookmarkEnd w:id="60"/>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Registrer og valider data i Use Case "1.4 - Indsend pro 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1" w:name="_Toc311641253"/>
            <w:r w:rsidRPr="00A427A4">
              <w:rPr>
                <w:rFonts w:ascii="Arial" w:hAnsi="Arial" w:cs="Arial"/>
                <w:b/>
                <w:sz w:val="30"/>
              </w:rPr>
              <w:t>MomsRefusionProRataSatsKorrektionSamlingHent</w:t>
            </w:r>
            <w:bookmarkEnd w:id="61"/>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rata-sats-korrektioner.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 xml:space="preserve">trin 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afgørelse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"1.12 Korrektionsansøgning"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nationale ansøgninger i Use Case "1.12 Korrektionsansøgning"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"1.13 Korrektionsansøgning (eller videreskriv på kladdeansg)- global ansgn"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Vis søgeliste"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Vis søgeliste"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Vis liste over åbentstående post"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2" w:name="_Toc311641254"/>
            <w:r w:rsidRPr="00A427A4">
              <w:rPr>
                <w:rFonts w:ascii="Arial" w:hAnsi="Arial" w:cs="Arial"/>
                <w:b/>
                <w:sz w:val="30"/>
              </w:rPr>
              <w:t>MomsRefusionSagAktOversigtHent</w:t>
            </w:r>
            <w:bookmarkEnd w:id="62"/>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3" w:name="_Toc311641255"/>
            <w:r w:rsidRPr="00A427A4">
              <w:rPr>
                <w:rFonts w:ascii="Arial" w:hAnsi="Arial" w:cs="Arial"/>
                <w:b/>
                <w:sz w:val="30"/>
              </w:rPr>
              <w:t>MomsRefusionSagBemærkningOpdater</w:t>
            </w:r>
            <w:bookmarkEnd w:id="63"/>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eller opdatere en sagsbemærkning i momsrefusionsystemet.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4" w:name="_Toc311641256"/>
            <w:r w:rsidRPr="00A427A4">
              <w:rPr>
                <w:rFonts w:ascii="Arial" w:hAnsi="Arial" w:cs="Arial"/>
                <w:b/>
                <w:sz w:val="30"/>
              </w:rPr>
              <w:t>MomsRefusionSagBemærkningSamlingHent</w:t>
            </w:r>
            <w:bookmarkEnd w:id="64"/>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Ønsker at læse post i Use Case "2.4 Foretag indstilling"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5" w:name="_Toc311641257"/>
            <w:r w:rsidRPr="00A427A4">
              <w:rPr>
                <w:rFonts w:ascii="Arial" w:hAnsi="Arial" w:cs="Arial"/>
                <w:b/>
                <w:sz w:val="30"/>
              </w:rPr>
              <w:t>MomsRefusionSagOversigtHent</w:t>
            </w:r>
            <w:bookmarkEnd w:id="65"/>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6" w:name="_Toc311641258"/>
            <w:r w:rsidRPr="00A427A4">
              <w:rPr>
                <w:rFonts w:ascii="Arial" w:hAnsi="Arial" w:cs="Arial"/>
                <w:b/>
                <w:sz w:val="30"/>
              </w:rPr>
              <w:t>MomsRefusionStatistikHent</w:t>
            </w:r>
            <w:bookmarkEnd w:id="66"/>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statistik over sagsforløbet for ansøgninger.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angiv periode i Use Case "6.1 - Oversigt over behandlede sager"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80"/>
          <w:footerReference w:type="default" r:id="rId8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7" w:name="_Toc311641259"/>
            <w:r w:rsidRPr="00A427A4">
              <w:rPr>
                <w:rFonts w:ascii="Arial" w:hAnsi="Arial" w:cs="Arial"/>
                <w:b/>
                <w:sz w:val="30"/>
              </w:rPr>
              <w:t>MomsRefusionSystemAdministrationOpdater</w:t>
            </w:r>
            <w:bookmarkEnd w:id="67"/>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systemspecifikke egenskaber.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SamtidighedskontrolVersionDato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Ændr værdier i Use Case "5.2 - Systemadministration"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82"/>
          <w:footerReference w:type="default" r:id="rId8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8" w:name="_Toc311641260"/>
            <w:r w:rsidRPr="00A427A4">
              <w:rPr>
                <w:rFonts w:ascii="Arial" w:hAnsi="Arial" w:cs="Arial"/>
                <w:b/>
                <w:sz w:val="30"/>
              </w:rPr>
              <w:t>MomsRefusionSystemAdministrationSamlingHent</w:t>
            </w:r>
            <w:bookmarkEnd w:id="68"/>
          </w:p>
        </w:tc>
      </w:tr>
      <w:tr w:rsidR="00A427A4" w:rsidTr="00A427A4">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systemspecifikke egenskaber.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A427A4" w:rsidTr="00A427A4">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RPr="00A2072E" w:rsidTr="00A427A4">
        <w:trPr>
          <w:trHeight w:val="283"/>
        </w:trPr>
        <w:tc>
          <w:tcPr>
            <w:tcW w:w="10345" w:type="dxa"/>
            <w:gridSpan w:val="6"/>
            <w:shd w:val="clear" w:color="auto" w:fill="B3B3B3"/>
            <w:vAlign w:val="center"/>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4511F">
              <w:rPr>
                <w:rFonts w:ascii="Arial" w:hAnsi="Arial" w:cs="Arial"/>
                <w:b/>
                <w:sz w:val="18"/>
                <w:lang w:val="en-US"/>
              </w:rPr>
              <w:t>Referencer fra use case(s)</w:t>
            </w:r>
          </w:p>
        </w:tc>
      </w:tr>
      <w:tr w:rsidR="00A427A4" w:rsidTr="00A427A4">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4511F">
              <w:rPr>
                <w:rFonts w:ascii="Arial" w:hAnsi="Arial" w:cs="Arial"/>
                <w:sz w:val="18"/>
                <w:lang w:val="en-US"/>
              </w:rPr>
              <w:t xml:space="preserve"> </w:t>
            </w:r>
            <w:r>
              <w:rPr>
                <w:rFonts w:ascii="Arial" w:hAnsi="Arial" w:cs="Arial"/>
                <w:sz w:val="18"/>
              </w:rPr>
              <w:t>trin Vis felter til nationale data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resten af ansøgeroplysningerne i Use Case "2.7 Opret, ret og slet data om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Opret, ret og slet data om fuldmægtig"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84"/>
          <w:footerReference w:type="default" r:id="rId85"/>
          <w:pgSz w:w="11906" w:h="16838"/>
          <w:pgMar w:top="567" w:right="567" w:bottom="567" w:left="1134" w:header="283" w:footer="708" w:gutter="0"/>
          <w:cols w:space="708"/>
          <w:docGrid w:linePitch="360"/>
        </w:sect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69" w:name="_Toc311641261"/>
      <w:r>
        <w:rPr>
          <w:rFonts w:ascii="Arial" w:hAnsi="Arial" w:cs="Arial"/>
          <w:b/>
          <w:sz w:val="48"/>
        </w:rPr>
        <w:lastRenderedPageBreak/>
        <w:t>Fælles datastrukturer</w:t>
      </w:r>
      <w:bookmarkEnd w:id="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0" w:name="_Toc311641262"/>
            <w:r>
              <w:rPr>
                <w:rFonts w:ascii="Arial" w:hAnsi="Arial" w:cs="Arial"/>
                <w:sz w:val="22"/>
              </w:rPr>
              <w:t>MomsRefusionAfgørelseAfslagÅrsagStruktur</w:t>
            </w:r>
            <w:bookmarkEnd w:id="70"/>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MomsrefusionAfgørelseAfslagsÅrsagBeskrivelse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MomsrefusionAfgørelseAfslagsÅrsagSpecialKode )</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1" w:name="_Toc311641263"/>
            <w:r>
              <w:rPr>
                <w:rFonts w:ascii="Arial" w:hAnsi="Arial" w:cs="Arial"/>
                <w:sz w:val="22"/>
              </w:rPr>
              <w:t>MomsRefusionAfgørelseNummerStruktur</w:t>
            </w:r>
            <w:bookmarkEnd w:id="71"/>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MomsrefusionAfgørelseVersionDato )</w:t>
            </w:r>
            <w:proofErr w:type="gramEnd"/>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2" w:name="_Toc311641264"/>
            <w:r>
              <w:rPr>
                <w:rFonts w:ascii="Arial" w:hAnsi="Arial" w:cs="Arial"/>
                <w:sz w:val="22"/>
              </w:rPr>
              <w:t>MomsRefusionAfgørelseNummerVersionDatoStruktur</w:t>
            </w:r>
            <w:bookmarkEnd w:id="72"/>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3" w:name="_Toc311641265"/>
            <w:r>
              <w:rPr>
                <w:rFonts w:ascii="Arial" w:hAnsi="Arial" w:cs="Arial"/>
                <w:sz w:val="22"/>
              </w:rPr>
              <w:t>MomsRefusionAfgørelseStruktur</w:t>
            </w:r>
            <w:bookmarkEnd w:id="73"/>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MomsrefusionAfgørelseBetalingsType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MomsrefusionAfgørelseBetalingsReference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AfslagsårsagListe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4" w:name="_Toc311641266"/>
            <w:r>
              <w:rPr>
                <w:rFonts w:ascii="Arial" w:hAnsi="Arial" w:cs="Arial"/>
                <w:sz w:val="22"/>
              </w:rPr>
              <w:t>MomsRefusionAktørStruktur</w:t>
            </w:r>
            <w:bookmarkEnd w:id="74"/>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MomsRefusionMomsRegistreringsAttestStruktur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MomsRefusionRisikoVurderingStruktur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5" w:name="_Toc311641267"/>
            <w:r>
              <w:rPr>
                <w:rFonts w:ascii="Arial" w:hAnsi="Arial" w:cs="Arial"/>
                <w:sz w:val="22"/>
              </w:rPr>
              <w:t>MomsRefusionAktørSøgekriterieStruktur</w:t>
            </w:r>
            <w:bookmarkEnd w:id="75"/>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6" w:name="_Toc311641268"/>
            <w:r>
              <w:rPr>
                <w:rFonts w:ascii="Arial" w:hAnsi="Arial" w:cs="Arial"/>
                <w:sz w:val="22"/>
              </w:rPr>
              <w:t>MomsRefusionAnsøgningDataStruktur</w:t>
            </w:r>
            <w:bookmarkEnd w:id="76"/>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7" w:name="_Toc311641269"/>
            <w:r>
              <w:rPr>
                <w:rFonts w:ascii="Arial" w:hAnsi="Arial" w:cs="Arial"/>
                <w:sz w:val="22"/>
              </w:rPr>
              <w:t>MomsRefusionAnsøgningIndstillingStruktur</w:t>
            </w:r>
            <w:bookmarkEnd w:id="77"/>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*Transaktionsreference*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8" w:name="_Toc311641270"/>
            <w:r>
              <w:rPr>
                <w:rFonts w:ascii="Arial" w:hAnsi="Arial" w:cs="Arial"/>
                <w:sz w:val="22"/>
              </w:rPr>
              <w:t>MomsRefusionAnsøgningKvitteringStruktur</w:t>
            </w:r>
            <w:bookmarkEnd w:id="78"/>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MomsrefusionKvitteringAfslagÅrsagYderligereInformation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9" w:name="_Toc311641271"/>
            <w:r>
              <w:rPr>
                <w:rFonts w:ascii="Arial" w:hAnsi="Arial" w:cs="Arial"/>
                <w:sz w:val="22"/>
              </w:rPr>
              <w:t>MomsRefusionAnsøgningOpdaterOutputStruktur</w:t>
            </w:r>
            <w:bookmarkEnd w:id="79"/>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0" w:name="_Toc311641272"/>
            <w:r>
              <w:rPr>
                <w:rFonts w:ascii="Arial" w:hAnsi="Arial" w:cs="Arial"/>
                <w:sz w:val="22"/>
              </w:rPr>
              <w:t>MomsRefusionAnsøgningStamDataStruktur</w:t>
            </w:r>
            <w:bookmarkEnd w:id="80"/>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MomsRefusionAktørStruktur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KundeRepræsentantID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MomsRefusionAktørStruktur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1" w:name="_Toc311641273"/>
            <w:r>
              <w:rPr>
                <w:rFonts w:ascii="Arial" w:hAnsi="Arial" w:cs="Arial"/>
                <w:sz w:val="22"/>
              </w:rPr>
              <w:t>MomsRefusionAnsøgningStruktur</w:t>
            </w:r>
            <w:bookmarkEnd w:id="81"/>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MomsRefusionBankkontoDetaljeStruktur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2" w:name="_Toc311641274"/>
            <w:r>
              <w:rPr>
                <w:rFonts w:ascii="Arial" w:hAnsi="Arial" w:cs="Arial"/>
                <w:sz w:val="22"/>
              </w:rPr>
              <w:t>MomsRefusionAnsøgningVersionNummerStruktur</w:t>
            </w:r>
            <w:bookmarkEnd w:id="82"/>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3" w:name="_Toc311641275"/>
            <w:r>
              <w:rPr>
                <w:rFonts w:ascii="Arial" w:hAnsi="Arial" w:cs="Arial"/>
                <w:sz w:val="22"/>
              </w:rPr>
              <w:t>MomsRefusionBankkontoDetaljeStruktur</w:t>
            </w:r>
            <w:bookmarkEnd w:id="83"/>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4" w:name="_Toc311641276"/>
            <w:r>
              <w:rPr>
                <w:rFonts w:ascii="Arial" w:hAnsi="Arial" w:cs="Arial"/>
                <w:sz w:val="22"/>
              </w:rPr>
              <w:lastRenderedPageBreak/>
              <w:t>MomsRefusionBankkontoStruktur</w:t>
            </w:r>
            <w:bookmarkEnd w:id="84"/>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BankkontoBICKode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5" w:name="_Toc311641277"/>
            <w:r>
              <w:rPr>
                <w:rFonts w:ascii="Arial" w:hAnsi="Arial" w:cs="Arial"/>
                <w:sz w:val="22"/>
              </w:rPr>
              <w:t>MomsRefusionBeløbStruktur</w:t>
            </w:r>
            <w:bookmarkEnd w:id="85"/>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6" w:name="_Toc311641278"/>
            <w:r>
              <w:rPr>
                <w:rFonts w:ascii="Arial" w:hAnsi="Arial" w:cs="Arial"/>
                <w:sz w:val="22"/>
              </w:rPr>
              <w:t>MomsRefusionDokumentStruktur</w:t>
            </w:r>
            <w:bookmarkEnd w:id="86"/>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DokumentTitel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DokumentSvarfristDato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DokumentUUID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7" w:name="_Toc311641279"/>
            <w:r>
              <w:rPr>
                <w:rFonts w:ascii="Arial" w:hAnsi="Arial" w:cs="Arial"/>
                <w:sz w:val="22"/>
              </w:rPr>
              <w:t>MomsRefusionEUBeskedStruktur</w:t>
            </w:r>
            <w:bookmarkEnd w:id="87"/>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MomsrefusionEUBeskedKorrelationID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MomsrefusionEUBeskedBeskedDatoTid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MomsrefusionEUBeskedSvarPåkrævetDato )</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8" w:name="_Toc311641280"/>
            <w:r>
              <w:rPr>
                <w:rFonts w:ascii="Arial" w:hAnsi="Arial" w:cs="Arial"/>
                <w:sz w:val="22"/>
              </w:rPr>
              <w:t>MomsRefusionErhvervsAktivitetValgStruktur</w:t>
            </w:r>
            <w:bookmarkEnd w:id="88"/>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89" w:name="_Toc311641281"/>
            <w:r>
              <w:rPr>
                <w:rFonts w:ascii="Arial" w:hAnsi="Arial" w:cs="Arial"/>
                <w:sz w:val="22"/>
              </w:rPr>
              <w:t>MomsRefusionKontaktOplysningStruktur</w:t>
            </w:r>
            <w:bookmarkEnd w:id="89"/>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90" w:name="_Toc311641282"/>
            <w:r>
              <w:rPr>
                <w:rFonts w:ascii="Arial" w:hAnsi="Arial" w:cs="Arial"/>
                <w:sz w:val="22"/>
              </w:rPr>
              <w:t>MomsRefusionKundeIdentifikationDetaljeStruktur</w:t>
            </w:r>
            <w:bookmarkEnd w:id="90"/>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91" w:name="_Toc311641283"/>
            <w:r>
              <w:rPr>
                <w:rFonts w:ascii="Arial" w:hAnsi="Arial" w:cs="Arial"/>
                <w:sz w:val="22"/>
              </w:rPr>
              <w:t>MomsRefusionKundeRepræsentantStruktur</w:t>
            </w:r>
            <w:bookmarkEnd w:id="91"/>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KundeRepræsentantID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92" w:name="_Toc311641284"/>
            <w:r>
              <w:rPr>
                <w:rFonts w:ascii="Arial" w:hAnsi="Arial" w:cs="Arial"/>
                <w:sz w:val="22"/>
              </w:rPr>
              <w:t>MomsRefusionKundeStruktur</w:t>
            </w:r>
            <w:bookmarkEnd w:id="92"/>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KundeRepræsentantStartdato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MomsrefusionSøgestreng )</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93" w:name="_Toc311641285"/>
            <w:r>
              <w:rPr>
                <w:rFonts w:ascii="Arial" w:hAnsi="Arial" w:cs="Arial"/>
                <w:sz w:val="22"/>
              </w:rPr>
              <w:t>MomsRefusionLandKodeStruktur</w:t>
            </w:r>
            <w:bookmarkEnd w:id="93"/>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94" w:name="_Toc311641286"/>
            <w:r>
              <w:rPr>
                <w:rFonts w:ascii="Arial" w:hAnsi="Arial" w:cs="Arial"/>
                <w:sz w:val="22"/>
              </w:rPr>
              <w:t>MomsRefusionLeverandørStruktur</w:t>
            </w:r>
            <w:bookmarkEnd w:id="94"/>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LeverandørID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95" w:name="_Toc311641287"/>
            <w:r>
              <w:rPr>
                <w:rFonts w:ascii="Arial" w:hAnsi="Arial" w:cs="Arial"/>
                <w:sz w:val="22"/>
              </w:rPr>
              <w:t>MomsRefusionMedarbejderDetaljeStruktur</w:t>
            </w:r>
            <w:bookmarkEnd w:id="95"/>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96" w:name="_Toc311641288"/>
            <w:r>
              <w:rPr>
                <w:rFonts w:ascii="Arial" w:hAnsi="Arial" w:cs="Arial"/>
                <w:sz w:val="22"/>
              </w:rPr>
              <w:t>MomsRefusionMomsRegistreringsAttestStruktur</w:t>
            </w:r>
            <w:bookmarkEnd w:id="96"/>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MomsRegistreringsAttestUdløbsDato )</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97" w:name="_Toc311641289"/>
            <w:r>
              <w:rPr>
                <w:rFonts w:ascii="Arial" w:hAnsi="Arial" w:cs="Arial"/>
                <w:sz w:val="22"/>
              </w:rPr>
              <w:t>MomsRefusionNotifikationKvitteringStruktur</w:t>
            </w:r>
            <w:bookmarkEnd w:id="97"/>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*ProRataSatsKorrektionKvittering*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98" w:name="_Toc311641290"/>
            <w:r>
              <w:rPr>
                <w:rFonts w:ascii="Arial" w:hAnsi="Arial" w:cs="Arial"/>
                <w:sz w:val="22"/>
              </w:rPr>
              <w:t>MomsRefusionNotifikationStruktur</w:t>
            </w:r>
            <w:bookmarkEnd w:id="98"/>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NotifikationID )</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NotifikationDato )</w:t>
            </w:r>
            <w:proofErr w:type="gramEnd"/>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99" w:name="_Toc311641291"/>
            <w:r>
              <w:rPr>
                <w:rFonts w:ascii="Arial" w:hAnsi="Arial" w:cs="Arial"/>
                <w:sz w:val="22"/>
              </w:rPr>
              <w:t>MomsRefusionPosteringStruktur</w:t>
            </w:r>
            <w:bookmarkEnd w:id="99"/>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MomsrefusionPosteringTekst )</w:t>
            </w:r>
            <w:proofErr w:type="gramEnd"/>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100" w:name="_Toc311641292"/>
            <w:r>
              <w:rPr>
                <w:rFonts w:ascii="Arial" w:hAnsi="Arial" w:cs="Arial"/>
                <w:sz w:val="22"/>
              </w:rPr>
              <w:t>MomsRefusionProRataSatsAfgørelseStruktur</w:t>
            </w:r>
            <w:bookmarkEnd w:id="100"/>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(MomsrefusionAfgørelseNummer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MomsrefusionAfgørelseBetalingsType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MomsrefusionAfgørelseBetalingsReference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101" w:name="_Toc311641293"/>
            <w:r>
              <w:rPr>
                <w:rFonts w:ascii="Arial" w:hAnsi="Arial" w:cs="Arial"/>
                <w:sz w:val="22"/>
              </w:rPr>
              <w:t>MomsRefusionProRataSatsKorrektionKvitteringStruktur</w:t>
            </w:r>
            <w:bookmarkEnd w:id="101"/>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102" w:name="_Toc311641294"/>
            <w:r>
              <w:rPr>
                <w:rFonts w:ascii="Arial" w:hAnsi="Arial" w:cs="Arial"/>
                <w:sz w:val="22"/>
              </w:rPr>
              <w:t>MomsRefusionProRataSatsKorrektionStruktur</w:t>
            </w:r>
            <w:bookmarkEnd w:id="102"/>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ProRataSatsKorrektionNummer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103" w:name="_Toc311641295"/>
            <w:r>
              <w:rPr>
                <w:rFonts w:ascii="Arial" w:hAnsi="Arial" w:cs="Arial"/>
                <w:sz w:val="22"/>
              </w:rPr>
              <w:t>MomsRefusionRisikoVurderingStruktur</w:t>
            </w:r>
            <w:bookmarkEnd w:id="103"/>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JuridiskEnhedRisikoVurderingDato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104" w:name="_Toc311641296"/>
            <w:r>
              <w:rPr>
                <w:rFonts w:ascii="Arial" w:hAnsi="Arial" w:cs="Arial"/>
                <w:sz w:val="22"/>
              </w:rPr>
              <w:t>MomsRefusionSagBemærkningStruktur</w:t>
            </w:r>
            <w:bookmarkEnd w:id="104"/>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105" w:name="_Toc311641297"/>
            <w:r>
              <w:rPr>
                <w:rFonts w:ascii="Arial" w:hAnsi="Arial" w:cs="Arial"/>
                <w:sz w:val="22"/>
              </w:rPr>
              <w:t>MomsRefusionStatusUdbetalingDatoStruktur</w:t>
            </w:r>
            <w:bookmarkEnd w:id="105"/>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106" w:name="_Toc311641298"/>
            <w:r>
              <w:rPr>
                <w:rFonts w:ascii="Arial" w:hAnsi="Arial" w:cs="Arial"/>
                <w:sz w:val="22"/>
              </w:rPr>
              <w:t>MomsRefusionSystemAdministrationStruktur</w:t>
            </w:r>
            <w:bookmarkEnd w:id="106"/>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MomsrefusionPræferenceID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MomsrefusionPræferenceGyldigFra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MomsrefusionRisikoKontrolID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107" w:author="JESPER B. HENRIKSEN" w:date="2011-12-20T11:51:00Z">
              <w:r w:rsidR="0024511F">
                <w:rPr>
                  <w:rFonts w:ascii="Arial" w:hAnsi="Arial" w:cs="Arial"/>
                  <w:sz w:val="18"/>
                </w:rPr>
                <w:t>(</w:t>
              </w:r>
            </w:ins>
            <w:r>
              <w:rPr>
                <w:rFonts w:ascii="Arial" w:hAnsi="Arial" w:cs="Arial"/>
                <w:sz w:val="18"/>
              </w:rPr>
              <w:t>LeverandørID</w:t>
            </w:r>
            <w:ins w:id="108" w:author="JESPER B. HENRIKSEN" w:date="2011-12-20T11:51:00Z">
              <w:r w:rsidR="0024511F">
                <w:rPr>
                  <w:rFonts w:ascii="Arial" w:hAnsi="Arial" w:cs="Arial"/>
                  <w:sz w:val="18"/>
                </w:rPr>
                <w:t>)</w:t>
              </w:r>
            </w:ins>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109" w:author="JESPER B. HENRIKSEN" w:date="2011-12-20T11:55:00Z">
              <w:r w:rsidDel="00C71650">
                <w:rPr>
                  <w:rFonts w:ascii="Arial" w:hAnsi="Arial" w:cs="Arial"/>
                  <w:sz w:val="18"/>
                </w:rPr>
                <w:delText>(</w:delText>
              </w:r>
            </w:del>
            <w:r>
              <w:rPr>
                <w:rFonts w:ascii="Arial" w:hAnsi="Arial" w:cs="Arial"/>
                <w:sz w:val="18"/>
              </w:rPr>
              <w:t>MomsRefusionKundeIdentifikationDetaljeStruktur</w:t>
            </w:r>
            <w:del w:id="110" w:author="JESPER B. HENRIKSEN" w:date="2011-12-20T11:55:00Z">
              <w:r w:rsidDel="00C71650">
                <w:rPr>
                  <w:rFonts w:ascii="Arial" w:hAnsi="Arial" w:cs="Arial"/>
                  <w:sz w:val="18"/>
                </w:rPr>
                <w:delText>)</w:delText>
              </w:r>
            </w:del>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JESPER B. HENRIKSEN" w:date="2011-12-20T11:55: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112" w:author="JESPER B. HENRIKSEN" w:date="2011-12-20T11:57:00Z">
              <w:r w:rsidDel="00C71650">
                <w:rPr>
                  <w:rFonts w:ascii="Arial" w:hAnsi="Arial" w:cs="Arial"/>
                  <w:sz w:val="18"/>
                </w:rPr>
                <w:delText>(</w:delText>
              </w:r>
            </w:del>
            <w:r>
              <w:rPr>
                <w:rFonts w:ascii="Arial" w:hAnsi="Arial" w:cs="Arial"/>
                <w:sz w:val="18"/>
              </w:rPr>
              <w:t>KundeidentifikationNavn</w:t>
            </w:r>
            <w:del w:id="113" w:author="JESPER B. HENRIKSEN" w:date="2011-12-20T11:57:00Z">
              <w:r w:rsidDel="00C71650">
                <w:rPr>
                  <w:rFonts w:ascii="Arial" w:hAnsi="Arial" w:cs="Arial"/>
                  <w:sz w:val="18"/>
                </w:rPr>
                <w:delText>)</w:delText>
              </w:r>
            </w:del>
          </w:p>
          <w:p w:rsidR="00C71650" w:rsidRDefault="00C71650"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4" w:author="JESPER B. HENRIKSEN" w:date="2011-12-20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C71650">
                <w:rPr>
                  <w:rFonts w:ascii="Arial" w:hAnsi="Arial" w:cs="Arial"/>
                  <w:sz w:val="18"/>
                </w:rPr>
                <w:t>MomsRefusionKontaktOplysningStruktur</w:t>
              </w:r>
            </w:ins>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MomsrefusionRisikoKontrolStartDato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115" w:name="_Toc311641299"/>
            <w:r>
              <w:rPr>
                <w:rFonts w:ascii="Arial" w:hAnsi="Arial" w:cs="Arial"/>
                <w:sz w:val="22"/>
              </w:rPr>
              <w:t>MomsRefusionValideringsrapportStruktur</w:t>
            </w:r>
            <w:bookmarkEnd w:id="115"/>
          </w:p>
        </w:tc>
      </w:tr>
      <w:tr w:rsidR="00A427A4" w:rsidTr="00A427A4">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MomsrefusionKvitteringValideringTekst )</w:t>
            </w:r>
            <w:proofErr w:type="gramEnd"/>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116" w:name="_Toc311641300"/>
            <w:r>
              <w:rPr>
                <w:rFonts w:ascii="Arial" w:hAnsi="Arial" w:cs="Arial"/>
                <w:sz w:val="22"/>
              </w:rPr>
              <w:t>ProRataSatsKorrektionNummerStruktur</w:t>
            </w:r>
            <w:bookmarkEnd w:id="116"/>
          </w:p>
        </w:tc>
      </w:tr>
      <w:tr w:rsidR="00A427A4" w:rsidTr="00A427A4">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86"/>
          <w:footerReference w:type="default" r:id="rId87"/>
          <w:pgSz w:w="11906" w:h="16838"/>
          <w:pgMar w:top="567" w:right="567" w:bottom="567" w:left="1134" w:header="283" w:footer="708" w:gutter="0"/>
          <w:cols w:space="708"/>
          <w:docGrid w:linePitch="360"/>
        </w:sect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17" w:name="_Toc311641301"/>
      <w:r>
        <w:rPr>
          <w:rFonts w:ascii="Arial" w:hAnsi="Arial" w:cs="Arial"/>
          <w:b/>
          <w:sz w:val="48"/>
        </w:rPr>
        <w:lastRenderedPageBreak/>
        <w:t>Dataelementer</w:t>
      </w:r>
      <w:bookmarkEnd w:id="1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427A4" w:rsidTr="00A427A4">
        <w:trPr>
          <w:tblHeader/>
        </w:trPr>
        <w:tc>
          <w:tcPr>
            <w:tcW w:w="3402" w:type="dxa"/>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11641302"/>
            <w:r>
              <w:rPr>
                <w:rFonts w:ascii="Arial" w:hAnsi="Arial" w:cs="Arial"/>
                <w:sz w:val="18"/>
              </w:rPr>
              <w:t>BankkontoBICKode</w:t>
            </w:r>
            <w:bookmarkEnd w:id="11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BICNummer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11</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11641303"/>
            <w:r>
              <w:rPr>
                <w:rFonts w:ascii="Arial" w:hAnsi="Arial" w:cs="Arial"/>
                <w:sz w:val="18"/>
              </w:rPr>
              <w:t>BankkontoIBANKode</w:t>
            </w:r>
            <w:bookmarkEnd w:id="11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IBANNummer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34</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11641304"/>
            <w:r>
              <w:rPr>
                <w:rFonts w:ascii="Arial" w:hAnsi="Arial" w:cs="Arial"/>
                <w:sz w:val="18"/>
              </w:rPr>
              <w:t>BankkontoKontonummer</w:t>
            </w:r>
            <w:bookmarkEnd w:id="12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kontonummer, der hører til ansøgers </w:t>
            </w:r>
            <w:proofErr w:type="gramStart"/>
            <w:r>
              <w:rPr>
                <w:rFonts w:ascii="Arial" w:hAnsi="Arial" w:cs="Arial"/>
                <w:sz w:val="18"/>
              </w:rPr>
              <w:t>bankkonto, ,</w:t>
            </w:r>
            <w:proofErr w:type="gramEnd"/>
            <w:r>
              <w:rPr>
                <w:rFonts w:ascii="Arial" w:hAnsi="Arial" w:cs="Arial"/>
                <w:sz w:val="18"/>
              </w:rPr>
              <w:t xml:space="preserve"> herunder udenlandske bankkonti.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11641305"/>
            <w:r>
              <w:rPr>
                <w:rFonts w:ascii="Arial" w:hAnsi="Arial" w:cs="Arial"/>
                <w:sz w:val="18"/>
              </w:rPr>
              <w:t>BankkontoNavn</w:t>
            </w:r>
            <w:bookmarkEnd w:id="12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Navn</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11641306"/>
            <w:r>
              <w:rPr>
                <w:rFonts w:ascii="Arial" w:hAnsi="Arial" w:cs="Arial"/>
                <w:sz w:val="18"/>
              </w:rPr>
              <w:t>BankkontoRegistreringsnummer</w:t>
            </w:r>
            <w:bookmarkEnd w:id="12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11641307"/>
            <w:r>
              <w:rPr>
                <w:rFonts w:ascii="Arial" w:hAnsi="Arial" w:cs="Arial"/>
                <w:sz w:val="18"/>
              </w:rPr>
              <w:t>BankkontoValuta</w:t>
            </w:r>
            <w:bookmarkEnd w:id="12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Valuta</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11641308"/>
            <w:r>
              <w:rPr>
                <w:rFonts w:ascii="Arial" w:hAnsi="Arial" w:cs="Arial"/>
                <w:sz w:val="18"/>
              </w:rPr>
              <w:t>BeløbPositivtNegativtBeløb</w:t>
            </w:r>
            <w:bookmarkEnd w:id="12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BeløbPositivNegativ15Decimaler2</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-999999999999999</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11641309"/>
            <w:r>
              <w:rPr>
                <w:rFonts w:ascii="Arial" w:hAnsi="Arial" w:cs="Arial"/>
                <w:sz w:val="18"/>
              </w:rPr>
              <w:t>DokumentBemærkning</w:t>
            </w:r>
            <w:bookmarkEnd w:id="12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Tekst2000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11641310"/>
            <w:r>
              <w:rPr>
                <w:rFonts w:ascii="Arial" w:hAnsi="Arial" w:cs="Arial"/>
                <w:sz w:val="18"/>
              </w:rPr>
              <w:t>DokumentBrevDato</w:t>
            </w:r>
            <w:bookmarkEnd w:id="12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11641311"/>
            <w:r>
              <w:rPr>
                <w:rFonts w:ascii="Arial" w:hAnsi="Arial" w:cs="Arial"/>
                <w:sz w:val="18"/>
              </w:rPr>
              <w:t>DokumentFilIndhold</w:t>
            </w:r>
            <w:bookmarkEnd w:id="12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11641312"/>
            <w:r>
              <w:rPr>
                <w:rFonts w:ascii="Arial" w:hAnsi="Arial" w:cs="Arial"/>
                <w:sz w:val="18"/>
              </w:rPr>
              <w:t>DokumentFilType</w:t>
            </w:r>
            <w:bookmarkEnd w:id="12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Tekst80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80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11641313"/>
            <w:r>
              <w:rPr>
                <w:rFonts w:ascii="Arial" w:hAnsi="Arial" w:cs="Arial"/>
                <w:sz w:val="18"/>
              </w:rPr>
              <w:t>DokumentFriOplysningIndhold</w:t>
            </w:r>
            <w:bookmarkEnd w:id="12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Tekst255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255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11641314"/>
            <w:r>
              <w:rPr>
                <w:rFonts w:ascii="Arial" w:hAnsi="Arial" w:cs="Arial"/>
                <w:sz w:val="18"/>
              </w:rPr>
              <w:t>DokumentModtagDato</w:t>
            </w:r>
            <w:bookmarkEnd w:id="13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modtagelse af dokumentet.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11641315"/>
            <w:r>
              <w:rPr>
                <w:rFonts w:ascii="Arial" w:hAnsi="Arial" w:cs="Arial"/>
                <w:sz w:val="18"/>
              </w:rPr>
              <w:t>DokumentNummer</w:t>
            </w:r>
            <w:bookmarkEnd w:id="13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11641316"/>
            <w:r>
              <w:rPr>
                <w:rFonts w:ascii="Arial" w:hAnsi="Arial" w:cs="Arial"/>
                <w:sz w:val="18"/>
              </w:rPr>
              <w:t>DokumentProfilNavn</w:t>
            </w:r>
            <w:bookmarkEnd w:id="13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Navn</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Ethvert dokument i CAPTIA er beskrevet ved de tre egenskaber: Gruppe, Type og Tilstand. For at gøre det simplere, kan kalderen nøjes med at anvende DokumentProfilNavn, der udpeger værdier for disse tre egenskaber. Således kan kalderen nøjes med at </w:t>
            </w:r>
            <w:r>
              <w:rPr>
                <w:rFonts w:ascii="Arial" w:hAnsi="Arial" w:cs="Arial"/>
                <w:sz w:val="18"/>
              </w:rPr>
              <w:lastRenderedPageBreak/>
              <w:t>referere til et på forhånd aftalt profilnavn, hvorefter servicen selv sørger for at sætte de tre egenskaber tilsvarende før dokumentet bliver oprettet i CAPTIA.</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11641317"/>
            <w:r>
              <w:rPr>
                <w:rFonts w:ascii="Arial" w:hAnsi="Arial" w:cs="Arial"/>
                <w:sz w:val="18"/>
              </w:rPr>
              <w:lastRenderedPageBreak/>
              <w:t>DokumentSvarfristDato</w:t>
            </w:r>
            <w:bookmarkEnd w:id="13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11641318"/>
            <w:r>
              <w:rPr>
                <w:rFonts w:ascii="Arial" w:hAnsi="Arial" w:cs="Arial"/>
                <w:sz w:val="18"/>
              </w:rPr>
              <w:t>DokumentTitel</w:t>
            </w:r>
            <w:bookmarkEnd w:id="13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Tekst240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240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11641319"/>
            <w:r>
              <w:rPr>
                <w:rFonts w:ascii="Arial" w:hAnsi="Arial" w:cs="Arial"/>
                <w:sz w:val="18"/>
              </w:rPr>
              <w:t>DokumentUUID</w:t>
            </w:r>
            <w:bookmarkEnd w:id="13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UUID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36</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11641320"/>
            <w:r>
              <w:rPr>
                <w:rFonts w:ascii="Arial" w:hAnsi="Arial" w:cs="Arial"/>
                <w:sz w:val="18"/>
              </w:rPr>
              <w:t>EmailAdresseEmail</w:t>
            </w:r>
            <w:bookmarkEnd w:id="13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MailAdresse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320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11641321"/>
            <w:r>
              <w:rPr>
                <w:rFonts w:ascii="Arial" w:hAnsi="Arial" w:cs="Arial"/>
                <w:sz w:val="18"/>
              </w:rPr>
              <w:t>ErhvervsaktivitetKode</w:t>
            </w:r>
            <w:bookmarkEnd w:id="13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11641322"/>
            <w:r>
              <w:rPr>
                <w:rFonts w:ascii="Arial" w:hAnsi="Arial" w:cs="Arial"/>
                <w:sz w:val="18"/>
              </w:rPr>
              <w:t>ErhvervsaktivitetTekst</w:t>
            </w:r>
            <w:bookmarkEnd w:id="13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Tekst300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minLength: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11641323"/>
            <w:r>
              <w:rPr>
                <w:rFonts w:ascii="Arial" w:hAnsi="Arial" w:cs="Arial"/>
                <w:sz w:val="18"/>
              </w:rPr>
              <w:t>ErhvervsaktivitetTekstSprog</w:t>
            </w:r>
            <w:bookmarkEnd w:id="13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SprogKode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11641324"/>
            <w:r>
              <w:rPr>
                <w:rFonts w:ascii="Arial" w:hAnsi="Arial" w:cs="Arial"/>
                <w:sz w:val="18"/>
              </w:rPr>
              <w:t>FordringID</w:t>
            </w:r>
            <w:bookmarkEnd w:id="14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11641325"/>
            <w:r>
              <w:rPr>
                <w:rFonts w:ascii="Arial" w:hAnsi="Arial" w:cs="Arial"/>
                <w:sz w:val="18"/>
              </w:rPr>
              <w:t>JuridiskEnhedRisikoVurderingDato</w:t>
            </w:r>
            <w:bookmarkEnd w:id="14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11641326"/>
            <w:r>
              <w:rPr>
                <w:rFonts w:ascii="Arial" w:hAnsi="Arial" w:cs="Arial"/>
                <w:sz w:val="18"/>
              </w:rPr>
              <w:t>JuridiskEnhedRisikoVurderingFaktor</w:t>
            </w:r>
            <w:bookmarkEnd w:id="14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KodeFireCifreStartNul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totalDigits: 4</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værdier og grænser, der anvendes af SKAT i forhold til udenlandske ansøgninger for at afgøre om ansøgningerne skal til manuel behandling eller om de kan behandles maskinelt.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11641327"/>
            <w:r>
              <w:rPr>
                <w:rFonts w:ascii="Arial" w:hAnsi="Arial" w:cs="Arial"/>
                <w:sz w:val="18"/>
              </w:rPr>
              <w:t>KommunikationAftaleSprog</w:t>
            </w:r>
            <w:bookmarkEnd w:id="14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11641328"/>
            <w:r>
              <w:rPr>
                <w:rFonts w:ascii="Arial" w:hAnsi="Arial" w:cs="Arial"/>
                <w:sz w:val="18"/>
              </w:rPr>
              <w:t>KontaktOplysningKontaktPerson</w:t>
            </w:r>
            <w:bookmarkEnd w:id="14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Navn</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300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11641329"/>
            <w:r>
              <w:rPr>
                <w:rFonts w:ascii="Arial" w:hAnsi="Arial" w:cs="Arial"/>
                <w:sz w:val="18"/>
              </w:rPr>
              <w:lastRenderedPageBreak/>
              <w:t>KundeRepræsentantID</w:t>
            </w:r>
            <w:bookmarkEnd w:id="14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11641330"/>
            <w:r>
              <w:rPr>
                <w:rFonts w:ascii="Arial" w:hAnsi="Arial" w:cs="Arial"/>
                <w:sz w:val="18"/>
              </w:rPr>
              <w:t>KundeRepræsentantSlutdato</w:t>
            </w:r>
            <w:bookmarkEnd w:id="14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11641331"/>
            <w:r>
              <w:rPr>
                <w:rFonts w:ascii="Arial" w:hAnsi="Arial" w:cs="Arial"/>
                <w:sz w:val="18"/>
              </w:rPr>
              <w:t>KundeRepræsentantStartdato</w:t>
            </w:r>
            <w:bookmarkEnd w:id="14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11641332"/>
            <w:r>
              <w:rPr>
                <w:rFonts w:ascii="Arial" w:hAnsi="Arial" w:cs="Arial"/>
                <w:sz w:val="18"/>
              </w:rPr>
              <w:t>KundeidentifikationBeskrivelse</w:t>
            </w:r>
            <w:bookmarkEnd w:id="14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TekstLang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500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11641333"/>
            <w:r>
              <w:rPr>
                <w:rFonts w:ascii="Arial" w:hAnsi="Arial" w:cs="Arial"/>
                <w:sz w:val="18"/>
              </w:rPr>
              <w:t>KundeidentifikationIdentifikation</w:t>
            </w:r>
            <w:bookmarkEnd w:id="14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TekstKort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11641334"/>
            <w:r>
              <w:rPr>
                <w:rFonts w:ascii="Arial" w:hAnsi="Arial" w:cs="Arial"/>
                <w:sz w:val="18"/>
              </w:rPr>
              <w:t>KundeidentifikationNavn</w:t>
            </w:r>
            <w:bookmarkEnd w:id="15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Navn</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300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11641335"/>
            <w:r>
              <w:rPr>
                <w:rFonts w:ascii="Arial" w:hAnsi="Arial" w:cs="Arial"/>
                <w:sz w:val="18"/>
              </w:rPr>
              <w:t>KundeidentifikationRegistreringsNummerLandeKode</w:t>
            </w:r>
            <w:bookmarkEnd w:id="15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AdresseLandKode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11641336"/>
            <w:r>
              <w:rPr>
                <w:rFonts w:ascii="Arial" w:hAnsi="Arial" w:cs="Arial"/>
                <w:sz w:val="18"/>
              </w:rPr>
              <w:t>KundeidentifikationType</w:t>
            </w:r>
            <w:bookmarkEnd w:id="15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Type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11641337"/>
            <w:r>
              <w:rPr>
                <w:rFonts w:ascii="Arial" w:hAnsi="Arial" w:cs="Arial"/>
                <w:sz w:val="18"/>
              </w:rPr>
              <w:t>KøbNummer</w:t>
            </w:r>
            <w:bookmarkEnd w:id="15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11641338"/>
            <w:r>
              <w:rPr>
                <w:rFonts w:ascii="Arial" w:hAnsi="Arial" w:cs="Arial"/>
                <w:sz w:val="18"/>
              </w:rPr>
              <w:t>KøbProRataSats</w:t>
            </w:r>
            <w:bookmarkEnd w:id="15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Procent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totalDigits: 6</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Hvis</w:t>
            </w:r>
            <w:proofErr w:type="gramEnd"/>
            <w:r>
              <w:rPr>
                <w:rFonts w:ascii="Arial" w:hAnsi="Arial" w:cs="Arial"/>
                <w:sz w:val="18"/>
              </w:rPr>
              <w:t xml:space="preserve"> </w:t>
            </w:r>
            <w:proofErr w:type="gramStart"/>
            <w:r>
              <w:rPr>
                <w:rFonts w:ascii="Arial" w:hAnsi="Arial" w:cs="Arial"/>
                <w:sz w:val="18"/>
              </w:rPr>
              <w:t>pro</w:t>
            </w:r>
            <w:proofErr w:type="gramEnd"/>
            <w:r>
              <w:rPr>
                <w:rFonts w:ascii="Arial" w:hAnsi="Arial" w:cs="Arial"/>
                <w:sz w:val="18"/>
              </w:rPr>
              <w:t xml:space="preserve"> rata-satsen er 0 giver det ingen mening at indsende en ansøgning, da man så ikke kan få tilbagebetalt moms. Derfor anvendes pro rata-sats = 0 </w:t>
            </w:r>
            <w:r>
              <w:rPr>
                <w:rFonts w:ascii="Arial" w:hAnsi="Arial" w:cs="Arial"/>
                <w:sz w:val="18"/>
              </w:rPr>
              <w:lastRenderedPageBreak/>
              <w:t>ikke.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nogle varer eller ydelser ydes der ikke fuld momstilbagebetaling, fx kan man i Danmark kun få </w:t>
            </w:r>
            <w:proofErr w:type="gramStart"/>
            <w:r>
              <w:rPr>
                <w:rFonts w:ascii="Arial" w:hAnsi="Arial" w:cs="Arial"/>
                <w:sz w:val="18"/>
              </w:rPr>
              <w:t>25%</w:t>
            </w:r>
            <w:proofErr w:type="gramEnd"/>
            <w:r>
              <w:rPr>
                <w:rFonts w:ascii="Arial" w:hAnsi="Arial" w:cs="Arial"/>
                <w:sz w:val="18"/>
              </w:rPr>
              <w:t xml:space="preserve"> af momsen tilbagebetalt for hotel-regninger.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11641339"/>
            <w:r>
              <w:rPr>
                <w:rFonts w:ascii="Arial" w:hAnsi="Arial" w:cs="Arial"/>
                <w:sz w:val="18"/>
              </w:rPr>
              <w:lastRenderedPageBreak/>
              <w:t>KøbsAnsøgningDataDokumentReference</w:t>
            </w:r>
            <w:bookmarkEnd w:id="15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TekstKort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11641340"/>
            <w:r>
              <w:rPr>
                <w:rFonts w:ascii="Arial" w:hAnsi="Arial" w:cs="Arial"/>
                <w:sz w:val="18"/>
              </w:rPr>
              <w:t>KøbsAnsøgningDataFakturaNummer</w:t>
            </w:r>
            <w:bookmarkEnd w:id="15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Tekst100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11641341"/>
            <w:r>
              <w:rPr>
                <w:rFonts w:ascii="Arial" w:hAnsi="Arial" w:cs="Arial"/>
                <w:sz w:val="18"/>
              </w:rPr>
              <w:t>KøbsAnsøgningDataImportNummer</w:t>
            </w:r>
            <w:bookmarkEnd w:id="15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Tekst100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11641342"/>
            <w:r>
              <w:rPr>
                <w:rFonts w:ascii="Arial" w:hAnsi="Arial" w:cs="Arial"/>
                <w:sz w:val="18"/>
              </w:rPr>
              <w:t>KøbsAnsøgningDataLøbeNummer</w:t>
            </w:r>
            <w:bookmarkEnd w:id="15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11641343"/>
            <w:r>
              <w:rPr>
                <w:rFonts w:ascii="Arial" w:hAnsi="Arial" w:cs="Arial"/>
                <w:sz w:val="18"/>
              </w:rPr>
              <w:t>KøbsDokumentationDato</w:t>
            </w:r>
            <w:bookmarkEnd w:id="15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den faktura eller det importdokument, der dokumenterer det foretagne køb.</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11641344"/>
            <w:r>
              <w:rPr>
                <w:rFonts w:ascii="Arial" w:hAnsi="Arial" w:cs="Arial"/>
                <w:sz w:val="18"/>
              </w:rPr>
              <w:t>KøbsDokumentationDokumentReference</w:t>
            </w:r>
            <w:bookmarkEnd w:id="16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TekstKort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11641345"/>
            <w:r>
              <w:rPr>
                <w:rFonts w:ascii="Arial" w:hAnsi="Arial" w:cs="Arial"/>
                <w:sz w:val="18"/>
              </w:rPr>
              <w:t>KøbsDokumentationFakturaNummer</w:t>
            </w:r>
            <w:bookmarkEnd w:id="16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Tekst100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11641346"/>
            <w:r>
              <w:rPr>
                <w:rFonts w:ascii="Arial" w:hAnsi="Arial" w:cs="Arial"/>
                <w:sz w:val="18"/>
              </w:rPr>
              <w:t>KøbsDokumentationImportNummer</w:t>
            </w:r>
            <w:bookmarkEnd w:id="16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Tekst18</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11641347"/>
            <w:r>
              <w:rPr>
                <w:rFonts w:ascii="Arial" w:hAnsi="Arial" w:cs="Arial"/>
                <w:sz w:val="18"/>
              </w:rPr>
              <w:t>KøbsLinjeBeskrivelseAndet</w:t>
            </w:r>
            <w:bookmarkEnd w:id="16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TekstLang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500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vil kun være "Andet" om enten "Varers og ydelsers art" eller "Specifikation af varers og ydelsers art". Dette skyldes, at der ikke skal angives supplerende koder, når der er valgt "Andet" for "Varers og ydelsers art".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11641348"/>
            <w:r>
              <w:rPr>
                <w:rFonts w:ascii="Arial" w:hAnsi="Arial" w:cs="Arial"/>
                <w:sz w:val="18"/>
              </w:rPr>
              <w:lastRenderedPageBreak/>
              <w:t>KøbsLinjeBeskrivelseAndetSprog</w:t>
            </w:r>
            <w:bookmarkEnd w:id="16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SprogKode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11641349"/>
            <w:r>
              <w:rPr>
                <w:rFonts w:ascii="Arial" w:hAnsi="Arial" w:cs="Arial"/>
                <w:sz w:val="18"/>
              </w:rPr>
              <w:t>KøbsLinjeSupplerendeSupplerendeVareYdelseKode</w:t>
            </w:r>
            <w:bookmarkEnd w:id="16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11641350"/>
            <w:r>
              <w:rPr>
                <w:rFonts w:ascii="Arial" w:hAnsi="Arial" w:cs="Arial"/>
                <w:sz w:val="18"/>
              </w:rPr>
              <w:t>KøbsLinjeSupplerendeVareYdelseKode</w:t>
            </w:r>
            <w:bookmarkEnd w:id="16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11641351"/>
            <w:r>
              <w:rPr>
                <w:rFonts w:ascii="Arial" w:hAnsi="Arial" w:cs="Arial"/>
                <w:sz w:val="18"/>
              </w:rPr>
              <w:t>KøbsLinjeVareYdelseKode</w:t>
            </w:r>
            <w:bookmarkEnd w:id="16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Udgifter vedrørende transportmidler - bortset fra de varer og ydelser, der henvises til i kode 1 og 2</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11641352"/>
            <w:r>
              <w:rPr>
                <w:rFonts w:ascii="Arial" w:hAnsi="Arial" w:cs="Arial"/>
                <w:sz w:val="18"/>
              </w:rPr>
              <w:t>LandKode</w:t>
            </w:r>
            <w:bookmarkEnd w:id="16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AdresseLandKode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11641353"/>
            <w:r>
              <w:rPr>
                <w:rFonts w:ascii="Arial" w:hAnsi="Arial" w:cs="Arial"/>
                <w:sz w:val="18"/>
              </w:rPr>
              <w:t>LeverandørID</w:t>
            </w:r>
            <w:bookmarkEnd w:id="16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11641354"/>
            <w:r>
              <w:rPr>
                <w:rFonts w:ascii="Arial" w:hAnsi="Arial" w:cs="Arial"/>
                <w:sz w:val="18"/>
              </w:rPr>
              <w:t>LeverandørType</w:t>
            </w:r>
            <w:bookmarkEnd w:id="17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Type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11641355"/>
            <w:r>
              <w:rPr>
                <w:rFonts w:ascii="Arial" w:hAnsi="Arial" w:cs="Arial"/>
                <w:sz w:val="18"/>
              </w:rPr>
              <w:t>MomsRegistreringsAttestID</w:t>
            </w:r>
            <w:bookmarkEnd w:id="17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11641356"/>
            <w:r>
              <w:rPr>
                <w:rFonts w:ascii="Arial" w:hAnsi="Arial" w:cs="Arial"/>
                <w:sz w:val="18"/>
              </w:rPr>
              <w:lastRenderedPageBreak/>
              <w:t>MomsRegistreringsAttestStartDato</w:t>
            </w:r>
            <w:bookmarkEnd w:id="17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11641357"/>
            <w:r>
              <w:rPr>
                <w:rFonts w:ascii="Arial" w:hAnsi="Arial" w:cs="Arial"/>
                <w:sz w:val="18"/>
              </w:rPr>
              <w:t>MomsRegistreringsAttestUdløbsDato</w:t>
            </w:r>
            <w:bookmarkEnd w:id="17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11641358"/>
            <w:r>
              <w:rPr>
                <w:rFonts w:ascii="Arial" w:hAnsi="Arial" w:cs="Arial"/>
                <w:sz w:val="18"/>
              </w:rPr>
              <w:t>MomsrefusionAfgørelseAfslagsÅrsagBeskrivelse</w:t>
            </w:r>
            <w:bookmarkEnd w:id="17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Tekst2000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2000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tekst, der hører til afslagsårsagskode.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11641359"/>
            <w:r>
              <w:rPr>
                <w:rFonts w:ascii="Arial" w:hAnsi="Arial" w:cs="Arial"/>
                <w:sz w:val="18"/>
              </w:rPr>
              <w:t>MomsrefusionAfgørelseAfslagsÅrsagID</w:t>
            </w:r>
            <w:bookmarkEnd w:id="17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11641360"/>
            <w:r>
              <w:rPr>
                <w:rFonts w:ascii="Arial" w:hAnsi="Arial" w:cs="Arial"/>
                <w:sz w:val="18"/>
              </w:rPr>
              <w:t>MomsrefusionAfgørelseAfslagsÅrsagKode</w:t>
            </w:r>
            <w:bookmarkEnd w:id="17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60=En kopi af import- / fakturadokument er påkrævet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70=Der er blevet bedt om supplerende oplysninger, der ikke er indsendt til tiden.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95=Ansøgning kun delvist </w:t>
            </w:r>
            <w:proofErr w:type="gramStart"/>
            <w:r>
              <w:rPr>
                <w:rFonts w:ascii="Arial" w:hAnsi="Arial" w:cs="Arial"/>
                <w:sz w:val="18"/>
              </w:rPr>
              <w:t>behandlet</w:t>
            </w:r>
            <w:proofErr w:type="gramEnd"/>
            <w:r>
              <w:rPr>
                <w:rFonts w:ascii="Arial" w:hAnsi="Arial" w:cs="Arial"/>
                <w:sz w:val="18"/>
              </w:rPr>
              <w:t xml:space="preserve"> - en ikke endelig beslutning.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11641361"/>
            <w:r>
              <w:rPr>
                <w:rFonts w:ascii="Arial" w:hAnsi="Arial" w:cs="Arial"/>
                <w:sz w:val="18"/>
              </w:rPr>
              <w:lastRenderedPageBreak/>
              <w:t>MomsrefusionAfgørelseAfslagsÅrsagSpecialKode</w:t>
            </w:r>
            <w:bookmarkEnd w:id="17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11641362"/>
            <w:r>
              <w:rPr>
                <w:rFonts w:ascii="Arial" w:hAnsi="Arial" w:cs="Arial"/>
                <w:sz w:val="18"/>
              </w:rPr>
              <w:t>MomsrefusionAfgørelseBetalingsReference</w:t>
            </w:r>
            <w:bookmarkEnd w:id="17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BetalingsReference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140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Teksten må være max. 140 tegn. Og må ikke indeholde karaktererne / </w:t>
            </w:r>
            <w:proofErr w:type="gramStart"/>
            <w:r>
              <w:rPr>
                <w:rFonts w:ascii="Arial" w:hAnsi="Arial" w:cs="Arial"/>
                <w:sz w:val="18"/>
              </w:rPr>
              <w:t>- ?</w:t>
            </w:r>
            <w:proofErr w:type="gramEnd"/>
            <w:r>
              <w:rPr>
                <w:rFonts w:ascii="Arial" w:hAnsi="Arial" w:cs="Arial"/>
                <w:sz w:val="18"/>
              </w:rPr>
              <w:t xml:space="preserve"> : ( ).,'+ og mellemrum.</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11641363"/>
            <w:r>
              <w:rPr>
                <w:rFonts w:ascii="Arial" w:hAnsi="Arial" w:cs="Arial"/>
                <w:sz w:val="18"/>
              </w:rPr>
              <w:t>MomsrefusionAfgørelseBetalingsType</w:t>
            </w:r>
            <w:bookmarkEnd w:id="17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TypeKort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50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forfaldsbeløbet er en udbetaling eller en indbetaling.</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11641364"/>
            <w:r>
              <w:rPr>
                <w:rFonts w:ascii="Arial" w:hAnsi="Arial" w:cs="Arial"/>
                <w:sz w:val="18"/>
              </w:rPr>
              <w:t>MomsrefusionAfgørelseDato</w:t>
            </w:r>
            <w:bookmarkEnd w:id="18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lastRenderedPageBreak/>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hvor afgørelsen er truffet.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11641365"/>
            <w:r>
              <w:rPr>
                <w:rFonts w:ascii="Arial" w:hAnsi="Arial" w:cs="Arial"/>
                <w:sz w:val="18"/>
              </w:rPr>
              <w:lastRenderedPageBreak/>
              <w:t>MomsrefusionAfgørelseID</w:t>
            </w:r>
            <w:bookmarkEnd w:id="18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11641366"/>
            <w:r>
              <w:rPr>
                <w:rFonts w:ascii="Arial" w:hAnsi="Arial" w:cs="Arial"/>
                <w:sz w:val="18"/>
              </w:rPr>
              <w:t>MomsrefusionAfgørelseNummer</w:t>
            </w:r>
            <w:bookmarkEnd w:id="18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Tekst25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11641367"/>
            <w:r>
              <w:rPr>
                <w:rFonts w:ascii="Arial" w:hAnsi="Arial" w:cs="Arial"/>
                <w:sz w:val="18"/>
              </w:rPr>
              <w:t>MomsrefusionAfgørelseStatus</w:t>
            </w:r>
            <w:bookmarkEnd w:id="18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11641368"/>
            <w:r>
              <w:rPr>
                <w:rFonts w:ascii="Arial" w:hAnsi="Arial" w:cs="Arial"/>
                <w:sz w:val="18"/>
              </w:rPr>
              <w:t>MomsrefusionAfgørelseUdbetalingDato</w:t>
            </w:r>
            <w:bookmarkEnd w:id="18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hvor en </w:t>
            </w:r>
            <w:proofErr w:type="gramStart"/>
            <w:r>
              <w:rPr>
                <w:rFonts w:ascii="Arial" w:hAnsi="Arial" w:cs="Arial"/>
                <w:sz w:val="18"/>
              </w:rPr>
              <w:t>udbetalingen</w:t>
            </w:r>
            <w:proofErr w:type="gramEnd"/>
            <w:r>
              <w:rPr>
                <w:rFonts w:ascii="Arial" w:hAnsi="Arial" w:cs="Arial"/>
                <w:sz w:val="18"/>
              </w:rPr>
              <w:t xml:space="preserve"> af afgørelse skal foregå.</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11641369"/>
            <w:r>
              <w:rPr>
                <w:rFonts w:ascii="Arial" w:hAnsi="Arial" w:cs="Arial"/>
                <w:sz w:val="18"/>
              </w:rPr>
              <w:t>MomsrefusionAfgørelseVersionDato</w:t>
            </w:r>
            <w:bookmarkEnd w:id="18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11641370"/>
            <w:r>
              <w:rPr>
                <w:rFonts w:ascii="Arial" w:hAnsi="Arial" w:cs="Arial"/>
                <w:sz w:val="18"/>
              </w:rPr>
              <w:t>MomsrefusionAktivtFuldmagtsforholdMarkering</w:t>
            </w:r>
            <w:bookmarkEnd w:id="18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11641371"/>
            <w:r>
              <w:rPr>
                <w:rFonts w:ascii="Arial" w:hAnsi="Arial" w:cs="Arial"/>
                <w:sz w:val="18"/>
              </w:rPr>
              <w:t>MomsrefusionAktørTransportMarkering</w:t>
            </w:r>
            <w:bookmarkEnd w:id="18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11641372"/>
            <w:r>
              <w:rPr>
                <w:rFonts w:ascii="Arial" w:hAnsi="Arial" w:cs="Arial"/>
                <w:sz w:val="18"/>
              </w:rPr>
              <w:t>MomsrefusionAnsøgningDataErklæringAccepteret</w:t>
            </w:r>
            <w:bookmarkEnd w:id="18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11641373"/>
            <w:r>
              <w:rPr>
                <w:rFonts w:ascii="Arial" w:hAnsi="Arial" w:cs="Arial"/>
                <w:sz w:val="18"/>
              </w:rPr>
              <w:t>MomsrefusionAnsøgningDataID</w:t>
            </w:r>
            <w:bookmarkEnd w:id="18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MomsrefusionAnsøgningData.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11641374"/>
            <w:r>
              <w:rPr>
                <w:rFonts w:ascii="Arial" w:hAnsi="Arial" w:cs="Arial"/>
                <w:sz w:val="18"/>
              </w:rPr>
              <w:t>MomsrefusionAnsøgningDataModtagDato</w:t>
            </w:r>
            <w:bookmarkEnd w:id="19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11641375"/>
            <w:r>
              <w:rPr>
                <w:rFonts w:ascii="Arial" w:hAnsi="Arial" w:cs="Arial"/>
                <w:sz w:val="18"/>
              </w:rPr>
              <w:t>MomsrefusionAnsøgningDataStatus</w:t>
            </w:r>
            <w:bookmarkEnd w:id="19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lastRenderedPageBreak/>
              <w:t>AnsøgningStatus</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Ansøgningens status, som f.eks. kan antage værdierne, </w:t>
            </w:r>
            <w:r>
              <w:rPr>
                <w:rFonts w:ascii="Arial" w:hAnsi="Arial" w:cs="Arial"/>
                <w:sz w:val="18"/>
              </w:rPr>
              <w:lastRenderedPageBreak/>
              <w:t>"modtaget", "indstillet" eller "kladde"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11641376"/>
            <w:r>
              <w:rPr>
                <w:rFonts w:ascii="Arial" w:hAnsi="Arial" w:cs="Arial"/>
                <w:sz w:val="18"/>
              </w:rPr>
              <w:lastRenderedPageBreak/>
              <w:t>MomsrefusionAnsøgningDataStatusDato</w:t>
            </w:r>
            <w:bookmarkEnd w:id="19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11641377"/>
            <w:r>
              <w:rPr>
                <w:rFonts w:ascii="Arial" w:hAnsi="Arial" w:cs="Arial"/>
                <w:sz w:val="18"/>
              </w:rPr>
              <w:t>MomsrefusionAnsøgningDataTransportMarkering</w:t>
            </w:r>
            <w:bookmarkEnd w:id="19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11641378"/>
            <w:r>
              <w:rPr>
                <w:rFonts w:ascii="Arial" w:hAnsi="Arial" w:cs="Arial"/>
                <w:sz w:val="18"/>
              </w:rPr>
              <w:t>MomsrefusionAnsøgningDataVersionDato</w:t>
            </w:r>
            <w:bookmarkEnd w:id="19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11641379"/>
            <w:r>
              <w:rPr>
                <w:rFonts w:ascii="Arial" w:hAnsi="Arial" w:cs="Arial"/>
                <w:sz w:val="18"/>
              </w:rPr>
              <w:t>MomsrefusionAnsøgningLynopretID</w:t>
            </w:r>
            <w:bookmarkEnd w:id="19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11641380"/>
            <w:r>
              <w:rPr>
                <w:rFonts w:ascii="Arial" w:hAnsi="Arial" w:cs="Arial"/>
                <w:sz w:val="18"/>
              </w:rPr>
              <w:t>MomsrefusionAnsøgningStamDataID</w:t>
            </w:r>
            <w:bookmarkEnd w:id="19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MomsrefusionAnsøgningStamData.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11641381"/>
            <w:r>
              <w:rPr>
                <w:rFonts w:ascii="Arial" w:hAnsi="Arial" w:cs="Arial"/>
                <w:sz w:val="18"/>
              </w:rPr>
              <w:t>MomsrefusionAnsøgningStamDataKladdeDato</w:t>
            </w:r>
            <w:bookmarkEnd w:id="19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11641382"/>
            <w:r>
              <w:rPr>
                <w:rFonts w:ascii="Arial" w:hAnsi="Arial" w:cs="Arial"/>
                <w:sz w:val="18"/>
              </w:rPr>
              <w:t>MomsrefusionAnsøgningStamDataKladdeID</w:t>
            </w:r>
            <w:bookmarkEnd w:id="19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global (dansk) momsrefusionsansøgning-kladde.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11641383"/>
            <w:r>
              <w:rPr>
                <w:rFonts w:ascii="Arial" w:hAnsi="Arial" w:cs="Arial"/>
                <w:sz w:val="18"/>
              </w:rPr>
              <w:t>MomsrefusionAnsøgningStamDataKladdeIndhold</w:t>
            </w:r>
            <w:bookmarkEnd w:id="19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11641384"/>
            <w:r>
              <w:rPr>
                <w:rFonts w:ascii="Arial" w:hAnsi="Arial" w:cs="Arial"/>
                <w:sz w:val="18"/>
              </w:rPr>
              <w:t>MomsrefusionAnsøgningStamDataKladdeSlutDato</w:t>
            </w:r>
            <w:bookmarkEnd w:id="20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11641385"/>
            <w:r>
              <w:rPr>
                <w:rFonts w:ascii="Arial" w:hAnsi="Arial" w:cs="Arial"/>
                <w:sz w:val="18"/>
              </w:rPr>
              <w:t>MomsrefusionAnsøgningStamDataKladdeStartDato</w:t>
            </w:r>
            <w:bookmarkEnd w:id="20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11641386"/>
            <w:r>
              <w:rPr>
                <w:rFonts w:ascii="Arial" w:hAnsi="Arial" w:cs="Arial"/>
                <w:sz w:val="18"/>
              </w:rPr>
              <w:t>MomsrefusionAnsøgningStamDataKontoIndehaversType</w:t>
            </w:r>
            <w:bookmarkEnd w:id="20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Tekst30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de danske betegnelser, der skal anvendes i skærmbilleder mv. i det nye system, mens de engelske </w:t>
            </w:r>
            <w:r>
              <w:rPr>
                <w:rFonts w:ascii="Arial" w:hAnsi="Arial" w:cs="Arial"/>
                <w:sz w:val="18"/>
              </w:rPr>
              <w:lastRenderedPageBreak/>
              <w:t>betegnelser anvendes i datakommunikationen med EU.</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11641387"/>
            <w:r>
              <w:rPr>
                <w:rFonts w:ascii="Arial" w:hAnsi="Arial" w:cs="Arial"/>
                <w:sz w:val="18"/>
              </w:rPr>
              <w:lastRenderedPageBreak/>
              <w:t>MomsrefusionAnsøgningStamDataNummer</w:t>
            </w:r>
            <w:bookmarkEnd w:id="20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AnsøgningNummer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følgende er et eksempel på et ansøgningsnummer for en ansøgning, hvor Danmark er etableringsmedlemsstat, og hvor ansøgningen er indgivet i 2008:</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11641388"/>
            <w:r>
              <w:rPr>
                <w:rFonts w:ascii="Arial" w:hAnsi="Arial" w:cs="Arial"/>
                <w:sz w:val="18"/>
              </w:rPr>
              <w:t>MomsrefusionAnsøgningStamDataSlutDato</w:t>
            </w:r>
            <w:bookmarkEnd w:id="20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whiteSpace: </w:t>
            </w:r>
            <w:r w:rsidRPr="0024511F">
              <w:rPr>
                <w:rFonts w:ascii="Arial" w:hAnsi="Arial" w:cs="Arial"/>
                <w:sz w:val="18"/>
                <w:lang w:val="en-US"/>
              </w:rPr>
              <w:lastRenderedPageBreak/>
              <w:t>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periode, som tilbagebetalingsansøgningen omfatter.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11641389"/>
            <w:r>
              <w:rPr>
                <w:rFonts w:ascii="Arial" w:hAnsi="Arial" w:cs="Arial"/>
                <w:sz w:val="18"/>
              </w:rPr>
              <w:lastRenderedPageBreak/>
              <w:t>MomsrefusionAnsøgningStamDataStartDato</w:t>
            </w:r>
            <w:bookmarkEnd w:id="20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11641390"/>
            <w:r>
              <w:rPr>
                <w:rFonts w:ascii="Arial" w:hAnsi="Arial" w:cs="Arial"/>
                <w:sz w:val="18"/>
              </w:rPr>
              <w:t>MomsrefusionAnsøgningStamDataType</w:t>
            </w:r>
            <w:bookmarkEnd w:id="20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TypeKort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50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ansøgningsstamdata, fx EU, 3L eller fly.</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11641391"/>
            <w:r>
              <w:rPr>
                <w:rFonts w:ascii="Arial" w:hAnsi="Arial" w:cs="Arial"/>
                <w:sz w:val="18"/>
              </w:rPr>
              <w:t>MomsrefusionAnsøgningStamDataVersionDato</w:t>
            </w:r>
            <w:bookmarkEnd w:id="20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11641392"/>
            <w:r>
              <w:rPr>
                <w:rFonts w:ascii="Arial" w:hAnsi="Arial" w:cs="Arial"/>
                <w:sz w:val="18"/>
              </w:rPr>
              <w:t>MomsrefusionBehandletMarkering</w:t>
            </w:r>
            <w:bookmarkEnd w:id="20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11641393"/>
            <w:r>
              <w:rPr>
                <w:rFonts w:ascii="Arial" w:hAnsi="Arial" w:cs="Arial"/>
                <w:sz w:val="18"/>
              </w:rPr>
              <w:t>MomsrefusionBeløbGruppering</w:t>
            </w:r>
            <w:bookmarkEnd w:id="20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11641394"/>
            <w:r>
              <w:rPr>
                <w:rFonts w:ascii="Arial" w:hAnsi="Arial" w:cs="Arial"/>
                <w:sz w:val="18"/>
              </w:rPr>
              <w:t>MomsrefusionDokumentID</w:t>
            </w:r>
            <w:bookmarkEnd w:id="21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11641395"/>
            <w:r>
              <w:rPr>
                <w:rFonts w:ascii="Arial" w:hAnsi="Arial" w:cs="Arial"/>
                <w:sz w:val="18"/>
              </w:rPr>
              <w:t>MomsrefusionEUBeskedBeskedDatoTid</w:t>
            </w:r>
            <w:bookmarkEnd w:id="21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lastRenderedPageBreak/>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11641396"/>
            <w:r>
              <w:rPr>
                <w:rFonts w:ascii="Arial" w:hAnsi="Arial" w:cs="Arial"/>
                <w:sz w:val="18"/>
              </w:rPr>
              <w:lastRenderedPageBreak/>
              <w:t>MomsrefusionEUBeskedBeskedID</w:t>
            </w:r>
            <w:bookmarkEnd w:id="21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Tekst64</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64</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11641397"/>
            <w:r>
              <w:rPr>
                <w:rFonts w:ascii="Arial" w:hAnsi="Arial" w:cs="Arial"/>
                <w:sz w:val="18"/>
              </w:rPr>
              <w:t>MomsrefusionEUBeskedKorrelationID</w:t>
            </w:r>
            <w:bookmarkEnd w:id="21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Tekst64</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64</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11641398"/>
            <w:r>
              <w:rPr>
                <w:rFonts w:ascii="Arial" w:hAnsi="Arial" w:cs="Arial"/>
                <w:sz w:val="18"/>
              </w:rPr>
              <w:t>MomsrefusionEUBeskedSprog</w:t>
            </w:r>
            <w:bookmarkEnd w:id="21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SprogKode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11641399"/>
            <w:r>
              <w:rPr>
                <w:rFonts w:ascii="Arial" w:hAnsi="Arial" w:cs="Arial"/>
                <w:sz w:val="18"/>
              </w:rPr>
              <w:t>MomsrefusionEUBeskedSvarPåkrævetDato</w:t>
            </w:r>
            <w:bookmarkEnd w:id="21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11641400"/>
            <w:r>
              <w:rPr>
                <w:rFonts w:ascii="Arial" w:hAnsi="Arial" w:cs="Arial"/>
                <w:sz w:val="18"/>
              </w:rPr>
              <w:t>MomsrefusionErhvervsaktivitetKodeID</w:t>
            </w:r>
            <w:bookmarkEnd w:id="21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11641401"/>
            <w:r>
              <w:rPr>
                <w:rFonts w:ascii="Arial" w:hAnsi="Arial" w:cs="Arial"/>
                <w:sz w:val="18"/>
              </w:rPr>
              <w:t>MomsrefusionErhvervsaktivitetTekstID</w:t>
            </w:r>
            <w:bookmarkEnd w:id="21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11641402"/>
            <w:r>
              <w:rPr>
                <w:rFonts w:ascii="Arial" w:hAnsi="Arial" w:cs="Arial"/>
                <w:sz w:val="18"/>
              </w:rPr>
              <w:t>MomsrefusionForenkletFakturaMarkering</w:t>
            </w:r>
            <w:bookmarkEnd w:id="21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11641403"/>
            <w:r>
              <w:rPr>
                <w:rFonts w:ascii="Arial" w:hAnsi="Arial" w:cs="Arial"/>
                <w:sz w:val="18"/>
              </w:rPr>
              <w:t>MomsrefusionFristUdløbDato</w:t>
            </w:r>
            <w:bookmarkEnd w:id="21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11641404"/>
            <w:r>
              <w:rPr>
                <w:rFonts w:ascii="Arial" w:hAnsi="Arial" w:cs="Arial"/>
                <w:sz w:val="18"/>
              </w:rPr>
              <w:t>MomsrefusionGodkendTilladelseMarkering</w:t>
            </w:r>
            <w:bookmarkEnd w:id="22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11641405"/>
            <w:r>
              <w:rPr>
                <w:rFonts w:ascii="Arial" w:hAnsi="Arial" w:cs="Arial"/>
                <w:sz w:val="18"/>
              </w:rPr>
              <w:t>MomsrefusionKontaktOplysningAndenLokalID</w:t>
            </w:r>
            <w:bookmarkEnd w:id="22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TekstKort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11641406"/>
            <w:r>
              <w:rPr>
                <w:rFonts w:ascii="Arial" w:hAnsi="Arial" w:cs="Arial"/>
                <w:sz w:val="18"/>
              </w:rPr>
              <w:t>MomsrefusionKontaktOplysningBynavn</w:t>
            </w:r>
            <w:bookmarkEnd w:id="22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11641407"/>
            <w:r>
              <w:rPr>
                <w:rFonts w:ascii="Arial" w:hAnsi="Arial" w:cs="Arial"/>
                <w:sz w:val="18"/>
              </w:rPr>
              <w:t>MomsrefusionKontaktOplysningDistrikt</w:t>
            </w:r>
            <w:bookmarkEnd w:id="22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11641408"/>
            <w:r>
              <w:rPr>
                <w:rFonts w:ascii="Arial" w:hAnsi="Arial" w:cs="Arial"/>
                <w:sz w:val="18"/>
              </w:rPr>
              <w:t>MomsrefusionKontaktOplysningEmail</w:t>
            </w:r>
            <w:bookmarkEnd w:id="22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MailAdresse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320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11641409"/>
            <w:r>
              <w:rPr>
                <w:rFonts w:ascii="Arial" w:hAnsi="Arial" w:cs="Arial"/>
                <w:sz w:val="18"/>
              </w:rPr>
              <w:lastRenderedPageBreak/>
              <w:t>MomsrefusionKontaktOplysningEtage</w:t>
            </w:r>
            <w:bookmarkEnd w:id="22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11641410"/>
            <w:r>
              <w:rPr>
                <w:rFonts w:ascii="Arial" w:hAnsi="Arial" w:cs="Arial"/>
                <w:sz w:val="18"/>
              </w:rPr>
              <w:t>MomsrefusionKontaktOplysningFriAdresse</w:t>
            </w:r>
            <w:bookmarkEnd w:id="22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TekstLang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500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11641411"/>
            <w:r>
              <w:rPr>
                <w:rFonts w:ascii="Arial" w:hAnsi="Arial" w:cs="Arial"/>
                <w:sz w:val="18"/>
              </w:rPr>
              <w:t>MomsrefusionKontaktOplysningHusnummer</w:t>
            </w:r>
            <w:bookmarkEnd w:id="22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Tekst300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minLength: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11641412"/>
            <w:r>
              <w:rPr>
                <w:rFonts w:ascii="Arial" w:hAnsi="Arial" w:cs="Arial"/>
                <w:sz w:val="18"/>
              </w:rPr>
              <w:t>MomsrefusionKontaktOplysningKonkateneretAdresse</w:t>
            </w:r>
            <w:bookmarkEnd w:id="22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Tekst2000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11641413"/>
            <w:r>
              <w:rPr>
                <w:rFonts w:ascii="Arial" w:hAnsi="Arial" w:cs="Arial"/>
                <w:sz w:val="18"/>
              </w:rPr>
              <w:t>MomsrefusionKontaktOplysningLandUnderkode</w:t>
            </w:r>
            <w:bookmarkEnd w:id="22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11641414"/>
            <w:r>
              <w:rPr>
                <w:rFonts w:ascii="Arial" w:hAnsi="Arial" w:cs="Arial"/>
                <w:sz w:val="18"/>
              </w:rPr>
              <w:t>MomsrefusionKontaktOplysningLejlighed</w:t>
            </w:r>
            <w:bookmarkEnd w:id="23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11641415"/>
            <w:r>
              <w:rPr>
                <w:rFonts w:ascii="Arial" w:hAnsi="Arial" w:cs="Arial"/>
                <w:sz w:val="18"/>
              </w:rPr>
              <w:t>MomsrefusionKontaktOplysningPostboks</w:t>
            </w:r>
            <w:bookmarkEnd w:id="23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11641416"/>
            <w:r>
              <w:rPr>
                <w:rFonts w:ascii="Arial" w:hAnsi="Arial" w:cs="Arial"/>
                <w:sz w:val="18"/>
              </w:rPr>
              <w:t>MomsrefusionKontaktOplysningPostkode</w:t>
            </w:r>
            <w:bookmarkEnd w:id="23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11641417"/>
            <w:r>
              <w:rPr>
                <w:rFonts w:ascii="Arial" w:hAnsi="Arial" w:cs="Arial"/>
                <w:sz w:val="18"/>
              </w:rPr>
              <w:t>MomsrefusionKontaktOplysningTelefonNummer</w:t>
            </w:r>
            <w:bookmarkEnd w:id="23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11641418"/>
            <w:r>
              <w:rPr>
                <w:rFonts w:ascii="Arial" w:hAnsi="Arial" w:cs="Arial"/>
                <w:sz w:val="18"/>
              </w:rPr>
              <w:t>MomsrefusionKontaktOplysningVejnavn</w:t>
            </w:r>
            <w:bookmarkEnd w:id="23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TekstKort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11641419"/>
            <w:r>
              <w:rPr>
                <w:rFonts w:ascii="Arial" w:hAnsi="Arial" w:cs="Arial"/>
                <w:sz w:val="18"/>
              </w:rPr>
              <w:t>MomsrefusionKundeID</w:t>
            </w:r>
            <w:bookmarkEnd w:id="23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11641420"/>
            <w:r>
              <w:rPr>
                <w:rFonts w:ascii="Arial" w:hAnsi="Arial" w:cs="Arial"/>
                <w:sz w:val="18"/>
              </w:rPr>
              <w:t>MomsrefusionKvitteringAfslagÅrsagKode</w:t>
            </w:r>
            <w:bookmarkEnd w:id="23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Kode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11641421"/>
            <w:r>
              <w:rPr>
                <w:rFonts w:ascii="Arial" w:hAnsi="Arial" w:cs="Arial"/>
                <w:sz w:val="18"/>
              </w:rPr>
              <w:t>MomsrefusionKvitteringAfslagÅrsagYderligereInformation</w:t>
            </w:r>
            <w:bookmarkEnd w:id="23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Tekst2000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11641422"/>
            <w:r>
              <w:rPr>
                <w:rFonts w:ascii="Arial" w:hAnsi="Arial" w:cs="Arial"/>
                <w:sz w:val="18"/>
              </w:rPr>
              <w:t>MomsrefusionKvitteringDato</w:t>
            </w:r>
            <w:bookmarkEnd w:id="23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lastRenderedPageBreak/>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11641423"/>
            <w:r>
              <w:rPr>
                <w:rFonts w:ascii="Arial" w:hAnsi="Arial" w:cs="Arial"/>
                <w:sz w:val="18"/>
              </w:rPr>
              <w:lastRenderedPageBreak/>
              <w:t>MomsrefusionKvitteringID</w:t>
            </w:r>
            <w:bookmarkEnd w:id="23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11641424"/>
            <w:r>
              <w:rPr>
                <w:rFonts w:ascii="Arial" w:hAnsi="Arial" w:cs="Arial"/>
                <w:sz w:val="18"/>
              </w:rPr>
              <w:t>MomsrefusionKvitteringNotifikationDato</w:t>
            </w:r>
            <w:bookmarkEnd w:id="24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11641425"/>
            <w:r>
              <w:rPr>
                <w:rFonts w:ascii="Arial" w:hAnsi="Arial" w:cs="Arial"/>
                <w:sz w:val="18"/>
              </w:rPr>
              <w:t>MomsrefusionKvitteringOpretholdtVersion</w:t>
            </w:r>
            <w:bookmarkEnd w:id="24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11641426"/>
            <w:r>
              <w:rPr>
                <w:rFonts w:ascii="Arial" w:hAnsi="Arial" w:cs="Arial"/>
                <w:sz w:val="18"/>
              </w:rPr>
              <w:t>MomsrefusionKvitteringStatus</w:t>
            </w:r>
            <w:bookmarkEnd w:id="24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Tekst25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25</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11641427"/>
            <w:r>
              <w:rPr>
                <w:rFonts w:ascii="Arial" w:hAnsi="Arial" w:cs="Arial"/>
                <w:sz w:val="18"/>
              </w:rPr>
              <w:t>MomsrefusionKvitteringType</w:t>
            </w:r>
            <w:bookmarkEnd w:id="24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TypeKort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50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11641428"/>
            <w:r>
              <w:rPr>
                <w:rFonts w:ascii="Arial" w:hAnsi="Arial" w:cs="Arial"/>
                <w:sz w:val="18"/>
              </w:rPr>
              <w:t>MomsrefusionKvitteringValideringKode</w:t>
            </w:r>
            <w:bookmarkEnd w:id="24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11641429"/>
            <w:r>
              <w:rPr>
                <w:rFonts w:ascii="Arial" w:hAnsi="Arial" w:cs="Arial"/>
                <w:sz w:val="18"/>
              </w:rPr>
              <w:t>MomsrefusionKvitteringValideringSupplerendeKode</w:t>
            </w:r>
            <w:bookmarkEnd w:id="24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11641430"/>
            <w:r>
              <w:rPr>
                <w:rFonts w:ascii="Arial" w:hAnsi="Arial" w:cs="Arial"/>
                <w:sz w:val="18"/>
              </w:rPr>
              <w:t>MomsrefusionKvitteringValideringTekst</w:t>
            </w:r>
            <w:bookmarkEnd w:id="24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Tekst5000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5000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11641431"/>
            <w:r>
              <w:rPr>
                <w:rFonts w:ascii="Arial" w:hAnsi="Arial" w:cs="Arial"/>
                <w:sz w:val="18"/>
              </w:rPr>
              <w:t>MomsrefusionKøbID</w:t>
            </w:r>
            <w:bookmarkEnd w:id="24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11641432"/>
            <w:r>
              <w:rPr>
                <w:rFonts w:ascii="Arial" w:hAnsi="Arial" w:cs="Arial"/>
                <w:sz w:val="18"/>
              </w:rPr>
              <w:t>MomsrefusionKøbsLinjeID</w:t>
            </w:r>
            <w:bookmarkEnd w:id="24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11641433"/>
            <w:r>
              <w:rPr>
                <w:rFonts w:ascii="Arial" w:hAnsi="Arial" w:cs="Arial"/>
                <w:sz w:val="18"/>
              </w:rPr>
              <w:t>MomsrefusionLynoprettetAnsøgningID</w:t>
            </w:r>
            <w:bookmarkEnd w:id="24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lastRenderedPageBreak/>
              <w:t>Unikt</w:t>
            </w:r>
            <w:proofErr w:type="gramEnd"/>
            <w:r>
              <w:rPr>
                <w:rFonts w:ascii="Arial" w:hAnsi="Arial" w:cs="Arial"/>
                <w:sz w:val="18"/>
              </w:rPr>
              <w:t xml:space="preserve"> identifikation af en forekomst af MomsrefusionLynoprettetAnsøgning.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11641434"/>
            <w:r>
              <w:rPr>
                <w:rFonts w:ascii="Arial" w:hAnsi="Arial" w:cs="Arial"/>
                <w:sz w:val="18"/>
              </w:rPr>
              <w:lastRenderedPageBreak/>
              <w:t>MomsrefusionMeddelelseType</w:t>
            </w:r>
            <w:bookmarkEnd w:id="25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11641435"/>
            <w:r>
              <w:rPr>
                <w:rFonts w:ascii="Arial" w:hAnsi="Arial" w:cs="Arial"/>
                <w:sz w:val="18"/>
              </w:rPr>
              <w:t>MomsrefusionModtagelseDato</w:t>
            </w:r>
            <w:bookmarkEnd w:id="25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11641436"/>
            <w:r>
              <w:rPr>
                <w:rFonts w:ascii="Arial" w:hAnsi="Arial" w:cs="Arial"/>
                <w:sz w:val="18"/>
              </w:rPr>
              <w:t>MomsrefusionNoteID</w:t>
            </w:r>
            <w:bookmarkEnd w:id="25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11641437"/>
            <w:r>
              <w:rPr>
                <w:rFonts w:ascii="Arial" w:hAnsi="Arial" w:cs="Arial"/>
                <w:sz w:val="18"/>
              </w:rPr>
              <w:t>MomsrefusionNoteTekst</w:t>
            </w:r>
            <w:bookmarkEnd w:id="25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11641438"/>
            <w:r>
              <w:rPr>
                <w:rFonts w:ascii="Arial" w:hAnsi="Arial" w:cs="Arial"/>
                <w:sz w:val="18"/>
              </w:rPr>
              <w:t>MomsrefusionNotifikationKrav</w:t>
            </w:r>
            <w:bookmarkEnd w:id="25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Tekst2</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11641439"/>
            <w:r>
              <w:rPr>
                <w:rFonts w:ascii="Arial" w:hAnsi="Arial" w:cs="Arial"/>
                <w:sz w:val="18"/>
              </w:rPr>
              <w:t>MomsrefusionNotifikationType</w:t>
            </w:r>
            <w:bookmarkEnd w:id="25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Tekst25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25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11641440"/>
            <w:r>
              <w:rPr>
                <w:rFonts w:ascii="Arial" w:hAnsi="Arial" w:cs="Arial"/>
                <w:sz w:val="18"/>
              </w:rPr>
              <w:t>MomsrefusionPostID</w:t>
            </w:r>
            <w:bookmarkEnd w:id="25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11641441"/>
            <w:r>
              <w:rPr>
                <w:rFonts w:ascii="Arial" w:hAnsi="Arial" w:cs="Arial"/>
                <w:sz w:val="18"/>
              </w:rPr>
              <w:t>MomsrefusionPostIndholdType</w:t>
            </w:r>
            <w:bookmarkEnd w:id="25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11641442"/>
            <w:r>
              <w:rPr>
                <w:rFonts w:ascii="Arial" w:hAnsi="Arial" w:cs="Arial"/>
                <w:sz w:val="18"/>
              </w:rPr>
              <w:t>MomsrefusionPostNummer</w:t>
            </w:r>
            <w:bookmarkEnd w:id="25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AnsøgningNummer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18</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11641443"/>
            <w:r>
              <w:rPr>
                <w:rFonts w:ascii="Arial" w:hAnsi="Arial" w:cs="Arial"/>
                <w:sz w:val="18"/>
              </w:rPr>
              <w:t>MomsrefusionPostStatus</w:t>
            </w:r>
            <w:bookmarkEnd w:id="25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AnsøgningStatus</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en ansøgning</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11641444"/>
            <w:r>
              <w:rPr>
                <w:rFonts w:ascii="Arial" w:hAnsi="Arial" w:cs="Arial"/>
                <w:sz w:val="18"/>
              </w:rPr>
              <w:t>MomsrefusionPostStatusDato</w:t>
            </w:r>
            <w:bookmarkEnd w:id="26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11641445"/>
            <w:r>
              <w:rPr>
                <w:rFonts w:ascii="Arial" w:hAnsi="Arial" w:cs="Arial"/>
                <w:sz w:val="18"/>
              </w:rPr>
              <w:t>MomsrefusionPostVersionDato</w:t>
            </w:r>
            <w:bookmarkEnd w:id="26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11641446"/>
            <w:r>
              <w:rPr>
                <w:rFonts w:ascii="Arial" w:hAnsi="Arial" w:cs="Arial"/>
                <w:sz w:val="18"/>
              </w:rPr>
              <w:t>MomsrefusionPosteringID</w:t>
            </w:r>
            <w:bookmarkEnd w:id="26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11641447"/>
            <w:r>
              <w:rPr>
                <w:rFonts w:ascii="Arial" w:hAnsi="Arial" w:cs="Arial"/>
                <w:sz w:val="18"/>
              </w:rPr>
              <w:t>MomsrefusionPosteringTekst</w:t>
            </w:r>
            <w:bookmarkEnd w:id="26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Tekst300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minLength: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11641448"/>
            <w:r>
              <w:rPr>
                <w:rFonts w:ascii="Arial" w:hAnsi="Arial" w:cs="Arial"/>
                <w:sz w:val="18"/>
              </w:rPr>
              <w:lastRenderedPageBreak/>
              <w:t>MomsrefusionPosteringType</w:t>
            </w:r>
            <w:bookmarkEnd w:id="26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TypeKort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50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EU-moms - (Transfer of balance)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Renter (NETP interest - når beløbet er negativt </w:t>
            </w:r>
            <w:proofErr w:type="gramStart"/>
            <w:r>
              <w:rPr>
                <w:rFonts w:ascii="Arial" w:hAnsi="Arial" w:cs="Arial"/>
                <w:sz w:val="18"/>
              </w:rPr>
              <w:t>-  eller</w:t>
            </w:r>
            <w:proofErr w:type="gramEnd"/>
            <w:r>
              <w:rPr>
                <w:rFonts w:ascii="Arial" w:hAnsi="Arial" w:cs="Arial"/>
                <w:sz w:val="18"/>
              </w:rPr>
              <w:t xml:space="preserve"> MSREF interest - når beløbet er positivt)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11641449"/>
            <w:r>
              <w:rPr>
                <w:rFonts w:ascii="Arial" w:hAnsi="Arial" w:cs="Arial"/>
                <w:sz w:val="18"/>
              </w:rPr>
              <w:t>MomsrefusionPræferenceAccepterKorrektionsansøgning</w:t>
            </w:r>
            <w:bookmarkEnd w:id="26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11641450"/>
            <w:r>
              <w:rPr>
                <w:rFonts w:ascii="Arial" w:hAnsi="Arial" w:cs="Arial"/>
                <w:sz w:val="18"/>
              </w:rPr>
              <w:t>MomsrefusionPræferenceBeløbGrænse</w:t>
            </w:r>
            <w:bookmarkEnd w:id="26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BeløbPositivNegativ11Decimaler2</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11641451"/>
            <w:r>
              <w:rPr>
                <w:rFonts w:ascii="Arial" w:hAnsi="Arial" w:cs="Arial"/>
                <w:sz w:val="18"/>
              </w:rPr>
              <w:t>MomsrefusionPræferenceBeløbGrænseKvartal</w:t>
            </w:r>
            <w:bookmarkEnd w:id="26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BeløbPositivNegativ11Decimaler2</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en ansøgningsperiode på mindre end et kalenderår, men mindst tre måneder,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11641452"/>
            <w:r>
              <w:rPr>
                <w:rFonts w:ascii="Arial" w:hAnsi="Arial" w:cs="Arial"/>
                <w:sz w:val="18"/>
              </w:rPr>
              <w:t>MomsrefusionPræferenceEUMedlemsStatMarkering</w:t>
            </w:r>
            <w:bookmarkEnd w:id="26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11641453"/>
            <w:r>
              <w:rPr>
                <w:rFonts w:ascii="Arial" w:hAnsi="Arial" w:cs="Arial"/>
                <w:sz w:val="18"/>
              </w:rPr>
              <w:t>MomsrefusionPræferenceErhvervsaktivitetBeskrivelseMarkering</w:t>
            </w:r>
            <w:bookmarkEnd w:id="26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11641454"/>
            <w:r>
              <w:rPr>
                <w:rFonts w:ascii="Arial" w:hAnsi="Arial" w:cs="Arial"/>
                <w:sz w:val="18"/>
              </w:rPr>
              <w:t>MomsrefusionPræferenceErhvervsaktivitetKodeMarkering</w:t>
            </w:r>
            <w:bookmarkEnd w:id="27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11641455"/>
            <w:r>
              <w:rPr>
                <w:rFonts w:ascii="Arial" w:hAnsi="Arial" w:cs="Arial"/>
                <w:sz w:val="18"/>
              </w:rPr>
              <w:t>MomsrefusionPræferenceFakturaBeløbGrænse</w:t>
            </w:r>
            <w:bookmarkEnd w:id="27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BeløbPositivNegativ11Decimaler2</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maxInclusive: </w:t>
            </w:r>
            <w:r w:rsidRPr="0024511F">
              <w:rPr>
                <w:rFonts w:ascii="Arial" w:hAnsi="Arial" w:cs="Arial"/>
                <w:sz w:val="18"/>
                <w:lang w:val="en-US"/>
              </w:rPr>
              <w:lastRenderedPageBreak/>
              <w:t>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hvornår ansøger skal vedhæfte en kopi af fakturaen eller importdokumentet til ansøgningen til en tilbagebetalingsmedlemsstat, der i sine præferencer har markeret Faktura med JA.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er på 1000 EUR eller modværdien deraf 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11641456"/>
            <w:r>
              <w:rPr>
                <w:rFonts w:ascii="Arial" w:hAnsi="Arial" w:cs="Arial"/>
                <w:sz w:val="18"/>
              </w:rPr>
              <w:lastRenderedPageBreak/>
              <w:t>MomsrefusionPræferenceFakturaBeløbGrænseBrændstof</w:t>
            </w:r>
            <w:bookmarkEnd w:id="27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BeløbPositivNegativ11Decimaler2</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11641457"/>
            <w:r>
              <w:rPr>
                <w:rFonts w:ascii="Arial" w:hAnsi="Arial" w:cs="Arial"/>
                <w:sz w:val="18"/>
              </w:rPr>
              <w:t>MomsrefusionPræferenceGyldigFra</w:t>
            </w:r>
            <w:bookmarkEnd w:id="27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11641458"/>
            <w:r>
              <w:rPr>
                <w:rFonts w:ascii="Arial" w:hAnsi="Arial" w:cs="Arial"/>
                <w:sz w:val="18"/>
              </w:rPr>
              <w:t>MomsrefusionPræferenceID</w:t>
            </w:r>
            <w:bookmarkEnd w:id="27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11641459"/>
            <w:r>
              <w:rPr>
                <w:rFonts w:ascii="Arial" w:hAnsi="Arial" w:cs="Arial"/>
                <w:sz w:val="18"/>
              </w:rPr>
              <w:t>MomsrefusionPræferenceSprog</w:t>
            </w:r>
            <w:bookmarkEnd w:id="27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11641460"/>
            <w:r>
              <w:rPr>
                <w:rFonts w:ascii="Arial" w:hAnsi="Arial" w:cs="Arial"/>
                <w:sz w:val="18"/>
              </w:rPr>
              <w:t>MomsrefusionPræferenceValuta</w:t>
            </w:r>
            <w:bookmarkEnd w:id="27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Valuta</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11641461"/>
            <w:r>
              <w:rPr>
                <w:rFonts w:ascii="Arial" w:hAnsi="Arial" w:cs="Arial"/>
                <w:sz w:val="18"/>
              </w:rPr>
              <w:t>MomsrefusionPræferenceVedhæftetFakturaPåkrævetMarkering</w:t>
            </w:r>
            <w:bookmarkEnd w:id="27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11641462"/>
            <w:r>
              <w:rPr>
                <w:rFonts w:ascii="Arial" w:hAnsi="Arial" w:cs="Arial"/>
                <w:sz w:val="18"/>
              </w:rPr>
              <w:t>MomsrefusionRisikoKontrolAnsøgtBeløbGrænse</w:t>
            </w:r>
            <w:bookmarkEnd w:id="27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BeløbPositivNegativ11Decimaler2</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11641463"/>
            <w:r>
              <w:rPr>
                <w:rFonts w:ascii="Arial" w:hAnsi="Arial" w:cs="Arial"/>
                <w:sz w:val="18"/>
              </w:rPr>
              <w:t>MomsrefusionRisikoKontrolAnsøgtBeløbProcentSats</w:t>
            </w:r>
            <w:bookmarkEnd w:id="27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Procent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totalDigits: 6</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11641464"/>
            <w:r>
              <w:rPr>
                <w:rFonts w:ascii="Arial" w:hAnsi="Arial" w:cs="Arial"/>
                <w:sz w:val="18"/>
              </w:rPr>
              <w:t>MomsrefusionRisikoKontrolAntalFakturaDatoFørPeriode</w:t>
            </w:r>
            <w:bookmarkEnd w:id="28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11641465"/>
            <w:r>
              <w:rPr>
                <w:rFonts w:ascii="Arial" w:hAnsi="Arial" w:cs="Arial"/>
                <w:sz w:val="18"/>
              </w:rPr>
              <w:lastRenderedPageBreak/>
              <w:t>MomsrefusionRisikoKontrolErhvervsAktivitetKode</w:t>
            </w:r>
            <w:bookmarkEnd w:id="28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KodeFireCifreStartNul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totalDigits: 4</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11641466"/>
            <w:r>
              <w:rPr>
                <w:rFonts w:ascii="Arial" w:hAnsi="Arial" w:cs="Arial"/>
                <w:sz w:val="18"/>
              </w:rPr>
              <w:t>MomsrefusionRisikoKontrolID</w:t>
            </w:r>
            <w:bookmarkEnd w:id="28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11641467"/>
            <w:r>
              <w:rPr>
                <w:rFonts w:ascii="Arial" w:hAnsi="Arial" w:cs="Arial"/>
                <w:sz w:val="18"/>
              </w:rPr>
              <w:t>MomsrefusionRisikoKontrolRiskoFjernelseTærskel</w:t>
            </w:r>
            <w:bookmarkEnd w:id="28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11641468"/>
            <w:r>
              <w:rPr>
                <w:rFonts w:ascii="Arial" w:hAnsi="Arial" w:cs="Arial"/>
                <w:sz w:val="18"/>
              </w:rPr>
              <w:t>MomsrefusionRisikoKontrolStartDato</w:t>
            </w:r>
            <w:bookmarkEnd w:id="28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givent sæt risikokontrolparametre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11641469"/>
            <w:r>
              <w:rPr>
                <w:rFonts w:ascii="Arial" w:hAnsi="Arial" w:cs="Arial"/>
                <w:sz w:val="18"/>
              </w:rPr>
              <w:t>MomsrefusionRisikoKontrolStatus</w:t>
            </w:r>
            <w:bookmarkEnd w:id="28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11641470"/>
            <w:r>
              <w:rPr>
                <w:rFonts w:ascii="Arial" w:hAnsi="Arial" w:cs="Arial"/>
                <w:sz w:val="18"/>
              </w:rPr>
              <w:t>MomsrefusionRisikoKontrolUdtagTilKontrolPromille</w:t>
            </w:r>
            <w:bookmarkEnd w:id="28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Procent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totalDigits: 6</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311641471"/>
            <w:r>
              <w:rPr>
                <w:rFonts w:ascii="Arial" w:hAnsi="Arial" w:cs="Arial"/>
                <w:sz w:val="18"/>
              </w:rPr>
              <w:t>MomsrefusionSagID</w:t>
            </w:r>
            <w:bookmarkEnd w:id="28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311641472"/>
            <w:r>
              <w:rPr>
                <w:rFonts w:ascii="Arial" w:hAnsi="Arial" w:cs="Arial"/>
                <w:sz w:val="18"/>
              </w:rPr>
              <w:t>MomsrefusionStatistikAntal</w:t>
            </w:r>
            <w:bookmarkEnd w:id="28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Generisk type til at </w:t>
            </w:r>
            <w:proofErr w:type="gramStart"/>
            <w:r>
              <w:rPr>
                <w:rFonts w:ascii="Arial" w:hAnsi="Arial" w:cs="Arial"/>
                <w:sz w:val="18"/>
              </w:rPr>
              <w:t>indikere</w:t>
            </w:r>
            <w:proofErr w:type="gramEnd"/>
            <w:r>
              <w:rPr>
                <w:rFonts w:ascii="Arial" w:hAnsi="Arial" w:cs="Arial"/>
                <w:sz w:val="18"/>
              </w:rPr>
              <w:t xml:space="preserve"> antal af ting.</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311641473"/>
            <w:r>
              <w:rPr>
                <w:rFonts w:ascii="Arial" w:hAnsi="Arial" w:cs="Arial"/>
                <w:sz w:val="18"/>
              </w:rPr>
              <w:t>MomsrefusionStatistikDato</w:t>
            </w:r>
            <w:bookmarkEnd w:id="28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311641474"/>
            <w:r>
              <w:rPr>
                <w:rFonts w:ascii="Arial" w:hAnsi="Arial" w:cs="Arial"/>
                <w:sz w:val="18"/>
              </w:rPr>
              <w:t>MomsrefusionStatistikSlutdato</w:t>
            </w:r>
            <w:bookmarkEnd w:id="29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311641475"/>
            <w:r>
              <w:rPr>
                <w:rFonts w:ascii="Arial" w:hAnsi="Arial" w:cs="Arial"/>
                <w:sz w:val="18"/>
              </w:rPr>
              <w:t>MomsrefusionStatistikStartdato</w:t>
            </w:r>
            <w:bookmarkEnd w:id="29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311641476"/>
            <w:r>
              <w:rPr>
                <w:rFonts w:ascii="Arial" w:hAnsi="Arial" w:cs="Arial"/>
                <w:sz w:val="18"/>
              </w:rPr>
              <w:t>MomsrefusionStatusDato</w:t>
            </w:r>
            <w:bookmarkEnd w:id="29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311641477"/>
            <w:r>
              <w:rPr>
                <w:rFonts w:ascii="Arial" w:hAnsi="Arial" w:cs="Arial"/>
                <w:sz w:val="18"/>
              </w:rPr>
              <w:t>MomsrefusionSystemAdministrationBankOmkostning</w:t>
            </w:r>
            <w:bookmarkEnd w:id="29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BeløbPositivNegativ11Decimaler2</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maxInclusive: </w:t>
            </w:r>
            <w:r w:rsidRPr="0024511F">
              <w:rPr>
                <w:rFonts w:ascii="Arial" w:hAnsi="Arial" w:cs="Arial"/>
                <w:sz w:val="18"/>
                <w:lang w:val="en-US"/>
              </w:rPr>
              <w:lastRenderedPageBreak/>
              <w:t>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bankomkostninger, der skal fradrages fra det beløb, der udbetales til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Ifl. loven skal ansøger bære alle omkostninger. Samtidigt har den danske stat indgået en aftale med </w:t>
            </w:r>
            <w:r>
              <w:rPr>
                <w:rFonts w:ascii="Arial" w:hAnsi="Arial" w:cs="Arial"/>
                <w:sz w:val="18"/>
              </w:rPr>
              <w:lastRenderedPageBreak/>
              <w:t>SKB (Danske Bank) om, at vi kun kan sende betalinger til udlandet med koden "shared", der betyder, at beløbsafsender og beløbsmodtager deler omkostningerne.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311641478"/>
            <w:r>
              <w:rPr>
                <w:rFonts w:ascii="Arial" w:hAnsi="Arial" w:cs="Arial"/>
                <w:sz w:val="18"/>
              </w:rPr>
              <w:lastRenderedPageBreak/>
              <w:t>MomsrefusionSystemAdministrationMomsSats</w:t>
            </w:r>
            <w:bookmarkEnd w:id="29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Procent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decimal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totalDigits: 6</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5" w:name="_Toc311641479"/>
            <w:r>
              <w:rPr>
                <w:rFonts w:ascii="Arial" w:hAnsi="Arial" w:cs="Arial"/>
                <w:sz w:val="18"/>
              </w:rPr>
              <w:t>MomsrefusionSystemAdministrationNotifikationEmail</w:t>
            </w:r>
            <w:bookmarkEnd w:id="29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MailAdresse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320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6" w:name="_Toc311641480"/>
            <w:r>
              <w:rPr>
                <w:rFonts w:ascii="Arial" w:hAnsi="Arial" w:cs="Arial"/>
                <w:sz w:val="18"/>
              </w:rPr>
              <w:t>MomsrefusionSøgestreng</w:t>
            </w:r>
            <w:bookmarkEnd w:id="29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Tekst300</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minLength: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7" w:name="_Toc311641481"/>
            <w:r>
              <w:rPr>
                <w:rFonts w:ascii="Arial" w:hAnsi="Arial" w:cs="Arial"/>
                <w:sz w:val="18"/>
              </w:rPr>
              <w:t>MomsrefusionValideringstype</w:t>
            </w:r>
            <w:bookmarkEnd w:id="29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8" w:name="_Toc311641482"/>
            <w:r>
              <w:rPr>
                <w:rFonts w:ascii="Arial" w:hAnsi="Arial" w:cs="Arial"/>
                <w:sz w:val="18"/>
              </w:rPr>
              <w:t>NoteDato</w:t>
            </w:r>
            <w:bookmarkEnd w:id="29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9" w:name="_Toc311641483"/>
            <w:r>
              <w:rPr>
                <w:rFonts w:ascii="Arial" w:hAnsi="Arial" w:cs="Arial"/>
                <w:sz w:val="18"/>
              </w:rPr>
              <w:t>NoteTitel</w:t>
            </w:r>
            <w:bookmarkEnd w:id="29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TekstKort</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0" w:name="_Toc311641484"/>
            <w:r>
              <w:rPr>
                <w:rFonts w:ascii="Arial" w:hAnsi="Arial" w:cs="Arial"/>
                <w:sz w:val="18"/>
              </w:rPr>
              <w:t>NotifikationDato</w:t>
            </w:r>
            <w:bookmarkEnd w:id="30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1" w:name="_Toc311641485"/>
            <w:r>
              <w:rPr>
                <w:rFonts w:ascii="Arial" w:hAnsi="Arial" w:cs="Arial"/>
                <w:sz w:val="18"/>
              </w:rPr>
              <w:t>NotifikationEmne</w:t>
            </w:r>
            <w:bookmarkEnd w:id="30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Tekst45</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2" w:name="_Toc311641486"/>
            <w:r>
              <w:rPr>
                <w:rFonts w:ascii="Arial" w:hAnsi="Arial" w:cs="Arial"/>
                <w:sz w:val="18"/>
              </w:rPr>
              <w:t>NotifikationID</w:t>
            </w:r>
            <w:bookmarkEnd w:id="30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3" w:name="_Toc311641487"/>
            <w:r>
              <w:rPr>
                <w:rFonts w:ascii="Arial" w:hAnsi="Arial" w:cs="Arial"/>
                <w:sz w:val="18"/>
              </w:rPr>
              <w:t>NotifikationTekst</w:t>
            </w:r>
            <w:bookmarkEnd w:id="30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TekstLang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500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4" w:name="_Toc311641488"/>
            <w:r>
              <w:rPr>
                <w:rFonts w:ascii="Arial" w:hAnsi="Arial" w:cs="Arial"/>
                <w:sz w:val="18"/>
              </w:rPr>
              <w:t>PartRolleBetegnelse</w:t>
            </w:r>
            <w:bookmarkEnd w:id="30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Tekst11</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11</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Øvr. myndig =&gt; Øvrige myndigheder, f.eks. Skatteministeriets departement, andre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sagspart eller partsrepræsentant.</w:t>
            </w:r>
            <w:proofErr w:type="gramEnd"/>
            <w:r>
              <w:rPr>
                <w:rFonts w:ascii="Arial" w:hAnsi="Arial" w:cs="Arial"/>
                <w:sz w:val="18"/>
              </w:rPr>
              <w:t xml:space="preserve"> F.eks. brancheorganisationer eller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w:t>
            </w:r>
            <w:proofErr w:type="gramStart"/>
            <w:r>
              <w:rPr>
                <w:rFonts w:ascii="Arial" w:hAnsi="Arial" w:cs="Arial"/>
                <w:sz w:val="18"/>
              </w:rPr>
              <w:t>.Der</w:t>
            </w:r>
            <w:proofErr w:type="gramEnd"/>
            <w:r>
              <w:rPr>
                <w:rFonts w:ascii="Arial" w:hAnsi="Arial" w:cs="Arial"/>
                <w:sz w:val="18"/>
              </w:rPr>
              <w:t xml:space="preserve"> skal også sættes part på egne notater mv.i LISY-kodesager med sagstidsmåling, selvom notatet ikke har en modtager eller afsender. Egen organisatoriske enhed sættes på som part med rollen "Egen myndighed"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5" w:name="_Toc311641489"/>
            <w:r>
              <w:rPr>
                <w:rFonts w:ascii="Arial" w:hAnsi="Arial" w:cs="Arial"/>
                <w:sz w:val="18"/>
              </w:rPr>
              <w:lastRenderedPageBreak/>
              <w:t>ProRataSatsKorrektionDato</w:t>
            </w:r>
            <w:bookmarkEnd w:id="30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6" w:name="_Toc311641490"/>
            <w:r>
              <w:rPr>
                <w:rFonts w:ascii="Arial" w:hAnsi="Arial" w:cs="Arial"/>
                <w:sz w:val="18"/>
              </w:rPr>
              <w:t>ProRataSatsKorrektionID</w:t>
            </w:r>
            <w:bookmarkEnd w:id="30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TalHel</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integer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pattern: ([0-9])*</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7" w:name="_Toc311641491"/>
            <w:r>
              <w:rPr>
                <w:rFonts w:ascii="Arial" w:hAnsi="Arial" w:cs="Arial"/>
                <w:sz w:val="18"/>
              </w:rPr>
              <w:t>ProRataSatsKorrektionKonstateretSats</w:t>
            </w:r>
            <w:bookmarkEnd w:id="30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8" w:name="_Toc311641492"/>
            <w:r>
              <w:rPr>
                <w:rFonts w:ascii="Arial" w:hAnsi="Arial" w:cs="Arial"/>
                <w:sz w:val="18"/>
              </w:rPr>
              <w:t>ProRataSatsKorrektionNummer</w:t>
            </w:r>
            <w:bookmarkEnd w:id="30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Tekst18</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18</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9" w:name="_Toc311641493"/>
            <w:r>
              <w:rPr>
                <w:rFonts w:ascii="Arial" w:hAnsi="Arial" w:cs="Arial"/>
                <w:sz w:val="18"/>
              </w:rPr>
              <w:t>ProRataSatsKorrektionSlutDato</w:t>
            </w:r>
            <w:bookmarkEnd w:id="30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0" w:name="_Toc311641494"/>
            <w:r>
              <w:rPr>
                <w:rFonts w:ascii="Arial" w:hAnsi="Arial" w:cs="Arial"/>
                <w:sz w:val="18"/>
              </w:rPr>
              <w:t>ProRataSatsKorrektionStartDato</w:t>
            </w:r>
            <w:bookmarkEnd w:id="31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1" w:name="_Toc311641495"/>
            <w:r>
              <w:rPr>
                <w:rFonts w:ascii="Arial" w:hAnsi="Arial" w:cs="Arial"/>
                <w:sz w:val="18"/>
              </w:rPr>
              <w:t>ProRataSatsKorrektionStatus</w:t>
            </w:r>
            <w:bookmarkEnd w:id="31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AnsøgningStatus</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40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2" w:name="_Toc311641496"/>
            <w:r>
              <w:rPr>
                <w:rFonts w:ascii="Arial" w:hAnsi="Arial" w:cs="Arial"/>
                <w:sz w:val="18"/>
              </w:rPr>
              <w:t>RessourceNummer</w:t>
            </w:r>
            <w:bookmarkEnd w:id="31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Tekst11</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11</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3" w:name="_Toc311641497"/>
            <w:r>
              <w:rPr>
                <w:rFonts w:ascii="Arial" w:hAnsi="Arial" w:cs="Arial"/>
                <w:sz w:val="18"/>
              </w:rPr>
              <w:t>SagNummer</w:t>
            </w:r>
            <w:bookmarkEnd w:id="31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SagJournalNummer</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lastRenderedPageBreak/>
              <w:t>maxLength: 30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år-6cifre fortløbende 06-001122</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4" w:name="_Toc311641498"/>
            <w:r>
              <w:rPr>
                <w:rFonts w:ascii="Arial" w:hAnsi="Arial" w:cs="Arial"/>
                <w:sz w:val="18"/>
              </w:rPr>
              <w:lastRenderedPageBreak/>
              <w:t>SamtidighedskontrolAfgørelseVersionDato</w:t>
            </w:r>
            <w:bookmarkEnd w:id="31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5" w:name="_Toc311641499"/>
            <w:r>
              <w:rPr>
                <w:rFonts w:ascii="Arial" w:hAnsi="Arial" w:cs="Arial"/>
                <w:sz w:val="18"/>
              </w:rPr>
              <w:t>SamtidighedskontrolAnsøgerDataVersionDato</w:t>
            </w:r>
            <w:bookmarkEnd w:id="315"/>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6" w:name="_Toc311641500"/>
            <w:r>
              <w:rPr>
                <w:rFonts w:ascii="Arial" w:hAnsi="Arial" w:cs="Arial"/>
                <w:sz w:val="18"/>
              </w:rPr>
              <w:t>SamtidighedskontrolAnsøgningDataVersionDato</w:t>
            </w:r>
            <w:bookmarkEnd w:id="316"/>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7" w:name="_Toc311641501"/>
            <w:r>
              <w:rPr>
                <w:rFonts w:ascii="Arial" w:hAnsi="Arial" w:cs="Arial"/>
                <w:sz w:val="18"/>
              </w:rPr>
              <w:t>SamtidighedskontrolAnsøgningStamDataVersionDato</w:t>
            </w:r>
            <w:bookmarkEnd w:id="317"/>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8" w:name="_Toc311641502"/>
            <w:r>
              <w:rPr>
                <w:rFonts w:ascii="Arial" w:hAnsi="Arial" w:cs="Arial"/>
                <w:sz w:val="18"/>
              </w:rPr>
              <w:t>SamtidighedskontrolDokumentVersionDato</w:t>
            </w:r>
            <w:bookmarkEnd w:id="318"/>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9" w:name="_Toc311641503"/>
            <w:r>
              <w:rPr>
                <w:rFonts w:ascii="Arial" w:hAnsi="Arial" w:cs="Arial"/>
                <w:sz w:val="18"/>
              </w:rPr>
              <w:t>SamtidighedskontrolFuldmægtigDataVersionDato</w:t>
            </w:r>
            <w:bookmarkEnd w:id="319"/>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0" w:name="_Toc311641504"/>
            <w:r>
              <w:rPr>
                <w:rFonts w:ascii="Arial" w:hAnsi="Arial" w:cs="Arial"/>
                <w:sz w:val="18"/>
              </w:rPr>
              <w:t>SamtidighedskontrolKladdeAnsøgningVersionDato</w:t>
            </w:r>
            <w:bookmarkEnd w:id="320"/>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1" w:name="_Toc311641505"/>
            <w:r>
              <w:rPr>
                <w:rFonts w:ascii="Arial" w:hAnsi="Arial" w:cs="Arial"/>
                <w:sz w:val="18"/>
              </w:rPr>
              <w:t>SamtidighedskontrolProRataSatsKorrektionVersionDato</w:t>
            </w:r>
            <w:bookmarkEnd w:id="321"/>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2" w:name="_Toc311641506"/>
            <w:r>
              <w:rPr>
                <w:rFonts w:ascii="Arial" w:hAnsi="Arial" w:cs="Arial"/>
                <w:sz w:val="18"/>
              </w:rPr>
              <w:t>SamtidighedskontrolSagsbemærkningVersionDato</w:t>
            </w:r>
            <w:bookmarkEnd w:id="322"/>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3" w:name="_Toc311641507"/>
            <w:r>
              <w:rPr>
                <w:rFonts w:ascii="Arial" w:hAnsi="Arial" w:cs="Arial"/>
                <w:sz w:val="18"/>
              </w:rPr>
              <w:t>SamtidighedskontrolVersionDato</w:t>
            </w:r>
            <w:bookmarkEnd w:id="323"/>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DatoTid</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dateTime</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A427A4" w:rsidTr="00A427A4">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4" w:name="_Toc311641508"/>
            <w:r>
              <w:rPr>
                <w:rFonts w:ascii="Arial" w:hAnsi="Arial" w:cs="Arial"/>
                <w:sz w:val="18"/>
              </w:rPr>
              <w:t>ValutaOplysningKode</w:t>
            </w:r>
            <w:bookmarkEnd w:id="324"/>
          </w:p>
        </w:tc>
        <w:tc>
          <w:tcPr>
            <w:tcW w:w="1701" w:type="dxa"/>
          </w:tcPr>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 xml:space="preserve">Domain: </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Valuta</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base: string</w:t>
            </w:r>
          </w:p>
          <w:p w:rsidR="00A427A4" w:rsidRPr="0024511F"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4511F">
              <w:rPr>
                <w:rFonts w:ascii="Arial" w:hAnsi="Arial" w:cs="Arial"/>
                <w:sz w:val="18"/>
                <w:lang w:val="en-US"/>
              </w:rPr>
              <w:t>maxLength: 3</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bl>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427A4" w:rsidRPr="00A427A4" w:rsidSect="00A427A4">
      <w:headerReference w:type="default" r:id="rId88"/>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99F" w:rsidRDefault="00CC499F" w:rsidP="00A427A4">
      <w:r>
        <w:separator/>
      </w:r>
    </w:p>
  </w:endnote>
  <w:endnote w:type="continuationSeparator" w:id="0">
    <w:p w:rsidR="00CC499F" w:rsidRDefault="00CC499F" w:rsidP="00A42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Default="0024511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MomsRefusionAnsøgningGenoptag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18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MomsRefusionAnsøgningIndstilling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20</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21</w:t>
    </w:r>
    <w:r w:rsidRPr="00A427A4">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MomsRefusionAnsøgningOpdater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22</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MomsRefusionAnsøgningSamlingHent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25</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MomsRefusionBetalingFilerOpret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28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MomsRefusionBetalingForslagOpret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29</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MomsRefusionDokumentOpdater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31</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MomsRefusionDokumentSamlingHent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33</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MomsRefusionEmailSend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35</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MomsRefusionGlobalAnsøgningOpdater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38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41</w:t>
    </w:r>
    <w:r w:rsidRPr="00A427A4">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MomsRefusionAfgørelseOpdater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MomsRefusionGlobalAnsøgningSamlingHent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40</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41</w:t>
    </w:r>
    <w:r w:rsidRPr="00A427A4">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MomsRefusionJournaliseringSøg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41</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42</w:t>
    </w:r>
    <w:r w:rsidRPr="00A427A4">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MomsRefusionKvitteringOpdater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42</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43</w:t>
    </w:r>
    <w:r w:rsidRPr="00A427A4">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MomsRefusionKvitteringSamlingHent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44</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45</w:t>
    </w:r>
    <w:r w:rsidRPr="00A427A4">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MomsRefusionLeverandørRapportHent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45</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46</w:t>
    </w:r>
    <w:r w:rsidRPr="00A427A4">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MomsRefusionNotifikationOpdater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46</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47</w:t>
    </w:r>
    <w:r w:rsidRPr="00A427A4">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MomsRefusionNotifikationSamlingHent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47</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48</w:t>
    </w:r>
    <w:r w:rsidRPr="00A427A4">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MomsRefusionPostListeAnsøgerHent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48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49</w:t>
    </w:r>
    <w:r w:rsidRPr="00A427A4">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MomsRefusionPostListeHent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49</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50</w:t>
    </w:r>
    <w:r w:rsidRPr="00A427A4">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MomsRefusionProRataSatsAfgørelseOpdater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50</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51</w:t>
    </w:r>
    <w:r w:rsidRPr="00A427A4">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Default="0024511F">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MomsRefusionProRataSatsAfgørelseSamlingHent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51</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52</w:t>
    </w:r>
    <w:r w:rsidRPr="00A427A4">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MomsRefusionProRataSatsKorrektionOpdater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53</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MomsRefusionProRataSatsKorrektionSamlingHent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54</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MomsRefusionSagAktOversigtHent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56</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57</w:t>
    </w:r>
    <w:r w:rsidRPr="00A427A4">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MomsRefusionSagBemærkningOpdater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57</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58</w:t>
    </w:r>
    <w:r w:rsidRPr="00A427A4">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MomsRefusionSagBemærkningSamlingHent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58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MomsRefusionSagOversigtHent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59</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62</w:t>
    </w:r>
    <w:r w:rsidRPr="00A427A4">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MomsRefusionStatistikHent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60</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MomsRefusionSystemAdministrationOpdater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62</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MomsRefusionSystemAdministrationSamlingHent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63</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MomsRefusionAfgørelseSamlingHent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10</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99</w:t>
    </w:r>
    <w:r w:rsidRPr="00A427A4">
      <w:rPr>
        <w:rFonts w:ascii="Arial" w:hAnsi="Arial" w:cs="Arial"/>
        <w:sz w:val="16"/>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december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2072E">
      <w:rPr>
        <w:rFonts w:ascii="Arial" w:hAnsi="Arial" w:cs="Arial"/>
        <w:noProof/>
        <w:sz w:val="16"/>
      </w:rPr>
      <w:t>99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A2072E">
      <w:rPr>
        <w:rFonts w:ascii="Arial" w:hAnsi="Arial" w:cs="Arial"/>
        <w:noProof/>
        <w:sz w:val="16"/>
      </w:rPr>
      <w:t>99</w:t>
    </w:r>
    <w:r>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MomsRefusionAktørOpdater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12</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16</w:t>
    </w:r>
    <w:r w:rsidRPr="00A427A4">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MomsRefusionAktørOversigtHent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13</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16</w:t>
    </w:r>
    <w:r w:rsidRPr="00A427A4">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MomsRefusionAktørSamlingHent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15</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17</w:t>
    </w:r>
    <w:r w:rsidRPr="00A427A4">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MomsRefusionAktørSlet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16</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19</w:t>
    </w:r>
    <w:r w:rsidRPr="00A427A4">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Footer"/>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MomsRefusionAnsøgningForrigeData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sidR="00A2072E">
      <w:rPr>
        <w:rFonts w:ascii="Arial" w:hAnsi="Arial" w:cs="Arial"/>
        <w:noProof/>
        <w:sz w:val="16"/>
      </w:rPr>
      <w:t>17</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sidR="00A2072E">
      <w:rPr>
        <w:rFonts w:ascii="Arial" w:hAnsi="Arial" w:cs="Arial"/>
        <w:noProof/>
        <w:sz w:val="16"/>
      </w:rPr>
      <w:t>19</w:t>
    </w:r>
    <w:r w:rsidRPr="00A427A4">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99F" w:rsidRDefault="00CC499F" w:rsidP="00A427A4">
      <w:r>
        <w:separator/>
      </w:r>
    </w:p>
  </w:footnote>
  <w:footnote w:type="continuationSeparator" w:id="0">
    <w:p w:rsidR="00CC499F" w:rsidRDefault="00CC499F" w:rsidP="00A42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Default="0024511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Default="0024511F">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Datastrukturer</w:t>
    </w:r>
  </w:p>
  <w:p w:rsidR="0024511F" w:rsidRPr="00A427A4" w:rsidRDefault="0024511F" w:rsidP="00A427A4">
    <w:pPr>
      <w:pStyle w:val="Header"/>
      <w:jc w:val="center"/>
      <w:rPr>
        <w:rFonts w:ascii="Arial" w:hAnsi="Arial" w:cs="Arial"/>
        <w:sz w:val="22"/>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Default="0024511F" w:rsidP="00A427A4">
    <w:pPr>
      <w:pStyle w:val="Header"/>
      <w:jc w:val="center"/>
      <w:rPr>
        <w:rFonts w:ascii="Arial" w:hAnsi="Arial" w:cs="Arial"/>
        <w:sz w:val="22"/>
      </w:rPr>
    </w:pPr>
    <w:r>
      <w:rPr>
        <w:rFonts w:ascii="Arial" w:hAnsi="Arial" w:cs="Arial"/>
        <w:sz w:val="22"/>
      </w:rPr>
      <w:t>Data elementer</w:t>
    </w:r>
  </w:p>
  <w:p w:rsidR="0024511F" w:rsidRPr="00A427A4" w:rsidRDefault="0024511F" w:rsidP="00A427A4">
    <w:pPr>
      <w:pStyle w:val="Header"/>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1F" w:rsidRPr="00A427A4" w:rsidRDefault="0024511F" w:rsidP="00A427A4">
    <w:pPr>
      <w:pStyle w:val="Header"/>
      <w:jc w:val="center"/>
      <w:rPr>
        <w:rFonts w:ascii="Arial" w:hAnsi="Arial" w:cs="Arial"/>
        <w:sz w:val="22"/>
      </w:rPr>
    </w:pPr>
    <w:r w:rsidRPr="00A427A4">
      <w:rPr>
        <w:rFonts w:ascii="Arial" w:hAnsi="Arial" w:cs="Arial"/>
        <w:sz w:val="22"/>
      </w:rPr>
      <w:t>Servicebeskrivelse</w:t>
    </w:r>
  </w:p>
  <w:p w:rsidR="0024511F" w:rsidRPr="00A427A4" w:rsidRDefault="0024511F" w:rsidP="00A427A4">
    <w:pPr>
      <w:pStyle w:val="Header"/>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5FD9"/>
    <w:multiLevelType w:val="multilevel"/>
    <w:tmpl w:val="47D40BF8"/>
    <w:lvl w:ilvl="0">
      <w:start w:val="1"/>
      <w:numFmt w:val="decimal"/>
      <w:lvlRestart w:val="0"/>
      <w:pStyle w:val="Heading1"/>
      <w:lvlText w:val="%1"/>
      <w:lvlJc w:val="left"/>
      <w:pPr>
        <w:tabs>
          <w:tab w:val="num" w:pos="567"/>
        </w:tabs>
        <w:ind w:left="0" w:firstLine="0"/>
      </w:pPr>
    </w:lvl>
    <w:lvl w:ilvl="1">
      <w:start w:val="1"/>
      <w:numFmt w:val="decimal"/>
      <w:pStyle w:val="Heading2"/>
      <w:lvlText w:val="%1.%2"/>
      <w:lvlJc w:val="left"/>
      <w:pPr>
        <w:tabs>
          <w:tab w:val="num" w:pos="680"/>
        </w:tabs>
        <w:ind w:left="794" w:hanging="794"/>
      </w:pPr>
    </w:lvl>
    <w:lvl w:ilvl="2">
      <w:start w:val="1"/>
      <w:numFmt w:val="decimal"/>
      <w:pStyle w:val="Heading3"/>
      <w:lvlText w:val="%1.%2.%3"/>
      <w:lvlJc w:val="left"/>
      <w:pPr>
        <w:tabs>
          <w:tab w:val="num" w:pos="680"/>
        </w:tabs>
        <w:ind w:left="794" w:hanging="794"/>
      </w:pPr>
    </w:lvl>
    <w:lvl w:ilvl="3">
      <w:start w:val="1"/>
      <w:numFmt w:val="decimal"/>
      <w:pStyle w:val="Heading4"/>
      <w:lvlText w:val="%1.%2.%3.%4"/>
      <w:lvlJc w:val="left"/>
      <w:pPr>
        <w:tabs>
          <w:tab w:val="num" w:pos="862"/>
        </w:tabs>
        <w:ind w:left="862" w:hanging="862"/>
      </w:pPr>
    </w:lvl>
    <w:lvl w:ilvl="4">
      <w:start w:val="1"/>
      <w:numFmt w:val="decimal"/>
      <w:pStyle w:val="Heading5"/>
      <w:lvlText w:val="%1.%2.%3.%4.%5"/>
      <w:lvlJc w:val="left"/>
      <w:pPr>
        <w:tabs>
          <w:tab w:val="num" w:pos="1009"/>
        </w:tabs>
        <w:ind w:left="1009" w:hanging="1009"/>
      </w:pPr>
    </w:lvl>
    <w:lvl w:ilvl="5">
      <w:start w:val="1"/>
      <w:numFmt w:val="decimal"/>
      <w:pStyle w:val="Heading6"/>
      <w:lvlText w:val="%1.%2.%3.%4.%5.%6"/>
      <w:lvlJc w:val="left"/>
      <w:pPr>
        <w:tabs>
          <w:tab w:val="num" w:pos="1151"/>
        </w:tabs>
        <w:ind w:left="1151" w:hanging="1151"/>
      </w:pPr>
    </w:lvl>
    <w:lvl w:ilvl="6">
      <w:start w:val="1"/>
      <w:numFmt w:val="decimal"/>
      <w:pStyle w:val="Heading7"/>
      <w:lvlText w:val="%1.%2.%3.%4.%5.%6.%7"/>
      <w:lvlJc w:val="left"/>
      <w:pPr>
        <w:tabs>
          <w:tab w:val="num" w:pos="1298"/>
        </w:tabs>
        <w:ind w:left="1298" w:hanging="129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A4"/>
    <w:rsid w:val="0024511F"/>
    <w:rsid w:val="002B0849"/>
    <w:rsid w:val="00427F60"/>
    <w:rsid w:val="00772ACE"/>
    <w:rsid w:val="00785361"/>
    <w:rsid w:val="007C09C7"/>
    <w:rsid w:val="00816611"/>
    <w:rsid w:val="00822DED"/>
    <w:rsid w:val="008E6CC5"/>
    <w:rsid w:val="009303A2"/>
    <w:rsid w:val="00974AF3"/>
    <w:rsid w:val="00A2072E"/>
    <w:rsid w:val="00A427A4"/>
    <w:rsid w:val="00AC3544"/>
    <w:rsid w:val="00B71915"/>
    <w:rsid w:val="00C365FF"/>
    <w:rsid w:val="00C71650"/>
    <w:rsid w:val="00CC499F"/>
    <w:rsid w:val="00E96DEE"/>
    <w:rsid w:val="00EF69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Heading1">
    <w:name w:val="heading 1"/>
    <w:basedOn w:val="Normal"/>
    <w:next w:val="Normal"/>
    <w:link w:val="Heading1Char"/>
    <w:autoRedefine/>
    <w:qFormat/>
    <w:rsid w:val="00A427A4"/>
    <w:pPr>
      <w:keepLines/>
      <w:numPr>
        <w:numId w:val="1"/>
      </w:numPr>
      <w:spacing w:after="360"/>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unhideWhenUsed/>
    <w:qFormat/>
    <w:rsid w:val="00A427A4"/>
    <w:pPr>
      <w:keepLines/>
      <w:numPr>
        <w:ilvl w:val="1"/>
        <w:numId w:val="1"/>
      </w:numPr>
      <w:suppressAutoHyphens/>
      <w:outlineLvl w:val="1"/>
    </w:pPr>
    <w:rPr>
      <w:rFonts w:ascii="Arial" w:eastAsiaTheme="majorEastAsia" w:hAnsi="Arial" w:cs="Arial"/>
      <w:b/>
      <w:bCs/>
      <w:szCs w:val="26"/>
    </w:rPr>
  </w:style>
  <w:style w:type="paragraph" w:styleId="Heading3">
    <w:name w:val="heading 3"/>
    <w:basedOn w:val="Normal"/>
    <w:next w:val="Normal"/>
    <w:link w:val="Heading3Char"/>
    <w:autoRedefine/>
    <w:qFormat/>
    <w:rsid w:val="00A427A4"/>
    <w:pPr>
      <w:keepNext/>
      <w:numPr>
        <w:ilvl w:val="2"/>
        <w:numId w:val="1"/>
      </w:numPr>
      <w:spacing w:before="240" w:after="60"/>
      <w:outlineLvl w:val="2"/>
    </w:pPr>
    <w:rPr>
      <w:rFonts w:ascii="Arial" w:eastAsia="Times New Roman" w:hAnsi="Arial" w:cs="Arial"/>
      <w:b/>
      <w:bCs/>
      <w:sz w:val="20"/>
    </w:rPr>
  </w:style>
  <w:style w:type="paragraph" w:styleId="Heading4">
    <w:name w:val="heading 4"/>
    <w:basedOn w:val="Normal"/>
    <w:next w:val="Normal"/>
    <w:link w:val="Heading4Char"/>
    <w:uiPriority w:val="9"/>
    <w:unhideWhenUsed/>
    <w:qFormat/>
    <w:rsid w:val="00A427A4"/>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Heading5">
    <w:name w:val="heading 5"/>
    <w:basedOn w:val="Normal"/>
    <w:next w:val="Normal"/>
    <w:link w:val="Heading5Char"/>
    <w:uiPriority w:val="9"/>
    <w:semiHidden/>
    <w:unhideWhenUsed/>
    <w:qFormat/>
    <w:rsid w:val="00A427A4"/>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A427A4"/>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427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27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27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7A4"/>
    <w:rPr>
      <w:rFonts w:ascii="Arial" w:eastAsiaTheme="majorEastAsia" w:hAnsi="Arial" w:cs="Arial"/>
      <w:b/>
      <w:bCs/>
      <w:sz w:val="30"/>
      <w:szCs w:val="28"/>
      <w:lang w:eastAsia="da-DK"/>
    </w:rPr>
  </w:style>
  <w:style w:type="character" w:customStyle="1" w:styleId="Heading2Char">
    <w:name w:val="Heading 2 Char"/>
    <w:basedOn w:val="DefaultParagraphFont"/>
    <w:link w:val="Heading2"/>
    <w:uiPriority w:val="9"/>
    <w:rsid w:val="00A427A4"/>
    <w:rPr>
      <w:rFonts w:ascii="Arial" w:eastAsiaTheme="majorEastAsia" w:hAnsi="Arial" w:cs="Arial"/>
      <w:b/>
      <w:bCs/>
      <w:szCs w:val="26"/>
      <w:lang w:eastAsia="da-DK"/>
    </w:rPr>
  </w:style>
  <w:style w:type="character" w:customStyle="1" w:styleId="Heading3Char">
    <w:name w:val="Heading 3 Char"/>
    <w:basedOn w:val="DefaultParagraphFont"/>
    <w:link w:val="Heading3"/>
    <w:rsid w:val="00A427A4"/>
    <w:rPr>
      <w:rFonts w:ascii="Arial" w:eastAsia="Times New Roman" w:hAnsi="Arial" w:cs="Arial"/>
      <w:b/>
      <w:bCs/>
      <w:sz w:val="20"/>
      <w:szCs w:val="24"/>
      <w:lang w:eastAsia="da-DK"/>
    </w:rPr>
  </w:style>
  <w:style w:type="character" w:customStyle="1" w:styleId="Heading4Char">
    <w:name w:val="Heading 4 Char"/>
    <w:basedOn w:val="DefaultParagraphFont"/>
    <w:link w:val="Heading4"/>
    <w:uiPriority w:val="9"/>
    <w:rsid w:val="00A427A4"/>
    <w:rPr>
      <w:rFonts w:asciiTheme="majorHAnsi" w:eastAsiaTheme="majorEastAsia" w:hAnsiTheme="majorHAnsi" w:cstheme="majorBidi"/>
      <w:b/>
      <w:bCs/>
      <w:i/>
      <w:iCs/>
      <w:color w:val="000000" w:themeColor="text1"/>
      <w:sz w:val="22"/>
      <w:lang w:eastAsia="da-DK"/>
    </w:rPr>
  </w:style>
  <w:style w:type="character" w:customStyle="1" w:styleId="Heading5Char">
    <w:name w:val="Heading 5 Char"/>
    <w:basedOn w:val="DefaultParagraphFont"/>
    <w:link w:val="Heading5"/>
    <w:uiPriority w:val="9"/>
    <w:semiHidden/>
    <w:rsid w:val="00A427A4"/>
    <w:rPr>
      <w:rFonts w:asciiTheme="majorHAnsi" w:eastAsiaTheme="majorEastAsia" w:hAnsiTheme="majorHAnsi" w:cstheme="majorBidi"/>
      <w:color w:val="000000" w:themeColor="text1"/>
      <w:szCs w:val="24"/>
      <w:lang w:eastAsia="da-DK"/>
    </w:rPr>
  </w:style>
  <w:style w:type="paragraph" w:styleId="Subtitle">
    <w:name w:val="Subtitle"/>
    <w:basedOn w:val="Normal"/>
    <w:next w:val="Normal"/>
    <w:link w:val="SubtitleChar"/>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SubtitleChar">
    <w:name w:val="Subtitle Char"/>
    <w:basedOn w:val="DefaultParagraphFont"/>
    <w:link w:val="Subtitle"/>
    <w:uiPriority w:val="11"/>
    <w:rsid w:val="00785361"/>
    <w:rPr>
      <w:rFonts w:asciiTheme="majorHAnsi" w:eastAsiaTheme="majorEastAsia" w:hAnsiTheme="majorHAnsi" w:cstheme="majorBidi"/>
      <w:i/>
      <w:iCs/>
      <w:color w:val="000000" w:themeColor="text1"/>
      <w:spacing w:val="15"/>
      <w:szCs w:val="24"/>
      <w:lang w:eastAsia="da-DK"/>
    </w:rPr>
  </w:style>
  <w:style w:type="character" w:styleId="SubtleEmphasis">
    <w:name w:val="Subtle Emphasis"/>
    <w:basedOn w:val="DefaultParagraphFont"/>
    <w:uiPriority w:val="19"/>
    <w:qFormat/>
    <w:rsid w:val="00785361"/>
    <w:rPr>
      <w:i/>
      <w:iCs/>
      <w:color w:val="000000" w:themeColor="text1"/>
    </w:rPr>
  </w:style>
  <w:style w:type="character" w:customStyle="1" w:styleId="Heading6Char">
    <w:name w:val="Heading 6 Char"/>
    <w:basedOn w:val="DefaultParagraphFont"/>
    <w:link w:val="Heading6"/>
    <w:uiPriority w:val="9"/>
    <w:semiHidden/>
    <w:rsid w:val="00A427A4"/>
    <w:rPr>
      <w:rFonts w:asciiTheme="majorHAnsi" w:eastAsiaTheme="majorEastAsia" w:hAnsiTheme="majorHAnsi" w:cstheme="majorBidi"/>
      <w:i/>
      <w:iCs/>
      <w:color w:val="6E6E6E" w:themeColor="accent1" w:themeShade="7F"/>
      <w:szCs w:val="24"/>
      <w:lang w:eastAsia="da-DK"/>
    </w:rPr>
  </w:style>
  <w:style w:type="character" w:customStyle="1" w:styleId="Heading7Char">
    <w:name w:val="Heading 7 Char"/>
    <w:basedOn w:val="DefaultParagraphFont"/>
    <w:link w:val="Heading7"/>
    <w:uiPriority w:val="9"/>
    <w:semiHidden/>
    <w:rsid w:val="00A427A4"/>
    <w:rPr>
      <w:rFonts w:asciiTheme="majorHAnsi" w:eastAsiaTheme="majorEastAsia" w:hAnsiTheme="majorHAnsi" w:cstheme="majorBidi"/>
      <w:i/>
      <w:iCs/>
      <w:color w:val="404040" w:themeColor="text1" w:themeTint="BF"/>
      <w:szCs w:val="24"/>
      <w:lang w:eastAsia="da-DK"/>
    </w:rPr>
  </w:style>
  <w:style w:type="character" w:customStyle="1" w:styleId="Heading8Char">
    <w:name w:val="Heading 8 Char"/>
    <w:basedOn w:val="DefaultParagraphFont"/>
    <w:link w:val="Heading8"/>
    <w:uiPriority w:val="9"/>
    <w:semiHidden/>
    <w:rsid w:val="00A427A4"/>
    <w:rPr>
      <w:rFonts w:asciiTheme="majorHAnsi" w:eastAsiaTheme="majorEastAsia" w:hAnsiTheme="majorHAnsi" w:cstheme="majorBidi"/>
      <w:color w:val="404040" w:themeColor="text1" w:themeTint="BF"/>
      <w:sz w:val="20"/>
      <w:szCs w:val="20"/>
      <w:lang w:eastAsia="da-DK"/>
    </w:rPr>
  </w:style>
  <w:style w:type="character" w:customStyle="1" w:styleId="Heading9Char">
    <w:name w:val="Heading 9 Char"/>
    <w:basedOn w:val="DefaultParagraphFont"/>
    <w:link w:val="Heading9"/>
    <w:uiPriority w:val="9"/>
    <w:semiHidden/>
    <w:rsid w:val="00A427A4"/>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A427A4"/>
    <w:pPr>
      <w:keepLines/>
      <w:spacing w:after="360"/>
      <w:outlineLvl w:val="0"/>
    </w:pPr>
    <w:rPr>
      <w:rFonts w:ascii="Arial" w:hAnsi="Arial" w:cs="Arial"/>
      <w:b/>
      <w:sz w:val="30"/>
    </w:rPr>
  </w:style>
  <w:style w:type="character" w:customStyle="1" w:styleId="Overskrift1aTegn">
    <w:name w:val="Overskrift 1a Tegn"/>
    <w:basedOn w:val="DefaultParagraphFont"/>
    <w:link w:val="Overskrift1a"/>
    <w:rsid w:val="00A427A4"/>
    <w:rPr>
      <w:rFonts w:ascii="Arial" w:hAnsi="Arial" w:cs="Arial"/>
      <w:b/>
      <w:sz w:val="30"/>
      <w:szCs w:val="24"/>
      <w:lang w:eastAsia="da-DK"/>
    </w:rPr>
  </w:style>
  <w:style w:type="paragraph" w:customStyle="1" w:styleId="Overskrift211pkt">
    <w:name w:val="Overskrift 2 + 11 pkt"/>
    <w:basedOn w:val="Normal"/>
    <w:link w:val="Overskrift211pktTegn"/>
    <w:rsid w:val="00A427A4"/>
    <w:pPr>
      <w:keepLines/>
      <w:suppressAutoHyphens/>
      <w:ind w:left="794" w:hanging="794"/>
      <w:outlineLvl w:val="1"/>
    </w:pPr>
    <w:rPr>
      <w:rFonts w:ascii="Arial" w:hAnsi="Arial" w:cs="Arial"/>
      <w:b/>
      <w:sz w:val="22"/>
    </w:rPr>
  </w:style>
  <w:style w:type="character" w:customStyle="1" w:styleId="Overskrift211pktTegn">
    <w:name w:val="Overskrift 2 + 11 pkt Tegn"/>
    <w:basedOn w:val="DefaultParagraphFont"/>
    <w:link w:val="Overskrift211pkt"/>
    <w:rsid w:val="00A427A4"/>
    <w:rPr>
      <w:rFonts w:ascii="Arial" w:hAnsi="Arial" w:cs="Arial"/>
      <w:b/>
      <w:sz w:val="22"/>
      <w:szCs w:val="24"/>
      <w:lang w:eastAsia="da-DK"/>
    </w:rPr>
  </w:style>
  <w:style w:type="paragraph" w:customStyle="1" w:styleId="Normal11">
    <w:name w:val="Normal + 11"/>
    <w:basedOn w:val="Normal"/>
    <w:link w:val="Normal11Tegn"/>
    <w:rsid w:val="00A427A4"/>
    <w:rPr>
      <w:rFonts w:cs="Times New Roman"/>
      <w:sz w:val="22"/>
    </w:rPr>
  </w:style>
  <w:style w:type="character" w:customStyle="1" w:styleId="Normal11Tegn">
    <w:name w:val="Normal + 11 Tegn"/>
    <w:basedOn w:val="DefaultParagraphFont"/>
    <w:link w:val="Normal11"/>
    <w:rsid w:val="00A427A4"/>
    <w:rPr>
      <w:rFonts w:cs="Times New Roman"/>
      <w:sz w:val="22"/>
      <w:szCs w:val="24"/>
      <w:lang w:eastAsia="da-DK"/>
    </w:rPr>
  </w:style>
  <w:style w:type="paragraph" w:styleId="Header">
    <w:name w:val="header"/>
    <w:basedOn w:val="Normal"/>
    <w:link w:val="HeaderChar"/>
    <w:uiPriority w:val="99"/>
    <w:unhideWhenUsed/>
    <w:rsid w:val="00A427A4"/>
    <w:pPr>
      <w:tabs>
        <w:tab w:val="center" w:pos="4819"/>
        <w:tab w:val="right" w:pos="9638"/>
      </w:tabs>
    </w:pPr>
  </w:style>
  <w:style w:type="character" w:customStyle="1" w:styleId="HeaderChar">
    <w:name w:val="Header Char"/>
    <w:basedOn w:val="DefaultParagraphFont"/>
    <w:link w:val="Header"/>
    <w:uiPriority w:val="99"/>
    <w:rsid w:val="00A427A4"/>
    <w:rPr>
      <w:szCs w:val="24"/>
      <w:lang w:eastAsia="da-DK"/>
    </w:rPr>
  </w:style>
  <w:style w:type="paragraph" w:styleId="Footer">
    <w:name w:val="footer"/>
    <w:basedOn w:val="Normal"/>
    <w:link w:val="FooterChar"/>
    <w:uiPriority w:val="99"/>
    <w:unhideWhenUsed/>
    <w:rsid w:val="00A427A4"/>
    <w:pPr>
      <w:tabs>
        <w:tab w:val="center" w:pos="4819"/>
        <w:tab w:val="right" w:pos="9638"/>
      </w:tabs>
    </w:pPr>
  </w:style>
  <w:style w:type="character" w:customStyle="1" w:styleId="FooterChar">
    <w:name w:val="Footer Char"/>
    <w:basedOn w:val="DefaultParagraphFont"/>
    <w:link w:val="Footer"/>
    <w:uiPriority w:val="99"/>
    <w:rsid w:val="00A427A4"/>
    <w:rPr>
      <w:szCs w:val="24"/>
      <w:lang w:eastAsia="da-DK"/>
    </w:rPr>
  </w:style>
  <w:style w:type="paragraph" w:styleId="TOC1">
    <w:name w:val="toc 1"/>
    <w:basedOn w:val="Normal"/>
    <w:next w:val="Normal"/>
    <w:autoRedefine/>
    <w:uiPriority w:val="39"/>
    <w:unhideWhenUsed/>
    <w:rsid w:val="00A427A4"/>
    <w:pPr>
      <w:spacing w:after="100"/>
    </w:pPr>
    <w:rPr>
      <w:rFonts w:ascii="Arial" w:hAnsi="Arial" w:cs="Arial"/>
      <w:b/>
    </w:rPr>
  </w:style>
  <w:style w:type="paragraph" w:styleId="TOC2">
    <w:name w:val="toc 2"/>
    <w:basedOn w:val="Normal"/>
    <w:next w:val="Normal"/>
    <w:autoRedefine/>
    <w:uiPriority w:val="39"/>
    <w:unhideWhenUsed/>
    <w:rsid w:val="00A427A4"/>
    <w:pPr>
      <w:spacing w:after="100"/>
      <w:ind w:left="240"/>
    </w:pPr>
    <w:rPr>
      <w:rFonts w:ascii="Arial" w:hAnsi="Arial" w:cs="Arial"/>
      <w:b/>
      <w:sz w:val="18"/>
    </w:rPr>
  </w:style>
  <w:style w:type="paragraph" w:styleId="TOC3">
    <w:name w:val="toc 3"/>
    <w:basedOn w:val="Normal"/>
    <w:next w:val="Normal"/>
    <w:autoRedefine/>
    <w:uiPriority w:val="39"/>
    <w:unhideWhenUsed/>
    <w:rsid w:val="00A427A4"/>
    <w:pPr>
      <w:spacing w:after="100" w:line="276" w:lineRule="auto"/>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A427A4"/>
    <w:pPr>
      <w:spacing w:after="100" w:line="276"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A427A4"/>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A427A4"/>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A427A4"/>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A427A4"/>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A427A4"/>
    <w:pPr>
      <w:spacing w:after="100" w:line="276" w:lineRule="auto"/>
      <w:ind w:left="1760"/>
    </w:pPr>
    <w:rPr>
      <w:rFonts w:asciiTheme="minorHAnsi" w:eastAsiaTheme="minorEastAsia" w:hAnsiTheme="minorHAnsi"/>
      <w:sz w:val="22"/>
      <w:szCs w:val="22"/>
    </w:rPr>
  </w:style>
  <w:style w:type="character" w:styleId="Hyperlink">
    <w:name w:val="Hyperlink"/>
    <w:basedOn w:val="DefaultParagraphFont"/>
    <w:uiPriority w:val="99"/>
    <w:unhideWhenUsed/>
    <w:rsid w:val="00A427A4"/>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Heading1">
    <w:name w:val="heading 1"/>
    <w:basedOn w:val="Normal"/>
    <w:next w:val="Normal"/>
    <w:link w:val="Heading1Char"/>
    <w:autoRedefine/>
    <w:qFormat/>
    <w:rsid w:val="00A427A4"/>
    <w:pPr>
      <w:keepLines/>
      <w:numPr>
        <w:numId w:val="1"/>
      </w:numPr>
      <w:spacing w:after="360"/>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unhideWhenUsed/>
    <w:qFormat/>
    <w:rsid w:val="00A427A4"/>
    <w:pPr>
      <w:keepLines/>
      <w:numPr>
        <w:ilvl w:val="1"/>
        <w:numId w:val="1"/>
      </w:numPr>
      <w:suppressAutoHyphens/>
      <w:outlineLvl w:val="1"/>
    </w:pPr>
    <w:rPr>
      <w:rFonts w:ascii="Arial" w:eastAsiaTheme="majorEastAsia" w:hAnsi="Arial" w:cs="Arial"/>
      <w:b/>
      <w:bCs/>
      <w:szCs w:val="26"/>
    </w:rPr>
  </w:style>
  <w:style w:type="paragraph" w:styleId="Heading3">
    <w:name w:val="heading 3"/>
    <w:basedOn w:val="Normal"/>
    <w:next w:val="Normal"/>
    <w:link w:val="Heading3Char"/>
    <w:autoRedefine/>
    <w:qFormat/>
    <w:rsid w:val="00A427A4"/>
    <w:pPr>
      <w:keepNext/>
      <w:numPr>
        <w:ilvl w:val="2"/>
        <w:numId w:val="1"/>
      </w:numPr>
      <w:spacing w:before="240" w:after="60"/>
      <w:outlineLvl w:val="2"/>
    </w:pPr>
    <w:rPr>
      <w:rFonts w:ascii="Arial" w:eastAsia="Times New Roman" w:hAnsi="Arial" w:cs="Arial"/>
      <w:b/>
      <w:bCs/>
      <w:sz w:val="20"/>
    </w:rPr>
  </w:style>
  <w:style w:type="paragraph" w:styleId="Heading4">
    <w:name w:val="heading 4"/>
    <w:basedOn w:val="Normal"/>
    <w:next w:val="Normal"/>
    <w:link w:val="Heading4Char"/>
    <w:uiPriority w:val="9"/>
    <w:unhideWhenUsed/>
    <w:qFormat/>
    <w:rsid w:val="00A427A4"/>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Heading5">
    <w:name w:val="heading 5"/>
    <w:basedOn w:val="Normal"/>
    <w:next w:val="Normal"/>
    <w:link w:val="Heading5Char"/>
    <w:uiPriority w:val="9"/>
    <w:semiHidden/>
    <w:unhideWhenUsed/>
    <w:qFormat/>
    <w:rsid w:val="00A427A4"/>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A427A4"/>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427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27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27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7A4"/>
    <w:rPr>
      <w:rFonts w:ascii="Arial" w:eastAsiaTheme="majorEastAsia" w:hAnsi="Arial" w:cs="Arial"/>
      <w:b/>
      <w:bCs/>
      <w:sz w:val="30"/>
      <w:szCs w:val="28"/>
      <w:lang w:eastAsia="da-DK"/>
    </w:rPr>
  </w:style>
  <w:style w:type="character" w:customStyle="1" w:styleId="Heading2Char">
    <w:name w:val="Heading 2 Char"/>
    <w:basedOn w:val="DefaultParagraphFont"/>
    <w:link w:val="Heading2"/>
    <w:uiPriority w:val="9"/>
    <w:rsid w:val="00A427A4"/>
    <w:rPr>
      <w:rFonts w:ascii="Arial" w:eastAsiaTheme="majorEastAsia" w:hAnsi="Arial" w:cs="Arial"/>
      <w:b/>
      <w:bCs/>
      <w:szCs w:val="26"/>
      <w:lang w:eastAsia="da-DK"/>
    </w:rPr>
  </w:style>
  <w:style w:type="character" w:customStyle="1" w:styleId="Heading3Char">
    <w:name w:val="Heading 3 Char"/>
    <w:basedOn w:val="DefaultParagraphFont"/>
    <w:link w:val="Heading3"/>
    <w:rsid w:val="00A427A4"/>
    <w:rPr>
      <w:rFonts w:ascii="Arial" w:eastAsia="Times New Roman" w:hAnsi="Arial" w:cs="Arial"/>
      <w:b/>
      <w:bCs/>
      <w:sz w:val="20"/>
      <w:szCs w:val="24"/>
      <w:lang w:eastAsia="da-DK"/>
    </w:rPr>
  </w:style>
  <w:style w:type="character" w:customStyle="1" w:styleId="Heading4Char">
    <w:name w:val="Heading 4 Char"/>
    <w:basedOn w:val="DefaultParagraphFont"/>
    <w:link w:val="Heading4"/>
    <w:uiPriority w:val="9"/>
    <w:rsid w:val="00A427A4"/>
    <w:rPr>
      <w:rFonts w:asciiTheme="majorHAnsi" w:eastAsiaTheme="majorEastAsia" w:hAnsiTheme="majorHAnsi" w:cstheme="majorBidi"/>
      <w:b/>
      <w:bCs/>
      <w:i/>
      <w:iCs/>
      <w:color w:val="000000" w:themeColor="text1"/>
      <w:sz w:val="22"/>
      <w:lang w:eastAsia="da-DK"/>
    </w:rPr>
  </w:style>
  <w:style w:type="character" w:customStyle="1" w:styleId="Heading5Char">
    <w:name w:val="Heading 5 Char"/>
    <w:basedOn w:val="DefaultParagraphFont"/>
    <w:link w:val="Heading5"/>
    <w:uiPriority w:val="9"/>
    <w:semiHidden/>
    <w:rsid w:val="00A427A4"/>
    <w:rPr>
      <w:rFonts w:asciiTheme="majorHAnsi" w:eastAsiaTheme="majorEastAsia" w:hAnsiTheme="majorHAnsi" w:cstheme="majorBidi"/>
      <w:color w:val="000000" w:themeColor="text1"/>
      <w:szCs w:val="24"/>
      <w:lang w:eastAsia="da-DK"/>
    </w:rPr>
  </w:style>
  <w:style w:type="paragraph" w:styleId="Subtitle">
    <w:name w:val="Subtitle"/>
    <w:basedOn w:val="Normal"/>
    <w:next w:val="Normal"/>
    <w:link w:val="SubtitleChar"/>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SubtitleChar">
    <w:name w:val="Subtitle Char"/>
    <w:basedOn w:val="DefaultParagraphFont"/>
    <w:link w:val="Subtitle"/>
    <w:uiPriority w:val="11"/>
    <w:rsid w:val="00785361"/>
    <w:rPr>
      <w:rFonts w:asciiTheme="majorHAnsi" w:eastAsiaTheme="majorEastAsia" w:hAnsiTheme="majorHAnsi" w:cstheme="majorBidi"/>
      <w:i/>
      <w:iCs/>
      <w:color w:val="000000" w:themeColor="text1"/>
      <w:spacing w:val="15"/>
      <w:szCs w:val="24"/>
      <w:lang w:eastAsia="da-DK"/>
    </w:rPr>
  </w:style>
  <w:style w:type="character" w:styleId="SubtleEmphasis">
    <w:name w:val="Subtle Emphasis"/>
    <w:basedOn w:val="DefaultParagraphFont"/>
    <w:uiPriority w:val="19"/>
    <w:qFormat/>
    <w:rsid w:val="00785361"/>
    <w:rPr>
      <w:i/>
      <w:iCs/>
      <w:color w:val="000000" w:themeColor="text1"/>
    </w:rPr>
  </w:style>
  <w:style w:type="character" w:customStyle="1" w:styleId="Heading6Char">
    <w:name w:val="Heading 6 Char"/>
    <w:basedOn w:val="DefaultParagraphFont"/>
    <w:link w:val="Heading6"/>
    <w:uiPriority w:val="9"/>
    <w:semiHidden/>
    <w:rsid w:val="00A427A4"/>
    <w:rPr>
      <w:rFonts w:asciiTheme="majorHAnsi" w:eastAsiaTheme="majorEastAsia" w:hAnsiTheme="majorHAnsi" w:cstheme="majorBidi"/>
      <w:i/>
      <w:iCs/>
      <w:color w:val="6E6E6E" w:themeColor="accent1" w:themeShade="7F"/>
      <w:szCs w:val="24"/>
      <w:lang w:eastAsia="da-DK"/>
    </w:rPr>
  </w:style>
  <w:style w:type="character" w:customStyle="1" w:styleId="Heading7Char">
    <w:name w:val="Heading 7 Char"/>
    <w:basedOn w:val="DefaultParagraphFont"/>
    <w:link w:val="Heading7"/>
    <w:uiPriority w:val="9"/>
    <w:semiHidden/>
    <w:rsid w:val="00A427A4"/>
    <w:rPr>
      <w:rFonts w:asciiTheme="majorHAnsi" w:eastAsiaTheme="majorEastAsia" w:hAnsiTheme="majorHAnsi" w:cstheme="majorBidi"/>
      <w:i/>
      <w:iCs/>
      <w:color w:val="404040" w:themeColor="text1" w:themeTint="BF"/>
      <w:szCs w:val="24"/>
      <w:lang w:eastAsia="da-DK"/>
    </w:rPr>
  </w:style>
  <w:style w:type="character" w:customStyle="1" w:styleId="Heading8Char">
    <w:name w:val="Heading 8 Char"/>
    <w:basedOn w:val="DefaultParagraphFont"/>
    <w:link w:val="Heading8"/>
    <w:uiPriority w:val="9"/>
    <w:semiHidden/>
    <w:rsid w:val="00A427A4"/>
    <w:rPr>
      <w:rFonts w:asciiTheme="majorHAnsi" w:eastAsiaTheme="majorEastAsia" w:hAnsiTheme="majorHAnsi" w:cstheme="majorBidi"/>
      <w:color w:val="404040" w:themeColor="text1" w:themeTint="BF"/>
      <w:sz w:val="20"/>
      <w:szCs w:val="20"/>
      <w:lang w:eastAsia="da-DK"/>
    </w:rPr>
  </w:style>
  <w:style w:type="character" w:customStyle="1" w:styleId="Heading9Char">
    <w:name w:val="Heading 9 Char"/>
    <w:basedOn w:val="DefaultParagraphFont"/>
    <w:link w:val="Heading9"/>
    <w:uiPriority w:val="9"/>
    <w:semiHidden/>
    <w:rsid w:val="00A427A4"/>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A427A4"/>
    <w:pPr>
      <w:keepLines/>
      <w:spacing w:after="360"/>
      <w:outlineLvl w:val="0"/>
    </w:pPr>
    <w:rPr>
      <w:rFonts w:ascii="Arial" w:hAnsi="Arial" w:cs="Arial"/>
      <w:b/>
      <w:sz w:val="30"/>
    </w:rPr>
  </w:style>
  <w:style w:type="character" w:customStyle="1" w:styleId="Overskrift1aTegn">
    <w:name w:val="Overskrift 1a Tegn"/>
    <w:basedOn w:val="DefaultParagraphFont"/>
    <w:link w:val="Overskrift1a"/>
    <w:rsid w:val="00A427A4"/>
    <w:rPr>
      <w:rFonts w:ascii="Arial" w:hAnsi="Arial" w:cs="Arial"/>
      <w:b/>
      <w:sz w:val="30"/>
      <w:szCs w:val="24"/>
      <w:lang w:eastAsia="da-DK"/>
    </w:rPr>
  </w:style>
  <w:style w:type="paragraph" w:customStyle="1" w:styleId="Overskrift211pkt">
    <w:name w:val="Overskrift 2 + 11 pkt"/>
    <w:basedOn w:val="Normal"/>
    <w:link w:val="Overskrift211pktTegn"/>
    <w:rsid w:val="00A427A4"/>
    <w:pPr>
      <w:keepLines/>
      <w:suppressAutoHyphens/>
      <w:ind w:left="794" w:hanging="794"/>
      <w:outlineLvl w:val="1"/>
    </w:pPr>
    <w:rPr>
      <w:rFonts w:ascii="Arial" w:hAnsi="Arial" w:cs="Arial"/>
      <w:b/>
      <w:sz w:val="22"/>
    </w:rPr>
  </w:style>
  <w:style w:type="character" w:customStyle="1" w:styleId="Overskrift211pktTegn">
    <w:name w:val="Overskrift 2 + 11 pkt Tegn"/>
    <w:basedOn w:val="DefaultParagraphFont"/>
    <w:link w:val="Overskrift211pkt"/>
    <w:rsid w:val="00A427A4"/>
    <w:rPr>
      <w:rFonts w:ascii="Arial" w:hAnsi="Arial" w:cs="Arial"/>
      <w:b/>
      <w:sz w:val="22"/>
      <w:szCs w:val="24"/>
      <w:lang w:eastAsia="da-DK"/>
    </w:rPr>
  </w:style>
  <w:style w:type="paragraph" w:customStyle="1" w:styleId="Normal11">
    <w:name w:val="Normal + 11"/>
    <w:basedOn w:val="Normal"/>
    <w:link w:val="Normal11Tegn"/>
    <w:rsid w:val="00A427A4"/>
    <w:rPr>
      <w:rFonts w:cs="Times New Roman"/>
      <w:sz w:val="22"/>
    </w:rPr>
  </w:style>
  <w:style w:type="character" w:customStyle="1" w:styleId="Normal11Tegn">
    <w:name w:val="Normal + 11 Tegn"/>
    <w:basedOn w:val="DefaultParagraphFont"/>
    <w:link w:val="Normal11"/>
    <w:rsid w:val="00A427A4"/>
    <w:rPr>
      <w:rFonts w:cs="Times New Roman"/>
      <w:sz w:val="22"/>
      <w:szCs w:val="24"/>
      <w:lang w:eastAsia="da-DK"/>
    </w:rPr>
  </w:style>
  <w:style w:type="paragraph" w:styleId="Header">
    <w:name w:val="header"/>
    <w:basedOn w:val="Normal"/>
    <w:link w:val="HeaderChar"/>
    <w:uiPriority w:val="99"/>
    <w:unhideWhenUsed/>
    <w:rsid w:val="00A427A4"/>
    <w:pPr>
      <w:tabs>
        <w:tab w:val="center" w:pos="4819"/>
        <w:tab w:val="right" w:pos="9638"/>
      </w:tabs>
    </w:pPr>
  </w:style>
  <w:style w:type="character" w:customStyle="1" w:styleId="HeaderChar">
    <w:name w:val="Header Char"/>
    <w:basedOn w:val="DefaultParagraphFont"/>
    <w:link w:val="Header"/>
    <w:uiPriority w:val="99"/>
    <w:rsid w:val="00A427A4"/>
    <w:rPr>
      <w:szCs w:val="24"/>
      <w:lang w:eastAsia="da-DK"/>
    </w:rPr>
  </w:style>
  <w:style w:type="paragraph" w:styleId="Footer">
    <w:name w:val="footer"/>
    <w:basedOn w:val="Normal"/>
    <w:link w:val="FooterChar"/>
    <w:uiPriority w:val="99"/>
    <w:unhideWhenUsed/>
    <w:rsid w:val="00A427A4"/>
    <w:pPr>
      <w:tabs>
        <w:tab w:val="center" w:pos="4819"/>
        <w:tab w:val="right" w:pos="9638"/>
      </w:tabs>
    </w:pPr>
  </w:style>
  <w:style w:type="character" w:customStyle="1" w:styleId="FooterChar">
    <w:name w:val="Footer Char"/>
    <w:basedOn w:val="DefaultParagraphFont"/>
    <w:link w:val="Footer"/>
    <w:uiPriority w:val="99"/>
    <w:rsid w:val="00A427A4"/>
    <w:rPr>
      <w:szCs w:val="24"/>
      <w:lang w:eastAsia="da-DK"/>
    </w:rPr>
  </w:style>
  <w:style w:type="paragraph" w:styleId="TOC1">
    <w:name w:val="toc 1"/>
    <w:basedOn w:val="Normal"/>
    <w:next w:val="Normal"/>
    <w:autoRedefine/>
    <w:uiPriority w:val="39"/>
    <w:unhideWhenUsed/>
    <w:rsid w:val="00A427A4"/>
    <w:pPr>
      <w:spacing w:after="100"/>
    </w:pPr>
    <w:rPr>
      <w:rFonts w:ascii="Arial" w:hAnsi="Arial" w:cs="Arial"/>
      <w:b/>
    </w:rPr>
  </w:style>
  <w:style w:type="paragraph" w:styleId="TOC2">
    <w:name w:val="toc 2"/>
    <w:basedOn w:val="Normal"/>
    <w:next w:val="Normal"/>
    <w:autoRedefine/>
    <w:uiPriority w:val="39"/>
    <w:unhideWhenUsed/>
    <w:rsid w:val="00A427A4"/>
    <w:pPr>
      <w:spacing w:after="100"/>
      <w:ind w:left="240"/>
    </w:pPr>
    <w:rPr>
      <w:rFonts w:ascii="Arial" w:hAnsi="Arial" w:cs="Arial"/>
      <w:b/>
      <w:sz w:val="18"/>
    </w:rPr>
  </w:style>
  <w:style w:type="paragraph" w:styleId="TOC3">
    <w:name w:val="toc 3"/>
    <w:basedOn w:val="Normal"/>
    <w:next w:val="Normal"/>
    <w:autoRedefine/>
    <w:uiPriority w:val="39"/>
    <w:unhideWhenUsed/>
    <w:rsid w:val="00A427A4"/>
    <w:pPr>
      <w:spacing w:after="100" w:line="276" w:lineRule="auto"/>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A427A4"/>
    <w:pPr>
      <w:spacing w:after="100" w:line="276"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A427A4"/>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A427A4"/>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A427A4"/>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A427A4"/>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A427A4"/>
    <w:pPr>
      <w:spacing w:after="100" w:line="276" w:lineRule="auto"/>
      <w:ind w:left="1760"/>
    </w:pPr>
    <w:rPr>
      <w:rFonts w:asciiTheme="minorHAnsi" w:eastAsiaTheme="minorEastAsia" w:hAnsiTheme="minorHAnsi"/>
      <w:sz w:val="22"/>
      <w:szCs w:val="22"/>
    </w:rPr>
  </w:style>
  <w:style w:type="character" w:styleId="Hyperlink">
    <w:name w:val="Hyperlink"/>
    <w:basedOn w:val="DefaultParagraphFont"/>
    <w:uiPriority w:val="99"/>
    <w:unhideWhenUsed/>
    <w:rsid w:val="00A427A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87" Type="http://schemas.openxmlformats.org/officeDocument/2006/relationships/footer" Target="footer40.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90" Type="http://schemas.openxmlformats.org/officeDocument/2006/relationships/theme" Target="theme/theme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header" Target="header4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header" Target="header40.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99</Pages>
  <Words>25406</Words>
  <Characters>154979</Characters>
  <Application>Microsoft Office Word</Application>
  <DocSecurity>0</DocSecurity>
  <Lines>1291</Lines>
  <Paragraphs>360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SKAT</Company>
  <LinksUpToDate>false</LinksUpToDate>
  <CharactersWithSpaces>180025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B. HENRIKSEN</cp:lastModifiedBy>
  <cp:revision>6</cp:revision>
  <dcterms:created xsi:type="dcterms:W3CDTF">2011-12-20T10:57:00Z</dcterms:created>
  <dcterms:modified xsi:type="dcterms:W3CDTF">2011-12-28T08:43:00Z</dcterms:modified>
</cp:coreProperties>
</file>