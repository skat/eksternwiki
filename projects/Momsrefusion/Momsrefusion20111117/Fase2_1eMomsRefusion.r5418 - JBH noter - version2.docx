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header3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2B8C" w:rsidRDefault="00D22B8C" w:rsidP="00D22B8C">
      <w:pPr>
        <w:pStyle w:val="TOC1"/>
        <w:tabs>
          <w:tab w:val="right" w:leader="dot" w:pos="10195"/>
        </w:tabs>
        <w:rPr>
          <w:rFonts w:asciiTheme="minorHAnsi" w:eastAsiaTheme="minorEastAsia" w:hAnsiTheme="minorHAnsi" w:cstheme="minorBidi"/>
          <w:b w:val="0"/>
          <w:noProof/>
          <w:sz w:val="22"/>
          <w:lang w:eastAsia="da-DK"/>
        </w:rPr>
      </w:pPr>
      <w:r>
        <w:rPr>
          <w:b w:val="0"/>
          <w:sz w:val="48"/>
        </w:rPr>
        <w:fldChar w:fldCharType="begin"/>
      </w:r>
      <w:r>
        <w:rPr>
          <w:b w:val="0"/>
          <w:sz w:val="48"/>
        </w:rPr>
        <w:instrText xml:space="preserve"> TOC \o "1-3" \h \z \u </w:instrText>
      </w:r>
      <w:r>
        <w:rPr>
          <w:b w:val="0"/>
          <w:sz w:val="48"/>
        </w:rPr>
        <w:fldChar w:fldCharType="separate"/>
      </w:r>
      <w:hyperlink w:anchor="_Toc308181616" w:history="1">
        <w:r w:rsidRPr="00573962">
          <w:rPr>
            <w:rStyle w:val="Hyperlink"/>
            <w:noProof/>
          </w:rPr>
          <w:t>Servicebeskrivelser</w:t>
        </w:r>
        <w:r>
          <w:rPr>
            <w:noProof/>
            <w:webHidden/>
          </w:rPr>
          <w:tab/>
        </w:r>
        <w:r>
          <w:rPr>
            <w:noProof/>
            <w:webHidden/>
          </w:rPr>
          <w:fldChar w:fldCharType="begin"/>
        </w:r>
        <w:r>
          <w:rPr>
            <w:noProof/>
            <w:webHidden/>
          </w:rPr>
          <w:instrText xml:space="preserve"> PAGEREF _Toc308181616 \h </w:instrText>
        </w:r>
        <w:r>
          <w:rPr>
            <w:noProof/>
            <w:webHidden/>
          </w:rPr>
        </w:r>
        <w:r>
          <w:rPr>
            <w:noProof/>
            <w:webHidden/>
          </w:rPr>
          <w:fldChar w:fldCharType="separate"/>
        </w:r>
        <w:r>
          <w:rPr>
            <w:noProof/>
            <w:webHidden/>
          </w:rPr>
          <w:t>8</w:t>
        </w:r>
        <w:r>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617" w:history="1">
        <w:r w:rsidR="00D22B8C" w:rsidRPr="00573962">
          <w:rPr>
            <w:rStyle w:val="Hyperlink"/>
            <w:noProof/>
          </w:rPr>
          <w:t>MomsRefusionAfgørelseOpdater</w:t>
        </w:r>
        <w:r w:rsidR="00D22B8C">
          <w:rPr>
            <w:noProof/>
            <w:webHidden/>
          </w:rPr>
          <w:tab/>
        </w:r>
        <w:r w:rsidR="00D22B8C">
          <w:rPr>
            <w:noProof/>
            <w:webHidden/>
          </w:rPr>
          <w:fldChar w:fldCharType="begin"/>
        </w:r>
        <w:r w:rsidR="00D22B8C">
          <w:rPr>
            <w:noProof/>
            <w:webHidden/>
          </w:rPr>
          <w:instrText xml:space="preserve"> PAGEREF _Toc308181617 \h </w:instrText>
        </w:r>
        <w:r w:rsidR="00D22B8C">
          <w:rPr>
            <w:noProof/>
            <w:webHidden/>
          </w:rPr>
        </w:r>
        <w:r w:rsidR="00D22B8C">
          <w:rPr>
            <w:noProof/>
            <w:webHidden/>
          </w:rPr>
          <w:fldChar w:fldCharType="separate"/>
        </w:r>
        <w:r w:rsidR="00D22B8C">
          <w:rPr>
            <w:noProof/>
            <w:webHidden/>
          </w:rPr>
          <w:t>8</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618" w:history="1">
        <w:r w:rsidR="00D22B8C" w:rsidRPr="00573962">
          <w:rPr>
            <w:rStyle w:val="Hyperlink"/>
            <w:noProof/>
          </w:rPr>
          <w:t>MomsRefusionAfgørelseSamlingHent</w:t>
        </w:r>
        <w:r w:rsidR="00D22B8C">
          <w:rPr>
            <w:noProof/>
            <w:webHidden/>
          </w:rPr>
          <w:tab/>
        </w:r>
        <w:r w:rsidR="00D22B8C">
          <w:rPr>
            <w:noProof/>
            <w:webHidden/>
          </w:rPr>
          <w:fldChar w:fldCharType="begin"/>
        </w:r>
        <w:r w:rsidR="00D22B8C">
          <w:rPr>
            <w:noProof/>
            <w:webHidden/>
          </w:rPr>
          <w:instrText xml:space="preserve"> PAGEREF _Toc308181618 \h </w:instrText>
        </w:r>
        <w:r w:rsidR="00D22B8C">
          <w:rPr>
            <w:noProof/>
            <w:webHidden/>
          </w:rPr>
        </w:r>
        <w:r w:rsidR="00D22B8C">
          <w:rPr>
            <w:noProof/>
            <w:webHidden/>
          </w:rPr>
          <w:fldChar w:fldCharType="separate"/>
        </w:r>
        <w:r w:rsidR="00D22B8C">
          <w:rPr>
            <w:noProof/>
            <w:webHidden/>
          </w:rPr>
          <w:t>10</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619" w:history="1">
        <w:r w:rsidR="00D22B8C" w:rsidRPr="00573962">
          <w:rPr>
            <w:rStyle w:val="Hyperlink"/>
            <w:noProof/>
          </w:rPr>
          <w:t>MomsRefusionAktørOpdater</w:t>
        </w:r>
        <w:r w:rsidR="00D22B8C">
          <w:rPr>
            <w:noProof/>
            <w:webHidden/>
          </w:rPr>
          <w:tab/>
        </w:r>
        <w:r w:rsidR="00D22B8C">
          <w:rPr>
            <w:noProof/>
            <w:webHidden/>
          </w:rPr>
          <w:fldChar w:fldCharType="begin"/>
        </w:r>
        <w:r w:rsidR="00D22B8C">
          <w:rPr>
            <w:noProof/>
            <w:webHidden/>
          </w:rPr>
          <w:instrText xml:space="preserve"> PAGEREF _Toc308181619 \h </w:instrText>
        </w:r>
        <w:r w:rsidR="00D22B8C">
          <w:rPr>
            <w:noProof/>
            <w:webHidden/>
          </w:rPr>
        </w:r>
        <w:r w:rsidR="00D22B8C">
          <w:rPr>
            <w:noProof/>
            <w:webHidden/>
          </w:rPr>
          <w:fldChar w:fldCharType="separate"/>
        </w:r>
        <w:r w:rsidR="00D22B8C">
          <w:rPr>
            <w:noProof/>
            <w:webHidden/>
          </w:rPr>
          <w:t>12</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620" w:history="1">
        <w:r w:rsidR="00D22B8C" w:rsidRPr="00573962">
          <w:rPr>
            <w:rStyle w:val="Hyperlink"/>
            <w:noProof/>
          </w:rPr>
          <w:t>MomsRefusionAktørOversigtHent</w:t>
        </w:r>
        <w:r w:rsidR="00D22B8C">
          <w:rPr>
            <w:noProof/>
            <w:webHidden/>
          </w:rPr>
          <w:tab/>
        </w:r>
        <w:r w:rsidR="00D22B8C">
          <w:rPr>
            <w:noProof/>
            <w:webHidden/>
          </w:rPr>
          <w:fldChar w:fldCharType="begin"/>
        </w:r>
        <w:r w:rsidR="00D22B8C">
          <w:rPr>
            <w:noProof/>
            <w:webHidden/>
          </w:rPr>
          <w:instrText xml:space="preserve"> PAGEREF _Toc308181620 \h </w:instrText>
        </w:r>
        <w:r w:rsidR="00D22B8C">
          <w:rPr>
            <w:noProof/>
            <w:webHidden/>
          </w:rPr>
        </w:r>
        <w:r w:rsidR="00D22B8C">
          <w:rPr>
            <w:noProof/>
            <w:webHidden/>
          </w:rPr>
          <w:fldChar w:fldCharType="separate"/>
        </w:r>
        <w:r w:rsidR="00D22B8C">
          <w:rPr>
            <w:noProof/>
            <w:webHidden/>
          </w:rPr>
          <w:t>14</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621" w:history="1">
        <w:r w:rsidR="00D22B8C" w:rsidRPr="00573962">
          <w:rPr>
            <w:rStyle w:val="Hyperlink"/>
            <w:noProof/>
          </w:rPr>
          <w:t>MomsRefusionAktørSamlingHent</w:t>
        </w:r>
        <w:r w:rsidR="00D22B8C">
          <w:rPr>
            <w:noProof/>
            <w:webHidden/>
          </w:rPr>
          <w:tab/>
        </w:r>
        <w:r w:rsidR="00D22B8C">
          <w:rPr>
            <w:noProof/>
            <w:webHidden/>
          </w:rPr>
          <w:fldChar w:fldCharType="begin"/>
        </w:r>
        <w:r w:rsidR="00D22B8C">
          <w:rPr>
            <w:noProof/>
            <w:webHidden/>
          </w:rPr>
          <w:instrText xml:space="preserve"> PAGEREF _Toc308181621 \h </w:instrText>
        </w:r>
        <w:r w:rsidR="00D22B8C">
          <w:rPr>
            <w:noProof/>
            <w:webHidden/>
          </w:rPr>
        </w:r>
        <w:r w:rsidR="00D22B8C">
          <w:rPr>
            <w:noProof/>
            <w:webHidden/>
          </w:rPr>
          <w:fldChar w:fldCharType="separate"/>
        </w:r>
        <w:r w:rsidR="00D22B8C">
          <w:rPr>
            <w:noProof/>
            <w:webHidden/>
          </w:rPr>
          <w:t>16</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622" w:history="1">
        <w:r w:rsidR="00D22B8C" w:rsidRPr="00573962">
          <w:rPr>
            <w:rStyle w:val="Hyperlink"/>
            <w:noProof/>
          </w:rPr>
          <w:t>MomsRefusionAktørSlet</w:t>
        </w:r>
        <w:r w:rsidR="00D22B8C">
          <w:rPr>
            <w:noProof/>
            <w:webHidden/>
          </w:rPr>
          <w:tab/>
        </w:r>
        <w:r w:rsidR="00D22B8C">
          <w:rPr>
            <w:noProof/>
            <w:webHidden/>
          </w:rPr>
          <w:fldChar w:fldCharType="begin"/>
        </w:r>
        <w:r w:rsidR="00D22B8C">
          <w:rPr>
            <w:noProof/>
            <w:webHidden/>
          </w:rPr>
          <w:instrText xml:space="preserve"> PAGEREF _Toc308181622 \h </w:instrText>
        </w:r>
        <w:r w:rsidR="00D22B8C">
          <w:rPr>
            <w:noProof/>
            <w:webHidden/>
          </w:rPr>
        </w:r>
        <w:r w:rsidR="00D22B8C">
          <w:rPr>
            <w:noProof/>
            <w:webHidden/>
          </w:rPr>
          <w:fldChar w:fldCharType="separate"/>
        </w:r>
        <w:r w:rsidR="00D22B8C">
          <w:rPr>
            <w:noProof/>
            <w:webHidden/>
          </w:rPr>
          <w:t>18</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623" w:history="1">
        <w:r w:rsidR="00D22B8C" w:rsidRPr="00573962">
          <w:rPr>
            <w:rStyle w:val="Hyperlink"/>
            <w:noProof/>
          </w:rPr>
          <w:t>MomsRefusionAnsøgningGenoptag</w:t>
        </w:r>
        <w:r w:rsidR="00D22B8C">
          <w:rPr>
            <w:noProof/>
            <w:webHidden/>
          </w:rPr>
          <w:tab/>
        </w:r>
        <w:r w:rsidR="00D22B8C">
          <w:rPr>
            <w:noProof/>
            <w:webHidden/>
          </w:rPr>
          <w:fldChar w:fldCharType="begin"/>
        </w:r>
        <w:r w:rsidR="00D22B8C">
          <w:rPr>
            <w:noProof/>
            <w:webHidden/>
          </w:rPr>
          <w:instrText xml:space="preserve"> PAGEREF _Toc308181623 \h </w:instrText>
        </w:r>
        <w:r w:rsidR="00D22B8C">
          <w:rPr>
            <w:noProof/>
            <w:webHidden/>
          </w:rPr>
        </w:r>
        <w:r w:rsidR="00D22B8C">
          <w:rPr>
            <w:noProof/>
            <w:webHidden/>
          </w:rPr>
          <w:fldChar w:fldCharType="separate"/>
        </w:r>
        <w:r w:rsidR="00D22B8C">
          <w:rPr>
            <w:noProof/>
            <w:webHidden/>
          </w:rPr>
          <w:t>19</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624" w:history="1">
        <w:r w:rsidR="00D22B8C" w:rsidRPr="00573962">
          <w:rPr>
            <w:rStyle w:val="Hyperlink"/>
            <w:noProof/>
          </w:rPr>
          <w:t>MomsRefusionAnsøgningIndstilling</w:t>
        </w:r>
        <w:r w:rsidR="00D22B8C">
          <w:rPr>
            <w:noProof/>
            <w:webHidden/>
          </w:rPr>
          <w:tab/>
        </w:r>
        <w:r w:rsidR="00D22B8C">
          <w:rPr>
            <w:noProof/>
            <w:webHidden/>
          </w:rPr>
          <w:fldChar w:fldCharType="begin"/>
        </w:r>
        <w:r w:rsidR="00D22B8C">
          <w:rPr>
            <w:noProof/>
            <w:webHidden/>
          </w:rPr>
          <w:instrText xml:space="preserve"> PAGEREF _Toc308181624 \h </w:instrText>
        </w:r>
        <w:r w:rsidR="00D22B8C">
          <w:rPr>
            <w:noProof/>
            <w:webHidden/>
          </w:rPr>
        </w:r>
        <w:r w:rsidR="00D22B8C">
          <w:rPr>
            <w:noProof/>
            <w:webHidden/>
          </w:rPr>
          <w:fldChar w:fldCharType="separate"/>
        </w:r>
        <w:r w:rsidR="00D22B8C">
          <w:rPr>
            <w:noProof/>
            <w:webHidden/>
          </w:rPr>
          <w:t>20</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625" w:history="1">
        <w:r w:rsidR="00D22B8C" w:rsidRPr="00573962">
          <w:rPr>
            <w:rStyle w:val="Hyperlink"/>
            <w:noProof/>
          </w:rPr>
          <w:t>MomsRefusionAnsøgningOpdater</w:t>
        </w:r>
        <w:r w:rsidR="00D22B8C">
          <w:rPr>
            <w:noProof/>
            <w:webHidden/>
          </w:rPr>
          <w:tab/>
        </w:r>
        <w:r w:rsidR="00D22B8C">
          <w:rPr>
            <w:noProof/>
            <w:webHidden/>
          </w:rPr>
          <w:fldChar w:fldCharType="begin"/>
        </w:r>
        <w:r w:rsidR="00D22B8C">
          <w:rPr>
            <w:noProof/>
            <w:webHidden/>
          </w:rPr>
          <w:instrText xml:space="preserve"> PAGEREF _Toc308181625 \h </w:instrText>
        </w:r>
        <w:r w:rsidR="00D22B8C">
          <w:rPr>
            <w:noProof/>
            <w:webHidden/>
          </w:rPr>
        </w:r>
        <w:r w:rsidR="00D22B8C">
          <w:rPr>
            <w:noProof/>
            <w:webHidden/>
          </w:rPr>
          <w:fldChar w:fldCharType="separate"/>
        </w:r>
        <w:r w:rsidR="00D22B8C">
          <w:rPr>
            <w:noProof/>
            <w:webHidden/>
          </w:rPr>
          <w:t>22</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626" w:history="1">
        <w:r w:rsidR="00D22B8C" w:rsidRPr="00573962">
          <w:rPr>
            <w:rStyle w:val="Hyperlink"/>
            <w:noProof/>
          </w:rPr>
          <w:t>MomsRefusionAnsøgningSamlingHent</w:t>
        </w:r>
        <w:r w:rsidR="00D22B8C">
          <w:rPr>
            <w:noProof/>
            <w:webHidden/>
          </w:rPr>
          <w:tab/>
        </w:r>
        <w:r w:rsidR="00D22B8C">
          <w:rPr>
            <w:noProof/>
            <w:webHidden/>
          </w:rPr>
          <w:fldChar w:fldCharType="begin"/>
        </w:r>
        <w:r w:rsidR="00D22B8C">
          <w:rPr>
            <w:noProof/>
            <w:webHidden/>
          </w:rPr>
          <w:instrText xml:space="preserve"> PAGEREF _Toc308181626 \h </w:instrText>
        </w:r>
        <w:r w:rsidR="00D22B8C">
          <w:rPr>
            <w:noProof/>
            <w:webHidden/>
          </w:rPr>
        </w:r>
        <w:r w:rsidR="00D22B8C">
          <w:rPr>
            <w:noProof/>
            <w:webHidden/>
          </w:rPr>
          <w:fldChar w:fldCharType="separate"/>
        </w:r>
        <w:r w:rsidR="00D22B8C">
          <w:rPr>
            <w:noProof/>
            <w:webHidden/>
          </w:rPr>
          <w:t>25</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627" w:history="1">
        <w:r w:rsidR="00D22B8C" w:rsidRPr="00573962">
          <w:rPr>
            <w:rStyle w:val="Hyperlink"/>
            <w:noProof/>
          </w:rPr>
          <w:t>MomsRefusionBetalingFilerOpret</w:t>
        </w:r>
        <w:r w:rsidR="00D22B8C">
          <w:rPr>
            <w:noProof/>
            <w:webHidden/>
          </w:rPr>
          <w:tab/>
        </w:r>
        <w:r w:rsidR="00D22B8C">
          <w:rPr>
            <w:noProof/>
            <w:webHidden/>
          </w:rPr>
          <w:fldChar w:fldCharType="begin"/>
        </w:r>
        <w:r w:rsidR="00D22B8C">
          <w:rPr>
            <w:noProof/>
            <w:webHidden/>
          </w:rPr>
          <w:instrText xml:space="preserve"> PAGEREF _Toc308181627 \h </w:instrText>
        </w:r>
        <w:r w:rsidR="00D22B8C">
          <w:rPr>
            <w:noProof/>
            <w:webHidden/>
          </w:rPr>
        </w:r>
        <w:r w:rsidR="00D22B8C">
          <w:rPr>
            <w:noProof/>
            <w:webHidden/>
          </w:rPr>
          <w:fldChar w:fldCharType="separate"/>
        </w:r>
        <w:r w:rsidR="00D22B8C">
          <w:rPr>
            <w:noProof/>
            <w:webHidden/>
          </w:rPr>
          <w:t>28</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628" w:history="1">
        <w:r w:rsidR="00D22B8C" w:rsidRPr="00573962">
          <w:rPr>
            <w:rStyle w:val="Hyperlink"/>
            <w:noProof/>
          </w:rPr>
          <w:t>MomsRefusionBetalingForslagOpret</w:t>
        </w:r>
        <w:r w:rsidR="00D22B8C">
          <w:rPr>
            <w:noProof/>
            <w:webHidden/>
          </w:rPr>
          <w:tab/>
        </w:r>
        <w:r w:rsidR="00D22B8C">
          <w:rPr>
            <w:noProof/>
            <w:webHidden/>
          </w:rPr>
          <w:fldChar w:fldCharType="begin"/>
        </w:r>
        <w:r w:rsidR="00D22B8C">
          <w:rPr>
            <w:noProof/>
            <w:webHidden/>
          </w:rPr>
          <w:instrText xml:space="preserve"> PAGEREF _Toc308181628 \h </w:instrText>
        </w:r>
        <w:r w:rsidR="00D22B8C">
          <w:rPr>
            <w:noProof/>
            <w:webHidden/>
          </w:rPr>
        </w:r>
        <w:r w:rsidR="00D22B8C">
          <w:rPr>
            <w:noProof/>
            <w:webHidden/>
          </w:rPr>
          <w:fldChar w:fldCharType="separate"/>
        </w:r>
        <w:r w:rsidR="00D22B8C">
          <w:rPr>
            <w:noProof/>
            <w:webHidden/>
          </w:rPr>
          <w:t>30</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629" w:history="1">
        <w:r w:rsidR="00D22B8C" w:rsidRPr="00573962">
          <w:rPr>
            <w:rStyle w:val="Hyperlink"/>
            <w:noProof/>
          </w:rPr>
          <w:t>MomsRefusionDokumentOpdater</w:t>
        </w:r>
        <w:r w:rsidR="00D22B8C">
          <w:rPr>
            <w:noProof/>
            <w:webHidden/>
          </w:rPr>
          <w:tab/>
        </w:r>
        <w:r w:rsidR="00D22B8C">
          <w:rPr>
            <w:noProof/>
            <w:webHidden/>
          </w:rPr>
          <w:fldChar w:fldCharType="begin"/>
        </w:r>
        <w:r w:rsidR="00D22B8C">
          <w:rPr>
            <w:noProof/>
            <w:webHidden/>
          </w:rPr>
          <w:instrText xml:space="preserve"> PAGEREF _Toc308181629 \h </w:instrText>
        </w:r>
        <w:r w:rsidR="00D22B8C">
          <w:rPr>
            <w:noProof/>
            <w:webHidden/>
          </w:rPr>
        </w:r>
        <w:r w:rsidR="00D22B8C">
          <w:rPr>
            <w:noProof/>
            <w:webHidden/>
          </w:rPr>
          <w:fldChar w:fldCharType="separate"/>
        </w:r>
        <w:r w:rsidR="00D22B8C">
          <w:rPr>
            <w:noProof/>
            <w:webHidden/>
          </w:rPr>
          <w:t>32</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630" w:history="1">
        <w:r w:rsidR="00D22B8C" w:rsidRPr="00573962">
          <w:rPr>
            <w:rStyle w:val="Hyperlink"/>
            <w:noProof/>
          </w:rPr>
          <w:t>MomsRefusionDokumentSamlingHent</w:t>
        </w:r>
        <w:r w:rsidR="00D22B8C">
          <w:rPr>
            <w:noProof/>
            <w:webHidden/>
          </w:rPr>
          <w:tab/>
        </w:r>
        <w:r w:rsidR="00D22B8C">
          <w:rPr>
            <w:noProof/>
            <w:webHidden/>
          </w:rPr>
          <w:fldChar w:fldCharType="begin"/>
        </w:r>
        <w:r w:rsidR="00D22B8C">
          <w:rPr>
            <w:noProof/>
            <w:webHidden/>
          </w:rPr>
          <w:instrText xml:space="preserve"> PAGEREF _Toc308181630 \h </w:instrText>
        </w:r>
        <w:r w:rsidR="00D22B8C">
          <w:rPr>
            <w:noProof/>
            <w:webHidden/>
          </w:rPr>
        </w:r>
        <w:r w:rsidR="00D22B8C">
          <w:rPr>
            <w:noProof/>
            <w:webHidden/>
          </w:rPr>
          <w:fldChar w:fldCharType="separate"/>
        </w:r>
        <w:r w:rsidR="00D22B8C">
          <w:rPr>
            <w:noProof/>
            <w:webHidden/>
          </w:rPr>
          <w:t>34</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631" w:history="1">
        <w:r w:rsidR="00D22B8C" w:rsidRPr="00573962">
          <w:rPr>
            <w:rStyle w:val="Hyperlink"/>
            <w:noProof/>
          </w:rPr>
          <w:t>MomsRefusionEmailSend</w:t>
        </w:r>
        <w:r w:rsidR="00D22B8C">
          <w:rPr>
            <w:noProof/>
            <w:webHidden/>
          </w:rPr>
          <w:tab/>
        </w:r>
        <w:r w:rsidR="00D22B8C">
          <w:rPr>
            <w:noProof/>
            <w:webHidden/>
          </w:rPr>
          <w:fldChar w:fldCharType="begin"/>
        </w:r>
        <w:r w:rsidR="00D22B8C">
          <w:rPr>
            <w:noProof/>
            <w:webHidden/>
          </w:rPr>
          <w:instrText xml:space="preserve"> PAGEREF _Toc308181631 \h </w:instrText>
        </w:r>
        <w:r w:rsidR="00D22B8C">
          <w:rPr>
            <w:noProof/>
            <w:webHidden/>
          </w:rPr>
        </w:r>
        <w:r w:rsidR="00D22B8C">
          <w:rPr>
            <w:noProof/>
            <w:webHidden/>
          </w:rPr>
          <w:fldChar w:fldCharType="separate"/>
        </w:r>
        <w:r w:rsidR="00D22B8C">
          <w:rPr>
            <w:noProof/>
            <w:webHidden/>
          </w:rPr>
          <w:t>36</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632" w:history="1">
        <w:r w:rsidR="00D22B8C" w:rsidRPr="00573962">
          <w:rPr>
            <w:rStyle w:val="Hyperlink"/>
            <w:noProof/>
          </w:rPr>
          <w:t>MomsRefusionGlobalAnsøgningOpdater</w:t>
        </w:r>
        <w:r w:rsidR="00D22B8C">
          <w:rPr>
            <w:noProof/>
            <w:webHidden/>
          </w:rPr>
          <w:tab/>
        </w:r>
        <w:r w:rsidR="00D22B8C">
          <w:rPr>
            <w:noProof/>
            <w:webHidden/>
          </w:rPr>
          <w:fldChar w:fldCharType="begin"/>
        </w:r>
        <w:r w:rsidR="00D22B8C">
          <w:rPr>
            <w:noProof/>
            <w:webHidden/>
          </w:rPr>
          <w:instrText xml:space="preserve"> PAGEREF _Toc308181632 \h </w:instrText>
        </w:r>
        <w:r w:rsidR="00D22B8C">
          <w:rPr>
            <w:noProof/>
            <w:webHidden/>
          </w:rPr>
        </w:r>
        <w:r w:rsidR="00D22B8C">
          <w:rPr>
            <w:noProof/>
            <w:webHidden/>
          </w:rPr>
          <w:fldChar w:fldCharType="separate"/>
        </w:r>
        <w:r w:rsidR="00D22B8C">
          <w:rPr>
            <w:noProof/>
            <w:webHidden/>
          </w:rPr>
          <w:t>38</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633" w:history="1">
        <w:r w:rsidR="00D22B8C" w:rsidRPr="00573962">
          <w:rPr>
            <w:rStyle w:val="Hyperlink"/>
            <w:noProof/>
          </w:rPr>
          <w:t>MomsRefusionGlobalAnsøgningSamlingHent</w:t>
        </w:r>
        <w:r w:rsidR="00D22B8C">
          <w:rPr>
            <w:noProof/>
            <w:webHidden/>
          </w:rPr>
          <w:tab/>
        </w:r>
        <w:r w:rsidR="00D22B8C">
          <w:rPr>
            <w:noProof/>
            <w:webHidden/>
          </w:rPr>
          <w:fldChar w:fldCharType="begin"/>
        </w:r>
        <w:r w:rsidR="00D22B8C">
          <w:rPr>
            <w:noProof/>
            <w:webHidden/>
          </w:rPr>
          <w:instrText xml:space="preserve"> PAGEREF _Toc308181633 \h </w:instrText>
        </w:r>
        <w:r w:rsidR="00D22B8C">
          <w:rPr>
            <w:noProof/>
            <w:webHidden/>
          </w:rPr>
        </w:r>
        <w:r w:rsidR="00D22B8C">
          <w:rPr>
            <w:noProof/>
            <w:webHidden/>
          </w:rPr>
          <w:fldChar w:fldCharType="separate"/>
        </w:r>
        <w:r w:rsidR="00D22B8C">
          <w:rPr>
            <w:noProof/>
            <w:webHidden/>
          </w:rPr>
          <w:t>40</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634" w:history="1">
        <w:r w:rsidR="00D22B8C" w:rsidRPr="00573962">
          <w:rPr>
            <w:rStyle w:val="Hyperlink"/>
            <w:noProof/>
          </w:rPr>
          <w:t>MomsRefusionKvitteringOpdater</w:t>
        </w:r>
        <w:r w:rsidR="00D22B8C">
          <w:rPr>
            <w:noProof/>
            <w:webHidden/>
          </w:rPr>
          <w:tab/>
        </w:r>
        <w:r w:rsidR="00D22B8C">
          <w:rPr>
            <w:noProof/>
            <w:webHidden/>
          </w:rPr>
          <w:fldChar w:fldCharType="begin"/>
        </w:r>
        <w:r w:rsidR="00D22B8C">
          <w:rPr>
            <w:noProof/>
            <w:webHidden/>
          </w:rPr>
          <w:instrText xml:space="preserve"> PAGEREF _Toc308181634 \h </w:instrText>
        </w:r>
        <w:r w:rsidR="00D22B8C">
          <w:rPr>
            <w:noProof/>
            <w:webHidden/>
          </w:rPr>
        </w:r>
        <w:r w:rsidR="00D22B8C">
          <w:rPr>
            <w:noProof/>
            <w:webHidden/>
          </w:rPr>
          <w:fldChar w:fldCharType="separate"/>
        </w:r>
        <w:r w:rsidR="00D22B8C">
          <w:rPr>
            <w:noProof/>
            <w:webHidden/>
          </w:rPr>
          <w:t>42</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635" w:history="1">
        <w:r w:rsidR="00D22B8C" w:rsidRPr="00573962">
          <w:rPr>
            <w:rStyle w:val="Hyperlink"/>
            <w:noProof/>
          </w:rPr>
          <w:t>MomsRefusionKvitteringSamlingHent</w:t>
        </w:r>
        <w:r w:rsidR="00D22B8C">
          <w:rPr>
            <w:noProof/>
            <w:webHidden/>
          </w:rPr>
          <w:tab/>
        </w:r>
        <w:r w:rsidR="00D22B8C">
          <w:rPr>
            <w:noProof/>
            <w:webHidden/>
          </w:rPr>
          <w:fldChar w:fldCharType="begin"/>
        </w:r>
        <w:r w:rsidR="00D22B8C">
          <w:rPr>
            <w:noProof/>
            <w:webHidden/>
          </w:rPr>
          <w:instrText xml:space="preserve"> PAGEREF _Toc308181635 \h </w:instrText>
        </w:r>
        <w:r w:rsidR="00D22B8C">
          <w:rPr>
            <w:noProof/>
            <w:webHidden/>
          </w:rPr>
        </w:r>
        <w:r w:rsidR="00D22B8C">
          <w:rPr>
            <w:noProof/>
            <w:webHidden/>
          </w:rPr>
          <w:fldChar w:fldCharType="separate"/>
        </w:r>
        <w:r w:rsidR="00D22B8C">
          <w:rPr>
            <w:noProof/>
            <w:webHidden/>
          </w:rPr>
          <w:t>43</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636" w:history="1">
        <w:r w:rsidR="00D22B8C" w:rsidRPr="00573962">
          <w:rPr>
            <w:rStyle w:val="Hyperlink"/>
            <w:noProof/>
          </w:rPr>
          <w:t>MomsRefusionLeverandørRapportHent</w:t>
        </w:r>
        <w:r w:rsidR="00D22B8C">
          <w:rPr>
            <w:noProof/>
            <w:webHidden/>
          </w:rPr>
          <w:tab/>
        </w:r>
        <w:r w:rsidR="00D22B8C">
          <w:rPr>
            <w:noProof/>
            <w:webHidden/>
          </w:rPr>
          <w:fldChar w:fldCharType="begin"/>
        </w:r>
        <w:r w:rsidR="00D22B8C">
          <w:rPr>
            <w:noProof/>
            <w:webHidden/>
          </w:rPr>
          <w:instrText xml:space="preserve"> PAGEREF _Toc308181636 \h </w:instrText>
        </w:r>
        <w:r w:rsidR="00D22B8C">
          <w:rPr>
            <w:noProof/>
            <w:webHidden/>
          </w:rPr>
        </w:r>
        <w:r w:rsidR="00D22B8C">
          <w:rPr>
            <w:noProof/>
            <w:webHidden/>
          </w:rPr>
          <w:fldChar w:fldCharType="separate"/>
        </w:r>
        <w:r w:rsidR="00D22B8C">
          <w:rPr>
            <w:noProof/>
            <w:webHidden/>
          </w:rPr>
          <w:t>45</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637" w:history="1">
        <w:r w:rsidR="00D22B8C" w:rsidRPr="00573962">
          <w:rPr>
            <w:rStyle w:val="Hyperlink"/>
            <w:noProof/>
          </w:rPr>
          <w:t>MomsRefusionNotifikationOpdater</w:t>
        </w:r>
        <w:r w:rsidR="00D22B8C">
          <w:rPr>
            <w:noProof/>
            <w:webHidden/>
          </w:rPr>
          <w:tab/>
        </w:r>
        <w:r w:rsidR="00D22B8C">
          <w:rPr>
            <w:noProof/>
            <w:webHidden/>
          </w:rPr>
          <w:fldChar w:fldCharType="begin"/>
        </w:r>
        <w:r w:rsidR="00D22B8C">
          <w:rPr>
            <w:noProof/>
            <w:webHidden/>
          </w:rPr>
          <w:instrText xml:space="preserve"> PAGEREF _Toc308181637 \h </w:instrText>
        </w:r>
        <w:r w:rsidR="00D22B8C">
          <w:rPr>
            <w:noProof/>
            <w:webHidden/>
          </w:rPr>
        </w:r>
        <w:r w:rsidR="00D22B8C">
          <w:rPr>
            <w:noProof/>
            <w:webHidden/>
          </w:rPr>
          <w:fldChar w:fldCharType="separate"/>
        </w:r>
        <w:r w:rsidR="00D22B8C">
          <w:rPr>
            <w:noProof/>
            <w:webHidden/>
          </w:rPr>
          <w:t>46</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638" w:history="1">
        <w:r w:rsidR="00D22B8C" w:rsidRPr="00573962">
          <w:rPr>
            <w:rStyle w:val="Hyperlink"/>
            <w:noProof/>
          </w:rPr>
          <w:t>MomsRefusionNotifikationSamlingHent</w:t>
        </w:r>
        <w:r w:rsidR="00D22B8C">
          <w:rPr>
            <w:noProof/>
            <w:webHidden/>
          </w:rPr>
          <w:tab/>
        </w:r>
        <w:r w:rsidR="00D22B8C">
          <w:rPr>
            <w:noProof/>
            <w:webHidden/>
          </w:rPr>
          <w:fldChar w:fldCharType="begin"/>
        </w:r>
        <w:r w:rsidR="00D22B8C">
          <w:rPr>
            <w:noProof/>
            <w:webHidden/>
          </w:rPr>
          <w:instrText xml:space="preserve"> PAGEREF _Toc308181638 \h </w:instrText>
        </w:r>
        <w:r w:rsidR="00D22B8C">
          <w:rPr>
            <w:noProof/>
            <w:webHidden/>
          </w:rPr>
        </w:r>
        <w:r w:rsidR="00D22B8C">
          <w:rPr>
            <w:noProof/>
            <w:webHidden/>
          </w:rPr>
          <w:fldChar w:fldCharType="separate"/>
        </w:r>
        <w:r w:rsidR="00D22B8C">
          <w:rPr>
            <w:noProof/>
            <w:webHidden/>
          </w:rPr>
          <w:t>47</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639" w:history="1">
        <w:r w:rsidR="00D22B8C" w:rsidRPr="00573962">
          <w:rPr>
            <w:rStyle w:val="Hyperlink"/>
            <w:noProof/>
          </w:rPr>
          <w:t>MomsRefusionPostListeAnsøgerHent</w:t>
        </w:r>
        <w:r w:rsidR="00D22B8C">
          <w:rPr>
            <w:noProof/>
            <w:webHidden/>
          </w:rPr>
          <w:tab/>
        </w:r>
        <w:r w:rsidR="00D22B8C">
          <w:rPr>
            <w:noProof/>
            <w:webHidden/>
          </w:rPr>
          <w:fldChar w:fldCharType="begin"/>
        </w:r>
        <w:r w:rsidR="00D22B8C">
          <w:rPr>
            <w:noProof/>
            <w:webHidden/>
          </w:rPr>
          <w:instrText xml:space="preserve"> PAGEREF _Toc308181639 \h </w:instrText>
        </w:r>
        <w:r w:rsidR="00D22B8C">
          <w:rPr>
            <w:noProof/>
            <w:webHidden/>
          </w:rPr>
        </w:r>
        <w:r w:rsidR="00D22B8C">
          <w:rPr>
            <w:noProof/>
            <w:webHidden/>
          </w:rPr>
          <w:fldChar w:fldCharType="separate"/>
        </w:r>
        <w:r w:rsidR="00D22B8C">
          <w:rPr>
            <w:noProof/>
            <w:webHidden/>
          </w:rPr>
          <w:t>48</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640" w:history="1">
        <w:r w:rsidR="00D22B8C" w:rsidRPr="00573962">
          <w:rPr>
            <w:rStyle w:val="Hyperlink"/>
            <w:noProof/>
          </w:rPr>
          <w:t>MomsRefusionPostListeHent</w:t>
        </w:r>
        <w:r w:rsidR="00D22B8C">
          <w:rPr>
            <w:noProof/>
            <w:webHidden/>
          </w:rPr>
          <w:tab/>
        </w:r>
        <w:r w:rsidR="00D22B8C">
          <w:rPr>
            <w:noProof/>
            <w:webHidden/>
          </w:rPr>
          <w:fldChar w:fldCharType="begin"/>
        </w:r>
        <w:r w:rsidR="00D22B8C">
          <w:rPr>
            <w:noProof/>
            <w:webHidden/>
          </w:rPr>
          <w:instrText xml:space="preserve"> PAGEREF _Toc308181640 \h </w:instrText>
        </w:r>
        <w:r w:rsidR="00D22B8C">
          <w:rPr>
            <w:noProof/>
            <w:webHidden/>
          </w:rPr>
        </w:r>
        <w:r w:rsidR="00D22B8C">
          <w:rPr>
            <w:noProof/>
            <w:webHidden/>
          </w:rPr>
          <w:fldChar w:fldCharType="separate"/>
        </w:r>
        <w:r w:rsidR="00D22B8C">
          <w:rPr>
            <w:noProof/>
            <w:webHidden/>
          </w:rPr>
          <w:t>49</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641" w:history="1">
        <w:r w:rsidR="00D22B8C" w:rsidRPr="00573962">
          <w:rPr>
            <w:rStyle w:val="Hyperlink"/>
            <w:noProof/>
          </w:rPr>
          <w:t>MomsRefusionProRataSatsAfgørelseOpdater</w:t>
        </w:r>
        <w:r w:rsidR="00D22B8C">
          <w:rPr>
            <w:noProof/>
            <w:webHidden/>
          </w:rPr>
          <w:tab/>
        </w:r>
        <w:r w:rsidR="00D22B8C">
          <w:rPr>
            <w:noProof/>
            <w:webHidden/>
          </w:rPr>
          <w:fldChar w:fldCharType="begin"/>
        </w:r>
        <w:r w:rsidR="00D22B8C">
          <w:rPr>
            <w:noProof/>
            <w:webHidden/>
          </w:rPr>
          <w:instrText xml:space="preserve"> PAGEREF _Toc308181641 \h </w:instrText>
        </w:r>
        <w:r w:rsidR="00D22B8C">
          <w:rPr>
            <w:noProof/>
            <w:webHidden/>
          </w:rPr>
        </w:r>
        <w:r w:rsidR="00D22B8C">
          <w:rPr>
            <w:noProof/>
            <w:webHidden/>
          </w:rPr>
          <w:fldChar w:fldCharType="separate"/>
        </w:r>
        <w:r w:rsidR="00D22B8C">
          <w:rPr>
            <w:noProof/>
            <w:webHidden/>
          </w:rPr>
          <w:t>50</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642" w:history="1">
        <w:r w:rsidR="00D22B8C" w:rsidRPr="00573962">
          <w:rPr>
            <w:rStyle w:val="Hyperlink"/>
            <w:noProof/>
          </w:rPr>
          <w:t>MomsRefusionProRataSatsAfgørelseSamlingHent</w:t>
        </w:r>
        <w:r w:rsidR="00D22B8C">
          <w:rPr>
            <w:noProof/>
            <w:webHidden/>
          </w:rPr>
          <w:tab/>
        </w:r>
        <w:r w:rsidR="00D22B8C">
          <w:rPr>
            <w:noProof/>
            <w:webHidden/>
          </w:rPr>
          <w:fldChar w:fldCharType="begin"/>
        </w:r>
        <w:r w:rsidR="00D22B8C">
          <w:rPr>
            <w:noProof/>
            <w:webHidden/>
          </w:rPr>
          <w:instrText xml:space="preserve"> PAGEREF _Toc308181642 \h </w:instrText>
        </w:r>
        <w:r w:rsidR="00D22B8C">
          <w:rPr>
            <w:noProof/>
            <w:webHidden/>
          </w:rPr>
        </w:r>
        <w:r w:rsidR="00D22B8C">
          <w:rPr>
            <w:noProof/>
            <w:webHidden/>
          </w:rPr>
          <w:fldChar w:fldCharType="separate"/>
        </w:r>
        <w:r w:rsidR="00D22B8C">
          <w:rPr>
            <w:noProof/>
            <w:webHidden/>
          </w:rPr>
          <w:t>51</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643" w:history="1">
        <w:r w:rsidR="00D22B8C" w:rsidRPr="00573962">
          <w:rPr>
            <w:rStyle w:val="Hyperlink"/>
            <w:noProof/>
          </w:rPr>
          <w:t>MomsRefusionProRataSatsKorrektionOpdater</w:t>
        </w:r>
        <w:r w:rsidR="00D22B8C">
          <w:rPr>
            <w:noProof/>
            <w:webHidden/>
          </w:rPr>
          <w:tab/>
        </w:r>
        <w:r w:rsidR="00D22B8C">
          <w:rPr>
            <w:noProof/>
            <w:webHidden/>
          </w:rPr>
          <w:fldChar w:fldCharType="begin"/>
        </w:r>
        <w:r w:rsidR="00D22B8C">
          <w:rPr>
            <w:noProof/>
            <w:webHidden/>
          </w:rPr>
          <w:instrText xml:space="preserve"> PAGEREF _Toc308181643 \h </w:instrText>
        </w:r>
        <w:r w:rsidR="00D22B8C">
          <w:rPr>
            <w:noProof/>
            <w:webHidden/>
          </w:rPr>
        </w:r>
        <w:r w:rsidR="00D22B8C">
          <w:rPr>
            <w:noProof/>
            <w:webHidden/>
          </w:rPr>
          <w:fldChar w:fldCharType="separate"/>
        </w:r>
        <w:r w:rsidR="00D22B8C">
          <w:rPr>
            <w:noProof/>
            <w:webHidden/>
          </w:rPr>
          <w:t>53</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644" w:history="1">
        <w:r w:rsidR="00D22B8C" w:rsidRPr="00573962">
          <w:rPr>
            <w:rStyle w:val="Hyperlink"/>
            <w:noProof/>
          </w:rPr>
          <w:t>MomsRefusionProRataSatsKorrektionSamlingHent</w:t>
        </w:r>
        <w:r w:rsidR="00D22B8C">
          <w:rPr>
            <w:noProof/>
            <w:webHidden/>
          </w:rPr>
          <w:tab/>
        </w:r>
        <w:r w:rsidR="00D22B8C">
          <w:rPr>
            <w:noProof/>
            <w:webHidden/>
          </w:rPr>
          <w:fldChar w:fldCharType="begin"/>
        </w:r>
        <w:r w:rsidR="00D22B8C">
          <w:rPr>
            <w:noProof/>
            <w:webHidden/>
          </w:rPr>
          <w:instrText xml:space="preserve"> PAGEREF _Toc308181644 \h </w:instrText>
        </w:r>
        <w:r w:rsidR="00D22B8C">
          <w:rPr>
            <w:noProof/>
            <w:webHidden/>
          </w:rPr>
        </w:r>
        <w:r w:rsidR="00D22B8C">
          <w:rPr>
            <w:noProof/>
            <w:webHidden/>
          </w:rPr>
          <w:fldChar w:fldCharType="separate"/>
        </w:r>
        <w:r w:rsidR="00D22B8C">
          <w:rPr>
            <w:noProof/>
            <w:webHidden/>
          </w:rPr>
          <w:t>55</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645" w:history="1">
        <w:r w:rsidR="00D22B8C" w:rsidRPr="00573962">
          <w:rPr>
            <w:rStyle w:val="Hyperlink"/>
            <w:noProof/>
          </w:rPr>
          <w:t>MomsRefusionSagAktOversigtHent</w:t>
        </w:r>
        <w:r w:rsidR="00D22B8C">
          <w:rPr>
            <w:noProof/>
            <w:webHidden/>
          </w:rPr>
          <w:tab/>
        </w:r>
        <w:r w:rsidR="00D22B8C">
          <w:rPr>
            <w:noProof/>
            <w:webHidden/>
          </w:rPr>
          <w:fldChar w:fldCharType="begin"/>
        </w:r>
        <w:r w:rsidR="00D22B8C">
          <w:rPr>
            <w:noProof/>
            <w:webHidden/>
          </w:rPr>
          <w:instrText xml:space="preserve"> PAGEREF _Toc308181645 \h </w:instrText>
        </w:r>
        <w:r w:rsidR="00D22B8C">
          <w:rPr>
            <w:noProof/>
            <w:webHidden/>
          </w:rPr>
        </w:r>
        <w:r w:rsidR="00D22B8C">
          <w:rPr>
            <w:noProof/>
            <w:webHidden/>
          </w:rPr>
          <w:fldChar w:fldCharType="separate"/>
        </w:r>
        <w:r w:rsidR="00D22B8C">
          <w:rPr>
            <w:noProof/>
            <w:webHidden/>
          </w:rPr>
          <w:t>57</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646" w:history="1">
        <w:r w:rsidR="00D22B8C" w:rsidRPr="00573962">
          <w:rPr>
            <w:rStyle w:val="Hyperlink"/>
            <w:noProof/>
          </w:rPr>
          <w:t>MomsRefusionSagBemærkningOpdater</w:t>
        </w:r>
        <w:r w:rsidR="00D22B8C">
          <w:rPr>
            <w:noProof/>
            <w:webHidden/>
          </w:rPr>
          <w:tab/>
        </w:r>
        <w:r w:rsidR="00D22B8C">
          <w:rPr>
            <w:noProof/>
            <w:webHidden/>
          </w:rPr>
          <w:fldChar w:fldCharType="begin"/>
        </w:r>
        <w:r w:rsidR="00D22B8C">
          <w:rPr>
            <w:noProof/>
            <w:webHidden/>
          </w:rPr>
          <w:instrText xml:space="preserve"> PAGEREF _Toc308181646 \h </w:instrText>
        </w:r>
        <w:r w:rsidR="00D22B8C">
          <w:rPr>
            <w:noProof/>
            <w:webHidden/>
          </w:rPr>
        </w:r>
        <w:r w:rsidR="00D22B8C">
          <w:rPr>
            <w:noProof/>
            <w:webHidden/>
          </w:rPr>
          <w:fldChar w:fldCharType="separate"/>
        </w:r>
        <w:r w:rsidR="00D22B8C">
          <w:rPr>
            <w:noProof/>
            <w:webHidden/>
          </w:rPr>
          <w:t>58</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647" w:history="1">
        <w:r w:rsidR="00D22B8C" w:rsidRPr="00573962">
          <w:rPr>
            <w:rStyle w:val="Hyperlink"/>
            <w:noProof/>
          </w:rPr>
          <w:t>MomsRefusionSagBemærkningSamlingHent</w:t>
        </w:r>
        <w:r w:rsidR="00D22B8C">
          <w:rPr>
            <w:noProof/>
            <w:webHidden/>
          </w:rPr>
          <w:tab/>
        </w:r>
        <w:r w:rsidR="00D22B8C">
          <w:rPr>
            <w:noProof/>
            <w:webHidden/>
          </w:rPr>
          <w:fldChar w:fldCharType="begin"/>
        </w:r>
        <w:r w:rsidR="00D22B8C">
          <w:rPr>
            <w:noProof/>
            <w:webHidden/>
          </w:rPr>
          <w:instrText xml:space="preserve"> PAGEREF _Toc308181647 \h </w:instrText>
        </w:r>
        <w:r w:rsidR="00D22B8C">
          <w:rPr>
            <w:noProof/>
            <w:webHidden/>
          </w:rPr>
        </w:r>
        <w:r w:rsidR="00D22B8C">
          <w:rPr>
            <w:noProof/>
            <w:webHidden/>
          </w:rPr>
          <w:fldChar w:fldCharType="separate"/>
        </w:r>
        <w:r w:rsidR="00D22B8C">
          <w:rPr>
            <w:noProof/>
            <w:webHidden/>
          </w:rPr>
          <w:t>60</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648" w:history="1">
        <w:r w:rsidR="00D22B8C" w:rsidRPr="00573962">
          <w:rPr>
            <w:rStyle w:val="Hyperlink"/>
            <w:noProof/>
          </w:rPr>
          <w:t>MomsRefusionSagOversigtHent</w:t>
        </w:r>
        <w:r w:rsidR="00D22B8C">
          <w:rPr>
            <w:noProof/>
            <w:webHidden/>
          </w:rPr>
          <w:tab/>
        </w:r>
        <w:r w:rsidR="00D22B8C">
          <w:rPr>
            <w:noProof/>
            <w:webHidden/>
          </w:rPr>
          <w:fldChar w:fldCharType="begin"/>
        </w:r>
        <w:r w:rsidR="00D22B8C">
          <w:rPr>
            <w:noProof/>
            <w:webHidden/>
          </w:rPr>
          <w:instrText xml:space="preserve"> PAGEREF _Toc308181648 \h </w:instrText>
        </w:r>
        <w:r w:rsidR="00D22B8C">
          <w:rPr>
            <w:noProof/>
            <w:webHidden/>
          </w:rPr>
        </w:r>
        <w:r w:rsidR="00D22B8C">
          <w:rPr>
            <w:noProof/>
            <w:webHidden/>
          </w:rPr>
          <w:fldChar w:fldCharType="separate"/>
        </w:r>
        <w:r w:rsidR="00D22B8C">
          <w:rPr>
            <w:noProof/>
            <w:webHidden/>
          </w:rPr>
          <w:t>61</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649" w:history="1">
        <w:r w:rsidR="00D22B8C" w:rsidRPr="00573962">
          <w:rPr>
            <w:rStyle w:val="Hyperlink"/>
            <w:noProof/>
          </w:rPr>
          <w:t>MomsRefusionStatistikHent</w:t>
        </w:r>
        <w:r w:rsidR="00D22B8C">
          <w:rPr>
            <w:noProof/>
            <w:webHidden/>
          </w:rPr>
          <w:tab/>
        </w:r>
        <w:r w:rsidR="00D22B8C">
          <w:rPr>
            <w:noProof/>
            <w:webHidden/>
          </w:rPr>
          <w:fldChar w:fldCharType="begin"/>
        </w:r>
        <w:r w:rsidR="00D22B8C">
          <w:rPr>
            <w:noProof/>
            <w:webHidden/>
          </w:rPr>
          <w:instrText xml:space="preserve"> PAGEREF _Toc308181649 \h </w:instrText>
        </w:r>
        <w:r w:rsidR="00D22B8C">
          <w:rPr>
            <w:noProof/>
            <w:webHidden/>
          </w:rPr>
        </w:r>
        <w:r w:rsidR="00D22B8C">
          <w:rPr>
            <w:noProof/>
            <w:webHidden/>
          </w:rPr>
          <w:fldChar w:fldCharType="separate"/>
        </w:r>
        <w:r w:rsidR="00D22B8C">
          <w:rPr>
            <w:noProof/>
            <w:webHidden/>
          </w:rPr>
          <w:t>62</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650" w:history="1">
        <w:r w:rsidR="00D22B8C" w:rsidRPr="00573962">
          <w:rPr>
            <w:rStyle w:val="Hyperlink"/>
            <w:noProof/>
          </w:rPr>
          <w:t>MomsRefusionSystemAdministrationOpdater</w:t>
        </w:r>
        <w:r w:rsidR="00D22B8C">
          <w:rPr>
            <w:noProof/>
            <w:webHidden/>
          </w:rPr>
          <w:tab/>
        </w:r>
        <w:r w:rsidR="00D22B8C">
          <w:rPr>
            <w:noProof/>
            <w:webHidden/>
          </w:rPr>
          <w:fldChar w:fldCharType="begin"/>
        </w:r>
        <w:r w:rsidR="00D22B8C">
          <w:rPr>
            <w:noProof/>
            <w:webHidden/>
          </w:rPr>
          <w:instrText xml:space="preserve"> PAGEREF _Toc308181650 \h </w:instrText>
        </w:r>
        <w:r w:rsidR="00D22B8C">
          <w:rPr>
            <w:noProof/>
            <w:webHidden/>
          </w:rPr>
        </w:r>
        <w:r w:rsidR="00D22B8C">
          <w:rPr>
            <w:noProof/>
            <w:webHidden/>
          </w:rPr>
          <w:fldChar w:fldCharType="separate"/>
        </w:r>
        <w:r w:rsidR="00D22B8C">
          <w:rPr>
            <w:noProof/>
            <w:webHidden/>
          </w:rPr>
          <w:t>64</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651" w:history="1">
        <w:r w:rsidR="00D22B8C" w:rsidRPr="00573962">
          <w:rPr>
            <w:rStyle w:val="Hyperlink"/>
            <w:noProof/>
          </w:rPr>
          <w:t>MomsRefusionSystemAdministrationSamlingHent</w:t>
        </w:r>
        <w:r w:rsidR="00D22B8C">
          <w:rPr>
            <w:noProof/>
            <w:webHidden/>
          </w:rPr>
          <w:tab/>
        </w:r>
        <w:r w:rsidR="00D22B8C">
          <w:rPr>
            <w:noProof/>
            <w:webHidden/>
          </w:rPr>
          <w:fldChar w:fldCharType="begin"/>
        </w:r>
        <w:r w:rsidR="00D22B8C">
          <w:rPr>
            <w:noProof/>
            <w:webHidden/>
          </w:rPr>
          <w:instrText xml:space="preserve"> PAGEREF _Toc308181651 \h </w:instrText>
        </w:r>
        <w:r w:rsidR="00D22B8C">
          <w:rPr>
            <w:noProof/>
            <w:webHidden/>
          </w:rPr>
        </w:r>
        <w:r w:rsidR="00D22B8C">
          <w:rPr>
            <w:noProof/>
            <w:webHidden/>
          </w:rPr>
          <w:fldChar w:fldCharType="separate"/>
        </w:r>
        <w:r w:rsidR="00D22B8C">
          <w:rPr>
            <w:noProof/>
            <w:webHidden/>
          </w:rPr>
          <w:t>65</w:t>
        </w:r>
        <w:r w:rsidR="00D22B8C">
          <w:rPr>
            <w:noProof/>
            <w:webHidden/>
          </w:rPr>
          <w:fldChar w:fldCharType="end"/>
        </w:r>
      </w:hyperlink>
    </w:p>
    <w:p w:rsidR="00D22B8C" w:rsidRDefault="001B3809" w:rsidP="00D22B8C">
      <w:pPr>
        <w:pStyle w:val="TOC1"/>
        <w:tabs>
          <w:tab w:val="right" w:leader="dot" w:pos="10195"/>
        </w:tabs>
        <w:rPr>
          <w:rFonts w:asciiTheme="minorHAnsi" w:eastAsiaTheme="minorEastAsia" w:hAnsiTheme="minorHAnsi" w:cstheme="minorBidi"/>
          <w:b w:val="0"/>
          <w:noProof/>
          <w:sz w:val="22"/>
          <w:lang w:eastAsia="da-DK"/>
        </w:rPr>
      </w:pPr>
      <w:hyperlink w:anchor="_Toc308181652" w:history="1">
        <w:r w:rsidR="00D22B8C" w:rsidRPr="00573962">
          <w:rPr>
            <w:rStyle w:val="Hyperlink"/>
            <w:noProof/>
          </w:rPr>
          <w:t>Fælles datastrukturer</w:t>
        </w:r>
        <w:r w:rsidR="00D22B8C">
          <w:rPr>
            <w:noProof/>
            <w:webHidden/>
          </w:rPr>
          <w:tab/>
        </w:r>
        <w:r w:rsidR="00D22B8C">
          <w:rPr>
            <w:noProof/>
            <w:webHidden/>
          </w:rPr>
          <w:fldChar w:fldCharType="begin"/>
        </w:r>
        <w:r w:rsidR="00D22B8C">
          <w:rPr>
            <w:noProof/>
            <w:webHidden/>
          </w:rPr>
          <w:instrText xml:space="preserve"> PAGEREF _Toc308181652 \h </w:instrText>
        </w:r>
        <w:r w:rsidR="00D22B8C">
          <w:rPr>
            <w:noProof/>
            <w:webHidden/>
          </w:rPr>
        </w:r>
        <w:r w:rsidR="00D22B8C">
          <w:rPr>
            <w:noProof/>
            <w:webHidden/>
          </w:rPr>
          <w:fldChar w:fldCharType="separate"/>
        </w:r>
        <w:r w:rsidR="00D22B8C">
          <w:rPr>
            <w:noProof/>
            <w:webHidden/>
          </w:rPr>
          <w:t>66</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653" w:history="1">
        <w:r w:rsidR="00D22B8C" w:rsidRPr="00573962">
          <w:rPr>
            <w:rStyle w:val="Hyperlink"/>
            <w:noProof/>
          </w:rPr>
          <w:t>MomsRefusionAfgørelseAfslagÅrsagStruktur</w:t>
        </w:r>
        <w:r w:rsidR="00D22B8C">
          <w:rPr>
            <w:noProof/>
            <w:webHidden/>
          </w:rPr>
          <w:tab/>
        </w:r>
        <w:r w:rsidR="00D22B8C">
          <w:rPr>
            <w:noProof/>
            <w:webHidden/>
          </w:rPr>
          <w:fldChar w:fldCharType="begin"/>
        </w:r>
        <w:r w:rsidR="00D22B8C">
          <w:rPr>
            <w:noProof/>
            <w:webHidden/>
          </w:rPr>
          <w:instrText xml:space="preserve"> PAGEREF _Toc308181653 \h </w:instrText>
        </w:r>
        <w:r w:rsidR="00D22B8C">
          <w:rPr>
            <w:noProof/>
            <w:webHidden/>
          </w:rPr>
        </w:r>
        <w:r w:rsidR="00D22B8C">
          <w:rPr>
            <w:noProof/>
            <w:webHidden/>
          </w:rPr>
          <w:fldChar w:fldCharType="separate"/>
        </w:r>
        <w:r w:rsidR="00D22B8C">
          <w:rPr>
            <w:noProof/>
            <w:webHidden/>
          </w:rPr>
          <w:t>66</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654" w:history="1">
        <w:r w:rsidR="00D22B8C" w:rsidRPr="00573962">
          <w:rPr>
            <w:rStyle w:val="Hyperlink"/>
            <w:noProof/>
          </w:rPr>
          <w:t>MomsRefusionAfgørelseNummerStruktur</w:t>
        </w:r>
        <w:r w:rsidR="00D22B8C">
          <w:rPr>
            <w:noProof/>
            <w:webHidden/>
          </w:rPr>
          <w:tab/>
        </w:r>
        <w:r w:rsidR="00D22B8C">
          <w:rPr>
            <w:noProof/>
            <w:webHidden/>
          </w:rPr>
          <w:fldChar w:fldCharType="begin"/>
        </w:r>
        <w:r w:rsidR="00D22B8C">
          <w:rPr>
            <w:noProof/>
            <w:webHidden/>
          </w:rPr>
          <w:instrText xml:space="preserve"> PAGEREF _Toc308181654 \h </w:instrText>
        </w:r>
        <w:r w:rsidR="00D22B8C">
          <w:rPr>
            <w:noProof/>
            <w:webHidden/>
          </w:rPr>
        </w:r>
        <w:r w:rsidR="00D22B8C">
          <w:rPr>
            <w:noProof/>
            <w:webHidden/>
          </w:rPr>
          <w:fldChar w:fldCharType="separate"/>
        </w:r>
        <w:r w:rsidR="00D22B8C">
          <w:rPr>
            <w:noProof/>
            <w:webHidden/>
          </w:rPr>
          <w:t>66</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655" w:history="1">
        <w:r w:rsidR="00D22B8C" w:rsidRPr="00573962">
          <w:rPr>
            <w:rStyle w:val="Hyperlink"/>
            <w:noProof/>
          </w:rPr>
          <w:t>MomsRefusionAfgørelseNummerVersionDatoStruktur</w:t>
        </w:r>
        <w:r w:rsidR="00D22B8C">
          <w:rPr>
            <w:noProof/>
            <w:webHidden/>
          </w:rPr>
          <w:tab/>
        </w:r>
        <w:r w:rsidR="00D22B8C">
          <w:rPr>
            <w:noProof/>
            <w:webHidden/>
          </w:rPr>
          <w:fldChar w:fldCharType="begin"/>
        </w:r>
        <w:r w:rsidR="00D22B8C">
          <w:rPr>
            <w:noProof/>
            <w:webHidden/>
          </w:rPr>
          <w:instrText xml:space="preserve"> PAGEREF _Toc308181655 \h </w:instrText>
        </w:r>
        <w:r w:rsidR="00D22B8C">
          <w:rPr>
            <w:noProof/>
            <w:webHidden/>
          </w:rPr>
        </w:r>
        <w:r w:rsidR="00D22B8C">
          <w:rPr>
            <w:noProof/>
            <w:webHidden/>
          </w:rPr>
          <w:fldChar w:fldCharType="separate"/>
        </w:r>
        <w:r w:rsidR="00D22B8C">
          <w:rPr>
            <w:noProof/>
            <w:webHidden/>
          </w:rPr>
          <w:t>66</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656" w:history="1">
        <w:r w:rsidR="00D22B8C" w:rsidRPr="00573962">
          <w:rPr>
            <w:rStyle w:val="Hyperlink"/>
            <w:noProof/>
          </w:rPr>
          <w:t>MomsRefusionAfgørelseStruktur</w:t>
        </w:r>
        <w:r w:rsidR="00D22B8C">
          <w:rPr>
            <w:noProof/>
            <w:webHidden/>
          </w:rPr>
          <w:tab/>
        </w:r>
        <w:r w:rsidR="00D22B8C">
          <w:rPr>
            <w:noProof/>
            <w:webHidden/>
          </w:rPr>
          <w:fldChar w:fldCharType="begin"/>
        </w:r>
        <w:r w:rsidR="00D22B8C">
          <w:rPr>
            <w:noProof/>
            <w:webHidden/>
          </w:rPr>
          <w:instrText xml:space="preserve"> PAGEREF _Toc308181656 \h </w:instrText>
        </w:r>
        <w:r w:rsidR="00D22B8C">
          <w:rPr>
            <w:noProof/>
            <w:webHidden/>
          </w:rPr>
        </w:r>
        <w:r w:rsidR="00D22B8C">
          <w:rPr>
            <w:noProof/>
            <w:webHidden/>
          </w:rPr>
          <w:fldChar w:fldCharType="separate"/>
        </w:r>
        <w:r w:rsidR="00D22B8C">
          <w:rPr>
            <w:noProof/>
            <w:webHidden/>
          </w:rPr>
          <w:t>66</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657" w:history="1">
        <w:r w:rsidR="00D22B8C" w:rsidRPr="00573962">
          <w:rPr>
            <w:rStyle w:val="Hyperlink"/>
            <w:noProof/>
          </w:rPr>
          <w:t>MomsRefusionAktørStruktur</w:t>
        </w:r>
        <w:r w:rsidR="00D22B8C">
          <w:rPr>
            <w:noProof/>
            <w:webHidden/>
          </w:rPr>
          <w:tab/>
        </w:r>
        <w:r w:rsidR="00D22B8C">
          <w:rPr>
            <w:noProof/>
            <w:webHidden/>
          </w:rPr>
          <w:fldChar w:fldCharType="begin"/>
        </w:r>
        <w:r w:rsidR="00D22B8C">
          <w:rPr>
            <w:noProof/>
            <w:webHidden/>
          </w:rPr>
          <w:instrText xml:space="preserve"> PAGEREF _Toc308181657 \h </w:instrText>
        </w:r>
        <w:r w:rsidR="00D22B8C">
          <w:rPr>
            <w:noProof/>
            <w:webHidden/>
          </w:rPr>
        </w:r>
        <w:r w:rsidR="00D22B8C">
          <w:rPr>
            <w:noProof/>
            <w:webHidden/>
          </w:rPr>
          <w:fldChar w:fldCharType="separate"/>
        </w:r>
        <w:r w:rsidR="00D22B8C">
          <w:rPr>
            <w:noProof/>
            <w:webHidden/>
          </w:rPr>
          <w:t>67</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658" w:history="1">
        <w:r w:rsidR="00D22B8C" w:rsidRPr="00573962">
          <w:rPr>
            <w:rStyle w:val="Hyperlink"/>
            <w:noProof/>
          </w:rPr>
          <w:t>MomsRefusionAktørSøgekriterieStruktur</w:t>
        </w:r>
        <w:r w:rsidR="00D22B8C">
          <w:rPr>
            <w:noProof/>
            <w:webHidden/>
          </w:rPr>
          <w:tab/>
        </w:r>
        <w:r w:rsidR="00D22B8C">
          <w:rPr>
            <w:noProof/>
            <w:webHidden/>
          </w:rPr>
          <w:fldChar w:fldCharType="begin"/>
        </w:r>
        <w:r w:rsidR="00D22B8C">
          <w:rPr>
            <w:noProof/>
            <w:webHidden/>
          </w:rPr>
          <w:instrText xml:space="preserve"> PAGEREF _Toc308181658 \h </w:instrText>
        </w:r>
        <w:r w:rsidR="00D22B8C">
          <w:rPr>
            <w:noProof/>
            <w:webHidden/>
          </w:rPr>
        </w:r>
        <w:r w:rsidR="00D22B8C">
          <w:rPr>
            <w:noProof/>
            <w:webHidden/>
          </w:rPr>
          <w:fldChar w:fldCharType="separate"/>
        </w:r>
        <w:r w:rsidR="00D22B8C">
          <w:rPr>
            <w:noProof/>
            <w:webHidden/>
          </w:rPr>
          <w:t>68</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659" w:history="1">
        <w:r w:rsidR="00D22B8C" w:rsidRPr="00573962">
          <w:rPr>
            <w:rStyle w:val="Hyperlink"/>
            <w:noProof/>
          </w:rPr>
          <w:t>MomsRefusionAnsøgningDataStruktur</w:t>
        </w:r>
        <w:r w:rsidR="00D22B8C">
          <w:rPr>
            <w:noProof/>
            <w:webHidden/>
          </w:rPr>
          <w:tab/>
        </w:r>
        <w:r w:rsidR="00D22B8C">
          <w:rPr>
            <w:noProof/>
            <w:webHidden/>
          </w:rPr>
          <w:fldChar w:fldCharType="begin"/>
        </w:r>
        <w:r w:rsidR="00D22B8C">
          <w:rPr>
            <w:noProof/>
            <w:webHidden/>
          </w:rPr>
          <w:instrText xml:space="preserve"> PAGEREF _Toc308181659 \h </w:instrText>
        </w:r>
        <w:r w:rsidR="00D22B8C">
          <w:rPr>
            <w:noProof/>
            <w:webHidden/>
          </w:rPr>
        </w:r>
        <w:r w:rsidR="00D22B8C">
          <w:rPr>
            <w:noProof/>
            <w:webHidden/>
          </w:rPr>
          <w:fldChar w:fldCharType="separate"/>
        </w:r>
        <w:r w:rsidR="00D22B8C">
          <w:rPr>
            <w:noProof/>
            <w:webHidden/>
          </w:rPr>
          <w:t>68</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660" w:history="1">
        <w:r w:rsidR="00D22B8C" w:rsidRPr="00573962">
          <w:rPr>
            <w:rStyle w:val="Hyperlink"/>
            <w:noProof/>
          </w:rPr>
          <w:t>MomsRefusionAnsøgningIndstillingStruktur</w:t>
        </w:r>
        <w:r w:rsidR="00D22B8C">
          <w:rPr>
            <w:noProof/>
            <w:webHidden/>
          </w:rPr>
          <w:tab/>
        </w:r>
        <w:r w:rsidR="00D22B8C">
          <w:rPr>
            <w:noProof/>
            <w:webHidden/>
          </w:rPr>
          <w:fldChar w:fldCharType="begin"/>
        </w:r>
        <w:r w:rsidR="00D22B8C">
          <w:rPr>
            <w:noProof/>
            <w:webHidden/>
          </w:rPr>
          <w:instrText xml:space="preserve"> PAGEREF _Toc308181660 \h </w:instrText>
        </w:r>
        <w:r w:rsidR="00D22B8C">
          <w:rPr>
            <w:noProof/>
            <w:webHidden/>
          </w:rPr>
        </w:r>
        <w:r w:rsidR="00D22B8C">
          <w:rPr>
            <w:noProof/>
            <w:webHidden/>
          </w:rPr>
          <w:fldChar w:fldCharType="separate"/>
        </w:r>
        <w:r w:rsidR="00D22B8C">
          <w:rPr>
            <w:noProof/>
            <w:webHidden/>
          </w:rPr>
          <w:t>69</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661" w:history="1">
        <w:r w:rsidR="00D22B8C" w:rsidRPr="00573962">
          <w:rPr>
            <w:rStyle w:val="Hyperlink"/>
            <w:noProof/>
          </w:rPr>
          <w:t>MomsRefusionAnsøgningKvitteringStruktur</w:t>
        </w:r>
        <w:r w:rsidR="00D22B8C">
          <w:rPr>
            <w:noProof/>
            <w:webHidden/>
          </w:rPr>
          <w:tab/>
        </w:r>
        <w:r w:rsidR="00D22B8C">
          <w:rPr>
            <w:noProof/>
            <w:webHidden/>
          </w:rPr>
          <w:fldChar w:fldCharType="begin"/>
        </w:r>
        <w:r w:rsidR="00D22B8C">
          <w:rPr>
            <w:noProof/>
            <w:webHidden/>
          </w:rPr>
          <w:instrText xml:space="preserve"> PAGEREF _Toc308181661 \h </w:instrText>
        </w:r>
        <w:r w:rsidR="00D22B8C">
          <w:rPr>
            <w:noProof/>
            <w:webHidden/>
          </w:rPr>
        </w:r>
        <w:r w:rsidR="00D22B8C">
          <w:rPr>
            <w:noProof/>
            <w:webHidden/>
          </w:rPr>
          <w:fldChar w:fldCharType="separate"/>
        </w:r>
        <w:r w:rsidR="00D22B8C">
          <w:rPr>
            <w:noProof/>
            <w:webHidden/>
          </w:rPr>
          <w:t>70</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662" w:history="1">
        <w:r w:rsidR="00D22B8C" w:rsidRPr="00573962">
          <w:rPr>
            <w:rStyle w:val="Hyperlink"/>
            <w:noProof/>
          </w:rPr>
          <w:t>MomsRefusionAnsøgningOpdaterOutputStruktur</w:t>
        </w:r>
        <w:r w:rsidR="00D22B8C">
          <w:rPr>
            <w:noProof/>
            <w:webHidden/>
          </w:rPr>
          <w:tab/>
        </w:r>
        <w:r w:rsidR="00D22B8C">
          <w:rPr>
            <w:noProof/>
            <w:webHidden/>
          </w:rPr>
          <w:fldChar w:fldCharType="begin"/>
        </w:r>
        <w:r w:rsidR="00D22B8C">
          <w:rPr>
            <w:noProof/>
            <w:webHidden/>
          </w:rPr>
          <w:instrText xml:space="preserve"> PAGEREF _Toc308181662 \h </w:instrText>
        </w:r>
        <w:r w:rsidR="00D22B8C">
          <w:rPr>
            <w:noProof/>
            <w:webHidden/>
          </w:rPr>
        </w:r>
        <w:r w:rsidR="00D22B8C">
          <w:rPr>
            <w:noProof/>
            <w:webHidden/>
          </w:rPr>
          <w:fldChar w:fldCharType="separate"/>
        </w:r>
        <w:r w:rsidR="00D22B8C">
          <w:rPr>
            <w:noProof/>
            <w:webHidden/>
          </w:rPr>
          <w:t>70</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663" w:history="1">
        <w:r w:rsidR="00D22B8C" w:rsidRPr="00573962">
          <w:rPr>
            <w:rStyle w:val="Hyperlink"/>
            <w:noProof/>
          </w:rPr>
          <w:t>MomsRefusionAnsøgningStamDataStruktur</w:t>
        </w:r>
        <w:r w:rsidR="00D22B8C">
          <w:rPr>
            <w:noProof/>
            <w:webHidden/>
          </w:rPr>
          <w:tab/>
        </w:r>
        <w:r w:rsidR="00D22B8C">
          <w:rPr>
            <w:noProof/>
            <w:webHidden/>
          </w:rPr>
          <w:fldChar w:fldCharType="begin"/>
        </w:r>
        <w:r w:rsidR="00D22B8C">
          <w:rPr>
            <w:noProof/>
            <w:webHidden/>
          </w:rPr>
          <w:instrText xml:space="preserve"> PAGEREF _Toc308181663 \h </w:instrText>
        </w:r>
        <w:r w:rsidR="00D22B8C">
          <w:rPr>
            <w:noProof/>
            <w:webHidden/>
          </w:rPr>
        </w:r>
        <w:r w:rsidR="00D22B8C">
          <w:rPr>
            <w:noProof/>
            <w:webHidden/>
          </w:rPr>
          <w:fldChar w:fldCharType="separate"/>
        </w:r>
        <w:r w:rsidR="00D22B8C">
          <w:rPr>
            <w:noProof/>
            <w:webHidden/>
          </w:rPr>
          <w:t>70</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664" w:history="1">
        <w:r w:rsidR="00D22B8C" w:rsidRPr="00573962">
          <w:rPr>
            <w:rStyle w:val="Hyperlink"/>
            <w:noProof/>
          </w:rPr>
          <w:t>MomsRefusionAnsøgningStruktur</w:t>
        </w:r>
        <w:r w:rsidR="00D22B8C">
          <w:rPr>
            <w:noProof/>
            <w:webHidden/>
          </w:rPr>
          <w:tab/>
        </w:r>
        <w:r w:rsidR="00D22B8C">
          <w:rPr>
            <w:noProof/>
            <w:webHidden/>
          </w:rPr>
          <w:fldChar w:fldCharType="begin"/>
        </w:r>
        <w:r w:rsidR="00D22B8C">
          <w:rPr>
            <w:noProof/>
            <w:webHidden/>
          </w:rPr>
          <w:instrText xml:space="preserve"> PAGEREF _Toc308181664 \h </w:instrText>
        </w:r>
        <w:r w:rsidR="00D22B8C">
          <w:rPr>
            <w:noProof/>
            <w:webHidden/>
          </w:rPr>
        </w:r>
        <w:r w:rsidR="00D22B8C">
          <w:rPr>
            <w:noProof/>
            <w:webHidden/>
          </w:rPr>
          <w:fldChar w:fldCharType="separate"/>
        </w:r>
        <w:r w:rsidR="00D22B8C">
          <w:rPr>
            <w:noProof/>
            <w:webHidden/>
          </w:rPr>
          <w:t>71</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665" w:history="1">
        <w:r w:rsidR="00D22B8C" w:rsidRPr="00573962">
          <w:rPr>
            <w:rStyle w:val="Hyperlink"/>
            <w:noProof/>
          </w:rPr>
          <w:t>MomsRefusionAnsøgningVersionNummerStruktur</w:t>
        </w:r>
        <w:r w:rsidR="00D22B8C">
          <w:rPr>
            <w:noProof/>
            <w:webHidden/>
          </w:rPr>
          <w:tab/>
        </w:r>
        <w:r w:rsidR="00D22B8C">
          <w:rPr>
            <w:noProof/>
            <w:webHidden/>
          </w:rPr>
          <w:fldChar w:fldCharType="begin"/>
        </w:r>
        <w:r w:rsidR="00D22B8C">
          <w:rPr>
            <w:noProof/>
            <w:webHidden/>
          </w:rPr>
          <w:instrText xml:space="preserve"> PAGEREF _Toc308181665 \h </w:instrText>
        </w:r>
        <w:r w:rsidR="00D22B8C">
          <w:rPr>
            <w:noProof/>
            <w:webHidden/>
          </w:rPr>
        </w:r>
        <w:r w:rsidR="00D22B8C">
          <w:rPr>
            <w:noProof/>
            <w:webHidden/>
          </w:rPr>
          <w:fldChar w:fldCharType="separate"/>
        </w:r>
        <w:r w:rsidR="00D22B8C">
          <w:rPr>
            <w:noProof/>
            <w:webHidden/>
          </w:rPr>
          <w:t>72</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666" w:history="1">
        <w:r w:rsidR="00D22B8C" w:rsidRPr="00573962">
          <w:rPr>
            <w:rStyle w:val="Hyperlink"/>
            <w:noProof/>
          </w:rPr>
          <w:t>MomsRefusionBankkontoDetaljeStruktur</w:t>
        </w:r>
        <w:r w:rsidR="00D22B8C">
          <w:rPr>
            <w:noProof/>
            <w:webHidden/>
          </w:rPr>
          <w:tab/>
        </w:r>
        <w:r w:rsidR="00D22B8C">
          <w:rPr>
            <w:noProof/>
            <w:webHidden/>
          </w:rPr>
          <w:fldChar w:fldCharType="begin"/>
        </w:r>
        <w:r w:rsidR="00D22B8C">
          <w:rPr>
            <w:noProof/>
            <w:webHidden/>
          </w:rPr>
          <w:instrText xml:space="preserve"> PAGEREF _Toc308181666 \h </w:instrText>
        </w:r>
        <w:r w:rsidR="00D22B8C">
          <w:rPr>
            <w:noProof/>
            <w:webHidden/>
          </w:rPr>
        </w:r>
        <w:r w:rsidR="00D22B8C">
          <w:rPr>
            <w:noProof/>
            <w:webHidden/>
          </w:rPr>
          <w:fldChar w:fldCharType="separate"/>
        </w:r>
        <w:r w:rsidR="00D22B8C">
          <w:rPr>
            <w:noProof/>
            <w:webHidden/>
          </w:rPr>
          <w:t>72</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667" w:history="1">
        <w:r w:rsidR="00D22B8C" w:rsidRPr="00573962">
          <w:rPr>
            <w:rStyle w:val="Hyperlink"/>
            <w:noProof/>
          </w:rPr>
          <w:t>MomsRefusionBankkontoStruktur</w:t>
        </w:r>
        <w:r w:rsidR="00D22B8C">
          <w:rPr>
            <w:noProof/>
            <w:webHidden/>
          </w:rPr>
          <w:tab/>
        </w:r>
        <w:r w:rsidR="00D22B8C">
          <w:rPr>
            <w:noProof/>
            <w:webHidden/>
          </w:rPr>
          <w:fldChar w:fldCharType="begin"/>
        </w:r>
        <w:r w:rsidR="00D22B8C">
          <w:rPr>
            <w:noProof/>
            <w:webHidden/>
          </w:rPr>
          <w:instrText xml:space="preserve"> PAGEREF _Toc308181667 \h </w:instrText>
        </w:r>
        <w:r w:rsidR="00D22B8C">
          <w:rPr>
            <w:noProof/>
            <w:webHidden/>
          </w:rPr>
        </w:r>
        <w:r w:rsidR="00D22B8C">
          <w:rPr>
            <w:noProof/>
            <w:webHidden/>
          </w:rPr>
          <w:fldChar w:fldCharType="separate"/>
        </w:r>
        <w:r w:rsidR="00D22B8C">
          <w:rPr>
            <w:noProof/>
            <w:webHidden/>
          </w:rPr>
          <w:t>72</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668" w:history="1">
        <w:r w:rsidR="00D22B8C" w:rsidRPr="00573962">
          <w:rPr>
            <w:rStyle w:val="Hyperlink"/>
            <w:noProof/>
          </w:rPr>
          <w:t>MomsRefusionBeløbStruktur</w:t>
        </w:r>
        <w:r w:rsidR="00D22B8C">
          <w:rPr>
            <w:noProof/>
            <w:webHidden/>
          </w:rPr>
          <w:tab/>
        </w:r>
        <w:r w:rsidR="00D22B8C">
          <w:rPr>
            <w:noProof/>
            <w:webHidden/>
          </w:rPr>
          <w:fldChar w:fldCharType="begin"/>
        </w:r>
        <w:r w:rsidR="00D22B8C">
          <w:rPr>
            <w:noProof/>
            <w:webHidden/>
          </w:rPr>
          <w:instrText xml:space="preserve"> PAGEREF _Toc308181668 \h </w:instrText>
        </w:r>
        <w:r w:rsidR="00D22B8C">
          <w:rPr>
            <w:noProof/>
            <w:webHidden/>
          </w:rPr>
        </w:r>
        <w:r w:rsidR="00D22B8C">
          <w:rPr>
            <w:noProof/>
            <w:webHidden/>
          </w:rPr>
          <w:fldChar w:fldCharType="separate"/>
        </w:r>
        <w:r w:rsidR="00D22B8C">
          <w:rPr>
            <w:noProof/>
            <w:webHidden/>
          </w:rPr>
          <w:t>73</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669" w:history="1">
        <w:r w:rsidR="00D22B8C" w:rsidRPr="00573962">
          <w:rPr>
            <w:rStyle w:val="Hyperlink"/>
            <w:noProof/>
          </w:rPr>
          <w:t>MomsRefusionDokumentStruktur</w:t>
        </w:r>
        <w:r w:rsidR="00D22B8C">
          <w:rPr>
            <w:noProof/>
            <w:webHidden/>
          </w:rPr>
          <w:tab/>
        </w:r>
        <w:r w:rsidR="00D22B8C">
          <w:rPr>
            <w:noProof/>
            <w:webHidden/>
          </w:rPr>
          <w:fldChar w:fldCharType="begin"/>
        </w:r>
        <w:r w:rsidR="00D22B8C">
          <w:rPr>
            <w:noProof/>
            <w:webHidden/>
          </w:rPr>
          <w:instrText xml:space="preserve"> PAGEREF _Toc308181669 \h </w:instrText>
        </w:r>
        <w:r w:rsidR="00D22B8C">
          <w:rPr>
            <w:noProof/>
            <w:webHidden/>
          </w:rPr>
        </w:r>
        <w:r w:rsidR="00D22B8C">
          <w:rPr>
            <w:noProof/>
            <w:webHidden/>
          </w:rPr>
          <w:fldChar w:fldCharType="separate"/>
        </w:r>
        <w:r w:rsidR="00D22B8C">
          <w:rPr>
            <w:noProof/>
            <w:webHidden/>
          </w:rPr>
          <w:t>73</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670" w:history="1">
        <w:r w:rsidR="00D22B8C" w:rsidRPr="00573962">
          <w:rPr>
            <w:rStyle w:val="Hyperlink"/>
            <w:noProof/>
          </w:rPr>
          <w:t>MomsRefusionEUBeskedStruktur</w:t>
        </w:r>
        <w:r w:rsidR="00D22B8C">
          <w:rPr>
            <w:noProof/>
            <w:webHidden/>
          </w:rPr>
          <w:tab/>
        </w:r>
        <w:r w:rsidR="00D22B8C">
          <w:rPr>
            <w:noProof/>
            <w:webHidden/>
          </w:rPr>
          <w:fldChar w:fldCharType="begin"/>
        </w:r>
        <w:r w:rsidR="00D22B8C">
          <w:rPr>
            <w:noProof/>
            <w:webHidden/>
          </w:rPr>
          <w:instrText xml:space="preserve"> PAGEREF _Toc308181670 \h </w:instrText>
        </w:r>
        <w:r w:rsidR="00D22B8C">
          <w:rPr>
            <w:noProof/>
            <w:webHidden/>
          </w:rPr>
        </w:r>
        <w:r w:rsidR="00D22B8C">
          <w:rPr>
            <w:noProof/>
            <w:webHidden/>
          </w:rPr>
          <w:fldChar w:fldCharType="separate"/>
        </w:r>
        <w:r w:rsidR="00D22B8C">
          <w:rPr>
            <w:noProof/>
            <w:webHidden/>
          </w:rPr>
          <w:t>74</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671" w:history="1">
        <w:r w:rsidR="00D22B8C" w:rsidRPr="00573962">
          <w:rPr>
            <w:rStyle w:val="Hyperlink"/>
            <w:noProof/>
          </w:rPr>
          <w:t>MomsRefusionErhvervsAktivitetValgStruktur</w:t>
        </w:r>
        <w:r w:rsidR="00D22B8C">
          <w:rPr>
            <w:noProof/>
            <w:webHidden/>
          </w:rPr>
          <w:tab/>
        </w:r>
        <w:r w:rsidR="00D22B8C">
          <w:rPr>
            <w:noProof/>
            <w:webHidden/>
          </w:rPr>
          <w:fldChar w:fldCharType="begin"/>
        </w:r>
        <w:r w:rsidR="00D22B8C">
          <w:rPr>
            <w:noProof/>
            <w:webHidden/>
          </w:rPr>
          <w:instrText xml:space="preserve"> PAGEREF _Toc308181671 \h </w:instrText>
        </w:r>
        <w:r w:rsidR="00D22B8C">
          <w:rPr>
            <w:noProof/>
            <w:webHidden/>
          </w:rPr>
        </w:r>
        <w:r w:rsidR="00D22B8C">
          <w:rPr>
            <w:noProof/>
            <w:webHidden/>
          </w:rPr>
          <w:fldChar w:fldCharType="separate"/>
        </w:r>
        <w:r w:rsidR="00D22B8C">
          <w:rPr>
            <w:noProof/>
            <w:webHidden/>
          </w:rPr>
          <w:t>74</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672" w:history="1">
        <w:r w:rsidR="00D22B8C" w:rsidRPr="00573962">
          <w:rPr>
            <w:rStyle w:val="Hyperlink"/>
            <w:noProof/>
          </w:rPr>
          <w:t>MomsRefusionKontaktOplysningStruktur</w:t>
        </w:r>
        <w:r w:rsidR="00D22B8C">
          <w:rPr>
            <w:noProof/>
            <w:webHidden/>
          </w:rPr>
          <w:tab/>
        </w:r>
        <w:r w:rsidR="00D22B8C">
          <w:rPr>
            <w:noProof/>
            <w:webHidden/>
          </w:rPr>
          <w:fldChar w:fldCharType="begin"/>
        </w:r>
        <w:r w:rsidR="00D22B8C">
          <w:rPr>
            <w:noProof/>
            <w:webHidden/>
          </w:rPr>
          <w:instrText xml:space="preserve"> PAGEREF _Toc308181672 \h </w:instrText>
        </w:r>
        <w:r w:rsidR="00D22B8C">
          <w:rPr>
            <w:noProof/>
            <w:webHidden/>
          </w:rPr>
        </w:r>
        <w:r w:rsidR="00D22B8C">
          <w:rPr>
            <w:noProof/>
            <w:webHidden/>
          </w:rPr>
          <w:fldChar w:fldCharType="separate"/>
        </w:r>
        <w:r w:rsidR="00D22B8C">
          <w:rPr>
            <w:noProof/>
            <w:webHidden/>
          </w:rPr>
          <w:t>75</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673" w:history="1">
        <w:r w:rsidR="00D22B8C" w:rsidRPr="00573962">
          <w:rPr>
            <w:rStyle w:val="Hyperlink"/>
            <w:noProof/>
          </w:rPr>
          <w:t>MomsRefusionKundeIdentifikationDetaljeStruktur</w:t>
        </w:r>
        <w:r w:rsidR="00D22B8C">
          <w:rPr>
            <w:noProof/>
            <w:webHidden/>
          </w:rPr>
          <w:tab/>
        </w:r>
        <w:r w:rsidR="00D22B8C">
          <w:rPr>
            <w:noProof/>
            <w:webHidden/>
          </w:rPr>
          <w:fldChar w:fldCharType="begin"/>
        </w:r>
        <w:r w:rsidR="00D22B8C">
          <w:rPr>
            <w:noProof/>
            <w:webHidden/>
          </w:rPr>
          <w:instrText xml:space="preserve"> PAGEREF _Toc308181673 \h </w:instrText>
        </w:r>
        <w:r w:rsidR="00D22B8C">
          <w:rPr>
            <w:noProof/>
            <w:webHidden/>
          </w:rPr>
        </w:r>
        <w:r w:rsidR="00D22B8C">
          <w:rPr>
            <w:noProof/>
            <w:webHidden/>
          </w:rPr>
          <w:fldChar w:fldCharType="separate"/>
        </w:r>
        <w:r w:rsidR="00D22B8C">
          <w:rPr>
            <w:noProof/>
            <w:webHidden/>
          </w:rPr>
          <w:t>75</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674" w:history="1">
        <w:r w:rsidR="00D22B8C" w:rsidRPr="00573962">
          <w:rPr>
            <w:rStyle w:val="Hyperlink"/>
            <w:noProof/>
          </w:rPr>
          <w:t>MomsRefusionKundeRepræsentantStruktur</w:t>
        </w:r>
        <w:r w:rsidR="00D22B8C">
          <w:rPr>
            <w:noProof/>
            <w:webHidden/>
          </w:rPr>
          <w:tab/>
        </w:r>
        <w:r w:rsidR="00D22B8C">
          <w:rPr>
            <w:noProof/>
            <w:webHidden/>
          </w:rPr>
          <w:fldChar w:fldCharType="begin"/>
        </w:r>
        <w:r w:rsidR="00D22B8C">
          <w:rPr>
            <w:noProof/>
            <w:webHidden/>
          </w:rPr>
          <w:instrText xml:space="preserve"> PAGEREF _Toc308181674 \h </w:instrText>
        </w:r>
        <w:r w:rsidR="00D22B8C">
          <w:rPr>
            <w:noProof/>
            <w:webHidden/>
          </w:rPr>
        </w:r>
        <w:r w:rsidR="00D22B8C">
          <w:rPr>
            <w:noProof/>
            <w:webHidden/>
          </w:rPr>
          <w:fldChar w:fldCharType="separate"/>
        </w:r>
        <w:r w:rsidR="00D22B8C">
          <w:rPr>
            <w:noProof/>
            <w:webHidden/>
          </w:rPr>
          <w:t>75</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675" w:history="1">
        <w:r w:rsidR="00D22B8C" w:rsidRPr="00573962">
          <w:rPr>
            <w:rStyle w:val="Hyperlink"/>
            <w:noProof/>
          </w:rPr>
          <w:t>MomsRefusionKundeStruktur</w:t>
        </w:r>
        <w:r w:rsidR="00D22B8C">
          <w:rPr>
            <w:noProof/>
            <w:webHidden/>
          </w:rPr>
          <w:tab/>
        </w:r>
        <w:r w:rsidR="00D22B8C">
          <w:rPr>
            <w:noProof/>
            <w:webHidden/>
          </w:rPr>
          <w:fldChar w:fldCharType="begin"/>
        </w:r>
        <w:r w:rsidR="00D22B8C">
          <w:rPr>
            <w:noProof/>
            <w:webHidden/>
          </w:rPr>
          <w:instrText xml:space="preserve"> PAGEREF _Toc308181675 \h </w:instrText>
        </w:r>
        <w:r w:rsidR="00D22B8C">
          <w:rPr>
            <w:noProof/>
            <w:webHidden/>
          </w:rPr>
        </w:r>
        <w:r w:rsidR="00D22B8C">
          <w:rPr>
            <w:noProof/>
            <w:webHidden/>
          </w:rPr>
          <w:fldChar w:fldCharType="separate"/>
        </w:r>
        <w:r w:rsidR="00D22B8C">
          <w:rPr>
            <w:noProof/>
            <w:webHidden/>
          </w:rPr>
          <w:t>76</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676" w:history="1">
        <w:r w:rsidR="00D22B8C" w:rsidRPr="00573962">
          <w:rPr>
            <w:rStyle w:val="Hyperlink"/>
            <w:noProof/>
          </w:rPr>
          <w:t>MomsRefusionLandKodeStruktur</w:t>
        </w:r>
        <w:r w:rsidR="00D22B8C">
          <w:rPr>
            <w:noProof/>
            <w:webHidden/>
          </w:rPr>
          <w:tab/>
        </w:r>
        <w:r w:rsidR="00D22B8C">
          <w:rPr>
            <w:noProof/>
            <w:webHidden/>
          </w:rPr>
          <w:fldChar w:fldCharType="begin"/>
        </w:r>
        <w:r w:rsidR="00D22B8C">
          <w:rPr>
            <w:noProof/>
            <w:webHidden/>
          </w:rPr>
          <w:instrText xml:space="preserve"> PAGEREF _Toc308181676 \h </w:instrText>
        </w:r>
        <w:r w:rsidR="00D22B8C">
          <w:rPr>
            <w:noProof/>
            <w:webHidden/>
          </w:rPr>
        </w:r>
        <w:r w:rsidR="00D22B8C">
          <w:rPr>
            <w:noProof/>
            <w:webHidden/>
          </w:rPr>
          <w:fldChar w:fldCharType="separate"/>
        </w:r>
        <w:r w:rsidR="00D22B8C">
          <w:rPr>
            <w:noProof/>
            <w:webHidden/>
          </w:rPr>
          <w:t>76</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677" w:history="1">
        <w:r w:rsidR="00D22B8C" w:rsidRPr="00573962">
          <w:rPr>
            <w:rStyle w:val="Hyperlink"/>
            <w:noProof/>
          </w:rPr>
          <w:t>MomsRefusionLeverandørStruktur</w:t>
        </w:r>
        <w:r w:rsidR="00D22B8C">
          <w:rPr>
            <w:noProof/>
            <w:webHidden/>
          </w:rPr>
          <w:tab/>
        </w:r>
        <w:r w:rsidR="00D22B8C">
          <w:rPr>
            <w:noProof/>
            <w:webHidden/>
          </w:rPr>
          <w:fldChar w:fldCharType="begin"/>
        </w:r>
        <w:r w:rsidR="00D22B8C">
          <w:rPr>
            <w:noProof/>
            <w:webHidden/>
          </w:rPr>
          <w:instrText xml:space="preserve"> PAGEREF _Toc308181677 \h </w:instrText>
        </w:r>
        <w:r w:rsidR="00D22B8C">
          <w:rPr>
            <w:noProof/>
            <w:webHidden/>
          </w:rPr>
        </w:r>
        <w:r w:rsidR="00D22B8C">
          <w:rPr>
            <w:noProof/>
            <w:webHidden/>
          </w:rPr>
          <w:fldChar w:fldCharType="separate"/>
        </w:r>
        <w:r w:rsidR="00D22B8C">
          <w:rPr>
            <w:noProof/>
            <w:webHidden/>
          </w:rPr>
          <w:t>76</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678" w:history="1">
        <w:r w:rsidR="00D22B8C" w:rsidRPr="00573962">
          <w:rPr>
            <w:rStyle w:val="Hyperlink"/>
            <w:noProof/>
          </w:rPr>
          <w:t>MomsRefusionMedarbejderDetaljeStruktur</w:t>
        </w:r>
        <w:r w:rsidR="00D22B8C">
          <w:rPr>
            <w:noProof/>
            <w:webHidden/>
          </w:rPr>
          <w:tab/>
        </w:r>
        <w:r w:rsidR="00D22B8C">
          <w:rPr>
            <w:noProof/>
            <w:webHidden/>
          </w:rPr>
          <w:fldChar w:fldCharType="begin"/>
        </w:r>
        <w:r w:rsidR="00D22B8C">
          <w:rPr>
            <w:noProof/>
            <w:webHidden/>
          </w:rPr>
          <w:instrText xml:space="preserve"> PAGEREF _Toc308181678 \h </w:instrText>
        </w:r>
        <w:r w:rsidR="00D22B8C">
          <w:rPr>
            <w:noProof/>
            <w:webHidden/>
          </w:rPr>
        </w:r>
        <w:r w:rsidR="00D22B8C">
          <w:rPr>
            <w:noProof/>
            <w:webHidden/>
          </w:rPr>
          <w:fldChar w:fldCharType="separate"/>
        </w:r>
        <w:r w:rsidR="00D22B8C">
          <w:rPr>
            <w:noProof/>
            <w:webHidden/>
          </w:rPr>
          <w:t>76</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679" w:history="1">
        <w:r w:rsidR="00D22B8C" w:rsidRPr="00573962">
          <w:rPr>
            <w:rStyle w:val="Hyperlink"/>
            <w:noProof/>
          </w:rPr>
          <w:t>MomsRefusionMomsRegistreringsAttestStruktur</w:t>
        </w:r>
        <w:r w:rsidR="00D22B8C">
          <w:rPr>
            <w:noProof/>
            <w:webHidden/>
          </w:rPr>
          <w:tab/>
        </w:r>
        <w:r w:rsidR="00D22B8C">
          <w:rPr>
            <w:noProof/>
            <w:webHidden/>
          </w:rPr>
          <w:fldChar w:fldCharType="begin"/>
        </w:r>
        <w:r w:rsidR="00D22B8C">
          <w:rPr>
            <w:noProof/>
            <w:webHidden/>
          </w:rPr>
          <w:instrText xml:space="preserve"> PAGEREF _Toc308181679 \h </w:instrText>
        </w:r>
        <w:r w:rsidR="00D22B8C">
          <w:rPr>
            <w:noProof/>
            <w:webHidden/>
          </w:rPr>
        </w:r>
        <w:r w:rsidR="00D22B8C">
          <w:rPr>
            <w:noProof/>
            <w:webHidden/>
          </w:rPr>
          <w:fldChar w:fldCharType="separate"/>
        </w:r>
        <w:r w:rsidR="00D22B8C">
          <w:rPr>
            <w:noProof/>
            <w:webHidden/>
          </w:rPr>
          <w:t>77</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680" w:history="1">
        <w:r w:rsidR="00D22B8C" w:rsidRPr="00573962">
          <w:rPr>
            <w:rStyle w:val="Hyperlink"/>
            <w:noProof/>
          </w:rPr>
          <w:t>MomsRefusionNotifikationKvitteringStruktur</w:t>
        </w:r>
        <w:r w:rsidR="00D22B8C">
          <w:rPr>
            <w:noProof/>
            <w:webHidden/>
          </w:rPr>
          <w:tab/>
        </w:r>
        <w:r w:rsidR="00D22B8C">
          <w:rPr>
            <w:noProof/>
            <w:webHidden/>
          </w:rPr>
          <w:fldChar w:fldCharType="begin"/>
        </w:r>
        <w:r w:rsidR="00D22B8C">
          <w:rPr>
            <w:noProof/>
            <w:webHidden/>
          </w:rPr>
          <w:instrText xml:space="preserve"> PAGEREF _Toc308181680 \h </w:instrText>
        </w:r>
        <w:r w:rsidR="00D22B8C">
          <w:rPr>
            <w:noProof/>
            <w:webHidden/>
          </w:rPr>
        </w:r>
        <w:r w:rsidR="00D22B8C">
          <w:rPr>
            <w:noProof/>
            <w:webHidden/>
          </w:rPr>
          <w:fldChar w:fldCharType="separate"/>
        </w:r>
        <w:r w:rsidR="00D22B8C">
          <w:rPr>
            <w:noProof/>
            <w:webHidden/>
          </w:rPr>
          <w:t>77</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681" w:history="1">
        <w:r w:rsidR="00D22B8C" w:rsidRPr="00573962">
          <w:rPr>
            <w:rStyle w:val="Hyperlink"/>
            <w:noProof/>
          </w:rPr>
          <w:t>MomsRefusionNotifikationStruktur</w:t>
        </w:r>
        <w:r w:rsidR="00D22B8C">
          <w:rPr>
            <w:noProof/>
            <w:webHidden/>
          </w:rPr>
          <w:tab/>
        </w:r>
        <w:r w:rsidR="00D22B8C">
          <w:rPr>
            <w:noProof/>
            <w:webHidden/>
          </w:rPr>
          <w:fldChar w:fldCharType="begin"/>
        </w:r>
        <w:r w:rsidR="00D22B8C">
          <w:rPr>
            <w:noProof/>
            <w:webHidden/>
          </w:rPr>
          <w:instrText xml:space="preserve"> PAGEREF _Toc308181681 \h </w:instrText>
        </w:r>
        <w:r w:rsidR="00D22B8C">
          <w:rPr>
            <w:noProof/>
            <w:webHidden/>
          </w:rPr>
        </w:r>
        <w:r w:rsidR="00D22B8C">
          <w:rPr>
            <w:noProof/>
            <w:webHidden/>
          </w:rPr>
          <w:fldChar w:fldCharType="separate"/>
        </w:r>
        <w:r w:rsidR="00D22B8C">
          <w:rPr>
            <w:noProof/>
            <w:webHidden/>
          </w:rPr>
          <w:t>77</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682" w:history="1">
        <w:r w:rsidR="00D22B8C" w:rsidRPr="00573962">
          <w:rPr>
            <w:rStyle w:val="Hyperlink"/>
            <w:noProof/>
          </w:rPr>
          <w:t>MomsRefusionPosteringStruktur</w:t>
        </w:r>
        <w:r w:rsidR="00D22B8C">
          <w:rPr>
            <w:noProof/>
            <w:webHidden/>
          </w:rPr>
          <w:tab/>
        </w:r>
        <w:r w:rsidR="00D22B8C">
          <w:rPr>
            <w:noProof/>
            <w:webHidden/>
          </w:rPr>
          <w:fldChar w:fldCharType="begin"/>
        </w:r>
        <w:r w:rsidR="00D22B8C">
          <w:rPr>
            <w:noProof/>
            <w:webHidden/>
          </w:rPr>
          <w:instrText xml:space="preserve"> PAGEREF _Toc308181682 \h </w:instrText>
        </w:r>
        <w:r w:rsidR="00D22B8C">
          <w:rPr>
            <w:noProof/>
            <w:webHidden/>
          </w:rPr>
        </w:r>
        <w:r w:rsidR="00D22B8C">
          <w:rPr>
            <w:noProof/>
            <w:webHidden/>
          </w:rPr>
          <w:fldChar w:fldCharType="separate"/>
        </w:r>
        <w:r w:rsidR="00D22B8C">
          <w:rPr>
            <w:noProof/>
            <w:webHidden/>
          </w:rPr>
          <w:t>77</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683" w:history="1">
        <w:r w:rsidR="00D22B8C" w:rsidRPr="00573962">
          <w:rPr>
            <w:rStyle w:val="Hyperlink"/>
            <w:noProof/>
          </w:rPr>
          <w:t>MomsRefusionProRataSatsAfgørelseStruktur</w:t>
        </w:r>
        <w:r w:rsidR="00D22B8C">
          <w:rPr>
            <w:noProof/>
            <w:webHidden/>
          </w:rPr>
          <w:tab/>
        </w:r>
        <w:r w:rsidR="00D22B8C">
          <w:rPr>
            <w:noProof/>
            <w:webHidden/>
          </w:rPr>
          <w:fldChar w:fldCharType="begin"/>
        </w:r>
        <w:r w:rsidR="00D22B8C">
          <w:rPr>
            <w:noProof/>
            <w:webHidden/>
          </w:rPr>
          <w:instrText xml:space="preserve"> PAGEREF _Toc308181683 \h </w:instrText>
        </w:r>
        <w:r w:rsidR="00D22B8C">
          <w:rPr>
            <w:noProof/>
            <w:webHidden/>
          </w:rPr>
        </w:r>
        <w:r w:rsidR="00D22B8C">
          <w:rPr>
            <w:noProof/>
            <w:webHidden/>
          </w:rPr>
          <w:fldChar w:fldCharType="separate"/>
        </w:r>
        <w:r w:rsidR="00D22B8C">
          <w:rPr>
            <w:noProof/>
            <w:webHidden/>
          </w:rPr>
          <w:t>78</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684" w:history="1">
        <w:r w:rsidR="00D22B8C" w:rsidRPr="00573962">
          <w:rPr>
            <w:rStyle w:val="Hyperlink"/>
            <w:noProof/>
          </w:rPr>
          <w:t>MomsRefusionProRataSatsKorrektionKvitteringStruktur</w:t>
        </w:r>
        <w:r w:rsidR="00D22B8C">
          <w:rPr>
            <w:noProof/>
            <w:webHidden/>
          </w:rPr>
          <w:tab/>
        </w:r>
        <w:r w:rsidR="00D22B8C">
          <w:rPr>
            <w:noProof/>
            <w:webHidden/>
          </w:rPr>
          <w:fldChar w:fldCharType="begin"/>
        </w:r>
        <w:r w:rsidR="00D22B8C">
          <w:rPr>
            <w:noProof/>
            <w:webHidden/>
          </w:rPr>
          <w:instrText xml:space="preserve"> PAGEREF _Toc308181684 \h </w:instrText>
        </w:r>
        <w:r w:rsidR="00D22B8C">
          <w:rPr>
            <w:noProof/>
            <w:webHidden/>
          </w:rPr>
        </w:r>
        <w:r w:rsidR="00D22B8C">
          <w:rPr>
            <w:noProof/>
            <w:webHidden/>
          </w:rPr>
          <w:fldChar w:fldCharType="separate"/>
        </w:r>
        <w:r w:rsidR="00D22B8C">
          <w:rPr>
            <w:noProof/>
            <w:webHidden/>
          </w:rPr>
          <w:t>78</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685" w:history="1">
        <w:r w:rsidR="00D22B8C" w:rsidRPr="00573962">
          <w:rPr>
            <w:rStyle w:val="Hyperlink"/>
            <w:noProof/>
          </w:rPr>
          <w:t>MomsRefusionProRataSatsKorrektionStruktur</w:t>
        </w:r>
        <w:r w:rsidR="00D22B8C">
          <w:rPr>
            <w:noProof/>
            <w:webHidden/>
          </w:rPr>
          <w:tab/>
        </w:r>
        <w:r w:rsidR="00D22B8C">
          <w:rPr>
            <w:noProof/>
            <w:webHidden/>
          </w:rPr>
          <w:fldChar w:fldCharType="begin"/>
        </w:r>
        <w:r w:rsidR="00D22B8C">
          <w:rPr>
            <w:noProof/>
            <w:webHidden/>
          </w:rPr>
          <w:instrText xml:space="preserve"> PAGEREF _Toc308181685 \h </w:instrText>
        </w:r>
        <w:r w:rsidR="00D22B8C">
          <w:rPr>
            <w:noProof/>
            <w:webHidden/>
          </w:rPr>
        </w:r>
        <w:r w:rsidR="00D22B8C">
          <w:rPr>
            <w:noProof/>
            <w:webHidden/>
          </w:rPr>
          <w:fldChar w:fldCharType="separate"/>
        </w:r>
        <w:r w:rsidR="00D22B8C">
          <w:rPr>
            <w:noProof/>
            <w:webHidden/>
          </w:rPr>
          <w:t>79</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686" w:history="1">
        <w:r w:rsidR="00D22B8C" w:rsidRPr="00573962">
          <w:rPr>
            <w:rStyle w:val="Hyperlink"/>
            <w:noProof/>
          </w:rPr>
          <w:t>MomsRefusionRisikoVurderingStruktur</w:t>
        </w:r>
        <w:r w:rsidR="00D22B8C">
          <w:rPr>
            <w:noProof/>
            <w:webHidden/>
          </w:rPr>
          <w:tab/>
        </w:r>
        <w:r w:rsidR="00D22B8C">
          <w:rPr>
            <w:noProof/>
            <w:webHidden/>
          </w:rPr>
          <w:fldChar w:fldCharType="begin"/>
        </w:r>
        <w:r w:rsidR="00D22B8C">
          <w:rPr>
            <w:noProof/>
            <w:webHidden/>
          </w:rPr>
          <w:instrText xml:space="preserve"> PAGEREF _Toc308181686 \h </w:instrText>
        </w:r>
        <w:r w:rsidR="00D22B8C">
          <w:rPr>
            <w:noProof/>
            <w:webHidden/>
          </w:rPr>
        </w:r>
        <w:r w:rsidR="00D22B8C">
          <w:rPr>
            <w:noProof/>
            <w:webHidden/>
          </w:rPr>
          <w:fldChar w:fldCharType="separate"/>
        </w:r>
        <w:r w:rsidR="00D22B8C">
          <w:rPr>
            <w:noProof/>
            <w:webHidden/>
          </w:rPr>
          <w:t>79</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687" w:history="1">
        <w:r w:rsidR="00D22B8C" w:rsidRPr="00573962">
          <w:rPr>
            <w:rStyle w:val="Hyperlink"/>
            <w:noProof/>
          </w:rPr>
          <w:t>MomsRefusionSagBemærkningStruktur</w:t>
        </w:r>
        <w:r w:rsidR="00D22B8C">
          <w:rPr>
            <w:noProof/>
            <w:webHidden/>
          </w:rPr>
          <w:tab/>
        </w:r>
        <w:r w:rsidR="00D22B8C">
          <w:rPr>
            <w:noProof/>
            <w:webHidden/>
          </w:rPr>
          <w:fldChar w:fldCharType="begin"/>
        </w:r>
        <w:r w:rsidR="00D22B8C">
          <w:rPr>
            <w:noProof/>
            <w:webHidden/>
          </w:rPr>
          <w:instrText xml:space="preserve"> PAGEREF _Toc308181687 \h </w:instrText>
        </w:r>
        <w:r w:rsidR="00D22B8C">
          <w:rPr>
            <w:noProof/>
            <w:webHidden/>
          </w:rPr>
        </w:r>
        <w:r w:rsidR="00D22B8C">
          <w:rPr>
            <w:noProof/>
            <w:webHidden/>
          </w:rPr>
          <w:fldChar w:fldCharType="separate"/>
        </w:r>
        <w:r w:rsidR="00D22B8C">
          <w:rPr>
            <w:noProof/>
            <w:webHidden/>
          </w:rPr>
          <w:t>79</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688" w:history="1">
        <w:r w:rsidR="00D22B8C" w:rsidRPr="00573962">
          <w:rPr>
            <w:rStyle w:val="Hyperlink"/>
            <w:noProof/>
          </w:rPr>
          <w:t>MomsRefusionStatusUdbetalingDatoStruktur</w:t>
        </w:r>
        <w:r w:rsidR="00D22B8C">
          <w:rPr>
            <w:noProof/>
            <w:webHidden/>
          </w:rPr>
          <w:tab/>
        </w:r>
        <w:r w:rsidR="00D22B8C">
          <w:rPr>
            <w:noProof/>
            <w:webHidden/>
          </w:rPr>
          <w:fldChar w:fldCharType="begin"/>
        </w:r>
        <w:r w:rsidR="00D22B8C">
          <w:rPr>
            <w:noProof/>
            <w:webHidden/>
          </w:rPr>
          <w:instrText xml:space="preserve"> PAGEREF _Toc308181688 \h </w:instrText>
        </w:r>
        <w:r w:rsidR="00D22B8C">
          <w:rPr>
            <w:noProof/>
            <w:webHidden/>
          </w:rPr>
        </w:r>
        <w:r w:rsidR="00D22B8C">
          <w:rPr>
            <w:noProof/>
            <w:webHidden/>
          </w:rPr>
          <w:fldChar w:fldCharType="separate"/>
        </w:r>
        <w:r w:rsidR="00D22B8C">
          <w:rPr>
            <w:noProof/>
            <w:webHidden/>
          </w:rPr>
          <w:t>79</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689" w:history="1">
        <w:r w:rsidR="00D22B8C" w:rsidRPr="00573962">
          <w:rPr>
            <w:rStyle w:val="Hyperlink"/>
            <w:noProof/>
          </w:rPr>
          <w:t>MomsRefusionSystemAdministrationStruktur</w:t>
        </w:r>
        <w:r w:rsidR="00D22B8C">
          <w:rPr>
            <w:noProof/>
            <w:webHidden/>
          </w:rPr>
          <w:tab/>
        </w:r>
        <w:r w:rsidR="00D22B8C">
          <w:rPr>
            <w:noProof/>
            <w:webHidden/>
          </w:rPr>
          <w:fldChar w:fldCharType="begin"/>
        </w:r>
        <w:r w:rsidR="00D22B8C">
          <w:rPr>
            <w:noProof/>
            <w:webHidden/>
          </w:rPr>
          <w:instrText xml:space="preserve"> PAGEREF _Toc308181689 \h </w:instrText>
        </w:r>
        <w:r w:rsidR="00D22B8C">
          <w:rPr>
            <w:noProof/>
            <w:webHidden/>
          </w:rPr>
        </w:r>
        <w:r w:rsidR="00D22B8C">
          <w:rPr>
            <w:noProof/>
            <w:webHidden/>
          </w:rPr>
          <w:fldChar w:fldCharType="separate"/>
        </w:r>
        <w:r w:rsidR="00D22B8C">
          <w:rPr>
            <w:noProof/>
            <w:webHidden/>
          </w:rPr>
          <w:t>79</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690" w:history="1">
        <w:r w:rsidR="00D22B8C" w:rsidRPr="00573962">
          <w:rPr>
            <w:rStyle w:val="Hyperlink"/>
            <w:noProof/>
          </w:rPr>
          <w:t>MomsRefusionValideringsrapportStruktur</w:t>
        </w:r>
        <w:r w:rsidR="00D22B8C">
          <w:rPr>
            <w:noProof/>
            <w:webHidden/>
          </w:rPr>
          <w:tab/>
        </w:r>
        <w:r w:rsidR="00D22B8C">
          <w:rPr>
            <w:noProof/>
            <w:webHidden/>
          </w:rPr>
          <w:fldChar w:fldCharType="begin"/>
        </w:r>
        <w:r w:rsidR="00D22B8C">
          <w:rPr>
            <w:noProof/>
            <w:webHidden/>
          </w:rPr>
          <w:instrText xml:space="preserve"> PAGEREF _Toc308181690 \h </w:instrText>
        </w:r>
        <w:r w:rsidR="00D22B8C">
          <w:rPr>
            <w:noProof/>
            <w:webHidden/>
          </w:rPr>
        </w:r>
        <w:r w:rsidR="00D22B8C">
          <w:rPr>
            <w:noProof/>
            <w:webHidden/>
          </w:rPr>
          <w:fldChar w:fldCharType="separate"/>
        </w:r>
        <w:r w:rsidR="00D22B8C">
          <w:rPr>
            <w:noProof/>
            <w:webHidden/>
          </w:rPr>
          <w:t>81</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691" w:history="1">
        <w:r w:rsidR="00D22B8C" w:rsidRPr="00573962">
          <w:rPr>
            <w:rStyle w:val="Hyperlink"/>
            <w:noProof/>
          </w:rPr>
          <w:t>ProRataSatsKorrektionNummerStruktur</w:t>
        </w:r>
        <w:r w:rsidR="00D22B8C">
          <w:rPr>
            <w:noProof/>
            <w:webHidden/>
          </w:rPr>
          <w:tab/>
        </w:r>
        <w:r w:rsidR="00D22B8C">
          <w:rPr>
            <w:noProof/>
            <w:webHidden/>
          </w:rPr>
          <w:fldChar w:fldCharType="begin"/>
        </w:r>
        <w:r w:rsidR="00D22B8C">
          <w:rPr>
            <w:noProof/>
            <w:webHidden/>
          </w:rPr>
          <w:instrText xml:space="preserve"> PAGEREF _Toc308181691 \h </w:instrText>
        </w:r>
        <w:r w:rsidR="00D22B8C">
          <w:rPr>
            <w:noProof/>
            <w:webHidden/>
          </w:rPr>
        </w:r>
        <w:r w:rsidR="00D22B8C">
          <w:rPr>
            <w:noProof/>
            <w:webHidden/>
          </w:rPr>
          <w:fldChar w:fldCharType="separate"/>
        </w:r>
        <w:r w:rsidR="00D22B8C">
          <w:rPr>
            <w:noProof/>
            <w:webHidden/>
          </w:rPr>
          <w:t>82</w:t>
        </w:r>
        <w:r w:rsidR="00D22B8C">
          <w:rPr>
            <w:noProof/>
            <w:webHidden/>
          </w:rPr>
          <w:fldChar w:fldCharType="end"/>
        </w:r>
      </w:hyperlink>
    </w:p>
    <w:p w:rsidR="00D22B8C" w:rsidRDefault="001B3809" w:rsidP="00D22B8C">
      <w:pPr>
        <w:pStyle w:val="TOC1"/>
        <w:tabs>
          <w:tab w:val="right" w:leader="dot" w:pos="10195"/>
        </w:tabs>
        <w:rPr>
          <w:rFonts w:asciiTheme="minorHAnsi" w:eastAsiaTheme="minorEastAsia" w:hAnsiTheme="minorHAnsi" w:cstheme="minorBidi"/>
          <w:b w:val="0"/>
          <w:noProof/>
          <w:sz w:val="22"/>
          <w:lang w:eastAsia="da-DK"/>
        </w:rPr>
      </w:pPr>
      <w:hyperlink w:anchor="_Toc308181692" w:history="1">
        <w:r w:rsidR="00D22B8C" w:rsidRPr="00573962">
          <w:rPr>
            <w:rStyle w:val="Hyperlink"/>
            <w:noProof/>
          </w:rPr>
          <w:t>Dataelementer</w:t>
        </w:r>
        <w:r w:rsidR="00D22B8C">
          <w:rPr>
            <w:noProof/>
            <w:webHidden/>
          </w:rPr>
          <w:tab/>
        </w:r>
        <w:r w:rsidR="00D22B8C">
          <w:rPr>
            <w:noProof/>
            <w:webHidden/>
          </w:rPr>
          <w:fldChar w:fldCharType="begin"/>
        </w:r>
        <w:r w:rsidR="00D22B8C">
          <w:rPr>
            <w:noProof/>
            <w:webHidden/>
          </w:rPr>
          <w:instrText xml:space="preserve"> PAGEREF _Toc308181692 \h </w:instrText>
        </w:r>
        <w:r w:rsidR="00D22B8C">
          <w:rPr>
            <w:noProof/>
            <w:webHidden/>
          </w:rPr>
        </w:r>
        <w:r w:rsidR="00D22B8C">
          <w:rPr>
            <w:noProof/>
            <w:webHidden/>
          </w:rPr>
          <w:fldChar w:fldCharType="separate"/>
        </w:r>
        <w:r w:rsidR="00D22B8C">
          <w:rPr>
            <w:noProof/>
            <w:webHidden/>
          </w:rPr>
          <w:t>83</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693" w:history="1">
        <w:r w:rsidR="00D22B8C" w:rsidRPr="00573962">
          <w:rPr>
            <w:rStyle w:val="Hyperlink"/>
            <w:noProof/>
          </w:rPr>
          <w:t>BankkontoBICKode</w:t>
        </w:r>
        <w:r w:rsidR="00D22B8C">
          <w:rPr>
            <w:noProof/>
            <w:webHidden/>
          </w:rPr>
          <w:tab/>
        </w:r>
        <w:r w:rsidR="00D22B8C">
          <w:rPr>
            <w:noProof/>
            <w:webHidden/>
          </w:rPr>
          <w:fldChar w:fldCharType="begin"/>
        </w:r>
        <w:r w:rsidR="00D22B8C">
          <w:rPr>
            <w:noProof/>
            <w:webHidden/>
          </w:rPr>
          <w:instrText xml:space="preserve"> PAGEREF _Toc308181693 \h </w:instrText>
        </w:r>
        <w:r w:rsidR="00D22B8C">
          <w:rPr>
            <w:noProof/>
            <w:webHidden/>
          </w:rPr>
        </w:r>
        <w:r w:rsidR="00D22B8C">
          <w:rPr>
            <w:noProof/>
            <w:webHidden/>
          </w:rPr>
          <w:fldChar w:fldCharType="separate"/>
        </w:r>
        <w:r w:rsidR="00D22B8C">
          <w:rPr>
            <w:noProof/>
            <w:webHidden/>
          </w:rPr>
          <w:t>83</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694" w:history="1">
        <w:r w:rsidR="00D22B8C" w:rsidRPr="00573962">
          <w:rPr>
            <w:rStyle w:val="Hyperlink"/>
            <w:noProof/>
          </w:rPr>
          <w:t>BankkontoIBANKode</w:t>
        </w:r>
        <w:r w:rsidR="00D22B8C">
          <w:rPr>
            <w:noProof/>
            <w:webHidden/>
          </w:rPr>
          <w:tab/>
        </w:r>
        <w:r w:rsidR="00D22B8C">
          <w:rPr>
            <w:noProof/>
            <w:webHidden/>
          </w:rPr>
          <w:fldChar w:fldCharType="begin"/>
        </w:r>
        <w:r w:rsidR="00D22B8C">
          <w:rPr>
            <w:noProof/>
            <w:webHidden/>
          </w:rPr>
          <w:instrText xml:space="preserve"> PAGEREF _Toc308181694 \h </w:instrText>
        </w:r>
        <w:r w:rsidR="00D22B8C">
          <w:rPr>
            <w:noProof/>
            <w:webHidden/>
          </w:rPr>
        </w:r>
        <w:r w:rsidR="00D22B8C">
          <w:rPr>
            <w:noProof/>
            <w:webHidden/>
          </w:rPr>
          <w:fldChar w:fldCharType="separate"/>
        </w:r>
        <w:r w:rsidR="00D22B8C">
          <w:rPr>
            <w:noProof/>
            <w:webHidden/>
          </w:rPr>
          <w:t>83</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695" w:history="1">
        <w:r w:rsidR="00D22B8C" w:rsidRPr="00573962">
          <w:rPr>
            <w:rStyle w:val="Hyperlink"/>
            <w:noProof/>
          </w:rPr>
          <w:t>BankkontoKontonummer</w:t>
        </w:r>
        <w:r w:rsidR="00D22B8C">
          <w:rPr>
            <w:noProof/>
            <w:webHidden/>
          </w:rPr>
          <w:tab/>
        </w:r>
        <w:r w:rsidR="00D22B8C">
          <w:rPr>
            <w:noProof/>
            <w:webHidden/>
          </w:rPr>
          <w:fldChar w:fldCharType="begin"/>
        </w:r>
        <w:r w:rsidR="00D22B8C">
          <w:rPr>
            <w:noProof/>
            <w:webHidden/>
          </w:rPr>
          <w:instrText xml:space="preserve"> PAGEREF _Toc308181695 \h </w:instrText>
        </w:r>
        <w:r w:rsidR="00D22B8C">
          <w:rPr>
            <w:noProof/>
            <w:webHidden/>
          </w:rPr>
        </w:r>
        <w:r w:rsidR="00D22B8C">
          <w:rPr>
            <w:noProof/>
            <w:webHidden/>
          </w:rPr>
          <w:fldChar w:fldCharType="separate"/>
        </w:r>
        <w:r w:rsidR="00D22B8C">
          <w:rPr>
            <w:noProof/>
            <w:webHidden/>
          </w:rPr>
          <w:t>83</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696" w:history="1">
        <w:r w:rsidR="00D22B8C" w:rsidRPr="00573962">
          <w:rPr>
            <w:rStyle w:val="Hyperlink"/>
            <w:noProof/>
          </w:rPr>
          <w:t>BankkontoNavn</w:t>
        </w:r>
        <w:r w:rsidR="00D22B8C">
          <w:rPr>
            <w:noProof/>
            <w:webHidden/>
          </w:rPr>
          <w:tab/>
        </w:r>
        <w:r w:rsidR="00D22B8C">
          <w:rPr>
            <w:noProof/>
            <w:webHidden/>
          </w:rPr>
          <w:fldChar w:fldCharType="begin"/>
        </w:r>
        <w:r w:rsidR="00D22B8C">
          <w:rPr>
            <w:noProof/>
            <w:webHidden/>
          </w:rPr>
          <w:instrText xml:space="preserve"> PAGEREF _Toc308181696 \h </w:instrText>
        </w:r>
        <w:r w:rsidR="00D22B8C">
          <w:rPr>
            <w:noProof/>
            <w:webHidden/>
          </w:rPr>
        </w:r>
        <w:r w:rsidR="00D22B8C">
          <w:rPr>
            <w:noProof/>
            <w:webHidden/>
          </w:rPr>
          <w:fldChar w:fldCharType="separate"/>
        </w:r>
        <w:r w:rsidR="00D22B8C">
          <w:rPr>
            <w:noProof/>
            <w:webHidden/>
          </w:rPr>
          <w:t>83</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697" w:history="1">
        <w:r w:rsidR="00D22B8C" w:rsidRPr="00573962">
          <w:rPr>
            <w:rStyle w:val="Hyperlink"/>
            <w:noProof/>
          </w:rPr>
          <w:t>BankkontoRegistreringsnummer</w:t>
        </w:r>
        <w:r w:rsidR="00D22B8C">
          <w:rPr>
            <w:noProof/>
            <w:webHidden/>
          </w:rPr>
          <w:tab/>
        </w:r>
        <w:r w:rsidR="00D22B8C">
          <w:rPr>
            <w:noProof/>
            <w:webHidden/>
          </w:rPr>
          <w:fldChar w:fldCharType="begin"/>
        </w:r>
        <w:r w:rsidR="00D22B8C">
          <w:rPr>
            <w:noProof/>
            <w:webHidden/>
          </w:rPr>
          <w:instrText xml:space="preserve"> PAGEREF _Toc308181697 \h </w:instrText>
        </w:r>
        <w:r w:rsidR="00D22B8C">
          <w:rPr>
            <w:noProof/>
            <w:webHidden/>
          </w:rPr>
        </w:r>
        <w:r w:rsidR="00D22B8C">
          <w:rPr>
            <w:noProof/>
            <w:webHidden/>
          </w:rPr>
          <w:fldChar w:fldCharType="separate"/>
        </w:r>
        <w:r w:rsidR="00D22B8C">
          <w:rPr>
            <w:noProof/>
            <w:webHidden/>
          </w:rPr>
          <w:t>83</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698" w:history="1">
        <w:r w:rsidR="00D22B8C" w:rsidRPr="00573962">
          <w:rPr>
            <w:rStyle w:val="Hyperlink"/>
            <w:noProof/>
          </w:rPr>
          <w:t>BankkontoValuta</w:t>
        </w:r>
        <w:r w:rsidR="00D22B8C">
          <w:rPr>
            <w:noProof/>
            <w:webHidden/>
          </w:rPr>
          <w:tab/>
        </w:r>
        <w:r w:rsidR="00D22B8C">
          <w:rPr>
            <w:noProof/>
            <w:webHidden/>
          </w:rPr>
          <w:fldChar w:fldCharType="begin"/>
        </w:r>
        <w:r w:rsidR="00D22B8C">
          <w:rPr>
            <w:noProof/>
            <w:webHidden/>
          </w:rPr>
          <w:instrText xml:space="preserve"> PAGEREF _Toc308181698 \h </w:instrText>
        </w:r>
        <w:r w:rsidR="00D22B8C">
          <w:rPr>
            <w:noProof/>
            <w:webHidden/>
          </w:rPr>
        </w:r>
        <w:r w:rsidR="00D22B8C">
          <w:rPr>
            <w:noProof/>
            <w:webHidden/>
          </w:rPr>
          <w:fldChar w:fldCharType="separate"/>
        </w:r>
        <w:r w:rsidR="00D22B8C">
          <w:rPr>
            <w:noProof/>
            <w:webHidden/>
          </w:rPr>
          <w:t>83</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699" w:history="1">
        <w:r w:rsidR="00D22B8C" w:rsidRPr="00573962">
          <w:rPr>
            <w:rStyle w:val="Hyperlink"/>
            <w:noProof/>
          </w:rPr>
          <w:t>BeløbPositivtNegativtBeløb</w:t>
        </w:r>
        <w:r w:rsidR="00D22B8C">
          <w:rPr>
            <w:noProof/>
            <w:webHidden/>
          </w:rPr>
          <w:tab/>
        </w:r>
        <w:r w:rsidR="00D22B8C">
          <w:rPr>
            <w:noProof/>
            <w:webHidden/>
          </w:rPr>
          <w:fldChar w:fldCharType="begin"/>
        </w:r>
        <w:r w:rsidR="00D22B8C">
          <w:rPr>
            <w:noProof/>
            <w:webHidden/>
          </w:rPr>
          <w:instrText xml:space="preserve"> PAGEREF _Toc308181699 \h </w:instrText>
        </w:r>
        <w:r w:rsidR="00D22B8C">
          <w:rPr>
            <w:noProof/>
            <w:webHidden/>
          </w:rPr>
        </w:r>
        <w:r w:rsidR="00D22B8C">
          <w:rPr>
            <w:noProof/>
            <w:webHidden/>
          </w:rPr>
          <w:fldChar w:fldCharType="separate"/>
        </w:r>
        <w:r w:rsidR="00D22B8C">
          <w:rPr>
            <w:noProof/>
            <w:webHidden/>
          </w:rPr>
          <w:t>83</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00" w:history="1">
        <w:r w:rsidR="00D22B8C" w:rsidRPr="00573962">
          <w:rPr>
            <w:rStyle w:val="Hyperlink"/>
            <w:noProof/>
          </w:rPr>
          <w:t>DokumentBemærkning</w:t>
        </w:r>
        <w:r w:rsidR="00D22B8C">
          <w:rPr>
            <w:noProof/>
            <w:webHidden/>
          </w:rPr>
          <w:tab/>
        </w:r>
        <w:r w:rsidR="00D22B8C">
          <w:rPr>
            <w:noProof/>
            <w:webHidden/>
          </w:rPr>
          <w:fldChar w:fldCharType="begin"/>
        </w:r>
        <w:r w:rsidR="00D22B8C">
          <w:rPr>
            <w:noProof/>
            <w:webHidden/>
          </w:rPr>
          <w:instrText xml:space="preserve"> PAGEREF _Toc308181700 \h </w:instrText>
        </w:r>
        <w:r w:rsidR="00D22B8C">
          <w:rPr>
            <w:noProof/>
            <w:webHidden/>
          </w:rPr>
        </w:r>
        <w:r w:rsidR="00D22B8C">
          <w:rPr>
            <w:noProof/>
            <w:webHidden/>
          </w:rPr>
          <w:fldChar w:fldCharType="separate"/>
        </w:r>
        <w:r w:rsidR="00D22B8C">
          <w:rPr>
            <w:noProof/>
            <w:webHidden/>
          </w:rPr>
          <w:t>83</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01" w:history="1">
        <w:r w:rsidR="00D22B8C" w:rsidRPr="00573962">
          <w:rPr>
            <w:rStyle w:val="Hyperlink"/>
            <w:noProof/>
          </w:rPr>
          <w:t>DokumentBrevDato</w:t>
        </w:r>
        <w:r w:rsidR="00D22B8C">
          <w:rPr>
            <w:noProof/>
            <w:webHidden/>
          </w:rPr>
          <w:tab/>
        </w:r>
        <w:r w:rsidR="00D22B8C">
          <w:rPr>
            <w:noProof/>
            <w:webHidden/>
          </w:rPr>
          <w:fldChar w:fldCharType="begin"/>
        </w:r>
        <w:r w:rsidR="00D22B8C">
          <w:rPr>
            <w:noProof/>
            <w:webHidden/>
          </w:rPr>
          <w:instrText xml:space="preserve"> PAGEREF _Toc308181701 \h </w:instrText>
        </w:r>
        <w:r w:rsidR="00D22B8C">
          <w:rPr>
            <w:noProof/>
            <w:webHidden/>
          </w:rPr>
        </w:r>
        <w:r w:rsidR="00D22B8C">
          <w:rPr>
            <w:noProof/>
            <w:webHidden/>
          </w:rPr>
          <w:fldChar w:fldCharType="separate"/>
        </w:r>
        <w:r w:rsidR="00D22B8C">
          <w:rPr>
            <w:noProof/>
            <w:webHidden/>
          </w:rPr>
          <w:t>83</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02" w:history="1">
        <w:r w:rsidR="00D22B8C" w:rsidRPr="00573962">
          <w:rPr>
            <w:rStyle w:val="Hyperlink"/>
            <w:noProof/>
          </w:rPr>
          <w:t>DokumentFilIndhold</w:t>
        </w:r>
        <w:r w:rsidR="00D22B8C">
          <w:rPr>
            <w:noProof/>
            <w:webHidden/>
          </w:rPr>
          <w:tab/>
        </w:r>
        <w:r w:rsidR="00D22B8C">
          <w:rPr>
            <w:noProof/>
            <w:webHidden/>
          </w:rPr>
          <w:fldChar w:fldCharType="begin"/>
        </w:r>
        <w:r w:rsidR="00D22B8C">
          <w:rPr>
            <w:noProof/>
            <w:webHidden/>
          </w:rPr>
          <w:instrText xml:space="preserve"> PAGEREF _Toc308181702 \h </w:instrText>
        </w:r>
        <w:r w:rsidR="00D22B8C">
          <w:rPr>
            <w:noProof/>
            <w:webHidden/>
          </w:rPr>
        </w:r>
        <w:r w:rsidR="00D22B8C">
          <w:rPr>
            <w:noProof/>
            <w:webHidden/>
          </w:rPr>
          <w:fldChar w:fldCharType="separate"/>
        </w:r>
        <w:r w:rsidR="00D22B8C">
          <w:rPr>
            <w:noProof/>
            <w:webHidden/>
          </w:rPr>
          <w:t>83</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03" w:history="1">
        <w:r w:rsidR="00D22B8C" w:rsidRPr="00573962">
          <w:rPr>
            <w:rStyle w:val="Hyperlink"/>
            <w:noProof/>
          </w:rPr>
          <w:t>DokumentFilType</w:t>
        </w:r>
        <w:r w:rsidR="00D22B8C">
          <w:rPr>
            <w:noProof/>
            <w:webHidden/>
          </w:rPr>
          <w:tab/>
        </w:r>
        <w:r w:rsidR="00D22B8C">
          <w:rPr>
            <w:noProof/>
            <w:webHidden/>
          </w:rPr>
          <w:fldChar w:fldCharType="begin"/>
        </w:r>
        <w:r w:rsidR="00D22B8C">
          <w:rPr>
            <w:noProof/>
            <w:webHidden/>
          </w:rPr>
          <w:instrText xml:space="preserve"> PAGEREF _Toc308181703 \h </w:instrText>
        </w:r>
        <w:r w:rsidR="00D22B8C">
          <w:rPr>
            <w:noProof/>
            <w:webHidden/>
          </w:rPr>
        </w:r>
        <w:r w:rsidR="00D22B8C">
          <w:rPr>
            <w:noProof/>
            <w:webHidden/>
          </w:rPr>
          <w:fldChar w:fldCharType="separate"/>
        </w:r>
        <w:r w:rsidR="00D22B8C">
          <w:rPr>
            <w:noProof/>
            <w:webHidden/>
          </w:rPr>
          <w:t>83</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04" w:history="1">
        <w:r w:rsidR="00D22B8C" w:rsidRPr="00573962">
          <w:rPr>
            <w:rStyle w:val="Hyperlink"/>
            <w:noProof/>
          </w:rPr>
          <w:t>DokumentFriOplysningIndhold</w:t>
        </w:r>
        <w:r w:rsidR="00D22B8C">
          <w:rPr>
            <w:noProof/>
            <w:webHidden/>
          </w:rPr>
          <w:tab/>
        </w:r>
        <w:r w:rsidR="00D22B8C">
          <w:rPr>
            <w:noProof/>
            <w:webHidden/>
          </w:rPr>
          <w:fldChar w:fldCharType="begin"/>
        </w:r>
        <w:r w:rsidR="00D22B8C">
          <w:rPr>
            <w:noProof/>
            <w:webHidden/>
          </w:rPr>
          <w:instrText xml:space="preserve"> PAGEREF _Toc308181704 \h </w:instrText>
        </w:r>
        <w:r w:rsidR="00D22B8C">
          <w:rPr>
            <w:noProof/>
            <w:webHidden/>
          </w:rPr>
        </w:r>
        <w:r w:rsidR="00D22B8C">
          <w:rPr>
            <w:noProof/>
            <w:webHidden/>
          </w:rPr>
          <w:fldChar w:fldCharType="separate"/>
        </w:r>
        <w:r w:rsidR="00D22B8C">
          <w:rPr>
            <w:noProof/>
            <w:webHidden/>
          </w:rPr>
          <w:t>83</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05" w:history="1">
        <w:r w:rsidR="00D22B8C" w:rsidRPr="00573962">
          <w:rPr>
            <w:rStyle w:val="Hyperlink"/>
            <w:noProof/>
          </w:rPr>
          <w:t>DokumentModtagDato</w:t>
        </w:r>
        <w:r w:rsidR="00D22B8C">
          <w:rPr>
            <w:noProof/>
            <w:webHidden/>
          </w:rPr>
          <w:tab/>
        </w:r>
        <w:r w:rsidR="00D22B8C">
          <w:rPr>
            <w:noProof/>
            <w:webHidden/>
          </w:rPr>
          <w:fldChar w:fldCharType="begin"/>
        </w:r>
        <w:r w:rsidR="00D22B8C">
          <w:rPr>
            <w:noProof/>
            <w:webHidden/>
          </w:rPr>
          <w:instrText xml:space="preserve"> PAGEREF _Toc308181705 \h </w:instrText>
        </w:r>
        <w:r w:rsidR="00D22B8C">
          <w:rPr>
            <w:noProof/>
            <w:webHidden/>
          </w:rPr>
        </w:r>
        <w:r w:rsidR="00D22B8C">
          <w:rPr>
            <w:noProof/>
            <w:webHidden/>
          </w:rPr>
          <w:fldChar w:fldCharType="separate"/>
        </w:r>
        <w:r w:rsidR="00D22B8C">
          <w:rPr>
            <w:noProof/>
            <w:webHidden/>
          </w:rPr>
          <w:t>83</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06" w:history="1">
        <w:r w:rsidR="00D22B8C" w:rsidRPr="00573962">
          <w:rPr>
            <w:rStyle w:val="Hyperlink"/>
            <w:noProof/>
          </w:rPr>
          <w:t>DokumentNummer</w:t>
        </w:r>
        <w:r w:rsidR="00D22B8C">
          <w:rPr>
            <w:noProof/>
            <w:webHidden/>
          </w:rPr>
          <w:tab/>
        </w:r>
        <w:r w:rsidR="00D22B8C">
          <w:rPr>
            <w:noProof/>
            <w:webHidden/>
          </w:rPr>
          <w:fldChar w:fldCharType="begin"/>
        </w:r>
        <w:r w:rsidR="00D22B8C">
          <w:rPr>
            <w:noProof/>
            <w:webHidden/>
          </w:rPr>
          <w:instrText xml:space="preserve"> PAGEREF _Toc308181706 \h </w:instrText>
        </w:r>
        <w:r w:rsidR="00D22B8C">
          <w:rPr>
            <w:noProof/>
            <w:webHidden/>
          </w:rPr>
        </w:r>
        <w:r w:rsidR="00D22B8C">
          <w:rPr>
            <w:noProof/>
            <w:webHidden/>
          </w:rPr>
          <w:fldChar w:fldCharType="separate"/>
        </w:r>
        <w:r w:rsidR="00D22B8C">
          <w:rPr>
            <w:noProof/>
            <w:webHidden/>
          </w:rPr>
          <w:t>84</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07" w:history="1">
        <w:r w:rsidR="00D22B8C" w:rsidRPr="00573962">
          <w:rPr>
            <w:rStyle w:val="Hyperlink"/>
            <w:noProof/>
          </w:rPr>
          <w:t>DokumentProfilNavn</w:t>
        </w:r>
        <w:r w:rsidR="00D22B8C">
          <w:rPr>
            <w:noProof/>
            <w:webHidden/>
          </w:rPr>
          <w:tab/>
        </w:r>
        <w:r w:rsidR="00D22B8C">
          <w:rPr>
            <w:noProof/>
            <w:webHidden/>
          </w:rPr>
          <w:fldChar w:fldCharType="begin"/>
        </w:r>
        <w:r w:rsidR="00D22B8C">
          <w:rPr>
            <w:noProof/>
            <w:webHidden/>
          </w:rPr>
          <w:instrText xml:space="preserve"> PAGEREF _Toc308181707 \h </w:instrText>
        </w:r>
        <w:r w:rsidR="00D22B8C">
          <w:rPr>
            <w:noProof/>
            <w:webHidden/>
          </w:rPr>
        </w:r>
        <w:r w:rsidR="00D22B8C">
          <w:rPr>
            <w:noProof/>
            <w:webHidden/>
          </w:rPr>
          <w:fldChar w:fldCharType="separate"/>
        </w:r>
        <w:r w:rsidR="00D22B8C">
          <w:rPr>
            <w:noProof/>
            <w:webHidden/>
          </w:rPr>
          <w:t>84</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08" w:history="1">
        <w:r w:rsidR="00D22B8C" w:rsidRPr="00573962">
          <w:rPr>
            <w:rStyle w:val="Hyperlink"/>
            <w:noProof/>
          </w:rPr>
          <w:t>DokumentSvarfristDato</w:t>
        </w:r>
        <w:r w:rsidR="00D22B8C">
          <w:rPr>
            <w:noProof/>
            <w:webHidden/>
          </w:rPr>
          <w:tab/>
        </w:r>
        <w:r w:rsidR="00D22B8C">
          <w:rPr>
            <w:noProof/>
            <w:webHidden/>
          </w:rPr>
          <w:fldChar w:fldCharType="begin"/>
        </w:r>
        <w:r w:rsidR="00D22B8C">
          <w:rPr>
            <w:noProof/>
            <w:webHidden/>
          </w:rPr>
          <w:instrText xml:space="preserve"> PAGEREF _Toc308181708 \h </w:instrText>
        </w:r>
        <w:r w:rsidR="00D22B8C">
          <w:rPr>
            <w:noProof/>
            <w:webHidden/>
          </w:rPr>
        </w:r>
        <w:r w:rsidR="00D22B8C">
          <w:rPr>
            <w:noProof/>
            <w:webHidden/>
          </w:rPr>
          <w:fldChar w:fldCharType="separate"/>
        </w:r>
        <w:r w:rsidR="00D22B8C">
          <w:rPr>
            <w:noProof/>
            <w:webHidden/>
          </w:rPr>
          <w:t>84</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09" w:history="1">
        <w:r w:rsidR="00D22B8C" w:rsidRPr="00573962">
          <w:rPr>
            <w:rStyle w:val="Hyperlink"/>
            <w:noProof/>
          </w:rPr>
          <w:t>DokumentTitel</w:t>
        </w:r>
        <w:r w:rsidR="00D22B8C">
          <w:rPr>
            <w:noProof/>
            <w:webHidden/>
          </w:rPr>
          <w:tab/>
        </w:r>
        <w:r w:rsidR="00D22B8C">
          <w:rPr>
            <w:noProof/>
            <w:webHidden/>
          </w:rPr>
          <w:fldChar w:fldCharType="begin"/>
        </w:r>
        <w:r w:rsidR="00D22B8C">
          <w:rPr>
            <w:noProof/>
            <w:webHidden/>
          </w:rPr>
          <w:instrText xml:space="preserve"> PAGEREF _Toc308181709 \h </w:instrText>
        </w:r>
        <w:r w:rsidR="00D22B8C">
          <w:rPr>
            <w:noProof/>
            <w:webHidden/>
          </w:rPr>
        </w:r>
        <w:r w:rsidR="00D22B8C">
          <w:rPr>
            <w:noProof/>
            <w:webHidden/>
          </w:rPr>
          <w:fldChar w:fldCharType="separate"/>
        </w:r>
        <w:r w:rsidR="00D22B8C">
          <w:rPr>
            <w:noProof/>
            <w:webHidden/>
          </w:rPr>
          <w:t>84</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10" w:history="1">
        <w:r w:rsidR="00D22B8C" w:rsidRPr="00573962">
          <w:rPr>
            <w:rStyle w:val="Hyperlink"/>
            <w:noProof/>
          </w:rPr>
          <w:t>DokumentUUID</w:t>
        </w:r>
        <w:r w:rsidR="00D22B8C">
          <w:rPr>
            <w:noProof/>
            <w:webHidden/>
          </w:rPr>
          <w:tab/>
        </w:r>
        <w:r w:rsidR="00D22B8C">
          <w:rPr>
            <w:noProof/>
            <w:webHidden/>
          </w:rPr>
          <w:fldChar w:fldCharType="begin"/>
        </w:r>
        <w:r w:rsidR="00D22B8C">
          <w:rPr>
            <w:noProof/>
            <w:webHidden/>
          </w:rPr>
          <w:instrText xml:space="preserve"> PAGEREF _Toc308181710 \h </w:instrText>
        </w:r>
        <w:r w:rsidR="00D22B8C">
          <w:rPr>
            <w:noProof/>
            <w:webHidden/>
          </w:rPr>
        </w:r>
        <w:r w:rsidR="00D22B8C">
          <w:rPr>
            <w:noProof/>
            <w:webHidden/>
          </w:rPr>
          <w:fldChar w:fldCharType="separate"/>
        </w:r>
        <w:r w:rsidR="00D22B8C">
          <w:rPr>
            <w:noProof/>
            <w:webHidden/>
          </w:rPr>
          <w:t>84</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11" w:history="1">
        <w:r w:rsidR="00D22B8C" w:rsidRPr="00573962">
          <w:rPr>
            <w:rStyle w:val="Hyperlink"/>
            <w:noProof/>
          </w:rPr>
          <w:t>EmailAdresseEmail</w:t>
        </w:r>
        <w:r w:rsidR="00D22B8C">
          <w:rPr>
            <w:noProof/>
            <w:webHidden/>
          </w:rPr>
          <w:tab/>
        </w:r>
        <w:r w:rsidR="00D22B8C">
          <w:rPr>
            <w:noProof/>
            <w:webHidden/>
          </w:rPr>
          <w:fldChar w:fldCharType="begin"/>
        </w:r>
        <w:r w:rsidR="00D22B8C">
          <w:rPr>
            <w:noProof/>
            <w:webHidden/>
          </w:rPr>
          <w:instrText xml:space="preserve"> PAGEREF _Toc308181711 \h </w:instrText>
        </w:r>
        <w:r w:rsidR="00D22B8C">
          <w:rPr>
            <w:noProof/>
            <w:webHidden/>
          </w:rPr>
        </w:r>
        <w:r w:rsidR="00D22B8C">
          <w:rPr>
            <w:noProof/>
            <w:webHidden/>
          </w:rPr>
          <w:fldChar w:fldCharType="separate"/>
        </w:r>
        <w:r w:rsidR="00D22B8C">
          <w:rPr>
            <w:noProof/>
            <w:webHidden/>
          </w:rPr>
          <w:t>84</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12" w:history="1">
        <w:r w:rsidR="00D22B8C" w:rsidRPr="00573962">
          <w:rPr>
            <w:rStyle w:val="Hyperlink"/>
            <w:noProof/>
          </w:rPr>
          <w:t>ErhvervsaktivitetKode</w:t>
        </w:r>
        <w:r w:rsidR="00D22B8C">
          <w:rPr>
            <w:noProof/>
            <w:webHidden/>
          </w:rPr>
          <w:tab/>
        </w:r>
        <w:r w:rsidR="00D22B8C">
          <w:rPr>
            <w:noProof/>
            <w:webHidden/>
          </w:rPr>
          <w:fldChar w:fldCharType="begin"/>
        </w:r>
        <w:r w:rsidR="00D22B8C">
          <w:rPr>
            <w:noProof/>
            <w:webHidden/>
          </w:rPr>
          <w:instrText xml:space="preserve"> PAGEREF _Toc308181712 \h </w:instrText>
        </w:r>
        <w:r w:rsidR="00D22B8C">
          <w:rPr>
            <w:noProof/>
            <w:webHidden/>
          </w:rPr>
        </w:r>
        <w:r w:rsidR="00D22B8C">
          <w:rPr>
            <w:noProof/>
            <w:webHidden/>
          </w:rPr>
          <w:fldChar w:fldCharType="separate"/>
        </w:r>
        <w:r w:rsidR="00D22B8C">
          <w:rPr>
            <w:noProof/>
            <w:webHidden/>
          </w:rPr>
          <w:t>84</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13" w:history="1">
        <w:r w:rsidR="00D22B8C" w:rsidRPr="00573962">
          <w:rPr>
            <w:rStyle w:val="Hyperlink"/>
            <w:noProof/>
          </w:rPr>
          <w:t>ErhvervsaktivitetTekst</w:t>
        </w:r>
        <w:r w:rsidR="00D22B8C">
          <w:rPr>
            <w:noProof/>
            <w:webHidden/>
          </w:rPr>
          <w:tab/>
        </w:r>
        <w:r w:rsidR="00D22B8C">
          <w:rPr>
            <w:noProof/>
            <w:webHidden/>
          </w:rPr>
          <w:fldChar w:fldCharType="begin"/>
        </w:r>
        <w:r w:rsidR="00D22B8C">
          <w:rPr>
            <w:noProof/>
            <w:webHidden/>
          </w:rPr>
          <w:instrText xml:space="preserve"> PAGEREF _Toc308181713 \h </w:instrText>
        </w:r>
        <w:r w:rsidR="00D22B8C">
          <w:rPr>
            <w:noProof/>
            <w:webHidden/>
          </w:rPr>
        </w:r>
        <w:r w:rsidR="00D22B8C">
          <w:rPr>
            <w:noProof/>
            <w:webHidden/>
          </w:rPr>
          <w:fldChar w:fldCharType="separate"/>
        </w:r>
        <w:r w:rsidR="00D22B8C">
          <w:rPr>
            <w:noProof/>
            <w:webHidden/>
          </w:rPr>
          <w:t>84</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14" w:history="1">
        <w:r w:rsidR="00D22B8C" w:rsidRPr="00573962">
          <w:rPr>
            <w:rStyle w:val="Hyperlink"/>
            <w:noProof/>
          </w:rPr>
          <w:t>ErhvervsaktivitetTekstSprog</w:t>
        </w:r>
        <w:r w:rsidR="00D22B8C">
          <w:rPr>
            <w:noProof/>
            <w:webHidden/>
          </w:rPr>
          <w:tab/>
        </w:r>
        <w:r w:rsidR="00D22B8C">
          <w:rPr>
            <w:noProof/>
            <w:webHidden/>
          </w:rPr>
          <w:fldChar w:fldCharType="begin"/>
        </w:r>
        <w:r w:rsidR="00D22B8C">
          <w:rPr>
            <w:noProof/>
            <w:webHidden/>
          </w:rPr>
          <w:instrText xml:space="preserve"> PAGEREF _Toc308181714 \h </w:instrText>
        </w:r>
        <w:r w:rsidR="00D22B8C">
          <w:rPr>
            <w:noProof/>
            <w:webHidden/>
          </w:rPr>
        </w:r>
        <w:r w:rsidR="00D22B8C">
          <w:rPr>
            <w:noProof/>
            <w:webHidden/>
          </w:rPr>
          <w:fldChar w:fldCharType="separate"/>
        </w:r>
        <w:r w:rsidR="00D22B8C">
          <w:rPr>
            <w:noProof/>
            <w:webHidden/>
          </w:rPr>
          <w:t>84</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15" w:history="1">
        <w:r w:rsidR="00D22B8C" w:rsidRPr="00573962">
          <w:rPr>
            <w:rStyle w:val="Hyperlink"/>
            <w:noProof/>
          </w:rPr>
          <w:t>FordringID</w:t>
        </w:r>
        <w:r w:rsidR="00D22B8C">
          <w:rPr>
            <w:noProof/>
            <w:webHidden/>
          </w:rPr>
          <w:tab/>
        </w:r>
        <w:r w:rsidR="00D22B8C">
          <w:rPr>
            <w:noProof/>
            <w:webHidden/>
          </w:rPr>
          <w:fldChar w:fldCharType="begin"/>
        </w:r>
        <w:r w:rsidR="00D22B8C">
          <w:rPr>
            <w:noProof/>
            <w:webHidden/>
          </w:rPr>
          <w:instrText xml:space="preserve"> PAGEREF _Toc308181715 \h </w:instrText>
        </w:r>
        <w:r w:rsidR="00D22B8C">
          <w:rPr>
            <w:noProof/>
            <w:webHidden/>
          </w:rPr>
        </w:r>
        <w:r w:rsidR="00D22B8C">
          <w:rPr>
            <w:noProof/>
            <w:webHidden/>
          </w:rPr>
          <w:fldChar w:fldCharType="separate"/>
        </w:r>
        <w:r w:rsidR="00D22B8C">
          <w:rPr>
            <w:noProof/>
            <w:webHidden/>
          </w:rPr>
          <w:t>84</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16" w:history="1">
        <w:r w:rsidR="00D22B8C" w:rsidRPr="00573962">
          <w:rPr>
            <w:rStyle w:val="Hyperlink"/>
            <w:noProof/>
          </w:rPr>
          <w:t>JuridiskEnhedRisikoVurderingDato</w:t>
        </w:r>
        <w:r w:rsidR="00D22B8C">
          <w:rPr>
            <w:noProof/>
            <w:webHidden/>
          </w:rPr>
          <w:tab/>
        </w:r>
        <w:r w:rsidR="00D22B8C">
          <w:rPr>
            <w:noProof/>
            <w:webHidden/>
          </w:rPr>
          <w:fldChar w:fldCharType="begin"/>
        </w:r>
        <w:r w:rsidR="00D22B8C">
          <w:rPr>
            <w:noProof/>
            <w:webHidden/>
          </w:rPr>
          <w:instrText xml:space="preserve"> PAGEREF _Toc308181716 \h </w:instrText>
        </w:r>
        <w:r w:rsidR="00D22B8C">
          <w:rPr>
            <w:noProof/>
            <w:webHidden/>
          </w:rPr>
        </w:r>
        <w:r w:rsidR="00D22B8C">
          <w:rPr>
            <w:noProof/>
            <w:webHidden/>
          </w:rPr>
          <w:fldChar w:fldCharType="separate"/>
        </w:r>
        <w:r w:rsidR="00D22B8C">
          <w:rPr>
            <w:noProof/>
            <w:webHidden/>
          </w:rPr>
          <w:t>84</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17" w:history="1">
        <w:r w:rsidR="00D22B8C" w:rsidRPr="00573962">
          <w:rPr>
            <w:rStyle w:val="Hyperlink"/>
            <w:noProof/>
          </w:rPr>
          <w:t>JuridiskEnhedRisikoVurderingFaktor</w:t>
        </w:r>
        <w:r w:rsidR="00D22B8C">
          <w:rPr>
            <w:noProof/>
            <w:webHidden/>
          </w:rPr>
          <w:tab/>
        </w:r>
        <w:r w:rsidR="00D22B8C">
          <w:rPr>
            <w:noProof/>
            <w:webHidden/>
          </w:rPr>
          <w:fldChar w:fldCharType="begin"/>
        </w:r>
        <w:r w:rsidR="00D22B8C">
          <w:rPr>
            <w:noProof/>
            <w:webHidden/>
          </w:rPr>
          <w:instrText xml:space="preserve"> PAGEREF _Toc308181717 \h </w:instrText>
        </w:r>
        <w:r w:rsidR="00D22B8C">
          <w:rPr>
            <w:noProof/>
            <w:webHidden/>
          </w:rPr>
        </w:r>
        <w:r w:rsidR="00D22B8C">
          <w:rPr>
            <w:noProof/>
            <w:webHidden/>
          </w:rPr>
          <w:fldChar w:fldCharType="separate"/>
        </w:r>
        <w:r w:rsidR="00D22B8C">
          <w:rPr>
            <w:noProof/>
            <w:webHidden/>
          </w:rPr>
          <w:t>84</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18" w:history="1">
        <w:r w:rsidR="00D22B8C" w:rsidRPr="00573962">
          <w:rPr>
            <w:rStyle w:val="Hyperlink"/>
            <w:noProof/>
          </w:rPr>
          <w:t>KommunikationAftaleSprog</w:t>
        </w:r>
        <w:r w:rsidR="00D22B8C">
          <w:rPr>
            <w:noProof/>
            <w:webHidden/>
          </w:rPr>
          <w:tab/>
        </w:r>
        <w:r w:rsidR="00D22B8C">
          <w:rPr>
            <w:noProof/>
            <w:webHidden/>
          </w:rPr>
          <w:fldChar w:fldCharType="begin"/>
        </w:r>
        <w:r w:rsidR="00D22B8C">
          <w:rPr>
            <w:noProof/>
            <w:webHidden/>
          </w:rPr>
          <w:instrText xml:space="preserve"> PAGEREF _Toc308181718 \h </w:instrText>
        </w:r>
        <w:r w:rsidR="00D22B8C">
          <w:rPr>
            <w:noProof/>
            <w:webHidden/>
          </w:rPr>
        </w:r>
        <w:r w:rsidR="00D22B8C">
          <w:rPr>
            <w:noProof/>
            <w:webHidden/>
          </w:rPr>
          <w:fldChar w:fldCharType="separate"/>
        </w:r>
        <w:r w:rsidR="00D22B8C">
          <w:rPr>
            <w:noProof/>
            <w:webHidden/>
          </w:rPr>
          <w:t>85</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19" w:history="1">
        <w:r w:rsidR="00D22B8C" w:rsidRPr="00573962">
          <w:rPr>
            <w:rStyle w:val="Hyperlink"/>
            <w:noProof/>
          </w:rPr>
          <w:t>KontaktOplysningKontaktPerson</w:t>
        </w:r>
        <w:r w:rsidR="00D22B8C">
          <w:rPr>
            <w:noProof/>
            <w:webHidden/>
          </w:rPr>
          <w:tab/>
        </w:r>
        <w:r w:rsidR="00D22B8C">
          <w:rPr>
            <w:noProof/>
            <w:webHidden/>
          </w:rPr>
          <w:fldChar w:fldCharType="begin"/>
        </w:r>
        <w:r w:rsidR="00D22B8C">
          <w:rPr>
            <w:noProof/>
            <w:webHidden/>
          </w:rPr>
          <w:instrText xml:space="preserve"> PAGEREF _Toc308181719 \h </w:instrText>
        </w:r>
        <w:r w:rsidR="00D22B8C">
          <w:rPr>
            <w:noProof/>
            <w:webHidden/>
          </w:rPr>
        </w:r>
        <w:r w:rsidR="00D22B8C">
          <w:rPr>
            <w:noProof/>
            <w:webHidden/>
          </w:rPr>
          <w:fldChar w:fldCharType="separate"/>
        </w:r>
        <w:r w:rsidR="00D22B8C">
          <w:rPr>
            <w:noProof/>
            <w:webHidden/>
          </w:rPr>
          <w:t>85</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20" w:history="1">
        <w:r w:rsidR="00D22B8C" w:rsidRPr="00573962">
          <w:rPr>
            <w:rStyle w:val="Hyperlink"/>
            <w:noProof/>
          </w:rPr>
          <w:t>KundeRepræsentantID</w:t>
        </w:r>
        <w:r w:rsidR="00D22B8C">
          <w:rPr>
            <w:noProof/>
            <w:webHidden/>
          </w:rPr>
          <w:tab/>
        </w:r>
        <w:r w:rsidR="00D22B8C">
          <w:rPr>
            <w:noProof/>
            <w:webHidden/>
          </w:rPr>
          <w:fldChar w:fldCharType="begin"/>
        </w:r>
        <w:r w:rsidR="00D22B8C">
          <w:rPr>
            <w:noProof/>
            <w:webHidden/>
          </w:rPr>
          <w:instrText xml:space="preserve"> PAGEREF _Toc308181720 \h </w:instrText>
        </w:r>
        <w:r w:rsidR="00D22B8C">
          <w:rPr>
            <w:noProof/>
            <w:webHidden/>
          </w:rPr>
        </w:r>
        <w:r w:rsidR="00D22B8C">
          <w:rPr>
            <w:noProof/>
            <w:webHidden/>
          </w:rPr>
          <w:fldChar w:fldCharType="separate"/>
        </w:r>
        <w:r w:rsidR="00D22B8C">
          <w:rPr>
            <w:noProof/>
            <w:webHidden/>
          </w:rPr>
          <w:t>85</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21" w:history="1">
        <w:r w:rsidR="00D22B8C" w:rsidRPr="00573962">
          <w:rPr>
            <w:rStyle w:val="Hyperlink"/>
            <w:noProof/>
          </w:rPr>
          <w:t>KundeRepræsentantSlutdato</w:t>
        </w:r>
        <w:r w:rsidR="00D22B8C">
          <w:rPr>
            <w:noProof/>
            <w:webHidden/>
          </w:rPr>
          <w:tab/>
        </w:r>
        <w:r w:rsidR="00D22B8C">
          <w:rPr>
            <w:noProof/>
            <w:webHidden/>
          </w:rPr>
          <w:fldChar w:fldCharType="begin"/>
        </w:r>
        <w:r w:rsidR="00D22B8C">
          <w:rPr>
            <w:noProof/>
            <w:webHidden/>
          </w:rPr>
          <w:instrText xml:space="preserve"> PAGEREF _Toc308181721 \h </w:instrText>
        </w:r>
        <w:r w:rsidR="00D22B8C">
          <w:rPr>
            <w:noProof/>
            <w:webHidden/>
          </w:rPr>
        </w:r>
        <w:r w:rsidR="00D22B8C">
          <w:rPr>
            <w:noProof/>
            <w:webHidden/>
          </w:rPr>
          <w:fldChar w:fldCharType="separate"/>
        </w:r>
        <w:r w:rsidR="00D22B8C">
          <w:rPr>
            <w:noProof/>
            <w:webHidden/>
          </w:rPr>
          <w:t>85</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22" w:history="1">
        <w:r w:rsidR="00D22B8C" w:rsidRPr="00573962">
          <w:rPr>
            <w:rStyle w:val="Hyperlink"/>
            <w:noProof/>
          </w:rPr>
          <w:t>KundeRepræsentantStartdato</w:t>
        </w:r>
        <w:r w:rsidR="00D22B8C">
          <w:rPr>
            <w:noProof/>
            <w:webHidden/>
          </w:rPr>
          <w:tab/>
        </w:r>
        <w:r w:rsidR="00D22B8C">
          <w:rPr>
            <w:noProof/>
            <w:webHidden/>
          </w:rPr>
          <w:fldChar w:fldCharType="begin"/>
        </w:r>
        <w:r w:rsidR="00D22B8C">
          <w:rPr>
            <w:noProof/>
            <w:webHidden/>
          </w:rPr>
          <w:instrText xml:space="preserve"> PAGEREF _Toc308181722 \h </w:instrText>
        </w:r>
        <w:r w:rsidR="00D22B8C">
          <w:rPr>
            <w:noProof/>
            <w:webHidden/>
          </w:rPr>
        </w:r>
        <w:r w:rsidR="00D22B8C">
          <w:rPr>
            <w:noProof/>
            <w:webHidden/>
          </w:rPr>
          <w:fldChar w:fldCharType="separate"/>
        </w:r>
        <w:r w:rsidR="00D22B8C">
          <w:rPr>
            <w:noProof/>
            <w:webHidden/>
          </w:rPr>
          <w:t>85</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23" w:history="1">
        <w:r w:rsidR="00D22B8C" w:rsidRPr="00573962">
          <w:rPr>
            <w:rStyle w:val="Hyperlink"/>
            <w:noProof/>
          </w:rPr>
          <w:t>KundeidentifikationBeskrivelse</w:t>
        </w:r>
        <w:r w:rsidR="00D22B8C">
          <w:rPr>
            <w:noProof/>
            <w:webHidden/>
          </w:rPr>
          <w:tab/>
        </w:r>
        <w:r w:rsidR="00D22B8C">
          <w:rPr>
            <w:noProof/>
            <w:webHidden/>
          </w:rPr>
          <w:fldChar w:fldCharType="begin"/>
        </w:r>
        <w:r w:rsidR="00D22B8C">
          <w:rPr>
            <w:noProof/>
            <w:webHidden/>
          </w:rPr>
          <w:instrText xml:space="preserve"> PAGEREF _Toc308181723 \h </w:instrText>
        </w:r>
        <w:r w:rsidR="00D22B8C">
          <w:rPr>
            <w:noProof/>
            <w:webHidden/>
          </w:rPr>
        </w:r>
        <w:r w:rsidR="00D22B8C">
          <w:rPr>
            <w:noProof/>
            <w:webHidden/>
          </w:rPr>
          <w:fldChar w:fldCharType="separate"/>
        </w:r>
        <w:r w:rsidR="00D22B8C">
          <w:rPr>
            <w:noProof/>
            <w:webHidden/>
          </w:rPr>
          <w:t>85</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24" w:history="1">
        <w:r w:rsidR="00D22B8C" w:rsidRPr="00573962">
          <w:rPr>
            <w:rStyle w:val="Hyperlink"/>
            <w:noProof/>
          </w:rPr>
          <w:t>KundeidentifikationIdentifikation</w:t>
        </w:r>
        <w:r w:rsidR="00D22B8C">
          <w:rPr>
            <w:noProof/>
            <w:webHidden/>
          </w:rPr>
          <w:tab/>
        </w:r>
        <w:r w:rsidR="00D22B8C">
          <w:rPr>
            <w:noProof/>
            <w:webHidden/>
          </w:rPr>
          <w:fldChar w:fldCharType="begin"/>
        </w:r>
        <w:r w:rsidR="00D22B8C">
          <w:rPr>
            <w:noProof/>
            <w:webHidden/>
          </w:rPr>
          <w:instrText xml:space="preserve"> PAGEREF _Toc308181724 \h </w:instrText>
        </w:r>
        <w:r w:rsidR="00D22B8C">
          <w:rPr>
            <w:noProof/>
            <w:webHidden/>
          </w:rPr>
        </w:r>
        <w:r w:rsidR="00D22B8C">
          <w:rPr>
            <w:noProof/>
            <w:webHidden/>
          </w:rPr>
          <w:fldChar w:fldCharType="separate"/>
        </w:r>
        <w:r w:rsidR="00D22B8C">
          <w:rPr>
            <w:noProof/>
            <w:webHidden/>
          </w:rPr>
          <w:t>85</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25" w:history="1">
        <w:r w:rsidR="00D22B8C" w:rsidRPr="00573962">
          <w:rPr>
            <w:rStyle w:val="Hyperlink"/>
            <w:noProof/>
          </w:rPr>
          <w:t>KundeidentifikationNavn</w:t>
        </w:r>
        <w:r w:rsidR="00D22B8C">
          <w:rPr>
            <w:noProof/>
            <w:webHidden/>
          </w:rPr>
          <w:tab/>
        </w:r>
        <w:r w:rsidR="00D22B8C">
          <w:rPr>
            <w:noProof/>
            <w:webHidden/>
          </w:rPr>
          <w:fldChar w:fldCharType="begin"/>
        </w:r>
        <w:r w:rsidR="00D22B8C">
          <w:rPr>
            <w:noProof/>
            <w:webHidden/>
          </w:rPr>
          <w:instrText xml:space="preserve"> PAGEREF _Toc308181725 \h </w:instrText>
        </w:r>
        <w:r w:rsidR="00D22B8C">
          <w:rPr>
            <w:noProof/>
            <w:webHidden/>
          </w:rPr>
        </w:r>
        <w:r w:rsidR="00D22B8C">
          <w:rPr>
            <w:noProof/>
            <w:webHidden/>
          </w:rPr>
          <w:fldChar w:fldCharType="separate"/>
        </w:r>
        <w:r w:rsidR="00D22B8C">
          <w:rPr>
            <w:noProof/>
            <w:webHidden/>
          </w:rPr>
          <w:t>85</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26" w:history="1">
        <w:r w:rsidR="00D22B8C" w:rsidRPr="00573962">
          <w:rPr>
            <w:rStyle w:val="Hyperlink"/>
            <w:noProof/>
          </w:rPr>
          <w:t>KundeidentifikationRegistreringsNummerLandeKode</w:t>
        </w:r>
        <w:r w:rsidR="00D22B8C">
          <w:rPr>
            <w:noProof/>
            <w:webHidden/>
          </w:rPr>
          <w:tab/>
        </w:r>
        <w:r w:rsidR="00D22B8C">
          <w:rPr>
            <w:noProof/>
            <w:webHidden/>
          </w:rPr>
          <w:fldChar w:fldCharType="begin"/>
        </w:r>
        <w:r w:rsidR="00D22B8C">
          <w:rPr>
            <w:noProof/>
            <w:webHidden/>
          </w:rPr>
          <w:instrText xml:space="preserve"> PAGEREF _Toc308181726 \h </w:instrText>
        </w:r>
        <w:r w:rsidR="00D22B8C">
          <w:rPr>
            <w:noProof/>
            <w:webHidden/>
          </w:rPr>
        </w:r>
        <w:r w:rsidR="00D22B8C">
          <w:rPr>
            <w:noProof/>
            <w:webHidden/>
          </w:rPr>
          <w:fldChar w:fldCharType="separate"/>
        </w:r>
        <w:r w:rsidR="00D22B8C">
          <w:rPr>
            <w:noProof/>
            <w:webHidden/>
          </w:rPr>
          <w:t>85</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27" w:history="1">
        <w:r w:rsidR="00D22B8C" w:rsidRPr="00573962">
          <w:rPr>
            <w:rStyle w:val="Hyperlink"/>
            <w:noProof/>
          </w:rPr>
          <w:t>KundeidentifikationType</w:t>
        </w:r>
        <w:r w:rsidR="00D22B8C">
          <w:rPr>
            <w:noProof/>
            <w:webHidden/>
          </w:rPr>
          <w:tab/>
        </w:r>
        <w:r w:rsidR="00D22B8C">
          <w:rPr>
            <w:noProof/>
            <w:webHidden/>
          </w:rPr>
          <w:fldChar w:fldCharType="begin"/>
        </w:r>
        <w:r w:rsidR="00D22B8C">
          <w:rPr>
            <w:noProof/>
            <w:webHidden/>
          </w:rPr>
          <w:instrText xml:space="preserve"> PAGEREF _Toc308181727 \h </w:instrText>
        </w:r>
        <w:r w:rsidR="00D22B8C">
          <w:rPr>
            <w:noProof/>
            <w:webHidden/>
          </w:rPr>
        </w:r>
        <w:r w:rsidR="00D22B8C">
          <w:rPr>
            <w:noProof/>
            <w:webHidden/>
          </w:rPr>
          <w:fldChar w:fldCharType="separate"/>
        </w:r>
        <w:r w:rsidR="00D22B8C">
          <w:rPr>
            <w:noProof/>
            <w:webHidden/>
          </w:rPr>
          <w:t>85</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28" w:history="1">
        <w:r w:rsidR="00D22B8C" w:rsidRPr="00573962">
          <w:rPr>
            <w:rStyle w:val="Hyperlink"/>
            <w:noProof/>
          </w:rPr>
          <w:t>KøbNummer</w:t>
        </w:r>
        <w:r w:rsidR="00D22B8C">
          <w:rPr>
            <w:noProof/>
            <w:webHidden/>
          </w:rPr>
          <w:tab/>
        </w:r>
        <w:r w:rsidR="00D22B8C">
          <w:rPr>
            <w:noProof/>
            <w:webHidden/>
          </w:rPr>
          <w:fldChar w:fldCharType="begin"/>
        </w:r>
        <w:r w:rsidR="00D22B8C">
          <w:rPr>
            <w:noProof/>
            <w:webHidden/>
          </w:rPr>
          <w:instrText xml:space="preserve"> PAGEREF _Toc308181728 \h </w:instrText>
        </w:r>
        <w:r w:rsidR="00D22B8C">
          <w:rPr>
            <w:noProof/>
            <w:webHidden/>
          </w:rPr>
        </w:r>
        <w:r w:rsidR="00D22B8C">
          <w:rPr>
            <w:noProof/>
            <w:webHidden/>
          </w:rPr>
          <w:fldChar w:fldCharType="separate"/>
        </w:r>
        <w:r w:rsidR="00D22B8C">
          <w:rPr>
            <w:noProof/>
            <w:webHidden/>
          </w:rPr>
          <w:t>85</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29" w:history="1">
        <w:r w:rsidR="00D22B8C" w:rsidRPr="00573962">
          <w:rPr>
            <w:rStyle w:val="Hyperlink"/>
            <w:noProof/>
          </w:rPr>
          <w:t>KøbProRataSats</w:t>
        </w:r>
        <w:r w:rsidR="00D22B8C">
          <w:rPr>
            <w:noProof/>
            <w:webHidden/>
          </w:rPr>
          <w:tab/>
        </w:r>
        <w:r w:rsidR="00D22B8C">
          <w:rPr>
            <w:noProof/>
            <w:webHidden/>
          </w:rPr>
          <w:fldChar w:fldCharType="begin"/>
        </w:r>
        <w:r w:rsidR="00D22B8C">
          <w:rPr>
            <w:noProof/>
            <w:webHidden/>
          </w:rPr>
          <w:instrText xml:space="preserve"> PAGEREF _Toc308181729 \h </w:instrText>
        </w:r>
        <w:r w:rsidR="00D22B8C">
          <w:rPr>
            <w:noProof/>
            <w:webHidden/>
          </w:rPr>
        </w:r>
        <w:r w:rsidR="00D22B8C">
          <w:rPr>
            <w:noProof/>
            <w:webHidden/>
          </w:rPr>
          <w:fldChar w:fldCharType="separate"/>
        </w:r>
        <w:r w:rsidR="00D22B8C">
          <w:rPr>
            <w:noProof/>
            <w:webHidden/>
          </w:rPr>
          <w:t>86</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30" w:history="1">
        <w:r w:rsidR="00D22B8C" w:rsidRPr="00573962">
          <w:rPr>
            <w:rStyle w:val="Hyperlink"/>
            <w:noProof/>
          </w:rPr>
          <w:t>KøbsAnsøgningDataDokumentReference</w:t>
        </w:r>
        <w:r w:rsidR="00D22B8C">
          <w:rPr>
            <w:noProof/>
            <w:webHidden/>
          </w:rPr>
          <w:tab/>
        </w:r>
        <w:r w:rsidR="00D22B8C">
          <w:rPr>
            <w:noProof/>
            <w:webHidden/>
          </w:rPr>
          <w:fldChar w:fldCharType="begin"/>
        </w:r>
        <w:r w:rsidR="00D22B8C">
          <w:rPr>
            <w:noProof/>
            <w:webHidden/>
          </w:rPr>
          <w:instrText xml:space="preserve"> PAGEREF _Toc308181730 \h </w:instrText>
        </w:r>
        <w:r w:rsidR="00D22B8C">
          <w:rPr>
            <w:noProof/>
            <w:webHidden/>
          </w:rPr>
        </w:r>
        <w:r w:rsidR="00D22B8C">
          <w:rPr>
            <w:noProof/>
            <w:webHidden/>
          </w:rPr>
          <w:fldChar w:fldCharType="separate"/>
        </w:r>
        <w:r w:rsidR="00D22B8C">
          <w:rPr>
            <w:noProof/>
            <w:webHidden/>
          </w:rPr>
          <w:t>86</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31" w:history="1">
        <w:r w:rsidR="00D22B8C" w:rsidRPr="00573962">
          <w:rPr>
            <w:rStyle w:val="Hyperlink"/>
            <w:noProof/>
          </w:rPr>
          <w:t>KøbsAnsøgningDataFakturaNummer</w:t>
        </w:r>
        <w:r w:rsidR="00D22B8C">
          <w:rPr>
            <w:noProof/>
            <w:webHidden/>
          </w:rPr>
          <w:tab/>
        </w:r>
        <w:r w:rsidR="00D22B8C">
          <w:rPr>
            <w:noProof/>
            <w:webHidden/>
          </w:rPr>
          <w:fldChar w:fldCharType="begin"/>
        </w:r>
        <w:r w:rsidR="00D22B8C">
          <w:rPr>
            <w:noProof/>
            <w:webHidden/>
          </w:rPr>
          <w:instrText xml:space="preserve"> PAGEREF _Toc308181731 \h </w:instrText>
        </w:r>
        <w:r w:rsidR="00D22B8C">
          <w:rPr>
            <w:noProof/>
            <w:webHidden/>
          </w:rPr>
        </w:r>
        <w:r w:rsidR="00D22B8C">
          <w:rPr>
            <w:noProof/>
            <w:webHidden/>
          </w:rPr>
          <w:fldChar w:fldCharType="separate"/>
        </w:r>
        <w:r w:rsidR="00D22B8C">
          <w:rPr>
            <w:noProof/>
            <w:webHidden/>
          </w:rPr>
          <w:t>86</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32" w:history="1">
        <w:r w:rsidR="00D22B8C" w:rsidRPr="00573962">
          <w:rPr>
            <w:rStyle w:val="Hyperlink"/>
            <w:noProof/>
          </w:rPr>
          <w:t>KøbsAnsøgningDataImportNummer</w:t>
        </w:r>
        <w:r w:rsidR="00D22B8C">
          <w:rPr>
            <w:noProof/>
            <w:webHidden/>
          </w:rPr>
          <w:tab/>
        </w:r>
        <w:r w:rsidR="00D22B8C">
          <w:rPr>
            <w:noProof/>
            <w:webHidden/>
          </w:rPr>
          <w:fldChar w:fldCharType="begin"/>
        </w:r>
        <w:r w:rsidR="00D22B8C">
          <w:rPr>
            <w:noProof/>
            <w:webHidden/>
          </w:rPr>
          <w:instrText xml:space="preserve"> PAGEREF _Toc308181732 \h </w:instrText>
        </w:r>
        <w:r w:rsidR="00D22B8C">
          <w:rPr>
            <w:noProof/>
            <w:webHidden/>
          </w:rPr>
        </w:r>
        <w:r w:rsidR="00D22B8C">
          <w:rPr>
            <w:noProof/>
            <w:webHidden/>
          </w:rPr>
          <w:fldChar w:fldCharType="separate"/>
        </w:r>
        <w:r w:rsidR="00D22B8C">
          <w:rPr>
            <w:noProof/>
            <w:webHidden/>
          </w:rPr>
          <w:t>86</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33" w:history="1">
        <w:r w:rsidR="00D22B8C" w:rsidRPr="00573962">
          <w:rPr>
            <w:rStyle w:val="Hyperlink"/>
            <w:noProof/>
          </w:rPr>
          <w:t>KøbsAnsøgningDataLøbeNummer</w:t>
        </w:r>
        <w:r w:rsidR="00D22B8C">
          <w:rPr>
            <w:noProof/>
            <w:webHidden/>
          </w:rPr>
          <w:tab/>
        </w:r>
        <w:r w:rsidR="00D22B8C">
          <w:rPr>
            <w:noProof/>
            <w:webHidden/>
          </w:rPr>
          <w:fldChar w:fldCharType="begin"/>
        </w:r>
        <w:r w:rsidR="00D22B8C">
          <w:rPr>
            <w:noProof/>
            <w:webHidden/>
          </w:rPr>
          <w:instrText xml:space="preserve"> PAGEREF _Toc308181733 \h </w:instrText>
        </w:r>
        <w:r w:rsidR="00D22B8C">
          <w:rPr>
            <w:noProof/>
            <w:webHidden/>
          </w:rPr>
        </w:r>
        <w:r w:rsidR="00D22B8C">
          <w:rPr>
            <w:noProof/>
            <w:webHidden/>
          </w:rPr>
          <w:fldChar w:fldCharType="separate"/>
        </w:r>
        <w:r w:rsidR="00D22B8C">
          <w:rPr>
            <w:noProof/>
            <w:webHidden/>
          </w:rPr>
          <w:t>86</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34" w:history="1">
        <w:r w:rsidR="00D22B8C" w:rsidRPr="00573962">
          <w:rPr>
            <w:rStyle w:val="Hyperlink"/>
            <w:noProof/>
          </w:rPr>
          <w:t>KøbsDokumentationDato</w:t>
        </w:r>
        <w:r w:rsidR="00D22B8C">
          <w:rPr>
            <w:noProof/>
            <w:webHidden/>
          </w:rPr>
          <w:tab/>
        </w:r>
        <w:r w:rsidR="00D22B8C">
          <w:rPr>
            <w:noProof/>
            <w:webHidden/>
          </w:rPr>
          <w:fldChar w:fldCharType="begin"/>
        </w:r>
        <w:r w:rsidR="00D22B8C">
          <w:rPr>
            <w:noProof/>
            <w:webHidden/>
          </w:rPr>
          <w:instrText xml:space="preserve"> PAGEREF _Toc308181734 \h </w:instrText>
        </w:r>
        <w:r w:rsidR="00D22B8C">
          <w:rPr>
            <w:noProof/>
            <w:webHidden/>
          </w:rPr>
        </w:r>
        <w:r w:rsidR="00D22B8C">
          <w:rPr>
            <w:noProof/>
            <w:webHidden/>
          </w:rPr>
          <w:fldChar w:fldCharType="separate"/>
        </w:r>
        <w:r w:rsidR="00D22B8C">
          <w:rPr>
            <w:noProof/>
            <w:webHidden/>
          </w:rPr>
          <w:t>86</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35" w:history="1">
        <w:r w:rsidR="00D22B8C" w:rsidRPr="00573962">
          <w:rPr>
            <w:rStyle w:val="Hyperlink"/>
            <w:noProof/>
          </w:rPr>
          <w:t>KøbsDokumentationDokumentReference</w:t>
        </w:r>
        <w:r w:rsidR="00D22B8C">
          <w:rPr>
            <w:noProof/>
            <w:webHidden/>
          </w:rPr>
          <w:tab/>
        </w:r>
        <w:r w:rsidR="00D22B8C">
          <w:rPr>
            <w:noProof/>
            <w:webHidden/>
          </w:rPr>
          <w:fldChar w:fldCharType="begin"/>
        </w:r>
        <w:r w:rsidR="00D22B8C">
          <w:rPr>
            <w:noProof/>
            <w:webHidden/>
          </w:rPr>
          <w:instrText xml:space="preserve"> PAGEREF _Toc308181735 \h </w:instrText>
        </w:r>
        <w:r w:rsidR="00D22B8C">
          <w:rPr>
            <w:noProof/>
            <w:webHidden/>
          </w:rPr>
        </w:r>
        <w:r w:rsidR="00D22B8C">
          <w:rPr>
            <w:noProof/>
            <w:webHidden/>
          </w:rPr>
          <w:fldChar w:fldCharType="separate"/>
        </w:r>
        <w:r w:rsidR="00D22B8C">
          <w:rPr>
            <w:noProof/>
            <w:webHidden/>
          </w:rPr>
          <w:t>87</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36" w:history="1">
        <w:r w:rsidR="00D22B8C" w:rsidRPr="00573962">
          <w:rPr>
            <w:rStyle w:val="Hyperlink"/>
            <w:noProof/>
          </w:rPr>
          <w:t>KøbsDokumentationFakturaNummer</w:t>
        </w:r>
        <w:r w:rsidR="00D22B8C">
          <w:rPr>
            <w:noProof/>
            <w:webHidden/>
          </w:rPr>
          <w:tab/>
        </w:r>
        <w:r w:rsidR="00D22B8C">
          <w:rPr>
            <w:noProof/>
            <w:webHidden/>
          </w:rPr>
          <w:fldChar w:fldCharType="begin"/>
        </w:r>
        <w:r w:rsidR="00D22B8C">
          <w:rPr>
            <w:noProof/>
            <w:webHidden/>
          </w:rPr>
          <w:instrText xml:space="preserve"> PAGEREF _Toc308181736 \h </w:instrText>
        </w:r>
        <w:r w:rsidR="00D22B8C">
          <w:rPr>
            <w:noProof/>
            <w:webHidden/>
          </w:rPr>
        </w:r>
        <w:r w:rsidR="00D22B8C">
          <w:rPr>
            <w:noProof/>
            <w:webHidden/>
          </w:rPr>
          <w:fldChar w:fldCharType="separate"/>
        </w:r>
        <w:r w:rsidR="00D22B8C">
          <w:rPr>
            <w:noProof/>
            <w:webHidden/>
          </w:rPr>
          <w:t>87</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37" w:history="1">
        <w:r w:rsidR="00D22B8C" w:rsidRPr="00573962">
          <w:rPr>
            <w:rStyle w:val="Hyperlink"/>
            <w:noProof/>
          </w:rPr>
          <w:t>KøbsDokumentationImportNummer</w:t>
        </w:r>
        <w:r w:rsidR="00D22B8C">
          <w:rPr>
            <w:noProof/>
            <w:webHidden/>
          </w:rPr>
          <w:tab/>
        </w:r>
        <w:r w:rsidR="00D22B8C">
          <w:rPr>
            <w:noProof/>
            <w:webHidden/>
          </w:rPr>
          <w:fldChar w:fldCharType="begin"/>
        </w:r>
        <w:r w:rsidR="00D22B8C">
          <w:rPr>
            <w:noProof/>
            <w:webHidden/>
          </w:rPr>
          <w:instrText xml:space="preserve"> PAGEREF _Toc308181737 \h </w:instrText>
        </w:r>
        <w:r w:rsidR="00D22B8C">
          <w:rPr>
            <w:noProof/>
            <w:webHidden/>
          </w:rPr>
        </w:r>
        <w:r w:rsidR="00D22B8C">
          <w:rPr>
            <w:noProof/>
            <w:webHidden/>
          </w:rPr>
          <w:fldChar w:fldCharType="separate"/>
        </w:r>
        <w:r w:rsidR="00D22B8C">
          <w:rPr>
            <w:noProof/>
            <w:webHidden/>
          </w:rPr>
          <w:t>87</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38" w:history="1">
        <w:r w:rsidR="00D22B8C" w:rsidRPr="00573962">
          <w:rPr>
            <w:rStyle w:val="Hyperlink"/>
            <w:noProof/>
          </w:rPr>
          <w:t>KøbsLinjeBeskrivelseAndet</w:t>
        </w:r>
        <w:r w:rsidR="00D22B8C">
          <w:rPr>
            <w:noProof/>
            <w:webHidden/>
          </w:rPr>
          <w:tab/>
        </w:r>
        <w:r w:rsidR="00D22B8C">
          <w:rPr>
            <w:noProof/>
            <w:webHidden/>
          </w:rPr>
          <w:fldChar w:fldCharType="begin"/>
        </w:r>
        <w:r w:rsidR="00D22B8C">
          <w:rPr>
            <w:noProof/>
            <w:webHidden/>
          </w:rPr>
          <w:instrText xml:space="preserve"> PAGEREF _Toc308181738 \h </w:instrText>
        </w:r>
        <w:r w:rsidR="00D22B8C">
          <w:rPr>
            <w:noProof/>
            <w:webHidden/>
          </w:rPr>
        </w:r>
        <w:r w:rsidR="00D22B8C">
          <w:rPr>
            <w:noProof/>
            <w:webHidden/>
          </w:rPr>
          <w:fldChar w:fldCharType="separate"/>
        </w:r>
        <w:r w:rsidR="00D22B8C">
          <w:rPr>
            <w:noProof/>
            <w:webHidden/>
          </w:rPr>
          <w:t>87</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39" w:history="1">
        <w:r w:rsidR="00D22B8C" w:rsidRPr="00573962">
          <w:rPr>
            <w:rStyle w:val="Hyperlink"/>
            <w:noProof/>
          </w:rPr>
          <w:t>KøbsLinjeBeskrivelseAndetSprog</w:t>
        </w:r>
        <w:r w:rsidR="00D22B8C">
          <w:rPr>
            <w:noProof/>
            <w:webHidden/>
          </w:rPr>
          <w:tab/>
        </w:r>
        <w:r w:rsidR="00D22B8C">
          <w:rPr>
            <w:noProof/>
            <w:webHidden/>
          </w:rPr>
          <w:fldChar w:fldCharType="begin"/>
        </w:r>
        <w:r w:rsidR="00D22B8C">
          <w:rPr>
            <w:noProof/>
            <w:webHidden/>
          </w:rPr>
          <w:instrText xml:space="preserve"> PAGEREF _Toc308181739 \h </w:instrText>
        </w:r>
        <w:r w:rsidR="00D22B8C">
          <w:rPr>
            <w:noProof/>
            <w:webHidden/>
          </w:rPr>
        </w:r>
        <w:r w:rsidR="00D22B8C">
          <w:rPr>
            <w:noProof/>
            <w:webHidden/>
          </w:rPr>
          <w:fldChar w:fldCharType="separate"/>
        </w:r>
        <w:r w:rsidR="00D22B8C">
          <w:rPr>
            <w:noProof/>
            <w:webHidden/>
          </w:rPr>
          <w:t>87</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40" w:history="1">
        <w:r w:rsidR="00D22B8C" w:rsidRPr="00573962">
          <w:rPr>
            <w:rStyle w:val="Hyperlink"/>
            <w:noProof/>
          </w:rPr>
          <w:t>KøbsLinjeSupplerendeSupplerendeVareYdelseKode</w:t>
        </w:r>
        <w:r w:rsidR="00D22B8C">
          <w:rPr>
            <w:noProof/>
            <w:webHidden/>
          </w:rPr>
          <w:tab/>
        </w:r>
        <w:r w:rsidR="00D22B8C">
          <w:rPr>
            <w:noProof/>
            <w:webHidden/>
          </w:rPr>
          <w:fldChar w:fldCharType="begin"/>
        </w:r>
        <w:r w:rsidR="00D22B8C">
          <w:rPr>
            <w:noProof/>
            <w:webHidden/>
          </w:rPr>
          <w:instrText xml:space="preserve"> PAGEREF _Toc308181740 \h </w:instrText>
        </w:r>
        <w:r w:rsidR="00D22B8C">
          <w:rPr>
            <w:noProof/>
            <w:webHidden/>
          </w:rPr>
        </w:r>
        <w:r w:rsidR="00D22B8C">
          <w:rPr>
            <w:noProof/>
            <w:webHidden/>
          </w:rPr>
          <w:fldChar w:fldCharType="separate"/>
        </w:r>
        <w:r w:rsidR="00D22B8C">
          <w:rPr>
            <w:noProof/>
            <w:webHidden/>
          </w:rPr>
          <w:t>87</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41" w:history="1">
        <w:r w:rsidR="00D22B8C" w:rsidRPr="00573962">
          <w:rPr>
            <w:rStyle w:val="Hyperlink"/>
            <w:noProof/>
          </w:rPr>
          <w:t>KøbsLinjeSupplerendeVareYdelseKode</w:t>
        </w:r>
        <w:r w:rsidR="00D22B8C">
          <w:rPr>
            <w:noProof/>
            <w:webHidden/>
          </w:rPr>
          <w:tab/>
        </w:r>
        <w:r w:rsidR="00D22B8C">
          <w:rPr>
            <w:noProof/>
            <w:webHidden/>
          </w:rPr>
          <w:fldChar w:fldCharType="begin"/>
        </w:r>
        <w:r w:rsidR="00D22B8C">
          <w:rPr>
            <w:noProof/>
            <w:webHidden/>
          </w:rPr>
          <w:instrText xml:space="preserve"> PAGEREF _Toc308181741 \h </w:instrText>
        </w:r>
        <w:r w:rsidR="00D22B8C">
          <w:rPr>
            <w:noProof/>
            <w:webHidden/>
          </w:rPr>
        </w:r>
        <w:r w:rsidR="00D22B8C">
          <w:rPr>
            <w:noProof/>
            <w:webHidden/>
          </w:rPr>
          <w:fldChar w:fldCharType="separate"/>
        </w:r>
        <w:r w:rsidR="00D22B8C">
          <w:rPr>
            <w:noProof/>
            <w:webHidden/>
          </w:rPr>
          <w:t>87</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42" w:history="1">
        <w:r w:rsidR="00D22B8C" w:rsidRPr="00573962">
          <w:rPr>
            <w:rStyle w:val="Hyperlink"/>
            <w:noProof/>
          </w:rPr>
          <w:t>KøbsLinjeVareYdelseKode</w:t>
        </w:r>
        <w:r w:rsidR="00D22B8C">
          <w:rPr>
            <w:noProof/>
            <w:webHidden/>
          </w:rPr>
          <w:tab/>
        </w:r>
        <w:r w:rsidR="00D22B8C">
          <w:rPr>
            <w:noProof/>
            <w:webHidden/>
          </w:rPr>
          <w:fldChar w:fldCharType="begin"/>
        </w:r>
        <w:r w:rsidR="00D22B8C">
          <w:rPr>
            <w:noProof/>
            <w:webHidden/>
          </w:rPr>
          <w:instrText xml:space="preserve"> PAGEREF _Toc308181742 \h </w:instrText>
        </w:r>
        <w:r w:rsidR="00D22B8C">
          <w:rPr>
            <w:noProof/>
            <w:webHidden/>
          </w:rPr>
        </w:r>
        <w:r w:rsidR="00D22B8C">
          <w:rPr>
            <w:noProof/>
            <w:webHidden/>
          </w:rPr>
          <w:fldChar w:fldCharType="separate"/>
        </w:r>
        <w:r w:rsidR="00D22B8C">
          <w:rPr>
            <w:noProof/>
            <w:webHidden/>
          </w:rPr>
          <w:t>87</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43" w:history="1">
        <w:r w:rsidR="00D22B8C" w:rsidRPr="00573962">
          <w:rPr>
            <w:rStyle w:val="Hyperlink"/>
            <w:noProof/>
          </w:rPr>
          <w:t>LandKode</w:t>
        </w:r>
        <w:r w:rsidR="00D22B8C">
          <w:rPr>
            <w:noProof/>
            <w:webHidden/>
          </w:rPr>
          <w:tab/>
        </w:r>
        <w:r w:rsidR="00D22B8C">
          <w:rPr>
            <w:noProof/>
            <w:webHidden/>
          </w:rPr>
          <w:fldChar w:fldCharType="begin"/>
        </w:r>
        <w:r w:rsidR="00D22B8C">
          <w:rPr>
            <w:noProof/>
            <w:webHidden/>
          </w:rPr>
          <w:instrText xml:space="preserve"> PAGEREF _Toc308181743 \h </w:instrText>
        </w:r>
        <w:r w:rsidR="00D22B8C">
          <w:rPr>
            <w:noProof/>
            <w:webHidden/>
          </w:rPr>
        </w:r>
        <w:r w:rsidR="00D22B8C">
          <w:rPr>
            <w:noProof/>
            <w:webHidden/>
          </w:rPr>
          <w:fldChar w:fldCharType="separate"/>
        </w:r>
        <w:r w:rsidR="00D22B8C">
          <w:rPr>
            <w:noProof/>
            <w:webHidden/>
          </w:rPr>
          <w:t>88</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44" w:history="1">
        <w:r w:rsidR="00D22B8C" w:rsidRPr="00573962">
          <w:rPr>
            <w:rStyle w:val="Hyperlink"/>
            <w:noProof/>
          </w:rPr>
          <w:t>LeverandørID</w:t>
        </w:r>
        <w:r w:rsidR="00D22B8C">
          <w:rPr>
            <w:noProof/>
            <w:webHidden/>
          </w:rPr>
          <w:tab/>
        </w:r>
        <w:r w:rsidR="00D22B8C">
          <w:rPr>
            <w:noProof/>
            <w:webHidden/>
          </w:rPr>
          <w:fldChar w:fldCharType="begin"/>
        </w:r>
        <w:r w:rsidR="00D22B8C">
          <w:rPr>
            <w:noProof/>
            <w:webHidden/>
          </w:rPr>
          <w:instrText xml:space="preserve"> PAGEREF _Toc308181744 \h </w:instrText>
        </w:r>
        <w:r w:rsidR="00D22B8C">
          <w:rPr>
            <w:noProof/>
            <w:webHidden/>
          </w:rPr>
        </w:r>
        <w:r w:rsidR="00D22B8C">
          <w:rPr>
            <w:noProof/>
            <w:webHidden/>
          </w:rPr>
          <w:fldChar w:fldCharType="separate"/>
        </w:r>
        <w:r w:rsidR="00D22B8C">
          <w:rPr>
            <w:noProof/>
            <w:webHidden/>
          </w:rPr>
          <w:t>88</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45" w:history="1">
        <w:r w:rsidR="00D22B8C" w:rsidRPr="00573962">
          <w:rPr>
            <w:rStyle w:val="Hyperlink"/>
            <w:noProof/>
          </w:rPr>
          <w:t>LeverandørType</w:t>
        </w:r>
        <w:r w:rsidR="00D22B8C">
          <w:rPr>
            <w:noProof/>
            <w:webHidden/>
          </w:rPr>
          <w:tab/>
        </w:r>
        <w:r w:rsidR="00D22B8C">
          <w:rPr>
            <w:noProof/>
            <w:webHidden/>
          </w:rPr>
          <w:fldChar w:fldCharType="begin"/>
        </w:r>
        <w:r w:rsidR="00D22B8C">
          <w:rPr>
            <w:noProof/>
            <w:webHidden/>
          </w:rPr>
          <w:instrText xml:space="preserve"> PAGEREF _Toc308181745 \h </w:instrText>
        </w:r>
        <w:r w:rsidR="00D22B8C">
          <w:rPr>
            <w:noProof/>
            <w:webHidden/>
          </w:rPr>
        </w:r>
        <w:r w:rsidR="00D22B8C">
          <w:rPr>
            <w:noProof/>
            <w:webHidden/>
          </w:rPr>
          <w:fldChar w:fldCharType="separate"/>
        </w:r>
        <w:r w:rsidR="00D22B8C">
          <w:rPr>
            <w:noProof/>
            <w:webHidden/>
          </w:rPr>
          <w:t>88</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46" w:history="1">
        <w:r w:rsidR="00D22B8C" w:rsidRPr="00573962">
          <w:rPr>
            <w:rStyle w:val="Hyperlink"/>
            <w:noProof/>
          </w:rPr>
          <w:t>MomsRegistreringsAttestID</w:t>
        </w:r>
        <w:r w:rsidR="00D22B8C">
          <w:rPr>
            <w:noProof/>
            <w:webHidden/>
          </w:rPr>
          <w:tab/>
        </w:r>
        <w:r w:rsidR="00D22B8C">
          <w:rPr>
            <w:noProof/>
            <w:webHidden/>
          </w:rPr>
          <w:fldChar w:fldCharType="begin"/>
        </w:r>
        <w:r w:rsidR="00D22B8C">
          <w:rPr>
            <w:noProof/>
            <w:webHidden/>
          </w:rPr>
          <w:instrText xml:space="preserve"> PAGEREF _Toc308181746 \h </w:instrText>
        </w:r>
        <w:r w:rsidR="00D22B8C">
          <w:rPr>
            <w:noProof/>
            <w:webHidden/>
          </w:rPr>
        </w:r>
        <w:r w:rsidR="00D22B8C">
          <w:rPr>
            <w:noProof/>
            <w:webHidden/>
          </w:rPr>
          <w:fldChar w:fldCharType="separate"/>
        </w:r>
        <w:r w:rsidR="00D22B8C">
          <w:rPr>
            <w:noProof/>
            <w:webHidden/>
          </w:rPr>
          <w:t>88</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47" w:history="1">
        <w:r w:rsidR="00D22B8C" w:rsidRPr="00573962">
          <w:rPr>
            <w:rStyle w:val="Hyperlink"/>
            <w:noProof/>
          </w:rPr>
          <w:t>MomsRegistreringsAttestStartDato</w:t>
        </w:r>
        <w:r w:rsidR="00D22B8C">
          <w:rPr>
            <w:noProof/>
            <w:webHidden/>
          </w:rPr>
          <w:tab/>
        </w:r>
        <w:r w:rsidR="00D22B8C">
          <w:rPr>
            <w:noProof/>
            <w:webHidden/>
          </w:rPr>
          <w:fldChar w:fldCharType="begin"/>
        </w:r>
        <w:r w:rsidR="00D22B8C">
          <w:rPr>
            <w:noProof/>
            <w:webHidden/>
          </w:rPr>
          <w:instrText xml:space="preserve"> PAGEREF _Toc308181747 \h </w:instrText>
        </w:r>
        <w:r w:rsidR="00D22B8C">
          <w:rPr>
            <w:noProof/>
            <w:webHidden/>
          </w:rPr>
        </w:r>
        <w:r w:rsidR="00D22B8C">
          <w:rPr>
            <w:noProof/>
            <w:webHidden/>
          </w:rPr>
          <w:fldChar w:fldCharType="separate"/>
        </w:r>
        <w:r w:rsidR="00D22B8C">
          <w:rPr>
            <w:noProof/>
            <w:webHidden/>
          </w:rPr>
          <w:t>88</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48" w:history="1">
        <w:r w:rsidR="00D22B8C" w:rsidRPr="00573962">
          <w:rPr>
            <w:rStyle w:val="Hyperlink"/>
            <w:noProof/>
          </w:rPr>
          <w:t>MomsRegistreringsAttestUdløbsDato</w:t>
        </w:r>
        <w:r w:rsidR="00D22B8C">
          <w:rPr>
            <w:noProof/>
            <w:webHidden/>
          </w:rPr>
          <w:tab/>
        </w:r>
        <w:r w:rsidR="00D22B8C">
          <w:rPr>
            <w:noProof/>
            <w:webHidden/>
          </w:rPr>
          <w:fldChar w:fldCharType="begin"/>
        </w:r>
        <w:r w:rsidR="00D22B8C">
          <w:rPr>
            <w:noProof/>
            <w:webHidden/>
          </w:rPr>
          <w:instrText xml:space="preserve"> PAGEREF _Toc308181748 \h </w:instrText>
        </w:r>
        <w:r w:rsidR="00D22B8C">
          <w:rPr>
            <w:noProof/>
            <w:webHidden/>
          </w:rPr>
        </w:r>
        <w:r w:rsidR="00D22B8C">
          <w:rPr>
            <w:noProof/>
            <w:webHidden/>
          </w:rPr>
          <w:fldChar w:fldCharType="separate"/>
        </w:r>
        <w:r w:rsidR="00D22B8C">
          <w:rPr>
            <w:noProof/>
            <w:webHidden/>
          </w:rPr>
          <w:t>88</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49" w:history="1">
        <w:r w:rsidR="00D22B8C" w:rsidRPr="00573962">
          <w:rPr>
            <w:rStyle w:val="Hyperlink"/>
            <w:noProof/>
          </w:rPr>
          <w:t>MomsrefusionAfgørelseAfslagsÅrsagBeskrivelse</w:t>
        </w:r>
        <w:r w:rsidR="00D22B8C">
          <w:rPr>
            <w:noProof/>
            <w:webHidden/>
          </w:rPr>
          <w:tab/>
        </w:r>
        <w:r w:rsidR="00D22B8C">
          <w:rPr>
            <w:noProof/>
            <w:webHidden/>
          </w:rPr>
          <w:fldChar w:fldCharType="begin"/>
        </w:r>
        <w:r w:rsidR="00D22B8C">
          <w:rPr>
            <w:noProof/>
            <w:webHidden/>
          </w:rPr>
          <w:instrText xml:space="preserve"> PAGEREF _Toc308181749 \h </w:instrText>
        </w:r>
        <w:r w:rsidR="00D22B8C">
          <w:rPr>
            <w:noProof/>
            <w:webHidden/>
          </w:rPr>
        </w:r>
        <w:r w:rsidR="00D22B8C">
          <w:rPr>
            <w:noProof/>
            <w:webHidden/>
          </w:rPr>
          <w:fldChar w:fldCharType="separate"/>
        </w:r>
        <w:r w:rsidR="00D22B8C">
          <w:rPr>
            <w:noProof/>
            <w:webHidden/>
          </w:rPr>
          <w:t>88</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50" w:history="1">
        <w:r w:rsidR="00D22B8C" w:rsidRPr="00573962">
          <w:rPr>
            <w:rStyle w:val="Hyperlink"/>
            <w:noProof/>
          </w:rPr>
          <w:t>MomsrefusionAfgørelseAfslagsÅrsagID</w:t>
        </w:r>
        <w:r w:rsidR="00D22B8C">
          <w:rPr>
            <w:noProof/>
            <w:webHidden/>
          </w:rPr>
          <w:tab/>
        </w:r>
        <w:r w:rsidR="00D22B8C">
          <w:rPr>
            <w:noProof/>
            <w:webHidden/>
          </w:rPr>
          <w:fldChar w:fldCharType="begin"/>
        </w:r>
        <w:r w:rsidR="00D22B8C">
          <w:rPr>
            <w:noProof/>
            <w:webHidden/>
          </w:rPr>
          <w:instrText xml:space="preserve"> PAGEREF _Toc308181750 \h </w:instrText>
        </w:r>
        <w:r w:rsidR="00D22B8C">
          <w:rPr>
            <w:noProof/>
            <w:webHidden/>
          </w:rPr>
        </w:r>
        <w:r w:rsidR="00D22B8C">
          <w:rPr>
            <w:noProof/>
            <w:webHidden/>
          </w:rPr>
          <w:fldChar w:fldCharType="separate"/>
        </w:r>
        <w:r w:rsidR="00D22B8C">
          <w:rPr>
            <w:noProof/>
            <w:webHidden/>
          </w:rPr>
          <w:t>89</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51" w:history="1">
        <w:r w:rsidR="00D22B8C" w:rsidRPr="00573962">
          <w:rPr>
            <w:rStyle w:val="Hyperlink"/>
            <w:noProof/>
          </w:rPr>
          <w:t>MomsrefusionAfgørelseAfslagsÅrsagKode</w:t>
        </w:r>
        <w:r w:rsidR="00D22B8C">
          <w:rPr>
            <w:noProof/>
            <w:webHidden/>
          </w:rPr>
          <w:tab/>
        </w:r>
        <w:r w:rsidR="00D22B8C">
          <w:rPr>
            <w:noProof/>
            <w:webHidden/>
          </w:rPr>
          <w:fldChar w:fldCharType="begin"/>
        </w:r>
        <w:r w:rsidR="00D22B8C">
          <w:rPr>
            <w:noProof/>
            <w:webHidden/>
          </w:rPr>
          <w:instrText xml:space="preserve"> PAGEREF _Toc308181751 \h </w:instrText>
        </w:r>
        <w:r w:rsidR="00D22B8C">
          <w:rPr>
            <w:noProof/>
            <w:webHidden/>
          </w:rPr>
        </w:r>
        <w:r w:rsidR="00D22B8C">
          <w:rPr>
            <w:noProof/>
            <w:webHidden/>
          </w:rPr>
          <w:fldChar w:fldCharType="separate"/>
        </w:r>
        <w:r w:rsidR="00D22B8C">
          <w:rPr>
            <w:noProof/>
            <w:webHidden/>
          </w:rPr>
          <w:t>89</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52" w:history="1">
        <w:r w:rsidR="00D22B8C" w:rsidRPr="00573962">
          <w:rPr>
            <w:rStyle w:val="Hyperlink"/>
            <w:noProof/>
          </w:rPr>
          <w:t>MomsrefusionAfgørelseAfslagsÅrsagSpecialKode</w:t>
        </w:r>
        <w:r w:rsidR="00D22B8C">
          <w:rPr>
            <w:noProof/>
            <w:webHidden/>
          </w:rPr>
          <w:tab/>
        </w:r>
        <w:r w:rsidR="00D22B8C">
          <w:rPr>
            <w:noProof/>
            <w:webHidden/>
          </w:rPr>
          <w:fldChar w:fldCharType="begin"/>
        </w:r>
        <w:r w:rsidR="00D22B8C">
          <w:rPr>
            <w:noProof/>
            <w:webHidden/>
          </w:rPr>
          <w:instrText xml:space="preserve"> PAGEREF _Toc308181752 \h </w:instrText>
        </w:r>
        <w:r w:rsidR="00D22B8C">
          <w:rPr>
            <w:noProof/>
            <w:webHidden/>
          </w:rPr>
        </w:r>
        <w:r w:rsidR="00D22B8C">
          <w:rPr>
            <w:noProof/>
            <w:webHidden/>
          </w:rPr>
          <w:fldChar w:fldCharType="separate"/>
        </w:r>
        <w:r w:rsidR="00D22B8C">
          <w:rPr>
            <w:noProof/>
            <w:webHidden/>
          </w:rPr>
          <w:t>90</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53" w:history="1">
        <w:r w:rsidR="00D22B8C" w:rsidRPr="00573962">
          <w:rPr>
            <w:rStyle w:val="Hyperlink"/>
            <w:noProof/>
          </w:rPr>
          <w:t>MomsrefusionAfgørelseBetalingsReference</w:t>
        </w:r>
        <w:r w:rsidR="00D22B8C">
          <w:rPr>
            <w:noProof/>
            <w:webHidden/>
          </w:rPr>
          <w:tab/>
        </w:r>
        <w:r w:rsidR="00D22B8C">
          <w:rPr>
            <w:noProof/>
            <w:webHidden/>
          </w:rPr>
          <w:fldChar w:fldCharType="begin"/>
        </w:r>
        <w:r w:rsidR="00D22B8C">
          <w:rPr>
            <w:noProof/>
            <w:webHidden/>
          </w:rPr>
          <w:instrText xml:space="preserve"> PAGEREF _Toc308181753 \h </w:instrText>
        </w:r>
        <w:r w:rsidR="00D22B8C">
          <w:rPr>
            <w:noProof/>
            <w:webHidden/>
          </w:rPr>
        </w:r>
        <w:r w:rsidR="00D22B8C">
          <w:rPr>
            <w:noProof/>
            <w:webHidden/>
          </w:rPr>
          <w:fldChar w:fldCharType="separate"/>
        </w:r>
        <w:r w:rsidR="00D22B8C">
          <w:rPr>
            <w:noProof/>
            <w:webHidden/>
          </w:rPr>
          <w:t>90</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54" w:history="1">
        <w:r w:rsidR="00D22B8C" w:rsidRPr="00573962">
          <w:rPr>
            <w:rStyle w:val="Hyperlink"/>
            <w:noProof/>
          </w:rPr>
          <w:t>MomsrefusionAfgørelseBetalingsType</w:t>
        </w:r>
        <w:r w:rsidR="00D22B8C">
          <w:rPr>
            <w:noProof/>
            <w:webHidden/>
          </w:rPr>
          <w:tab/>
        </w:r>
        <w:r w:rsidR="00D22B8C">
          <w:rPr>
            <w:noProof/>
            <w:webHidden/>
          </w:rPr>
          <w:fldChar w:fldCharType="begin"/>
        </w:r>
        <w:r w:rsidR="00D22B8C">
          <w:rPr>
            <w:noProof/>
            <w:webHidden/>
          </w:rPr>
          <w:instrText xml:space="preserve"> PAGEREF _Toc308181754 \h </w:instrText>
        </w:r>
        <w:r w:rsidR="00D22B8C">
          <w:rPr>
            <w:noProof/>
            <w:webHidden/>
          </w:rPr>
        </w:r>
        <w:r w:rsidR="00D22B8C">
          <w:rPr>
            <w:noProof/>
            <w:webHidden/>
          </w:rPr>
          <w:fldChar w:fldCharType="separate"/>
        </w:r>
        <w:r w:rsidR="00D22B8C">
          <w:rPr>
            <w:noProof/>
            <w:webHidden/>
          </w:rPr>
          <w:t>90</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55" w:history="1">
        <w:r w:rsidR="00D22B8C" w:rsidRPr="00573962">
          <w:rPr>
            <w:rStyle w:val="Hyperlink"/>
            <w:noProof/>
          </w:rPr>
          <w:t>MomsrefusionAfgørelseDato</w:t>
        </w:r>
        <w:r w:rsidR="00D22B8C">
          <w:rPr>
            <w:noProof/>
            <w:webHidden/>
          </w:rPr>
          <w:tab/>
        </w:r>
        <w:r w:rsidR="00D22B8C">
          <w:rPr>
            <w:noProof/>
            <w:webHidden/>
          </w:rPr>
          <w:fldChar w:fldCharType="begin"/>
        </w:r>
        <w:r w:rsidR="00D22B8C">
          <w:rPr>
            <w:noProof/>
            <w:webHidden/>
          </w:rPr>
          <w:instrText xml:space="preserve"> PAGEREF _Toc308181755 \h </w:instrText>
        </w:r>
        <w:r w:rsidR="00D22B8C">
          <w:rPr>
            <w:noProof/>
            <w:webHidden/>
          </w:rPr>
        </w:r>
        <w:r w:rsidR="00D22B8C">
          <w:rPr>
            <w:noProof/>
            <w:webHidden/>
          </w:rPr>
          <w:fldChar w:fldCharType="separate"/>
        </w:r>
        <w:r w:rsidR="00D22B8C">
          <w:rPr>
            <w:noProof/>
            <w:webHidden/>
          </w:rPr>
          <w:t>91</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56" w:history="1">
        <w:r w:rsidR="00D22B8C" w:rsidRPr="00573962">
          <w:rPr>
            <w:rStyle w:val="Hyperlink"/>
            <w:noProof/>
          </w:rPr>
          <w:t>MomsrefusionAfgørelseID</w:t>
        </w:r>
        <w:r w:rsidR="00D22B8C">
          <w:rPr>
            <w:noProof/>
            <w:webHidden/>
          </w:rPr>
          <w:tab/>
        </w:r>
        <w:r w:rsidR="00D22B8C">
          <w:rPr>
            <w:noProof/>
            <w:webHidden/>
          </w:rPr>
          <w:fldChar w:fldCharType="begin"/>
        </w:r>
        <w:r w:rsidR="00D22B8C">
          <w:rPr>
            <w:noProof/>
            <w:webHidden/>
          </w:rPr>
          <w:instrText xml:space="preserve"> PAGEREF _Toc308181756 \h </w:instrText>
        </w:r>
        <w:r w:rsidR="00D22B8C">
          <w:rPr>
            <w:noProof/>
            <w:webHidden/>
          </w:rPr>
        </w:r>
        <w:r w:rsidR="00D22B8C">
          <w:rPr>
            <w:noProof/>
            <w:webHidden/>
          </w:rPr>
          <w:fldChar w:fldCharType="separate"/>
        </w:r>
        <w:r w:rsidR="00D22B8C">
          <w:rPr>
            <w:noProof/>
            <w:webHidden/>
          </w:rPr>
          <w:t>91</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57" w:history="1">
        <w:r w:rsidR="00D22B8C" w:rsidRPr="00573962">
          <w:rPr>
            <w:rStyle w:val="Hyperlink"/>
            <w:noProof/>
          </w:rPr>
          <w:t>MomsrefusionAfgørelseNummer</w:t>
        </w:r>
        <w:r w:rsidR="00D22B8C">
          <w:rPr>
            <w:noProof/>
            <w:webHidden/>
          </w:rPr>
          <w:tab/>
        </w:r>
        <w:r w:rsidR="00D22B8C">
          <w:rPr>
            <w:noProof/>
            <w:webHidden/>
          </w:rPr>
          <w:fldChar w:fldCharType="begin"/>
        </w:r>
        <w:r w:rsidR="00D22B8C">
          <w:rPr>
            <w:noProof/>
            <w:webHidden/>
          </w:rPr>
          <w:instrText xml:space="preserve"> PAGEREF _Toc308181757 \h </w:instrText>
        </w:r>
        <w:r w:rsidR="00D22B8C">
          <w:rPr>
            <w:noProof/>
            <w:webHidden/>
          </w:rPr>
        </w:r>
        <w:r w:rsidR="00D22B8C">
          <w:rPr>
            <w:noProof/>
            <w:webHidden/>
          </w:rPr>
          <w:fldChar w:fldCharType="separate"/>
        </w:r>
        <w:r w:rsidR="00D22B8C">
          <w:rPr>
            <w:noProof/>
            <w:webHidden/>
          </w:rPr>
          <w:t>91</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58" w:history="1">
        <w:r w:rsidR="00D22B8C" w:rsidRPr="00573962">
          <w:rPr>
            <w:rStyle w:val="Hyperlink"/>
            <w:noProof/>
          </w:rPr>
          <w:t>MomsrefusionAfgørelseStatus</w:t>
        </w:r>
        <w:r w:rsidR="00D22B8C">
          <w:rPr>
            <w:noProof/>
            <w:webHidden/>
          </w:rPr>
          <w:tab/>
        </w:r>
        <w:r w:rsidR="00D22B8C">
          <w:rPr>
            <w:noProof/>
            <w:webHidden/>
          </w:rPr>
          <w:fldChar w:fldCharType="begin"/>
        </w:r>
        <w:r w:rsidR="00D22B8C">
          <w:rPr>
            <w:noProof/>
            <w:webHidden/>
          </w:rPr>
          <w:instrText xml:space="preserve"> PAGEREF _Toc308181758 \h </w:instrText>
        </w:r>
        <w:r w:rsidR="00D22B8C">
          <w:rPr>
            <w:noProof/>
            <w:webHidden/>
          </w:rPr>
        </w:r>
        <w:r w:rsidR="00D22B8C">
          <w:rPr>
            <w:noProof/>
            <w:webHidden/>
          </w:rPr>
          <w:fldChar w:fldCharType="separate"/>
        </w:r>
        <w:r w:rsidR="00D22B8C">
          <w:rPr>
            <w:noProof/>
            <w:webHidden/>
          </w:rPr>
          <w:t>91</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59" w:history="1">
        <w:r w:rsidR="00D22B8C" w:rsidRPr="00573962">
          <w:rPr>
            <w:rStyle w:val="Hyperlink"/>
            <w:noProof/>
          </w:rPr>
          <w:t>MomsrefusionAfgørelseUdbetalingDato</w:t>
        </w:r>
        <w:r w:rsidR="00D22B8C">
          <w:rPr>
            <w:noProof/>
            <w:webHidden/>
          </w:rPr>
          <w:tab/>
        </w:r>
        <w:r w:rsidR="00D22B8C">
          <w:rPr>
            <w:noProof/>
            <w:webHidden/>
          </w:rPr>
          <w:fldChar w:fldCharType="begin"/>
        </w:r>
        <w:r w:rsidR="00D22B8C">
          <w:rPr>
            <w:noProof/>
            <w:webHidden/>
          </w:rPr>
          <w:instrText xml:space="preserve"> PAGEREF _Toc308181759 \h </w:instrText>
        </w:r>
        <w:r w:rsidR="00D22B8C">
          <w:rPr>
            <w:noProof/>
            <w:webHidden/>
          </w:rPr>
        </w:r>
        <w:r w:rsidR="00D22B8C">
          <w:rPr>
            <w:noProof/>
            <w:webHidden/>
          </w:rPr>
          <w:fldChar w:fldCharType="separate"/>
        </w:r>
        <w:r w:rsidR="00D22B8C">
          <w:rPr>
            <w:noProof/>
            <w:webHidden/>
          </w:rPr>
          <w:t>91</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60" w:history="1">
        <w:r w:rsidR="00D22B8C" w:rsidRPr="00573962">
          <w:rPr>
            <w:rStyle w:val="Hyperlink"/>
            <w:noProof/>
          </w:rPr>
          <w:t>MomsrefusionAfgørelseVersionDato</w:t>
        </w:r>
        <w:r w:rsidR="00D22B8C">
          <w:rPr>
            <w:noProof/>
            <w:webHidden/>
          </w:rPr>
          <w:tab/>
        </w:r>
        <w:r w:rsidR="00D22B8C">
          <w:rPr>
            <w:noProof/>
            <w:webHidden/>
          </w:rPr>
          <w:fldChar w:fldCharType="begin"/>
        </w:r>
        <w:r w:rsidR="00D22B8C">
          <w:rPr>
            <w:noProof/>
            <w:webHidden/>
          </w:rPr>
          <w:instrText xml:space="preserve"> PAGEREF _Toc308181760 \h </w:instrText>
        </w:r>
        <w:r w:rsidR="00D22B8C">
          <w:rPr>
            <w:noProof/>
            <w:webHidden/>
          </w:rPr>
        </w:r>
        <w:r w:rsidR="00D22B8C">
          <w:rPr>
            <w:noProof/>
            <w:webHidden/>
          </w:rPr>
          <w:fldChar w:fldCharType="separate"/>
        </w:r>
        <w:r w:rsidR="00D22B8C">
          <w:rPr>
            <w:noProof/>
            <w:webHidden/>
          </w:rPr>
          <w:t>91</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61" w:history="1">
        <w:r w:rsidR="00D22B8C" w:rsidRPr="00573962">
          <w:rPr>
            <w:rStyle w:val="Hyperlink"/>
            <w:noProof/>
          </w:rPr>
          <w:t>MomsrefusionAktivtFuldmagtsforholdMarkering</w:t>
        </w:r>
        <w:r w:rsidR="00D22B8C">
          <w:rPr>
            <w:noProof/>
            <w:webHidden/>
          </w:rPr>
          <w:tab/>
        </w:r>
        <w:r w:rsidR="00D22B8C">
          <w:rPr>
            <w:noProof/>
            <w:webHidden/>
          </w:rPr>
          <w:fldChar w:fldCharType="begin"/>
        </w:r>
        <w:r w:rsidR="00D22B8C">
          <w:rPr>
            <w:noProof/>
            <w:webHidden/>
          </w:rPr>
          <w:instrText xml:space="preserve"> PAGEREF _Toc308181761 \h </w:instrText>
        </w:r>
        <w:r w:rsidR="00D22B8C">
          <w:rPr>
            <w:noProof/>
            <w:webHidden/>
          </w:rPr>
        </w:r>
        <w:r w:rsidR="00D22B8C">
          <w:rPr>
            <w:noProof/>
            <w:webHidden/>
          </w:rPr>
          <w:fldChar w:fldCharType="separate"/>
        </w:r>
        <w:r w:rsidR="00D22B8C">
          <w:rPr>
            <w:noProof/>
            <w:webHidden/>
          </w:rPr>
          <w:t>91</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62" w:history="1">
        <w:r w:rsidR="00D22B8C" w:rsidRPr="00573962">
          <w:rPr>
            <w:rStyle w:val="Hyperlink"/>
            <w:noProof/>
          </w:rPr>
          <w:t>MomsrefusionAktørTransportMarkering</w:t>
        </w:r>
        <w:r w:rsidR="00D22B8C">
          <w:rPr>
            <w:noProof/>
            <w:webHidden/>
          </w:rPr>
          <w:tab/>
        </w:r>
        <w:r w:rsidR="00D22B8C">
          <w:rPr>
            <w:noProof/>
            <w:webHidden/>
          </w:rPr>
          <w:fldChar w:fldCharType="begin"/>
        </w:r>
        <w:r w:rsidR="00D22B8C">
          <w:rPr>
            <w:noProof/>
            <w:webHidden/>
          </w:rPr>
          <w:instrText xml:space="preserve"> PAGEREF _Toc308181762 \h </w:instrText>
        </w:r>
        <w:r w:rsidR="00D22B8C">
          <w:rPr>
            <w:noProof/>
            <w:webHidden/>
          </w:rPr>
        </w:r>
        <w:r w:rsidR="00D22B8C">
          <w:rPr>
            <w:noProof/>
            <w:webHidden/>
          </w:rPr>
          <w:fldChar w:fldCharType="separate"/>
        </w:r>
        <w:r w:rsidR="00D22B8C">
          <w:rPr>
            <w:noProof/>
            <w:webHidden/>
          </w:rPr>
          <w:t>91</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63" w:history="1">
        <w:r w:rsidR="00D22B8C" w:rsidRPr="00573962">
          <w:rPr>
            <w:rStyle w:val="Hyperlink"/>
            <w:noProof/>
          </w:rPr>
          <w:t>MomsrefusionAnsøgningDataErklæringAccepteret</w:t>
        </w:r>
        <w:r w:rsidR="00D22B8C">
          <w:rPr>
            <w:noProof/>
            <w:webHidden/>
          </w:rPr>
          <w:tab/>
        </w:r>
        <w:r w:rsidR="00D22B8C">
          <w:rPr>
            <w:noProof/>
            <w:webHidden/>
          </w:rPr>
          <w:fldChar w:fldCharType="begin"/>
        </w:r>
        <w:r w:rsidR="00D22B8C">
          <w:rPr>
            <w:noProof/>
            <w:webHidden/>
          </w:rPr>
          <w:instrText xml:space="preserve"> PAGEREF _Toc308181763 \h </w:instrText>
        </w:r>
        <w:r w:rsidR="00D22B8C">
          <w:rPr>
            <w:noProof/>
            <w:webHidden/>
          </w:rPr>
        </w:r>
        <w:r w:rsidR="00D22B8C">
          <w:rPr>
            <w:noProof/>
            <w:webHidden/>
          </w:rPr>
          <w:fldChar w:fldCharType="separate"/>
        </w:r>
        <w:r w:rsidR="00D22B8C">
          <w:rPr>
            <w:noProof/>
            <w:webHidden/>
          </w:rPr>
          <w:t>91</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64" w:history="1">
        <w:r w:rsidR="00D22B8C" w:rsidRPr="00573962">
          <w:rPr>
            <w:rStyle w:val="Hyperlink"/>
            <w:noProof/>
          </w:rPr>
          <w:t>MomsrefusionAnsøgningDataID</w:t>
        </w:r>
        <w:r w:rsidR="00D22B8C">
          <w:rPr>
            <w:noProof/>
            <w:webHidden/>
          </w:rPr>
          <w:tab/>
        </w:r>
        <w:r w:rsidR="00D22B8C">
          <w:rPr>
            <w:noProof/>
            <w:webHidden/>
          </w:rPr>
          <w:fldChar w:fldCharType="begin"/>
        </w:r>
        <w:r w:rsidR="00D22B8C">
          <w:rPr>
            <w:noProof/>
            <w:webHidden/>
          </w:rPr>
          <w:instrText xml:space="preserve"> PAGEREF _Toc308181764 \h </w:instrText>
        </w:r>
        <w:r w:rsidR="00D22B8C">
          <w:rPr>
            <w:noProof/>
            <w:webHidden/>
          </w:rPr>
        </w:r>
        <w:r w:rsidR="00D22B8C">
          <w:rPr>
            <w:noProof/>
            <w:webHidden/>
          </w:rPr>
          <w:fldChar w:fldCharType="separate"/>
        </w:r>
        <w:r w:rsidR="00D22B8C">
          <w:rPr>
            <w:noProof/>
            <w:webHidden/>
          </w:rPr>
          <w:t>91</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65" w:history="1">
        <w:r w:rsidR="00D22B8C" w:rsidRPr="00573962">
          <w:rPr>
            <w:rStyle w:val="Hyperlink"/>
            <w:noProof/>
          </w:rPr>
          <w:t>MomsrefusionAnsøgningDataModtagDato</w:t>
        </w:r>
        <w:r w:rsidR="00D22B8C">
          <w:rPr>
            <w:noProof/>
            <w:webHidden/>
          </w:rPr>
          <w:tab/>
        </w:r>
        <w:r w:rsidR="00D22B8C">
          <w:rPr>
            <w:noProof/>
            <w:webHidden/>
          </w:rPr>
          <w:fldChar w:fldCharType="begin"/>
        </w:r>
        <w:r w:rsidR="00D22B8C">
          <w:rPr>
            <w:noProof/>
            <w:webHidden/>
          </w:rPr>
          <w:instrText xml:space="preserve"> PAGEREF _Toc308181765 \h </w:instrText>
        </w:r>
        <w:r w:rsidR="00D22B8C">
          <w:rPr>
            <w:noProof/>
            <w:webHidden/>
          </w:rPr>
        </w:r>
        <w:r w:rsidR="00D22B8C">
          <w:rPr>
            <w:noProof/>
            <w:webHidden/>
          </w:rPr>
          <w:fldChar w:fldCharType="separate"/>
        </w:r>
        <w:r w:rsidR="00D22B8C">
          <w:rPr>
            <w:noProof/>
            <w:webHidden/>
          </w:rPr>
          <w:t>92</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66" w:history="1">
        <w:r w:rsidR="00D22B8C" w:rsidRPr="00573962">
          <w:rPr>
            <w:rStyle w:val="Hyperlink"/>
            <w:noProof/>
          </w:rPr>
          <w:t>MomsrefusionAnsøgningDataStatus</w:t>
        </w:r>
        <w:r w:rsidR="00D22B8C">
          <w:rPr>
            <w:noProof/>
            <w:webHidden/>
          </w:rPr>
          <w:tab/>
        </w:r>
        <w:r w:rsidR="00D22B8C">
          <w:rPr>
            <w:noProof/>
            <w:webHidden/>
          </w:rPr>
          <w:fldChar w:fldCharType="begin"/>
        </w:r>
        <w:r w:rsidR="00D22B8C">
          <w:rPr>
            <w:noProof/>
            <w:webHidden/>
          </w:rPr>
          <w:instrText xml:space="preserve"> PAGEREF _Toc308181766 \h </w:instrText>
        </w:r>
        <w:r w:rsidR="00D22B8C">
          <w:rPr>
            <w:noProof/>
            <w:webHidden/>
          </w:rPr>
        </w:r>
        <w:r w:rsidR="00D22B8C">
          <w:rPr>
            <w:noProof/>
            <w:webHidden/>
          </w:rPr>
          <w:fldChar w:fldCharType="separate"/>
        </w:r>
        <w:r w:rsidR="00D22B8C">
          <w:rPr>
            <w:noProof/>
            <w:webHidden/>
          </w:rPr>
          <w:t>92</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67" w:history="1">
        <w:r w:rsidR="00D22B8C" w:rsidRPr="00573962">
          <w:rPr>
            <w:rStyle w:val="Hyperlink"/>
            <w:noProof/>
          </w:rPr>
          <w:t>MomsrefusionAnsøgningDataStatusDato</w:t>
        </w:r>
        <w:r w:rsidR="00D22B8C">
          <w:rPr>
            <w:noProof/>
            <w:webHidden/>
          </w:rPr>
          <w:tab/>
        </w:r>
        <w:r w:rsidR="00D22B8C">
          <w:rPr>
            <w:noProof/>
            <w:webHidden/>
          </w:rPr>
          <w:fldChar w:fldCharType="begin"/>
        </w:r>
        <w:r w:rsidR="00D22B8C">
          <w:rPr>
            <w:noProof/>
            <w:webHidden/>
          </w:rPr>
          <w:instrText xml:space="preserve"> PAGEREF _Toc308181767 \h </w:instrText>
        </w:r>
        <w:r w:rsidR="00D22B8C">
          <w:rPr>
            <w:noProof/>
            <w:webHidden/>
          </w:rPr>
        </w:r>
        <w:r w:rsidR="00D22B8C">
          <w:rPr>
            <w:noProof/>
            <w:webHidden/>
          </w:rPr>
          <w:fldChar w:fldCharType="separate"/>
        </w:r>
        <w:r w:rsidR="00D22B8C">
          <w:rPr>
            <w:noProof/>
            <w:webHidden/>
          </w:rPr>
          <w:t>92</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68" w:history="1">
        <w:r w:rsidR="00D22B8C" w:rsidRPr="00573962">
          <w:rPr>
            <w:rStyle w:val="Hyperlink"/>
            <w:noProof/>
          </w:rPr>
          <w:t>MomsrefusionAnsøgningDataTransportMarkering</w:t>
        </w:r>
        <w:r w:rsidR="00D22B8C">
          <w:rPr>
            <w:noProof/>
            <w:webHidden/>
          </w:rPr>
          <w:tab/>
        </w:r>
        <w:r w:rsidR="00D22B8C">
          <w:rPr>
            <w:noProof/>
            <w:webHidden/>
          </w:rPr>
          <w:fldChar w:fldCharType="begin"/>
        </w:r>
        <w:r w:rsidR="00D22B8C">
          <w:rPr>
            <w:noProof/>
            <w:webHidden/>
          </w:rPr>
          <w:instrText xml:space="preserve"> PAGEREF _Toc308181768 \h </w:instrText>
        </w:r>
        <w:r w:rsidR="00D22B8C">
          <w:rPr>
            <w:noProof/>
            <w:webHidden/>
          </w:rPr>
        </w:r>
        <w:r w:rsidR="00D22B8C">
          <w:rPr>
            <w:noProof/>
            <w:webHidden/>
          </w:rPr>
          <w:fldChar w:fldCharType="separate"/>
        </w:r>
        <w:r w:rsidR="00D22B8C">
          <w:rPr>
            <w:noProof/>
            <w:webHidden/>
          </w:rPr>
          <w:t>92</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69" w:history="1">
        <w:r w:rsidR="00D22B8C" w:rsidRPr="00573962">
          <w:rPr>
            <w:rStyle w:val="Hyperlink"/>
            <w:noProof/>
          </w:rPr>
          <w:t>MomsrefusionAnsøgningDataVersionDato</w:t>
        </w:r>
        <w:r w:rsidR="00D22B8C">
          <w:rPr>
            <w:noProof/>
            <w:webHidden/>
          </w:rPr>
          <w:tab/>
        </w:r>
        <w:r w:rsidR="00D22B8C">
          <w:rPr>
            <w:noProof/>
            <w:webHidden/>
          </w:rPr>
          <w:fldChar w:fldCharType="begin"/>
        </w:r>
        <w:r w:rsidR="00D22B8C">
          <w:rPr>
            <w:noProof/>
            <w:webHidden/>
          </w:rPr>
          <w:instrText xml:space="preserve"> PAGEREF _Toc308181769 \h </w:instrText>
        </w:r>
        <w:r w:rsidR="00D22B8C">
          <w:rPr>
            <w:noProof/>
            <w:webHidden/>
          </w:rPr>
        </w:r>
        <w:r w:rsidR="00D22B8C">
          <w:rPr>
            <w:noProof/>
            <w:webHidden/>
          </w:rPr>
          <w:fldChar w:fldCharType="separate"/>
        </w:r>
        <w:r w:rsidR="00D22B8C">
          <w:rPr>
            <w:noProof/>
            <w:webHidden/>
          </w:rPr>
          <w:t>92</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70" w:history="1">
        <w:r w:rsidR="00D22B8C" w:rsidRPr="00573962">
          <w:rPr>
            <w:rStyle w:val="Hyperlink"/>
            <w:noProof/>
          </w:rPr>
          <w:t>MomsrefusionAnsøgningLynopretID</w:t>
        </w:r>
        <w:r w:rsidR="00D22B8C">
          <w:rPr>
            <w:noProof/>
            <w:webHidden/>
          </w:rPr>
          <w:tab/>
        </w:r>
        <w:r w:rsidR="00D22B8C">
          <w:rPr>
            <w:noProof/>
            <w:webHidden/>
          </w:rPr>
          <w:fldChar w:fldCharType="begin"/>
        </w:r>
        <w:r w:rsidR="00D22B8C">
          <w:rPr>
            <w:noProof/>
            <w:webHidden/>
          </w:rPr>
          <w:instrText xml:space="preserve"> PAGEREF _Toc308181770 \h </w:instrText>
        </w:r>
        <w:r w:rsidR="00D22B8C">
          <w:rPr>
            <w:noProof/>
            <w:webHidden/>
          </w:rPr>
        </w:r>
        <w:r w:rsidR="00D22B8C">
          <w:rPr>
            <w:noProof/>
            <w:webHidden/>
          </w:rPr>
          <w:fldChar w:fldCharType="separate"/>
        </w:r>
        <w:r w:rsidR="00D22B8C">
          <w:rPr>
            <w:noProof/>
            <w:webHidden/>
          </w:rPr>
          <w:t>92</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71" w:history="1">
        <w:r w:rsidR="00D22B8C" w:rsidRPr="00573962">
          <w:rPr>
            <w:rStyle w:val="Hyperlink"/>
            <w:noProof/>
          </w:rPr>
          <w:t>MomsrefusionAnsøgningStamDataID</w:t>
        </w:r>
        <w:r w:rsidR="00D22B8C">
          <w:rPr>
            <w:noProof/>
            <w:webHidden/>
          </w:rPr>
          <w:tab/>
        </w:r>
        <w:r w:rsidR="00D22B8C">
          <w:rPr>
            <w:noProof/>
            <w:webHidden/>
          </w:rPr>
          <w:fldChar w:fldCharType="begin"/>
        </w:r>
        <w:r w:rsidR="00D22B8C">
          <w:rPr>
            <w:noProof/>
            <w:webHidden/>
          </w:rPr>
          <w:instrText xml:space="preserve"> PAGEREF _Toc308181771 \h </w:instrText>
        </w:r>
        <w:r w:rsidR="00D22B8C">
          <w:rPr>
            <w:noProof/>
            <w:webHidden/>
          </w:rPr>
        </w:r>
        <w:r w:rsidR="00D22B8C">
          <w:rPr>
            <w:noProof/>
            <w:webHidden/>
          </w:rPr>
          <w:fldChar w:fldCharType="separate"/>
        </w:r>
        <w:r w:rsidR="00D22B8C">
          <w:rPr>
            <w:noProof/>
            <w:webHidden/>
          </w:rPr>
          <w:t>92</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72" w:history="1">
        <w:r w:rsidR="00D22B8C" w:rsidRPr="00573962">
          <w:rPr>
            <w:rStyle w:val="Hyperlink"/>
            <w:noProof/>
          </w:rPr>
          <w:t>MomsrefusionAnsøgningStamDataKladdeDato</w:t>
        </w:r>
        <w:r w:rsidR="00D22B8C">
          <w:rPr>
            <w:noProof/>
            <w:webHidden/>
          </w:rPr>
          <w:tab/>
        </w:r>
        <w:r w:rsidR="00D22B8C">
          <w:rPr>
            <w:noProof/>
            <w:webHidden/>
          </w:rPr>
          <w:fldChar w:fldCharType="begin"/>
        </w:r>
        <w:r w:rsidR="00D22B8C">
          <w:rPr>
            <w:noProof/>
            <w:webHidden/>
          </w:rPr>
          <w:instrText xml:space="preserve"> PAGEREF _Toc308181772 \h </w:instrText>
        </w:r>
        <w:r w:rsidR="00D22B8C">
          <w:rPr>
            <w:noProof/>
            <w:webHidden/>
          </w:rPr>
        </w:r>
        <w:r w:rsidR="00D22B8C">
          <w:rPr>
            <w:noProof/>
            <w:webHidden/>
          </w:rPr>
          <w:fldChar w:fldCharType="separate"/>
        </w:r>
        <w:r w:rsidR="00D22B8C">
          <w:rPr>
            <w:noProof/>
            <w:webHidden/>
          </w:rPr>
          <w:t>92</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73" w:history="1">
        <w:r w:rsidR="00D22B8C" w:rsidRPr="00573962">
          <w:rPr>
            <w:rStyle w:val="Hyperlink"/>
            <w:noProof/>
          </w:rPr>
          <w:t>MomsrefusionAnsøgningStamDataKladdeID</w:t>
        </w:r>
        <w:r w:rsidR="00D22B8C">
          <w:rPr>
            <w:noProof/>
            <w:webHidden/>
          </w:rPr>
          <w:tab/>
        </w:r>
        <w:r w:rsidR="00D22B8C">
          <w:rPr>
            <w:noProof/>
            <w:webHidden/>
          </w:rPr>
          <w:fldChar w:fldCharType="begin"/>
        </w:r>
        <w:r w:rsidR="00D22B8C">
          <w:rPr>
            <w:noProof/>
            <w:webHidden/>
          </w:rPr>
          <w:instrText xml:space="preserve"> PAGEREF _Toc308181773 \h </w:instrText>
        </w:r>
        <w:r w:rsidR="00D22B8C">
          <w:rPr>
            <w:noProof/>
            <w:webHidden/>
          </w:rPr>
        </w:r>
        <w:r w:rsidR="00D22B8C">
          <w:rPr>
            <w:noProof/>
            <w:webHidden/>
          </w:rPr>
          <w:fldChar w:fldCharType="separate"/>
        </w:r>
        <w:r w:rsidR="00D22B8C">
          <w:rPr>
            <w:noProof/>
            <w:webHidden/>
          </w:rPr>
          <w:t>92</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74" w:history="1">
        <w:r w:rsidR="00D22B8C" w:rsidRPr="00573962">
          <w:rPr>
            <w:rStyle w:val="Hyperlink"/>
            <w:noProof/>
          </w:rPr>
          <w:t>MomsrefusionAnsøgningStamDataKladdeIndhold</w:t>
        </w:r>
        <w:r w:rsidR="00D22B8C">
          <w:rPr>
            <w:noProof/>
            <w:webHidden/>
          </w:rPr>
          <w:tab/>
        </w:r>
        <w:r w:rsidR="00D22B8C">
          <w:rPr>
            <w:noProof/>
            <w:webHidden/>
          </w:rPr>
          <w:fldChar w:fldCharType="begin"/>
        </w:r>
        <w:r w:rsidR="00D22B8C">
          <w:rPr>
            <w:noProof/>
            <w:webHidden/>
          </w:rPr>
          <w:instrText xml:space="preserve"> PAGEREF _Toc308181774 \h </w:instrText>
        </w:r>
        <w:r w:rsidR="00D22B8C">
          <w:rPr>
            <w:noProof/>
            <w:webHidden/>
          </w:rPr>
        </w:r>
        <w:r w:rsidR="00D22B8C">
          <w:rPr>
            <w:noProof/>
            <w:webHidden/>
          </w:rPr>
          <w:fldChar w:fldCharType="separate"/>
        </w:r>
        <w:r w:rsidR="00D22B8C">
          <w:rPr>
            <w:noProof/>
            <w:webHidden/>
          </w:rPr>
          <w:t>93</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75" w:history="1">
        <w:r w:rsidR="00D22B8C" w:rsidRPr="00573962">
          <w:rPr>
            <w:rStyle w:val="Hyperlink"/>
            <w:noProof/>
          </w:rPr>
          <w:t>MomsrefusionAnsøgningStamDataKladdeSlutDato</w:t>
        </w:r>
        <w:r w:rsidR="00D22B8C">
          <w:rPr>
            <w:noProof/>
            <w:webHidden/>
          </w:rPr>
          <w:tab/>
        </w:r>
        <w:r w:rsidR="00D22B8C">
          <w:rPr>
            <w:noProof/>
            <w:webHidden/>
          </w:rPr>
          <w:fldChar w:fldCharType="begin"/>
        </w:r>
        <w:r w:rsidR="00D22B8C">
          <w:rPr>
            <w:noProof/>
            <w:webHidden/>
          </w:rPr>
          <w:instrText xml:space="preserve"> PAGEREF _Toc308181775 \h </w:instrText>
        </w:r>
        <w:r w:rsidR="00D22B8C">
          <w:rPr>
            <w:noProof/>
            <w:webHidden/>
          </w:rPr>
        </w:r>
        <w:r w:rsidR="00D22B8C">
          <w:rPr>
            <w:noProof/>
            <w:webHidden/>
          </w:rPr>
          <w:fldChar w:fldCharType="separate"/>
        </w:r>
        <w:r w:rsidR="00D22B8C">
          <w:rPr>
            <w:noProof/>
            <w:webHidden/>
          </w:rPr>
          <w:t>93</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76" w:history="1">
        <w:r w:rsidR="00D22B8C" w:rsidRPr="00573962">
          <w:rPr>
            <w:rStyle w:val="Hyperlink"/>
            <w:noProof/>
          </w:rPr>
          <w:t>MomsrefusionAnsøgningStamDataKladdeStartDato</w:t>
        </w:r>
        <w:r w:rsidR="00D22B8C">
          <w:rPr>
            <w:noProof/>
            <w:webHidden/>
          </w:rPr>
          <w:tab/>
        </w:r>
        <w:r w:rsidR="00D22B8C">
          <w:rPr>
            <w:noProof/>
            <w:webHidden/>
          </w:rPr>
          <w:fldChar w:fldCharType="begin"/>
        </w:r>
        <w:r w:rsidR="00D22B8C">
          <w:rPr>
            <w:noProof/>
            <w:webHidden/>
          </w:rPr>
          <w:instrText xml:space="preserve"> PAGEREF _Toc308181776 \h </w:instrText>
        </w:r>
        <w:r w:rsidR="00D22B8C">
          <w:rPr>
            <w:noProof/>
            <w:webHidden/>
          </w:rPr>
        </w:r>
        <w:r w:rsidR="00D22B8C">
          <w:rPr>
            <w:noProof/>
            <w:webHidden/>
          </w:rPr>
          <w:fldChar w:fldCharType="separate"/>
        </w:r>
        <w:r w:rsidR="00D22B8C">
          <w:rPr>
            <w:noProof/>
            <w:webHidden/>
          </w:rPr>
          <w:t>93</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77" w:history="1">
        <w:r w:rsidR="00D22B8C" w:rsidRPr="00573962">
          <w:rPr>
            <w:rStyle w:val="Hyperlink"/>
            <w:noProof/>
          </w:rPr>
          <w:t>MomsrefusionAnsøgningStamDataKontoIndehaversType</w:t>
        </w:r>
        <w:r w:rsidR="00D22B8C">
          <w:rPr>
            <w:noProof/>
            <w:webHidden/>
          </w:rPr>
          <w:tab/>
        </w:r>
        <w:r w:rsidR="00D22B8C">
          <w:rPr>
            <w:noProof/>
            <w:webHidden/>
          </w:rPr>
          <w:fldChar w:fldCharType="begin"/>
        </w:r>
        <w:r w:rsidR="00D22B8C">
          <w:rPr>
            <w:noProof/>
            <w:webHidden/>
          </w:rPr>
          <w:instrText xml:space="preserve"> PAGEREF _Toc308181777 \h </w:instrText>
        </w:r>
        <w:r w:rsidR="00D22B8C">
          <w:rPr>
            <w:noProof/>
            <w:webHidden/>
          </w:rPr>
        </w:r>
        <w:r w:rsidR="00D22B8C">
          <w:rPr>
            <w:noProof/>
            <w:webHidden/>
          </w:rPr>
          <w:fldChar w:fldCharType="separate"/>
        </w:r>
        <w:r w:rsidR="00D22B8C">
          <w:rPr>
            <w:noProof/>
            <w:webHidden/>
          </w:rPr>
          <w:t>93</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78" w:history="1">
        <w:r w:rsidR="00D22B8C" w:rsidRPr="00573962">
          <w:rPr>
            <w:rStyle w:val="Hyperlink"/>
            <w:noProof/>
          </w:rPr>
          <w:t>MomsrefusionAnsøgningStamDataNummer</w:t>
        </w:r>
        <w:r w:rsidR="00D22B8C">
          <w:rPr>
            <w:noProof/>
            <w:webHidden/>
          </w:rPr>
          <w:tab/>
        </w:r>
        <w:r w:rsidR="00D22B8C">
          <w:rPr>
            <w:noProof/>
            <w:webHidden/>
          </w:rPr>
          <w:fldChar w:fldCharType="begin"/>
        </w:r>
        <w:r w:rsidR="00D22B8C">
          <w:rPr>
            <w:noProof/>
            <w:webHidden/>
          </w:rPr>
          <w:instrText xml:space="preserve"> PAGEREF _Toc308181778 \h </w:instrText>
        </w:r>
        <w:r w:rsidR="00D22B8C">
          <w:rPr>
            <w:noProof/>
            <w:webHidden/>
          </w:rPr>
        </w:r>
        <w:r w:rsidR="00D22B8C">
          <w:rPr>
            <w:noProof/>
            <w:webHidden/>
          </w:rPr>
          <w:fldChar w:fldCharType="separate"/>
        </w:r>
        <w:r w:rsidR="00D22B8C">
          <w:rPr>
            <w:noProof/>
            <w:webHidden/>
          </w:rPr>
          <w:t>93</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79" w:history="1">
        <w:r w:rsidR="00D22B8C" w:rsidRPr="00573962">
          <w:rPr>
            <w:rStyle w:val="Hyperlink"/>
            <w:noProof/>
          </w:rPr>
          <w:t>MomsrefusionAnsøgningStamDataSlutDato</w:t>
        </w:r>
        <w:r w:rsidR="00D22B8C">
          <w:rPr>
            <w:noProof/>
            <w:webHidden/>
          </w:rPr>
          <w:tab/>
        </w:r>
        <w:r w:rsidR="00D22B8C">
          <w:rPr>
            <w:noProof/>
            <w:webHidden/>
          </w:rPr>
          <w:fldChar w:fldCharType="begin"/>
        </w:r>
        <w:r w:rsidR="00D22B8C">
          <w:rPr>
            <w:noProof/>
            <w:webHidden/>
          </w:rPr>
          <w:instrText xml:space="preserve"> PAGEREF _Toc308181779 \h </w:instrText>
        </w:r>
        <w:r w:rsidR="00D22B8C">
          <w:rPr>
            <w:noProof/>
            <w:webHidden/>
          </w:rPr>
        </w:r>
        <w:r w:rsidR="00D22B8C">
          <w:rPr>
            <w:noProof/>
            <w:webHidden/>
          </w:rPr>
          <w:fldChar w:fldCharType="separate"/>
        </w:r>
        <w:r w:rsidR="00D22B8C">
          <w:rPr>
            <w:noProof/>
            <w:webHidden/>
          </w:rPr>
          <w:t>94</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80" w:history="1">
        <w:r w:rsidR="00D22B8C" w:rsidRPr="00573962">
          <w:rPr>
            <w:rStyle w:val="Hyperlink"/>
            <w:noProof/>
          </w:rPr>
          <w:t>MomsrefusionAnsøgningStamDataStartDato</w:t>
        </w:r>
        <w:r w:rsidR="00D22B8C">
          <w:rPr>
            <w:noProof/>
            <w:webHidden/>
          </w:rPr>
          <w:tab/>
        </w:r>
        <w:r w:rsidR="00D22B8C">
          <w:rPr>
            <w:noProof/>
            <w:webHidden/>
          </w:rPr>
          <w:fldChar w:fldCharType="begin"/>
        </w:r>
        <w:r w:rsidR="00D22B8C">
          <w:rPr>
            <w:noProof/>
            <w:webHidden/>
          </w:rPr>
          <w:instrText xml:space="preserve"> PAGEREF _Toc308181780 \h </w:instrText>
        </w:r>
        <w:r w:rsidR="00D22B8C">
          <w:rPr>
            <w:noProof/>
            <w:webHidden/>
          </w:rPr>
        </w:r>
        <w:r w:rsidR="00D22B8C">
          <w:rPr>
            <w:noProof/>
            <w:webHidden/>
          </w:rPr>
          <w:fldChar w:fldCharType="separate"/>
        </w:r>
        <w:r w:rsidR="00D22B8C">
          <w:rPr>
            <w:noProof/>
            <w:webHidden/>
          </w:rPr>
          <w:t>94</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81" w:history="1">
        <w:r w:rsidR="00D22B8C" w:rsidRPr="00573962">
          <w:rPr>
            <w:rStyle w:val="Hyperlink"/>
            <w:noProof/>
          </w:rPr>
          <w:t>MomsrefusionAnsøgningStamDataType</w:t>
        </w:r>
        <w:r w:rsidR="00D22B8C">
          <w:rPr>
            <w:noProof/>
            <w:webHidden/>
          </w:rPr>
          <w:tab/>
        </w:r>
        <w:r w:rsidR="00D22B8C">
          <w:rPr>
            <w:noProof/>
            <w:webHidden/>
          </w:rPr>
          <w:fldChar w:fldCharType="begin"/>
        </w:r>
        <w:r w:rsidR="00D22B8C">
          <w:rPr>
            <w:noProof/>
            <w:webHidden/>
          </w:rPr>
          <w:instrText xml:space="preserve"> PAGEREF _Toc308181781 \h </w:instrText>
        </w:r>
        <w:r w:rsidR="00D22B8C">
          <w:rPr>
            <w:noProof/>
            <w:webHidden/>
          </w:rPr>
        </w:r>
        <w:r w:rsidR="00D22B8C">
          <w:rPr>
            <w:noProof/>
            <w:webHidden/>
          </w:rPr>
          <w:fldChar w:fldCharType="separate"/>
        </w:r>
        <w:r w:rsidR="00D22B8C">
          <w:rPr>
            <w:noProof/>
            <w:webHidden/>
          </w:rPr>
          <w:t>94</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82" w:history="1">
        <w:r w:rsidR="00D22B8C" w:rsidRPr="00573962">
          <w:rPr>
            <w:rStyle w:val="Hyperlink"/>
            <w:noProof/>
          </w:rPr>
          <w:t>MomsrefusionAnsøgningStamDataVersionDato</w:t>
        </w:r>
        <w:r w:rsidR="00D22B8C">
          <w:rPr>
            <w:noProof/>
            <w:webHidden/>
          </w:rPr>
          <w:tab/>
        </w:r>
        <w:r w:rsidR="00D22B8C">
          <w:rPr>
            <w:noProof/>
            <w:webHidden/>
          </w:rPr>
          <w:fldChar w:fldCharType="begin"/>
        </w:r>
        <w:r w:rsidR="00D22B8C">
          <w:rPr>
            <w:noProof/>
            <w:webHidden/>
          </w:rPr>
          <w:instrText xml:space="preserve"> PAGEREF _Toc308181782 \h </w:instrText>
        </w:r>
        <w:r w:rsidR="00D22B8C">
          <w:rPr>
            <w:noProof/>
            <w:webHidden/>
          </w:rPr>
        </w:r>
        <w:r w:rsidR="00D22B8C">
          <w:rPr>
            <w:noProof/>
            <w:webHidden/>
          </w:rPr>
          <w:fldChar w:fldCharType="separate"/>
        </w:r>
        <w:r w:rsidR="00D22B8C">
          <w:rPr>
            <w:noProof/>
            <w:webHidden/>
          </w:rPr>
          <w:t>95</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83" w:history="1">
        <w:r w:rsidR="00D22B8C" w:rsidRPr="00573962">
          <w:rPr>
            <w:rStyle w:val="Hyperlink"/>
            <w:noProof/>
          </w:rPr>
          <w:t>MomsrefusionBehandletMarkering</w:t>
        </w:r>
        <w:r w:rsidR="00D22B8C">
          <w:rPr>
            <w:noProof/>
            <w:webHidden/>
          </w:rPr>
          <w:tab/>
        </w:r>
        <w:r w:rsidR="00D22B8C">
          <w:rPr>
            <w:noProof/>
            <w:webHidden/>
          </w:rPr>
          <w:fldChar w:fldCharType="begin"/>
        </w:r>
        <w:r w:rsidR="00D22B8C">
          <w:rPr>
            <w:noProof/>
            <w:webHidden/>
          </w:rPr>
          <w:instrText xml:space="preserve"> PAGEREF _Toc308181783 \h </w:instrText>
        </w:r>
        <w:r w:rsidR="00D22B8C">
          <w:rPr>
            <w:noProof/>
            <w:webHidden/>
          </w:rPr>
        </w:r>
        <w:r w:rsidR="00D22B8C">
          <w:rPr>
            <w:noProof/>
            <w:webHidden/>
          </w:rPr>
          <w:fldChar w:fldCharType="separate"/>
        </w:r>
        <w:r w:rsidR="00D22B8C">
          <w:rPr>
            <w:noProof/>
            <w:webHidden/>
          </w:rPr>
          <w:t>95</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84" w:history="1">
        <w:r w:rsidR="00D22B8C" w:rsidRPr="00573962">
          <w:rPr>
            <w:rStyle w:val="Hyperlink"/>
            <w:noProof/>
          </w:rPr>
          <w:t>MomsrefusionBeløbGruppering</w:t>
        </w:r>
        <w:r w:rsidR="00D22B8C">
          <w:rPr>
            <w:noProof/>
            <w:webHidden/>
          </w:rPr>
          <w:tab/>
        </w:r>
        <w:r w:rsidR="00D22B8C">
          <w:rPr>
            <w:noProof/>
            <w:webHidden/>
          </w:rPr>
          <w:fldChar w:fldCharType="begin"/>
        </w:r>
        <w:r w:rsidR="00D22B8C">
          <w:rPr>
            <w:noProof/>
            <w:webHidden/>
          </w:rPr>
          <w:instrText xml:space="preserve"> PAGEREF _Toc308181784 \h </w:instrText>
        </w:r>
        <w:r w:rsidR="00D22B8C">
          <w:rPr>
            <w:noProof/>
            <w:webHidden/>
          </w:rPr>
        </w:r>
        <w:r w:rsidR="00D22B8C">
          <w:rPr>
            <w:noProof/>
            <w:webHidden/>
          </w:rPr>
          <w:fldChar w:fldCharType="separate"/>
        </w:r>
        <w:r w:rsidR="00D22B8C">
          <w:rPr>
            <w:noProof/>
            <w:webHidden/>
          </w:rPr>
          <w:t>95</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85" w:history="1">
        <w:r w:rsidR="00D22B8C" w:rsidRPr="00573962">
          <w:rPr>
            <w:rStyle w:val="Hyperlink"/>
            <w:noProof/>
          </w:rPr>
          <w:t>MomsrefusionDokumentID</w:t>
        </w:r>
        <w:r w:rsidR="00D22B8C">
          <w:rPr>
            <w:noProof/>
            <w:webHidden/>
          </w:rPr>
          <w:tab/>
        </w:r>
        <w:r w:rsidR="00D22B8C">
          <w:rPr>
            <w:noProof/>
            <w:webHidden/>
          </w:rPr>
          <w:fldChar w:fldCharType="begin"/>
        </w:r>
        <w:r w:rsidR="00D22B8C">
          <w:rPr>
            <w:noProof/>
            <w:webHidden/>
          </w:rPr>
          <w:instrText xml:space="preserve"> PAGEREF _Toc308181785 \h </w:instrText>
        </w:r>
        <w:r w:rsidR="00D22B8C">
          <w:rPr>
            <w:noProof/>
            <w:webHidden/>
          </w:rPr>
        </w:r>
        <w:r w:rsidR="00D22B8C">
          <w:rPr>
            <w:noProof/>
            <w:webHidden/>
          </w:rPr>
          <w:fldChar w:fldCharType="separate"/>
        </w:r>
        <w:r w:rsidR="00D22B8C">
          <w:rPr>
            <w:noProof/>
            <w:webHidden/>
          </w:rPr>
          <w:t>95</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86" w:history="1">
        <w:r w:rsidR="00D22B8C" w:rsidRPr="00573962">
          <w:rPr>
            <w:rStyle w:val="Hyperlink"/>
            <w:noProof/>
          </w:rPr>
          <w:t>MomsrefusionEUBeskedBeskedDatoTid</w:t>
        </w:r>
        <w:r w:rsidR="00D22B8C">
          <w:rPr>
            <w:noProof/>
            <w:webHidden/>
          </w:rPr>
          <w:tab/>
        </w:r>
        <w:r w:rsidR="00D22B8C">
          <w:rPr>
            <w:noProof/>
            <w:webHidden/>
          </w:rPr>
          <w:fldChar w:fldCharType="begin"/>
        </w:r>
        <w:r w:rsidR="00D22B8C">
          <w:rPr>
            <w:noProof/>
            <w:webHidden/>
          </w:rPr>
          <w:instrText xml:space="preserve"> PAGEREF _Toc308181786 \h </w:instrText>
        </w:r>
        <w:r w:rsidR="00D22B8C">
          <w:rPr>
            <w:noProof/>
            <w:webHidden/>
          </w:rPr>
        </w:r>
        <w:r w:rsidR="00D22B8C">
          <w:rPr>
            <w:noProof/>
            <w:webHidden/>
          </w:rPr>
          <w:fldChar w:fldCharType="separate"/>
        </w:r>
        <w:r w:rsidR="00D22B8C">
          <w:rPr>
            <w:noProof/>
            <w:webHidden/>
          </w:rPr>
          <w:t>95</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87" w:history="1">
        <w:r w:rsidR="00D22B8C" w:rsidRPr="00573962">
          <w:rPr>
            <w:rStyle w:val="Hyperlink"/>
            <w:noProof/>
          </w:rPr>
          <w:t>MomsrefusionEUBeskedBeskedID</w:t>
        </w:r>
        <w:r w:rsidR="00D22B8C">
          <w:rPr>
            <w:noProof/>
            <w:webHidden/>
          </w:rPr>
          <w:tab/>
        </w:r>
        <w:r w:rsidR="00D22B8C">
          <w:rPr>
            <w:noProof/>
            <w:webHidden/>
          </w:rPr>
          <w:fldChar w:fldCharType="begin"/>
        </w:r>
        <w:r w:rsidR="00D22B8C">
          <w:rPr>
            <w:noProof/>
            <w:webHidden/>
          </w:rPr>
          <w:instrText xml:space="preserve"> PAGEREF _Toc308181787 \h </w:instrText>
        </w:r>
        <w:r w:rsidR="00D22B8C">
          <w:rPr>
            <w:noProof/>
            <w:webHidden/>
          </w:rPr>
        </w:r>
        <w:r w:rsidR="00D22B8C">
          <w:rPr>
            <w:noProof/>
            <w:webHidden/>
          </w:rPr>
          <w:fldChar w:fldCharType="separate"/>
        </w:r>
        <w:r w:rsidR="00D22B8C">
          <w:rPr>
            <w:noProof/>
            <w:webHidden/>
          </w:rPr>
          <w:t>95</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88" w:history="1">
        <w:r w:rsidR="00D22B8C" w:rsidRPr="00573962">
          <w:rPr>
            <w:rStyle w:val="Hyperlink"/>
            <w:noProof/>
          </w:rPr>
          <w:t>MomsrefusionEUBeskedKorrelationID</w:t>
        </w:r>
        <w:r w:rsidR="00D22B8C">
          <w:rPr>
            <w:noProof/>
            <w:webHidden/>
          </w:rPr>
          <w:tab/>
        </w:r>
        <w:r w:rsidR="00D22B8C">
          <w:rPr>
            <w:noProof/>
            <w:webHidden/>
          </w:rPr>
          <w:fldChar w:fldCharType="begin"/>
        </w:r>
        <w:r w:rsidR="00D22B8C">
          <w:rPr>
            <w:noProof/>
            <w:webHidden/>
          </w:rPr>
          <w:instrText xml:space="preserve"> PAGEREF _Toc308181788 \h </w:instrText>
        </w:r>
        <w:r w:rsidR="00D22B8C">
          <w:rPr>
            <w:noProof/>
            <w:webHidden/>
          </w:rPr>
        </w:r>
        <w:r w:rsidR="00D22B8C">
          <w:rPr>
            <w:noProof/>
            <w:webHidden/>
          </w:rPr>
          <w:fldChar w:fldCharType="separate"/>
        </w:r>
        <w:r w:rsidR="00D22B8C">
          <w:rPr>
            <w:noProof/>
            <w:webHidden/>
          </w:rPr>
          <w:t>95</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89" w:history="1">
        <w:r w:rsidR="00D22B8C" w:rsidRPr="00573962">
          <w:rPr>
            <w:rStyle w:val="Hyperlink"/>
            <w:noProof/>
          </w:rPr>
          <w:t>MomsrefusionEUBeskedSprog</w:t>
        </w:r>
        <w:r w:rsidR="00D22B8C">
          <w:rPr>
            <w:noProof/>
            <w:webHidden/>
          </w:rPr>
          <w:tab/>
        </w:r>
        <w:r w:rsidR="00D22B8C">
          <w:rPr>
            <w:noProof/>
            <w:webHidden/>
          </w:rPr>
          <w:fldChar w:fldCharType="begin"/>
        </w:r>
        <w:r w:rsidR="00D22B8C">
          <w:rPr>
            <w:noProof/>
            <w:webHidden/>
          </w:rPr>
          <w:instrText xml:space="preserve"> PAGEREF _Toc308181789 \h </w:instrText>
        </w:r>
        <w:r w:rsidR="00D22B8C">
          <w:rPr>
            <w:noProof/>
            <w:webHidden/>
          </w:rPr>
        </w:r>
        <w:r w:rsidR="00D22B8C">
          <w:rPr>
            <w:noProof/>
            <w:webHidden/>
          </w:rPr>
          <w:fldChar w:fldCharType="separate"/>
        </w:r>
        <w:r w:rsidR="00D22B8C">
          <w:rPr>
            <w:noProof/>
            <w:webHidden/>
          </w:rPr>
          <w:t>95</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90" w:history="1">
        <w:r w:rsidR="00D22B8C" w:rsidRPr="00573962">
          <w:rPr>
            <w:rStyle w:val="Hyperlink"/>
            <w:noProof/>
          </w:rPr>
          <w:t>MomsrefusionEUBeskedSvarPåkrævetDato</w:t>
        </w:r>
        <w:r w:rsidR="00D22B8C">
          <w:rPr>
            <w:noProof/>
            <w:webHidden/>
          </w:rPr>
          <w:tab/>
        </w:r>
        <w:r w:rsidR="00D22B8C">
          <w:rPr>
            <w:noProof/>
            <w:webHidden/>
          </w:rPr>
          <w:fldChar w:fldCharType="begin"/>
        </w:r>
        <w:r w:rsidR="00D22B8C">
          <w:rPr>
            <w:noProof/>
            <w:webHidden/>
          </w:rPr>
          <w:instrText xml:space="preserve"> PAGEREF _Toc308181790 \h </w:instrText>
        </w:r>
        <w:r w:rsidR="00D22B8C">
          <w:rPr>
            <w:noProof/>
            <w:webHidden/>
          </w:rPr>
        </w:r>
        <w:r w:rsidR="00D22B8C">
          <w:rPr>
            <w:noProof/>
            <w:webHidden/>
          </w:rPr>
          <w:fldChar w:fldCharType="separate"/>
        </w:r>
        <w:r w:rsidR="00D22B8C">
          <w:rPr>
            <w:noProof/>
            <w:webHidden/>
          </w:rPr>
          <w:t>95</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91" w:history="1">
        <w:r w:rsidR="00D22B8C" w:rsidRPr="00573962">
          <w:rPr>
            <w:rStyle w:val="Hyperlink"/>
            <w:noProof/>
          </w:rPr>
          <w:t>MomsrefusionErhvervsaktivitetKodeID</w:t>
        </w:r>
        <w:r w:rsidR="00D22B8C">
          <w:rPr>
            <w:noProof/>
            <w:webHidden/>
          </w:rPr>
          <w:tab/>
        </w:r>
        <w:r w:rsidR="00D22B8C">
          <w:rPr>
            <w:noProof/>
            <w:webHidden/>
          </w:rPr>
          <w:fldChar w:fldCharType="begin"/>
        </w:r>
        <w:r w:rsidR="00D22B8C">
          <w:rPr>
            <w:noProof/>
            <w:webHidden/>
          </w:rPr>
          <w:instrText xml:space="preserve"> PAGEREF _Toc308181791 \h </w:instrText>
        </w:r>
        <w:r w:rsidR="00D22B8C">
          <w:rPr>
            <w:noProof/>
            <w:webHidden/>
          </w:rPr>
        </w:r>
        <w:r w:rsidR="00D22B8C">
          <w:rPr>
            <w:noProof/>
            <w:webHidden/>
          </w:rPr>
          <w:fldChar w:fldCharType="separate"/>
        </w:r>
        <w:r w:rsidR="00D22B8C">
          <w:rPr>
            <w:noProof/>
            <w:webHidden/>
          </w:rPr>
          <w:t>95</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92" w:history="1">
        <w:r w:rsidR="00D22B8C" w:rsidRPr="00573962">
          <w:rPr>
            <w:rStyle w:val="Hyperlink"/>
            <w:noProof/>
          </w:rPr>
          <w:t>MomsrefusionErhvervsaktivitetTekstID</w:t>
        </w:r>
        <w:r w:rsidR="00D22B8C">
          <w:rPr>
            <w:noProof/>
            <w:webHidden/>
          </w:rPr>
          <w:tab/>
        </w:r>
        <w:r w:rsidR="00D22B8C">
          <w:rPr>
            <w:noProof/>
            <w:webHidden/>
          </w:rPr>
          <w:fldChar w:fldCharType="begin"/>
        </w:r>
        <w:r w:rsidR="00D22B8C">
          <w:rPr>
            <w:noProof/>
            <w:webHidden/>
          </w:rPr>
          <w:instrText xml:space="preserve"> PAGEREF _Toc308181792 \h </w:instrText>
        </w:r>
        <w:r w:rsidR="00D22B8C">
          <w:rPr>
            <w:noProof/>
            <w:webHidden/>
          </w:rPr>
        </w:r>
        <w:r w:rsidR="00D22B8C">
          <w:rPr>
            <w:noProof/>
            <w:webHidden/>
          </w:rPr>
          <w:fldChar w:fldCharType="separate"/>
        </w:r>
        <w:r w:rsidR="00D22B8C">
          <w:rPr>
            <w:noProof/>
            <w:webHidden/>
          </w:rPr>
          <w:t>96</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93" w:history="1">
        <w:r w:rsidR="00D22B8C" w:rsidRPr="00573962">
          <w:rPr>
            <w:rStyle w:val="Hyperlink"/>
            <w:noProof/>
          </w:rPr>
          <w:t>MomsrefusionForenkletFakturaMarkering</w:t>
        </w:r>
        <w:r w:rsidR="00D22B8C">
          <w:rPr>
            <w:noProof/>
            <w:webHidden/>
          </w:rPr>
          <w:tab/>
        </w:r>
        <w:r w:rsidR="00D22B8C">
          <w:rPr>
            <w:noProof/>
            <w:webHidden/>
          </w:rPr>
          <w:fldChar w:fldCharType="begin"/>
        </w:r>
        <w:r w:rsidR="00D22B8C">
          <w:rPr>
            <w:noProof/>
            <w:webHidden/>
          </w:rPr>
          <w:instrText xml:space="preserve"> PAGEREF _Toc308181793 \h </w:instrText>
        </w:r>
        <w:r w:rsidR="00D22B8C">
          <w:rPr>
            <w:noProof/>
            <w:webHidden/>
          </w:rPr>
        </w:r>
        <w:r w:rsidR="00D22B8C">
          <w:rPr>
            <w:noProof/>
            <w:webHidden/>
          </w:rPr>
          <w:fldChar w:fldCharType="separate"/>
        </w:r>
        <w:r w:rsidR="00D22B8C">
          <w:rPr>
            <w:noProof/>
            <w:webHidden/>
          </w:rPr>
          <w:t>96</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94" w:history="1">
        <w:r w:rsidR="00D22B8C" w:rsidRPr="00573962">
          <w:rPr>
            <w:rStyle w:val="Hyperlink"/>
            <w:noProof/>
          </w:rPr>
          <w:t>MomsrefusionFristUdløbDato</w:t>
        </w:r>
        <w:r w:rsidR="00D22B8C">
          <w:rPr>
            <w:noProof/>
            <w:webHidden/>
          </w:rPr>
          <w:tab/>
        </w:r>
        <w:r w:rsidR="00D22B8C">
          <w:rPr>
            <w:noProof/>
            <w:webHidden/>
          </w:rPr>
          <w:fldChar w:fldCharType="begin"/>
        </w:r>
        <w:r w:rsidR="00D22B8C">
          <w:rPr>
            <w:noProof/>
            <w:webHidden/>
          </w:rPr>
          <w:instrText xml:space="preserve"> PAGEREF _Toc308181794 \h </w:instrText>
        </w:r>
        <w:r w:rsidR="00D22B8C">
          <w:rPr>
            <w:noProof/>
            <w:webHidden/>
          </w:rPr>
        </w:r>
        <w:r w:rsidR="00D22B8C">
          <w:rPr>
            <w:noProof/>
            <w:webHidden/>
          </w:rPr>
          <w:fldChar w:fldCharType="separate"/>
        </w:r>
        <w:r w:rsidR="00D22B8C">
          <w:rPr>
            <w:noProof/>
            <w:webHidden/>
          </w:rPr>
          <w:t>96</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95" w:history="1">
        <w:r w:rsidR="00D22B8C" w:rsidRPr="00573962">
          <w:rPr>
            <w:rStyle w:val="Hyperlink"/>
            <w:noProof/>
          </w:rPr>
          <w:t>MomsrefusionGodkendTilladelseMarkering</w:t>
        </w:r>
        <w:r w:rsidR="00D22B8C">
          <w:rPr>
            <w:noProof/>
            <w:webHidden/>
          </w:rPr>
          <w:tab/>
        </w:r>
        <w:r w:rsidR="00D22B8C">
          <w:rPr>
            <w:noProof/>
            <w:webHidden/>
          </w:rPr>
          <w:fldChar w:fldCharType="begin"/>
        </w:r>
        <w:r w:rsidR="00D22B8C">
          <w:rPr>
            <w:noProof/>
            <w:webHidden/>
          </w:rPr>
          <w:instrText xml:space="preserve"> PAGEREF _Toc308181795 \h </w:instrText>
        </w:r>
        <w:r w:rsidR="00D22B8C">
          <w:rPr>
            <w:noProof/>
            <w:webHidden/>
          </w:rPr>
        </w:r>
        <w:r w:rsidR="00D22B8C">
          <w:rPr>
            <w:noProof/>
            <w:webHidden/>
          </w:rPr>
          <w:fldChar w:fldCharType="separate"/>
        </w:r>
        <w:r w:rsidR="00D22B8C">
          <w:rPr>
            <w:noProof/>
            <w:webHidden/>
          </w:rPr>
          <w:t>96</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96" w:history="1">
        <w:r w:rsidR="00D22B8C" w:rsidRPr="00573962">
          <w:rPr>
            <w:rStyle w:val="Hyperlink"/>
            <w:noProof/>
          </w:rPr>
          <w:t>MomsrefusionKontaktOplysningAndenLokalID</w:t>
        </w:r>
        <w:r w:rsidR="00D22B8C">
          <w:rPr>
            <w:noProof/>
            <w:webHidden/>
          </w:rPr>
          <w:tab/>
        </w:r>
        <w:r w:rsidR="00D22B8C">
          <w:rPr>
            <w:noProof/>
            <w:webHidden/>
          </w:rPr>
          <w:fldChar w:fldCharType="begin"/>
        </w:r>
        <w:r w:rsidR="00D22B8C">
          <w:rPr>
            <w:noProof/>
            <w:webHidden/>
          </w:rPr>
          <w:instrText xml:space="preserve"> PAGEREF _Toc308181796 \h </w:instrText>
        </w:r>
        <w:r w:rsidR="00D22B8C">
          <w:rPr>
            <w:noProof/>
            <w:webHidden/>
          </w:rPr>
        </w:r>
        <w:r w:rsidR="00D22B8C">
          <w:rPr>
            <w:noProof/>
            <w:webHidden/>
          </w:rPr>
          <w:fldChar w:fldCharType="separate"/>
        </w:r>
        <w:r w:rsidR="00D22B8C">
          <w:rPr>
            <w:noProof/>
            <w:webHidden/>
          </w:rPr>
          <w:t>96</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97" w:history="1">
        <w:r w:rsidR="00D22B8C" w:rsidRPr="00573962">
          <w:rPr>
            <w:rStyle w:val="Hyperlink"/>
            <w:noProof/>
          </w:rPr>
          <w:t>MomsrefusionKontaktOplysningBynavn</w:t>
        </w:r>
        <w:r w:rsidR="00D22B8C">
          <w:rPr>
            <w:noProof/>
            <w:webHidden/>
          </w:rPr>
          <w:tab/>
        </w:r>
        <w:r w:rsidR="00D22B8C">
          <w:rPr>
            <w:noProof/>
            <w:webHidden/>
          </w:rPr>
          <w:fldChar w:fldCharType="begin"/>
        </w:r>
        <w:r w:rsidR="00D22B8C">
          <w:rPr>
            <w:noProof/>
            <w:webHidden/>
          </w:rPr>
          <w:instrText xml:space="preserve"> PAGEREF _Toc308181797 \h </w:instrText>
        </w:r>
        <w:r w:rsidR="00D22B8C">
          <w:rPr>
            <w:noProof/>
            <w:webHidden/>
          </w:rPr>
        </w:r>
        <w:r w:rsidR="00D22B8C">
          <w:rPr>
            <w:noProof/>
            <w:webHidden/>
          </w:rPr>
          <w:fldChar w:fldCharType="separate"/>
        </w:r>
        <w:r w:rsidR="00D22B8C">
          <w:rPr>
            <w:noProof/>
            <w:webHidden/>
          </w:rPr>
          <w:t>96</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98" w:history="1">
        <w:r w:rsidR="00D22B8C" w:rsidRPr="00573962">
          <w:rPr>
            <w:rStyle w:val="Hyperlink"/>
            <w:noProof/>
          </w:rPr>
          <w:t>MomsrefusionKontaktOplysningDistrikt</w:t>
        </w:r>
        <w:r w:rsidR="00D22B8C">
          <w:rPr>
            <w:noProof/>
            <w:webHidden/>
          </w:rPr>
          <w:tab/>
        </w:r>
        <w:r w:rsidR="00D22B8C">
          <w:rPr>
            <w:noProof/>
            <w:webHidden/>
          </w:rPr>
          <w:fldChar w:fldCharType="begin"/>
        </w:r>
        <w:r w:rsidR="00D22B8C">
          <w:rPr>
            <w:noProof/>
            <w:webHidden/>
          </w:rPr>
          <w:instrText xml:space="preserve"> PAGEREF _Toc308181798 \h </w:instrText>
        </w:r>
        <w:r w:rsidR="00D22B8C">
          <w:rPr>
            <w:noProof/>
            <w:webHidden/>
          </w:rPr>
        </w:r>
        <w:r w:rsidR="00D22B8C">
          <w:rPr>
            <w:noProof/>
            <w:webHidden/>
          </w:rPr>
          <w:fldChar w:fldCharType="separate"/>
        </w:r>
        <w:r w:rsidR="00D22B8C">
          <w:rPr>
            <w:noProof/>
            <w:webHidden/>
          </w:rPr>
          <w:t>96</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799" w:history="1">
        <w:r w:rsidR="00D22B8C" w:rsidRPr="00573962">
          <w:rPr>
            <w:rStyle w:val="Hyperlink"/>
            <w:noProof/>
          </w:rPr>
          <w:t>MomsrefusionKontaktOplysningEmail</w:t>
        </w:r>
        <w:r w:rsidR="00D22B8C">
          <w:rPr>
            <w:noProof/>
            <w:webHidden/>
          </w:rPr>
          <w:tab/>
        </w:r>
        <w:r w:rsidR="00D22B8C">
          <w:rPr>
            <w:noProof/>
            <w:webHidden/>
          </w:rPr>
          <w:fldChar w:fldCharType="begin"/>
        </w:r>
        <w:r w:rsidR="00D22B8C">
          <w:rPr>
            <w:noProof/>
            <w:webHidden/>
          </w:rPr>
          <w:instrText xml:space="preserve"> PAGEREF _Toc308181799 \h </w:instrText>
        </w:r>
        <w:r w:rsidR="00D22B8C">
          <w:rPr>
            <w:noProof/>
            <w:webHidden/>
          </w:rPr>
        </w:r>
        <w:r w:rsidR="00D22B8C">
          <w:rPr>
            <w:noProof/>
            <w:webHidden/>
          </w:rPr>
          <w:fldChar w:fldCharType="separate"/>
        </w:r>
        <w:r w:rsidR="00D22B8C">
          <w:rPr>
            <w:noProof/>
            <w:webHidden/>
          </w:rPr>
          <w:t>96</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00" w:history="1">
        <w:r w:rsidR="00D22B8C" w:rsidRPr="00573962">
          <w:rPr>
            <w:rStyle w:val="Hyperlink"/>
            <w:noProof/>
          </w:rPr>
          <w:t>MomsrefusionKontaktOplysningEtage</w:t>
        </w:r>
        <w:r w:rsidR="00D22B8C">
          <w:rPr>
            <w:noProof/>
            <w:webHidden/>
          </w:rPr>
          <w:tab/>
        </w:r>
        <w:r w:rsidR="00D22B8C">
          <w:rPr>
            <w:noProof/>
            <w:webHidden/>
          </w:rPr>
          <w:fldChar w:fldCharType="begin"/>
        </w:r>
        <w:r w:rsidR="00D22B8C">
          <w:rPr>
            <w:noProof/>
            <w:webHidden/>
          </w:rPr>
          <w:instrText xml:space="preserve"> PAGEREF _Toc308181800 \h </w:instrText>
        </w:r>
        <w:r w:rsidR="00D22B8C">
          <w:rPr>
            <w:noProof/>
            <w:webHidden/>
          </w:rPr>
        </w:r>
        <w:r w:rsidR="00D22B8C">
          <w:rPr>
            <w:noProof/>
            <w:webHidden/>
          </w:rPr>
          <w:fldChar w:fldCharType="separate"/>
        </w:r>
        <w:r w:rsidR="00D22B8C">
          <w:rPr>
            <w:noProof/>
            <w:webHidden/>
          </w:rPr>
          <w:t>96</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01" w:history="1">
        <w:r w:rsidR="00D22B8C" w:rsidRPr="00573962">
          <w:rPr>
            <w:rStyle w:val="Hyperlink"/>
            <w:noProof/>
          </w:rPr>
          <w:t>MomsrefusionKontaktOplysningFriAdresse</w:t>
        </w:r>
        <w:r w:rsidR="00D22B8C">
          <w:rPr>
            <w:noProof/>
            <w:webHidden/>
          </w:rPr>
          <w:tab/>
        </w:r>
        <w:r w:rsidR="00D22B8C">
          <w:rPr>
            <w:noProof/>
            <w:webHidden/>
          </w:rPr>
          <w:fldChar w:fldCharType="begin"/>
        </w:r>
        <w:r w:rsidR="00D22B8C">
          <w:rPr>
            <w:noProof/>
            <w:webHidden/>
          </w:rPr>
          <w:instrText xml:space="preserve"> PAGEREF _Toc308181801 \h </w:instrText>
        </w:r>
        <w:r w:rsidR="00D22B8C">
          <w:rPr>
            <w:noProof/>
            <w:webHidden/>
          </w:rPr>
        </w:r>
        <w:r w:rsidR="00D22B8C">
          <w:rPr>
            <w:noProof/>
            <w:webHidden/>
          </w:rPr>
          <w:fldChar w:fldCharType="separate"/>
        </w:r>
        <w:r w:rsidR="00D22B8C">
          <w:rPr>
            <w:noProof/>
            <w:webHidden/>
          </w:rPr>
          <w:t>96</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02" w:history="1">
        <w:r w:rsidR="00D22B8C" w:rsidRPr="00573962">
          <w:rPr>
            <w:rStyle w:val="Hyperlink"/>
            <w:noProof/>
          </w:rPr>
          <w:t>MomsrefusionKontaktOplysningHusnummer</w:t>
        </w:r>
        <w:r w:rsidR="00D22B8C">
          <w:rPr>
            <w:noProof/>
            <w:webHidden/>
          </w:rPr>
          <w:tab/>
        </w:r>
        <w:r w:rsidR="00D22B8C">
          <w:rPr>
            <w:noProof/>
            <w:webHidden/>
          </w:rPr>
          <w:fldChar w:fldCharType="begin"/>
        </w:r>
        <w:r w:rsidR="00D22B8C">
          <w:rPr>
            <w:noProof/>
            <w:webHidden/>
          </w:rPr>
          <w:instrText xml:space="preserve"> PAGEREF _Toc308181802 \h </w:instrText>
        </w:r>
        <w:r w:rsidR="00D22B8C">
          <w:rPr>
            <w:noProof/>
            <w:webHidden/>
          </w:rPr>
        </w:r>
        <w:r w:rsidR="00D22B8C">
          <w:rPr>
            <w:noProof/>
            <w:webHidden/>
          </w:rPr>
          <w:fldChar w:fldCharType="separate"/>
        </w:r>
        <w:r w:rsidR="00D22B8C">
          <w:rPr>
            <w:noProof/>
            <w:webHidden/>
          </w:rPr>
          <w:t>96</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03" w:history="1">
        <w:r w:rsidR="00D22B8C" w:rsidRPr="00573962">
          <w:rPr>
            <w:rStyle w:val="Hyperlink"/>
            <w:noProof/>
          </w:rPr>
          <w:t>MomsrefusionKontaktOplysningKonkateneretAdresse</w:t>
        </w:r>
        <w:r w:rsidR="00D22B8C">
          <w:rPr>
            <w:noProof/>
            <w:webHidden/>
          </w:rPr>
          <w:tab/>
        </w:r>
        <w:r w:rsidR="00D22B8C">
          <w:rPr>
            <w:noProof/>
            <w:webHidden/>
          </w:rPr>
          <w:fldChar w:fldCharType="begin"/>
        </w:r>
        <w:r w:rsidR="00D22B8C">
          <w:rPr>
            <w:noProof/>
            <w:webHidden/>
          </w:rPr>
          <w:instrText xml:space="preserve"> PAGEREF _Toc308181803 \h </w:instrText>
        </w:r>
        <w:r w:rsidR="00D22B8C">
          <w:rPr>
            <w:noProof/>
            <w:webHidden/>
          </w:rPr>
        </w:r>
        <w:r w:rsidR="00D22B8C">
          <w:rPr>
            <w:noProof/>
            <w:webHidden/>
          </w:rPr>
          <w:fldChar w:fldCharType="separate"/>
        </w:r>
        <w:r w:rsidR="00D22B8C">
          <w:rPr>
            <w:noProof/>
            <w:webHidden/>
          </w:rPr>
          <w:t>97</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04" w:history="1">
        <w:r w:rsidR="00D22B8C" w:rsidRPr="00573962">
          <w:rPr>
            <w:rStyle w:val="Hyperlink"/>
            <w:noProof/>
          </w:rPr>
          <w:t>MomsrefusionKontaktOplysningLandUnderkode</w:t>
        </w:r>
        <w:r w:rsidR="00D22B8C">
          <w:rPr>
            <w:noProof/>
            <w:webHidden/>
          </w:rPr>
          <w:tab/>
        </w:r>
        <w:r w:rsidR="00D22B8C">
          <w:rPr>
            <w:noProof/>
            <w:webHidden/>
          </w:rPr>
          <w:fldChar w:fldCharType="begin"/>
        </w:r>
        <w:r w:rsidR="00D22B8C">
          <w:rPr>
            <w:noProof/>
            <w:webHidden/>
          </w:rPr>
          <w:instrText xml:space="preserve"> PAGEREF _Toc308181804 \h </w:instrText>
        </w:r>
        <w:r w:rsidR="00D22B8C">
          <w:rPr>
            <w:noProof/>
            <w:webHidden/>
          </w:rPr>
        </w:r>
        <w:r w:rsidR="00D22B8C">
          <w:rPr>
            <w:noProof/>
            <w:webHidden/>
          </w:rPr>
          <w:fldChar w:fldCharType="separate"/>
        </w:r>
        <w:r w:rsidR="00D22B8C">
          <w:rPr>
            <w:noProof/>
            <w:webHidden/>
          </w:rPr>
          <w:t>97</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05" w:history="1">
        <w:r w:rsidR="00D22B8C" w:rsidRPr="00573962">
          <w:rPr>
            <w:rStyle w:val="Hyperlink"/>
            <w:noProof/>
          </w:rPr>
          <w:t>MomsrefusionKontaktOplysningLejlighed</w:t>
        </w:r>
        <w:r w:rsidR="00D22B8C">
          <w:rPr>
            <w:noProof/>
            <w:webHidden/>
          </w:rPr>
          <w:tab/>
        </w:r>
        <w:r w:rsidR="00D22B8C">
          <w:rPr>
            <w:noProof/>
            <w:webHidden/>
          </w:rPr>
          <w:fldChar w:fldCharType="begin"/>
        </w:r>
        <w:r w:rsidR="00D22B8C">
          <w:rPr>
            <w:noProof/>
            <w:webHidden/>
          </w:rPr>
          <w:instrText xml:space="preserve"> PAGEREF _Toc308181805 \h </w:instrText>
        </w:r>
        <w:r w:rsidR="00D22B8C">
          <w:rPr>
            <w:noProof/>
            <w:webHidden/>
          </w:rPr>
        </w:r>
        <w:r w:rsidR="00D22B8C">
          <w:rPr>
            <w:noProof/>
            <w:webHidden/>
          </w:rPr>
          <w:fldChar w:fldCharType="separate"/>
        </w:r>
        <w:r w:rsidR="00D22B8C">
          <w:rPr>
            <w:noProof/>
            <w:webHidden/>
          </w:rPr>
          <w:t>97</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06" w:history="1">
        <w:r w:rsidR="00D22B8C" w:rsidRPr="00573962">
          <w:rPr>
            <w:rStyle w:val="Hyperlink"/>
            <w:noProof/>
          </w:rPr>
          <w:t>MomsrefusionKontaktOplysningPostboks</w:t>
        </w:r>
        <w:r w:rsidR="00D22B8C">
          <w:rPr>
            <w:noProof/>
            <w:webHidden/>
          </w:rPr>
          <w:tab/>
        </w:r>
        <w:r w:rsidR="00D22B8C">
          <w:rPr>
            <w:noProof/>
            <w:webHidden/>
          </w:rPr>
          <w:fldChar w:fldCharType="begin"/>
        </w:r>
        <w:r w:rsidR="00D22B8C">
          <w:rPr>
            <w:noProof/>
            <w:webHidden/>
          </w:rPr>
          <w:instrText xml:space="preserve"> PAGEREF _Toc308181806 \h </w:instrText>
        </w:r>
        <w:r w:rsidR="00D22B8C">
          <w:rPr>
            <w:noProof/>
            <w:webHidden/>
          </w:rPr>
        </w:r>
        <w:r w:rsidR="00D22B8C">
          <w:rPr>
            <w:noProof/>
            <w:webHidden/>
          </w:rPr>
          <w:fldChar w:fldCharType="separate"/>
        </w:r>
        <w:r w:rsidR="00D22B8C">
          <w:rPr>
            <w:noProof/>
            <w:webHidden/>
          </w:rPr>
          <w:t>97</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07" w:history="1">
        <w:r w:rsidR="00D22B8C" w:rsidRPr="00573962">
          <w:rPr>
            <w:rStyle w:val="Hyperlink"/>
            <w:noProof/>
          </w:rPr>
          <w:t>MomsrefusionKontaktOplysningPostkode</w:t>
        </w:r>
        <w:r w:rsidR="00D22B8C">
          <w:rPr>
            <w:noProof/>
            <w:webHidden/>
          </w:rPr>
          <w:tab/>
        </w:r>
        <w:r w:rsidR="00D22B8C">
          <w:rPr>
            <w:noProof/>
            <w:webHidden/>
          </w:rPr>
          <w:fldChar w:fldCharType="begin"/>
        </w:r>
        <w:r w:rsidR="00D22B8C">
          <w:rPr>
            <w:noProof/>
            <w:webHidden/>
          </w:rPr>
          <w:instrText xml:space="preserve"> PAGEREF _Toc308181807 \h </w:instrText>
        </w:r>
        <w:r w:rsidR="00D22B8C">
          <w:rPr>
            <w:noProof/>
            <w:webHidden/>
          </w:rPr>
        </w:r>
        <w:r w:rsidR="00D22B8C">
          <w:rPr>
            <w:noProof/>
            <w:webHidden/>
          </w:rPr>
          <w:fldChar w:fldCharType="separate"/>
        </w:r>
        <w:r w:rsidR="00D22B8C">
          <w:rPr>
            <w:noProof/>
            <w:webHidden/>
          </w:rPr>
          <w:t>97</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08" w:history="1">
        <w:r w:rsidR="00D22B8C" w:rsidRPr="00573962">
          <w:rPr>
            <w:rStyle w:val="Hyperlink"/>
            <w:noProof/>
          </w:rPr>
          <w:t>MomsrefusionKontaktOplysningTelefonNummer</w:t>
        </w:r>
        <w:r w:rsidR="00D22B8C">
          <w:rPr>
            <w:noProof/>
            <w:webHidden/>
          </w:rPr>
          <w:tab/>
        </w:r>
        <w:r w:rsidR="00D22B8C">
          <w:rPr>
            <w:noProof/>
            <w:webHidden/>
          </w:rPr>
          <w:fldChar w:fldCharType="begin"/>
        </w:r>
        <w:r w:rsidR="00D22B8C">
          <w:rPr>
            <w:noProof/>
            <w:webHidden/>
          </w:rPr>
          <w:instrText xml:space="preserve"> PAGEREF _Toc308181808 \h </w:instrText>
        </w:r>
        <w:r w:rsidR="00D22B8C">
          <w:rPr>
            <w:noProof/>
            <w:webHidden/>
          </w:rPr>
        </w:r>
        <w:r w:rsidR="00D22B8C">
          <w:rPr>
            <w:noProof/>
            <w:webHidden/>
          </w:rPr>
          <w:fldChar w:fldCharType="separate"/>
        </w:r>
        <w:r w:rsidR="00D22B8C">
          <w:rPr>
            <w:noProof/>
            <w:webHidden/>
          </w:rPr>
          <w:t>97</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09" w:history="1">
        <w:r w:rsidR="00D22B8C" w:rsidRPr="00573962">
          <w:rPr>
            <w:rStyle w:val="Hyperlink"/>
            <w:noProof/>
          </w:rPr>
          <w:t>MomsrefusionKontaktOplysningVejnavn</w:t>
        </w:r>
        <w:r w:rsidR="00D22B8C">
          <w:rPr>
            <w:noProof/>
            <w:webHidden/>
          </w:rPr>
          <w:tab/>
        </w:r>
        <w:r w:rsidR="00D22B8C">
          <w:rPr>
            <w:noProof/>
            <w:webHidden/>
          </w:rPr>
          <w:fldChar w:fldCharType="begin"/>
        </w:r>
        <w:r w:rsidR="00D22B8C">
          <w:rPr>
            <w:noProof/>
            <w:webHidden/>
          </w:rPr>
          <w:instrText xml:space="preserve"> PAGEREF _Toc308181809 \h </w:instrText>
        </w:r>
        <w:r w:rsidR="00D22B8C">
          <w:rPr>
            <w:noProof/>
            <w:webHidden/>
          </w:rPr>
        </w:r>
        <w:r w:rsidR="00D22B8C">
          <w:rPr>
            <w:noProof/>
            <w:webHidden/>
          </w:rPr>
          <w:fldChar w:fldCharType="separate"/>
        </w:r>
        <w:r w:rsidR="00D22B8C">
          <w:rPr>
            <w:noProof/>
            <w:webHidden/>
          </w:rPr>
          <w:t>97</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10" w:history="1">
        <w:r w:rsidR="00D22B8C" w:rsidRPr="00573962">
          <w:rPr>
            <w:rStyle w:val="Hyperlink"/>
            <w:noProof/>
          </w:rPr>
          <w:t>MomsrefusionKundeID</w:t>
        </w:r>
        <w:r w:rsidR="00D22B8C">
          <w:rPr>
            <w:noProof/>
            <w:webHidden/>
          </w:rPr>
          <w:tab/>
        </w:r>
        <w:r w:rsidR="00D22B8C">
          <w:rPr>
            <w:noProof/>
            <w:webHidden/>
          </w:rPr>
          <w:fldChar w:fldCharType="begin"/>
        </w:r>
        <w:r w:rsidR="00D22B8C">
          <w:rPr>
            <w:noProof/>
            <w:webHidden/>
          </w:rPr>
          <w:instrText xml:space="preserve"> PAGEREF _Toc308181810 \h </w:instrText>
        </w:r>
        <w:r w:rsidR="00D22B8C">
          <w:rPr>
            <w:noProof/>
            <w:webHidden/>
          </w:rPr>
        </w:r>
        <w:r w:rsidR="00D22B8C">
          <w:rPr>
            <w:noProof/>
            <w:webHidden/>
          </w:rPr>
          <w:fldChar w:fldCharType="separate"/>
        </w:r>
        <w:r w:rsidR="00D22B8C">
          <w:rPr>
            <w:noProof/>
            <w:webHidden/>
          </w:rPr>
          <w:t>97</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11" w:history="1">
        <w:r w:rsidR="00D22B8C" w:rsidRPr="00573962">
          <w:rPr>
            <w:rStyle w:val="Hyperlink"/>
            <w:noProof/>
          </w:rPr>
          <w:t>MomsrefusionKvitteringAfslagÅrsagKode</w:t>
        </w:r>
        <w:r w:rsidR="00D22B8C">
          <w:rPr>
            <w:noProof/>
            <w:webHidden/>
          </w:rPr>
          <w:tab/>
        </w:r>
        <w:r w:rsidR="00D22B8C">
          <w:rPr>
            <w:noProof/>
            <w:webHidden/>
          </w:rPr>
          <w:fldChar w:fldCharType="begin"/>
        </w:r>
        <w:r w:rsidR="00D22B8C">
          <w:rPr>
            <w:noProof/>
            <w:webHidden/>
          </w:rPr>
          <w:instrText xml:space="preserve"> PAGEREF _Toc308181811 \h </w:instrText>
        </w:r>
        <w:r w:rsidR="00D22B8C">
          <w:rPr>
            <w:noProof/>
            <w:webHidden/>
          </w:rPr>
        </w:r>
        <w:r w:rsidR="00D22B8C">
          <w:rPr>
            <w:noProof/>
            <w:webHidden/>
          </w:rPr>
          <w:fldChar w:fldCharType="separate"/>
        </w:r>
        <w:r w:rsidR="00D22B8C">
          <w:rPr>
            <w:noProof/>
            <w:webHidden/>
          </w:rPr>
          <w:t>97</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12" w:history="1">
        <w:r w:rsidR="00D22B8C" w:rsidRPr="00573962">
          <w:rPr>
            <w:rStyle w:val="Hyperlink"/>
            <w:noProof/>
          </w:rPr>
          <w:t>MomsrefusionKvitteringAfslagÅrsagYderligereInformation</w:t>
        </w:r>
        <w:r w:rsidR="00D22B8C">
          <w:rPr>
            <w:noProof/>
            <w:webHidden/>
          </w:rPr>
          <w:tab/>
        </w:r>
        <w:r w:rsidR="00D22B8C">
          <w:rPr>
            <w:noProof/>
            <w:webHidden/>
          </w:rPr>
          <w:fldChar w:fldCharType="begin"/>
        </w:r>
        <w:r w:rsidR="00D22B8C">
          <w:rPr>
            <w:noProof/>
            <w:webHidden/>
          </w:rPr>
          <w:instrText xml:space="preserve"> PAGEREF _Toc308181812 \h </w:instrText>
        </w:r>
        <w:r w:rsidR="00D22B8C">
          <w:rPr>
            <w:noProof/>
            <w:webHidden/>
          </w:rPr>
        </w:r>
        <w:r w:rsidR="00D22B8C">
          <w:rPr>
            <w:noProof/>
            <w:webHidden/>
          </w:rPr>
          <w:fldChar w:fldCharType="separate"/>
        </w:r>
        <w:r w:rsidR="00D22B8C">
          <w:rPr>
            <w:noProof/>
            <w:webHidden/>
          </w:rPr>
          <w:t>97</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13" w:history="1">
        <w:r w:rsidR="00D22B8C" w:rsidRPr="00573962">
          <w:rPr>
            <w:rStyle w:val="Hyperlink"/>
            <w:noProof/>
          </w:rPr>
          <w:t>MomsrefusionKvitteringDato</w:t>
        </w:r>
        <w:r w:rsidR="00D22B8C">
          <w:rPr>
            <w:noProof/>
            <w:webHidden/>
          </w:rPr>
          <w:tab/>
        </w:r>
        <w:r w:rsidR="00D22B8C">
          <w:rPr>
            <w:noProof/>
            <w:webHidden/>
          </w:rPr>
          <w:fldChar w:fldCharType="begin"/>
        </w:r>
        <w:r w:rsidR="00D22B8C">
          <w:rPr>
            <w:noProof/>
            <w:webHidden/>
          </w:rPr>
          <w:instrText xml:space="preserve"> PAGEREF _Toc308181813 \h </w:instrText>
        </w:r>
        <w:r w:rsidR="00D22B8C">
          <w:rPr>
            <w:noProof/>
            <w:webHidden/>
          </w:rPr>
        </w:r>
        <w:r w:rsidR="00D22B8C">
          <w:rPr>
            <w:noProof/>
            <w:webHidden/>
          </w:rPr>
          <w:fldChar w:fldCharType="separate"/>
        </w:r>
        <w:r w:rsidR="00D22B8C">
          <w:rPr>
            <w:noProof/>
            <w:webHidden/>
          </w:rPr>
          <w:t>97</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14" w:history="1">
        <w:r w:rsidR="00D22B8C" w:rsidRPr="00573962">
          <w:rPr>
            <w:rStyle w:val="Hyperlink"/>
            <w:noProof/>
          </w:rPr>
          <w:t>MomsrefusionKvitteringID</w:t>
        </w:r>
        <w:r w:rsidR="00D22B8C">
          <w:rPr>
            <w:noProof/>
            <w:webHidden/>
          </w:rPr>
          <w:tab/>
        </w:r>
        <w:r w:rsidR="00D22B8C">
          <w:rPr>
            <w:noProof/>
            <w:webHidden/>
          </w:rPr>
          <w:fldChar w:fldCharType="begin"/>
        </w:r>
        <w:r w:rsidR="00D22B8C">
          <w:rPr>
            <w:noProof/>
            <w:webHidden/>
          </w:rPr>
          <w:instrText xml:space="preserve"> PAGEREF _Toc308181814 \h </w:instrText>
        </w:r>
        <w:r w:rsidR="00D22B8C">
          <w:rPr>
            <w:noProof/>
            <w:webHidden/>
          </w:rPr>
        </w:r>
        <w:r w:rsidR="00D22B8C">
          <w:rPr>
            <w:noProof/>
            <w:webHidden/>
          </w:rPr>
          <w:fldChar w:fldCharType="separate"/>
        </w:r>
        <w:r w:rsidR="00D22B8C">
          <w:rPr>
            <w:noProof/>
            <w:webHidden/>
          </w:rPr>
          <w:t>98</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15" w:history="1">
        <w:r w:rsidR="00D22B8C" w:rsidRPr="00573962">
          <w:rPr>
            <w:rStyle w:val="Hyperlink"/>
            <w:noProof/>
          </w:rPr>
          <w:t>MomsrefusionKvitteringNotifikationDato</w:t>
        </w:r>
        <w:r w:rsidR="00D22B8C">
          <w:rPr>
            <w:noProof/>
            <w:webHidden/>
          </w:rPr>
          <w:tab/>
        </w:r>
        <w:r w:rsidR="00D22B8C">
          <w:rPr>
            <w:noProof/>
            <w:webHidden/>
          </w:rPr>
          <w:fldChar w:fldCharType="begin"/>
        </w:r>
        <w:r w:rsidR="00D22B8C">
          <w:rPr>
            <w:noProof/>
            <w:webHidden/>
          </w:rPr>
          <w:instrText xml:space="preserve"> PAGEREF _Toc308181815 \h </w:instrText>
        </w:r>
        <w:r w:rsidR="00D22B8C">
          <w:rPr>
            <w:noProof/>
            <w:webHidden/>
          </w:rPr>
        </w:r>
        <w:r w:rsidR="00D22B8C">
          <w:rPr>
            <w:noProof/>
            <w:webHidden/>
          </w:rPr>
          <w:fldChar w:fldCharType="separate"/>
        </w:r>
        <w:r w:rsidR="00D22B8C">
          <w:rPr>
            <w:noProof/>
            <w:webHidden/>
          </w:rPr>
          <w:t>98</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16" w:history="1">
        <w:r w:rsidR="00D22B8C" w:rsidRPr="00573962">
          <w:rPr>
            <w:rStyle w:val="Hyperlink"/>
            <w:noProof/>
          </w:rPr>
          <w:t>MomsrefusionKvitteringOpretholdtVersion</w:t>
        </w:r>
        <w:r w:rsidR="00D22B8C">
          <w:rPr>
            <w:noProof/>
            <w:webHidden/>
          </w:rPr>
          <w:tab/>
        </w:r>
        <w:r w:rsidR="00D22B8C">
          <w:rPr>
            <w:noProof/>
            <w:webHidden/>
          </w:rPr>
          <w:fldChar w:fldCharType="begin"/>
        </w:r>
        <w:r w:rsidR="00D22B8C">
          <w:rPr>
            <w:noProof/>
            <w:webHidden/>
          </w:rPr>
          <w:instrText xml:space="preserve"> PAGEREF _Toc308181816 \h </w:instrText>
        </w:r>
        <w:r w:rsidR="00D22B8C">
          <w:rPr>
            <w:noProof/>
            <w:webHidden/>
          </w:rPr>
        </w:r>
        <w:r w:rsidR="00D22B8C">
          <w:rPr>
            <w:noProof/>
            <w:webHidden/>
          </w:rPr>
          <w:fldChar w:fldCharType="separate"/>
        </w:r>
        <w:r w:rsidR="00D22B8C">
          <w:rPr>
            <w:noProof/>
            <w:webHidden/>
          </w:rPr>
          <w:t>98</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17" w:history="1">
        <w:r w:rsidR="00D22B8C" w:rsidRPr="00573962">
          <w:rPr>
            <w:rStyle w:val="Hyperlink"/>
            <w:noProof/>
          </w:rPr>
          <w:t>MomsrefusionKvitteringStatus</w:t>
        </w:r>
        <w:r w:rsidR="00D22B8C">
          <w:rPr>
            <w:noProof/>
            <w:webHidden/>
          </w:rPr>
          <w:tab/>
        </w:r>
        <w:r w:rsidR="00D22B8C">
          <w:rPr>
            <w:noProof/>
            <w:webHidden/>
          </w:rPr>
          <w:fldChar w:fldCharType="begin"/>
        </w:r>
        <w:r w:rsidR="00D22B8C">
          <w:rPr>
            <w:noProof/>
            <w:webHidden/>
          </w:rPr>
          <w:instrText xml:space="preserve"> PAGEREF _Toc308181817 \h </w:instrText>
        </w:r>
        <w:r w:rsidR="00D22B8C">
          <w:rPr>
            <w:noProof/>
            <w:webHidden/>
          </w:rPr>
        </w:r>
        <w:r w:rsidR="00D22B8C">
          <w:rPr>
            <w:noProof/>
            <w:webHidden/>
          </w:rPr>
          <w:fldChar w:fldCharType="separate"/>
        </w:r>
        <w:r w:rsidR="00D22B8C">
          <w:rPr>
            <w:noProof/>
            <w:webHidden/>
          </w:rPr>
          <w:t>98</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18" w:history="1">
        <w:r w:rsidR="00D22B8C" w:rsidRPr="00573962">
          <w:rPr>
            <w:rStyle w:val="Hyperlink"/>
            <w:noProof/>
          </w:rPr>
          <w:t>MomsrefusionKvitteringType</w:t>
        </w:r>
        <w:r w:rsidR="00D22B8C">
          <w:rPr>
            <w:noProof/>
            <w:webHidden/>
          </w:rPr>
          <w:tab/>
        </w:r>
        <w:r w:rsidR="00D22B8C">
          <w:rPr>
            <w:noProof/>
            <w:webHidden/>
          </w:rPr>
          <w:fldChar w:fldCharType="begin"/>
        </w:r>
        <w:r w:rsidR="00D22B8C">
          <w:rPr>
            <w:noProof/>
            <w:webHidden/>
          </w:rPr>
          <w:instrText xml:space="preserve"> PAGEREF _Toc308181818 \h </w:instrText>
        </w:r>
        <w:r w:rsidR="00D22B8C">
          <w:rPr>
            <w:noProof/>
            <w:webHidden/>
          </w:rPr>
        </w:r>
        <w:r w:rsidR="00D22B8C">
          <w:rPr>
            <w:noProof/>
            <w:webHidden/>
          </w:rPr>
          <w:fldChar w:fldCharType="separate"/>
        </w:r>
        <w:r w:rsidR="00D22B8C">
          <w:rPr>
            <w:noProof/>
            <w:webHidden/>
          </w:rPr>
          <w:t>98</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19" w:history="1">
        <w:r w:rsidR="00D22B8C" w:rsidRPr="00573962">
          <w:rPr>
            <w:rStyle w:val="Hyperlink"/>
            <w:noProof/>
          </w:rPr>
          <w:t>MomsrefusionKvitteringValideringKode</w:t>
        </w:r>
        <w:r w:rsidR="00D22B8C">
          <w:rPr>
            <w:noProof/>
            <w:webHidden/>
          </w:rPr>
          <w:tab/>
        </w:r>
        <w:r w:rsidR="00D22B8C">
          <w:rPr>
            <w:noProof/>
            <w:webHidden/>
          </w:rPr>
          <w:fldChar w:fldCharType="begin"/>
        </w:r>
        <w:r w:rsidR="00D22B8C">
          <w:rPr>
            <w:noProof/>
            <w:webHidden/>
          </w:rPr>
          <w:instrText xml:space="preserve"> PAGEREF _Toc308181819 \h </w:instrText>
        </w:r>
        <w:r w:rsidR="00D22B8C">
          <w:rPr>
            <w:noProof/>
            <w:webHidden/>
          </w:rPr>
        </w:r>
        <w:r w:rsidR="00D22B8C">
          <w:rPr>
            <w:noProof/>
            <w:webHidden/>
          </w:rPr>
          <w:fldChar w:fldCharType="separate"/>
        </w:r>
        <w:r w:rsidR="00D22B8C">
          <w:rPr>
            <w:noProof/>
            <w:webHidden/>
          </w:rPr>
          <w:t>98</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20" w:history="1">
        <w:r w:rsidR="00D22B8C" w:rsidRPr="00573962">
          <w:rPr>
            <w:rStyle w:val="Hyperlink"/>
            <w:noProof/>
          </w:rPr>
          <w:t>MomsrefusionKvitteringValideringSupplerendeKode</w:t>
        </w:r>
        <w:r w:rsidR="00D22B8C">
          <w:rPr>
            <w:noProof/>
            <w:webHidden/>
          </w:rPr>
          <w:tab/>
        </w:r>
        <w:r w:rsidR="00D22B8C">
          <w:rPr>
            <w:noProof/>
            <w:webHidden/>
          </w:rPr>
          <w:fldChar w:fldCharType="begin"/>
        </w:r>
        <w:r w:rsidR="00D22B8C">
          <w:rPr>
            <w:noProof/>
            <w:webHidden/>
          </w:rPr>
          <w:instrText xml:space="preserve"> PAGEREF _Toc308181820 \h </w:instrText>
        </w:r>
        <w:r w:rsidR="00D22B8C">
          <w:rPr>
            <w:noProof/>
            <w:webHidden/>
          </w:rPr>
        </w:r>
        <w:r w:rsidR="00D22B8C">
          <w:rPr>
            <w:noProof/>
            <w:webHidden/>
          </w:rPr>
          <w:fldChar w:fldCharType="separate"/>
        </w:r>
        <w:r w:rsidR="00D22B8C">
          <w:rPr>
            <w:noProof/>
            <w:webHidden/>
          </w:rPr>
          <w:t>98</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21" w:history="1">
        <w:r w:rsidR="00D22B8C" w:rsidRPr="00573962">
          <w:rPr>
            <w:rStyle w:val="Hyperlink"/>
            <w:noProof/>
          </w:rPr>
          <w:t>MomsrefusionKvitteringValideringTekst</w:t>
        </w:r>
        <w:r w:rsidR="00D22B8C">
          <w:rPr>
            <w:noProof/>
            <w:webHidden/>
          </w:rPr>
          <w:tab/>
        </w:r>
        <w:r w:rsidR="00D22B8C">
          <w:rPr>
            <w:noProof/>
            <w:webHidden/>
          </w:rPr>
          <w:fldChar w:fldCharType="begin"/>
        </w:r>
        <w:r w:rsidR="00D22B8C">
          <w:rPr>
            <w:noProof/>
            <w:webHidden/>
          </w:rPr>
          <w:instrText xml:space="preserve"> PAGEREF _Toc308181821 \h </w:instrText>
        </w:r>
        <w:r w:rsidR="00D22B8C">
          <w:rPr>
            <w:noProof/>
            <w:webHidden/>
          </w:rPr>
        </w:r>
        <w:r w:rsidR="00D22B8C">
          <w:rPr>
            <w:noProof/>
            <w:webHidden/>
          </w:rPr>
          <w:fldChar w:fldCharType="separate"/>
        </w:r>
        <w:r w:rsidR="00D22B8C">
          <w:rPr>
            <w:noProof/>
            <w:webHidden/>
          </w:rPr>
          <w:t>98</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22" w:history="1">
        <w:r w:rsidR="00D22B8C" w:rsidRPr="00573962">
          <w:rPr>
            <w:rStyle w:val="Hyperlink"/>
            <w:noProof/>
          </w:rPr>
          <w:t>MomsrefusionKøbID</w:t>
        </w:r>
        <w:r w:rsidR="00D22B8C">
          <w:rPr>
            <w:noProof/>
            <w:webHidden/>
          </w:rPr>
          <w:tab/>
        </w:r>
        <w:r w:rsidR="00D22B8C">
          <w:rPr>
            <w:noProof/>
            <w:webHidden/>
          </w:rPr>
          <w:fldChar w:fldCharType="begin"/>
        </w:r>
        <w:r w:rsidR="00D22B8C">
          <w:rPr>
            <w:noProof/>
            <w:webHidden/>
          </w:rPr>
          <w:instrText xml:space="preserve"> PAGEREF _Toc308181822 \h </w:instrText>
        </w:r>
        <w:r w:rsidR="00D22B8C">
          <w:rPr>
            <w:noProof/>
            <w:webHidden/>
          </w:rPr>
        </w:r>
        <w:r w:rsidR="00D22B8C">
          <w:rPr>
            <w:noProof/>
            <w:webHidden/>
          </w:rPr>
          <w:fldChar w:fldCharType="separate"/>
        </w:r>
        <w:r w:rsidR="00D22B8C">
          <w:rPr>
            <w:noProof/>
            <w:webHidden/>
          </w:rPr>
          <w:t>98</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23" w:history="1">
        <w:r w:rsidR="00D22B8C" w:rsidRPr="00573962">
          <w:rPr>
            <w:rStyle w:val="Hyperlink"/>
            <w:noProof/>
          </w:rPr>
          <w:t>MomsrefusionKøbsLinjeID</w:t>
        </w:r>
        <w:r w:rsidR="00D22B8C">
          <w:rPr>
            <w:noProof/>
            <w:webHidden/>
          </w:rPr>
          <w:tab/>
        </w:r>
        <w:r w:rsidR="00D22B8C">
          <w:rPr>
            <w:noProof/>
            <w:webHidden/>
          </w:rPr>
          <w:fldChar w:fldCharType="begin"/>
        </w:r>
        <w:r w:rsidR="00D22B8C">
          <w:rPr>
            <w:noProof/>
            <w:webHidden/>
          </w:rPr>
          <w:instrText xml:space="preserve"> PAGEREF _Toc308181823 \h </w:instrText>
        </w:r>
        <w:r w:rsidR="00D22B8C">
          <w:rPr>
            <w:noProof/>
            <w:webHidden/>
          </w:rPr>
        </w:r>
        <w:r w:rsidR="00D22B8C">
          <w:rPr>
            <w:noProof/>
            <w:webHidden/>
          </w:rPr>
          <w:fldChar w:fldCharType="separate"/>
        </w:r>
        <w:r w:rsidR="00D22B8C">
          <w:rPr>
            <w:noProof/>
            <w:webHidden/>
          </w:rPr>
          <w:t>98</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24" w:history="1">
        <w:r w:rsidR="00D22B8C" w:rsidRPr="00573962">
          <w:rPr>
            <w:rStyle w:val="Hyperlink"/>
            <w:noProof/>
          </w:rPr>
          <w:t>MomsrefusionLynoprettetAnsøgningID</w:t>
        </w:r>
        <w:r w:rsidR="00D22B8C">
          <w:rPr>
            <w:noProof/>
            <w:webHidden/>
          </w:rPr>
          <w:tab/>
        </w:r>
        <w:r w:rsidR="00D22B8C">
          <w:rPr>
            <w:noProof/>
            <w:webHidden/>
          </w:rPr>
          <w:fldChar w:fldCharType="begin"/>
        </w:r>
        <w:r w:rsidR="00D22B8C">
          <w:rPr>
            <w:noProof/>
            <w:webHidden/>
          </w:rPr>
          <w:instrText xml:space="preserve"> PAGEREF _Toc308181824 \h </w:instrText>
        </w:r>
        <w:r w:rsidR="00D22B8C">
          <w:rPr>
            <w:noProof/>
            <w:webHidden/>
          </w:rPr>
        </w:r>
        <w:r w:rsidR="00D22B8C">
          <w:rPr>
            <w:noProof/>
            <w:webHidden/>
          </w:rPr>
          <w:fldChar w:fldCharType="separate"/>
        </w:r>
        <w:r w:rsidR="00D22B8C">
          <w:rPr>
            <w:noProof/>
            <w:webHidden/>
          </w:rPr>
          <w:t>99</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25" w:history="1">
        <w:r w:rsidR="00D22B8C" w:rsidRPr="00573962">
          <w:rPr>
            <w:rStyle w:val="Hyperlink"/>
            <w:noProof/>
          </w:rPr>
          <w:t>MomsrefusionMeddelelseType</w:t>
        </w:r>
        <w:r w:rsidR="00D22B8C">
          <w:rPr>
            <w:noProof/>
            <w:webHidden/>
          </w:rPr>
          <w:tab/>
        </w:r>
        <w:r w:rsidR="00D22B8C">
          <w:rPr>
            <w:noProof/>
            <w:webHidden/>
          </w:rPr>
          <w:fldChar w:fldCharType="begin"/>
        </w:r>
        <w:r w:rsidR="00D22B8C">
          <w:rPr>
            <w:noProof/>
            <w:webHidden/>
          </w:rPr>
          <w:instrText xml:space="preserve"> PAGEREF _Toc308181825 \h </w:instrText>
        </w:r>
        <w:r w:rsidR="00D22B8C">
          <w:rPr>
            <w:noProof/>
            <w:webHidden/>
          </w:rPr>
        </w:r>
        <w:r w:rsidR="00D22B8C">
          <w:rPr>
            <w:noProof/>
            <w:webHidden/>
          </w:rPr>
          <w:fldChar w:fldCharType="separate"/>
        </w:r>
        <w:r w:rsidR="00D22B8C">
          <w:rPr>
            <w:noProof/>
            <w:webHidden/>
          </w:rPr>
          <w:t>99</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26" w:history="1">
        <w:r w:rsidR="00D22B8C" w:rsidRPr="00573962">
          <w:rPr>
            <w:rStyle w:val="Hyperlink"/>
            <w:noProof/>
          </w:rPr>
          <w:t>MomsrefusionModtagelseDato</w:t>
        </w:r>
        <w:r w:rsidR="00D22B8C">
          <w:rPr>
            <w:noProof/>
            <w:webHidden/>
          </w:rPr>
          <w:tab/>
        </w:r>
        <w:r w:rsidR="00D22B8C">
          <w:rPr>
            <w:noProof/>
            <w:webHidden/>
          </w:rPr>
          <w:fldChar w:fldCharType="begin"/>
        </w:r>
        <w:r w:rsidR="00D22B8C">
          <w:rPr>
            <w:noProof/>
            <w:webHidden/>
          </w:rPr>
          <w:instrText xml:space="preserve"> PAGEREF _Toc308181826 \h </w:instrText>
        </w:r>
        <w:r w:rsidR="00D22B8C">
          <w:rPr>
            <w:noProof/>
            <w:webHidden/>
          </w:rPr>
        </w:r>
        <w:r w:rsidR="00D22B8C">
          <w:rPr>
            <w:noProof/>
            <w:webHidden/>
          </w:rPr>
          <w:fldChar w:fldCharType="separate"/>
        </w:r>
        <w:r w:rsidR="00D22B8C">
          <w:rPr>
            <w:noProof/>
            <w:webHidden/>
          </w:rPr>
          <w:t>99</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27" w:history="1">
        <w:r w:rsidR="00D22B8C" w:rsidRPr="00573962">
          <w:rPr>
            <w:rStyle w:val="Hyperlink"/>
            <w:noProof/>
          </w:rPr>
          <w:t>MomsrefusionNoteID</w:t>
        </w:r>
        <w:r w:rsidR="00D22B8C">
          <w:rPr>
            <w:noProof/>
            <w:webHidden/>
          </w:rPr>
          <w:tab/>
        </w:r>
        <w:r w:rsidR="00D22B8C">
          <w:rPr>
            <w:noProof/>
            <w:webHidden/>
          </w:rPr>
          <w:fldChar w:fldCharType="begin"/>
        </w:r>
        <w:r w:rsidR="00D22B8C">
          <w:rPr>
            <w:noProof/>
            <w:webHidden/>
          </w:rPr>
          <w:instrText xml:space="preserve"> PAGEREF _Toc308181827 \h </w:instrText>
        </w:r>
        <w:r w:rsidR="00D22B8C">
          <w:rPr>
            <w:noProof/>
            <w:webHidden/>
          </w:rPr>
        </w:r>
        <w:r w:rsidR="00D22B8C">
          <w:rPr>
            <w:noProof/>
            <w:webHidden/>
          </w:rPr>
          <w:fldChar w:fldCharType="separate"/>
        </w:r>
        <w:r w:rsidR="00D22B8C">
          <w:rPr>
            <w:noProof/>
            <w:webHidden/>
          </w:rPr>
          <w:t>99</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28" w:history="1">
        <w:r w:rsidR="00D22B8C" w:rsidRPr="00573962">
          <w:rPr>
            <w:rStyle w:val="Hyperlink"/>
            <w:noProof/>
          </w:rPr>
          <w:t>MomsrefusionNoteTekst</w:t>
        </w:r>
        <w:r w:rsidR="00D22B8C">
          <w:rPr>
            <w:noProof/>
            <w:webHidden/>
          </w:rPr>
          <w:tab/>
        </w:r>
        <w:r w:rsidR="00D22B8C">
          <w:rPr>
            <w:noProof/>
            <w:webHidden/>
          </w:rPr>
          <w:fldChar w:fldCharType="begin"/>
        </w:r>
        <w:r w:rsidR="00D22B8C">
          <w:rPr>
            <w:noProof/>
            <w:webHidden/>
          </w:rPr>
          <w:instrText xml:space="preserve"> PAGEREF _Toc308181828 \h </w:instrText>
        </w:r>
        <w:r w:rsidR="00D22B8C">
          <w:rPr>
            <w:noProof/>
            <w:webHidden/>
          </w:rPr>
        </w:r>
        <w:r w:rsidR="00D22B8C">
          <w:rPr>
            <w:noProof/>
            <w:webHidden/>
          </w:rPr>
          <w:fldChar w:fldCharType="separate"/>
        </w:r>
        <w:r w:rsidR="00D22B8C">
          <w:rPr>
            <w:noProof/>
            <w:webHidden/>
          </w:rPr>
          <w:t>99</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29" w:history="1">
        <w:r w:rsidR="00D22B8C" w:rsidRPr="00573962">
          <w:rPr>
            <w:rStyle w:val="Hyperlink"/>
            <w:noProof/>
          </w:rPr>
          <w:t>MomsrefusionNotifikationKrav</w:t>
        </w:r>
        <w:r w:rsidR="00D22B8C">
          <w:rPr>
            <w:noProof/>
            <w:webHidden/>
          </w:rPr>
          <w:tab/>
        </w:r>
        <w:r w:rsidR="00D22B8C">
          <w:rPr>
            <w:noProof/>
            <w:webHidden/>
          </w:rPr>
          <w:fldChar w:fldCharType="begin"/>
        </w:r>
        <w:r w:rsidR="00D22B8C">
          <w:rPr>
            <w:noProof/>
            <w:webHidden/>
          </w:rPr>
          <w:instrText xml:space="preserve"> PAGEREF _Toc308181829 \h </w:instrText>
        </w:r>
        <w:r w:rsidR="00D22B8C">
          <w:rPr>
            <w:noProof/>
            <w:webHidden/>
          </w:rPr>
        </w:r>
        <w:r w:rsidR="00D22B8C">
          <w:rPr>
            <w:noProof/>
            <w:webHidden/>
          </w:rPr>
          <w:fldChar w:fldCharType="separate"/>
        </w:r>
        <w:r w:rsidR="00D22B8C">
          <w:rPr>
            <w:noProof/>
            <w:webHidden/>
          </w:rPr>
          <w:t>99</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30" w:history="1">
        <w:r w:rsidR="00D22B8C" w:rsidRPr="00573962">
          <w:rPr>
            <w:rStyle w:val="Hyperlink"/>
            <w:noProof/>
          </w:rPr>
          <w:t>MomsrefusionNotifikationType</w:t>
        </w:r>
        <w:r w:rsidR="00D22B8C">
          <w:rPr>
            <w:noProof/>
            <w:webHidden/>
          </w:rPr>
          <w:tab/>
        </w:r>
        <w:r w:rsidR="00D22B8C">
          <w:rPr>
            <w:noProof/>
            <w:webHidden/>
          </w:rPr>
          <w:fldChar w:fldCharType="begin"/>
        </w:r>
        <w:r w:rsidR="00D22B8C">
          <w:rPr>
            <w:noProof/>
            <w:webHidden/>
          </w:rPr>
          <w:instrText xml:space="preserve"> PAGEREF _Toc308181830 \h </w:instrText>
        </w:r>
        <w:r w:rsidR="00D22B8C">
          <w:rPr>
            <w:noProof/>
            <w:webHidden/>
          </w:rPr>
        </w:r>
        <w:r w:rsidR="00D22B8C">
          <w:rPr>
            <w:noProof/>
            <w:webHidden/>
          </w:rPr>
          <w:fldChar w:fldCharType="separate"/>
        </w:r>
        <w:r w:rsidR="00D22B8C">
          <w:rPr>
            <w:noProof/>
            <w:webHidden/>
          </w:rPr>
          <w:t>99</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31" w:history="1">
        <w:r w:rsidR="00D22B8C" w:rsidRPr="00573962">
          <w:rPr>
            <w:rStyle w:val="Hyperlink"/>
            <w:noProof/>
          </w:rPr>
          <w:t>MomsrefusionPostID</w:t>
        </w:r>
        <w:r w:rsidR="00D22B8C">
          <w:rPr>
            <w:noProof/>
            <w:webHidden/>
          </w:rPr>
          <w:tab/>
        </w:r>
        <w:r w:rsidR="00D22B8C">
          <w:rPr>
            <w:noProof/>
            <w:webHidden/>
          </w:rPr>
          <w:fldChar w:fldCharType="begin"/>
        </w:r>
        <w:r w:rsidR="00D22B8C">
          <w:rPr>
            <w:noProof/>
            <w:webHidden/>
          </w:rPr>
          <w:instrText xml:space="preserve"> PAGEREF _Toc308181831 \h </w:instrText>
        </w:r>
        <w:r w:rsidR="00D22B8C">
          <w:rPr>
            <w:noProof/>
            <w:webHidden/>
          </w:rPr>
        </w:r>
        <w:r w:rsidR="00D22B8C">
          <w:rPr>
            <w:noProof/>
            <w:webHidden/>
          </w:rPr>
          <w:fldChar w:fldCharType="separate"/>
        </w:r>
        <w:r w:rsidR="00D22B8C">
          <w:rPr>
            <w:noProof/>
            <w:webHidden/>
          </w:rPr>
          <w:t>99</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32" w:history="1">
        <w:r w:rsidR="00D22B8C" w:rsidRPr="00573962">
          <w:rPr>
            <w:rStyle w:val="Hyperlink"/>
            <w:noProof/>
          </w:rPr>
          <w:t>MomsrefusionPostIndholdType</w:t>
        </w:r>
        <w:r w:rsidR="00D22B8C">
          <w:rPr>
            <w:noProof/>
            <w:webHidden/>
          </w:rPr>
          <w:tab/>
        </w:r>
        <w:r w:rsidR="00D22B8C">
          <w:rPr>
            <w:noProof/>
            <w:webHidden/>
          </w:rPr>
          <w:fldChar w:fldCharType="begin"/>
        </w:r>
        <w:r w:rsidR="00D22B8C">
          <w:rPr>
            <w:noProof/>
            <w:webHidden/>
          </w:rPr>
          <w:instrText xml:space="preserve"> PAGEREF _Toc308181832 \h </w:instrText>
        </w:r>
        <w:r w:rsidR="00D22B8C">
          <w:rPr>
            <w:noProof/>
            <w:webHidden/>
          </w:rPr>
        </w:r>
        <w:r w:rsidR="00D22B8C">
          <w:rPr>
            <w:noProof/>
            <w:webHidden/>
          </w:rPr>
          <w:fldChar w:fldCharType="separate"/>
        </w:r>
        <w:r w:rsidR="00D22B8C">
          <w:rPr>
            <w:noProof/>
            <w:webHidden/>
          </w:rPr>
          <w:t>99</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33" w:history="1">
        <w:r w:rsidR="00D22B8C" w:rsidRPr="00573962">
          <w:rPr>
            <w:rStyle w:val="Hyperlink"/>
            <w:noProof/>
          </w:rPr>
          <w:t>MomsrefusionPostNummer</w:t>
        </w:r>
        <w:r w:rsidR="00D22B8C">
          <w:rPr>
            <w:noProof/>
            <w:webHidden/>
          </w:rPr>
          <w:tab/>
        </w:r>
        <w:r w:rsidR="00D22B8C">
          <w:rPr>
            <w:noProof/>
            <w:webHidden/>
          </w:rPr>
          <w:fldChar w:fldCharType="begin"/>
        </w:r>
        <w:r w:rsidR="00D22B8C">
          <w:rPr>
            <w:noProof/>
            <w:webHidden/>
          </w:rPr>
          <w:instrText xml:space="preserve"> PAGEREF _Toc308181833 \h </w:instrText>
        </w:r>
        <w:r w:rsidR="00D22B8C">
          <w:rPr>
            <w:noProof/>
            <w:webHidden/>
          </w:rPr>
        </w:r>
        <w:r w:rsidR="00D22B8C">
          <w:rPr>
            <w:noProof/>
            <w:webHidden/>
          </w:rPr>
          <w:fldChar w:fldCharType="separate"/>
        </w:r>
        <w:r w:rsidR="00D22B8C">
          <w:rPr>
            <w:noProof/>
            <w:webHidden/>
          </w:rPr>
          <w:t>99</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34" w:history="1">
        <w:r w:rsidR="00D22B8C" w:rsidRPr="00573962">
          <w:rPr>
            <w:rStyle w:val="Hyperlink"/>
            <w:noProof/>
          </w:rPr>
          <w:t>MomsrefusionPostStatus</w:t>
        </w:r>
        <w:r w:rsidR="00D22B8C">
          <w:rPr>
            <w:noProof/>
            <w:webHidden/>
          </w:rPr>
          <w:tab/>
        </w:r>
        <w:r w:rsidR="00D22B8C">
          <w:rPr>
            <w:noProof/>
            <w:webHidden/>
          </w:rPr>
          <w:fldChar w:fldCharType="begin"/>
        </w:r>
        <w:r w:rsidR="00D22B8C">
          <w:rPr>
            <w:noProof/>
            <w:webHidden/>
          </w:rPr>
          <w:instrText xml:space="preserve"> PAGEREF _Toc308181834 \h </w:instrText>
        </w:r>
        <w:r w:rsidR="00D22B8C">
          <w:rPr>
            <w:noProof/>
            <w:webHidden/>
          </w:rPr>
        </w:r>
        <w:r w:rsidR="00D22B8C">
          <w:rPr>
            <w:noProof/>
            <w:webHidden/>
          </w:rPr>
          <w:fldChar w:fldCharType="separate"/>
        </w:r>
        <w:r w:rsidR="00D22B8C">
          <w:rPr>
            <w:noProof/>
            <w:webHidden/>
          </w:rPr>
          <w:t>99</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35" w:history="1">
        <w:r w:rsidR="00D22B8C" w:rsidRPr="00573962">
          <w:rPr>
            <w:rStyle w:val="Hyperlink"/>
            <w:noProof/>
          </w:rPr>
          <w:t>MomsrefusionPostStatusDato</w:t>
        </w:r>
        <w:r w:rsidR="00D22B8C">
          <w:rPr>
            <w:noProof/>
            <w:webHidden/>
          </w:rPr>
          <w:tab/>
        </w:r>
        <w:r w:rsidR="00D22B8C">
          <w:rPr>
            <w:noProof/>
            <w:webHidden/>
          </w:rPr>
          <w:fldChar w:fldCharType="begin"/>
        </w:r>
        <w:r w:rsidR="00D22B8C">
          <w:rPr>
            <w:noProof/>
            <w:webHidden/>
          </w:rPr>
          <w:instrText xml:space="preserve"> PAGEREF _Toc308181835 \h </w:instrText>
        </w:r>
        <w:r w:rsidR="00D22B8C">
          <w:rPr>
            <w:noProof/>
            <w:webHidden/>
          </w:rPr>
        </w:r>
        <w:r w:rsidR="00D22B8C">
          <w:rPr>
            <w:noProof/>
            <w:webHidden/>
          </w:rPr>
          <w:fldChar w:fldCharType="separate"/>
        </w:r>
        <w:r w:rsidR="00D22B8C">
          <w:rPr>
            <w:noProof/>
            <w:webHidden/>
          </w:rPr>
          <w:t>100</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36" w:history="1">
        <w:r w:rsidR="00D22B8C" w:rsidRPr="00573962">
          <w:rPr>
            <w:rStyle w:val="Hyperlink"/>
            <w:noProof/>
          </w:rPr>
          <w:t>MomsrefusionPostVersionDato</w:t>
        </w:r>
        <w:r w:rsidR="00D22B8C">
          <w:rPr>
            <w:noProof/>
            <w:webHidden/>
          </w:rPr>
          <w:tab/>
        </w:r>
        <w:r w:rsidR="00D22B8C">
          <w:rPr>
            <w:noProof/>
            <w:webHidden/>
          </w:rPr>
          <w:fldChar w:fldCharType="begin"/>
        </w:r>
        <w:r w:rsidR="00D22B8C">
          <w:rPr>
            <w:noProof/>
            <w:webHidden/>
          </w:rPr>
          <w:instrText xml:space="preserve"> PAGEREF _Toc308181836 \h </w:instrText>
        </w:r>
        <w:r w:rsidR="00D22B8C">
          <w:rPr>
            <w:noProof/>
            <w:webHidden/>
          </w:rPr>
        </w:r>
        <w:r w:rsidR="00D22B8C">
          <w:rPr>
            <w:noProof/>
            <w:webHidden/>
          </w:rPr>
          <w:fldChar w:fldCharType="separate"/>
        </w:r>
        <w:r w:rsidR="00D22B8C">
          <w:rPr>
            <w:noProof/>
            <w:webHidden/>
          </w:rPr>
          <w:t>100</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37" w:history="1">
        <w:r w:rsidR="00D22B8C" w:rsidRPr="00573962">
          <w:rPr>
            <w:rStyle w:val="Hyperlink"/>
            <w:noProof/>
          </w:rPr>
          <w:t>MomsrefusionPosteringID</w:t>
        </w:r>
        <w:r w:rsidR="00D22B8C">
          <w:rPr>
            <w:noProof/>
            <w:webHidden/>
          </w:rPr>
          <w:tab/>
        </w:r>
        <w:r w:rsidR="00D22B8C">
          <w:rPr>
            <w:noProof/>
            <w:webHidden/>
          </w:rPr>
          <w:fldChar w:fldCharType="begin"/>
        </w:r>
        <w:r w:rsidR="00D22B8C">
          <w:rPr>
            <w:noProof/>
            <w:webHidden/>
          </w:rPr>
          <w:instrText xml:space="preserve"> PAGEREF _Toc308181837 \h </w:instrText>
        </w:r>
        <w:r w:rsidR="00D22B8C">
          <w:rPr>
            <w:noProof/>
            <w:webHidden/>
          </w:rPr>
        </w:r>
        <w:r w:rsidR="00D22B8C">
          <w:rPr>
            <w:noProof/>
            <w:webHidden/>
          </w:rPr>
          <w:fldChar w:fldCharType="separate"/>
        </w:r>
        <w:r w:rsidR="00D22B8C">
          <w:rPr>
            <w:noProof/>
            <w:webHidden/>
          </w:rPr>
          <w:t>100</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38" w:history="1">
        <w:r w:rsidR="00D22B8C" w:rsidRPr="00573962">
          <w:rPr>
            <w:rStyle w:val="Hyperlink"/>
            <w:noProof/>
          </w:rPr>
          <w:t>MomsrefusionPosteringTekst</w:t>
        </w:r>
        <w:r w:rsidR="00D22B8C">
          <w:rPr>
            <w:noProof/>
            <w:webHidden/>
          </w:rPr>
          <w:tab/>
        </w:r>
        <w:r w:rsidR="00D22B8C">
          <w:rPr>
            <w:noProof/>
            <w:webHidden/>
          </w:rPr>
          <w:fldChar w:fldCharType="begin"/>
        </w:r>
        <w:r w:rsidR="00D22B8C">
          <w:rPr>
            <w:noProof/>
            <w:webHidden/>
          </w:rPr>
          <w:instrText xml:space="preserve"> PAGEREF _Toc308181838 \h </w:instrText>
        </w:r>
        <w:r w:rsidR="00D22B8C">
          <w:rPr>
            <w:noProof/>
            <w:webHidden/>
          </w:rPr>
        </w:r>
        <w:r w:rsidR="00D22B8C">
          <w:rPr>
            <w:noProof/>
            <w:webHidden/>
          </w:rPr>
          <w:fldChar w:fldCharType="separate"/>
        </w:r>
        <w:r w:rsidR="00D22B8C">
          <w:rPr>
            <w:noProof/>
            <w:webHidden/>
          </w:rPr>
          <w:t>100</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39" w:history="1">
        <w:r w:rsidR="00D22B8C" w:rsidRPr="00573962">
          <w:rPr>
            <w:rStyle w:val="Hyperlink"/>
            <w:noProof/>
          </w:rPr>
          <w:t>MomsrefusionPosteringType</w:t>
        </w:r>
        <w:r w:rsidR="00D22B8C">
          <w:rPr>
            <w:noProof/>
            <w:webHidden/>
          </w:rPr>
          <w:tab/>
        </w:r>
        <w:r w:rsidR="00D22B8C">
          <w:rPr>
            <w:noProof/>
            <w:webHidden/>
          </w:rPr>
          <w:fldChar w:fldCharType="begin"/>
        </w:r>
        <w:r w:rsidR="00D22B8C">
          <w:rPr>
            <w:noProof/>
            <w:webHidden/>
          </w:rPr>
          <w:instrText xml:space="preserve"> PAGEREF _Toc308181839 \h </w:instrText>
        </w:r>
        <w:r w:rsidR="00D22B8C">
          <w:rPr>
            <w:noProof/>
            <w:webHidden/>
          </w:rPr>
        </w:r>
        <w:r w:rsidR="00D22B8C">
          <w:rPr>
            <w:noProof/>
            <w:webHidden/>
          </w:rPr>
          <w:fldChar w:fldCharType="separate"/>
        </w:r>
        <w:r w:rsidR="00D22B8C">
          <w:rPr>
            <w:noProof/>
            <w:webHidden/>
          </w:rPr>
          <w:t>100</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40" w:history="1">
        <w:r w:rsidR="00D22B8C" w:rsidRPr="00573962">
          <w:rPr>
            <w:rStyle w:val="Hyperlink"/>
            <w:noProof/>
          </w:rPr>
          <w:t>MomsrefusionPræferenceAccepterKorrektionsansøgning</w:t>
        </w:r>
        <w:r w:rsidR="00D22B8C">
          <w:rPr>
            <w:noProof/>
            <w:webHidden/>
          </w:rPr>
          <w:tab/>
        </w:r>
        <w:r w:rsidR="00D22B8C">
          <w:rPr>
            <w:noProof/>
            <w:webHidden/>
          </w:rPr>
          <w:fldChar w:fldCharType="begin"/>
        </w:r>
        <w:r w:rsidR="00D22B8C">
          <w:rPr>
            <w:noProof/>
            <w:webHidden/>
          </w:rPr>
          <w:instrText xml:space="preserve"> PAGEREF _Toc308181840 \h </w:instrText>
        </w:r>
        <w:r w:rsidR="00D22B8C">
          <w:rPr>
            <w:noProof/>
            <w:webHidden/>
          </w:rPr>
        </w:r>
        <w:r w:rsidR="00D22B8C">
          <w:rPr>
            <w:noProof/>
            <w:webHidden/>
          </w:rPr>
          <w:fldChar w:fldCharType="separate"/>
        </w:r>
        <w:r w:rsidR="00D22B8C">
          <w:rPr>
            <w:noProof/>
            <w:webHidden/>
          </w:rPr>
          <w:t>100</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41" w:history="1">
        <w:r w:rsidR="00D22B8C" w:rsidRPr="00573962">
          <w:rPr>
            <w:rStyle w:val="Hyperlink"/>
            <w:noProof/>
          </w:rPr>
          <w:t>MomsrefusionPræferenceBeløbGrænse</w:t>
        </w:r>
        <w:r w:rsidR="00D22B8C">
          <w:rPr>
            <w:noProof/>
            <w:webHidden/>
          </w:rPr>
          <w:tab/>
        </w:r>
        <w:r w:rsidR="00D22B8C">
          <w:rPr>
            <w:noProof/>
            <w:webHidden/>
          </w:rPr>
          <w:fldChar w:fldCharType="begin"/>
        </w:r>
        <w:r w:rsidR="00D22B8C">
          <w:rPr>
            <w:noProof/>
            <w:webHidden/>
          </w:rPr>
          <w:instrText xml:space="preserve"> PAGEREF _Toc308181841 \h </w:instrText>
        </w:r>
        <w:r w:rsidR="00D22B8C">
          <w:rPr>
            <w:noProof/>
            <w:webHidden/>
          </w:rPr>
        </w:r>
        <w:r w:rsidR="00D22B8C">
          <w:rPr>
            <w:noProof/>
            <w:webHidden/>
          </w:rPr>
          <w:fldChar w:fldCharType="separate"/>
        </w:r>
        <w:r w:rsidR="00D22B8C">
          <w:rPr>
            <w:noProof/>
            <w:webHidden/>
          </w:rPr>
          <w:t>100</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42" w:history="1">
        <w:r w:rsidR="00D22B8C" w:rsidRPr="00573962">
          <w:rPr>
            <w:rStyle w:val="Hyperlink"/>
            <w:noProof/>
          </w:rPr>
          <w:t>MomsrefusionPræferenceBeløbGrænseKvartal</w:t>
        </w:r>
        <w:r w:rsidR="00D22B8C">
          <w:rPr>
            <w:noProof/>
            <w:webHidden/>
          </w:rPr>
          <w:tab/>
        </w:r>
        <w:r w:rsidR="00D22B8C">
          <w:rPr>
            <w:noProof/>
            <w:webHidden/>
          </w:rPr>
          <w:fldChar w:fldCharType="begin"/>
        </w:r>
        <w:r w:rsidR="00D22B8C">
          <w:rPr>
            <w:noProof/>
            <w:webHidden/>
          </w:rPr>
          <w:instrText xml:space="preserve"> PAGEREF _Toc308181842 \h </w:instrText>
        </w:r>
        <w:r w:rsidR="00D22B8C">
          <w:rPr>
            <w:noProof/>
            <w:webHidden/>
          </w:rPr>
        </w:r>
        <w:r w:rsidR="00D22B8C">
          <w:rPr>
            <w:noProof/>
            <w:webHidden/>
          </w:rPr>
          <w:fldChar w:fldCharType="separate"/>
        </w:r>
        <w:r w:rsidR="00D22B8C">
          <w:rPr>
            <w:noProof/>
            <w:webHidden/>
          </w:rPr>
          <w:t>100</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43" w:history="1">
        <w:r w:rsidR="00D22B8C" w:rsidRPr="00573962">
          <w:rPr>
            <w:rStyle w:val="Hyperlink"/>
            <w:noProof/>
          </w:rPr>
          <w:t>MomsrefusionPræferenceEUMedlemsStatMarkering</w:t>
        </w:r>
        <w:r w:rsidR="00D22B8C">
          <w:rPr>
            <w:noProof/>
            <w:webHidden/>
          </w:rPr>
          <w:tab/>
        </w:r>
        <w:r w:rsidR="00D22B8C">
          <w:rPr>
            <w:noProof/>
            <w:webHidden/>
          </w:rPr>
          <w:fldChar w:fldCharType="begin"/>
        </w:r>
        <w:r w:rsidR="00D22B8C">
          <w:rPr>
            <w:noProof/>
            <w:webHidden/>
          </w:rPr>
          <w:instrText xml:space="preserve"> PAGEREF _Toc308181843 \h </w:instrText>
        </w:r>
        <w:r w:rsidR="00D22B8C">
          <w:rPr>
            <w:noProof/>
            <w:webHidden/>
          </w:rPr>
        </w:r>
        <w:r w:rsidR="00D22B8C">
          <w:rPr>
            <w:noProof/>
            <w:webHidden/>
          </w:rPr>
          <w:fldChar w:fldCharType="separate"/>
        </w:r>
        <w:r w:rsidR="00D22B8C">
          <w:rPr>
            <w:noProof/>
            <w:webHidden/>
          </w:rPr>
          <w:t>101</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44" w:history="1">
        <w:r w:rsidR="00D22B8C" w:rsidRPr="00573962">
          <w:rPr>
            <w:rStyle w:val="Hyperlink"/>
            <w:noProof/>
          </w:rPr>
          <w:t>MomsrefusionPræferenceErhvervsaktivitetBeskrivelseMarkering</w:t>
        </w:r>
        <w:r w:rsidR="00D22B8C">
          <w:rPr>
            <w:noProof/>
            <w:webHidden/>
          </w:rPr>
          <w:tab/>
        </w:r>
        <w:r w:rsidR="00D22B8C">
          <w:rPr>
            <w:noProof/>
            <w:webHidden/>
          </w:rPr>
          <w:fldChar w:fldCharType="begin"/>
        </w:r>
        <w:r w:rsidR="00D22B8C">
          <w:rPr>
            <w:noProof/>
            <w:webHidden/>
          </w:rPr>
          <w:instrText xml:space="preserve"> PAGEREF _Toc308181844 \h </w:instrText>
        </w:r>
        <w:r w:rsidR="00D22B8C">
          <w:rPr>
            <w:noProof/>
            <w:webHidden/>
          </w:rPr>
        </w:r>
        <w:r w:rsidR="00D22B8C">
          <w:rPr>
            <w:noProof/>
            <w:webHidden/>
          </w:rPr>
          <w:fldChar w:fldCharType="separate"/>
        </w:r>
        <w:r w:rsidR="00D22B8C">
          <w:rPr>
            <w:noProof/>
            <w:webHidden/>
          </w:rPr>
          <w:t>101</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45" w:history="1">
        <w:r w:rsidR="00D22B8C" w:rsidRPr="00573962">
          <w:rPr>
            <w:rStyle w:val="Hyperlink"/>
            <w:noProof/>
          </w:rPr>
          <w:t>MomsrefusionPræferenceErhvervsaktivitetKodeMarkering</w:t>
        </w:r>
        <w:r w:rsidR="00D22B8C">
          <w:rPr>
            <w:noProof/>
            <w:webHidden/>
          </w:rPr>
          <w:tab/>
        </w:r>
        <w:r w:rsidR="00D22B8C">
          <w:rPr>
            <w:noProof/>
            <w:webHidden/>
          </w:rPr>
          <w:fldChar w:fldCharType="begin"/>
        </w:r>
        <w:r w:rsidR="00D22B8C">
          <w:rPr>
            <w:noProof/>
            <w:webHidden/>
          </w:rPr>
          <w:instrText xml:space="preserve"> PAGEREF _Toc308181845 \h </w:instrText>
        </w:r>
        <w:r w:rsidR="00D22B8C">
          <w:rPr>
            <w:noProof/>
            <w:webHidden/>
          </w:rPr>
        </w:r>
        <w:r w:rsidR="00D22B8C">
          <w:rPr>
            <w:noProof/>
            <w:webHidden/>
          </w:rPr>
          <w:fldChar w:fldCharType="separate"/>
        </w:r>
        <w:r w:rsidR="00D22B8C">
          <w:rPr>
            <w:noProof/>
            <w:webHidden/>
          </w:rPr>
          <w:t>101</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46" w:history="1">
        <w:r w:rsidR="00D22B8C" w:rsidRPr="00573962">
          <w:rPr>
            <w:rStyle w:val="Hyperlink"/>
            <w:noProof/>
          </w:rPr>
          <w:t>MomsrefusionPræferenceFakturaBeløbGrænse</w:t>
        </w:r>
        <w:r w:rsidR="00D22B8C">
          <w:rPr>
            <w:noProof/>
            <w:webHidden/>
          </w:rPr>
          <w:tab/>
        </w:r>
        <w:r w:rsidR="00D22B8C">
          <w:rPr>
            <w:noProof/>
            <w:webHidden/>
          </w:rPr>
          <w:fldChar w:fldCharType="begin"/>
        </w:r>
        <w:r w:rsidR="00D22B8C">
          <w:rPr>
            <w:noProof/>
            <w:webHidden/>
          </w:rPr>
          <w:instrText xml:space="preserve"> PAGEREF _Toc308181846 \h </w:instrText>
        </w:r>
        <w:r w:rsidR="00D22B8C">
          <w:rPr>
            <w:noProof/>
            <w:webHidden/>
          </w:rPr>
        </w:r>
        <w:r w:rsidR="00D22B8C">
          <w:rPr>
            <w:noProof/>
            <w:webHidden/>
          </w:rPr>
          <w:fldChar w:fldCharType="separate"/>
        </w:r>
        <w:r w:rsidR="00D22B8C">
          <w:rPr>
            <w:noProof/>
            <w:webHidden/>
          </w:rPr>
          <w:t>101</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47" w:history="1">
        <w:r w:rsidR="00D22B8C" w:rsidRPr="00573962">
          <w:rPr>
            <w:rStyle w:val="Hyperlink"/>
            <w:noProof/>
          </w:rPr>
          <w:t>MomsrefusionPræferenceFakturaBeløbGrænseBrændstof</w:t>
        </w:r>
        <w:r w:rsidR="00D22B8C">
          <w:rPr>
            <w:noProof/>
            <w:webHidden/>
          </w:rPr>
          <w:tab/>
        </w:r>
        <w:r w:rsidR="00D22B8C">
          <w:rPr>
            <w:noProof/>
            <w:webHidden/>
          </w:rPr>
          <w:fldChar w:fldCharType="begin"/>
        </w:r>
        <w:r w:rsidR="00D22B8C">
          <w:rPr>
            <w:noProof/>
            <w:webHidden/>
          </w:rPr>
          <w:instrText xml:space="preserve"> PAGEREF _Toc308181847 \h </w:instrText>
        </w:r>
        <w:r w:rsidR="00D22B8C">
          <w:rPr>
            <w:noProof/>
            <w:webHidden/>
          </w:rPr>
        </w:r>
        <w:r w:rsidR="00D22B8C">
          <w:rPr>
            <w:noProof/>
            <w:webHidden/>
          </w:rPr>
          <w:fldChar w:fldCharType="separate"/>
        </w:r>
        <w:r w:rsidR="00D22B8C">
          <w:rPr>
            <w:noProof/>
            <w:webHidden/>
          </w:rPr>
          <w:t>101</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48" w:history="1">
        <w:r w:rsidR="00D22B8C" w:rsidRPr="00573962">
          <w:rPr>
            <w:rStyle w:val="Hyperlink"/>
            <w:noProof/>
          </w:rPr>
          <w:t>MomsrefusionPræferenceGyldigFra</w:t>
        </w:r>
        <w:r w:rsidR="00D22B8C">
          <w:rPr>
            <w:noProof/>
            <w:webHidden/>
          </w:rPr>
          <w:tab/>
        </w:r>
        <w:r w:rsidR="00D22B8C">
          <w:rPr>
            <w:noProof/>
            <w:webHidden/>
          </w:rPr>
          <w:fldChar w:fldCharType="begin"/>
        </w:r>
        <w:r w:rsidR="00D22B8C">
          <w:rPr>
            <w:noProof/>
            <w:webHidden/>
          </w:rPr>
          <w:instrText xml:space="preserve"> PAGEREF _Toc308181848 \h </w:instrText>
        </w:r>
        <w:r w:rsidR="00D22B8C">
          <w:rPr>
            <w:noProof/>
            <w:webHidden/>
          </w:rPr>
        </w:r>
        <w:r w:rsidR="00D22B8C">
          <w:rPr>
            <w:noProof/>
            <w:webHidden/>
          </w:rPr>
          <w:fldChar w:fldCharType="separate"/>
        </w:r>
        <w:r w:rsidR="00D22B8C">
          <w:rPr>
            <w:noProof/>
            <w:webHidden/>
          </w:rPr>
          <w:t>101</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49" w:history="1">
        <w:r w:rsidR="00D22B8C" w:rsidRPr="00573962">
          <w:rPr>
            <w:rStyle w:val="Hyperlink"/>
            <w:noProof/>
          </w:rPr>
          <w:t>MomsrefusionPræferenceID</w:t>
        </w:r>
        <w:r w:rsidR="00D22B8C">
          <w:rPr>
            <w:noProof/>
            <w:webHidden/>
          </w:rPr>
          <w:tab/>
        </w:r>
        <w:r w:rsidR="00D22B8C">
          <w:rPr>
            <w:noProof/>
            <w:webHidden/>
          </w:rPr>
          <w:fldChar w:fldCharType="begin"/>
        </w:r>
        <w:r w:rsidR="00D22B8C">
          <w:rPr>
            <w:noProof/>
            <w:webHidden/>
          </w:rPr>
          <w:instrText xml:space="preserve"> PAGEREF _Toc308181849 \h </w:instrText>
        </w:r>
        <w:r w:rsidR="00D22B8C">
          <w:rPr>
            <w:noProof/>
            <w:webHidden/>
          </w:rPr>
        </w:r>
        <w:r w:rsidR="00D22B8C">
          <w:rPr>
            <w:noProof/>
            <w:webHidden/>
          </w:rPr>
          <w:fldChar w:fldCharType="separate"/>
        </w:r>
        <w:r w:rsidR="00D22B8C">
          <w:rPr>
            <w:noProof/>
            <w:webHidden/>
          </w:rPr>
          <w:t>101</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50" w:history="1">
        <w:r w:rsidR="00D22B8C" w:rsidRPr="00573962">
          <w:rPr>
            <w:rStyle w:val="Hyperlink"/>
            <w:noProof/>
          </w:rPr>
          <w:t>MomsrefusionPræferenceSprog</w:t>
        </w:r>
        <w:r w:rsidR="00D22B8C">
          <w:rPr>
            <w:noProof/>
            <w:webHidden/>
          </w:rPr>
          <w:tab/>
        </w:r>
        <w:r w:rsidR="00D22B8C">
          <w:rPr>
            <w:noProof/>
            <w:webHidden/>
          </w:rPr>
          <w:fldChar w:fldCharType="begin"/>
        </w:r>
        <w:r w:rsidR="00D22B8C">
          <w:rPr>
            <w:noProof/>
            <w:webHidden/>
          </w:rPr>
          <w:instrText xml:space="preserve"> PAGEREF _Toc308181850 \h </w:instrText>
        </w:r>
        <w:r w:rsidR="00D22B8C">
          <w:rPr>
            <w:noProof/>
            <w:webHidden/>
          </w:rPr>
        </w:r>
        <w:r w:rsidR="00D22B8C">
          <w:rPr>
            <w:noProof/>
            <w:webHidden/>
          </w:rPr>
          <w:fldChar w:fldCharType="separate"/>
        </w:r>
        <w:r w:rsidR="00D22B8C">
          <w:rPr>
            <w:noProof/>
            <w:webHidden/>
          </w:rPr>
          <w:t>101</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51" w:history="1">
        <w:r w:rsidR="00D22B8C" w:rsidRPr="00573962">
          <w:rPr>
            <w:rStyle w:val="Hyperlink"/>
            <w:noProof/>
          </w:rPr>
          <w:t>MomsrefusionPræferenceValuta</w:t>
        </w:r>
        <w:r w:rsidR="00D22B8C">
          <w:rPr>
            <w:noProof/>
            <w:webHidden/>
          </w:rPr>
          <w:tab/>
        </w:r>
        <w:r w:rsidR="00D22B8C">
          <w:rPr>
            <w:noProof/>
            <w:webHidden/>
          </w:rPr>
          <w:fldChar w:fldCharType="begin"/>
        </w:r>
        <w:r w:rsidR="00D22B8C">
          <w:rPr>
            <w:noProof/>
            <w:webHidden/>
          </w:rPr>
          <w:instrText xml:space="preserve"> PAGEREF _Toc308181851 \h </w:instrText>
        </w:r>
        <w:r w:rsidR="00D22B8C">
          <w:rPr>
            <w:noProof/>
            <w:webHidden/>
          </w:rPr>
        </w:r>
        <w:r w:rsidR="00D22B8C">
          <w:rPr>
            <w:noProof/>
            <w:webHidden/>
          </w:rPr>
          <w:fldChar w:fldCharType="separate"/>
        </w:r>
        <w:r w:rsidR="00D22B8C">
          <w:rPr>
            <w:noProof/>
            <w:webHidden/>
          </w:rPr>
          <w:t>102</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52" w:history="1">
        <w:r w:rsidR="00D22B8C" w:rsidRPr="00573962">
          <w:rPr>
            <w:rStyle w:val="Hyperlink"/>
            <w:noProof/>
          </w:rPr>
          <w:t>MomsrefusionPræferenceVedhæftetFakturaPåkrævetMarkering</w:t>
        </w:r>
        <w:r w:rsidR="00D22B8C">
          <w:rPr>
            <w:noProof/>
            <w:webHidden/>
          </w:rPr>
          <w:tab/>
        </w:r>
        <w:r w:rsidR="00D22B8C">
          <w:rPr>
            <w:noProof/>
            <w:webHidden/>
          </w:rPr>
          <w:fldChar w:fldCharType="begin"/>
        </w:r>
        <w:r w:rsidR="00D22B8C">
          <w:rPr>
            <w:noProof/>
            <w:webHidden/>
          </w:rPr>
          <w:instrText xml:space="preserve"> PAGEREF _Toc308181852 \h </w:instrText>
        </w:r>
        <w:r w:rsidR="00D22B8C">
          <w:rPr>
            <w:noProof/>
            <w:webHidden/>
          </w:rPr>
        </w:r>
        <w:r w:rsidR="00D22B8C">
          <w:rPr>
            <w:noProof/>
            <w:webHidden/>
          </w:rPr>
          <w:fldChar w:fldCharType="separate"/>
        </w:r>
        <w:r w:rsidR="00D22B8C">
          <w:rPr>
            <w:noProof/>
            <w:webHidden/>
          </w:rPr>
          <w:t>102</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53" w:history="1">
        <w:r w:rsidR="00D22B8C" w:rsidRPr="00573962">
          <w:rPr>
            <w:rStyle w:val="Hyperlink"/>
            <w:noProof/>
          </w:rPr>
          <w:t>MomsrefusionRisikoKontrolAnsøgtBeløbGrænse</w:t>
        </w:r>
        <w:r w:rsidR="00D22B8C">
          <w:rPr>
            <w:noProof/>
            <w:webHidden/>
          </w:rPr>
          <w:tab/>
        </w:r>
        <w:r w:rsidR="00D22B8C">
          <w:rPr>
            <w:noProof/>
            <w:webHidden/>
          </w:rPr>
          <w:fldChar w:fldCharType="begin"/>
        </w:r>
        <w:r w:rsidR="00D22B8C">
          <w:rPr>
            <w:noProof/>
            <w:webHidden/>
          </w:rPr>
          <w:instrText xml:space="preserve"> PAGEREF _Toc308181853 \h </w:instrText>
        </w:r>
        <w:r w:rsidR="00D22B8C">
          <w:rPr>
            <w:noProof/>
            <w:webHidden/>
          </w:rPr>
        </w:r>
        <w:r w:rsidR="00D22B8C">
          <w:rPr>
            <w:noProof/>
            <w:webHidden/>
          </w:rPr>
          <w:fldChar w:fldCharType="separate"/>
        </w:r>
        <w:r w:rsidR="00D22B8C">
          <w:rPr>
            <w:noProof/>
            <w:webHidden/>
          </w:rPr>
          <w:t>102</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54" w:history="1">
        <w:r w:rsidR="00D22B8C" w:rsidRPr="00573962">
          <w:rPr>
            <w:rStyle w:val="Hyperlink"/>
            <w:noProof/>
          </w:rPr>
          <w:t>MomsrefusionRisikoKontrolAnsøgtBeløbProcentSats</w:t>
        </w:r>
        <w:r w:rsidR="00D22B8C">
          <w:rPr>
            <w:noProof/>
            <w:webHidden/>
          </w:rPr>
          <w:tab/>
        </w:r>
        <w:r w:rsidR="00D22B8C">
          <w:rPr>
            <w:noProof/>
            <w:webHidden/>
          </w:rPr>
          <w:fldChar w:fldCharType="begin"/>
        </w:r>
        <w:r w:rsidR="00D22B8C">
          <w:rPr>
            <w:noProof/>
            <w:webHidden/>
          </w:rPr>
          <w:instrText xml:space="preserve"> PAGEREF _Toc308181854 \h </w:instrText>
        </w:r>
        <w:r w:rsidR="00D22B8C">
          <w:rPr>
            <w:noProof/>
            <w:webHidden/>
          </w:rPr>
        </w:r>
        <w:r w:rsidR="00D22B8C">
          <w:rPr>
            <w:noProof/>
            <w:webHidden/>
          </w:rPr>
          <w:fldChar w:fldCharType="separate"/>
        </w:r>
        <w:r w:rsidR="00D22B8C">
          <w:rPr>
            <w:noProof/>
            <w:webHidden/>
          </w:rPr>
          <w:t>102</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55" w:history="1">
        <w:r w:rsidR="00D22B8C" w:rsidRPr="00573962">
          <w:rPr>
            <w:rStyle w:val="Hyperlink"/>
            <w:noProof/>
          </w:rPr>
          <w:t>MomsrefusionRisikoKontrolAntalFakturaDatoFørPeriode</w:t>
        </w:r>
        <w:r w:rsidR="00D22B8C">
          <w:rPr>
            <w:noProof/>
            <w:webHidden/>
          </w:rPr>
          <w:tab/>
        </w:r>
        <w:r w:rsidR="00D22B8C">
          <w:rPr>
            <w:noProof/>
            <w:webHidden/>
          </w:rPr>
          <w:fldChar w:fldCharType="begin"/>
        </w:r>
        <w:r w:rsidR="00D22B8C">
          <w:rPr>
            <w:noProof/>
            <w:webHidden/>
          </w:rPr>
          <w:instrText xml:space="preserve"> PAGEREF _Toc308181855 \h </w:instrText>
        </w:r>
        <w:r w:rsidR="00D22B8C">
          <w:rPr>
            <w:noProof/>
            <w:webHidden/>
          </w:rPr>
        </w:r>
        <w:r w:rsidR="00D22B8C">
          <w:rPr>
            <w:noProof/>
            <w:webHidden/>
          </w:rPr>
          <w:fldChar w:fldCharType="separate"/>
        </w:r>
        <w:r w:rsidR="00D22B8C">
          <w:rPr>
            <w:noProof/>
            <w:webHidden/>
          </w:rPr>
          <w:t>102</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56" w:history="1">
        <w:r w:rsidR="00D22B8C" w:rsidRPr="00573962">
          <w:rPr>
            <w:rStyle w:val="Hyperlink"/>
            <w:noProof/>
          </w:rPr>
          <w:t>MomsrefusionRisikoKontrolErhvervsAktivitetKode</w:t>
        </w:r>
        <w:r w:rsidR="00D22B8C">
          <w:rPr>
            <w:noProof/>
            <w:webHidden/>
          </w:rPr>
          <w:tab/>
        </w:r>
        <w:r w:rsidR="00D22B8C">
          <w:rPr>
            <w:noProof/>
            <w:webHidden/>
          </w:rPr>
          <w:fldChar w:fldCharType="begin"/>
        </w:r>
        <w:r w:rsidR="00D22B8C">
          <w:rPr>
            <w:noProof/>
            <w:webHidden/>
          </w:rPr>
          <w:instrText xml:space="preserve"> PAGEREF _Toc308181856 \h </w:instrText>
        </w:r>
        <w:r w:rsidR="00D22B8C">
          <w:rPr>
            <w:noProof/>
            <w:webHidden/>
          </w:rPr>
        </w:r>
        <w:r w:rsidR="00D22B8C">
          <w:rPr>
            <w:noProof/>
            <w:webHidden/>
          </w:rPr>
          <w:fldChar w:fldCharType="separate"/>
        </w:r>
        <w:r w:rsidR="00D22B8C">
          <w:rPr>
            <w:noProof/>
            <w:webHidden/>
          </w:rPr>
          <w:t>102</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57" w:history="1">
        <w:r w:rsidR="00D22B8C" w:rsidRPr="00573962">
          <w:rPr>
            <w:rStyle w:val="Hyperlink"/>
            <w:noProof/>
          </w:rPr>
          <w:t>MomsrefusionRisikoKontrolID</w:t>
        </w:r>
        <w:r w:rsidR="00D22B8C">
          <w:rPr>
            <w:noProof/>
            <w:webHidden/>
          </w:rPr>
          <w:tab/>
        </w:r>
        <w:r w:rsidR="00D22B8C">
          <w:rPr>
            <w:noProof/>
            <w:webHidden/>
          </w:rPr>
          <w:fldChar w:fldCharType="begin"/>
        </w:r>
        <w:r w:rsidR="00D22B8C">
          <w:rPr>
            <w:noProof/>
            <w:webHidden/>
          </w:rPr>
          <w:instrText xml:space="preserve"> PAGEREF _Toc308181857 \h </w:instrText>
        </w:r>
        <w:r w:rsidR="00D22B8C">
          <w:rPr>
            <w:noProof/>
            <w:webHidden/>
          </w:rPr>
        </w:r>
        <w:r w:rsidR="00D22B8C">
          <w:rPr>
            <w:noProof/>
            <w:webHidden/>
          </w:rPr>
          <w:fldChar w:fldCharType="separate"/>
        </w:r>
        <w:r w:rsidR="00D22B8C">
          <w:rPr>
            <w:noProof/>
            <w:webHidden/>
          </w:rPr>
          <w:t>102</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58" w:history="1">
        <w:r w:rsidR="00D22B8C" w:rsidRPr="00573962">
          <w:rPr>
            <w:rStyle w:val="Hyperlink"/>
            <w:noProof/>
          </w:rPr>
          <w:t>MomsrefusionRisikoKontrolRiskoFjernelseTærskel</w:t>
        </w:r>
        <w:r w:rsidR="00D22B8C">
          <w:rPr>
            <w:noProof/>
            <w:webHidden/>
          </w:rPr>
          <w:tab/>
        </w:r>
        <w:r w:rsidR="00D22B8C">
          <w:rPr>
            <w:noProof/>
            <w:webHidden/>
          </w:rPr>
          <w:fldChar w:fldCharType="begin"/>
        </w:r>
        <w:r w:rsidR="00D22B8C">
          <w:rPr>
            <w:noProof/>
            <w:webHidden/>
          </w:rPr>
          <w:instrText xml:space="preserve"> PAGEREF _Toc308181858 \h </w:instrText>
        </w:r>
        <w:r w:rsidR="00D22B8C">
          <w:rPr>
            <w:noProof/>
            <w:webHidden/>
          </w:rPr>
        </w:r>
        <w:r w:rsidR="00D22B8C">
          <w:rPr>
            <w:noProof/>
            <w:webHidden/>
          </w:rPr>
          <w:fldChar w:fldCharType="separate"/>
        </w:r>
        <w:r w:rsidR="00D22B8C">
          <w:rPr>
            <w:noProof/>
            <w:webHidden/>
          </w:rPr>
          <w:t>102</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59" w:history="1">
        <w:r w:rsidR="00D22B8C" w:rsidRPr="00573962">
          <w:rPr>
            <w:rStyle w:val="Hyperlink"/>
            <w:noProof/>
          </w:rPr>
          <w:t>MomsrefusionRisikoKontrolStartDato</w:t>
        </w:r>
        <w:r w:rsidR="00D22B8C">
          <w:rPr>
            <w:noProof/>
            <w:webHidden/>
          </w:rPr>
          <w:tab/>
        </w:r>
        <w:r w:rsidR="00D22B8C">
          <w:rPr>
            <w:noProof/>
            <w:webHidden/>
          </w:rPr>
          <w:fldChar w:fldCharType="begin"/>
        </w:r>
        <w:r w:rsidR="00D22B8C">
          <w:rPr>
            <w:noProof/>
            <w:webHidden/>
          </w:rPr>
          <w:instrText xml:space="preserve"> PAGEREF _Toc308181859 \h </w:instrText>
        </w:r>
        <w:r w:rsidR="00D22B8C">
          <w:rPr>
            <w:noProof/>
            <w:webHidden/>
          </w:rPr>
        </w:r>
        <w:r w:rsidR="00D22B8C">
          <w:rPr>
            <w:noProof/>
            <w:webHidden/>
          </w:rPr>
          <w:fldChar w:fldCharType="separate"/>
        </w:r>
        <w:r w:rsidR="00D22B8C">
          <w:rPr>
            <w:noProof/>
            <w:webHidden/>
          </w:rPr>
          <w:t>102</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60" w:history="1">
        <w:r w:rsidR="00D22B8C" w:rsidRPr="00573962">
          <w:rPr>
            <w:rStyle w:val="Hyperlink"/>
            <w:noProof/>
          </w:rPr>
          <w:t>MomsrefusionRisikoKontrolStatus</w:t>
        </w:r>
        <w:r w:rsidR="00D22B8C">
          <w:rPr>
            <w:noProof/>
            <w:webHidden/>
          </w:rPr>
          <w:tab/>
        </w:r>
        <w:r w:rsidR="00D22B8C">
          <w:rPr>
            <w:noProof/>
            <w:webHidden/>
          </w:rPr>
          <w:fldChar w:fldCharType="begin"/>
        </w:r>
        <w:r w:rsidR="00D22B8C">
          <w:rPr>
            <w:noProof/>
            <w:webHidden/>
          </w:rPr>
          <w:instrText xml:space="preserve"> PAGEREF _Toc308181860 \h </w:instrText>
        </w:r>
        <w:r w:rsidR="00D22B8C">
          <w:rPr>
            <w:noProof/>
            <w:webHidden/>
          </w:rPr>
        </w:r>
        <w:r w:rsidR="00D22B8C">
          <w:rPr>
            <w:noProof/>
            <w:webHidden/>
          </w:rPr>
          <w:fldChar w:fldCharType="separate"/>
        </w:r>
        <w:r w:rsidR="00D22B8C">
          <w:rPr>
            <w:noProof/>
            <w:webHidden/>
          </w:rPr>
          <w:t>103</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61" w:history="1">
        <w:r w:rsidR="00D22B8C" w:rsidRPr="00573962">
          <w:rPr>
            <w:rStyle w:val="Hyperlink"/>
            <w:noProof/>
          </w:rPr>
          <w:t>MomsrefusionRisikoKontrolUdtagTilKontrolPromille</w:t>
        </w:r>
        <w:r w:rsidR="00D22B8C">
          <w:rPr>
            <w:noProof/>
            <w:webHidden/>
          </w:rPr>
          <w:tab/>
        </w:r>
        <w:r w:rsidR="00D22B8C">
          <w:rPr>
            <w:noProof/>
            <w:webHidden/>
          </w:rPr>
          <w:fldChar w:fldCharType="begin"/>
        </w:r>
        <w:r w:rsidR="00D22B8C">
          <w:rPr>
            <w:noProof/>
            <w:webHidden/>
          </w:rPr>
          <w:instrText xml:space="preserve"> PAGEREF _Toc308181861 \h </w:instrText>
        </w:r>
        <w:r w:rsidR="00D22B8C">
          <w:rPr>
            <w:noProof/>
            <w:webHidden/>
          </w:rPr>
        </w:r>
        <w:r w:rsidR="00D22B8C">
          <w:rPr>
            <w:noProof/>
            <w:webHidden/>
          </w:rPr>
          <w:fldChar w:fldCharType="separate"/>
        </w:r>
        <w:r w:rsidR="00D22B8C">
          <w:rPr>
            <w:noProof/>
            <w:webHidden/>
          </w:rPr>
          <w:t>103</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62" w:history="1">
        <w:r w:rsidR="00D22B8C" w:rsidRPr="00573962">
          <w:rPr>
            <w:rStyle w:val="Hyperlink"/>
            <w:noProof/>
          </w:rPr>
          <w:t>MomsrefusionSagID</w:t>
        </w:r>
        <w:r w:rsidR="00D22B8C">
          <w:rPr>
            <w:noProof/>
            <w:webHidden/>
          </w:rPr>
          <w:tab/>
        </w:r>
        <w:r w:rsidR="00D22B8C">
          <w:rPr>
            <w:noProof/>
            <w:webHidden/>
          </w:rPr>
          <w:fldChar w:fldCharType="begin"/>
        </w:r>
        <w:r w:rsidR="00D22B8C">
          <w:rPr>
            <w:noProof/>
            <w:webHidden/>
          </w:rPr>
          <w:instrText xml:space="preserve"> PAGEREF _Toc308181862 \h </w:instrText>
        </w:r>
        <w:r w:rsidR="00D22B8C">
          <w:rPr>
            <w:noProof/>
            <w:webHidden/>
          </w:rPr>
        </w:r>
        <w:r w:rsidR="00D22B8C">
          <w:rPr>
            <w:noProof/>
            <w:webHidden/>
          </w:rPr>
          <w:fldChar w:fldCharType="separate"/>
        </w:r>
        <w:r w:rsidR="00D22B8C">
          <w:rPr>
            <w:noProof/>
            <w:webHidden/>
          </w:rPr>
          <w:t>103</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63" w:history="1">
        <w:r w:rsidR="00D22B8C" w:rsidRPr="00573962">
          <w:rPr>
            <w:rStyle w:val="Hyperlink"/>
            <w:noProof/>
          </w:rPr>
          <w:t>MomsrefusionStatistikAntal</w:t>
        </w:r>
        <w:r w:rsidR="00D22B8C">
          <w:rPr>
            <w:noProof/>
            <w:webHidden/>
          </w:rPr>
          <w:tab/>
        </w:r>
        <w:r w:rsidR="00D22B8C">
          <w:rPr>
            <w:noProof/>
            <w:webHidden/>
          </w:rPr>
          <w:fldChar w:fldCharType="begin"/>
        </w:r>
        <w:r w:rsidR="00D22B8C">
          <w:rPr>
            <w:noProof/>
            <w:webHidden/>
          </w:rPr>
          <w:instrText xml:space="preserve"> PAGEREF _Toc308181863 \h </w:instrText>
        </w:r>
        <w:r w:rsidR="00D22B8C">
          <w:rPr>
            <w:noProof/>
            <w:webHidden/>
          </w:rPr>
        </w:r>
        <w:r w:rsidR="00D22B8C">
          <w:rPr>
            <w:noProof/>
            <w:webHidden/>
          </w:rPr>
          <w:fldChar w:fldCharType="separate"/>
        </w:r>
        <w:r w:rsidR="00D22B8C">
          <w:rPr>
            <w:noProof/>
            <w:webHidden/>
          </w:rPr>
          <w:t>103</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64" w:history="1">
        <w:r w:rsidR="00D22B8C" w:rsidRPr="00573962">
          <w:rPr>
            <w:rStyle w:val="Hyperlink"/>
            <w:noProof/>
          </w:rPr>
          <w:t>MomsrefusionStatistikDato</w:t>
        </w:r>
        <w:r w:rsidR="00D22B8C">
          <w:rPr>
            <w:noProof/>
            <w:webHidden/>
          </w:rPr>
          <w:tab/>
        </w:r>
        <w:r w:rsidR="00D22B8C">
          <w:rPr>
            <w:noProof/>
            <w:webHidden/>
          </w:rPr>
          <w:fldChar w:fldCharType="begin"/>
        </w:r>
        <w:r w:rsidR="00D22B8C">
          <w:rPr>
            <w:noProof/>
            <w:webHidden/>
          </w:rPr>
          <w:instrText xml:space="preserve"> PAGEREF _Toc308181864 \h </w:instrText>
        </w:r>
        <w:r w:rsidR="00D22B8C">
          <w:rPr>
            <w:noProof/>
            <w:webHidden/>
          </w:rPr>
        </w:r>
        <w:r w:rsidR="00D22B8C">
          <w:rPr>
            <w:noProof/>
            <w:webHidden/>
          </w:rPr>
          <w:fldChar w:fldCharType="separate"/>
        </w:r>
        <w:r w:rsidR="00D22B8C">
          <w:rPr>
            <w:noProof/>
            <w:webHidden/>
          </w:rPr>
          <w:t>103</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65" w:history="1">
        <w:r w:rsidR="00D22B8C" w:rsidRPr="00573962">
          <w:rPr>
            <w:rStyle w:val="Hyperlink"/>
            <w:noProof/>
          </w:rPr>
          <w:t>MomsrefusionStatistikSlutdato</w:t>
        </w:r>
        <w:r w:rsidR="00D22B8C">
          <w:rPr>
            <w:noProof/>
            <w:webHidden/>
          </w:rPr>
          <w:tab/>
        </w:r>
        <w:r w:rsidR="00D22B8C">
          <w:rPr>
            <w:noProof/>
            <w:webHidden/>
          </w:rPr>
          <w:fldChar w:fldCharType="begin"/>
        </w:r>
        <w:r w:rsidR="00D22B8C">
          <w:rPr>
            <w:noProof/>
            <w:webHidden/>
          </w:rPr>
          <w:instrText xml:space="preserve"> PAGEREF _Toc308181865 \h </w:instrText>
        </w:r>
        <w:r w:rsidR="00D22B8C">
          <w:rPr>
            <w:noProof/>
            <w:webHidden/>
          </w:rPr>
        </w:r>
        <w:r w:rsidR="00D22B8C">
          <w:rPr>
            <w:noProof/>
            <w:webHidden/>
          </w:rPr>
          <w:fldChar w:fldCharType="separate"/>
        </w:r>
        <w:r w:rsidR="00D22B8C">
          <w:rPr>
            <w:noProof/>
            <w:webHidden/>
          </w:rPr>
          <w:t>103</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66" w:history="1">
        <w:r w:rsidR="00D22B8C" w:rsidRPr="00573962">
          <w:rPr>
            <w:rStyle w:val="Hyperlink"/>
            <w:noProof/>
          </w:rPr>
          <w:t>MomsrefusionStatistikStartdato</w:t>
        </w:r>
        <w:r w:rsidR="00D22B8C">
          <w:rPr>
            <w:noProof/>
            <w:webHidden/>
          </w:rPr>
          <w:tab/>
        </w:r>
        <w:r w:rsidR="00D22B8C">
          <w:rPr>
            <w:noProof/>
            <w:webHidden/>
          </w:rPr>
          <w:fldChar w:fldCharType="begin"/>
        </w:r>
        <w:r w:rsidR="00D22B8C">
          <w:rPr>
            <w:noProof/>
            <w:webHidden/>
          </w:rPr>
          <w:instrText xml:space="preserve"> PAGEREF _Toc308181866 \h </w:instrText>
        </w:r>
        <w:r w:rsidR="00D22B8C">
          <w:rPr>
            <w:noProof/>
            <w:webHidden/>
          </w:rPr>
        </w:r>
        <w:r w:rsidR="00D22B8C">
          <w:rPr>
            <w:noProof/>
            <w:webHidden/>
          </w:rPr>
          <w:fldChar w:fldCharType="separate"/>
        </w:r>
        <w:r w:rsidR="00D22B8C">
          <w:rPr>
            <w:noProof/>
            <w:webHidden/>
          </w:rPr>
          <w:t>103</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67" w:history="1">
        <w:r w:rsidR="00D22B8C" w:rsidRPr="00573962">
          <w:rPr>
            <w:rStyle w:val="Hyperlink"/>
            <w:noProof/>
          </w:rPr>
          <w:t>MomsrefusionStatusDato</w:t>
        </w:r>
        <w:r w:rsidR="00D22B8C">
          <w:rPr>
            <w:noProof/>
            <w:webHidden/>
          </w:rPr>
          <w:tab/>
        </w:r>
        <w:r w:rsidR="00D22B8C">
          <w:rPr>
            <w:noProof/>
            <w:webHidden/>
          </w:rPr>
          <w:fldChar w:fldCharType="begin"/>
        </w:r>
        <w:r w:rsidR="00D22B8C">
          <w:rPr>
            <w:noProof/>
            <w:webHidden/>
          </w:rPr>
          <w:instrText xml:space="preserve"> PAGEREF _Toc308181867 \h </w:instrText>
        </w:r>
        <w:r w:rsidR="00D22B8C">
          <w:rPr>
            <w:noProof/>
            <w:webHidden/>
          </w:rPr>
        </w:r>
        <w:r w:rsidR="00D22B8C">
          <w:rPr>
            <w:noProof/>
            <w:webHidden/>
          </w:rPr>
          <w:fldChar w:fldCharType="separate"/>
        </w:r>
        <w:r w:rsidR="00D22B8C">
          <w:rPr>
            <w:noProof/>
            <w:webHidden/>
          </w:rPr>
          <w:t>103</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68" w:history="1">
        <w:r w:rsidR="00D22B8C" w:rsidRPr="00573962">
          <w:rPr>
            <w:rStyle w:val="Hyperlink"/>
            <w:noProof/>
          </w:rPr>
          <w:t>MomsrefusionSystemAdministrationBankOmkostning</w:t>
        </w:r>
        <w:r w:rsidR="00D22B8C">
          <w:rPr>
            <w:noProof/>
            <w:webHidden/>
          </w:rPr>
          <w:tab/>
        </w:r>
        <w:r w:rsidR="00D22B8C">
          <w:rPr>
            <w:noProof/>
            <w:webHidden/>
          </w:rPr>
          <w:fldChar w:fldCharType="begin"/>
        </w:r>
        <w:r w:rsidR="00D22B8C">
          <w:rPr>
            <w:noProof/>
            <w:webHidden/>
          </w:rPr>
          <w:instrText xml:space="preserve"> PAGEREF _Toc308181868 \h </w:instrText>
        </w:r>
        <w:r w:rsidR="00D22B8C">
          <w:rPr>
            <w:noProof/>
            <w:webHidden/>
          </w:rPr>
        </w:r>
        <w:r w:rsidR="00D22B8C">
          <w:rPr>
            <w:noProof/>
            <w:webHidden/>
          </w:rPr>
          <w:fldChar w:fldCharType="separate"/>
        </w:r>
        <w:r w:rsidR="00D22B8C">
          <w:rPr>
            <w:noProof/>
            <w:webHidden/>
          </w:rPr>
          <w:t>103</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69" w:history="1">
        <w:r w:rsidR="00D22B8C" w:rsidRPr="00573962">
          <w:rPr>
            <w:rStyle w:val="Hyperlink"/>
            <w:noProof/>
          </w:rPr>
          <w:t>MomsrefusionSystemAdministrationMomsSats</w:t>
        </w:r>
        <w:r w:rsidR="00D22B8C">
          <w:rPr>
            <w:noProof/>
            <w:webHidden/>
          </w:rPr>
          <w:tab/>
        </w:r>
        <w:r w:rsidR="00D22B8C">
          <w:rPr>
            <w:noProof/>
            <w:webHidden/>
          </w:rPr>
          <w:fldChar w:fldCharType="begin"/>
        </w:r>
        <w:r w:rsidR="00D22B8C">
          <w:rPr>
            <w:noProof/>
            <w:webHidden/>
          </w:rPr>
          <w:instrText xml:space="preserve"> PAGEREF _Toc308181869 \h </w:instrText>
        </w:r>
        <w:r w:rsidR="00D22B8C">
          <w:rPr>
            <w:noProof/>
            <w:webHidden/>
          </w:rPr>
        </w:r>
        <w:r w:rsidR="00D22B8C">
          <w:rPr>
            <w:noProof/>
            <w:webHidden/>
          </w:rPr>
          <w:fldChar w:fldCharType="separate"/>
        </w:r>
        <w:r w:rsidR="00D22B8C">
          <w:rPr>
            <w:noProof/>
            <w:webHidden/>
          </w:rPr>
          <w:t>103</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70" w:history="1">
        <w:r w:rsidR="00D22B8C" w:rsidRPr="00573962">
          <w:rPr>
            <w:rStyle w:val="Hyperlink"/>
            <w:noProof/>
          </w:rPr>
          <w:t>MomsrefusionSystemAdministrationNotifikationEmail</w:t>
        </w:r>
        <w:r w:rsidR="00D22B8C">
          <w:rPr>
            <w:noProof/>
            <w:webHidden/>
          </w:rPr>
          <w:tab/>
        </w:r>
        <w:r w:rsidR="00D22B8C">
          <w:rPr>
            <w:noProof/>
            <w:webHidden/>
          </w:rPr>
          <w:fldChar w:fldCharType="begin"/>
        </w:r>
        <w:r w:rsidR="00D22B8C">
          <w:rPr>
            <w:noProof/>
            <w:webHidden/>
          </w:rPr>
          <w:instrText xml:space="preserve"> PAGEREF _Toc308181870 \h </w:instrText>
        </w:r>
        <w:r w:rsidR="00D22B8C">
          <w:rPr>
            <w:noProof/>
            <w:webHidden/>
          </w:rPr>
        </w:r>
        <w:r w:rsidR="00D22B8C">
          <w:rPr>
            <w:noProof/>
            <w:webHidden/>
          </w:rPr>
          <w:fldChar w:fldCharType="separate"/>
        </w:r>
        <w:r w:rsidR="00D22B8C">
          <w:rPr>
            <w:noProof/>
            <w:webHidden/>
          </w:rPr>
          <w:t>103</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71" w:history="1">
        <w:r w:rsidR="00D22B8C" w:rsidRPr="00573962">
          <w:rPr>
            <w:rStyle w:val="Hyperlink"/>
            <w:noProof/>
          </w:rPr>
          <w:t>MomsrefusionSøgestreng</w:t>
        </w:r>
        <w:r w:rsidR="00D22B8C">
          <w:rPr>
            <w:noProof/>
            <w:webHidden/>
          </w:rPr>
          <w:tab/>
        </w:r>
        <w:r w:rsidR="00D22B8C">
          <w:rPr>
            <w:noProof/>
            <w:webHidden/>
          </w:rPr>
          <w:fldChar w:fldCharType="begin"/>
        </w:r>
        <w:r w:rsidR="00D22B8C">
          <w:rPr>
            <w:noProof/>
            <w:webHidden/>
          </w:rPr>
          <w:instrText xml:space="preserve"> PAGEREF _Toc308181871 \h </w:instrText>
        </w:r>
        <w:r w:rsidR="00D22B8C">
          <w:rPr>
            <w:noProof/>
            <w:webHidden/>
          </w:rPr>
        </w:r>
        <w:r w:rsidR="00D22B8C">
          <w:rPr>
            <w:noProof/>
            <w:webHidden/>
          </w:rPr>
          <w:fldChar w:fldCharType="separate"/>
        </w:r>
        <w:r w:rsidR="00D22B8C">
          <w:rPr>
            <w:noProof/>
            <w:webHidden/>
          </w:rPr>
          <w:t>104</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72" w:history="1">
        <w:r w:rsidR="00D22B8C" w:rsidRPr="00573962">
          <w:rPr>
            <w:rStyle w:val="Hyperlink"/>
            <w:noProof/>
          </w:rPr>
          <w:t>MomsrefusionValideringstype</w:t>
        </w:r>
        <w:r w:rsidR="00D22B8C">
          <w:rPr>
            <w:noProof/>
            <w:webHidden/>
          </w:rPr>
          <w:tab/>
        </w:r>
        <w:r w:rsidR="00D22B8C">
          <w:rPr>
            <w:noProof/>
            <w:webHidden/>
          </w:rPr>
          <w:fldChar w:fldCharType="begin"/>
        </w:r>
        <w:r w:rsidR="00D22B8C">
          <w:rPr>
            <w:noProof/>
            <w:webHidden/>
          </w:rPr>
          <w:instrText xml:space="preserve"> PAGEREF _Toc308181872 \h </w:instrText>
        </w:r>
        <w:r w:rsidR="00D22B8C">
          <w:rPr>
            <w:noProof/>
            <w:webHidden/>
          </w:rPr>
        </w:r>
        <w:r w:rsidR="00D22B8C">
          <w:rPr>
            <w:noProof/>
            <w:webHidden/>
          </w:rPr>
          <w:fldChar w:fldCharType="separate"/>
        </w:r>
        <w:r w:rsidR="00D22B8C">
          <w:rPr>
            <w:noProof/>
            <w:webHidden/>
          </w:rPr>
          <w:t>104</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73" w:history="1">
        <w:r w:rsidR="00D22B8C" w:rsidRPr="00573962">
          <w:rPr>
            <w:rStyle w:val="Hyperlink"/>
            <w:noProof/>
          </w:rPr>
          <w:t>NoteDato</w:t>
        </w:r>
        <w:r w:rsidR="00D22B8C">
          <w:rPr>
            <w:noProof/>
            <w:webHidden/>
          </w:rPr>
          <w:tab/>
        </w:r>
        <w:r w:rsidR="00D22B8C">
          <w:rPr>
            <w:noProof/>
            <w:webHidden/>
          </w:rPr>
          <w:fldChar w:fldCharType="begin"/>
        </w:r>
        <w:r w:rsidR="00D22B8C">
          <w:rPr>
            <w:noProof/>
            <w:webHidden/>
          </w:rPr>
          <w:instrText xml:space="preserve"> PAGEREF _Toc308181873 \h </w:instrText>
        </w:r>
        <w:r w:rsidR="00D22B8C">
          <w:rPr>
            <w:noProof/>
            <w:webHidden/>
          </w:rPr>
        </w:r>
        <w:r w:rsidR="00D22B8C">
          <w:rPr>
            <w:noProof/>
            <w:webHidden/>
          </w:rPr>
          <w:fldChar w:fldCharType="separate"/>
        </w:r>
        <w:r w:rsidR="00D22B8C">
          <w:rPr>
            <w:noProof/>
            <w:webHidden/>
          </w:rPr>
          <w:t>104</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74" w:history="1">
        <w:r w:rsidR="00D22B8C" w:rsidRPr="00573962">
          <w:rPr>
            <w:rStyle w:val="Hyperlink"/>
            <w:noProof/>
          </w:rPr>
          <w:t>NoteTitel</w:t>
        </w:r>
        <w:r w:rsidR="00D22B8C">
          <w:rPr>
            <w:noProof/>
            <w:webHidden/>
          </w:rPr>
          <w:tab/>
        </w:r>
        <w:r w:rsidR="00D22B8C">
          <w:rPr>
            <w:noProof/>
            <w:webHidden/>
          </w:rPr>
          <w:fldChar w:fldCharType="begin"/>
        </w:r>
        <w:r w:rsidR="00D22B8C">
          <w:rPr>
            <w:noProof/>
            <w:webHidden/>
          </w:rPr>
          <w:instrText xml:space="preserve"> PAGEREF _Toc308181874 \h </w:instrText>
        </w:r>
        <w:r w:rsidR="00D22B8C">
          <w:rPr>
            <w:noProof/>
            <w:webHidden/>
          </w:rPr>
        </w:r>
        <w:r w:rsidR="00D22B8C">
          <w:rPr>
            <w:noProof/>
            <w:webHidden/>
          </w:rPr>
          <w:fldChar w:fldCharType="separate"/>
        </w:r>
        <w:r w:rsidR="00D22B8C">
          <w:rPr>
            <w:noProof/>
            <w:webHidden/>
          </w:rPr>
          <w:t>104</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75" w:history="1">
        <w:r w:rsidR="00D22B8C" w:rsidRPr="00573962">
          <w:rPr>
            <w:rStyle w:val="Hyperlink"/>
            <w:noProof/>
          </w:rPr>
          <w:t>NotifikationDato</w:t>
        </w:r>
        <w:r w:rsidR="00D22B8C">
          <w:rPr>
            <w:noProof/>
            <w:webHidden/>
          </w:rPr>
          <w:tab/>
        </w:r>
        <w:r w:rsidR="00D22B8C">
          <w:rPr>
            <w:noProof/>
            <w:webHidden/>
          </w:rPr>
          <w:fldChar w:fldCharType="begin"/>
        </w:r>
        <w:r w:rsidR="00D22B8C">
          <w:rPr>
            <w:noProof/>
            <w:webHidden/>
          </w:rPr>
          <w:instrText xml:space="preserve"> PAGEREF _Toc308181875 \h </w:instrText>
        </w:r>
        <w:r w:rsidR="00D22B8C">
          <w:rPr>
            <w:noProof/>
            <w:webHidden/>
          </w:rPr>
        </w:r>
        <w:r w:rsidR="00D22B8C">
          <w:rPr>
            <w:noProof/>
            <w:webHidden/>
          </w:rPr>
          <w:fldChar w:fldCharType="separate"/>
        </w:r>
        <w:r w:rsidR="00D22B8C">
          <w:rPr>
            <w:noProof/>
            <w:webHidden/>
          </w:rPr>
          <w:t>104</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76" w:history="1">
        <w:r w:rsidR="00D22B8C" w:rsidRPr="00573962">
          <w:rPr>
            <w:rStyle w:val="Hyperlink"/>
            <w:noProof/>
          </w:rPr>
          <w:t>NotifikationEmne</w:t>
        </w:r>
        <w:r w:rsidR="00D22B8C">
          <w:rPr>
            <w:noProof/>
            <w:webHidden/>
          </w:rPr>
          <w:tab/>
        </w:r>
        <w:r w:rsidR="00D22B8C">
          <w:rPr>
            <w:noProof/>
            <w:webHidden/>
          </w:rPr>
          <w:fldChar w:fldCharType="begin"/>
        </w:r>
        <w:r w:rsidR="00D22B8C">
          <w:rPr>
            <w:noProof/>
            <w:webHidden/>
          </w:rPr>
          <w:instrText xml:space="preserve"> PAGEREF _Toc308181876 \h </w:instrText>
        </w:r>
        <w:r w:rsidR="00D22B8C">
          <w:rPr>
            <w:noProof/>
            <w:webHidden/>
          </w:rPr>
        </w:r>
        <w:r w:rsidR="00D22B8C">
          <w:rPr>
            <w:noProof/>
            <w:webHidden/>
          </w:rPr>
          <w:fldChar w:fldCharType="separate"/>
        </w:r>
        <w:r w:rsidR="00D22B8C">
          <w:rPr>
            <w:noProof/>
            <w:webHidden/>
          </w:rPr>
          <w:t>104</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77" w:history="1">
        <w:r w:rsidR="00D22B8C" w:rsidRPr="00573962">
          <w:rPr>
            <w:rStyle w:val="Hyperlink"/>
            <w:noProof/>
          </w:rPr>
          <w:t>NotifikationID</w:t>
        </w:r>
        <w:r w:rsidR="00D22B8C">
          <w:rPr>
            <w:noProof/>
            <w:webHidden/>
          </w:rPr>
          <w:tab/>
        </w:r>
        <w:r w:rsidR="00D22B8C">
          <w:rPr>
            <w:noProof/>
            <w:webHidden/>
          </w:rPr>
          <w:fldChar w:fldCharType="begin"/>
        </w:r>
        <w:r w:rsidR="00D22B8C">
          <w:rPr>
            <w:noProof/>
            <w:webHidden/>
          </w:rPr>
          <w:instrText xml:space="preserve"> PAGEREF _Toc308181877 \h </w:instrText>
        </w:r>
        <w:r w:rsidR="00D22B8C">
          <w:rPr>
            <w:noProof/>
            <w:webHidden/>
          </w:rPr>
        </w:r>
        <w:r w:rsidR="00D22B8C">
          <w:rPr>
            <w:noProof/>
            <w:webHidden/>
          </w:rPr>
          <w:fldChar w:fldCharType="separate"/>
        </w:r>
        <w:r w:rsidR="00D22B8C">
          <w:rPr>
            <w:noProof/>
            <w:webHidden/>
          </w:rPr>
          <w:t>104</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78" w:history="1">
        <w:r w:rsidR="00D22B8C" w:rsidRPr="00573962">
          <w:rPr>
            <w:rStyle w:val="Hyperlink"/>
            <w:noProof/>
          </w:rPr>
          <w:t>NotifikationTekst</w:t>
        </w:r>
        <w:r w:rsidR="00D22B8C">
          <w:rPr>
            <w:noProof/>
            <w:webHidden/>
          </w:rPr>
          <w:tab/>
        </w:r>
        <w:r w:rsidR="00D22B8C">
          <w:rPr>
            <w:noProof/>
            <w:webHidden/>
          </w:rPr>
          <w:fldChar w:fldCharType="begin"/>
        </w:r>
        <w:r w:rsidR="00D22B8C">
          <w:rPr>
            <w:noProof/>
            <w:webHidden/>
          </w:rPr>
          <w:instrText xml:space="preserve"> PAGEREF _Toc308181878 \h </w:instrText>
        </w:r>
        <w:r w:rsidR="00D22B8C">
          <w:rPr>
            <w:noProof/>
            <w:webHidden/>
          </w:rPr>
        </w:r>
        <w:r w:rsidR="00D22B8C">
          <w:rPr>
            <w:noProof/>
            <w:webHidden/>
          </w:rPr>
          <w:fldChar w:fldCharType="separate"/>
        </w:r>
        <w:r w:rsidR="00D22B8C">
          <w:rPr>
            <w:noProof/>
            <w:webHidden/>
          </w:rPr>
          <w:t>104</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79" w:history="1">
        <w:r w:rsidR="00D22B8C" w:rsidRPr="00573962">
          <w:rPr>
            <w:rStyle w:val="Hyperlink"/>
            <w:noProof/>
          </w:rPr>
          <w:t>PartRolleBetegnelse</w:t>
        </w:r>
        <w:r w:rsidR="00D22B8C">
          <w:rPr>
            <w:noProof/>
            <w:webHidden/>
          </w:rPr>
          <w:tab/>
        </w:r>
        <w:r w:rsidR="00D22B8C">
          <w:rPr>
            <w:noProof/>
            <w:webHidden/>
          </w:rPr>
          <w:fldChar w:fldCharType="begin"/>
        </w:r>
        <w:r w:rsidR="00D22B8C">
          <w:rPr>
            <w:noProof/>
            <w:webHidden/>
          </w:rPr>
          <w:instrText xml:space="preserve"> PAGEREF _Toc308181879 \h </w:instrText>
        </w:r>
        <w:r w:rsidR="00D22B8C">
          <w:rPr>
            <w:noProof/>
            <w:webHidden/>
          </w:rPr>
        </w:r>
        <w:r w:rsidR="00D22B8C">
          <w:rPr>
            <w:noProof/>
            <w:webHidden/>
          </w:rPr>
          <w:fldChar w:fldCharType="separate"/>
        </w:r>
        <w:r w:rsidR="00D22B8C">
          <w:rPr>
            <w:noProof/>
            <w:webHidden/>
          </w:rPr>
          <w:t>104</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80" w:history="1">
        <w:r w:rsidR="00D22B8C" w:rsidRPr="00573962">
          <w:rPr>
            <w:rStyle w:val="Hyperlink"/>
            <w:noProof/>
          </w:rPr>
          <w:t>ProRataSatsKorrektionDato</w:t>
        </w:r>
        <w:r w:rsidR="00D22B8C">
          <w:rPr>
            <w:noProof/>
            <w:webHidden/>
          </w:rPr>
          <w:tab/>
        </w:r>
        <w:r w:rsidR="00D22B8C">
          <w:rPr>
            <w:noProof/>
            <w:webHidden/>
          </w:rPr>
          <w:fldChar w:fldCharType="begin"/>
        </w:r>
        <w:r w:rsidR="00D22B8C">
          <w:rPr>
            <w:noProof/>
            <w:webHidden/>
          </w:rPr>
          <w:instrText xml:space="preserve"> PAGEREF _Toc308181880 \h </w:instrText>
        </w:r>
        <w:r w:rsidR="00D22B8C">
          <w:rPr>
            <w:noProof/>
            <w:webHidden/>
          </w:rPr>
        </w:r>
        <w:r w:rsidR="00D22B8C">
          <w:rPr>
            <w:noProof/>
            <w:webHidden/>
          </w:rPr>
          <w:fldChar w:fldCharType="separate"/>
        </w:r>
        <w:r w:rsidR="00D22B8C">
          <w:rPr>
            <w:noProof/>
            <w:webHidden/>
          </w:rPr>
          <w:t>105</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81" w:history="1">
        <w:r w:rsidR="00D22B8C" w:rsidRPr="00573962">
          <w:rPr>
            <w:rStyle w:val="Hyperlink"/>
            <w:noProof/>
          </w:rPr>
          <w:t>ProRataSatsKorrektionID</w:t>
        </w:r>
        <w:r w:rsidR="00D22B8C">
          <w:rPr>
            <w:noProof/>
            <w:webHidden/>
          </w:rPr>
          <w:tab/>
        </w:r>
        <w:r w:rsidR="00D22B8C">
          <w:rPr>
            <w:noProof/>
            <w:webHidden/>
          </w:rPr>
          <w:fldChar w:fldCharType="begin"/>
        </w:r>
        <w:r w:rsidR="00D22B8C">
          <w:rPr>
            <w:noProof/>
            <w:webHidden/>
          </w:rPr>
          <w:instrText xml:space="preserve"> PAGEREF _Toc308181881 \h </w:instrText>
        </w:r>
        <w:r w:rsidR="00D22B8C">
          <w:rPr>
            <w:noProof/>
            <w:webHidden/>
          </w:rPr>
        </w:r>
        <w:r w:rsidR="00D22B8C">
          <w:rPr>
            <w:noProof/>
            <w:webHidden/>
          </w:rPr>
          <w:fldChar w:fldCharType="separate"/>
        </w:r>
        <w:r w:rsidR="00D22B8C">
          <w:rPr>
            <w:noProof/>
            <w:webHidden/>
          </w:rPr>
          <w:t>105</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82" w:history="1">
        <w:r w:rsidR="00D22B8C" w:rsidRPr="00573962">
          <w:rPr>
            <w:rStyle w:val="Hyperlink"/>
            <w:noProof/>
          </w:rPr>
          <w:t>ProRataSatsKorrektionKonstateretSats</w:t>
        </w:r>
        <w:r w:rsidR="00D22B8C">
          <w:rPr>
            <w:noProof/>
            <w:webHidden/>
          </w:rPr>
          <w:tab/>
        </w:r>
        <w:r w:rsidR="00D22B8C">
          <w:rPr>
            <w:noProof/>
            <w:webHidden/>
          </w:rPr>
          <w:fldChar w:fldCharType="begin"/>
        </w:r>
        <w:r w:rsidR="00D22B8C">
          <w:rPr>
            <w:noProof/>
            <w:webHidden/>
          </w:rPr>
          <w:instrText xml:space="preserve"> PAGEREF _Toc308181882 \h </w:instrText>
        </w:r>
        <w:r w:rsidR="00D22B8C">
          <w:rPr>
            <w:noProof/>
            <w:webHidden/>
          </w:rPr>
        </w:r>
        <w:r w:rsidR="00D22B8C">
          <w:rPr>
            <w:noProof/>
            <w:webHidden/>
          </w:rPr>
          <w:fldChar w:fldCharType="separate"/>
        </w:r>
        <w:r w:rsidR="00D22B8C">
          <w:rPr>
            <w:noProof/>
            <w:webHidden/>
          </w:rPr>
          <w:t>105</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83" w:history="1">
        <w:r w:rsidR="00D22B8C" w:rsidRPr="00573962">
          <w:rPr>
            <w:rStyle w:val="Hyperlink"/>
            <w:noProof/>
          </w:rPr>
          <w:t>ProRataSatsKorrektionNummer</w:t>
        </w:r>
        <w:r w:rsidR="00D22B8C">
          <w:rPr>
            <w:noProof/>
            <w:webHidden/>
          </w:rPr>
          <w:tab/>
        </w:r>
        <w:r w:rsidR="00D22B8C">
          <w:rPr>
            <w:noProof/>
            <w:webHidden/>
          </w:rPr>
          <w:fldChar w:fldCharType="begin"/>
        </w:r>
        <w:r w:rsidR="00D22B8C">
          <w:rPr>
            <w:noProof/>
            <w:webHidden/>
          </w:rPr>
          <w:instrText xml:space="preserve"> PAGEREF _Toc308181883 \h </w:instrText>
        </w:r>
        <w:r w:rsidR="00D22B8C">
          <w:rPr>
            <w:noProof/>
            <w:webHidden/>
          </w:rPr>
        </w:r>
        <w:r w:rsidR="00D22B8C">
          <w:rPr>
            <w:noProof/>
            <w:webHidden/>
          </w:rPr>
          <w:fldChar w:fldCharType="separate"/>
        </w:r>
        <w:r w:rsidR="00D22B8C">
          <w:rPr>
            <w:noProof/>
            <w:webHidden/>
          </w:rPr>
          <w:t>105</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84" w:history="1">
        <w:r w:rsidR="00D22B8C" w:rsidRPr="00573962">
          <w:rPr>
            <w:rStyle w:val="Hyperlink"/>
            <w:noProof/>
          </w:rPr>
          <w:t>ProRataSatsKorrektionSlutDato</w:t>
        </w:r>
        <w:r w:rsidR="00D22B8C">
          <w:rPr>
            <w:noProof/>
            <w:webHidden/>
          </w:rPr>
          <w:tab/>
        </w:r>
        <w:r w:rsidR="00D22B8C">
          <w:rPr>
            <w:noProof/>
            <w:webHidden/>
          </w:rPr>
          <w:fldChar w:fldCharType="begin"/>
        </w:r>
        <w:r w:rsidR="00D22B8C">
          <w:rPr>
            <w:noProof/>
            <w:webHidden/>
          </w:rPr>
          <w:instrText xml:space="preserve"> PAGEREF _Toc308181884 \h </w:instrText>
        </w:r>
        <w:r w:rsidR="00D22B8C">
          <w:rPr>
            <w:noProof/>
            <w:webHidden/>
          </w:rPr>
        </w:r>
        <w:r w:rsidR="00D22B8C">
          <w:rPr>
            <w:noProof/>
            <w:webHidden/>
          </w:rPr>
          <w:fldChar w:fldCharType="separate"/>
        </w:r>
        <w:r w:rsidR="00D22B8C">
          <w:rPr>
            <w:noProof/>
            <w:webHidden/>
          </w:rPr>
          <w:t>105</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85" w:history="1">
        <w:r w:rsidR="00D22B8C" w:rsidRPr="00573962">
          <w:rPr>
            <w:rStyle w:val="Hyperlink"/>
            <w:noProof/>
          </w:rPr>
          <w:t>ProRataSatsKorrektionStartDato</w:t>
        </w:r>
        <w:r w:rsidR="00D22B8C">
          <w:rPr>
            <w:noProof/>
            <w:webHidden/>
          </w:rPr>
          <w:tab/>
        </w:r>
        <w:r w:rsidR="00D22B8C">
          <w:rPr>
            <w:noProof/>
            <w:webHidden/>
          </w:rPr>
          <w:fldChar w:fldCharType="begin"/>
        </w:r>
        <w:r w:rsidR="00D22B8C">
          <w:rPr>
            <w:noProof/>
            <w:webHidden/>
          </w:rPr>
          <w:instrText xml:space="preserve"> PAGEREF _Toc308181885 \h </w:instrText>
        </w:r>
        <w:r w:rsidR="00D22B8C">
          <w:rPr>
            <w:noProof/>
            <w:webHidden/>
          </w:rPr>
        </w:r>
        <w:r w:rsidR="00D22B8C">
          <w:rPr>
            <w:noProof/>
            <w:webHidden/>
          </w:rPr>
          <w:fldChar w:fldCharType="separate"/>
        </w:r>
        <w:r w:rsidR="00D22B8C">
          <w:rPr>
            <w:noProof/>
            <w:webHidden/>
          </w:rPr>
          <w:t>105</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86" w:history="1">
        <w:r w:rsidR="00D22B8C" w:rsidRPr="00573962">
          <w:rPr>
            <w:rStyle w:val="Hyperlink"/>
            <w:noProof/>
          </w:rPr>
          <w:t>ProRataSatsKorrektionStatus</w:t>
        </w:r>
        <w:r w:rsidR="00D22B8C">
          <w:rPr>
            <w:noProof/>
            <w:webHidden/>
          </w:rPr>
          <w:tab/>
        </w:r>
        <w:r w:rsidR="00D22B8C">
          <w:rPr>
            <w:noProof/>
            <w:webHidden/>
          </w:rPr>
          <w:fldChar w:fldCharType="begin"/>
        </w:r>
        <w:r w:rsidR="00D22B8C">
          <w:rPr>
            <w:noProof/>
            <w:webHidden/>
          </w:rPr>
          <w:instrText xml:space="preserve"> PAGEREF _Toc308181886 \h </w:instrText>
        </w:r>
        <w:r w:rsidR="00D22B8C">
          <w:rPr>
            <w:noProof/>
            <w:webHidden/>
          </w:rPr>
        </w:r>
        <w:r w:rsidR="00D22B8C">
          <w:rPr>
            <w:noProof/>
            <w:webHidden/>
          </w:rPr>
          <w:fldChar w:fldCharType="separate"/>
        </w:r>
        <w:r w:rsidR="00D22B8C">
          <w:rPr>
            <w:noProof/>
            <w:webHidden/>
          </w:rPr>
          <w:t>105</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87" w:history="1">
        <w:r w:rsidR="00D22B8C" w:rsidRPr="00573962">
          <w:rPr>
            <w:rStyle w:val="Hyperlink"/>
            <w:noProof/>
          </w:rPr>
          <w:t>RessourceNummer</w:t>
        </w:r>
        <w:r w:rsidR="00D22B8C">
          <w:rPr>
            <w:noProof/>
            <w:webHidden/>
          </w:rPr>
          <w:tab/>
        </w:r>
        <w:r w:rsidR="00D22B8C">
          <w:rPr>
            <w:noProof/>
            <w:webHidden/>
          </w:rPr>
          <w:fldChar w:fldCharType="begin"/>
        </w:r>
        <w:r w:rsidR="00D22B8C">
          <w:rPr>
            <w:noProof/>
            <w:webHidden/>
          </w:rPr>
          <w:instrText xml:space="preserve"> PAGEREF _Toc308181887 \h </w:instrText>
        </w:r>
        <w:r w:rsidR="00D22B8C">
          <w:rPr>
            <w:noProof/>
            <w:webHidden/>
          </w:rPr>
        </w:r>
        <w:r w:rsidR="00D22B8C">
          <w:rPr>
            <w:noProof/>
            <w:webHidden/>
          </w:rPr>
          <w:fldChar w:fldCharType="separate"/>
        </w:r>
        <w:r w:rsidR="00D22B8C">
          <w:rPr>
            <w:noProof/>
            <w:webHidden/>
          </w:rPr>
          <w:t>105</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88" w:history="1">
        <w:r w:rsidR="00D22B8C" w:rsidRPr="00573962">
          <w:rPr>
            <w:rStyle w:val="Hyperlink"/>
            <w:noProof/>
          </w:rPr>
          <w:t>SagNummer</w:t>
        </w:r>
        <w:r w:rsidR="00D22B8C">
          <w:rPr>
            <w:noProof/>
            <w:webHidden/>
          </w:rPr>
          <w:tab/>
        </w:r>
        <w:r w:rsidR="00D22B8C">
          <w:rPr>
            <w:noProof/>
            <w:webHidden/>
          </w:rPr>
          <w:fldChar w:fldCharType="begin"/>
        </w:r>
        <w:r w:rsidR="00D22B8C">
          <w:rPr>
            <w:noProof/>
            <w:webHidden/>
          </w:rPr>
          <w:instrText xml:space="preserve"> PAGEREF _Toc308181888 \h </w:instrText>
        </w:r>
        <w:r w:rsidR="00D22B8C">
          <w:rPr>
            <w:noProof/>
            <w:webHidden/>
          </w:rPr>
        </w:r>
        <w:r w:rsidR="00D22B8C">
          <w:rPr>
            <w:noProof/>
            <w:webHidden/>
          </w:rPr>
          <w:fldChar w:fldCharType="separate"/>
        </w:r>
        <w:r w:rsidR="00D22B8C">
          <w:rPr>
            <w:noProof/>
            <w:webHidden/>
          </w:rPr>
          <w:t>106</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89" w:history="1">
        <w:r w:rsidR="00D22B8C" w:rsidRPr="00573962">
          <w:rPr>
            <w:rStyle w:val="Hyperlink"/>
            <w:noProof/>
          </w:rPr>
          <w:t>SamtidighedskontrolAfgørelseVersionDato</w:t>
        </w:r>
        <w:r w:rsidR="00D22B8C">
          <w:rPr>
            <w:noProof/>
            <w:webHidden/>
          </w:rPr>
          <w:tab/>
        </w:r>
        <w:r w:rsidR="00D22B8C">
          <w:rPr>
            <w:noProof/>
            <w:webHidden/>
          </w:rPr>
          <w:fldChar w:fldCharType="begin"/>
        </w:r>
        <w:r w:rsidR="00D22B8C">
          <w:rPr>
            <w:noProof/>
            <w:webHidden/>
          </w:rPr>
          <w:instrText xml:space="preserve"> PAGEREF _Toc308181889 \h </w:instrText>
        </w:r>
        <w:r w:rsidR="00D22B8C">
          <w:rPr>
            <w:noProof/>
            <w:webHidden/>
          </w:rPr>
        </w:r>
        <w:r w:rsidR="00D22B8C">
          <w:rPr>
            <w:noProof/>
            <w:webHidden/>
          </w:rPr>
          <w:fldChar w:fldCharType="separate"/>
        </w:r>
        <w:r w:rsidR="00D22B8C">
          <w:rPr>
            <w:noProof/>
            <w:webHidden/>
          </w:rPr>
          <w:t>106</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90" w:history="1">
        <w:r w:rsidR="00D22B8C" w:rsidRPr="00573962">
          <w:rPr>
            <w:rStyle w:val="Hyperlink"/>
            <w:noProof/>
          </w:rPr>
          <w:t>SamtidighedskontrolAnsøgerDataVersionDato</w:t>
        </w:r>
        <w:r w:rsidR="00D22B8C">
          <w:rPr>
            <w:noProof/>
            <w:webHidden/>
          </w:rPr>
          <w:tab/>
        </w:r>
        <w:r w:rsidR="00D22B8C">
          <w:rPr>
            <w:noProof/>
            <w:webHidden/>
          </w:rPr>
          <w:fldChar w:fldCharType="begin"/>
        </w:r>
        <w:r w:rsidR="00D22B8C">
          <w:rPr>
            <w:noProof/>
            <w:webHidden/>
          </w:rPr>
          <w:instrText xml:space="preserve"> PAGEREF _Toc308181890 \h </w:instrText>
        </w:r>
        <w:r w:rsidR="00D22B8C">
          <w:rPr>
            <w:noProof/>
            <w:webHidden/>
          </w:rPr>
        </w:r>
        <w:r w:rsidR="00D22B8C">
          <w:rPr>
            <w:noProof/>
            <w:webHidden/>
          </w:rPr>
          <w:fldChar w:fldCharType="separate"/>
        </w:r>
        <w:r w:rsidR="00D22B8C">
          <w:rPr>
            <w:noProof/>
            <w:webHidden/>
          </w:rPr>
          <w:t>106</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91" w:history="1">
        <w:r w:rsidR="00D22B8C" w:rsidRPr="00573962">
          <w:rPr>
            <w:rStyle w:val="Hyperlink"/>
            <w:noProof/>
          </w:rPr>
          <w:t>SamtidighedskontrolAnsøgningDataVersionDato</w:t>
        </w:r>
        <w:r w:rsidR="00D22B8C">
          <w:rPr>
            <w:noProof/>
            <w:webHidden/>
          </w:rPr>
          <w:tab/>
        </w:r>
        <w:r w:rsidR="00D22B8C">
          <w:rPr>
            <w:noProof/>
            <w:webHidden/>
          </w:rPr>
          <w:fldChar w:fldCharType="begin"/>
        </w:r>
        <w:r w:rsidR="00D22B8C">
          <w:rPr>
            <w:noProof/>
            <w:webHidden/>
          </w:rPr>
          <w:instrText xml:space="preserve"> PAGEREF _Toc308181891 \h </w:instrText>
        </w:r>
        <w:r w:rsidR="00D22B8C">
          <w:rPr>
            <w:noProof/>
            <w:webHidden/>
          </w:rPr>
        </w:r>
        <w:r w:rsidR="00D22B8C">
          <w:rPr>
            <w:noProof/>
            <w:webHidden/>
          </w:rPr>
          <w:fldChar w:fldCharType="separate"/>
        </w:r>
        <w:r w:rsidR="00D22B8C">
          <w:rPr>
            <w:noProof/>
            <w:webHidden/>
          </w:rPr>
          <w:t>106</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92" w:history="1">
        <w:r w:rsidR="00D22B8C" w:rsidRPr="00573962">
          <w:rPr>
            <w:rStyle w:val="Hyperlink"/>
            <w:noProof/>
          </w:rPr>
          <w:t>SamtidighedskontrolAnsøgningStamDataVersionDato</w:t>
        </w:r>
        <w:r w:rsidR="00D22B8C">
          <w:rPr>
            <w:noProof/>
            <w:webHidden/>
          </w:rPr>
          <w:tab/>
        </w:r>
        <w:r w:rsidR="00D22B8C">
          <w:rPr>
            <w:noProof/>
            <w:webHidden/>
          </w:rPr>
          <w:fldChar w:fldCharType="begin"/>
        </w:r>
        <w:r w:rsidR="00D22B8C">
          <w:rPr>
            <w:noProof/>
            <w:webHidden/>
          </w:rPr>
          <w:instrText xml:space="preserve"> PAGEREF _Toc308181892 \h </w:instrText>
        </w:r>
        <w:r w:rsidR="00D22B8C">
          <w:rPr>
            <w:noProof/>
            <w:webHidden/>
          </w:rPr>
        </w:r>
        <w:r w:rsidR="00D22B8C">
          <w:rPr>
            <w:noProof/>
            <w:webHidden/>
          </w:rPr>
          <w:fldChar w:fldCharType="separate"/>
        </w:r>
        <w:r w:rsidR="00D22B8C">
          <w:rPr>
            <w:noProof/>
            <w:webHidden/>
          </w:rPr>
          <w:t>106</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93" w:history="1">
        <w:r w:rsidR="00D22B8C" w:rsidRPr="00573962">
          <w:rPr>
            <w:rStyle w:val="Hyperlink"/>
            <w:noProof/>
          </w:rPr>
          <w:t>SamtidighedskontrolDokumentVersionDato</w:t>
        </w:r>
        <w:r w:rsidR="00D22B8C">
          <w:rPr>
            <w:noProof/>
            <w:webHidden/>
          </w:rPr>
          <w:tab/>
        </w:r>
        <w:r w:rsidR="00D22B8C">
          <w:rPr>
            <w:noProof/>
            <w:webHidden/>
          </w:rPr>
          <w:fldChar w:fldCharType="begin"/>
        </w:r>
        <w:r w:rsidR="00D22B8C">
          <w:rPr>
            <w:noProof/>
            <w:webHidden/>
          </w:rPr>
          <w:instrText xml:space="preserve"> PAGEREF _Toc308181893 \h </w:instrText>
        </w:r>
        <w:r w:rsidR="00D22B8C">
          <w:rPr>
            <w:noProof/>
            <w:webHidden/>
          </w:rPr>
        </w:r>
        <w:r w:rsidR="00D22B8C">
          <w:rPr>
            <w:noProof/>
            <w:webHidden/>
          </w:rPr>
          <w:fldChar w:fldCharType="separate"/>
        </w:r>
        <w:r w:rsidR="00D22B8C">
          <w:rPr>
            <w:noProof/>
            <w:webHidden/>
          </w:rPr>
          <w:t>106</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94" w:history="1">
        <w:r w:rsidR="00D22B8C" w:rsidRPr="00573962">
          <w:rPr>
            <w:rStyle w:val="Hyperlink"/>
            <w:noProof/>
          </w:rPr>
          <w:t>SamtidighedskontrolFuldmægtigDataVersionDato</w:t>
        </w:r>
        <w:r w:rsidR="00D22B8C">
          <w:rPr>
            <w:noProof/>
            <w:webHidden/>
          </w:rPr>
          <w:tab/>
        </w:r>
        <w:r w:rsidR="00D22B8C">
          <w:rPr>
            <w:noProof/>
            <w:webHidden/>
          </w:rPr>
          <w:fldChar w:fldCharType="begin"/>
        </w:r>
        <w:r w:rsidR="00D22B8C">
          <w:rPr>
            <w:noProof/>
            <w:webHidden/>
          </w:rPr>
          <w:instrText xml:space="preserve"> PAGEREF _Toc308181894 \h </w:instrText>
        </w:r>
        <w:r w:rsidR="00D22B8C">
          <w:rPr>
            <w:noProof/>
            <w:webHidden/>
          </w:rPr>
        </w:r>
        <w:r w:rsidR="00D22B8C">
          <w:rPr>
            <w:noProof/>
            <w:webHidden/>
          </w:rPr>
          <w:fldChar w:fldCharType="separate"/>
        </w:r>
        <w:r w:rsidR="00D22B8C">
          <w:rPr>
            <w:noProof/>
            <w:webHidden/>
          </w:rPr>
          <w:t>106</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95" w:history="1">
        <w:r w:rsidR="00D22B8C" w:rsidRPr="00573962">
          <w:rPr>
            <w:rStyle w:val="Hyperlink"/>
            <w:noProof/>
          </w:rPr>
          <w:t>SamtidighedskontrolKladdeAnsøgningVersionDato</w:t>
        </w:r>
        <w:r w:rsidR="00D22B8C">
          <w:rPr>
            <w:noProof/>
            <w:webHidden/>
          </w:rPr>
          <w:tab/>
        </w:r>
        <w:r w:rsidR="00D22B8C">
          <w:rPr>
            <w:noProof/>
            <w:webHidden/>
          </w:rPr>
          <w:fldChar w:fldCharType="begin"/>
        </w:r>
        <w:r w:rsidR="00D22B8C">
          <w:rPr>
            <w:noProof/>
            <w:webHidden/>
          </w:rPr>
          <w:instrText xml:space="preserve"> PAGEREF _Toc308181895 \h </w:instrText>
        </w:r>
        <w:r w:rsidR="00D22B8C">
          <w:rPr>
            <w:noProof/>
            <w:webHidden/>
          </w:rPr>
        </w:r>
        <w:r w:rsidR="00D22B8C">
          <w:rPr>
            <w:noProof/>
            <w:webHidden/>
          </w:rPr>
          <w:fldChar w:fldCharType="separate"/>
        </w:r>
        <w:r w:rsidR="00D22B8C">
          <w:rPr>
            <w:noProof/>
            <w:webHidden/>
          </w:rPr>
          <w:t>106</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96" w:history="1">
        <w:r w:rsidR="00D22B8C" w:rsidRPr="00573962">
          <w:rPr>
            <w:rStyle w:val="Hyperlink"/>
            <w:noProof/>
          </w:rPr>
          <w:t>SamtidighedskontrolProRataSatsKorrektionVersionDato</w:t>
        </w:r>
        <w:r w:rsidR="00D22B8C">
          <w:rPr>
            <w:noProof/>
            <w:webHidden/>
          </w:rPr>
          <w:tab/>
        </w:r>
        <w:r w:rsidR="00D22B8C">
          <w:rPr>
            <w:noProof/>
            <w:webHidden/>
          </w:rPr>
          <w:fldChar w:fldCharType="begin"/>
        </w:r>
        <w:r w:rsidR="00D22B8C">
          <w:rPr>
            <w:noProof/>
            <w:webHidden/>
          </w:rPr>
          <w:instrText xml:space="preserve"> PAGEREF _Toc308181896 \h </w:instrText>
        </w:r>
        <w:r w:rsidR="00D22B8C">
          <w:rPr>
            <w:noProof/>
            <w:webHidden/>
          </w:rPr>
        </w:r>
        <w:r w:rsidR="00D22B8C">
          <w:rPr>
            <w:noProof/>
            <w:webHidden/>
          </w:rPr>
          <w:fldChar w:fldCharType="separate"/>
        </w:r>
        <w:r w:rsidR="00D22B8C">
          <w:rPr>
            <w:noProof/>
            <w:webHidden/>
          </w:rPr>
          <w:t>106</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97" w:history="1">
        <w:r w:rsidR="00D22B8C" w:rsidRPr="00573962">
          <w:rPr>
            <w:rStyle w:val="Hyperlink"/>
            <w:noProof/>
          </w:rPr>
          <w:t>SamtidighedskontrolSagsbemærkningVersionDato</w:t>
        </w:r>
        <w:r w:rsidR="00D22B8C">
          <w:rPr>
            <w:noProof/>
            <w:webHidden/>
          </w:rPr>
          <w:tab/>
        </w:r>
        <w:r w:rsidR="00D22B8C">
          <w:rPr>
            <w:noProof/>
            <w:webHidden/>
          </w:rPr>
          <w:fldChar w:fldCharType="begin"/>
        </w:r>
        <w:r w:rsidR="00D22B8C">
          <w:rPr>
            <w:noProof/>
            <w:webHidden/>
          </w:rPr>
          <w:instrText xml:space="preserve"> PAGEREF _Toc308181897 \h </w:instrText>
        </w:r>
        <w:r w:rsidR="00D22B8C">
          <w:rPr>
            <w:noProof/>
            <w:webHidden/>
          </w:rPr>
        </w:r>
        <w:r w:rsidR="00D22B8C">
          <w:rPr>
            <w:noProof/>
            <w:webHidden/>
          </w:rPr>
          <w:fldChar w:fldCharType="separate"/>
        </w:r>
        <w:r w:rsidR="00D22B8C">
          <w:rPr>
            <w:noProof/>
            <w:webHidden/>
          </w:rPr>
          <w:t>106</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98" w:history="1">
        <w:r w:rsidR="00D22B8C" w:rsidRPr="00573962">
          <w:rPr>
            <w:rStyle w:val="Hyperlink"/>
            <w:noProof/>
          </w:rPr>
          <w:t>SamtidighedskontrolVersionDato</w:t>
        </w:r>
        <w:r w:rsidR="00D22B8C">
          <w:rPr>
            <w:noProof/>
            <w:webHidden/>
          </w:rPr>
          <w:tab/>
        </w:r>
        <w:r w:rsidR="00D22B8C">
          <w:rPr>
            <w:noProof/>
            <w:webHidden/>
          </w:rPr>
          <w:fldChar w:fldCharType="begin"/>
        </w:r>
        <w:r w:rsidR="00D22B8C">
          <w:rPr>
            <w:noProof/>
            <w:webHidden/>
          </w:rPr>
          <w:instrText xml:space="preserve"> PAGEREF _Toc308181898 \h </w:instrText>
        </w:r>
        <w:r w:rsidR="00D22B8C">
          <w:rPr>
            <w:noProof/>
            <w:webHidden/>
          </w:rPr>
        </w:r>
        <w:r w:rsidR="00D22B8C">
          <w:rPr>
            <w:noProof/>
            <w:webHidden/>
          </w:rPr>
          <w:fldChar w:fldCharType="separate"/>
        </w:r>
        <w:r w:rsidR="00D22B8C">
          <w:rPr>
            <w:noProof/>
            <w:webHidden/>
          </w:rPr>
          <w:t>106</w:t>
        </w:r>
        <w:r w:rsidR="00D22B8C">
          <w:rPr>
            <w:noProof/>
            <w:webHidden/>
          </w:rPr>
          <w:fldChar w:fldCharType="end"/>
        </w:r>
      </w:hyperlink>
    </w:p>
    <w:p w:rsidR="00D22B8C" w:rsidRDefault="001B3809" w:rsidP="00D22B8C">
      <w:pPr>
        <w:pStyle w:val="TOC2"/>
        <w:tabs>
          <w:tab w:val="right" w:leader="dot" w:pos="10195"/>
        </w:tabs>
        <w:rPr>
          <w:rFonts w:asciiTheme="minorHAnsi" w:eastAsiaTheme="minorEastAsia" w:hAnsiTheme="minorHAnsi" w:cstheme="minorBidi"/>
          <w:b w:val="0"/>
          <w:noProof/>
          <w:sz w:val="22"/>
          <w:lang w:eastAsia="da-DK"/>
        </w:rPr>
      </w:pPr>
      <w:hyperlink w:anchor="_Toc308181899" w:history="1">
        <w:r w:rsidR="00D22B8C" w:rsidRPr="00573962">
          <w:rPr>
            <w:rStyle w:val="Hyperlink"/>
            <w:noProof/>
          </w:rPr>
          <w:t>ValutaOplysningKode</w:t>
        </w:r>
        <w:r w:rsidR="00D22B8C">
          <w:rPr>
            <w:noProof/>
            <w:webHidden/>
          </w:rPr>
          <w:tab/>
        </w:r>
        <w:r w:rsidR="00D22B8C">
          <w:rPr>
            <w:noProof/>
            <w:webHidden/>
          </w:rPr>
          <w:fldChar w:fldCharType="begin"/>
        </w:r>
        <w:r w:rsidR="00D22B8C">
          <w:rPr>
            <w:noProof/>
            <w:webHidden/>
          </w:rPr>
          <w:instrText xml:space="preserve"> PAGEREF _Toc308181899 \h </w:instrText>
        </w:r>
        <w:r w:rsidR="00D22B8C">
          <w:rPr>
            <w:noProof/>
            <w:webHidden/>
          </w:rPr>
        </w:r>
        <w:r w:rsidR="00D22B8C">
          <w:rPr>
            <w:noProof/>
            <w:webHidden/>
          </w:rPr>
          <w:fldChar w:fldCharType="separate"/>
        </w:r>
        <w:r w:rsidR="00D22B8C">
          <w:rPr>
            <w:noProof/>
            <w:webHidden/>
          </w:rPr>
          <w:t>106</w:t>
        </w:r>
        <w:r w:rsidR="00D22B8C">
          <w:rPr>
            <w:noProof/>
            <w:webHidden/>
          </w:rPr>
          <w:fldChar w:fldCharType="end"/>
        </w:r>
      </w:hyperlink>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sectPr w:rsidR="00D22B8C" w:rsidSect="00D22B8C">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r>
        <w:rPr>
          <w:rFonts w:ascii="Arial" w:hAnsi="Arial" w:cs="Arial"/>
          <w:b/>
          <w:sz w:val="48"/>
        </w:rPr>
        <w:fldChar w:fldCharType="end"/>
      </w:r>
    </w:p>
    <w:p w:rsidR="00642AA5"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0" w:name="_Toc308181616"/>
      <w:r>
        <w:rPr>
          <w:rFonts w:ascii="Arial" w:hAnsi="Arial" w:cs="Arial"/>
          <w:b/>
          <w:sz w:val="48"/>
        </w:rPr>
        <w:lastRenderedPageBreak/>
        <w:t>Servicebeskrivelser</w:t>
      </w:r>
      <w:bookmarkEnd w:id="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22B8C" w:rsidTr="00D22B8C">
        <w:trPr>
          <w:trHeight w:hRule="exact" w:val="113"/>
        </w:trPr>
        <w:tc>
          <w:tcPr>
            <w:tcW w:w="10345" w:type="dxa"/>
            <w:gridSpan w:val="6"/>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rPr>
          <w:trHeight w:val="283"/>
        </w:trPr>
        <w:tc>
          <w:tcPr>
            <w:tcW w:w="10345" w:type="dxa"/>
            <w:gridSpan w:val="6"/>
            <w:tcBorders>
              <w:bottom w:val="single" w:sz="6" w:space="0" w:color="auto"/>
            </w:tcBorders>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 w:name="_Toc308181617"/>
            <w:r w:rsidRPr="00D22B8C">
              <w:rPr>
                <w:rFonts w:ascii="Arial" w:hAnsi="Arial" w:cs="Arial"/>
                <w:b/>
                <w:sz w:val="30"/>
              </w:rPr>
              <w:t>MomsRefusionAfgørelseOpdater</w:t>
            </w:r>
            <w:bookmarkEnd w:id="1"/>
          </w:p>
        </w:tc>
      </w:tr>
      <w:tr w:rsidR="00D22B8C" w:rsidTr="00D22B8C">
        <w:trPr>
          <w:trHeight w:val="283"/>
        </w:trPr>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22B8C" w:rsidTr="00D22B8C">
        <w:trPr>
          <w:trHeight w:val="283"/>
        </w:trPr>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22B8C" w:rsidTr="00D22B8C">
        <w:trPr>
          <w:trHeight w:val="283"/>
        </w:trPr>
        <w:tc>
          <w:tcPr>
            <w:tcW w:w="10345" w:type="dxa"/>
            <w:gridSpan w:val="6"/>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og opdatere både indgående og udgående, afgørelser - dvs. til og fra andre lande, herunder EU, 3L, UREA, fly.</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indgående afgørelser gælder at når en tilbagebetalingsmedlemsstat har truffet afgørelse om tilbagebetaling eller afgørelse om pro rata-sats-korrektion, sender medlemsstaten afgørelsen til SKAT.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skal sende afgørelsen til ansøger, fordi ansøger gerne vil kende til afgørelsen.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 registrerer afgørelsen, fordi vi gerne vil kende status på ansøgningen både af kontrolhensyn, for at kunne vise denne til ansøger, og for at kunne besvare telefoniske henvendelser fra ansøger.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udgående afgørelser gælder at de vil blive oprettet på indstillingstidspunktet. Når de senere er blevet godkendt af en anden sagsbehandler, så bliver afgørelsen sendt til det relevante etableringsland og dermed også til ansøger/fuldmægtig.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Afgørelser omhandler hovedsageligt momsrefusionsansøgninger, men de kan også omhandle pro rata sats korrektioner.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Danmark afsender ikke pro rata sats-afgørelser via momsrefusionssystemet. Dette bliver håndteret manuelt.</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22B8C" w:rsidTr="00D22B8C">
        <w:trPr>
          <w:trHeight w:val="283"/>
        </w:trPr>
        <w:tc>
          <w:tcPr>
            <w:tcW w:w="10345" w:type="dxa"/>
            <w:gridSpan w:val="6"/>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eller opdaterer afgørelser. Disse afgørelser kan både være svar på momsrefusionsansøgninger og pro rata sats korrektioner.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af en afgørelse benyttes NormalOpdater strukturen, mens der ved opdatering af en afgørelse skal benyttes DeltaOpdater strukturen.</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NormalOpdater af en afgørelse vil de optionelle felter efter Afgørelsesstrukturen kun benyttes til danske afgørelser (genereret af systemet). Disse værende: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MomsrefusionAfgørelseUdbetalingDato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MomsRefusionMedarbejderDetaljeStruktur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MomsrefusionAnsøgningDataID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Relationen til en ansøgning vil blive fundet og defineret af servicen for udenlandske afgørelser.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DeltaOpdater af en afgørelse kan Status, Udbetalingsdato eller begge dele opdateres.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FiscalisBeskedInformation skal angives ved EU ansøgninger.</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22B8C" w:rsidTr="00D22B8C">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MomsRefusionAfgørelseOpdater_I</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*AfgørelseOpdaterTypeValg*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*NormalOpdater*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MomsrefusionAfgørelseUdbetalingDato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*Indstiller*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*Godkender*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(MomsRefusionEUBeskedStruktur)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*DeltaOpdater*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DeltaOpdaterValg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MomsrefusionAfgørelseStatus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MomsrefusionAfgørelseUdbetalingDato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MomsRefusionStatusUdbetalingDatoStruktur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22B8C" w:rsidTr="00D22B8C">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MomsRefusionAfgørelseOpdater_O</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MomsRefusionAfgørelseNummerVersionDatoStruktur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SamtidighedskontrolAnsøgningDataVersionDato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22B8C" w:rsidTr="00D22B8C">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MomsRefusionAfgørelseOpdater_FejlId</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RPr="001B2E0D" w:rsidTr="00D22B8C">
        <w:trPr>
          <w:trHeight w:val="283"/>
        </w:trPr>
        <w:tc>
          <w:tcPr>
            <w:tcW w:w="10345" w:type="dxa"/>
            <w:gridSpan w:val="6"/>
            <w:shd w:val="clear" w:color="auto" w:fill="B3B3B3"/>
            <w:vAlign w:val="center"/>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4C3F48">
              <w:rPr>
                <w:rFonts w:ascii="Arial" w:hAnsi="Arial" w:cs="Arial"/>
                <w:b/>
                <w:sz w:val="18"/>
                <w:lang w:val="en-US"/>
              </w:rPr>
              <w:t>Referencer fra use case(s)</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C3F48">
              <w:rPr>
                <w:rFonts w:ascii="Arial" w:hAnsi="Arial" w:cs="Arial"/>
                <w:sz w:val="18"/>
                <w:lang w:val="en-US"/>
              </w:rPr>
              <w:t xml:space="preserve"> </w:t>
            </w:r>
            <w:r>
              <w:rPr>
                <w:rFonts w:ascii="Arial" w:hAnsi="Arial" w:cs="Arial"/>
                <w:sz w:val="18"/>
              </w:rPr>
              <w:t>trin Foretag indstilling i Use Case "2.4 - Foretag indstilling"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Dan og send meddelelse i Use Case "2.6 - Dan afgørelse"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Godkend behandling i Use Case "2.5 - Godkend indstilling"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U3 - trin 2A - Valgt udbetalingsdato ligger tidl end dagsdato + 2 bankdage i Use Case "4.1 - Udbetaling"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U2 - trin 4 - Foretager ændringer i ansøgningen i Use Case "2.4 - Foretag indstilling"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U3 - trin 4 - Taster posteringer i Use Case "2.4 - Foretag indstilling"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U4 - trin 4 - Ansøgning afslås i Use Case "2.4 - Foretag indstilling"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U1 - trin 4 - Godkender ikke indstillingen i Use Case "2.5 - Godkend indstilling"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U2 - trin 4 - Fuldmagt er ikke gyldig på udbetalingsdatoen i Use Case "2.5 - Godkend indstilling"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U3 - trin 4 - Der er risiko for renter i Use Case "2.5 - Godkend indstilling"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U2 - trin 5 - Ansøgning fejler i kontrollen. i Use Case "2.9 - Opret manuelle ansøgninger"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Der skal tastes posteringer i Use Case "2.4 - Foretag indstilling"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22B8C" w:rsidSect="00D22B8C">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22B8C" w:rsidTr="00D22B8C">
        <w:trPr>
          <w:trHeight w:hRule="exact" w:val="113"/>
        </w:trPr>
        <w:tc>
          <w:tcPr>
            <w:tcW w:w="10345" w:type="dxa"/>
            <w:gridSpan w:val="6"/>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rPr>
          <w:trHeight w:val="283"/>
        </w:trPr>
        <w:tc>
          <w:tcPr>
            <w:tcW w:w="10345" w:type="dxa"/>
            <w:gridSpan w:val="6"/>
            <w:tcBorders>
              <w:bottom w:val="single" w:sz="6" w:space="0" w:color="auto"/>
            </w:tcBorders>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 w:name="_Toc308181618"/>
            <w:r w:rsidRPr="00D22B8C">
              <w:rPr>
                <w:rFonts w:ascii="Arial" w:hAnsi="Arial" w:cs="Arial"/>
                <w:b/>
                <w:sz w:val="30"/>
              </w:rPr>
              <w:t>MomsRefusionAfgørelseSamlingHent</w:t>
            </w:r>
            <w:bookmarkEnd w:id="2"/>
          </w:p>
        </w:tc>
      </w:tr>
      <w:tr w:rsidR="00D22B8C" w:rsidTr="00D22B8C">
        <w:trPr>
          <w:trHeight w:val="283"/>
        </w:trPr>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22B8C" w:rsidTr="00D22B8C">
        <w:trPr>
          <w:trHeight w:val="283"/>
        </w:trPr>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16-12-2008</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22B8C" w:rsidTr="00D22B8C">
        <w:trPr>
          <w:trHeight w:val="283"/>
        </w:trPr>
        <w:tc>
          <w:tcPr>
            <w:tcW w:w="10345" w:type="dxa"/>
            <w:gridSpan w:val="6"/>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eller flere eksisterende afgørelser, der er truffet på baggrund en ansøgning eller en pro rata-sats-korrektion.</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22B8C" w:rsidTr="00D22B8C">
        <w:trPr>
          <w:trHeight w:val="283"/>
        </w:trPr>
        <w:tc>
          <w:tcPr>
            <w:tcW w:w="10345" w:type="dxa"/>
            <w:gridSpan w:val="6"/>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eller flere eksisterende afgørelser, der er truffet på baggrund en ansøgning eller en pro rata-sats-korrektion.</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Afgørelser kan fremfindes ved at give en liste med de følgende attributter: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AfgørelseNummer (fremfinde specifikke afgørelser)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SagNummer (fremfinde afgørelser relateret til en sag)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KøbNummer (fremfinde afgørelser relateret til et køb)</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FordringID (fremfinde afgørelser relateret til en fordring)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DokumentID (fremfinde afgørelser relateret til et dokument)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RessourceNummer (fremfinde afgørelse relateret til en medarbejder)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afgørelser samt relateret data, som hver især kan indeholde en række tilhørende posteringer, dokumenter samt de relaterede medarbejdere.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Afgørelsen kan omhandle både ansøgninger og pro rata-sats-korrektioner.</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Bankkontoen der returneres er den som der skal udbetales eller indbetales penge på.</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22B8C" w:rsidTr="00D22B8C">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MomsRefusionAfgørelseSamlingHent_I</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*AfgørelseSøgeKriterieListe*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*AfgørelseSøgeKriterieValg*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RessourceNummer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22B8C" w:rsidTr="00D22B8C">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MomsRefusionAfgørelseSamlingHent_O</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MomsrefusionAfgørelseUdbetalingDato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MomsrefusionStatusDato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NotifikationDato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*Indstiller*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*Godkender*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AnsøgningRelation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MomsrefusionAnsøgningDataID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AnsøgerRelation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KundeidentifikationType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KundeidentifikationNavn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FuldmægtigRelation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KundeidentifikationIdentifikation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KundeidentifikationType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(MomsRefusionEUBeskedStruktur)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22B8C" w:rsidRPr="001B2E0D" w:rsidTr="00D22B8C">
        <w:trPr>
          <w:trHeight w:val="283"/>
        </w:trPr>
        <w:tc>
          <w:tcPr>
            <w:tcW w:w="10345" w:type="dxa"/>
            <w:gridSpan w:val="6"/>
            <w:shd w:val="clear" w:color="auto" w:fill="B3B3B3"/>
            <w:vAlign w:val="center"/>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4C3F48">
              <w:rPr>
                <w:rFonts w:ascii="Arial" w:hAnsi="Arial" w:cs="Arial"/>
                <w:b/>
                <w:sz w:val="18"/>
                <w:lang w:val="en-US"/>
              </w:rPr>
              <w:lastRenderedPageBreak/>
              <w:t>Referencer fra use case(s)</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C3F48">
              <w:rPr>
                <w:rFonts w:ascii="Arial" w:hAnsi="Arial" w:cs="Arial"/>
                <w:sz w:val="18"/>
                <w:lang w:val="en-US"/>
              </w:rPr>
              <w:t xml:space="preserve"> </w:t>
            </w:r>
            <w:r>
              <w:rPr>
                <w:rFonts w:ascii="Arial" w:hAnsi="Arial" w:cs="Arial"/>
                <w:sz w:val="18"/>
              </w:rPr>
              <w:t>trin Vis afgørelse samt udbetalingsoplysninger i Use Case "1.3 - Vis egne data for danske ansøgere"</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22B8C" w:rsidSect="00D22B8C">
          <w:headerReference w:type="default" r:id="rId14"/>
          <w:footerReference w:type="default" r:id="rId1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22B8C" w:rsidTr="00D22B8C">
        <w:trPr>
          <w:trHeight w:hRule="exact" w:val="113"/>
        </w:trPr>
        <w:tc>
          <w:tcPr>
            <w:tcW w:w="10345" w:type="dxa"/>
            <w:gridSpan w:val="6"/>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rPr>
          <w:trHeight w:val="283"/>
        </w:trPr>
        <w:tc>
          <w:tcPr>
            <w:tcW w:w="10345" w:type="dxa"/>
            <w:gridSpan w:val="6"/>
            <w:tcBorders>
              <w:bottom w:val="single" w:sz="6" w:space="0" w:color="auto"/>
            </w:tcBorders>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 w:name="_Toc308181619"/>
            <w:r w:rsidRPr="00D22B8C">
              <w:rPr>
                <w:rFonts w:ascii="Arial" w:hAnsi="Arial" w:cs="Arial"/>
                <w:b/>
                <w:sz w:val="30"/>
              </w:rPr>
              <w:t>MomsRefusionAktørOpdater</w:t>
            </w:r>
            <w:bookmarkEnd w:id="3"/>
          </w:p>
        </w:tc>
      </w:tr>
      <w:tr w:rsidR="00D22B8C" w:rsidTr="00D22B8C">
        <w:trPr>
          <w:trHeight w:val="283"/>
        </w:trPr>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22B8C" w:rsidTr="00D22B8C">
        <w:trPr>
          <w:trHeight w:val="283"/>
        </w:trPr>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10-7-2009</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22B8C" w:rsidTr="00D22B8C">
        <w:trPr>
          <w:trHeight w:val="283"/>
        </w:trPr>
        <w:tc>
          <w:tcPr>
            <w:tcW w:w="10345" w:type="dxa"/>
            <w:gridSpan w:val="6"/>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overordnede formål er at kunne oprette og opdatere en aktør, det værende en ansøger, fuldmægtig eller leverandør, i emomsrefusionssystemet.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 om ansøgere og fuldmægtige skal manuelt oprettes for 3L-og flyansøgninger, hvis ansøger eller fuldmægtig ikke kendes i forvejen.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EU-ansøgninger bliver ansøger og evt. fuldmægtig oprettet ud fra de data, der kommer sammen med ansøgningen.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rettes data om ansøger eller fuldmægtig for alle sagstyper.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Leverandører oprettes ikke manuelt.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kan denne service også opdatere risikovurderingen for en given aktør.</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22B8C" w:rsidTr="00D22B8C">
        <w:trPr>
          <w:trHeight w:val="283"/>
        </w:trPr>
        <w:tc>
          <w:tcPr>
            <w:tcW w:w="10345" w:type="dxa"/>
            <w:gridSpan w:val="6"/>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aktør skal oprettes, så benyttes NormalOpdater strukturen. Der skal i dette tilfælde ikke angives MomsrefusionKundeID, KundeRepræsentantID eller LeverandørID.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aktør skal opdaters, så benyttes NormalOpdater strukturen også. I dette tilfælde skal angives relevant MomsrefusionKundeID, KundeRepræsentantID eller LeverandørID.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ansøger skal have ændret sin risikovurdering, så benyttes DeltaOpdater strukturen. I denne angives aktøren ved KundeidentifikationIdentifikation, KundeidentifikationType og KundeidentifikationRegistreringsNummerLandeKode.</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22B8C" w:rsidTr="00D22B8C">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MomsRefusionAktørOpdater_I</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AktørListe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Aktør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(SamtidighedskontrolAnsøgerDataVersionDato)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(SamtidighedskontrolFuldmægtigDataVersionDato)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OpdaterTypeValg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NormalOpdater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MomsRefusionAktørStruktur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(MomsRefusionSagBemærkningStruktur)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DeltaOpdater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KundeidentifikationIdentifikation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KundeidentifikationType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MomsRefusionRisikoVurderingStruktur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MomsrefusionAktørTransportMarkering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(MomsRefusionSagBemærkningStruktur)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22B8C" w:rsidTr="00D22B8C">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MomsRefusionAktørOpdater_O</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*MomsRefusionAktørValgListe*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*MomsRefusionAktørValg*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SamtidighedskontrolSagsbemærkningVersionDato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*Fuldmægtig*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SamtidighedskontrolSagsbemærkningVersionDato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LeverandørID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22B8C" w:rsidTr="00D22B8C">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MomsRefusionAktørOpdater_FejlId</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22B8C" w:rsidSect="00D22B8C">
          <w:headerReference w:type="default" r:id="rId16"/>
          <w:footerReference w:type="default" r:id="rId1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22B8C" w:rsidTr="00D22B8C">
        <w:trPr>
          <w:trHeight w:hRule="exact" w:val="113"/>
        </w:trPr>
        <w:tc>
          <w:tcPr>
            <w:tcW w:w="10345" w:type="dxa"/>
            <w:gridSpan w:val="6"/>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rPr>
          <w:trHeight w:val="283"/>
        </w:trPr>
        <w:tc>
          <w:tcPr>
            <w:tcW w:w="10345" w:type="dxa"/>
            <w:gridSpan w:val="6"/>
            <w:tcBorders>
              <w:bottom w:val="single" w:sz="6" w:space="0" w:color="auto"/>
            </w:tcBorders>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4" w:name="_Toc308181620"/>
            <w:r w:rsidRPr="00D22B8C">
              <w:rPr>
                <w:rFonts w:ascii="Arial" w:hAnsi="Arial" w:cs="Arial"/>
                <w:b/>
                <w:sz w:val="30"/>
              </w:rPr>
              <w:t>MomsRefusionAktørOversigtHent</w:t>
            </w:r>
            <w:bookmarkEnd w:id="4"/>
          </w:p>
        </w:tc>
      </w:tr>
      <w:tr w:rsidR="00D22B8C" w:rsidTr="00D22B8C">
        <w:trPr>
          <w:trHeight w:val="283"/>
        </w:trPr>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22B8C" w:rsidTr="00D22B8C">
        <w:trPr>
          <w:trHeight w:val="283"/>
        </w:trPr>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22B8C" w:rsidTr="00D22B8C">
        <w:trPr>
          <w:trHeight w:val="283"/>
        </w:trPr>
        <w:tc>
          <w:tcPr>
            <w:tcW w:w="10345" w:type="dxa"/>
            <w:gridSpan w:val="6"/>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22B8C" w:rsidTr="00D22B8C">
        <w:trPr>
          <w:trHeight w:val="283"/>
        </w:trPr>
        <w:tc>
          <w:tcPr>
            <w:tcW w:w="10345" w:type="dxa"/>
            <w:gridSpan w:val="6"/>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anvendes til skærmbillederne: Ansøgerliste og Journalisering</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22B8C" w:rsidTr="00D22B8C">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MomsRefusionAktørOversigtHent_I</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MomsRefusionAktørSøgekriterieStruktur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*Fuldmægtig*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MomsRefusionAktørSøgekriterieStruktur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(MomsrefusionAktivtFuldmagtsforholdMarkering)</w:t>
            </w:r>
          </w:p>
        </w:tc>
      </w:tr>
      <w:tr w:rsidR="00D22B8C" w:rsidTr="00D22B8C">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MomsRefusionAktørOversigtHent_O</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*AnsøgningRelation*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MomsRefusionAnsøgningVersionNummerStruktur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KundeidentifikationIdentifikation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MomsRefusionKontaktOplysningStruktur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*Fuldmægtig*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KundeidentifikationIdentifikation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(MomsRefusionKontaktOplysningStruktur)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MomsrefusionAktivtFuldmagtsforholdMarkering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22B8C" w:rsidSect="00D22B8C">
          <w:headerReference w:type="default" r:id="rId18"/>
          <w:footerReference w:type="default" r:id="rId1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22B8C" w:rsidTr="00D22B8C">
        <w:trPr>
          <w:trHeight w:hRule="exact" w:val="113"/>
        </w:trPr>
        <w:tc>
          <w:tcPr>
            <w:tcW w:w="10345" w:type="dxa"/>
            <w:gridSpan w:val="6"/>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rPr>
          <w:trHeight w:val="283"/>
        </w:trPr>
        <w:tc>
          <w:tcPr>
            <w:tcW w:w="10345" w:type="dxa"/>
            <w:gridSpan w:val="6"/>
            <w:tcBorders>
              <w:bottom w:val="single" w:sz="6" w:space="0" w:color="auto"/>
            </w:tcBorders>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5" w:name="_Toc308181621"/>
            <w:r w:rsidRPr="00D22B8C">
              <w:rPr>
                <w:rFonts w:ascii="Arial" w:hAnsi="Arial" w:cs="Arial"/>
                <w:b/>
                <w:sz w:val="30"/>
              </w:rPr>
              <w:t>MomsRefusionAktørSamlingHent</w:t>
            </w:r>
            <w:bookmarkEnd w:id="5"/>
          </w:p>
        </w:tc>
      </w:tr>
      <w:tr w:rsidR="00D22B8C" w:rsidTr="00D22B8C">
        <w:trPr>
          <w:trHeight w:val="283"/>
        </w:trPr>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22B8C" w:rsidTr="00D22B8C">
        <w:trPr>
          <w:trHeight w:val="283"/>
        </w:trPr>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28-10-2009</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1-9-2011</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22B8C" w:rsidTr="00D22B8C">
        <w:trPr>
          <w:trHeight w:val="283"/>
        </w:trPr>
        <w:tc>
          <w:tcPr>
            <w:tcW w:w="10345" w:type="dxa"/>
            <w:gridSpan w:val="6"/>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22B8C" w:rsidTr="00D22B8C">
        <w:trPr>
          <w:trHeight w:val="283"/>
        </w:trPr>
        <w:tc>
          <w:tcPr>
            <w:tcW w:w="10345" w:type="dxa"/>
            <w:gridSpan w:val="6"/>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benyttes til at hente de forskellige typer aktører i emomsrefusionssystemet.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supporterer hentning af ansøgere, fuldmægtige og leverandører.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Ansøgere kan hentes ved at angive MomsrefusionKundeID, KundeidentifikationIdentifikation eller KundeIdentifikationDetalje.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Fuldmægtige kan hentes ved at angive KundeRepræsentantID, KundeidentifikationIdentifikation eller KundeIdentifikationDetalje.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Leverandører kan kun hentes ved at benytte Leverandør strukturen. I denne kan angives en ansøger og optionelt en fuldmægtig. Hvis ansøgeren angives, så vil der blive returneret en liste af leverandører, som denne ansøger tidligere har benyttet. Hvis både ansøger og fuldmægtig angives, så vil der blive returneret en liste af leverandører, som kombinationen af ansøger og fuldmægtig tidligere har benyttet.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der ikke er en samtidighedsdato på leverandøren. Dette skyldes at denne ikke vil kunne opdateres efter hentning via denne service.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22B8C" w:rsidTr="00D22B8C">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MomsRefusionAktørSamlingHent_I</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*MomsRefusionAktørValgListe*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*MomsRefusionAktørValg*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MomsrefusionKundeID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KundeRepræsentantID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*Leverandør*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KundeidentifikationIdentifikation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*KundeIdentifikationDetalje*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22B8C" w:rsidTr="00D22B8C">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MomsRefusionAktørSamlingHent_O</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*SamtidighedskontrolValg*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r>
              <w:rPr>
                <w:rFonts w:ascii="Arial" w:hAnsi="Arial" w:cs="Arial"/>
                <w:sz w:val="18"/>
              </w:rPr>
              <w:tab/>
            </w:r>
            <w:r>
              <w:rPr>
                <w:rFonts w:ascii="Arial" w:hAnsi="Arial" w:cs="Arial"/>
                <w:sz w:val="18"/>
              </w:rPr>
              <w:tab/>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(MomsrefusionAnsøgningStamDataKontoIndehaversType)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(MomsRefusionSagBemærkningStruktur)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*MomsRefusionDokumentIDListe*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MomsrefusionDokumentID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ErhvervsaktivitetKodeListe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ErhvervsaktivitetKode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*ErhvervsaktivitetTekstListe*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*ErhvervsaktivitetTekst*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ErhvervsaktivitetTekst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ErhvervsaktivitetTekstSprog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22B8C" w:rsidSect="00D22B8C">
          <w:headerReference w:type="default" r:id="rId20"/>
          <w:footerReference w:type="default" r:id="rId2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22B8C" w:rsidTr="00D22B8C">
        <w:trPr>
          <w:trHeight w:hRule="exact" w:val="113"/>
        </w:trPr>
        <w:tc>
          <w:tcPr>
            <w:tcW w:w="10345" w:type="dxa"/>
            <w:gridSpan w:val="6"/>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rPr>
          <w:trHeight w:val="283"/>
        </w:trPr>
        <w:tc>
          <w:tcPr>
            <w:tcW w:w="10345" w:type="dxa"/>
            <w:gridSpan w:val="6"/>
            <w:tcBorders>
              <w:bottom w:val="single" w:sz="6" w:space="0" w:color="auto"/>
            </w:tcBorders>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6" w:name="_Toc308181622"/>
            <w:r w:rsidRPr="00D22B8C">
              <w:rPr>
                <w:rFonts w:ascii="Arial" w:hAnsi="Arial" w:cs="Arial"/>
                <w:b/>
                <w:sz w:val="30"/>
              </w:rPr>
              <w:t>MomsRefusionAktørSlet</w:t>
            </w:r>
            <w:bookmarkEnd w:id="6"/>
          </w:p>
        </w:tc>
      </w:tr>
      <w:tr w:rsidR="00D22B8C" w:rsidTr="00D22B8C">
        <w:trPr>
          <w:trHeight w:val="283"/>
        </w:trPr>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22B8C" w:rsidTr="00D22B8C">
        <w:trPr>
          <w:trHeight w:val="283"/>
        </w:trPr>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28-10-2009</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22B8C" w:rsidTr="00D22B8C">
        <w:trPr>
          <w:trHeight w:val="283"/>
        </w:trPr>
        <w:tc>
          <w:tcPr>
            <w:tcW w:w="10345" w:type="dxa"/>
            <w:gridSpan w:val="6"/>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22B8C" w:rsidTr="00D22B8C">
        <w:trPr>
          <w:trHeight w:val="283"/>
        </w:trPr>
        <w:tc>
          <w:tcPr>
            <w:tcW w:w="10345" w:type="dxa"/>
            <w:gridSpan w:val="6"/>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22B8C" w:rsidTr="00D22B8C">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MomsRefusionAktørSlet_I</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*MomsRefusionAktørValg*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*Fuldmægtig*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22B8C" w:rsidTr="00D22B8C">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MomsRefusionAktørSlet_O</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E1267B" w:rsidRDefault="00E1267B"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 w:author="JESPER B. HENRIKSEN" w:date="2011-11-15T11:45:00Z"/>
          <w:rFonts w:ascii="Arial" w:hAnsi="Arial" w:cs="Arial"/>
          <w:b/>
          <w:sz w:val="48"/>
        </w:rPr>
      </w:pPr>
    </w:p>
    <w:p w:rsidR="00E1267B" w:rsidRDefault="00E1267B" w:rsidP="00E1267B">
      <w:pPr>
        <w:rPr>
          <w:ins w:id="8" w:author="JESPER B. HENRIKSEN" w:date="2011-11-15T11:45:00Z"/>
        </w:rPr>
      </w:pPr>
      <w:ins w:id="9" w:author="JESPER B. HENRIKSEN" w:date="2011-11-15T11:45:00Z">
        <w:r>
          <w:br w:type="page"/>
        </w:r>
      </w:ins>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E1267B" w:rsidTr="00E1267B">
        <w:trPr>
          <w:trHeight w:hRule="exact" w:val="113"/>
          <w:ins w:id="10" w:author="JESPER B. HENRIKSEN" w:date="2011-11-15T11:45:00Z"/>
        </w:trPr>
        <w:tc>
          <w:tcPr>
            <w:tcW w:w="10345" w:type="dxa"/>
            <w:gridSpan w:val="6"/>
            <w:shd w:val="clear" w:color="auto" w:fill="B3B3B3"/>
          </w:tcPr>
          <w:p w:rsidR="00E1267B" w:rsidRDefault="00E1267B" w:rsidP="00E126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 w:author="JESPER B. HENRIKSEN" w:date="2011-11-15T11:45:00Z"/>
                <w:rFonts w:ascii="Arial" w:hAnsi="Arial" w:cs="Arial"/>
                <w:b/>
                <w:sz w:val="48"/>
              </w:rPr>
            </w:pPr>
          </w:p>
        </w:tc>
      </w:tr>
      <w:tr w:rsidR="00E1267B" w:rsidTr="00E1267B">
        <w:trPr>
          <w:trHeight w:val="283"/>
          <w:ins w:id="12" w:author="JESPER B. HENRIKSEN" w:date="2011-11-15T11:45:00Z"/>
        </w:trPr>
        <w:tc>
          <w:tcPr>
            <w:tcW w:w="10345" w:type="dxa"/>
            <w:gridSpan w:val="6"/>
            <w:tcBorders>
              <w:bottom w:val="single" w:sz="6" w:space="0" w:color="auto"/>
            </w:tcBorders>
          </w:tcPr>
          <w:p w:rsidR="00E1267B" w:rsidRPr="00D22B8C" w:rsidRDefault="00E1267B" w:rsidP="00E21F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13" w:author="JESPER B. HENRIKSEN" w:date="2011-11-15T11:45:00Z"/>
                <w:rFonts w:ascii="Arial" w:hAnsi="Arial" w:cs="Arial"/>
                <w:b/>
                <w:sz w:val="30"/>
              </w:rPr>
            </w:pPr>
            <w:ins w:id="14" w:author="JESPER B. HENRIKSEN" w:date="2011-11-15T11:45:00Z">
              <w:r w:rsidRPr="00D22B8C">
                <w:rPr>
                  <w:rFonts w:ascii="Arial" w:hAnsi="Arial" w:cs="Arial"/>
                  <w:b/>
                  <w:sz w:val="30"/>
                </w:rPr>
                <w:t>MomsRefusionAnsøgning</w:t>
              </w:r>
            </w:ins>
            <w:ins w:id="15" w:author="JESPER B. HENRIKSEN" w:date="2011-11-15T14:56:00Z">
              <w:r w:rsidR="00E21FE0">
                <w:rPr>
                  <w:rFonts w:ascii="Arial" w:hAnsi="Arial" w:cs="Arial"/>
                  <w:b/>
                  <w:sz w:val="30"/>
                </w:rPr>
                <w:t>Forrige</w:t>
              </w:r>
            </w:ins>
            <w:ins w:id="16" w:author="JESPER B. HENRIKSEN" w:date="2011-11-15T11:45:00Z">
              <w:r>
                <w:rPr>
                  <w:rFonts w:ascii="Arial" w:hAnsi="Arial" w:cs="Arial"/>
                  <w:b/>
                  <w:sz w:val="30"/>
                </w:rPr>
                <w:t>Data</w:t>
              </w:r>
            </w:ins>
          </w:p>
        </w:tc>
      </w:tr>
      <w:tr w:rsidR="00E1267B" w:rsidTr="00E1267B">
        <w:trPr>
          <w:trHeight w:val="283"/>
          <w:ins w:id="17" w:author="JESPER B. HENRIKSEN" w:date="2011-11-15T11:45:00Z"/>
        </w:trPr>
        <w:tc>
          <w:tcPr>
            <w:tcW w:w="1134" w:type="dxa"/>
            <w:tcBorders>
              <w:top w:val="single" w:sz="6" w:space="0" w:color="auto"/>
              <w:bottom w:val="nil"/>
            </w:tcBorders>
            <w:shd w:val="clear" w:color="auto" w:fill="auto"/>
            <w:vAlign w:val="center"/>
          </w:tcPr>
          <w:p w:rsidR="00E1267B" w:rsidRPr="00D22B8C" w:rsidRDefault="00E1267B" w:rsidP="00E126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8" w:author="JESPER B. HENRIKSEN" w:date="2011-11-15T11:45:00Z"/>
                <w:rFonts w:ascii="Arial" w:hAnsi="Arial" w:cs="Arial"/>
                <w:b/>
                <w:sz w:val="18"/>
              </w:rPr>
            </w:pPr>
            <w:ins w:id="19" w:author="JESPER B. HENRIKSEN" w:date="2011-11-15T11:45:00Z">
              <w:r>
                <w:rPr>
                  <w:rFonts w:ascii="Arial" w:hAnsi="Arial" w:cs="Arial"/>
                  <w:b/>
                  <w:sz w:val="18"/>
                </w:rPr>
                <w:t>System:</w:t>
              </w:r>
            </w:ins>
          </w:p>
        </w:tc>
        <w:tc>
          <w:tcPr>
            <w:tcW w:w="2835" w:type="dxa"/>
            <w:tcBorders>
              <w:top w:val="single" w:sz="6" w:space="0" w:color="auto"/>
              <w:bottom w:val="nil"/>
            </w:tcBorders>
            <w:shd w:val="clear" w:color="auto" w:fill="auto"/>
            <w:vAlign w:val="center"/>
          </w:tcPr>
          <w:p w:rsidR="00E1267B" w:rsidRPr="00D22B8C" w:rsidRDefault="00E1267B" w:rsidP="00E126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0" w:author="JESPER B. HENRIKSEN" w:date="2011-11-15T11:45:00Z"/>
                <w:rFonts w:ascii="Arial" w:hAnsi="Arial" w:cs="Arial"/>
                <w:b/>
                <w:sz w:val="18"/>
              </w:rPr>
            </w:pPr>
            <w:ins w:id="21" w:author="JESPER B. HENRIKSEN" w:date="2011-11-15T11:45:00Z">
              <w:r>
                <w:rPr>
                  <w:rFonts w:ascii="Arial" w:hAnsi="Arial" w:cs="Arial"/>
                  <w:b/>
                  <w:sz w:val="18"/>
                </w:rPr>
                <w:t>Encyclopedia:</w:t>
              </w:r>
            </w:ins>
          </w:p>
        </w:tc>
        <w:tc>
          <w:tcPr>
            <w:tcW w:w="1134" w:type="dxa"/>
            <w:tcBorders>
              <w:top w:val="single" w:sz="6" w:space="0" w:color="auto"/>
              <w:bottom w:val="nil"/>
            </w:tcBorders>
            <w:shd w:val="clear" w:color="auto" w:fill="auto"/>
            <w:vAlign w:val="center"/>
          </w:tcPr>
          <w:p w:rsidR="00E1267B" w:rsidRPr="00D22B8C" w:rsidRDefault="00E1267B" w:rsidP="00E126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2" w:author="JESPER B. HENRIKSEN" w:date="2011-11-15T11:45:00Z"/>
                <w:rFonts w:ascii="Arial" w:hAnsi="Arial" w:cs="Arial"/>
                <w:b/>
                <w:sz w:val="18"/>
              </w:rPr>
            </w:pPr>
            <w:ins w:id="23" w:author="JESPER B. HENRIKSEN" w:date="2011-11-15T11:45:00Z">
              <w:r>
                <w:rPr>
                  <w:rFonts w:ascii="Arial" w:hAnsi="Arial" w:cs="Arial"/>
                  <w:b/>
                  <w:sz w:val="18"/>
                </w:rPr>
                <w:t>Version:</w:t>
              </w:r>
            </w:ins>
          </w:p>
        </w:tc>
        <w:tc>
          <w:tcPr>
            <w:tcW w:w="1701" w:type="dxa"/>
            <w:tcBorders>
              <w:top w:val="single" w:sz="6" w:space="0" w:color="auto"/>
              <w:bottom w:val="nil"/>
            </w:tcBorders>
            <w:shd w:val="clear" w:color="auto" w:fill="auto"/>
            <w:vAlign w:val="center"/>
          </w:tcPr>
          <w:p w:rsidR="00E1267B" w:rsidRPr="00D22B8C" w:rsidRDefault="00E1267B" w:rsidP="00E126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4" w:author="JESPER B. HENRIKSEN" w:date="2011-11-15T11:45:00Z"/>
                <w:rFonts w:ascii="Arial" w:hAnsi="Arial" w:cs="Arial"/>
                <w:b/>
                <w:sz w:val="18"/>
              </w:rPr>
            </w:pPr>
            <w:ins w:id="25" w:author="JESPER B. HENRIKSEN" w:date="2011-11-15T11:45:00Z">
              <w:r>
                <w:rPr>
                  <w:rFonts w:ascii="Arial" w:hAnsi="Arial" w:cs="Arial"/>
                  <w:b/>
                  <w:sz w:val="18"/>
                </w:rPr>
                <w:t>Oprettet:</w:t>
              </w:r>
            </w:ins>
          </w:p>
        </w:tc>
        <w:tc>
          <w:tcPr>
            <w:tcW w:w="1701" w:type="dxa"/>
            <w:tcBorders>
              <w:top w:val="single" w:sz="6" w:space="0" w:color="auto"/>
              <w:bottom w:val="nil"/>
            </w:tcBorders>
            <w:shd w:val="clear" w:color="auto" w:fill="auto"/>
            <w:vAlign w:val="center"/>
          </w:tcPr>
          <w:p w:rsidR="00E1267B" w:rsidRPr="00D22B8C" w:rsidRDefault="00E1267B" w:rsidP="00E126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6" w:author="JESPER B. HENRIKSEN" w:date="2011-11-15T11:45:00Z"/>
                <w:rFonts w:ascii="Arial" w:hAnsi="Arial" w:cs="Arial"/>
                <w:b/>
                <w:sz w:val="18"/>
              </w:rPr>
            </w:pPr>
            <w:ins w:id="27" w:author="JESPER B. HENRIKSEN" w:date="2011-11-15T11:45:00Z">
              <w:r>
                <w:rPr>
                  <w:rFonts w:ascii="Arial" w:hAnsi="Arial" w:cs="Arial"/>
                  <w:b/>
                  <w:sz w:val="18"/>
                </w:rPr>
                <w:t>Senest rettet af:</w:t>
              </w:r>
            </w:ins>
          </w:p>
        </w:tc>
        <w:tc>
          <w:tcPr>
            <w:tcW w:w="1835" w:type="dxa"/>
            <w:tcBorders>
              <w:top w:val="single" w:sz="6" w:space="0" w:color="auto"/>
              <w:bottom w:val="nil"/>
            </w:tcBorders>
            <w:shd w:val="clear" w:color="auto" w:fill="auto"/>
            <w:vAlign w:val="center"/>
          </w:tcPr>
          <w:p w:rsidR="00E1267B" w:rsidRPr="00D22B8C" w:rsidRDefault="00E1267B" w:rsidP="00E126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8" w:author="JESPER B. HENRIKSEN" w:date="2011-11-15T11:45:00Z"/>
                <w:rFonts w:ascii="Arial" w:hAnsi="Arial" w:cs="Arial"/>
                <w:b/>
                <w:sz w:val="18"/>
              </w:rPr>
            </w:pPr>
            <w:ins w:id="29" w:author="JESPER B. HENRIKSEN" w:date="2011-11-15T11:45:00Z">
              <w:r>
                <w:rPr>
                  <w:rFonts w:ascii="Arial" w:hAnsi="Arial" w:cs="Arial"/>
                  <w:b/>
                  <w:sz w:val="18"/>
                </w:rPr>
                <w:t>Dato:</w:t>
              </w:r>
            </w:ins>
          </w:p>
        </w:tc>
      </w:tr>
      <w:tr w:rsidR="00E1267B" w:rsidTr="00E1267B">
        <w:trPr>
          <w:trHeight w:val="283"/>
          <w:ins w:id="30" w:author="JESPER B. HENRIKSEN" w:date="2011-11-15T11:45:00Z"/>
        </w:trPr>
        <w:tc>
          <w:tcPr>
            <w:tcW w:w="1134" w:type="dxa"/>
            <w:tcBorders>
              <w:top w:val="nil"/>
            </w:tcBorders>
            <w:shd w:val="clear" w:color="auto" w:fill="auto"/>
            <w:vAlign w:val="center"/>
          </w:tcPr>
          <w:p w:rsidR="00E1267B" w:rsidRPr="00D22B8C" w:rsidRDefault="00E1267B" w:rsidP="00E126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1" w:author="JESPER B. HENRIKSEN" w:date="2011-11-15T11:45:00Z"/>
                <w:rFonts w:ascii="Arial" w:hAnsi="Arial" w:cs="Arial"/>
                <w:sz w:val="18"/>
              </w:rPr>
            </w:pPr>
            <w:ins w:id="32" w:author="JESPER B. HENRIKSEN" w:date="2011-11-15T11:45:00Z">
              <w:r>
                <w:rPr>
                  <w:rFonts w:ascii="Arial" w:hAnsi="Arial" w:cs="Arial"/>
                  <w:sz w:val="18"/>
                </w:rPr>
                <w:t>Momsrefusion</w:t>
              </w:r>
            </w:ins>
          </w:p>
        </w:tc>
        <w:tc>
          <w:tcPr>
            <w:tcW w:w="2835" w:type="dxa"/>
            <w:tcBorders>
              <w:top w:val="nil"/>
            </w:tcBorders>
            <w:shd w:val="clear" w:color="auto" w:fill="auto"/>
            <w:vAlign w:val="center"/>
          </w:tcPr>
          <w:p w:rsidR="00E1267B" w:rsidRPr="00D22B8C" w:rsidRDefault="00E1267B" w:rsidP="00E126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3" w:author="JESPER B. HENRIKSEN" w:date="2011-11-15T11:45:00Z"/>
                <w:rFonts w:ascii="Arial" w:hAnsi="Arial" w:cs="Arial"/>
                <w:sz w:val="18"/>
              </w:rPr>
            </w:pPr>
            <w:ins w:id="34" w:author="JESPER B. HENRIKSEN" w:date="2011-11-15T11:45:00Z">
              <w:r>
                <w:rPr>
                  <w:rFonts w:ascii="Arial" w:hAnsi="Arial" w:cs="Arial"/>
                  <w:sz w:val="18"/>
                </w:rPr>
                <w:t>eMomsRefusion_Version_1_8</w:t>
              </w:r>
            </w:ins>
          </w:p>
        </w:tc>
        <w:tc>
          <w:tcPr>
            <w:tcW w:w="1134" w:type="dxa"/>
            <w:tcBorders>
              <w:top w:val="nil"/>
            </w:tcBorders>
            <w:shd w:val="clear" w:color="auto" w:fill="auto"/>
            <w:vAlign w:val="center"/>
          </w:tcPr>
          <w:p w:rsidR="00E1267B" w:rsidRPr="00D22B8C" w:rsidRDefault="00E1267B" w:rsidP="00E126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5" w:author="JESPER B. HENRIKSEN" w:date="2011-11-15T11:45:00Z"/>
                <w:rFonts w:ascii="Arial" w:hAnsi="Arial" w:cs="Arial"/>
                <w:sz w:val="18"/>
              </w:rPr>
            </w:pPr>
            <w:ins w:id="36" w:author="JESPER B. HENRIKSEN" w:date="2011-11-15T11:45:00Z">
              <w:r>
                <w:rPr>
                  <w:rFonts w:ascii="Arial" w:hAnsi="Arial" w:cs="Arial"/>
                  <w:sz w:val="18"/>
                </w:rPr>
                <w:t>1.0</w:t>
              </w:r>
            </w:ins>
          </w:p>
        </w:tc>
        <w:tc>
          <w:tcPr>
            <w:tcW w:w="1701" w:type="dxa"/>
            <w:tcBorders>
              <w:top w:val="nil"/>
            </w:tcBorders>
            <w:shd w:val="clear" w:color="auto" w:fill="auto"/>
            <w:vAlign w:val="center"/>
          </w:tcPr>
          <w:p w:rsidR="00E1267B" w:rsidRPr="00D22B8C" w:rsidRDefault="00E1267B" w:rsidP="00E126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7" w:author="JESPER B. HENRIKSEN" w:date="2011-11-15T11:45:00Z"/>
                <w:rFonts w:ascii="Arial" w:hAnsi="Arial" w:cs="Arial"/>
                <w:sz w:val="18"/>
              </w:rPr>
            </w:pPr>
            <w:ins w:id="38" w:author="JESPER B. HENRIKSEN" w:date="2011-11-15T11:45:00Z">
              <w:r>
                <w:rPr>
                  <w:rFonts w:ascii="Arial" w:hAnsi="Arial" w:cs="Arial"/>
                  <w:sz w:val="18"/>
                </w:rPr>
                <w:t>26-2-2009</w:t>
              </w:r>
            </w:ins>
          </w:p>
        </w:tc>
        <w:tc>
          <w:tcPr>
            <w:tcW w:w="1701" w:type="dxa"/>
            <w:tcBorders>
              <w:top w:val="nil"/>
            </w:tcBorders>
            <w:shd w:val="clear" w:color="auto" w:fill="auto"/>
            <w:vAlign w:val="center"/>
          </w:tcPr>
          <w:p w:rsidR="00E1267B" w:rsidRPr="00D22B8C" w:rsidRDefault="00E1267B" w:rsidP="00E126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9" w:author="JESPER B. HENRIKSEN" w:date="2011-11-15T11:45:00Z"/>
                <w:rFonts w:ascii="Arial" w:hAnsi="Arial" w:cs="Arial"/>
                <w:sz w:val="18"/>
              </w:rPr>
            </w:pPr>
            <w:ins w:id="40" w:author="JESPER B. HENRIKSEN" w:date="2011-11-15T11:45:00Z">
              <w:r>
                <w:rPr>
                  <w:rFonts w:ascii="Arial" w:hAnsi="Arial" w:cs="Arial"/>
                  <w:sz w:val="18"/>
                </w:rPr>
                <w:t>w16578</w:t>
              </w:r>
            </w:ins>
          </w:p>
        </w:tc>
        <w:tc>
          <w:tcPr>
            <w:tcW w:w="1835" w:type="dxa"/>
            <w:tcBorders>
              <w:top w:val="nil"/>
            </w:tcBorders>
            <w:shd w:val="clear" w:color="auto" w:fill="auto"/>
            <w:vAlign w:val="center"/>
          </w:tcPr>
          <w:p w:rsidR="00E1267B" w:rsidRPr="00D22B8C" w:rsidRDefault="00E1267B" w:rsidP="00E126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1" w:author="JESPER B. HENRIKSEN" w:date="2011-11-15T11:45:00Z"/>
                <w:rFonts w:ascii="Arial" w:hAnsi="Arial" w:cs="Arial"/>
                <w:sz w:val="18"/>
              </w:rPr>
            </w:pPr>
            <w:ins w:id="42" w:author="JESPER B. HENRIKSEN" w:date="2011-11-15T11:45:00Z">
              <w:r>
                <w:rPr>
                  <w:rFonts w:ascii="Arial" w:hAnsi="Arial" w:cs="Arial"/>
                  <w:sz w:val="18"/>
                </w:rPr>
                <w:t>31-8-2011</w:t>
              </w:r>
            </w:ins>
          </w:p>
        </w:tc>
      </w:tr>
      <w:tr w:rsidR="00E1267B" w:rsidTr="00E1267B">
        <w:trPr>
          <w:trHeight w:val="283"/>
          <w:ins w:id="43" w:author="JESPER B. HENRIKSEN" w:date="2011-11-15T11:45:00Z"/>
        </w:trPr>
        <w:tc>
          <w:tcPr>
            <w:tcW w:w="10345" w:type="dxa"/>
            <w:gridSpan w:val="6"/>
            <w:shd w:val="clear" w:color="auto" w:fill="B3B3B3"/>
            <w:vAlign w:val="center"/>
          </w:tcPr>
          <w:p w:rsidR="00E1267B" w:rsidRPr="00D22B8C" w:rsidRDefault="00E1267B" w:rsidP="00E126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4" w:author="JESPER B. HENRIKSEN" w:date="2011-11-15T11:45:00Z"/>
                <w:rFonts w:ascii="Arial" w:hAnsi="Arial" w:cs="Arial"/>
                <w:b/>
                <w:sz w:val="18"/>
              </w:rPr>
            </w:pPr>
            <w:ins w:id="45" w:author="JESPER B. HENRIKSEN" w:date="2011-11-15T11:45:00Z">
              <w:r>
                <w:rPr>
                  <w:rFonts w:ascii="Arial" w:hAnsi="Arial" w:cs="Arial"/>
                  <w:b/>
                  <w:sz w:val="18"/>
                </w:rPr>
                <w:t>Formål:</w:t>
              </w:r>
            </w:ins>
          </w:p>
        </w:tc>
      </w:tr>
      <w:tr w:rsidR="00E1267B" w:rsidTr="00E1267B">
        <w:trPr>
          <w:trHeight w:val="283"/>
          <w:ins w:id="46" w:author="JESPER B. HENRIKSEN" w:date="2011-11-15T11:45:00Z"/>
        </w:trPr>
        <w:tc>
          <w:tcPr>
            <w:tcW w:w="10345" w:type="dxa"/>
            <w:gridSpan w:val="6"/>
            <w:vAlign w:val="center"/>
          </w:tcPr>
          <w:p w:rsidR="00E1267B" w:rsidRPr="00D22B8C" w:rsidRDefault="00E1267B" w:rsidP="00E126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7" w:author="JESPER B. HENRIKSEN" w:date="2011-11-15T11:45:00Z"/>
                <w:rFonts w:ascii="Arial" w:hAnsi="Arial" w:cs="Arial"/>
                <w:sz w:val="18"/>
              </w:rPr>
            </w:pPr>
            <w:ins w:id="48" w:author="JESPER B. HENRIKSEN" w:date="2011-11-15T11:46:00Z">
              <w:r>
                <w:rPr>
                  <w:rFonts w:ascii="Arial" w:hAnsi="Arial" w:cs="Arial"/>
                  <w:sz w:val="18"/>
                </w:rPr>
                <w:t>At fremsøge data for en given ansøger eller fuldmægtig i relation til en national ansøgning</w:t>
              </w:r>
            </w:ins>
          </w:p>
        </w:tc>
      </w:tr>
      <w:tr w:rsidR="00E1267B" w:rsidTr="00E1267B">
        <w:trPr>
          <w:trHeight w:val="283"/>
          <w:ins w:id="49" w:author="JESPER B. HENRIKSEN" w:date="2011-11-15T11:45:00Z"/>
        </w:trPr>
        <w:tc>
          <w:tcPr>
            <w:tcW w:w="10345" w:type="dxa"/>
            <w:gridSpan w:val="6"/>
            <w:shd w:val="clear" w:color="auto" w:fill="B3B3B3"/>
            <w:vAlign w:val="center"/>
          </w:tcPr>
          <w:p w:rsidR="00E1267B" w:rsidRPr="00D22B8C" w:rsidRDefault="00E1267B" w:rsidP="00E126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0" w:author="JESPER B. HENRIKSEN" w:date="2011-11-15T11:45:00Z"/>
                <w:rFonts w:ascii="Arial" w:hAnsi="Arial" w:cs="Arial"/>
                <w:b/>
                <w:sz w:val="18"/>
              </w:rPr>
            </w:pPr>
            <w:ins w:id="51" w:author="JESPER B. HENRIKSEN" w:date="2011-11-15T11:45:00Z">
              <w:r>
                <w:rPr>
                  <w:rFonts w:ascii="Arial" w:hAnsi="Arial" w:cs="Arial"/>
                  <w:b/>
                  <w:sz w:val="18"/>
                </w:rPr>
                <w:t>Overordnet beskrivelse af funktionalitet:</w:t>
              </w:r>
            </w:ins>
          </w:p>
        </w:tc>
      </w:tr>
      <w:tr w:rsidR="00E1267B" w:rsidTr="00E1267B">
        <w:trPr>
          <w:trHeight w:val="283"/>
          <w:ins w:id="52" w:author="JESPER B. HENRIKSEN" w:date="2011-11-15T11:45:00Z"/>
        </w:trPr>
        <w:tc>
          <w:tcPr>
            <w:tcW w:w="10345" w:type="dxa"/>
            <w:gridSpan w:val="6"/>
          </w:tcPr>
          <w:p w:rsidR="00E1267B" w:rsidRPr="00D22B8C" w:rsidRDefault="00E1267B" w:rsidP="00E21F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3" w:author="JESPER B. HENRIKSEN" w:date="2011-11-15T11:45:00Z"/>
                <w:rFonts w:ascii="Arial" w:hAnsi="Arial" w:cs="Arial"/>
                <w:sz w:val="18"/>
              </w:rPr>
            </w:pPr>
            <w:ins w:id="54" w:author="JESPER B. HENRIKSEN" w:date="2011-11-15T11:45:00Z">
              <w:r>
                <w:rPr>
                  <w:rFonts w:ascii="Arial" w:hAnsi="Arial" w:cs="Arial"/>
                  <w:sz w:val="18"/>
                </w:rPr>
                <w:t xml:space="preserve">Denne service </w:t>
              </w:r>
            </w:ins>
            <w:ins w:id="55" w:author="JESPER B. HENRIKSEN" w:date="2011-11-15T11:47:00Z">
              <w:r>
                <w:rPr>
                  <w:rFonts w:ascii="Arial" w:hAnsi="Arial" w:cs="Arial"/>
                  <w:sz w:val="18"/>
                </w:rPr>
                <w:t xml:space="preserve">fremsøger data fra den </w:t>
              </w:r>
            </w:ins>
            <w:ins w:id="56" w:author="JESPER B. HENRIKSEN" w:date="2011-11-15T14:56:00Z">
              <w:r w:rsidR="00E21FE0">
                <w:rPr>
                  <w:rFonts w:ascii="Arial" w:hAnsi="Arial" w:cs="Arial"/>
                  <w:sz w:val="18"/>
                </w:rPr>
                <w:t>forrige</w:t>
              </w:r>
            </w:ins>
            <w:ins w:id="57" w:author="JESPER B. HENRIKSEN" w:date="2011-11-15T11:47:00Z">
              <w:r>
                <w:rPr>
                  <w:rFonts w:ascii="Arial" w:hAnsi="Arial" w:cs="Arial"/>
                  <w:sz w:val="18"/>
                </w:rPr>
                <w:t xml:space="preserve"> </w:t>
              </w:r>
            </w:ins>
            <w:ins w:id="58" w:author="JESPER B. HENRIKSEN" w:date="2011-11-15T11:49:00Z">
              <w:r>
                <w:rPr>
                  <w:rFonts w:ascii="Arial" w:hAnsi="Arial" w:cs="Arial"/>
                  <w:sz w:val="18"/>
                </w:rPr>
                <w:t>emomsrefusions</w:t>
              </w:r>
            </w:ins>
            <w:ins w:id="59" w:author="JESPER B. HENRIKSEN" w:date="2011-11-15T11:47:00Z">
              <w:r>
                <w:rPr>
                  <w:rFonts w:ascii="Arial" w:hAnsi="Arial" w:cs="Arial"/>
                  <w:sz w:val="18"/>
                </w:rPr>
                <w:t xml:space="preserve">ansøgning til et </w:t>
              </w:r>
            </w:ins>
            <w:ins w:id="60" w:author="JESPER B. HENRIKSEN" w:date="2011-11-15T11:49:00Z">
              <w:r>
                <w:rPr>
                  <w:rFonts w:ascii="Arial" w:hAnsi="Arial" w:cs="Arial"/>
                  <w:sz w:val="18"/>
                </w:rPr>
                <w:t>givent land for at kunne forudfylde relevante felter på en ny ansøgning.</w:t>
              </w:r>
            </w:ins>
          </w:p>
        </w:tc>
      </w:tr>
      <w:tr w:rsidR="00E1267B" w:rsidTr="00E1267B">
        <w:trPr>
          <w:trHeight w:val="283"/>
          <w:ins w:id="61" w:author="JESPER B. HENRIKSEN" w:date="2011-11-15T11:45:00Z"/>
        </w:trPr>
        <w:tc>
          <w:tcPr>
            <w:tcW w:w="10345" w:type="dxa"/>
            <w:gridSpan w:val="6"/>
            <w:shd w:val="clear" w:color="auto" w:fill="B3B3B3"/>
            <w:vAlign w:val="center"/>
          </w:tcPr>
          <w:p w:rsidR="00E1267B" w:rsidRPr="00D22B8C" w:rsidRDefault="00E1267B" w:rsidP="00E126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2" w:author="JESPER B. HENRIKSEN" w:date="2011-11-15T11:45:00Z"/>
                <w:rFonts w:ascii="Arial" w:hAnsi="Arial" w:cs="Arial"/>
                <w:b/>
                <w:sz w:val="18"/>
              </w:rPr>
            </w:pPr>
            <w:ins w:id="63" w:author="JESPER B. HENRIKSEN" w:date="2011-11-15T11:45:00Z">
              <w:r>
                <w:rPr>
                  <w:rFonts w:ascii="Arial" w:hAnsi="Arial" w:cs="Arial"/>
                  <w:b/>
                  <w:sz w:val="18"/>
                </w:rPr>
                <w:t>Detaljeret beskrivelse af funktionalitet</w:t>
              </w:r>
            </w:ins>
          </w:p>
        </w:tc>
      </w:tr>
      <w:tr w:rsidR="00E1267B" w:rsidTr="00E1267B">
        <w:trPr>
          <w:trHeight w:val="283"/>
          <w:ins w:id="64" w:author="JESPER B. HENRIKSEN" w:date="2011-11-15T11:45:00Z"/>
        </w:trPr>
        <w:tc>
          <w:tcPr>
            <w:tcW w:w="10345" w:type="dxa"/>
            <w:gridSpan w:val="6"/>
            <w:shd w:val="clear" w:color="auto" w:fill="FFFFFF"/>
          </w:tcPr>
          <w:p w:rsidR="00E1267B" w:rsidRDefault="00E21FE0" w:rsidP="00261E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5" w:author="JESPER B. HENRIKSEN" w:date="2011-11-15T14:59:00Z"/>
                <w:rFonts w:ascii="Arial" w:hAnsi="Arial" w:cs="Arial"/>
                <w:sz w:val="18"/>
              </w:rPr>
            </w:pPr>
            <w:ins w:id="66" w:author="JESPER B. HENRIKSEN" w:date="2011-11-15T14:57:00Z">
              <w:r>
                <w:rPr>
                  <w:rFonts w:ascii="Arial" w:hAnsi="Arial" w:cs="Arial"/>
                  <w:sz w:val="18"/>
                </w:rPr>
                <w:t>Data</w:t>
              </w:r>
            </w:ins>
            <w:ins w:id="67" w:author="JESPER B. HENRIKSEN" w:date="2011-11-15T14:59:00Z">
              <w:r w:rsidR="00261E0B">
                <w:rPr>
                  <w:rFonts w:ascii="Arial" w:hAnsi="Arial" w:cs="Arial"/>
                  <w:sz w:val="18"/>
                </w:rPr>
                <w:t xml:space="preserve"> fra en tidligere ansøgning</w:t>
              </w:r>
            </w:ins>
            <w:ins w:id="68" w:author="JESPER B. HENRIKSEN" w:date="2011-11-15T14:57:00Z">
              <w:r>
                <w:rPr>
                  <w:rFonts w:ascii="Arial" w:hAnsi="Arial" w:cs="Arial"/>
                  <w:sz w:val="18"/>
                </w:rPr>
                <w:t xml:space="preserve"> for et givent land kan fremfindes ved at angive ansøgeren, evt. </w:t>
              </w:r>
            </w:ins>
            <w:ins w:id="69" w:author="JESPER B. HENRIKSEN" w:date="2011-11-15T14:58:00Z">
              <w:r>
                <w:rPr>
                  <w:rFonts w:ascii="Arial" w:hAnsi="Arial" w:cs="Arial"/>
                  <w:sz w:val="18"/>
                </w:rPr>
                <w:t>en fuldmægtig</w:t>
              </w:r>
            </w:ins>
            <w:ins w:id="70" w:author="JESPER B. HENRIKSEN" w:date="2011-11-15T14:59:00Z">
              <w:r w:rsidR="00261E0B">
                <w:rPr>
                  <w:rFonts w:ascii="Arial" w:hAnsi="Arial" w:cs="Arial"/>
                  <w:sz w:val="18"/>
                </w:rPr>
                <w:t xml:space="preserve"> samt det ønskede land.</w:t>
              </w:r>
            </w:ins>
          </w:p>
          <w:p w:rsidR="00261E0B" w:rsidRDefault="00261E0B" w:rsidP="00261E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1" w:author="JESPER B. HENRIKSEN" w:date="2011-11-15T14:59:00Z"/>
                <w:rFonts w:ascii="Arial" w:hAnsi="Arial" w:cs="Arial"/>
                <w:sz w:val="18"/>
              </w:rPr>
            </w:pPr>
          </w:p>
          <w:p w:rsidR="00261E0B" w:rsidRPr="00D22B8C" w:rsidRDefault="00261E0B" w:rsidP="00261E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2" w:author="JESPER B. HENRIKSEN" w:date="2011-11-15T11:45:00Z"/>
                <w:rFonts w:ascii="Arial" w:hAnsi="Arial" w:cs="Arial"/>
                <w:sz w:val="18"/>
              </w:rPr>
            </w:pPr>
            <w:ins w:id="73" w:author="JESPER B. HENRIKSEN" w:date="2011-11-15T14:59:00Z">
              <w:r>
                <w:rPr>
                  <w:rFonts w:ascii="Arial" w:hAnsi="Arial" w:cs="Arial"/>
                  <w:sz w:val="18"/>
                </w:rPr>
                <w:t>Dette returnerer en bankkonto</w:t>
              </w:r>
            </w:ins>
            <w:ins w:id="74" w:author="JESPER B. HENRIKSEN" w:date="2011-11-15T15:00:00Z">
              <w:r>
                <w:rPr>
                  <w:rFonts w:ascii="Arial" w:hAnsi="Arial" w:cs="Arial"/>
                  <w:sz w:val="18"/>
                </w:rPr>
                <w:t>,</w:t>
              </w:r>
            </w:ins>
            <w:ins w:id="75" w:author="JESPER B. HENRIKSEN" w:date="2011-11-15T14:59:00Z">
              <w:r>
                <w:rPr>
                  <w:rFonts w:ascii="Arial" w:hAnsi="Arial" w:cs="Arial"/>
                  <w:sz w:val="18"/>
                </w:rPr>
                <w:t xml:space="preserve"> hvis den er tilgængelig</w:t>
              </w:r>
            </w:ins>
            <w:ins w:id="76" w:author="JESPER B. HENRIKSEN" w:date="2011-11-15T15:00:00Z">
              <w:r>
                <w:rPr>
                  <w:rFonts w:ascii="Arial" w:hAnsi="Arial" w:cs="Arial"/>
                  <w:sz w:val="18"/>
                </w:rPr>
                <w:t>, samt en pro rata sats</w:t>
              </w:r>
            </w:ins>
            <w:ins w:id="77" w:author="JESPER B. HENRIKSEN" w:date="2011-11-15T15:01:00Z">
              <w:r>
                <w:rPr>
                  <w:rFonts w:ascii="Arial" w:hAnsi="Arial" w:cs="Arial"/>
                  <w:sz w:val="18"/>
                </w:rPr>
                <w:t>, hvis denne ligeledes er tilgængelig.</w:t>
              </w:r>
            </w:ins>
          </w:p>
        </w:tc>
      </w:tr>
      <w:tr w:rsidR="00E1267B" w:rsidTr="00E1267B">
        <w:trPr>
          <w:trHeight w:val="283"/>
          <w:ins w:id="78" w:author="JESPER B. HENRIKSEN" w:date="2011-11-15T11:45:00Z"/>
        </w:trPr>
        <w:tc>
          <w:tcPr>
            <w:tcW w:w="10345" w:type="dxa"/>
            <w:gridSpan w:val="6"/>
            <w:shd w:val="clear" w:color="auto" w:fill="B3B3B3"/>
            <w:vAlign w:val="center"/>
          </w:tcPr>
          <w:p w:rsidR="00E1267B" w:rsidRPr="00D22B8C" w:rsidRDefault="00E1267B" w:rsidP="00E126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9" w:author="JESPER B. HENRIKSEN" w:date="2011-11-15T11:45:00Z"/>
                <w:rFonts w:ascii="Arial" w:hAnsi="Arial" w:cs="Arial"/>
                <w:b/>
                <w:sz w:val="18"/>
              </w:rPr>
            </w:pPr>
            <w:ins w:id="80" w:author="JESPER B. HENRIKSEN" w:date="2011-11-15T11:45:00Z">
              <w:r>
                <w:rPr>
                  <w:rFonts w:ascii="Arial" w:hAnsi="Arial" w:cs="Arial"/>
                  <w:b/>
                  <w:sz w:val="18"/>
                </w:rPr>
                <w:t>Datastrukturer</w:t>
              </w:r>
            </w:ins>
          </w:p>
        </w:tc>
      </w:tr>
      <w:tr w:rsidR="00E1267B" w:rsidTr="00E1267B">
        <w:trPr>
          <w:trHeight w:val="283"/>
          <w:ins w:id="81" w:author="JESPER B. HENRIKSEN" w:date="2011-11-15T11:45:00Z"/>
        </w:trPr>
        <w:tc>
          <w:tcPr>
            <w:tcW w:w="10345" w:type="dxa"/>
            <w:gridSpan w:val="6"/>
            <w:shd w:val="clear" w:color="auto" w:fill="FFFFFF"/>
            <w:vAlign w:val="center"/>
          </w:tcPr>
          <w:p w:rsidR="00E1267B" w:rsidRPr="00D22B8C" w:rsidRDefault="00E1267B" w:rsidP="00E126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2" w:author="JESPER B. HENRIKSEN" w:date="2011-11-15T11:45:00Z"/>
                <w:rFonts w:ascii="Arial" w:hAnsi="Arial" w:cs="Arial"/>
                <w:b/>
                <w:sz w:val="18"/>
              </w:rPr>
            </w:pPr>
            <w:ins w:id="83" w:author="JESPER B. HENRIKSEN" w:date="2011-11-15T11:45:00Z">
              <w:r>
                <w:rPr>
                  <w:rFonts w:ascii="Arial" w:hAnsi="Arial" w:cs="Arial"/>
                  <w:b/>
                  <w:sz w:val="18"/>
                </w:rPr>
                <w:t>Input:</w:t>
              </w:r>
            </w:ins>
          </w:p>
        </w:tc>
      </w:tr>
      <w:tr w:rsidR="00E1267B" w:rsidTr="00E1267B">
        <w:trPr>
          <w:trHeight w:val="283"/>
          <w:ins w:id="84" w:author="JESPER B. HENRIKSEN" w:date="2011-11-15T11:45:00Z"/>
        </w:trPr>
        <w:tc>
          <w:tcPr>
            <w:tcW w:w="10345" w:type="dxa"/>
            <w:gridSpan w:val="6"/>
            <w:shd w:val="clear" w:color="auto" w:fill="FFFFFF"/>
          </w:tcPr>
          <w:p w:rsidR="00E1267B" w:rsidRPr="00D22B8C" w:rsidRDefault="00E1267B" w:rsidP="00E21F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5" w:author="JESPER B. HENRIKSEN" w:date="2011-11-15T11:45:00Z"/>
                <w:rFonts w:ascii="Arial" w:hAnsi="Arial" w:cs="Arial"/>
                <w:i/>
                <w:sz w:val="18"/>
              </w:rPr>
            </w:pPr>
            <w:ins w:id="86" w:author="JESPER B. HENRIKSEN" w:date="2011-11-15T11:50:00Z">
              <w:r w:rsidRPr="00E1267B">
                <w:rPr>
                  <w:rFonts w:ascii="Arial" w:hAnsi="Arial" w:cs="Arial"/>
                  <w:i/>
                  <w:sz w:val="18"/>
                </w:rPr>
                <w:t>MomsRefusionAnsøgning</w:t>
              </w:r>
            </w:ins>
            <w:ins w:id="87" w:author="JESPER B. HENRIKSEN" w:date="2011-11-15T14:57:00Z">
              <w:r w:rsidR="00E21FE0">
                <w:rPr>
                  <w:rFonts w:ascii="Arial" w:hAnsi="Arial" w:cs="Arial"/>
                  <w:i/>
                  <w:sz w:val="18"/>
                </w:rPr>
                <w:t>Forrige</w:t>
              </w:r>
            </w:ins>
            <w:ins w:id="88" w:author="JESPER B. HENRIKSEN" w:date="2011-11-15T11:50:00Z">
              <w:r w:rsidRPr="00E1267B">
                <w:rPr>
                  <w:rFonts w:ascii="Arial" w:hAnsi="Arial" w:cs="Arial"/>
                  <w:i/>
                  <w:sz w:val="18"/>
                </w:rPr>
                <w:t>Data</w:t>
              </w:r>
            </w:ins>
            <w:ins w:id="89" w:author="JESPER B. HENRIKSEN" w:date="2011-11-15T11:45:00Z">
              <w:r>
                <w:rPr>
                  <w:rFonts w:ascii="Arial" w:hAnsi="Arial" w:cs="Arial"/>
                  <w:i/>
                  <w:sz w:val="18"/>
                </w:rPr>
                <w:t>_I</w:t>
              </w:r>
            </w:ins>
          </w:p>
        </w:tc>
      </w:tr>
      <w:tr w:rsidR="00E1267B" w:rsidTr="00E1267B">
        <w:trPr>
          <w:trHeight w:val="283"/>
          <w:ins w:id="90" w:author="JESPER B. HENRIKSEN" w:date="2011-11-15T11:45:00Z"/>
        </w:trPr>
        <w:tc>
          <w:tcPr>
            <w:tcW w:w="10345" w:type="dxa"/>
            <w:gridSpan w:val="6"/>
            <w:shd w:val="clear" w:color="auto" w:fill="FFFFFF"/>
          </w:tcPr>
          <w:p w:rsidR="00701349" w:rsidRDefault="00701349" w:rsidP="007013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1" w:author="JESPER B. HENRIKSEN" w:date="2011-11-15T11:51:00Z"/>
                <w:rFonts w:ascii="Arial" w:hAnsi="Arial" w:cs="Arial"/>
                <w:sz w:val="18"/>
              </w:rPr>
            </w:pPr>
            <w:ins w:id="92" w:author="JESPER B. HENRIKSEN" w:date="2011-11-15T11:51:00Z">
              <w:r>
                <w:rPr>
                  <w:rFonts w:ascii="Arial" w:hAnsi="Arial" w:cs="Arial"/>
                  <w:sz w:val="18"/>
                </w:rPr>
                <w:t>MomsrefusionKundeID</w:t>
              </w:r>
            </w:ins>
          </w:p>
          <w:p w:rsidR="00E1267B" w:rsidRDefault="00701349" w:rsidP="007013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3" w:author="JESPER B. HENRIKSEN" w:date="2011-11-15T12:04:00Z"/>
                <w:rFonts w:ascii="Arial" w:hAnsi="Arial" w:cs="Arial"/>
                <w:sz w:val="18"/>
              </w:rPr>
            </w:pPr>
            <w:ins w:id="94" w:author="JESPER B. HENRIKSEN" w:date="2011-11-15T11:51:00Z">
              <w:r>
                <w:rPr>
                  <w:rFonts w:ascii="Arial" w:hAnsi="Arial" w:cs="Arial"/>
                  <w:sz w:val="18"/>
                </w:rPr>
                <w:t>(</w:t>
              </w:r>
            </w:ins>
            <w:ins w:id="95" w:author="JESPER B. HENRIKSEN" w:date="2011-11-15T12:00:00Z">
              <w:r>
                <w:rPr>
                  <w:rFonts w:ascii="Arial" w:hAnsi="Arial" w:cs="Arial"/>
                  <w:sz w:val="18"/>
                </w:rPr>
                <w:t xml:space="preserve"> </w:t>
              </w:r>
            </w:ins>
            <w:ins w:id="96" w:author="JESPER B. HENRIKSEN" w:date="2011-11-15T11:51:00Z">
              <w:r>
                <w:rPr>
                  <w:rFonts w:ascii="Arial" w:hAnsi="Arial" w:cs="Arial"/>
                  <w:sz w:val="18"/>
                </w:rPr>
                <w:t>KundeRepræsentantID</w:t>
              </w:r>
            </w:ins>
            <w:ins w:id="97" w:author="JESPER B. HENRIKSEN" w:date="2011-11-15T12:00:00Z">
              <w:r>
                <w:rPr>
                  <w:rFonts w:ascii="Arial" w:hAnsi="Arial" w:cs="Arial"/>
                  <w:sz w:val="18"/>
                </w:rPr>
                <w:t xml:space="preserve"> </w:t>
              </w:r>
            </w:ins>
            <w:ins w:id="98" w:author="JESPER B. HENRIKSEN" w:date="2011-11-15T11:51:00Z">
              <w:r>
                <w:rPr>
                  <w:rFonts w:ascii="Arial" w:hAnsi="Arial" w:cs="Arial"/>
                  <w:sz w:val="18"/>
                </w:rPr>
                <w:t>)</w:t>
              </w:r>
            </w:ins>
          </w:p>
          <w:p w:rsidR="00171E5E" w:rsidRPr="00D22B8C" w:rsidRDefault="00171E5E" w:rsidP="007013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9" w:author="JESPER B. HENRIKSEN" w:date="2011-11-15T11:45:00Z"/>
                <w:rFonts w:ascii="Arial" w:hAnsi="Arial" w:cs="Arial"/>
                <w:sz w:val="18"/>
              </w:rPr>
            </w:pPr>
            <w:ins w:id="100" w:author="JESPER B. HENRIKSEN" w:date="2011-11-15T12:04:00Z">
              <w:r w:rsidRPr="00171E5E">
                <w:rPr>
                  <w:rFonts w:ascii="Arial" w:hAnsi="Arial" w:cs="Arial"/>
                  <w:sz w:val="18"/>
                </w:rPr>
                <w:t>MomsRefusionLandKodeStruktur</w:t>
              </w:r>
            </w:ins>
          </w:p>
        </w:tc>
      </w:tr>
      <w:tr w:rsidR="00E1267B" w:rsidTr="00E1267B">
        <w:trPr>
          <w:trHeight w:val="283"/>
          <w:ins w:id="101" w:author="JESPER B. HENRIKSEN" w:date="2011-11-15T11:45:00Z"/>
        </w:trPr>
        <w:tc>
          <w:tcPr>
            <w:tcW w:w="10345" w:type="dxa"/>
            <w:gridSpan w:val="6"/>
            <w:shd w:val="clear" w:color="auto" w:fill="FFFFFF"/>
            <w:vAlign w:val="center"/>
          </w:tcPr>
          <w:p w:rsidR="00E1267B" w:rsidRPr="00D22B8C" w:rsidRDefault="00E1267B" w:rsidP="00E126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2" w:author="JESPER B. HENRIKSEN" w:date="2011-11-15T11:45:00Z"/>
                <w:rFonts w:ascii="Arial" w:hAnsi="Arial" w:cs="Arial"/>
                <w:b/>
                <w:sz w:val="18"/>
              </w:rPr>
            </w:pPr>
            <w:ins w:id="103" w:author="JESPER B. HENRIKSEN" w:date="2011-11-15T11:45:00Z">
              <w:r>
                <w:rPr>
                  <w:rFonts w:ascii="Arial" w:hAnsi="Arial" w:cs="Arial"/>
                  <w:b/>
                  <w:sz w:val="18"/>
                </w:rPr>
                <w:t>Output:</w:t>
              </w:r>
            </w:ins>
          </w:p>
        </w:tc>
      </w:tr>
      <w:tr w:rsidR="00E1267B" w:rsidTr="00E1267B">
        <w:trPr>
          <w:trHeight w:val="283"/>
          <w:ins w:id="104" w:author="JESPER B. HENRIKSEN" w:date="2011-11-15T11:45:00Z"/>
        </w:trPr>
        <w:tc>
          <w:tcPr>
            <w:tcW w:w="10345" w:type="dxa"/>
            <w:gridSpan w:val="6"/>
            <w:shd w:val="clear" w:color="auto" w:fill="FFFFFF"/>
          </w:tcPr>
          <w:p w:rsidR="00E1267B" w:rsidRPr="00D22B8C" w:rsidRDefault="000723BA" w:rsidP="00E21F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5" w:author="JESPER B. HENRIKSEN" w:date="2011-11-15T11:45:00Z"/>
                <w:rFonts w:ascii="Arial" w:hAnsi="Arial" w:cs="Arial"/>
                <w:i/>
                <w:sz w:val="18"/>
              </w:rPr>
            </w:pPr>
            <w:ins w:id="106" w:author="JESPER B. HENRIKSEN" w:date="2011-11-15T14:35:00Z">
              <w:r w:rsidRPr="00E1267B">
                <w:rPr>
                  <w:rFonts w:ascii="Arial" w:hAnsi="Arial" w:cs="Arial"/>
                  <w:i/>
                  <w:sz w:val="18"/>
                </w:rPr>
                <w:t>MomsRefusionAnsøgning</w:t>
              </w:r>
            </w:ins>
            <w:ins w:id="107" w:author="JESPER B. HENRIKSEN" w:date="2011-11-15T14:57:00Z">
              <w:r w:rsidR="00E21FE0">
                <w:rPr>
                  <w:rFonts w:ascii="Arial" w:hAnsi="Arial" w:cs="Arial"/>
                  <w:i/>
                  <w:sz w:val="18"/>
                </w:rPr>
                <w:t>Forrige</w:t>
              </w:r>
            </w:ins>
            <w:ins w:id="108" w:author="JESPER B. HENRIKSEN" w:date="2011-11-15T14:35:00Z">
              <w:r w:rsidRPr="00E1267B">
                <w:rPr>
                  <w:rFonts w:ascii="Arial" w:hAnsi="Arial" w:cs="Arial"/>
                  <w:i/>
                  <w:sz w:val="18"/>
                </w:rPr>
                <w:t>Data</w:t>
              </w:r>
            </w:ins>
            <w:ins w:id="109" w:author="JESPER B. HENRIKSEN" w:date="2011-11-15T11:45:00Z">
              <w:r w:rsidR="00E1267B">
                <w:rPr>
                  <w:rFonts w:ascii="Arial" w:hAnsi="Arial" w:cs="Arial"/>
                  <w:i/>
                  <w:sz w:val="18"/>
                </w:rPr>
                <w:t>_O</w:t>
              </w:r>
            </w:ins>
          </w:p>
        </w:tc>
      </w:tr>
      <w:tr w:rsidR="00E1267B" w:rsidTr="00E1267B">
        <w:trPr>
          <w:trHeight w:val="283"/>
          <w:ins w:id="110" w:author="JESPER B. HENRIKSEN" w:date="2011-11-15T11:45:00Z"/>
        </w:trPr>
        <w:tc>
          <w:tcPr>
            <w:tcW w:w="10345" w:type="dxa"/>
            <w:gridSpan w:val="6"/>
            <w:shd w:val="clear" w:color="auto" w:fill="FFFFFF"/>
          </w:tcPr>
          <w:p w:rsidR="00E1267B" w:rsidRDefault="00746F32" w:rsidP="00E126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1" w:author="JESPER B. HENRIKSEN" w:date="2011-11-15T14:37:00Z"/>
                <w:rFonts w:ascii="Arial" w:hAnsi="Arial" w:cs="Arial"/>
                <w:sz w:val="18"/>
              </w:rPr>
            </w:pPr>
            <w:ins w:id="112" w:author="JESPER B. HENRIKSEN" w:date="2011-11-15T14:37:00Z">
              <w:r w:rsidRPr="00746F32">
                <w:rPr>
                  <w:rFonts w:ascii="Arial" w:hAnsi="Arial" w:cs="Arial"/>
                  <w:sz w:val="18"/>
                </w:rPr>
                <w:t>(MomsRefusionBankkontoDetaljeStruktur)</w:t>
              </w:r>
            </w:ins>
          </w:p>
          <w:p w:rsidR="00746F32" w:rsidRPr="00D22B8C" w:rsidRDefault="00746F32" w:rsidP="00E126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3" w:author="JESPER B. HENRIKSEN" w:date="2011-11-15T11:45:00Z"/>
                <w:rFonts w:ascii="Arial" w:hAnsi="Arial" w:cs="Arial"/>
                <w:sz w:val="18"/>
              </w:rPr>
            </w:pPr>
            <w:ins w:id="114" w:author="JESPER B. HENRIKSEN" w:date="2011-11-15T14:44:00Z">
              <w:r>
                <w:rPr>
                  <w:rFonts w:ascii="Arial" w:hAnsi="Arial" w:cs="Arial"/>
                  <w:sz w:val="18"/>
                </w:rPr>
                <w:t>(</w:t>
              </w:r>
            </w:ins>
            <w:ins w:id="115" w:author="JESPER B. HENRIKSEN" w:date="2011-11-15T15:01:00Z">
              <w:r w:rsidR="00261E0B" w:rsidRPr="00261E0B">
                <w:rPr>
                  <w:rFonts w:ascii="Arial" w:hAnsi="Arial" w:cs="Arial"/>
                  <w:sz w:val="18"/>
                </w:rPr>
                <w:t>KøbProRataSats</w:t>
              </w:r>
            </w:ins>
            <w:ins w:id="116" w:author="JESPER B. HENRIKSEN" w:date="2011-11-15T14:44:00Z">
              <w:r>
                <w:rPr>
                  <w:rFonts w:ascii="Arial" w:hAnsi="Arial" w:cs="Arial"/>
                  <w:sz w:val="18"/>
                </w:rPr>
                <w:t>)</w:t>
              </w:r>
            </w:ins>
          </w:p>
        </w:tc>
      </w:tr>
      <w:tr w:rsidR="00E1267B" w:rsidTr="00E1267B">
        <w:trPr>
          <w:trHeight w:val="283"/>
          <w:ins w:id="117" w:author="JESPER B. HENRIKSEN" w:date="2011-11-15T11:45:00Z"/>
        </w:trPr>
        <w:tc>
          <w:tcPr>
            <w:tcW w:w="10345" w:type="dxa"/>
            <w:gridSpan w:val="6"/>
            <w:shd w:val="clear" w:color="auto" w:fill="FFFFFF"/>
            <w:vAlign w:val="center"/>
          </w:tcPr>
          <w:p w:rsidR="00E1267B" w:rsidRPr="00D22B8C" w:rsidRDefault="00E1267B" w:rsidP="00E126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8" w:author="JESPER B. HENRIKSEN" w:date="2011-11-15T11:45:00Z"/>
                <w:rFonts w:ascii="Arial" w:hAnsi="Arial" w:cs="Arial"/>
                <w:b/>
                <w:sz w:val="18"/>
              </w:rPr>
            </w:pPr>
            <w:ins w:id="119" w:author="JESPER B. HENRIKSEN" w:date="2011-11-15T11:45:00Z">
              <w:r>
                <w:rPr>
                  <w:rFonts w:ascii="Arial" w:hAnsi="Arial" w:cs="Arial"/>
                  <w:b/>
                  <w:sz w:val="18"/>
                </w:rPr>
                <w:t>Felter som skal returnere fejlbeskeder:</w:t>
              </w:r>
            </w:ins>
          </w:p>
        </w:tc>
      </w:tr>
      <w:tr w:rsidR="00E1267B" w:rsidTr="00E1267B">
        <w:trPr>
          <w:trHeight w:val="283"/>
          <w:ins w:id="120" w:author="JESPER B. HENRIKSEN" w:date="2011-11-15T11:45:00Z"/>
        </w:trPr>
        <w:tc>
          <w:tcPr>
            <w:tcW w:w="10345" w:type="dxa"/>
            <w:gridSpan w:val="6"/>
            <w:shd w:val="clear" w:color="auto" w:fill="FFFFFF"/>
          </w:tcPr>
          <w:p w:rsidR="00E1267B" w:rsidRPr="00D22B8C" w:rsidRDefault="00E21FE0" w:rsidP="00E126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21" w:author="JESPER B. HENRIKSEN" w:date="2011-11-15T11:45:00Z"/>
                <w:rFonts w:ascii="Arial" w:hAnsi="Arial" w:cs="Arial"/>
                <w:i/>
                <w:sz w:val="18"/>
              </w:rPr>
            </w:pPr>
            <w:ins w:id="122" w:author="JESPER B. HENRIKSEN" w:date="2011-11-15T14:34:00Z">
              <w:r>
                <w:rPr>
                  <w:rFonts w:ascii="Arial" w:hAnsi="Arial" w:cs="Arial"/>
                  <w:i/>
                  <w:sz w:val="18"/>
                </w:rPr>
                <w:t>MomsRefusionAnsøgning</w:t>
              </w:r>
            </w:ins>
            <w:ins w:id="123" w:author="JESPER B. HENRIKSEN" w:date="2011-11-15T14:57:00Z">
              <w:r>
                <w:rPr>
                  <w:rFonts w:ascii="Arial" w:hAnsi="Arial" w:cs="Arial"/>
                  <w:i/>
                  <w:sz w:val="18"/>
                </w:rPr>
                <w:t>Forrige</w:t>
              </w:r>
            </w:ins>
            <w:ins w:id="124" w:author="JESPER B. HENRIKSEN" w:date="2011-11-15T14:34:00Z">
              <w:r w:rsidR="000723BA" w:rsidRPr="000723BA">
                <w:rPr>
                  <w:rFonts w:ascii="Arial" w:hAnsi="Arial" w:cs="Arial"/>
                  <w:i/>
                  <w:sz w:val="18"/>
                </w:rPr>
                <w:t>Data</w:t>
              </w:r>
            </w:ins>
            <w:ins w:id="125" w:author="JESPER B. HENRIKSEN" w:date="2011-11-15T11:45:00Z">
              <w:r w:rsidR="00E1267B">
                <w:rPr>
                  <w:rFonts w:ascii="Arial" w:hAnsi="Arial" w:cs="Arial"/>
                  <w:i/>
                  <w:sz w:val="18"/>
                </w:rPr>
                <w:t>_FejlId</w:t>
              </w:r>
            </w:ins>
          </w:p>
        </w:tc>
      </w:tr>
      <w:tr w:rsidR="00E1267B" w:rsidTr="00E1267B">
        <w:trPr>
          <w:trHeight w:val="283"/>
          <w:ins w:id="126" w:author="JESPER B. HENRIKSEN" w:date="2011-11-15T11:45:00Z"/>
        </w:trPr>
        <w:tc>
          <w:tcPr>
            <w:tcW w:w="10345" w:type="dxa"/>
            <w:gridSpan w:val="6"/>
            <w:shd w:val="clear" w:color="auto" w:fill="FFFFFF"/>
          </w:tcPr>
          <w:p w:rsidR="00E1267B" w:rsidRPr="00D22B8C" w:rsidRDefault="00E1267B" w:rsidP="00E126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27" w:author="JESPER B. HENRIKSEN" w:date="2011-11-15T11:45:00Z"/>
                <w:rFonts w:ascii="Arial" w:hAnsi="Arial" w:cs="Arial"/>
                <w:sz w:val="18"/>
              </w:rPr>
            </w:pPr>
          </w:p>
        </w:tc>
      </w:tr>
      <w:tr w:rsidR="00E1267B" w:rsidRPr="001B2E0D" w:rsidTr="00E1267B">
        <w:trPr>
          <w:trHeight w:val="283"/>
          <w:ins w:id="128" w:author="JESPER B. HENRIKSEN" w:date="2011-11-15T11:45:00Z"/>
        </w:trPr>
        <w:tc>
          <w:tcPr>
            <w:tcW w:w="10345" w:type="dxa"/>
            <w:gridSpan w:val="6"/>
            <w:shd w:val="clear" w:color="auto" w:fill="B3B3B3"/>
            <w:vAlign w:val="center"/>
          </w:tcPr>
          <w:p w:rsidR="00E1267B" w:rsidRPr="004C3F48" w:rsidRDefault="00E1267B" w:rsidP="00E126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29" w:author="JESPER B. HENRIKSEN" w:date="2011-11-15T11:45:00Z"/>
                <w:rFonts w:ascii="Arial" w:hAnsi="Arial" w:cs="Arial"/>
                <w:b/>
                <w:sz w:val="18"/>
                <w:lang w:val="en-US"/>
              </w:rPr>
            </w:pPr>
            <w:ins w:id="130" w:author="JESPER B. HENRIKSEN" w:date="2011-11-15T11:45:00Z">
              <w:r w:rsidRPr="004C3F48">
                <w:rPr>
                  <w:rFonts w:ascii="Arial" w:hAnsi="Arial" w:cs="Arial"/>
                  <w:b/>
                  <w:sz w:val="18"/>
                  <w:lang w:val="en-US"/>
                </w:rPr>
                <w:t>Referencer fra use case(s)</w:t>
              </w:r>
            </w:ins>
          </w:p>
        </w:tc>
      </w:tr>
      <w:tr w:rsidR="00E1267B" w:rsidRPr="001B2E0D" w:rsidTr="00E1267B">
        <w:trPr>
          <w:trHeight w:val="283"/>
          <w:ins w:id="131" w:author="JESPER B. HENRIKSEN" w:date="2011-11-15T11:45:00Z"/>
        </w:trPr>
        <w:tc>
          <w:tcPr>
            <w:tcW w:w="10345" w:type="dxa"/>
            <w:gridSpan w:val="6"/>
            <w:shd w:val="clear" w:color="auto" w:fill="FFFFFF"/>
          </w:tcPr>
          <w:p w:rsidR="00E1267B" w:rsidRPr="001B2E0D" w:rsidRDefault="00E1267B" w:rsidP="00072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32" w:author="JESPER B. HENRIKSEN" w:date="2011-11-15T11:45:00Z"/>
                <w:rFonts w:ascii="Arial" w:hAnsi="Arial" w:cs="Arial"/>
                <w:sz w:val="18"/>
                <w:lang w:val="en-US"/>
                <w:rPrChange w:id="133" w:author="JESPER B. HENRIKSEN" w:date="2011-11-16T15:05:00Z">
                  <w:rPr>
                    <w:ins w:id="134" w:author="JESPER B. HENRIKSEN" w:date="2011-11-15T11:45:00Z"/>
                    <w:rFonts w:ascii="Arial" w:hAnsi="Arial" w:cs="Arial"/>
                    <w:sz w:val="18"/>
                  </w:rPr>
                </w:rPrChange>
              </w:rPr>
            </w:pPr>
          </w:p>
        </w:tc>
      </w:tr>
    </w:tbl>
    <w:p w:rsidR="00D22B8C" w:rsidRPr="001B2E0D"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Change w:id="135" w:author="JESPER B. HENRIKSEN" w:date="2011-11-16T15:05:00Z">
            <w:rPr>
              <w:rFonts w:ascii="Arial" w:hAnsi="Arial" w:cs="Arial"/>
              <w:b/>
              <w:sz w:val="48"/>
            </w:rPr>
          </w:rPrChange>
        </w:rPr>
      </w:pPr>
    </w:p>
    <w:p w:rsidR="00D22B8C" w:rsidRPr="001B2E0D"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Change w:id="136" w:author="JESPER B. HENRIKSEN" w:date="2011-11-16T15:05:00Z">
            <w:rPr>
              <w:rFonts w:ascii="Arial" w:hAnsi="Arial" w:cs="Arial"/>
              <w:b/>
              <w:sz w:val="48"/>
            </w:rPr>
          </w:rPrChange>
        </w:rPr>
        <w:sectPr w:rsidR="00D22B8C" w:rsidRPr="001B2E0D" w:rsidSect="00D22B8C">
          <w:headerReference w:type="default" r:id="rId22"/>
          <w:footerReference w:type="default" r:id="rId2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22B8C" w:rsidRPr="001B2E0D" w:rsidTr="00D22B8C">
        <w:trPr>
          <w:trHeight w:hRule="exact" w:val="113"/>
        </w:trPr>
        <w:tc>
          <w:tcPr>
            <w:tcW w:w="10345" w:type="dxa"/>
            <w:gridSpan w:val="6"/>
            <w:shd w:val="clear" w:color="auto" w:fill="B3B3B3"/>
          </w:tcPr>
          <w:p w:rsidR="00D22B8C" w:rsidRPr="001B2E0D"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Change w:id="137" w:author="JESPER B. HENRIKSEN" w:date="2011-11-16T15:05:00Z">
                  <w:rPr>
                    <w:rFonts w:ascii="Arial" w:hAnsi="Arial" w:cs="Arial"/>
                    <w:b/>
                    <w:sz w:val="48"/>
                  </w:rPr>
                </w:rPrChange>
              </w:rPr>
            </w:pPr>
          </w:p>
        </w:tc>
      </w:tr>
      <w:tr w:rsidR="00D22B8C" w:rsidTr="00D22B8C">
        <w:trPr>
          <w:trHeight w:val="283"/>
        </w:trPr>
        <w:tc>
          <w:tcPr>
            <w:tcW w:w="10345" w:type="dxa"/>
            <w:gridSpan w:val="6"/>
            <w:tcBorders>
              <w:bottom w:val="single" w:sz="6" w:space="0" w:color="auto"/>
            </w:tcBorders>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38" w:name="_Toc308181623"/>
            <w:r w:rsidRPr="00D22B8C">
              <w:rPr>
                <w:rFonts w:ascii="Arial" w:hAnsi="Arial" w:cs="Arial"/>
                <w:b/>
                <w:sz w:val="30"/>
              </w:rPr>
              <w:t>MomsRefusionAnsøgningGenoptag</w:t>
            </w:r>
            <w:bookmarkEnd w:id="138"/>
          </w:p>
        </w:tc>
      </w:tr>
      <w:tr w:rsidR="00D22B8C" w:rsidTr="00D22B8C">
        <w:trPr>
          <w:trHeight w:val="283"/>
        </w:trPr>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22B8C" w:rsidTr="00D22B8C">
        <w:trPr>
          <w:trHeight w:val="283"/>
        </w:trPr>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26-2-2009</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22B8C" w:rsidTr="00D22B8C">
        <w:trPr>
          <w:trHeight w:val="283"/>
        </w:trPr>
        <w:tc>
          <w:tcPr>
            <w:tcW w:w="10345" w:type="dxa"/>
            <w:gridSpan w:val="6"/>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genoptage en allerede afgjort sag, dvs. en ansøgning med status "godkendt", "delvist godkendt", eller "afslået".</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22B8C" w:rsidTr="00D22B8C">
        <w:trPr>
          <w:trHeight w:val="283"/>
        </w:trPr>
        <w:tc>
          <w:tcPr>
            <w:tcW w:w="10345" w:type="dxa"/>
            <w:gridSpan w:val="6"/>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genoptager en allerede afgjort sag, dvs. en ansøgning med status "godkendt", "delvist godkendt", eller "afslået".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gøres ved at kopiere ansøgningen til en ny ansøgning.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ansøgning kan genoptages ved at angive enten et ansøgningsdatanummer, et sagsnummer sammenholdt med en ansøgningsdataversionsdato eller et ansøgningsstamdatanummer sammenholdt med en tilbagebetalingsmedlemsstat samt et ansøgningsdataversionsdato. Alle tre kriterier vil specificere én specifik sag/ansøgning, der således vil kunne genoptages/kopieres.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ansøgningsrelaterede numre på den genoptagede sag/ansøgning.</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22B8C" w:rsidTr="00D22B8C">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MomsRefusionAnsøgningGenoptag_I</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*MomsrefusionAnsøgningDataListe*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*MomsrefusionAnsøgningData*</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22B8C" w:rsidTr="00D22B8C">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MomsRefusionAnsøgningGenoptag_O</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MomsRefusionAnsøgningOpdaterOutputStruktur</w:t>
            </w:r>
          </w:p>
        </w:tc>
      </w:tr>
      <w:tr w:rsidR="00D22B8C" w:rsidTr="00D22B8C">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MomsRefusionAnsøgningGenoptag_FejlId</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RPr="001B2E0D" w:rsidTr="00D22B8C">
        <w:trPr>
          <w:trHeight w:val="283"/>
        </w:trPr>
        <w:tc>
          <w:tcPr>
            <w:tcW w:w="10345" w:type="dxa"/>
            <w:gridSpan w:val="6"/>
            <w:shd w:val="clear" w:color="auto" w:fill="B3B3B3"/>
            <w:vAlign w:val="center"/>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4C3F48">
              <w:rPr>
                <w:rFonts w:ascii="Arial" w:hAnsi="Arial" w:cs="Arial"/>
                <w:b/>
                <w:sz w:val="18"/>
                <w:lang w:val="en-US"/>
              </w:rPr>
              <w:t>Referencer fra use case(s)</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C3F48">
              <w:rPr>
                <w:rFonts w:ascii="Arial" w:hAnsi="Arial" w:cs="Arial"/>
                <w:sz w:val="18"/>
                <w:lang w:val="en-US"/>
              </w:rPr>
              <w:t xml:space="preserve"> </w:t>
            </w:r>
            <w:r>
              <w:rPr>
                <w:rFonts w:ascii="Arial" w:hAnsi="Arial" w:cs="Arial"/>
                <w:sz w:val="18"/>
              </w:rPr>
              <w:t>trin Kopier ansøgning i Use Case "3.8 - Genoptag sag"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22B8C" w:rsidSect="00D22B8C">
          <w:headerReference w:type="default" r:id="rId24"/>
          <w:footerReference w:type="default" r:id="rId2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22B8C" w:rsidTr="00D22B8C">
        <w:trPr>
          <w:trHeight w:hRule="exact" w:val="113"/>
        </w:trPr>
        <w:tc>
          <w:tcPr>
            <w:tcW w:w="10345" w:type="dxa"/>
            <w:gridSpan w:val="6"/>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rPr>
          <w:trHeight w:val="283"/>
        </w:trPr>
        <w:tc>
          <w:tcPr>
            <w:tcW w:w="10345" w:type="dxa"/>
            <w:gridSpan w:val="6"/>
            <w:tcBorders>
              <w:bottom w:val="single" w:sz="6" w:space="0" w:color="auto"/>
            </w:tcBorders>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39" w:name="_Toc308181624"/>
            <w:r w:rsidRPr="00D22B8C">
              <w:rPr>
                <w:rFonts w:ascii="Arial" w:hAnsi="Arial" w:cs="Arial"/>
                <w:b/>
                <w:sz w:val="30"/>
              </w:rPr>
              <w:t>MomsRefusionAnsøgningIndstilling</w:t>
            </w:r>
            <w:bookmarkEnd w:id="139"/>
          </w:p>
        </w:tc>
      </w:tr>
      <w:tr w:rsidR="00D22B8C" w:rsidTr="00D22B8C">
        <w:trPr>
          <w:trHeight w:val="283"/>
        </w:trPr>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22B8C" w:rsidTr="00D22B8C">
        <w:trPr>
          <w:trHeight w:val="283"/>
        </w:trPr>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22B8C" w:rsidTr="00D22B8C">
        <w:trPr>
          <w:trHeight w:val="283"/>
        </w:trPr>
        <w:tc>
          <w:tcPr>
            <w:tcW w:w="10345" w:type="dxa"/>
            <w:gridSpan w:val="6"/>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overordnede formål er at en sagsbehandler skal kunne indstille en udenlandsk ansøgning til godkendelse - dvs. indstille ansøgningen til en afgørelse. Dernæst skal indstillingen kunne godkendes af en anden sagsbehandler.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Visse sager kræver en gennemgang af sagen, vi vil fx bede virksomheden om at indsende fakturaer eller vi vil bede om andre oplysninger fra virksomheden.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manuel gennemgang af sagen ikke giver anledning til ændringer i de indsendte data, så kan sagsbehandleren godkende/delvist godkende/afslå sagen.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den manuelle gennemgang af sagen giver anledning til at ændre i de indsendte, kan sagsbehandlingen afsluttes med, at en sagsbehandler foretager en indstilling, og at en anden sagsbehandler godkender denne afgørelse.</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22B8C" w:rsidTr="00D22B8C">
        <w:trPr>
          <w:trHeight w:val="283"/>
        </w:trPr>
        <w:tc>
          <w:tcPr>
            <w:tcW w:w="10345" w:type="dxa"/>
            <w:gridSpan w:val="6"/>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indstiller udenlandske ansøgninger efter en sagsbehandler har taget stilling til indholdet af en sådan. Dernæst godkender den indstillingen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Sagsbehandleren kan indstille ansøgningen til enten: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Godkendt, hvilket vil sige at hele ansøgningen er godtaget i sin helhed.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Delvis godkendt, hvilket vil sige at ansøgningen er godkendt, men har et eller flere køb, som er afvist.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Afslået, hvilket vil sige at hele ansøgningen er afslået i sin helhed.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ændringer af ansøgningen, som evt. kan laves sammen med indstillingen (jvf. use case "Foretag indstilling"), så kræves det at MomsRefusionAnsøgningOpdater bliver kaldt til denne funktionalitet.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skal markering af risikovurdering for en aktør (ansøger eller fuldmægtig) ske via kald af MomsRefusionAktørOpdater (dette er ligeledes beskrevet som den del af indstillingen jvf. use case "Foretag indstilling").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Web servicen sikrer at en sagsbehandler ikke kan godkende sin egen indstilling (funktionsadskillelse).</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en indstilling, så benyttes IndstilAnsøgning strukturen. Hvis det er godkendelse af en tidligere indstilling, så benyttes GodkendIndstilling strukturen.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GodkendIndstilling strukturen kan kun benyttes for en ansøgning, der allerede er indstillet.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indstilling af ansøgningen kan ansøgningen få følgende statusser: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Godkendt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sættes status til "Godkendt".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Delvist godkendt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sættes status til "Delvist godkendt". Desuden tilføjes afslagsårsagskoden samt relaterede data til de køb, som er blevet afslået.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Afslået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sættes status til "Afslået".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godkendelse af indstilling får ansøgningen følgende status: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Afgjort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sættes følgende felter altid: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Ansøgt beløb i alt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Godkendt beløb i alt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Beløb til udbetaling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Disse beløb er beregnet løbende af front-end'en og præsenteret for sagsbehandleren. Web servicen validerer at disse beløb er lig de beløb, som bliver beregnet af back-end'en.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Slutteligt skal sagsbehandleren også angives.</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22B8C" w:rsidTr="00D22B8C">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MomsRefusionAnsøgningIndstilling_I</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IndstillingListe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Indstilling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IndstillingTypeValg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IndstilAnsøgning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MomsRefusionAnsøgningIndstillingStruktur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GodkendIndstilling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MomsrefusionAfgørelseUdbetalingDato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MomsRefusionDokumentStruktur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*Indstiller*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MomsRefusionMedarbejderDetaljeStruktur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22B8C" w:rsidTr="00D22B8C">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MomsRefusionAnsøgningIndstilling_O</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IndstillingListe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Indstilling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MomsRefusionAfgørelseNummerVersionDatoStruktur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22B8C" w:rsidSect="00D22B8C">
          <w:headerReference w:type="default" r:id="rId26"/>
          <w:footerReference w:type="default" r:id="rId2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22B8C" w:rsidTr="00D22B8C">
        <w:trPr>
          <w:trHeight w:hRule="exact" w:val="113"/>
        </w:trPr>
        <w:tc>
          <w:tcPr>
            <w:tcW w:w="10345" w:type="dxa"/>
            <w:gridSpan w:val="6"/>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rPr>
          <w:trHeight w:val="283"/>
        </w:trPr>
        <w:tc>
          <w:tcPr>
            <w:tcW w:w="10345" w:type="dxa"/>
            <w:gridSpan w:val="6"/>
            <w:tcBorders>
              <w:bottom w:val="single" w:sz="6" w:space="0" w:color="auto"/>
            </w:tcBorders>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40" w:name="_Toc308181625"/>
            <w:r w:rsidRPr="00D22B8C">
              <w:rPr>
                <w:rFonts w:ascii="Arial" w:hAnsi="Arial" w:cs="Arial"/>
                <w:b/>
                <w:sz w:val="30"/>
              </w:rPr>
              <w:t>MomsRefusionAnsøgningOpdater</w:t>
            </w:r>
            <w:bookmarkEnd w:id="140"/>
          </w:p>
        </w:tc>
      </w:tr>
      <w:tr w:rsidR="00D22B8C" w:rsidTr="00D22B8C">
        <w:trPr>
          <w:trHeight w:val="283"/>
        </w:trPr>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22B8C" w:rsidTr="00D22B8C">
        <w:trPr>
          <w:trHeight w:val="283"/>
        </w:trPr>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22B8C" w:rsidTr="00D22B8C">
        <w:trPr>
          <w:trHeight w:val="283"/>
        </w:trPr>
        <w:tc>
          <w:tcPr>
            <w:tcW w:w="10345" w:type="dxa"/>
            <w:gridSpan w:val="6"/>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behandle, både indgående og udgående, ansøgninger - dvs. til og fra andre lande, herunder EU, 3L, UREA, fly.</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22B8C" w:rsidTr="00D22B8C">
        <w:trPr>
          <w:trHeight w:val="283"/>
        </w:trPr>
        <w:tc>
          <w:tcPr>
            <w:tcW w:w="10345" w:type="dxa"/>
            <w:gridSpan w:val="6"/>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behandler, både indgående og udgående, ansøgninger - dvs. til og fra andre lande, herunder EU, 3L, UREA, fly.</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kan benyttes i to sammenhænge; den ene er at oprette nye ansøgninger og den anden er at opdatere eksisterende ansøgninger.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det er en ny ansøgning, skal der ikke angives ansøgningsnummer.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opdatering af en eksisterende ansøgning skal ansøgningsnummer angives.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opdatering af en "kladde" (dvs. en endnu ikke, af ansøger, aktiveret ansøgning ), vil de eksisterende data blive overskrevet. Det vigtigt at alle parametre er udfyldt, da manglende vil resultere i slettede felter.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en opdatering af en aktiv (dvs. data godkendt af ansøger og under behandling af enten SKAT eller en anden tilbagebetalingsmedlemsstat), så vil en opdatering medføre en kopi af de eksisterende data med en ny version. Igen skal alle data medsendes.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MomsRefusionAnsøgningBehandl kalder følgende services: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MomsRefusionAnsøgningStamDataOpdater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MomsRefusionSagOpdater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MomsRefusionAnsøgningDataOpdater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MomsRefusionKundeOpdater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MomsRefusionVirksomhedOpdater eller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MomsRefusionUdenlandskVirksomhedOpdater eller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MomsRefusionUdenlandskPersonOpdater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MomsRefusionKundeRepræsentantOpdater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MomsRefusionKontaktOplysningOpdater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MomsRefusionKøbOpdater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MomsRefusionLeverandørOpdater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MomsRefusionMomsRegistreringsAttestOpdater</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MomsRefusionDokumentOpdater</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mulighed for at oprette/opdatere ansøgninger på tre måder: en normal, som kræver standard information, en delta som kun opdaterer medsendt data, samt en lynoprettelse, som kun kræver en kunderelation.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oprette en normal ansøgning, skal der angives ansøgningsstamdata, sagsdata og ansøgningsdata.</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Endvidere skal der angives ansøgerdata, evt. fuldmægtigdata og evt. købdata.</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angives bankonti på 3 niveauer: enten på selve ansøgningen (hvilken vil have højeste prioritet i forbindelse med valg af bankkonto til udbetaling), på fuldmægtig (anden prioritet) eller på ansøger (laveste prioritet).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Slutteligt kan der relateres dokumenter til ansøgningen, som ikke er direkte forbundet som f.eks. købsdokumentation.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ansøgningsrelaterede numre på de oprettede eller opdaterede ansøgninger.</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22B8C" w:rsidTr="00D22B8C">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MomsRefusionAnsøgningOpdater_I</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(SamtidighedskontrolAnsøgerDataVersionDato)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(SamtidighedskontrolFuldmægtigDataVersionDato)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*OpdaterTypeValg*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*NormalOpdater*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*AnsøgningTypeIDValg*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MomsrefusionLynoprettetAnsøgningID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*Etableringsland*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MomsrefusionAnsøgningDataModtagDato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MomsrefusionAnsøgningDataAnsøgtBeløbIalt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MomsrefusionAnsøgningStamDataType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MomsrefusionAnsøgningDataStatus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MomsrefusionAnsøgningDataTransportMarkering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MomsRefusionAnsøgningIndstillingStruktur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MomsRefusionEUBeskedStruktur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*DeltaOpdater*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MomsrefusionAnsøgningDataStatus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MomsrefusionAnsøgningDataAnsøgtBeløbIalt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MomsrefusionAnsøgningDataGodkendtBeløbIalt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MomsrefusionAnsøgningDataTransportMarkering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*LynOpret*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MomsrefusionAnsøgningStamDataType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MomsRefusionMedarbejderDetaljeStruktur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22B8C" w:rsidTr="00D22B8C">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MomsRefusionAnsøgningOpdater_O</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MomsRefusionAnsøgningOpdaterOutputStruktur</w:t>
            </w:r>
          </w:p>
        </w:tc>
      </w:tr>
      <w:tr w:rsidR="00D22B8C" w:rsidTr="00D22B8C">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MomsRefusionAnsøgningOpdater_FejlId</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RPr="001B2E0D" w:rsidTr="00D22B8C">
        <w:trPr>
          <w:trHeight w:val="283"/>
        </w:trPr>
        <w:tc>
          <w:tcPr>
            <w:tcW w:w="10345" w:type="dxa"/>
            <w:gridSpan w:val="6"/>
            <w:shd w:val="clear" w:color="auto" w:fill="B3B3B3"/>
            <w:vAlign w:val="center"/>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4C3F48">
              <w:rPr>
                <w:rFonts w:ascii="Arial" w:hAnsi="Arial" w:cs="Arial"/>
                <w:b/>
                <w:sz w:val="18"/>
                <w:lang w:val="en-US"/>
              </w:rPr>
              <w:t>Referencer fra use case(s)</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C3F48">
              <w:rPr>
                <w:rFonts w:ascii="Arial" w:hAnsi="Arial" w:cs="Arial"/>
                <w:sz w:val="18"/>
                <w:lang w:val="en-US"/>
              </w:rPr>
              <w:t xml:space="preserve"> </w:t>
            </w:r>
            <w:r>
              <w:rPr>
                <w:rFonts w:ascii="Arial" w:hAnsi="Arial" w:cs="Arial"/>
                <w:sz w:val="18"/>
              </w:rPr>
              <w:t>trin Registrer og validér ansøgningen i sin helhed i Use Case "1.1 - Indberet ansøgning"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Kontrollér ansøgningen i sin helhed i Use Case "1.1 - Indberet ansøgning"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Validér ændring i Use Case "3.6 - Ændr ansøgningsdata"</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ændring i Use Case "3.6 - Ændr ansøgningsdata"</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bortfald af ansøgning i Use Case "3.7 - Bortfald ansøgning"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U2 - trin 2 - Enkelte betalinger i betalingsforslaget kan ikke godkendes i Use Case "4.1 - Udbetaling"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U3 - trin 2 - ADVARSEL i Use Case "3.6 - Ændr ansøgningsdata"</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U1 - trin 4 - Ansøgning fejler på en ADVARSELS-validering i Use Case "2.9 - Opret manuelle ansøgninger"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U2 - trin 5 - Ansøgning fejler i kontrollen. i Use Case "2.9 - Opret manuelle ansøgninger"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U3 - v. 1 (Ansøgningen er indsendt af fuldmægtig), trin 4 - Data validerer ikke i Use Case "2.9 - Opret manuelle ansøgninger"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data om fuldmægtig på ansøger i Use Case "2.9 - Opret manuelle ansøgninger"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og validér i Use Case "2.9 - Opret manuelle ansøgninger"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 ændr for sag med status Modtaget,Maskinel,Klar til afslag,Ventebunke i Use Case "3.6 - Ændr ansøgningsdata"</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ændring for sag med status Indstillet i Use Case "3.6 - Ændr ansøgningsdata"</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ændring for sag med status Behandlet, Afgjort i Use Case "3.6 - Ændr ansøgningsdata"</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22B8C" w:rsidSect="00D22B8C">
          <w:headerReference w:type="default" r:id="rId28"/>
          <w:footerReference w:type="default" r:id="rId2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22B8C" w:rsidTr="00D22B8C">
        <w:trPr>
          <w:trHeight w:hRule="exact" w:val="113"/>
        </w:trPr>
        <w:tc>
          <w:tcPr>
            <w:tcW w:w="10345" w:type="dxa"/>
            <w:gridSpan w:val="6"/>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rPr>
          <w:trHeight w:val="283"/>
        </w:trPr>
        <w:tc>
          <w:tcPr>
            <w:tcW w:w="10345" w:type="dxa"/>
            <w:gridSpan w:val="6"/>
            <w:tcBorders>
              <w:bottom w:val="single" w:sz="6" w:space="0" w:color="auto"/>
            </w:tcBorders>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41" w:name="_Toc308181626"/>
            <w:r w:rsidRPr="00D22B8C">
              <w:rPr>
                <w:rFonts w:ascii="Arial" w:hAnsi="Arial" w:cs="Arial"/>
                <w:b/>
                <w:sz w:val="30"/>
              </w:rPr>
              <w:t>MomsRefusionAnsøgningSamlingHent</w:t>
            </w:r>
            <w:bookmarkEnd w:id="141"/>
          </w:p>
        </w:tc>
      </w:tr>
      <w:tr w:rsidR="00D22B8C" w:rsidTr="00D22B8C">
        <w:trPr>
          <w:trHeight w:val="283"/>
        </w:trPr>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22B8C" w:rsidTr="00D22B8C">
        <w:trPr>
          <w:trHeight w:val="283"/>
        </w:trPr>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22B8C" w:rsidTr="00D22B8C">
        <w:trPr>
          <w:trHeight w:val="283"/>
        </w:trPr>
        <w:tc>
          <w:tcPr>
            <w:tcW w:w="10345" w:type="dxa"/>
            <w:gridSpan w:val="6"/>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liste af ansøgningsrelevant data.</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22B8C" w:rsidTr="00D22B8C">
        <w:trPr>
          <w:trHeight w:val="283"/>
        </w:trPr>
        <w:tc>
          <w:tcPr>
            <w:tcW w:w="10345" w:type="dxa"/>
            <w:gridSpan w:val="6"/>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liste af ansøgningsrelevant data.</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ansøgning kan hentes ved at angive ansøgningdataid eller ansøgningsstamdataid.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kan evt. også hentes  ved at angive et ansøgningsstamdatanummer sammenholdt med tilbagebetalingsland og version, hvilket også vil hente en specifik ansøgning.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ansøgninger, som udgøres af flere forskellige elementer, såsom ansøgningstamdata, sag og ansøgningsdata.</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kan output strukturen også indeholde en indstilling, som en sagsbehandler kan have lavet på ansøgningen. Denne indstilling bliver genereret hvis der ligger en afgørelse med status Indstillet på ansøgningen. Indholdet af indstillingen modsvarer indholdet i afgørelsen.</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22B8C" w:rsidTr="00D22B8C">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MomsRefusionAnsøgningSamlingHent_I</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*AnsøgningSøgeKriterieListe*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*AnsøgningSøgeKriterieValg*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MomsrefusionAnsøgningLynopretID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22B8C" w:rsidTr="00D22B8C">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MomsRefusionAnsøgningSamlingHent_O</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*AnsøgningTypeValg*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*NormalAnsøgning*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SamtidighedskontrolAnsøgningDataVersionDato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(SamtidighedskontrolAfgørelseVersionDato)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MomsrefusionAnsøgningDataModtagDato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*Etableringsland*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MomsrefusionAnsøgningStamDataType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MomsrefusionSagID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SagNummer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MomsrefusionAnsøgningDataAnsøgtBeløbIalt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MomsrefusionAnsøgningDataGodkendtBeløbIalt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*AnsøgningModtagetAfsendtDato*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*AnsøgningUdbetaltDato*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MomsRefusionAnsøgningIndstillingStruktur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*SagBemærkningListe*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MomsRefusionSagBemærkningStruktur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*Indstiller*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MomsrefusionAnsøgningDataStatusDato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MomsrefusionGodkendTilladelseMarkering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*Godkender*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MomsrefusionAnsøgningDataStatusDato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*Sagsbehandler*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MomsRefusionEUBeskedStruktur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*LynOprettetAnsøgning*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MomsrefusionAnsøgningLynopretID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MomsrefusionAnsøgningStamDataType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Ansøger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MomsRefusionAktørStruktur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22B8C" w:rsidRPr="001B2E0D" w:rsidTr="00D22B8C">
        <w:trPr>
          <w:trHeight w:val="283"/>
        </w:trPr>
        <w:tc>
          <w:tcPr>
            <w:tcW w:w="10345" w:type="dxa"/>
            <w:gridSpan w:val="6"/>
            <w:shd w:val="clear" w:color="auto" w:fill="B3B3B3"/>
            <w:vAlign w:val="center"/>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4C3F48">
              <w:rPr>
                <w:rFonts w:ascii="Arial" w:hAnsi="Arial" w:cs="Arial"/>
                <w:b/>
                <w:sz w:val="18"/>
                <w:lang w:val="en-US"/>
              </w:rPr>
              <w:lastRenderedPageBreak/>
              <w:t>Referencer fra use case(s)</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C3F48">
              <w:rPr>
                <w:rFonts w:ascii="Arial" w:hAnsi="Arial" w:cs="Arial"/>
                <w:sz w:val="18"/>
                <w:lang w:val="en-US"/>
              </w:rPr>
              <w:t xml:space="preserve"> </w:t>
            </w:r>
            <w:r>
              <w:rPr>
                <w:rFonts w:ascii="Arial" w:hAnsi="Arial" w:cs="Arial"/>
                <w:sz w:val="18"/>
              </w:rPr>
              <w:t>trin Vis ny global ansøgning i Use Case "1.1 - Indberet ansøgning"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felter til nationale data i Use Case "1.1 - Indberet ansøgning"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felter til købsoplysninger i Use Case "1.1 - Indberet ansøgning"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over globale ansøgninger,  pro rata-sats-korrektioner og breve i Use Case "1.3 - Vis egne data for danske ansøgere"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global ansøgning i Use Case "1.3 - Vis egne data for danske ansøgere"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Dan rapport i Use Case "6.2 - Oversigt over sager med en given leverandør"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postliste i Use Case "3.3 - Vis postliste for ansøger"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med nat. ansøgninger, kvit., afgørelser, proratasats-korrek. og mails i Use Case "1.3 - Vis egne data for danske ansøgere"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national ansøgning i Use Case "1.3 - Vis egne data for danske ansøgere"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i Use Case "1.3 - Vis egne data for danske ansøgere"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med opdaterings-afslag i Use Case "1.3 - Vis egne data for danske ansøgere"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afgørelse i Use Case "1.3 - Vis egne data for danske ansøgere"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indtastningsfelter i Use Case "3.5 - Skriv sagsbemærkning"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fremsøgte ansøgere og evt. ansøgninger i Use Case "3.1 - Vis ansøgerliste"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ansøgning i Use Case "2.4 - Foretag indstilling"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ansøgning i Use Case "2.5 - Godkend indstilling"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Se ansøgning i Use Case "3.6 - Ændr ansøgningsdata"</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i Use Case "3.2 - Vis liste over åbentstående sager"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ansøgning i Use Case "3.7 - Bortfald ansøgning"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U1 - trin 5 - Data validerer ikke (ADVARSEL) i Use Case "1.1 - Indberet ansøgning"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U2 - trin 4 - Ansøger gemmer en kladde af ansøgningen i Use Case "1.1 - Indberet ansøgning"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U3 - trin 4 - Ansøger accepterer ikke erklæringen i Use Case "1.1 - Indberet ansøgning"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U4 - trin 5 og 6 -  Data validerer ikke (AFSLAG) i Use Case "1.1 - Indberet ansøgning"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U1 - trin 1 - Fortryder rettelser i Use Case "3.6 - Ændr ansøgningsdata"</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fremsøgte fuldmægtige i Use Case "3.1 - Vis ansøgerliste"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til visning om ansøgning er indsendt i Use Case "1.3 - Vis egne data for danske ansøgere"</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22B8C" w:rsidSect="00D22B8C">
          <w:headerReference w:type="default" r:id="rId30"/>
          <w:footerReference w:type="default" r:id="rId3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22B8C" w:rsidTr="00D22B8C">
        <w:trPr>
          <w:trHeight w:hRule="exact" w:val="113"/>
        </w:trPr>
        <w:tc>
          <w:tcPr>
            <w:tcW w:w="10345" w:type="dxa"/>
            <w:gridSpan w:val="6"/>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rPr>
          <w:trHeight w:val="283"/>
        </w:trPr>
        <w:tc>
          <w:tcPr>
            <w:tcW w:w="10345" w:type="dxa"/>
            <w:gridSpan w:val="6"/>
            <w:tcBorders>
              <w:bottom w:val="single" w:sz="6" w:space="0" w:color="auto"/>
            </w:tcBorders>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42" w:name="_Toc308181627"/>
            <w:r w:rsidRPr="00D22B8C">
              <w:rPr>
                <w:rFonts w:ascii="Arial" w:hAnsi="Arial" w:cs="Arial"/>
                <w:b/>
                <w:sz w:val="30"/>
              </w:rPr>
              <w:t>MomsRefusionBetalingFilerOpret</w:t>
            </w:r>
            <w:bookmarkEnd w:id="142"/>
          </w:p>
        </w:tc>
      </w:tr>
      <w:tr w:rsidR="00D22B8C" w:rsidTr="00D22B8C">
        <w:trPr>
          <w:trHeight w:val="283"/>
        </w:trPr>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22B8C" w:rsidTr="00D22B8C">
        <w:trPr>
          <w:trHeight w:val="283"/>
        </w:trPr>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25-2-2009</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22B8C" w:rsidTr="00D22B8C">
        <w:trPr>
          <w:trHeight w:val="283"/>
        </w:trPr>
        <w:tc>
          <w:tcPr>
            <w:tcW w:w="10345" w:type="dxa"/>
            <w:gridSpan w:val="6"/>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generere udbetalingsfiler til Danske Bank, et regnskabsbilag som regnskabskontoret kan benytte til at kontere efter, en udbetalingsspecifikation til overblik over sager omfattet af udbetalingskørselen samt en specifikation over konteringer.</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22B8C" w:rsidTr="00D22B8C">
        <w:trPr>
          <w:trHeight w:val="283"/>
        </w:trPr>
        <w:tc>
          <w:tcPr>
            <w:tcW w:w="10345" w:type="dxa"/>
            <w:gridSpan w:val="6"/>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genererer: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udbetalingsfiler til Danske Bank</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et regnskabsbilag som regnskabskontoret kan benytte til at kontere efter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udbetalingsspecifikation til overblik over sager omfattet af udbetalingskørselen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specifikation over konteringer.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dannes relevante fordringer samt status på sagerne opdateres til relevant status.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fysiske filer vil, udover at blive præsenteret for brugeren, også blive gemt i Captia for evt. senere genskabelse.</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generere betalingsfiler skal der angives ønsket status samt udbetalingsdato. F.eks. status=afgjort, udbetalingsdato=20091231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skal evt. indeholde selve de genererede filer, men specifikation af dette skal ske under design.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22B8C" w:rsidTr="00D22B8C">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MomsRefusionBetalingFilerOpret_I</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MomsrefusionAfgørelseUdbetalingDato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*MomsrefusionAfgørelseGodkendtListe*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*MomsrefusionAfgørelseDetalje*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*MomsrefusionAfgørelseOmgjortListe*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*MomsrefusionAfgørelseDetalje*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MomsRefusionMedarbejderDetaljeStruktur</w:t>
            </w:r>
          </w:p>
        </w:tc>
      </w:tr>
      <w:tr w:rsidR="00D22B8C" w:rsidTr="00D22B8C">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MomsRefusionBetalingFilerOpret_O</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*UdbetalingKonteringSpecifikationListe*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*UdbetalingKonteringSpecifikation*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*Fuldmægtig*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MomsrefusionBeløbGruppering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*UdbetalingsBeløb*</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MomsrefusionAnsøgningStamDataKontoIndehaversType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*UdbetalingsfilListe*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*UdbetalingsfilDetalje*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MomsrefusionDokumentID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DokumentFilNavn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DokumentFriOplysningIndhold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22B8C" w:rsidTr="00D22B8C">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MomsRefusionBetalingFilerOpret_FejlId</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RPr="001B2E0D" w:rsidTr="00D22B8C">
        <w:trPr>
          <w:trHeight w:val="283"/>
        </w:trPr>
        <w:tc>
          <w:tcPr>
            <w:tcW w:w="10345" w:type="dxa"/>
            <w:gridSpan w:val="6"/>
            <w:shd w:val="clear" w:color="auto" w:fill="B3B3B3"/>
            <w:vAlign w:val="center"/>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4C3F48">
              <w:rPr>
                <w:rFonts w:ascii="Arial" w:hAnsi="Arial" w:cs="Arial"/>
                <w:b/>
                <w:sz w:val="18"/>
                <w:lang w:val="en-US"/>
              </w:rPr>
              <w:t>Referencer fra use case(s)</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C3F48">
              <w:rPr>
                <w:rFonts w:ascii="Arial" w:hAnsi="Arial" w:cs="Arial"/>
                <w:sz w:val="18"/>
                <w:lang w:val="en-US"/>
              </w:rPr>
              <w:t xml:space="preserve"> </w:t>
            </w:r>
            <w:r>
              <w:rPr>
                <w:rFonts w:ascii="Arial" w:hAnsi="Arial" w:cs="Arial"/>
                <w:sz w:val="18"/>
              </w:rPr>
              <w:t>trin Dan udbetalingsfil og udbetalingsrapporter og opdater status for ansøgninger i Use Case "4.1 - Udbetaling"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22B8C" w:rsidSect="00D22B8C">
          <w:headerReference w:type="default" r:id="rId32"/>
          <w:footerReference w:type="default" r:id="rId3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22B8C" w:rsidTr="00D22B8C">
        <w:trPr>
          <w:trHeight w:hRule="exact" w:val="113"/>
        </w:trPr>
        <w:tc>
          <w:tcPr>
            <w:tcW w:w="10345" w:type="dxa"/>
            <w:gridSpan w:val="6"/>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rPr>
          <w:trHeight w:val="283"/>
        </w:trPr>
        <w:tc>
          <w:tcPr>
            <w:tcW w:w="10345" w:type="dxa"/>
            <w:gridSpan w:val="6"/>
            <w:tcBorders>
              <w:bottom w:val="single" w:sz="6" w:space="0" w:color="auto"/>
            </w:tcBorders>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43" w:name="_Toc308181628"/>
            <w:r w:rsidRPr="00D22B8C">
              <w:rPr>
                <w:rFonts w:ascii="Arial" w:hAnsi="Arial" w:cs="Arial"/>
                <w:b/>
                <w:sz w:val="30"/>
              </w:rPr>
              <w:t>MomsRefusionBetalingForslagOpret</w:t>
            </w:r>
            <w:bookmarkEnd w:id="143"/>
          </w:p>
        </w:tc>
      </w:tr>
      <w:tr w:rsidR="00D22B8C" w:rsidTr="00D22B8C">
        <w:trPr>
          <w:trHeight w:val="283"/>
        </w:trPr>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22B8C" w:rsidTr="00D22B8C">
        <w:trPr>
          <w:trHeight w:val="283"/>
        </w:trPr>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25-2-2009</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22B8C" w:rsidTr="00D22B8C">
        <w:trPr>
          <w:trHeight w:val="283"/>
        </w:trPr>
        <w:tc>
          <w:tcPr>
            <w:tcW w:w="10345" w:type="dxa"/>
            <w:gridSpan w:val="6"/>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generere et betalingsforslag for de ansøgninger, som er parate til at blive udbetalt eller opkrævet.</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22B8C" w:rsidTr="00D22B8C">
        <w:trPr>
          <w:trHeight w:val="283"/>
        </w:trPr>
        <w:tc>
          <w:tcPr>
            <w:tcW w:w="10345" w:type="dxa"/>
            <w:gridSpan w:val="6"/>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genererer et betalingsforslag for de ansøgninger, som er parate til at blive udbetalt eller opkrævet.</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kunne generere et betalingsforslag skal der angives hvilke status'er, som der ønskes genereret betalingsforslag til. F.eks. status=afgjort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betalingsforslag, som udgøres af betalingsrelavante data.</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22B8C" w:rsidTr="00D22B8C">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MomsRefusionBetalingForslagOpret_I</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*UdbetalingForslagTypeValg*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MomsrefusionAfgørelseUdbetalingDato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MomsRefusionMedarbejderDetaljeStruktur</w:t>
            </w:r>
          </w:p>
        </w:tc>
      </w:tr>
      <w:tr w:rsidR="00D22B8C" w:rsidTr="00D22B8C">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MomsRefusionBetalingForslagOpret_O</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*UdbetalingForslagDatoOversigtListe*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MomsrefusionAfgørelseUdbetalingDato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*UdbetalingForslagOversigtListe*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*UdbetalingForslagOversigt*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MomsrefusionBeløbGruppering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*UdbetalingsBeløb*</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KundeidentifikationNavn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*Fuldmægtig*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MomsrefusionAktivtFuldmagtsforholdMarkering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tc>
      </w:tr>
      <w:tr w:rsidR="00D22B8C" w:rsidRPr="001B2E0D" w:rsidTr="00D22B8C">
        <w:trPr>
          <w:trHeight w:val="283"/>
        </w:trPr>
        <w:tc>
          <w:tcPr>
            <w:tcW w:w="10345" w:type="dxa"/>
            <w:gridSpan w:val="6"/>
            <w:shd w:val="clear" w:color="auto" w:fill="B3B3B3"/>
            <w:vAlign w:val="center"/>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4C3F48">
              <w:rPr>
                <w:rFonts w:ascii="Arial" w:hAnsi="Arial" w:cs="Arial"/>
                <w:b/>
                <w:sz w:val="18"/>
                <w:lang w:val="en-US"/>
              </w:rPr>
              <w:lastRenderedPageBreak/>
              <w:t>Referencer fra use case(s)</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C3F48">
              <w:rPr>
                <w:rFonts w:ascii="Arial" w:hAnsi="Arial" w:cs="Arial"/>
                <w:sz w:val="18"/>
                <w:lang w:val="en-US"/>
              </w:rPr>
              <w:t xml:space="preserve"> </w:t>
            </w:r>
            <w:r>
              <w:rPr>
                <w:rFonts w:ascii="Arial" w:hAnsi="Arial" w:cs="Arial"/>
                <w:sz w:val="18"/>
              </w:rPr>
              <w:t>trin Vis udbetalingsdatoer i Use Case "4.1 - Udbetaling"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Dan betalingsforslag i Use Case "4.1 - Udbetaling"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22B8C" w:rsidSect="00D22B8C">
          <w:headerReference w:type="default" r:id="rId34"/>
          <w:footerReference w:type="default" r:id="rId3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22B8C" w:rsidTr="00D22B8C">
        <w:trPr>
          <w:trHeight w:hRule="exact" w:val="113"/>
        </w:trPr>
        <w:tc>
          <w:tcPr>
            <w:tcW w:w="10345" w:type="dxa"/>
            <w:gridSpan w:val="6"/>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rPr>
          <w:trHeight w:val="283"/>
        </w:trPr>
        <w:tc>
          <w:tcPr>
            <w:tcW w:w="10345" w:type="dxa"/>
            <w:gridSpan w:val="6"/>
            <w:tcBorders>
              <w:bottom w:val="single" w:sz="6" w:space="0" w:color="auto"/>
            </w:tcBorders>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44" w:name="_Toc308181629"/>
            <w:r w:rsidRPr="00D22B8C">
              <w:rPr>
                <w:rFonts w:ascii="Arial" w:hAnsi="Arial" w:cs="Arial"/>
                <w:b/>
                <w:sz w:val="30"/>
              </w:rPr>
              <w:t>MomsRefusionDokumentOpdater</w:t>
            </w:r>
            <w:bookmarkEnd w:id="144"/>
          </w:p>
        </w:tc>
      </w:tr>
      <w:tr w:rsidR="00D22B8C" w:rsidTr="00D22B8C">
        <w:trPr>
          <w:trHeight w:val="283"/>
        </w:trPr>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22B8C" w:rsidTr="00D22B8C">
        <w:trPr>
          <w:trHeight w:val="283"/>
        </w:trPr>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22B8C" w:rsidTr="00D22B8C">
        <w:trPr>
          <w:trHeight w:val="283"/>
        </w:trPr>
        <w:tc>
          <w:tcPr>
            <w:tcW w:w="10345" w:type="dxa"/>
            <w:gridSpan w:val="6"/>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en ny- eller opdatere en række eksisterende metadata for et dokument samt evt. gemme dokumentet i Captia via et kald til en systemgrænseflade.</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22B8C" w:rsidTr="00D22B8C">
        <w:trPr>
          <w:trHeight w:val="283"/>
        </w:trPr>
        <w:tc>
          <w:tcPr>
            <w:tcW w:w="10345" w:type="dxa"/>
            <w:gridSpan w:val="6"/>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en ny- eller opdaterer en række eksisterende metadata for et dokument samt evt. gemmer dokumentet i Captia via et kald til en systemgrænseflade.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Selve dokumentet ligger i Captia, mens en række af metadataene ligger i fagsystemet.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af et dokument skal angives metadata for dokumentet samt, hvad eller hvem dokumentet relaterer sig til. Ved oprettelse skal dokumentID ikke angives da dette bliver returneret af Captia Service. Ved opdatering skal dokumentID angives.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dokumentet kan enten relatere sig til en virksomhed, ansøgning, afgørelse, momsregistreringsattest eller et køb.</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numre og id's på de oprettede eller opdaterede dokumenter. Numre refererer til de fysiske dokumenter i Captia, mens id's refererer til metadata i momsrefusion.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DeltaOpdater benyttes til enten at ændre erindringsdatoen (DokumentSvarfristDato) eller statussen for et dokument. Statussen benyttes til at angive om et dokument er behandlet eller ej.</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22B8C" w:rsidTr="00D22B8C">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MomsRefusionDokumentOpdater_I</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*OpdaterTypeValg*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*NormalOpdater*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MomsRefusionDokumentStruktur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*DeltaOpdater*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SamtidighedskontrolDokumentVersionDato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MomsrefusionDokumentID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(DokumentSvarfristDato)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DokumentStatus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MomsRefusionMedarbejderDetaljeStruktur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22B8C" w:rsidTr="00D22B8C">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MomsRefusionDokumentOpdater_O</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MomsrefusionDokumentID</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DokumentNummer</w:t>
            </w:r>
          </w:p>
        </w:tc>
      </w:tr>
      <w:tr w:rsidR="00D22B8C" w:rsidTr="00D22B8C">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MomsRefusionDokumentOpdater_FejlId</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RPr="001B2E0D" w:rsidTr="00D22B8C">
        <w:trPr>
          <w:trHeight w:val="283"/>
        </w:trPr>
        <w:tc>
          <w:tcPr>
            <w:tcW w:w="10345" w:type="dxa"/>
            <w:gridSpan w:val="6"/>
            <w:shd w:val="clear" w:color="auto" w:fill="B3B3B3"/>
            <w:vAlign w:val="center"/>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4C3F48">
              <w:rPr>
                <w:rFonts w:ascii="Arial" w:hAnsi="Arial" w:cs="Arial"/>
                <w:b/>
                <w:sz w:val="18"/>
                <w:lang w:val="en-US"/>
              </w:rPr>
              <w:t>Referencer fra use case(s)</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C3F48">
              <w:rPr>
                <w:rFonts w:ascii="Arial" w:hAnsi="Arial" w:cs="Arial"/>
                <w:sz w:val="18"/>
                <w:lang w:val="en-US"/>
              </w:rPr>
              <w:t xml:space="preserve"> </w:t>
            </w:r>
            <w:r>
              <w:rPr>
                <w:rFonts w:ascii="Arial" w:hAnsi="Arial" w:cs="Arial"/>
                <w:sz w:val="18"/>
              </w:rPr>
              <w:t>trin Rediger brev i Use Case "2.4 - Foretag indstilling"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Skriv brev i Use Case "3.4 - Skriv brev-email"</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Send mail i Use Case "3.4 - Skriv brev-email"</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evt. nyt fristudløb i Use Case "3.4 - Skriv brev-email"</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Send brev til ansøger i Use Case "3.7 - Bortfald ansøgning"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U7 - trin 5 - Sagsbehandler redigerer word-dokumentet i Use Case "2.4 - Foretag indstilling"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22B8C" w:rsidSect="00D22B8C">
          <w:headerReference w:type="default" r:id="rId36"/>
          <w:footerReference w:type="default" r:id="rId3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22B8C" w:rsidTr="00D22B8C">
        <w:trPr>
          <w:trHeight w:hRule="exact" w:val="113"/>
        </w:trPr>
        <w:tc>
          <w:tcPr>
            <w:tcW w:w="10345" w:type="dxa"/>
            <w:gridSpan w:val="6"/>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rPr>
          <w:trHeight w:val="283"/>
        </w:trPr>
        <w:tc>
          <w:tcPr>
            <w:tcW w:w="10345" w:type="dxa"/>
            <w:gridSpan w:val="6"/>
            <w:tcBorders>
              <w:bottom w:val="single" w:sz="6" w:space="0" w:color="auto"/>
            </w:tcBorders>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45" w:name="_Toc308181630"/>
            <w:r w:rsidRPr="00D22B8C">
              <w:rPr>
                <w:rFonts w:ascii="Arial" w:hAnsi="Arial" w:cs="Arial"/>
                <w:b/>
                <w:sz w:val="30"/>
              </w:rPr>
              <w:t>MomsRefusionDokumentSamlingHent</w:t>
            </w:r>
            <w:bookmarkEnd w:id="145"/>
          </w:p>
        </w:tc>
      </w:tr>
      <w:tr w:rsidR="00D22B8C" w:rsidTr="00D22B8C">
        <w:trPr>
          <w:trHeight w:val="283"/>
        </w:trPr>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22B8C" w:rsidTr="00D22B8C">
        <w:trPr>
          <w:trHeight w:val="283"/>
        </w:trPr>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16-12-2008</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22B8C" w:rsidTr="00D22B8C">
        <w:trPr>
          <w:trHeight w:val="283"/>
        </w:trPr>
        <w:tc>
          <w:tcPr>
            <w:tcW w:w="10345" w:type="dxa"/>
            <w:gridSpan w:val="6"/>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række metadata for et eller flere dokumenter samt evt. selve det fysiske dokument. Dette sker via et kald et kald til en systemgrænseflade i Captia.</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22B8C" w:rsidTr="00D22B8C">
        <w:trPr>
          <w:trHeight w:val="283"/>
        </w:trPr>
        <w:tc>
          <w:tcPr>
            <w:tcW w:w="10345" w:type="dxa"/>
            <w:gridSpan w:val="6"/>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række metadata for et eller flere dokumenter samt evt. selve det fysiske dokument. Dette sker via et kald et kald til en systemgrænseflade i Captia.</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Selve dokumentet ligger i Captia, mens en række af metadataene ligger i fagsystemet.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kan fremfindes ved at angive DokumentNummer, hvilket er reference til det fysiske dokument i Captia eller et DokumentID, som er en unik reference i Momsrefusionssystemet.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kald vil returnere det fysiske dokument fra Captia.</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bliver kaldt med en tom liste, så returnerer servicen en liste over ujournaliseret post fra Captia.</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kald vil ikke returnere de fysiske dokumenter i Captia.</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data om nul eller flere dokumenter, samt evt. det fysiske dokument jf ovenstående beskrivelse.</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22B8C" w:rsidTr="00D22B8C">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MomsRefusionDokumentSamlingHent_I</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*DokumentValgListe*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*DokumentValg*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MomsrefusionDokumentID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22B8C" w:rsidTr="00D22B8C">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MomsRefusionDokumentSamlingHent_O</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*MomsRefusionDokumentListe*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*MomsRefusionDokument*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SamtidighedskontrolDokumentVersionDato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MomsrefusionDokumentID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(DokumentFilType)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(DokumentFilIndhold)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DokumentFilNavn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DokumentNummer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DokumentTitel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DokumentProfilNavn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DokumentBrevDato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DokumentSvarfristDato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DokumentBemærkning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 DokumentUUID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DokumentModtagDato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DokumentStatus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*DokumentRelationValg*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MomsRegistreringsAttestID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22B8C" w:rsidSect="00D22B8C">
          <w:headerReference w:type="default" r:id="rId38"/>
          <w:footerReference w:type="default" r:id="rId3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22B8C" w:rsidTr="00D22B8C">
        <w:trPr>
          <w:trHeight w:hRule="exact" w:val="113"/>
        </w:trPr>
        <w:tc>
          <w:tcPr>
            <w:tcW w:w="10345" w:type="dxa"/>
            <w:gridSpan w:val="6"/>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rPr>
          <w:trHeight w:val="283"/>
        </w:trPr>
        <w:tc>
          <w:tcPr>
            <w:tcW w:w="10345" w:type="dxa"/>
            <w:gridSpan w:val="6"/>
            <w:tcBorders>
              <w:bottom w:val="single" w:sz="6" w:space="0" w:color="auto"/>
            </w:tcBorders>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46" w:name="_Toc308181631"/>
            <w:r w:rsidRPr="00D22B8C">
              <w:rPr>
                <w:rFonts w:ascii="Arial" w:hAnsi="Arial" w:cs="Arial"/>
                <w:b/>
                <w:sz w:val="30"/>
              </w:rPr>
              <w:t>MomsRefusionEmailSend</w:t>
            </w:r>
            <w:bookmarkEnd w:id="146"/>
          </w:p>
        </w:tc>
      </w:tr>
      <w:tr w:rsidR="00D22B8C" w:rsidTr="00D22B8C">
        <w:trPr>
          <w:trHeight w:val="283"/>
        </w:trPr>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22B8C" w:rsidTr="00D22B8C">
        <w:trPr>
          <w:trHeight w:val="283"/>
        </w:trPr>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22B8C" w:rsidTr="00D22B8C">
        <w:trPr>
          <w:trHeight w:val="283"/>
        </w:trPr>
        <w:tc>
          <w:tcPr>
            <w:tcW w:w="10345" w:type="dxa"/>
            <w:gridSpan w:val="6"/>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afsende en email.</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22B8C" w:rsidTr="00D22B8C">
        <w:trPr>
          <w:trHeight w:val="283"/>
        </w:trPr>
        <w:tc>
          <w:tcPr>
            <w:tcW w:w="10345" w:type="dxa"/>
            <w:gridSpan w:val="6"/>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afsender en email.</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Emailen kan evt. indeholde vedhæftede dokumenter.</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sende en email skal emailadresse angives. Endvidere skal relationen til en specifik kunde angives, da sprogpræferencer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kunne fremfindes.</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Slutteligt skal der under design tages højde for hvordan selve vedhæftelse af det fysiske dokument implementeres.</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22B8C" w:rsidTr="00D22B8C">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MomsRefusionEmailSend_I</w:t>
            </w:r>
          </w:p>
        </w:tc>
      </w:tr>
      <w:tr w:rsidR="00D22B8C" w:rsidTr="00D22B8C">
        <w:trPr>
          <w:trHeight w:val="283"/>
        </w:trPr>
        <w:tc>
          <w:tcPr>
            <w:tcW w:w="10345" w:type="dxa"/>
            <w:gridSpan w:val="6"/>
            <w:shd w:val="clear" w:color="auto" w:fill="FFFFFF"/>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*EmailListe*</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1{</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ab/>
              <w:t>*Email*</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ab/>
              <w:t>[</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ab/>
            </w:r>
            <w:r w:rsidRPr="004C3F48">
              <w:rPr>
                <w:rFonts w:ascii="Arial" w:hAnsi="Arial" w:cs="Arial"/>
                <w:sz w:val="18"/>
                <w:lang w:val="en-US"/>
              </w:rPr>
              <w:tab/>
              <w:t>*EmailAdresseListe*</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ab/>
            </w:r>
            <w:r w:rsidRPr="004C3F48">
              <w:rPr>
                <w:rFonts w:ascii="Arial" w:hAnsi="Arial" w:cs="Arial"/>
                <w:sz w:val="18"/>
                <w:lang w:val="en-US"/>
              </w:rPr>
              <w:tab/>
              <w:t>1{</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ab/>
            </w:r>
            <w:r w:rsidRPr="004C3F48">
              <w:rPr>
                <w:rFonts w:ascii="Arial" w:hAnsi="Arial" w:cs="Arial"/>
                <w:sz w:val="18"/>
                <w:lang w:val="en-US"/>
              </w:rPr>
              <w:tab/>
            </w:r>
            <w:r w:rsidRPr="004C3F48">
              <w:rPr>
                <w:rFonts w:ascii="Arial" w:hAnsi="Arial" w:cs="Arial"/>
                <w:sz w:val="18"/>
                <w:lang w:val="en-US"/>
              </w:rPr>
              <w:tab/>
              <w:t>EmailAdresseEmail</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ab/>
            </w:r>
            <w:r w:rsidRPr="004C3F48">
              <w:rPr>
                <w:rFonts w:ascii="Arial" w:hAnsi="Arial" w:cs="Arial"/>
                <w:sz w:val="18"/>
                <w:lang w:val="en-US"/>
              </w:rPr>
              <w:tab/>
              <w:t>}</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ab/>
            </w:r>
            <w:r w:rsidRPr="004C3F48">
              <w:rPr>
                <w:rFonts w:ascii="Arial" w:hAnsi="Arial" w:cs="Arial"/>
                <w:sz w:val="18"/>
                <w:lang w:val="en-US"/>
              </w:rPr>
              <w:tab/>
              <w:t>( NotifikationEmne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C3F48">
              <w:rPr>
                <w:rFonts w:ascii="Arial" w:hAnsi="Arial" w:cs="Arial"/>
                <w:sz w:val="18"/>
                <w:lang w:val="en-US"/>
              </w:rPr>
              <w:tab/>
            </w:r>
            <w:r w:rsidRPr="004C3F48">
              <w:rPr>
                <w:rFonts w:ascii="Arial" w:hAnsi="Arial" w:cs="Arial"/>
                <w:sz w:val="18"/>
                <w:lang w:val="en-US"/>
              </w:rPr>
              <w:tab/>
            </w:r>
            <w:r>
              <w:rPr>
                <w:rFonts w:ascii="Arial" w:hAnsi="Arial" w:cs="Arial"/>
                <w:sz w:val="18"/>
              </w:rPr>
              <w:t>( NotifikationTekst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*MomsRefusionDokumentStrukturListe*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MomsRefusionDokumentStruktur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*EmailRelationValg*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NotifikationID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MomsrefusionKvitteringID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ProRataSatsKorrektionID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MomsrefusionAnsøgningDataID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MomsrefusionAnsøgningStamDataID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MomsrefusionAfgørelseID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22B8C" w:rsidTr="00D22B8C">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MomsRefusionEmailSend_O</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MomsRefusionEmailSend_FejlId</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RPr="001B2E0D" w:rsidTr="00D22B8C">
        <w:trPr>
          <w:trHeight w:val="283"/>
        </w:trPr>
        <w:tc>
          <w:tcPr>
            <w:tcW w:w="10345" w:type="dxa"/>
            <w:gridSpan w:val="6"/>
            <w:shd w:val="clear" w:color="auto" w:fill="B3B3B3"/>
            <w:vAlign w:val="center"/>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4C3F48">
              <w:rPr>
                <w:rFonts w:ascii="Arial" w:hAnsi="Arial" w:cs="Arial"/>
                <w:b/>
                <w:sz w:val="18"/>
                <w:lang w:val="en-US"/>
              </w:rPr>
              <w:lastRenderedPageBreak/>
              <w:t>Referencer fra use case(s)</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C3F48">
              <w:rPr>
                <w:rFonts w:ascii="Arial" w:hAnsi="Arial" w:cs="Arial"/>
                <w:sz w:val="18"/>
                <w:lang w:val="en-US"/>
              </w:rPr>
              <w:t xml:space="preserve"> </w:t>
            </w:r>
            <w:r>
              <w:rPr>
                <w:rFonts w:ascii="Arial" w:hAnsi="Arial" w:cs="Arial"/>
                <w:sz w:val="18"/>
              </w:rPr>
              <w:t>trin Send mail i Use Case "3.4 - Skriv brev-email"</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Send brev til ansøger i Use Case "3.7 - Bortfald ansøgning"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22B8C" w:rsidSect="00D22B8C">
          <w:headerReference w:type="default" r:id="rId40"/>
          <w:footerReference w:type="default" r:id="rId4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22B8C" w:rsidTr="00D22B8C">
        <w:trPr>
          <w:trHeight w:hRule="exact" w:val="113"/>
        </w:trPr>
        <w:tc>
          <w:tcPr>
            <w:tcW w:w="10345" w:type="dxa"/>
            <w:gridSpan w:val="6"/>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rPr>
          <w:trHeight w:val="283"/>
        </w:trPr>
        <w:tc>
          <w:tcPr>
            <w:tcW w:w="10345" w:type="dxa"/>
            <w:gridSpan w:val="6"/>
            <w:tcBorders>
              <w:bottom w:val="single" w:sz="6" w:space="0" w:color="auto"/>
            </w:tcBorders>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47" w:name="_Toc308181632"/>
            <w:r w:rsidRPr="00D22B8C">
              <w:rPr>
                <w:rFonts w:ascii="Arial" w:hAnsi="Arial" w:cs="Arial"/>
                <w:b/>
                <w:sz w:val="30"/>
              </w:rPr>
              <w:t>MomsRefusionGlobalAnsøgningOpdater</w:t>
            </w:r>
            <w:bookmarkEnd w:id="147"/>
          </w:p>
        </w:tc>
      </w:tr>
      <w:tr w:rsidR="00D22B8C" w:rsidTr="00D22B8C">
        <w:trPr>
          <w:trHeight w:val="283"/>
        </w:trPr>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22B8C" w:rsidTr="00D22B8C">
        <w:trPr>
          <w:trHeight w:val="283"/>
        </w:trPr>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16-4-2010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22B8C" w:rsidTr="00D22B8C">
        <w:trPr>
          <w:trHeight w:val="283"/>
        </w:trPr>
        <w:tc>
          <w:tcPr>
            <w:tcW w:w="10345" w:type="dxa"/>
            <w:gridSpan w:val="6"/>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eller opdatere danske globale ansøgninger, som kan indeholder en eller flere nationale ansøgninger.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Danske ansøgere skal indgive en tilbagebetalingsansøgning for at få godtgjort moms, der er betalt i udlandet.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Danske ansøgninger skal indgives i en dansk portal og videresendes til andre EU-medlemsstater, fordi det er lettere for danske ansøgere at anvende en dansk portal end en udenlandsk.</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Derudover kan elementære fejl udluges med det samme, hvilket kan forkorte sagsbehandlingstiden for ansøgningen.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afsendt ansøgning skal korrigeres, skal ansøger indsende en ny version af den oprindelige ansøgning. Den korrigerede ansøgning får samme ansøgningsnummer som den oprindelige, men versioneres ved et tidsstempel.</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ansøgning skal tilbagekaldes, så skal ansøger indsende en ny version af den oprindelige ansøgning. Den nye version skal ikke indeholde nogen køb. Den nye (korrigerede) tilbagekaldelses-ansøgning får samme ansøgningsnummer som den oprindelige ansøgning, men versioneres ved et tidsstempel.</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22B8C" w:rsidTr="00D22B8C">
        <w:trPr>
          <w:trHeight w:val="283"/>
        </w:trPr>
        <w:tc>
          <w:tcPr>
            <w:tcW w:w="10345" w:type="dxa"/>
            <w:gridSpan w:val="6"/>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dansk ansøgning skal oprettes, så benyttes NormalOpdater strukturen. Der skal i dette tilfælde ikke angives MomsrefusionAnsøgningStamDataID samt tilhørende MomsrefusionAnsøgningDataID'er.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aktør skal opdaters, så benyttes NormalOpdater strukturen også. I dette tilfælde skal angives relevant MomsrefusionAnsøgningStamDataID samt tilhørende MomsrefusionAnsøgningDataID'er.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ansøger kun ønsker at gemme en ansøgning som kladde, så benyttes KladdeOpdater strukturen. Hvis det er en ny kladde, så angives MomsrefusionAnsøgningStamDataKladdeID ikke.</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MomsrefusionAnsøgningStamDataKladdeIndhold indeholder ansøgningen mens de resterende felter angives, hvis de er kendte - eller delvist kendte.</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MomsrefusionAnsøgningStamDataKladdeIndhold indeholder en ansøgnings-XML-struktur i et any felt. Dette skyldes at ansøgere skal have mulighed for at gemme sin ansøgning trods fejl, manglende felter mv.</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22B8C" w:rsidTr="00D22B8C">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MomsRefusionGlobalAnsøgningOpdater_I</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*GlobalAnsøgningListe*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*GlobalAnsøgning*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*OpdaterTypeValg*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*NormalOpdater*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(SamtidighedskontrolAnsøgningStamDataVersionDato)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(SamtidighedskontrolAfgørelseVersionDato)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MomsrefusionAnsøgningStamDataID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MomsRefusionAnsøgningDataListe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(SamtidighedskontrolAnsøgningDataVersionDato)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 xml:space="preserve"> </w:t>
            </w:r>
            <w:r>
              <w:rPr>
                <w:rFonts w:ascii="Arial" w:hAnsi="Arial" w:cs="Arial"/>
                <w:sz w:val="18"/>
              </w:rPr>
              <w:tab/>
              <w:t xml:space="preserve"> </w:t>
            </w:r>
            <w:r>
              <w:rPr>
                <w:rFonts w:ascii="Arial" w:hAnsi="Arial" w:cs="Arial"/>
                <w:sz w:val="18"/>
              </w:rPr>
              <w:tab/>
              <w:t xml:space="preserve"> </w:t>
            </w:r>
            <w:r>
              <w:rPr>
                <w:rFonts w:ascii="Arial" w:hAnsi="Arial" w:cs="Arial"/>
                <w:sz w:val="18"/>
              </w:rPr>
              <w:tab/>
              <w:t xml:space="preserve"> </w:t>
            </w:r>
            <w:r>
              <w:rPr>
                <w:rFonts w:ascii="Arial" w:hAnsi="Arial" w:cs="Arial"/>
                <w:sz w:val="18"/>
              </w:rPr>
              <w:tab/>
              <w:t>( MomsrefusionAnsøgningDataID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48" w:author="JESPER B. HENRIKSEN" w:date="2011-11-16T15:05:00Z"/>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MomsrefusionAnsøgningDataStatus )</w:t>
            </w:r>
          </w:p>
          <w:p w:rsidR="001B2E0D" w:rsidRDefault="001B2E0D"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49" w:author="JESPER B. HENRIKSEN" w:date="2011-11-16T15:05: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sidRPr="001B2E0D">
                <w:rPr>
                  <w:rFonts w:ascii="Arial" w:hAnsi="Arial" w:cs="Arial"/>
                  <w:sz w:val="18"/>
                </w:rPr>
                <w:t>MomsrefusionEUBeskedSprog</w:t>
              </w:r>
            </w:ins>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MomsrefusionAnsøgningDataErklæringAccepteret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MomsRefusionEUBeskedStruktur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*KladdeOpdater*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50" w:author="JESPER B. HENRIKSEN" w:date="2011-11-15T14:16:00Z"/>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316D6" w:rsidRDefault="00A316D6" w:rsidP="00A31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51" w:author="JESPER B. HENRIKSEN" w:date="2011-11-15T14:17:00Z"/>
                <w:rFonts w:ascii="Arial" w:hAnsi="Arial" w:cs="Arial"/>
                <w:sz w:val="18"/>
              </w:rPr>
            </w:pPr>
            <w:ins w:id="152" w:author="JESPER B. HENRIKSEN" w:date="2011-11-15T14:17: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ins>
          </w:p>
          <w:p w:rsidR="00A316D6" w:rsidRDefault="00A316D6"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53" w:author="JESPER B. HENRIKSEN" w:date="2011-11-15T14:17:00Z">
              <w:r>
                <w:rPr>
                  <w:rFonts w:ascii="Arial" w:hAnsi="Arial" w:cs="Arial"/>
                  <w:sz w:val="18"/>
                </w:rPr>
                <w:tab/>
                <w:t xml:space="preserve"> </w:t>
              </w:r>
              <w:r>
                <w:rPr>
                  <w:rFonts w:ascii="Arial" w:hAnsi="Arial" w:cs="Arial"/>
                  <w:sz w:val="18"/>
                </w:rPr>
                <w:tab/>
                <w:t xml:space="preserve"> </w:t>
              </w:r>
              <w:r>
                <w:rPr>
                  <w:rFonts w:ascii="Arial" w:hAnsi="Arial" w:cs="Arial"/>
                  <w:sz w:val="18"/>
                </w:rPr>
                <w:tab/>
                <w:t xml:space="preserve"> </w:t>
              </w:r>
              <w:r>
                <w:rPr>
                  <w:rFonts w:ascii="Arial" w:hAnsi="Arial" w:cs="Arial"/>
                  <w:sz w:val="18"/>
                </w:rPr>
                <w:tab/>
                <w:t>( KundeRepræsentantID )</w:t>
              </w:r>
            </w:ins>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(SamtidighedskontrolKladdeAnsøgningVersionDato)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MomsrefusionAnsøgningStamDataKladdeID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MomsrefusionAnsøgningStamDataKladdeIndhold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MomsrefusionAnsøgningStamDataKladdeDato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MomsrefusionAnsøgningStamDataKladdeStartDato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MomsrefusionAnsøgningStamDataKladdeSlutDato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MomsrefusionAnsøgningDataAnsøgtBeløbIalt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BeløbPositivtNegativtBeløb</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ValutaOplysningKode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22B8C" w:rsidTr="00D22B8C">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MomsRefusionGlobalAnsøgningOpdater_O</w:t>
            </w:r>
          </w:p>
        </w:tc>
      </w:tr>
      <w:tr w:rsidR="00D22B8C" w:rsidTr="00D22B8C">
        <w:trPr>
          <w:trHeight w:val="283"/>
        </w:trPr>
        <w:tc>
          <w:tcPr>
            <w:tcW w:w="10345" w:type="dxa"/>
            <w:gridSpan w:val="6"/>
            <w:shd w:val="clear" w:color="auto" w:fill="FFFFFF"/>
          </w:tcPr>
          <w:p w:rsidR="00A316D6" w:rsidRDefault="00A316D6" w:rsidP="00A31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54" w:author="JESPER B. HENRIKSEN" w:date="2011-11-15T14:21:00Z"/>
                <w:rFonts w:ascii="Arial" w:hAnsi="Arial" w:cs="Arial"/>
                <w:sz w:val="18"/>
              </w:rPr>
            </w:pPr>
            <w:ins w:id="155" w:author="JESPER B. HENRIKSEN" w:date="2011-11-15T14:21:00Z">
              <w:r>
                <w:rPr>
                  <w:rFonts w:ascii="Arial" w:hAnsi="Arial" w:cs="Arial"/>
                  <w:sz w:val="18"/>
                </w:rPr>
                <w:t>*OpdaterTypeValg*</w:t>
              </w:r>
            </w:ins>
          </w:p>
          <w:p w:rsidR="00A316D6" w:rsidRDefault="00A316D6" w:rsidP="00A31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56" w:author="JESPER B. HENRIKSEN" w:date="2011-11-15T14:21:00Z"/>
                <w:rFonts w:ascii="Arial" w:hAnsi="Arial" w:cs="Arial"/>
                <w:sz w:val="18"/>
              </w:rPr>
            </w:pPr>
            <w:ins w:id="157" w:author="JESPER B. HENRIKSEN" w:date="2011-11-15T14:21:00Z">
              <w:r>
                <w:rPr>
                  <w:rFonts w:ascii="Arial" w:hAnsi="Arial" w:cs="Arial"/>
                  <w:sz w:val="18"/>
                </w:rPr>
                <w:t>[</w:t>
              </w:r>
            </w:ins>
          </w:p>
          <w:p w:rsidR="00A316D6" w:rsidRDefault="00A316D6" w:rsidP="00A31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58" w:author="JESPER B. HENRIKSEN" w:date="2011-11-15T14:21:00Z"/>
                <w:rFonts w:ascii="Arial" w:hAnsi="Arial" w:cs="Arial"/>
                <w:sz w:val="18"/>
              </w:rPr>
            </w:pPr>
            <w:ins w:id="159" w:author="JESPER B. HENRIKSEN" w:date="2011-11-15T14:21:00Z">
              <w:r>
                <w:rPr>
                  <w:rFonts w:ascii="Arial" w:hAnsi="Arial" w:cs="Arial"/>
                  <w:sz w:val="18"/>
                </w:rPr>
                <w:tab/>
                <w:t>*NormalOpdater*</w:t>
              </w:r>
            </w:ins>
          </w:p>
          <w:p w:rsidR="00D22B8C" w:rsidRDefault="00A316D6"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60" w:author="JESPER B. HENRIKSEN" w:date="2011-11-15T14:21:00Z">
              <w:r>
                <w:rPr>
                  <w:rFonts w:ascii="Arial" w:hAnsi="Arial" w:cs="Arial"/>
                  <w:sz w:val="18"/>
                </w:rPr>
                <w:tab/>
                <w:t>[</w:t>
              </w:r>
            </w:ins>
          </w:p>
          <w:p w:rsidR="00D22B8C" w:rsidRDefault="00A316D6"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61" w:author="JESPER B. HENRIKSEN" w:date="2011-11-15T14:22:00Z">
              <w:r>
                <w:rPr>
                  <w:rFonts w:ascii="Arial" w:hAnsi="Arial" w:cs="Arial"/>
                  <w:sz w:val="18"/>
                </w:rPr>
                <w:tab/>
              </w:r>
              <w:r>
                <w:rPr>
                  <w:rFonts w:ascii="Arial" w:hAnsi="Arial" w:cs="Arial"/>
                  <w:sz w:val="18"/>
                </w:rPr>
                <w:tab/>
              </w:r>
            </w:ins>
            <w:r w:rsidR="00D22B8C">
              <w:rPr>
                <w:rFonts w:ascii="Arial" w:hAnsi="Arial" w:cs="Arial"/>
                <w:sz w:val="18"/>
              </w:rPr>
              <w:t>SamtidighedskontrolAnsøgningStamDataVersionDato</w:t>
            </w:r>
          </w:p>
          <w:p w:rsidR="00D22B8C" w:rsidRDefault="00A316D6"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62" w:author="JESPER B. HENRIKSEN" w:date="2011-11-15T14:22:00Z"/>
                <w:rFonts w:ascii="Arial" w:hAnsi="Arial" w:cs="Arial"/>
                <w:sz w:val="18"/>
              </w:rPr>
            </w:pPr>
            <w:ins w:id="163" w:author="JESPER B. HENRIKSEN" w:date="2011-11-15T14:22:00Z">
              <w:r>
                <w:rPr>
                  <w:rFonts w:ascii="Arial" w:hAnsi="Arial" w:cs="Arial"/>
                  <w:sz w:val="18"/>
                </w:rPr>
                <w:tab/>
              </w:r>
              <w:r>
                <w:rPr>
                  <w:rFonts w:ascii="Arial" w:hAnsi="Arial" w:cs="Arial"/>
                  <w:sz w:val="18"/>
                </w:rPr>
                <w:tab/>
              </w:r>
            </w:ins>
            <w:r w:rsidR="00D22B8C">
              <w:rPr>
                <w:rFonts w:ascii="Arial" w:hAnsi="Arial" w:cs="Arial"/>
                <w:sz w:val="18"/>
              </w:rPr>
              <w:t>MomsRefusionAnsøgningOpdaterOutputStruktur</w:t>
            </w:r>
          </w:p>
          <w:p w:rsidR="00A316D6" w:rsidRDefault="00A316D6"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64" w:author="JESPER B. HENRIKSEN" w:date="2011-11-15T14:22:00Z"/>
                <w:rFonts w:ascii="Arial" w:hAnsi="Arial" w:cs="Arial"/>
                <w:sz w:val="18"/>
              </w:rPr>
            </w:pPr>
            <w:ins w:id="165" w:author="JESPER B. HENRIKSEN" w:date="2011-11-15T14:22:00Z">
              <w:r>
                <w:rPr>
                  <w:rFonts w:ascii="Arial" w:hAnsi="Arial" w:cs="Arial"/>
                  <w:sz w:val="18"/>
                </w:rPr>
                <w:tab/>
                <w:t>]</w:t>
              </w:r>
            </w:ins>
          </w:p>
          <w:p w:rsidR="00A316D6" w:rsidRDefault="00A316D6"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66" w:author="JESPER B. HENRIKSEN" w:date="2011-11-15T14:22:00Z"/>
                <w:rFonts w:ascii="Arial" w:hAnsi="Arial" w:cs="Arial"/>
                <w:sz w:val="18"/>
              </w:rPr>
            </w:pPr>
            <w:ins w:id="167" w:author="JESPER B. HENRIKSEN" w:date="2011-11-15T14:22:00Z">
              <w:r>
                <w:rPr>
                  <w:rFonts w:ascii="Arial" w:hAnsi="Arial" w:cs="Arial"/>
                  <w:sz w:val="18"/>
                </w:rPr>
                <w:tab/>
                <w:t>|</w:t>
              </w:r>
            </w:ins>
          </w:p>
          <w:p w:rsidR="00A316D6" w:rsidRDefault="00A316D6" w:rsidP="00A31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68" w:author="JESPER B. HENRIKSEN" w:date="2011-11-15T14:22:00Z"/>
                <w:rFonts w:ascii="Arial" w:hAnsi="Arial" w:cs="Arial"/>
                <w:sz w:val="18"/>
              </w:rPr>
            </w:pPr>
            <w:ins w:id="169" w:author="JESPER B. HENRIKSEN" w:date="2011-11-15T14:22:00Z">
              <w:r>
                <w:rPr>
                  <w:rFonts w:ascii="Arial" w:hAnsi="Arial" w:cs="Arial"/>
                  <w:sz w:val="18"/>
                </w:rPr>
                <w:tab/>
                <w:t>*KladdeOpdater*</w:t>
              </w:r>
            </w:ins>
          </w:p>
          <w:p w:rsidR="00A316D6" w:rsidRDefault="00A316D6" w:rsidP="00A31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70" w:author="JESPER B. HENRIKSEN" w:date="2011-11-15T14:22:00Z"/>
                <w:rFonts w:ascii="Arial" w:hAnsi="Arial" w:cs="Arial"/>
                <w:sz w:val="18"/>
              </w:rPr>
            </w:pPr>
            <w:ins w:id="171" w:author="JESPER B. HENRIKSEN" w:date="2011-11-15T14:22:00Z">
              <w:r>
                <w:rPr>
                  <w:rFonts w:ascii="Arial" w:hAnsi="Arial" w:cs="Arial"/>
                  <w:sz w:val="18"/>
                </w:rPr>
                <w:tab/>
                <w:t>[</w:t>
              </w:r>
            </w:ins>
          </w:p>
          <w:p w:rsidR="00A316D6" w:rsidRDefault="00A316D6" w:rsidP="00A31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72" w:author="JESPER B. HENRIKSEN" w:date="2011-11-15T14:23:00Z"/>
                <w:rFonts w:ascii="Arial" w:hAnsi="Arial" w:cs="Arial"/>
                <w:sz w:val="18"/>
              </w:rPr>
            </w:pPr>
            <w:ins w:id="173" w:author="JESPER B. HENRIKSEN" w:date="2011-11-15T14:22:00Z">
              <w:r>
                <w:rPr>
                  <w:rFonts w:ascii="Arial" w:hAnsi="Arial" w:cs="Arial"/>
                  <w:sz w:val="18"/>
                </w:rPr>
                <w:tab/>
              </w:r>
              <w:r>
                <w:rPr>
                  <w:rFonts w:ascii="Arial" w:hAnsi="Arial" w:cs="Arial"/>
                  <w:sz w:val="18"/>
                </w:rPr>
                <w:tab/>
              </w:r>
            </w:ins>
            <w:ins w:id="174" w:author="JESPER B. HENRIKSEN" w:date="2011-11-15T14:23:00Z">
              <w:r>
                <w:rPr>
                  <w:rFonts w:ascii="Arial" w:hAnsi="Arial" w:cs="Arial"/>
                  <w:sz w:val="18"/>
                </w:rPr>
                <w:t>MomsrefusionAnsøgningStamDataKladdeID</w:t>
              </w:r>
            </w:ins>
          </w:p>
          <w:p w:rsidR="00A316D6" w:rsidRDefault="00A316D6" w:rsidP="00A31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75" w:author="JESPER B. HENRIKSEN" w:date="2011-11-15T14:23:00Z"/>
                <w:rFonts w:ascii="Arial" w:hAnsi="Arial" w:cs="Arial"/>
                <w:sz w:val="18"/>
              </w:rPr>
            </w:pPr>
            <w:ins w:id="176" w:author="JESPER B. HENRIKSEN" w:date="2011-11-15T14:23:00Z">
              <w:r>
                <w:rPr>
                  <w:rFonts w:ascii="Arial" w:hAnsi="Arial" w:cs="Arial"/>
                  <w:sz w:val="18"/>
                </w:rPr>
                <w:tab/>
              </w:r>
              <w:r>
                <w:rPr>
                  <w:rFonts w:ascii="Arial" w:hAnsi="Arial" w:cs="Arial"/>
                  <w:sz w:val="18"/>
                </w:rPr>
                <w:tab/>
                <w:t>MomsrefusionKundeID</w:t>
              </w:r>
            </w:ins>
          </w:p>
          <w:p w:rsidR="00A316D6" w:rsidRDefault="00A316D6" w:rsidP="00A31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77" w:author="JESPER B. HENRIKSEN" w:date="2011-11-15T14:23:00Z"/>
                <w:rFonts w:ascii="Arial" w:hAnsi="Arial" w:cs="Arial"/>
                <w:sz w:val="18"/>
              </w:rPr>
            </w:pPr>
            <w:ins w:id="178" w:author="JESPER B. HENRIKSEN" w:date="2011-11-15T14:23:00Z">
              <w:r>
                <w:rPr>
                  <w:rFonts w:ascii="Arial" w:hAnsi="Arial" w:cs="Arial"/>
                  <w:sz w:val="18"/>
                </w:rPr>
                <w:t xml:space="preserve"> </w:t>
              </w:r>
              <w:r>
                <w:rPr>
                  <w:rFonts w:ascii="Arial" w:hAnsi="Arial" w:cs="Arial"/>
                  <w:sz w:val="18"/>
                </w:rPr>
                <w:tab/>
                <w:t xml:space="preserve"> </w:t>
              </w:r>
              <w:r>
                <w:rPr>
                  <w:rFonts w:ascii="Arial" w:hAnsi="Arial" w:cs="Arial"/>
                  <w:sz w:val="18"/>
                </w:rPr>
                <w:tab/>
                <w:t>( KundeRepræsentantID )</w:t>
              </w:r>
            </w:ins>
          </w:p>
          <w:p w:rsidR="00A316D6" w:rsidRDefault="00A316D6" w:rsidP="00A31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79" w:author="JESPER B. HENRIKSEN" w:date="2011-11-15T14:23:00Z"/>
                <w:rFonts w:ascii="Arial" w:hAnsi="Arial" w:cs="Arial"/>
                <w:sz w:val="18"/>
              </w:rPr>
            </w:pPr>
            <w:ins w:id="180" w:author="JESPER B. HENRIKSEN" w:date="2011-11-15T14:23:00Z">
              <w:r>
                <w:rPr>
                  <w:rFonts w:ascii="Arial" w:hAnsi="Arial" w:cs="Arial"/>
                  <w:sz w:val="18"/>
                </w:rPr>
                <w:tab/>
                <w:t>]</w:t>
              </w:r>
            </w:ins>
          </w:p>
          <w:p w:rsidR="00A316D6" w:rsidRPr="00D22B8C" w:rsidRDefault="00A316D6" w:rsidP="00A31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81" w:author="JESPER B. HENRIKSEN" w:date="2011-11-15T14:23:00Z">
              <w:r>
                <w:rPr>
                  <w:rFonts w:ascii="Arial" w:hAnsi="Arial" w:cs="Arial"/>
                  <w:sz w:val="18"/>
                </w:rPr>
                <w:t>]</w:t>
              </w:r>
            </w:ins>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22B8C" w:rsidSect="00D22B8C">
          <w:headerReference w:type="default" r:id="rId42"/>
          <w:footerReference w:type="default" r:id="rId4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22B8C" w:rsidTr="00D22B8C">
        <w:trPr>
          <w:trHeight w:hRule="exact" w:val="113"/>
        </w:trPr>
        <w:tc>
          <w:tcPr>
            <w:tcW w:w="10345" w:type="dxa"/>
            <w:gridSpan w:val="6"/>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rPr>
          <w:trHeight w:val="283"/>
        </w:trPr>
        <w:tc>
          <w:tcPr>
            <w:tcW w:w="10345" w:type="dxa"/>
            <w:gridSpan w:val="6"/>
            <w:tcBorders>
              <w:bottom w:val="single" w:sz="6" w:space="0" w:color="auto"/>
            </w:tcBorders>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82" w:name="_Toc308181633"/>
            <w:r w:rsidRPr="00D22B8C">
              <w:rPr>
                <w:rFonts w:ascii="Arial" w:hAnsi="Arial" w:cs="Arial"/>
                <w:b/>
                <w:sz w:val="30"/>
              </w:rPr>
              <w:t>MomsRefusionGlobalAnsøgningSamlingHent</w:t>
            </w:r>
            <w:bookmarkEnd w:id="182"/>
          </w:p>
        </w:tc>
      </w:tr>
      <w:tr w:rsidR="00D22B8C" w:rsidTr="00D22B8C">
        <w:trPr>
          <w:trHeight w:val="283"/>
        </w:trPr>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22B8C" w:rsidTr="00D22B8C">
        <w:trPr>
          <w:trHeight w:val="283"/>
        </w:trPr>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16-4-2010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22B8C" w:rsidTr="00D22B8C">
        <w:trPr>
          <w:trHeight w:val="283"/>
        </w:trPr>
        <w:tc>
          <w:tcPr>
            <w:tcW w:w="10345" w:type="dxa"/>
            <w:gridSpan w:val="6"/>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22B8C" w:rsidTr="00D22B8C">
        <w:trPr>
          <w:trHeight w:val="283"/>
        </w:trPr>
        <w:tc>
          <w:tcPr>
            <w:tcW w:w="10345" w:type="dxa"/>
            <w:gridSpan w:val="6"/>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22B8C" w:rsidTr="00D22B8C">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MomsRefusionGlobalAnsøgningSamlingHent_I</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*AnsøgningSøgeKriterieListe*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*AnsøgningSøgeKriterieValg*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*KladdeValg*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MomsrefusionAnsøgningStamDataKladdeID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*AnsøgerFuldmægtig*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22B8C" w:rsidTr="00D22B8C">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MomsRefusionGlobalAnsøgningSamlingHent_O</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*GlobalAnsøgningListe*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*GlobalAnsøgning*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*GlobalAnsøgningTypeValg*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SamtidighedskontrolAnsøgningStamDataVersionDato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MomsrefusionAnsøgningStamDataType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MomsRefusionAnsøgningDataListe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SamtidighedskontrolAnsøgningDataVersionDato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83" w:author="JESPER B. HENRIKSEN" w:date="2011-11-16T15:07:00Z"/>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w:t>
            </w:r>
          </w:p>
          <w:p w:rsidR="001B2E0D" w:rsidRDefault="001B2E0D"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84" w:author="JESPER B. HENRIKSEN" w:date="2011-11-16T15:07:00Z">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sidRPr="001B2E0D">
                <w:rPr>
                  <w:rFonts w:ascii="Arial" w:hAnsi="Arial" w:cs="Arial"/>
                  <w:sz w:val="18"/>
                </w:rPr>
                <w:t>MomsrefusionEUBeskedSprog</w:t>
              </w:r>
            </w:ins>
            <w:bookmarkStart w:id="185" w:name="_GoBack"/>
            <w:bookmarkEnd w:id="185"/>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(MomsRefusionEUBeskedStruktur)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*Kladde*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SamtidighedskontrolKladdeAnsøgningVersionDato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MomsrefusionAnsøgningStamDataKladdeID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MomsrefusionAnsøgningStamDataKladdeIndhold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22B8C" w:rsidSect="00D22B8C">
          <w:headerReference w:type="default" r:id="rId44"/>
          <w:footerReference w:type="default" r:id="rId4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22B8C" w:rsidTr="00D22B8C">
        <w:trPr>
          <w:trHeight w:hRule="exact" w:val="113"/>
        </w:trPr>
        <w:tc>
          <w:tcPr>
            <w:tcW w:w="10345" w:type="dxa"/>
            <w:gridSpan w:val="6"/>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rPr>
          <w:trHeight w:val="283"/>
        </w:trPr>
        <w:tc>
          <w:tcPr>
            <w:tcW w:w="10345" w:type="dxa"/>
            <w:gridSpan w:val="6"/>
            <w:tcBorders>
              <w:bottom w:val="single" w:sz="6" w:space="0" w:color="auto"/>
            </w:tcBorders>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86" w:name="_Toc308181634"/>
            <w:r w:rsidRPr="00D22B8C">
              <w:rPr>
                <w:rFonts w:ascii="Arial" w:hAnsi="Arial" w:cs="Arial"/>
                <w:b/>
                <w:sz w:val="30"/>
              </w:rPr>
              <w:t>MomsRefusionKvitteringOpdater</w:t>
            </w:r>
            <w:bookmarkEnd w:id="186"/>
          </w:p>
        </w:tc>
      </w:tr>
      <w:tr w:rsidR="00D22B8C" w:rsidTr="00D22B8C">
        <w:trPr>
          <w:trHeight w:val="283"/>
        </w:trPr>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22B8C" w:rsidTr="00D22B8C">
        <w:trPr>
          <w:trHeight w:val="283"/>
        </w:trPr>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22B8C" w:rsidTr="00D22B8C">
        <w:trPr>
          <w:trHeight w:val="283"/>
        </w:trPr>
        <w:tc>
          <w:tcPr>
            <w:tcW w:w="10345" w:type="dxa"/>
            <w:gridSpan w:val="6"/>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opdatere eller oprette, både indgående og udgående, kvitteringer - dvs. til og fra andre EU medlemsstater.</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22B8C" w:rsidTr="00D22B8C">
        <w:trPr>
          <w:trHeight w:val="283"/>
        </w:trPr>
        <w:tc>
          <w:tcPr>
            <w:tcW w:w="10345" w:type="dxa"/>
            <w:gridSpan w:val="6"/>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eller opdaterer, både indgående og udgående, kvitteringer - dvs. til og fra andre EU medlemsstater.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håndtere alle typer momsrefusionskvitteringer: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Ansøgningskvitteringer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Pro rata satskorrektionskvitteringer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Notifikationskvitteringer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Valideringsrapporter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oprette en kvittering ved at benytte NormalOpdater strukturen. Ligeledes er det muligt at opdatere en kvittering ved at benytte DeltaOpdater strukturen - det er dog kun muligt at opdatere status på en kvittering.</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oprette en kvittering, skal der angives kvitteringsdata.</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Id på den oprettede eller opdaterede kvittering.</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22B8C" w:rsidTr="00D22B8C">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MomsRefusionKvitteringOpdater_I</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Kvittering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MomsRefusionKvitteringValg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MomsRefusionAnsøgningKvitteringStruktur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MomsRefusionProRataSatsKorrektionKvitteringStruktur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MomsRefusionNotifikationKvitteringStruktur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MomsRefusionValideringsrapportStruktur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MomsRefusionEUBeskedStruktur )</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22B8C" w:rsidTr="00D22B8C">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MomsRefusionKvitteringOpdater_O</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MomsrefusionKvitteringID</w:t>
            </w:r>
          </w:p>
        </w:tc>
      </w:tr>
      <w:tr w:rsidR="00D22B8C" w:rsidTr="00D22B8C">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MomsRefusionKvitteringOpdater_FejlId</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22B8C" w:rsidSect="00D22B8C">
          <w:headerReference w:type="default" r:id="rId46"/>
          <w:footerReference w:type="default" r:id="rId4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22B8C" w:rsidTr="00D22B8C">
        <w:trPr>
          <w:trHeight w:hRule="exact" w:val="113"/>
        </w:trPr>
        <w:tc>
          <w:tcPr>
            <w:tcW w:w="10345" w:type="dxa"/>
            <w:gridSpan w:val="6"/>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rPr>
          <w:trHeight w:val="283"/>
        </w:trPr>
        <w:tc>
          <w:tcPr>
            <w:tcW w:w="10345" w:type="dxa"/>
            <w:gridSpan w:val="6"/>
            <w:tcBorders>
              <w:bottom w:val="single" w:sz="6" w:space="0" w:color="auto"/>
            </w:tcBorders>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87" w:name="_Toc308181635"/>
            <w:r w:rsidRPr="00D22B8C">
              <w:rPr>
                <w:rFonts w:ascii="Arial" w:hAnsi="Arial" w:cs="Arial"/>
                <w:b/>
                <w:sz w:val="30"/>
              </w:rPr>
              <w:t>MomsRefusionKvitteringSamlingHent</w:t>
            </w:r>
            <w:bookmarkEnd w:id="187"/>
          </w:p>
        </w:tc>
      </w:tr>
      <w:tr w:rsidR="00D22B8C" w:rsidTr="00D22B8C">
        <w:trPr>
          <w:trHeight w:val="283"/>
        </w:trPr>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22B8C" w:rsidTr="00D22B8C">
        <w:trPr>
          <w:trHeight w:val="283"/>
        </w:trPr>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16-12-2008</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22B8C" w:rsidTr="00D22B8C">
        <w:trPr>
          <w:trHeight w:val="283"/>
        </w:trPr>
        <w:tc>
          <w:tcPr>
            <w:tcW w:w="10345" w:type="dxa"/>
            <w:gridSpan w:val="6"/>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eller flere eksisterende kvitteringer samt relevant data.</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22B8C" w:rsidTr="00D22B8C">
        <w:trPr>
          <w:trHeight w:val="283"/>
        </w:trPr>
        <w:tc>
          <w:tcPr>
            <w:tcW w:w="10345" w:type="dxa"/>
            <w:gridSpan w:val="6"/>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eller flere eksisterende kvitteringer.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kan hente alle typer emomsrefusionskvitteringer, herunder: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Ansøgningskvittering (ApplicationReceipt)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Pro rata satskorrektionskvittering (AdjustmentReceipt)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Notifikationskvittering (NETPNotification)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Valideringsrapport (ValidationReport)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kvittering kan både være afsendt eller modtaget - dvs. til og fra andre EU medlemsstater. Disse kvitteringer affødes på baggrund af følgende scenarier: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ansøger er blevet notificeret om en afgørelse.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ansøgning er accepteret af en tilbagebetalingsmedlemsstat.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en ansøgning eller afgørelse er blevet modtaget (handshake).</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Kvitteringer kan fremfindes ved at give en liste med de følgende attributter: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KvitteringNummer (fremfinde specifikke kvitteringer)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AnsøgningDataNummer (fremfinde kvitteringer relateret til ansøgningsdata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NotifikationNummer (fremfinde kvitteringer relateret til en notifikation)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Ansøgningskriterier (fremfinde kvitteringer relateret til en specifik ansøgning)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kvitteringer samt relateret data.</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22B8C" w:rsidTr="00D22B8C">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MomsRefusionKvitteringSamlingHent_I</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*KvitteringSøgeKriterieListe*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MomsrefusionKvitteringID</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22B8C" w:rsidTr="00D22B8C">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MomsRefusionKvitteringSamlingHent_O</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*Kvittering*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MomsrefusionKvitteringType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MomsRefusionKvitteringValg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MomsRefusionAnsøgningKvitteringStruktur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MomsRefusionProRataSatsKorrektionKvitteringStruktur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MomsRefusionNotifikationKvitteringStruktur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MomsRefusionValideringsrapportStruktur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MomsRefusionEUBeskedStruktur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22B8C" w:rsidSect="00D22B8C">
          <w:headerReference w:type="default" r:id="rId48"/>
          <w:footerReference w:type="default" r:id="rId4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22B8C" w:rsidTr="00D22B8C">
        <w:trPr>
          <w:trHeight w:hRule="exact" w:val="113"/>
        </w:trPr>
        <w:tc>
          <w:tcPr>
            <w:tcW w:w="10345" w:type="dxa"/>
            <w:gridSpan w:val="6"/>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rPr>
          <w:trHeight w:val="283"/>
        </w:trPr>
        <w:tc>
          <w:tcPr>
            <w:tcW w:w="10345" w:type="dxa"/>
            <w:gridSpan w:val="6"/>
            <w:tcBorders>
              <w:bottom w:val="single" w:sz="6" w:space="0" w:color="auto"/>
            </w:tcBorders>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88" w:name="_Toc308181636"/>
            <w:r w:rsidRPr="00D22B8C">
              <w:rPr>
                <w:rFonts w:ascii="Arial" w:hAnsi="Arial" w:cs="Arial"/>
                <w:b/>
                <w:sz w:val="30"/>
              </w:rPr>
              <w:t>MomsRefusionLeverandørRapportHent</w:t>
            </w:r>
            <w:bookmarkEnd w:id="188"/>
          </w:p>
        </w:tc>
      </w:tr>
      <w:tr w:rsidR="00D22B8C" w:rsidTr="00D22B8C">
        <w:trPr>
          <w:trHeight w:val="283"/>
        </w:trPr>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22B8C" w:rsidTr="00D22B8C">
        <w:trPr>
          <w:trHeight w:val="283"/>
        </w:trPr>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10-6-2010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22B8C" w:rsidTr="00D22B8C">
        <w:trPr>
          <w:trHeight w:val="283"/>
        </w:trPr>
        <w:tc>
          <w:tcPr>
            <w:tcW w:w="10345" w:type="dxa"/>
            <w:gridSpan w:val="6"/>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danne en rapport over en given leverandør.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gange opdager sagsbehandlere, at en bestemt dansk leverandør er forbundet med en risiko. De vil så gerne kunne udsøge alle sager for denne leverandør uanset sagernes status, så der evt. kan foretages en ekstra- eller en efter-kontrol.</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Denne service fremfinder kun danske leverandører.</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22B8C" w:rsidTr="00D22B8C">
        <w:trPr>
          <w:trHeight w:val="283"/>
        </w:trPr>
        <w:tc>
          <w:tcPr>
            <w:tcW w:w="10345" w:type="dxa"/>
            <w:gridSpan w:val="6"/>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genererer en rapport over en given leverandør.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Leverandøren kan fremfindes ved enten at angive LeverandørID eller en unik identifikation af en leverandør udfra leverandørnummer mv.</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fremfinder kun danske leverandører.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sker ved at web servicen antager at KundeidentifikationType = "skatteregistreringsnummer" samt at KundeidentifikationRegistreringsNummerLandeKode = "DK"</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Leverandør-strukturen vedrører den fremfundne leverandør.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LeverandørRapportDetaljeListe-strukturen er en liste over de ansøgninger, som en leverandør har været knyttet til. Denne indeholder:</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Ansøgningens status, ansøgningens stamdatanummer samt nogle ansøger-specifikke informationer (for den givne ansøgning).</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22B8C" w:rsidTr="00D22B8C">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MomsRefusionLeverandørRapportHent_I</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tc>
      </w:tr>
      <w:tr w:rsidR="00D22B8C" w:rsidTr="00D22B8C">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MomsRefusionLeverandørRapportHent_O</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*LeverandørRapport*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*Leveradør*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KundeidentifikationIdentifikation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KundeidentifikationNavn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*LeverandørRapportDetaljeListe*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*LeverandørRapportDetalje*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MomsrefusionAnsøgningDataStatus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MomsrefusionAnsøgningStamDataNummer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MomsrefusionAnsøgningStamDataType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KundeidentifikationIdentifikation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22B8C" w:rsidSect="00D22B8C">
          <w:headerReference w:type="default" r:id="rId50"/>
          <w:footerReference w:type="default" r:id="rId5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22B8C" w:rsidTr="00D22B8C">
        <w:trPr>
          <w:trHeight w:hRule="exact" w:val="113"/>
        </w:trPr>
        <w:tc>
          <w:tcPr>
            <w:tcW w:w="10345" w:type="dxa"/>
            <w:gridSpan w:val="6"/>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rPr>
          <w:trHeight w:val="283"/>
        </w:trPr>
        <w:tc>
          <w:tcPr>
            <w:tcW w:w="10345" w:type="dxa"/>
            <w:gridSpan w:val="6"/>
            <w:tcBorders>
              <w:bottom w:val="single" w:sz="6" w:space="0" w:color="auto"/>
            </w:tcBorders>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89" w:name="_Toc308181637"/>
            <w:r w:rsidRPr="00D22B8C">
              <w:rPr>
                <w:rFonts w:ascii="Arial" w:hAnsi="Arial" w:cs="Arial"/>
                <w:b/>
                <w:sz w:val="30"/>
              </w:rPr>
              <w:t>MomsRefusionNotifikationOpdater</w:t>
            </w:r>
            <w:bookmarkEnd w:id="189"/>
          </w:p>
        </w:tc>
      </w:tr>
      <w:tr w:rsidR="00D22B8C" w:rsidTr="00D22B8C">
        <w:trPr>
          <w:trHeight w:val="283"/>
        </w:trPr>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22B8C" w:rsidTr="00D22B8C">
        <w:trPr>
          <w:trHeight w:val="283"/>
        </w:trPr>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22B8C" w:rsidTr="00D22B8C">
        <w:trPr>
          <w:trHeight w:val="283"/>
        </w:trPr>
        <w:tc>
          <w:tcPr>
            <w:tcW w:w="10345" w:type="dxa"/>
            <w:gridSpan w:val="6"/>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en ny notifikation.</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22B8C" w:rsidTr="00D22B8C">
        <w:trPr>
          <w:trHeight w:val="283"/>
        </w:trPr>
        <w:tc>
          <w:tcPr>
            <w:tcW w:w="10345" w:type="dxa"/>
            <w:gridSpan w:val="6"/>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en ny notifikation.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Notifikationer affødes på baggrund af følgende scenarier: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kvittering er blevet modtaget om at en ansøgning er accepteret af tilbagebetalingsmedlemsstaten.</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en afgørelse fra et tilbagebetalingsland er modtaget.</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af en notifikation skal tekst samt nummeret på den relaterede virksomhed angives. Hvis notifikationen relaterer sig til en afgørelse eller en kvittering kan dette også angives. Notedatoen bliver sat til dagsdato (oprettelsestidspunkt) ved oprettelse.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opdateringer skal notifikationsnummer angives samt den originale notifikationsdato.</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notifikationsnumre på de oprettede eller opdaterede notifikationer.</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22B8C" w:rsidTr="00D22B8C">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MomsRefusionNotifikationOpdater_I</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*Notifikation*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MomsRefusionNotifikationStruktur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*NotifikationAktørRelationValg*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*NotifikationRelationValg*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MomsrefusionAfgørelseID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MomsrefusionKvitteringID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22B8C" w:rsidTr="00D22B8C">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MomsRefusionNotifikationOpdater_O</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*NotifikationNummerListe*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NotifikationID</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22B8C" w:rsidTr="00D22B8C">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MomsRefusionNotifikationOpdater_FejlId</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22B8C" w:rsidSect="00D22B8C">
          <w:headerReference w:type="default" r:id="rId52"/>
          <w:footerReference w:type="default" r:id="rId5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22B8C" w:rsidTr="00D22B8C">
        <w:trPr>
          <w:trHeight w:hRule="exact" w:val="113"/>
        </w:trPr>
        <w:tc>
          <w:tcPr>
            <w:tcW w:w="10345" w:type="dxa"/>
            <w:gridSpan w:val="6"/>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rPr>
          <w:trHeight w:val="283"/>
        </w:trPr>
        <w:tc>
          <w:tcPr>
            <w:tcW w:w="10345" w:type="dxa"/>
            <w:gridSpan w:val="6"/>
            <w:tcBorders>
              <w:bottom w:val="single" w:sz="6" w:space="0" w:color="auto"/>
            </w:tcBorders>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90" w:name="_Toc308181638"/>
            <w:r w:rsidRPr="00D22B8C">
              <w:rPr>
                <w:rFonts w:ascii="Arial" w:hAnsi="Arial" w:cs="Arial"/>
                <w:b/>
                <w:sz w:val="30"/>
              </w:rPr>
              <w:t>MomsRefusionNotifikationSamlingHent</w:t>
            </w:r>
            <w:bookmarkEnd w:id="190"/>
          </w:p>
        </w:tc>
      </w:tr>
      <w:tr w:rsidR="00D22B8C" w:rsidTr="00D22B8C">
        <w:trPr>
          <w:trHeight w:val="283"/>
        </w:trPr>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22B8C" w:rsidTr="00D22B8C">
        <w:trPr>
          <w:trHeight w:val="283"/>
        </w:trPr>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22B8C" w:rsidTr="00D22B8C">
        <w:trPr>
          <w:trHeight w:val="283"/>
        </w:trPr>
        <w:tc>
          <w:tcPr>
            <w:tcW w:w="10345" w:type="dxa"/>
            <w:gridSpan w:val="6"/>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eller flere eksisterende notifikationer.</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22B8C" w:rsidTr="00D22B8C">
        <w:trPr>
          <w:trHeight w:val="283"/>
        </w:trPr>
        <w:tc>
          <w:tcPr>
            <w:tcW w:w="10345" w:type="dxa"/>
            <w:gridSpan w:val="6"/>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eller flere eksisterende notifikationer.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Notifikationer affødes på baggrund af følgende scenarier: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kvittering er blevet modtaget om at en ansøgning er accepteret af tilbagebetalingsmedlemsstaten.</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en afgørelse fra et tilbagebetalingsland er modtaget.</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Notifikationer kan fremfindes ved at angive notifikationsnummer, afgørelsesnummer, en virksomhed for hvilken notifikationen er relateret til eller et kvitteringsnummer.</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notifikationer.</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22B8C" w:rsidTr="00D22B8C">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MomsRefusionNotifikationSamlingHent_I</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*NotifikationSøgeKriterieListe*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*NotifikationSøgeKriterieValg*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NotifikationID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MomsrefusionKundeID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KundeRepræsentantID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22B8C" w:rsidTr="00D22B8C">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MomsRefusionNotifikationSamlingHent_O</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*MomsRefusionNotifikationStrukturListe*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MomsRefusionNotifikationStruktur</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22B8C" w:rsidSect="00D22B8C">
          <w:headerReference w:type="default" r:id="rId54"/>
          <w:footerReference w:type="default" r:id="rId5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22B8C" w:rsidTr="00D22B8C">
        <w:trPr>
          <w:trHeight w:hRule="exact" w:val="113"/>
        </w:trPr>
        <w:tc>
          <w:tcPr>
            <w:tcW w:w="10345" w:type="dxa"/>
            <w:gridSpan w:val="6"/>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rPr>
          <w:trHeight w:val="283"/>
        </w:trPr>
        <w:tc>
          <w:tcPr>
            <w:tcW w:w="10345" w:type="dxa"/>
            <w:gridSpan w:val="6"/>
            <w:tcBorders>
              <w:bottom w:val="single" w:sz="6" w:space="0" w:color="auto"/>
            </w:tcBorders>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91" w:name="_Toc308181639"/>
            <w:r w:rsidRPr="00D22B8C">
              <w:rPr>
                <w:rFonts w:ascii="Arial" w:hAnsi="Arial" w:cs="Arial"/>
                <w:b/>
                <w:sz w:val="30"/>
              </w:rPr>
              <w:t>MomsRefusionPostListeAnsøgerHent</w:t>
            </w:r>
            <w:bookmarkEnd w:id="191"/>
          </w:p>
        </w:tc>
      </w:tr>
      <w:tr w:rsidR="00D22B8C" w:rsidTr="00D22B8C">
        <w:trPr>
          <w:trHeight w:val="283"/>
        </w:trPr>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22B8C" w:rsidTr="00D22B8C">
        <w:trPr>
          <w:trHeight w:val="283"/>
        </w:trPr>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24-3-2010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22B8C" w:rsidTr="00D22B8C">
        <w:trPr>
          <w:trHeight w:val="283"/>
        </w:trPr>
        <w:tc>
          <w:tcPr>
            <w:tcW w:w="10345" w:type="dxa"/>
            <w:gridSpan w:val="6"/>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22B8C" w:rsidTr="00D22B8C">
        <w:trPr>
          <w:trHeight w:val="283"/>
        </w:trPr>
        <w:tc>
          <w:tcPr>
            <w:tcW w:w="10345" w:type="dxa"/>
            <w:gridSpan w:val="6"/>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anvendes til skærmbilledet: Postliste for ansøger.</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22B8C" w:rsidTr="00D22B8C">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MomsRefusionPostListeAnsøgerHent_I</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KundeidentifikationValg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KundeidentifikationDetalje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KundeidentifikationIdentifikation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(KundeidentifikationRegistreringsNummerLandeKode)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MomsrefusionKundeID</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22B8C" w:rsidTr="00D22B8C">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MomsRefusionPostListeAnsøgerHent_O</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*MomsRefusionPost*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(MomsrefusionModtagelseDato)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MomsrefusionPostIndholdType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(NoteTitel)</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(DokumentSvarfristDato)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(MomsrefusionAnsøgningLynopretID)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MomsrefusionAnsøgningDataTransportMarkering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(MomsrefusionAnsøgningStamDataType)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*Indstiller*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*Godkender*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(MomsrefusionAnsøgningDataStatus)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KundeidentifikationIdentifikation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MomsrefusionAktørTransportMarkering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22B8C" w:rsidSect="00D22B8C">
          <w:headerReference w:type="default" r:id="rId56"/>
          <w:footerReference w:type="default" r:id="rId5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22B8C" w:rsidTr="00D22B8C">
        <w:trPr>
          <w:trHeight w:hRule="exact" w:val="113"/>
        </w:trPr>
        <w:tc>
          <w:tcPr>
            <w:tcW w:w="10345" w:type="dxa"/>
            <w:gridSpan w:val="6"/>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rPr>
          <w:trHeight w:val="283"/>
        </w:trPr>
        <w:tc>
          <w:tcPr>
            <w:tcW w:w="10345" w:type="dxa"/>
            <w:gridSpan w:val="6"/>
            <w:tcBorders>
              <w:bottom w:val="single" w:sz="6" w:space="0" w:color="auto"/>
            </w:tcBorders>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92" w:name="_Toc308181640"/>
            <w:r w:rsidRPr="00D22B8C">
              <w:rPr>
                <w:rFonts w:ascii="Arial" w:hAnsi="Arial" w:cs="Arial"/>
                <w:b/>
                <w:sz w:val="30"/>
              </w:rPr>
              <w:t>MomsRefusionPostListeHent</w:t>
            </w:r>
            <w:bookmarkEnd w:id="192"/>
          </w:p>
        </w:tc>
      </w:tr>
      <w:tr w:rsidR="00D22B8C" w:rsidTr="00D22B8C">
        <w:trPr>
          <w:trHeight w:val="283"/>
        </w:trPr>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22B8C" w:rsidTr="00D22B8C">
        <w:trPr>
          <w:trHeight w:val="283"/>
        </w:trPr>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23-3-2010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22B8C" w:rsidTr="00D22B8C">
        <w:trPr>
          <w:trHeight w:val="283"/>
        </w:trPr>
        <w:tc>
          <w:tcPr>
            <w:tcW w:w="10345" w:type="dxa"/>
            <w:gridSpan w:val="6"/>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22B8C" w:rsidTr="00D22B8C">
        <w:trPr>
          <w:trHeight w:val="283"/>
        </w:trPr>
        <w:tc>
          <w:tcPr>
            <w:tcW w:w="10345" w:type="dxa"/>
            <w:gridSpan w:val="6"/>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anvendes til skærmbilledet: Postliste</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22B8C" w:rsidTr="00D22B8C">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MomsRefusionPostListeHent_I</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(MomsrefusionModtagelseDato)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(MomsrefusionPostIndholdType)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(MomsrefusionAnsøgningStamDataType)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*Indstiller*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RessourceNummer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(MomsrefusionAnsøgningDataStatus)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(MomsrefusionFristUdløbDato)</w:t>
            </w:r>
          </w:p>
        </w:tc>
      </w:tr>
      <w:tr w:rsidR="00D22B8C" w:rsidTr="00D22B8C">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MomsRefusionPostListeHent_O</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*MomsRefusionPost*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MomsrefusionModtagelseDato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MomsrefusionPostIndholdType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(NoteTitel)</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(MomsrefusionAnsøgningStamDataType)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 xml:space="preserve"> (MomsrefusionAnsøgningLynopretID)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*Indstiller*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(MomsrefusionAnsøgningDataStatus)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(MomsrefusionFristUdløbDato)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22B8C" w:rsidSect="00D22B8C">
          <w:headerReference w:type="default" r:id="rId58"/>
          <w:footerReference w:type="default" r:id="rId5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22B8C" w:rsidTr="00D22B8C">
        <w:trPr>
          <w:trHeight w:hRule="exact" w:val="113"/>
        </w:trPr>
        <w:tc>
          <w:tcPr>
            <w:tcW w:w="10345" w:type="dxa"/>
            <w:gridSpan w:val="6"/>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rPr>
          <w:trHeight w:val="283"/>
        </w:trPr>
        <w:tc>
          <w:tcPr>
            <w:tcW w:w="10345" w:type="dxa"/>
            <w:gridSpan w:val="6"/>
            <w:tcBorders>
              <w:bottom w:val="single" w:sz="6" w:space="0" w:color="auto"/>
            </w:tcBorders>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93" w:name="_Toc308181641"/>
            <w:r w:rsidRPr="00D22B8C">
              <w:rPr>
                <w:rFonts w:ascii="Arial" w:hAnsi="Arial" w:cs="Arial"/>
                <w:b/>
                <w:sz w:val="30"/>
              </w:rPr>
              <w:t>MomsRefusionProRataSatsAfgørelseOpdater</w:t>
            </w:r>
            <w:bookmarkEnd w:id="193"/>
          </w:p>
        </w:tc>
      </w:tr>
      <w:tr w:rsidR="00D22B8C" w:rsidTr="00D22B8C">
        <w:trPr>
          <w:trHeight w:val="283"/>
        </w:trPr>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22B8C" w:rsidTr="00D22B8C">
        <w:trPr>
          <w:trHeight w:val="283"/>
        </w:trPr>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22B8C" w:rsidTr="00D22B8C">
        <w:trPr>
          <w:trHeight w:val="283"/>
        </w:trPr>
        <w:tc>
          <w:tcPr>
            <w:tcW w:w="10345" w:type="dxa"/>
            <w:gridSpan w:val="6"/>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22B8C" w:rsidTr="00D22B8C">
        <w:trPr>
          <w:trHeight w:val="283"/>
        </w:trPr>
        <w:tc>
          <w:tcPr>
            <w:tcW w:w="10345" w:type="dxa"/>
            <w:gridSpan w:val="6"/>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22B8C" w:rsidTr="00D22B8C">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MomsRefusionProRataSatsAfgørelseOpdater_I</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*ProRataSatsAfgørelseListe*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MomsRefusionProRataSatsAfgørelseStruktur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MomsRefusionEUBeskedStruktur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22B8C" w:rsidTr="00D22B8C">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MomsRefusionProRataSatsAfgørelseOpdater_O</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*ProRataSatsAfgørelseListe*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22B8C" w:rsidSect="00D22B8C">
          <w:headerReference w:type="default" r:id="rId60"/>
          <w:footerReference w:type="default" r:id="rId6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22B8C" w:rsidTr="00D22B8C">
        <w:trPr>
          <w:trHeight w:hRule="exact" w:val="113"/>
        </w:trPr>
        <w:tc>
          <w:tcPr>
            <w:tcW w:w="10345" w:type="dxa"/>
            <w:gridSpan w:val="6"/>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rPr>
          <w:trHeight w:val="283"/>
        </w:trPr>
        <w:tc>
          <w:tcPr>
            <w:tcW w:w="10345" w:type="dxa"/>
            <w:gridSpan w:val="6"/>
            <w:tcBorders>
              <w:bottom w:val="single" w:sz="6" w:space="0" w:color="auto"/>
            </w:tcBorders>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94" w:name="_Toc308181642"/>
            <w:r w:rsidRPr="00D22B8C">
              <w:rPr>
                <w:rFonts w:ascii="Arial" w:hAnsi="Arial" w:cs="Arial"/>
                <w:b/>
                <w:sz w:val="30"/>
              </w:rPr>
              <w:t>MomsRefusionProRataSatsAfgørelseSamlingHent</w:t>
            </w:r>
            <w:bookmarkEnd w:id="194"/>
          </w:p>
        </w:tc>
      </w:tr>
      <w:tr w:rsidR="00D22B8C" w:rsidTr="00D22B8C">
        <w:trPr>
          <w:trHeight w:val="283"/>
        </w:trPr>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22B8C" w:rsidTr="00D22B8C">
        <w:trPr>
          <w:trHeight w:val="283"/>
        </w:trPr>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22B8C" w:rsidTr="00D22B8C">
        <w:trPr>
          <w:trHeight w:val="283"/>
        </w:trPr>
        <w:tc>
          <w:tcPr>
            <w:tcW w:w="10345" w:type="dxa"/>
            <w:gridSpan w:val="6"/>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22B8C" w:rsidTr="00D22B8C">
        <w:trPr>
          <w:trHeight w:val="283"/>
        </w:trPr>
        <w:tc>
          <w:tcPr>
            <w:tcW w:w="10345" w:type="dxa"/>
            <w:gridSpan w:val="6"/>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22B8C" w:rsidTr="00D22B8C">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MomsRefusionProRataSatsAfgørelseSamlingHent_I</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*ProRataSatsAfgørelseSøgeKriterieListe*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*ProRataSatsAfgørelseSøgeKriterieValg*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RessourceNummer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22B8C" w:rsidTr="00D22B8C">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MomsRefusionProRataSatsAfgørelseSamlingHent_O</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*ProRataSatsAfgørelseListe*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MomsRefusionProRataSatsAfgørelseStruktur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ProRataSatsKorrektionKonstateretSats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MomsrefusionStatusDato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NotifikationDato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MedarbejderDetaljeStrukturListe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MomsRefusionMedarbejderDetaljeStruktur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ProRataSatsKorrektionRelation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ProRataSatsKorrektionID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AnsøgerRelation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95" w:author="JESPER B. HENRIKSEN" w:date="2011-11-10T16:09:00Z"/>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4C3F48" w:rsidRPr="00AB2B48" w:rsidRDefault="004C3F48" w:rsidP="004C3F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96" w:author="JESPER B. HENRIKSEN" w:date="2011-11-10T16:09:00Z"/>
                <w:rFonts w:ascii="Arial" w:hAnsi="Arial" w:cs="Arial"/>
                <w:sz w:val="18"/>
              </w:rPr>
            </w:pPr>
            <w:ins w:id="197" w:author="JESPER B. HENRIKSEN" w:date="2011-11-10T16:09:00Z">
              <w:r w:rsidRPr="00AB2B48">
                <w:rPr>
                  <w:rFonts w:ascii="Arial" w:hAnsi="Arial" w:cs="Arial"/>
                  <w:sz w:val="18"/>
                </w:rPr>
                <w:tab/>
              </w:r>
              <w:r w:rsidRPr="00AB2B48">
                <w:rPr>
                  <w:rFonts w:ascii="Arial" w:hAnsi="Arial" w:cs="Arial"/>
                  <w:sz w:val="18"/>
                </w:rPr>
                <w:tab/>
              </w:r>
              <w:r w:rsidRPr="00AB2B48">
                <w:rPr>
                  <w:rFonts w:ascii="Arial" w:hAnsi="Arial" w:cs="Arial"/>
                  <w:sz w:val="18"/>
                </w:rPr>
                <w:tab/>
                <w:t>KundeidentifikationIdentifikation</w:t>
              </w:r>
            </w:ins>
          </w:p>
          <w:p w:rsidR="004C3F48" w:rsidRPr="00AB2B48" w:rsidRDefault="004C3F48" w:rsidP="004C3F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98" w:author="JESPER B. HENRIKSEN" w:date="2011-11-10T16:09:00Z"/>
                <w:rFonts w:ascii="Arial" w:hAnsi="Arial" w:cs="Arial"/>
                <w:sz w:val="18"/>
              </w:rPr>
            </w:pPr>
            <w:ins w:id="199" w:author="JESPER B. HENRIKSEN" w:date="2011-11-10T16:09:00Z">
              <w:r w:rsidRPr="00AB2B48">
                <w:rPr>
                  <w:rFonts w:ascii="Arial" w:hAnsi="Arial" w:cs="Arial"/>
                  <w:sz w:val="18"/>
                </w:rPr>
                <w:tab/>
              </w:r>
              <w:r w:rsidRPr="00AB2B48">
                <w:rPr>
                  <w:rFonts w:ascii="Arial" w:hAnsi="Arial" w:cs="Arial"/>
                  <w:sz w:val="18"/>
                </w:rPr>
                <w:tab/>
              </w:r>
              <w:r w:rsidRPr="00AB2B48">
                <w:rPr>
                  <w:rFonts w:ascii="Arial" w:hAnsi="Arial" w:cs="Arial"/>
                  <w:sz w:val="18"/>
                </w:rPr>
                <w:tab/>
                <w:t>KundeidentifikationType</w:t>
              </w:r>
            </w:ins>
          </w:p>
          <w:p w:rsidR="004C3F48" w:rsidRPr="00AB2B48" w:rsidRDefault="004C3F48" w:rsidP="004C3F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00" w:author="JESPER B. HENRIKSEN" w:date="2011-11-10T16:09:00Z"/>
                <w:rFonts w:ascii="Arial" w:hAnsi="Arial" w:cs="Arial"/>
                <w:sz w:val="18"/>
              </w:rPr>
            </w:pPr>
            <w:ins w:id="201" w:author="JESPER B. HENRIKSEN" w:date="2011-11-10T16:09:00Z">
              <w:r w:rsidRPr="00AB2B48">
                <w:rPr>
                  <w:rFonts w:ascii="Arial" w:hAnsi="Arial" w:cs="Arial"/>
                  <w:sz w:val="18"/>
                </w:rPr>
                <w:tab/>
              </w:r>
              <w:r w:rsidRPr="00AB2B48">
                <w:rPr>
                  <w:rFonts w:ascii="Arial" w:hAnsi="Arial" w:cs="Arial"/>
                  <w:sz w:val="18"/>
                </w:rPr>
                <w:tab/>
              </w:r>
              <w:r w:rsidRPr="00AB2B48">
                <w:rPr>
                  <w:rFonts w:ascii="Arial" w:hAnsi="Arial" w:cs="Arial"/>
                  <w:sz w:val="18"/>
                </w:rPr>
                <w:tab/>
                <w:t>KundeidentifikationRegistreringsNummerLandeKode</w:t>
              </w:r>
            </w:ins>
          </w:p>
          <w:p w:rsidR="004C3F48" w:rsidRDefault="004C3F48"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202" w:author="JESPER B. HENRIKSEN" w:date="2011-11-10T16:09:00Z">
              <w:r w:rsidRPr="00AB2B48">
                <w:rPr>
                  <w:rFonts w:ascii="Arial" w:hAnsi="Arial" w:cs="Arial"/>
                  <w:sz w:val="18"/>
                </w:rPr>
                <w:lastRenderedPageBreak/>
                <w:tab/>
              </w:r>
              <w:r w:rsidRPr="00AB2B48">
                <w:rPr>
                  <w:rFonts w:ascii="Arial" w:hAnsi="Arial" w:cs="Arial"/>
                  <w:sz w:val="18"/>
                </w:rPr>
                <w:tab/>
              </w:r>
              <w:r w:rsidRPr="00AB2B48">
                <w:rPr>
                  <w:rFonts w:ascii="Arial" w:hAnsi="Arial" w:cs="Arial"/>
                  <w:sz w:val="18"/>
                </w:rPr>
                <w:tab/>
                <w:t>KundeidentifikationNavn</w:t>
              </w:r>
            </w:ins>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MomsRefusionEUBeskedStruktur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22B8C" w:rsidSect="00D22B8C">
          <w:headerReference w:type="default" r:id="rId62"/>
          <w:footerReference w:type="default" r:id="rId6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22B8C" w:rsidTr="00D22B8C">
        <w:trPr>
          <w:trHeight w:hRule="exact" w:val="113"/>
        </w:trPr>
        <w:tc>
          <w:tcPr>
            <w:tcW w:w="10345" w:type="dxa"/>
            <w:gridSpan w:val="6"/>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rPr>
          <w:trHeight w:val="283"/>
        </w:trPr>
        <w:tc>
          <w:tcPr>
            <w:tcW w:w="10345" w:type="dxa"/>
            <w:gridSpan w:val="6"/>
            <w:tcBorders>
              <w:bottom w:val="single" w:sz="6" w:space="0" w:color="auto"/>
            </w:tcBorders>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03" w:name="_Toc308181643"/>
            <w:r w:rsidRPr="00D22B8C">
              <w:rPr>
                <w:rFonts w:ascii="Arial" w:hAnsi="Arial" w:cs="Arial"/>
                <w:b/>
                <w:sz w:val="30"/>
              </w:rPr>
              <w:t>MomsRefusionProRataSatsKorrektionOpdater</w:t>
            </w:r>
            <w:bookmarkEnd w:id="203"/>
          </w:p>
        </w:tc>
      </w:tr>
      <w:tr w:rsidR="00D22B8C" w:rsidTr="00D22B8C">
        <w:trPr>
          <w:trHeight w:val="283"/>
        </w:trPr>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22B8C" w:rsidTr="00D22B8C">
        <w:trPr>
          <w:trHeight w:val="283"/>
        </w:trPr>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19-2-2009</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22B8C" w:rsidTr="00D22B8C">
        <w:trPr>
          <w:trHeight w:val="283"/>
        </w:trPr>
        <w:tc>
          <w:tcPr>
            <w:tcW w:w="10345" w:type="dxa"/>
            <w:gridSpan w:val="6"/>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behandle, både indgående og udgående, pro rata-sats-korrektioner - dvs. til og fra andre lande, herunder EU, 3L, UREA, fly.</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22B8C" w:rsidTr="00D22B8C">
        <w:trPr>
          <w:trHeight w:val="283"/>
        </w:trPr>
        <w:tc>
          <w:tcPr>
            <w:tcW w:w="10345" w:type="dxa"/>
            <w:gridSpan w:val="6"/>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behandler, både indgående og udgående, pro rata-sats-korrektioner - dvs. til og fra andre lande, herunder EU, 3L, UREA, fly.</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pro rata-sats-korrektion benyttes til at angive en ansøgers endelige pro rata sats ud fra omsætningen af de forskellige dele af virksomheden efter et regnskabsår.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korrektion bliver så brugt af en tilbagebetalingsmedlemsstat til at korrigere tidligere tilbagebetalt moms.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kan benyttes i to sammenhænge; den ene er at oprette en ny korrektion og den anden er at opdatere en eksisterende korrektion.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det er en ny korrektion, skal der ikke angives proratasatskorrektionsnummer.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opdatering af en eksisterende korrektion skal proratasatskorrektionsnummer angives.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opdatering af en eksisterende korrektion skal alle data medsendes; dvs. både eksisterende samt ændrede data. Såfremt eksisterende, og fortsat nødvendige, attributter ikke bliver medsendt betyder det altså tab af data.</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MomsRefusionProRataSatsKorrektionBehandl kalder følgende services: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MomsRefusionProRataSatsKorrektionOpdater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MomsRefusionSagOpdater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MomsRefusionKundeOpdater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MomsRefusionVirksomhedOpdater eller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MomsRefusionUdenlandskVirksomhedOpdater eller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MomsRefusionUdenlandskPersonOpdater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MomsRefusionKundeRepræsentantOpdater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MomsRefusionKontaktOplysningOpdater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MomsRefusionMomsRegistreringsAttestOpdater</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MomsRefusionDokumentOpdater</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behandle/oprette en pro rata-sats-korrektion skal der angives pro rata-sats-korrektionsrelevant data.</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Sagsnummer skal ikke angives ved oprettelse. Desuden kan proratasatskorrektionsnummer ikke angives ved en oprettelse, da dette ikke er kendt på kaldstidspunktet, men først bliver genereret under underliggende kald.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angives bankonti på 3 niveauer: enten på selve proratasatskorrektionen (hvilken vil have højeste prioritet i forbindelse med valg af bankkonto til udbetaling), på fuldmægtig (anden prioritet) eller på ansøger (laveste prioritet).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relevante numre på de oprettede eller opdaterede pro rata-sats-korrektioner.</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22B8C" w:rsidTr="00D22B8C">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MomsRefusionProRataSatsKorrektionOpdater_I</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ProRataSatsKorrektionOpdaterTypeValg*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*NormalOpdater*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MomsRefusionProRataSatsKorrektionStruktur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(MomsRefusionEUBeskedStruktur)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*DeltaOpdater*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SamtidighedskontrolProRataSatsKorrektionVersionDato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ProRataSatsKorrektionID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ProRataSatsKorrektionStatus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22B8C" w:rsidTr="00D22B8C">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MomsRefusionProRataSatsKorrektionOpdater_O</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r>
            <w:r>
              <w:rPr>
                <w:rFonts w:ascii="Arial" w:hAnsi="Arial" w:cs="Arial"/>
                <w:sz w:val="18"/>
              </w:rPr>
              <w:tab/>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SamtidighedskontrolProRataSatsKorrektionVersionDato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22B8C" w:rsidTr="00D22B8C">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MomsRefusionProRataSatsKorrektionOpdater_FejlId</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RPr="001B2E0D" w:rsidTr="00D22B8C">
        <w:trPr>
          <w:trHeight w:val="283"/>
        </w:trPr>
        <w:tc>
          <w:tcPr>
            <w:tcW w:w="10345" w:type="dxa"/>
            <w:gridSpan w:val="6"/>
            <w:shd w:val="clear" w:color="auto" w:fill="B3B3B3"/>
            <w:vAlign w:val="center"/>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4C3F48">
              <w:rPr>
                <w:rFonts w:ascii="Arial" w:hAnsi="Arial" w:cs="Arial"/>
                <w:b/>
                <w:sz w:val="18"/>
                <w:lang w:val="en-US"/>
              </w:rPr>
              <w:t>Referencer fra use case(s)</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C3F48">
              <w:rPr>
                <w:rFonts w:ascii="Arial" w:hAnsi="Arial" w:cs="Arial"/>
                <w:sz w:val="18"/>
                <w:lang w:val="en-US"/>
              </w:rPr>
              <w:t xml:space="preserve"> </w:t>
            </w:r>
            <w:r>
              <w:rPr>
                <w:rFonts w:ascii="Arial" w:hAnsi="Arial" w:cs="Arial"/>
                <w:sz w:val="18"/>
              </w:rPr>
              <w:t>trin Registrer og valider data i Use Case "1.4 - Indsend pro rata-sats-korrektion"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Behandl korrektion i Use Case "2.2 - Modtag pro rata-sats-korrektion"</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22B8C" w:rsidSect="00D22B8C">
          <w:headerReference w:type="default" r:id="rId64"/>
          <w:footerReference w:type="default" r:id="rId6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22B8C" w:rsidTr="00D22B8C">
        <w:trPr>
          <w:trHeight w:hRule="exact" w:val="113"/>
        </w:trPr>
        <w:tc>
          <w:tcPr>
            <w:tcW w:w="10345" w:type="dxa"/>
            <w:gridSpan w:val="6"/>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rPr>
          <w:trHeight w:val="283"/>
        </w:trPr>
        <w:tc>
          <w:tcPr>
            <w:tcW w:w="10345" w:type="dxa"/>
            <w:gridSpan w:val="6"/>
            <w:tcBorders>
              <w:bottom w:val="single" w:sz="6" w:space="0" w:color="auto"/>
            </w:tcBorders>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04" w:name="_Toc308181644"/>
            <w:r w:rsidRPr="00D22B8C">
              <w:rPr>
                <w:rFonts w:ascii="Arial" w:hAnsi="Arial" w:cs="Arial"/>
                <w:b/>
                <w:sz w:val="30"/>
              </w:rPr>
              <w:t>MomsRefusionProRataSatsKorrektionSamlingHent</w:t>
            </w:r>
            <w:bookmarkEnd w:id="204"/>
          </w:p>
        </w:tc>
      </w:tr>
      <w:tr w:rsidR="00D22B8C" w:rsidTr="00D22B8C">
        <w:trPr>
          <w:trHeight w:val="283"/>
        </w:trPr>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22B8C" w:rsidTr="00D22B8C">
        <w:trPr>
          <w:trHeight w:val="283"/>
        </w:trPr>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19-2-2009</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22B8C" w:rsidTr="00D22B8C">
        <w:trPr>
          <w:trHeight w:val="283"/>
        </w:trPr>
        <w:tc>
          <w:tcPr>
            <w:tcW w:w="10345" w:type="dxa"/>
            <w:gridSpan w:val="6"/>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eller flere eksisterende rata-sats-korrektioner.</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22B8C" w:rsidTr="00D22B8C">
        <w:trPr>
          <w:trHeight w:val="283"/>
        </w:trPr>
        <w:tc>
          <w:tcPr>
            <w:tcW w:w="10345" w:type="dxa"/>
            <w:gridSpan w:val="6"/>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eller flere eksisterende rata-sats-korrektioner.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pro rata-sats-korrektion benyttes til at angive en ansøgers endelige pro rata sats ud fra omsætningen af de forskellige dele af virksomheden efter et regnskabsår.</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korrektion bliver så brugt af en tilbagebetalingsmedlemsstat til at korrigere tidligere tilbagebetalt moms.</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rata-sats-korrektioner kan hentes ved at angive et proratasatskorrektionsnummer eller et sagsnummer.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Endvidere kan pro rata-sats-korrektioner hentes ved at angive ansøgerspecifikke data.</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pro rata-sats-korrektioner samt relateret data.</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22B8C" w:rsidTr="00D22B8C">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MomsRefusionProRataSatsKorrektionSamlingHent_I</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*ProRataSatsKorrektionSøgeKriterieListe*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*ProRataSatsKorrektionSøgeKriterieValg*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22B8C" w:rsidTr="00D22B8C">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MomsRefusionProRataSatsKorrektionSamlingHent_O</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SamtidighedskontrolProRataSatsKorrektionVersionDato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MomsRefusionProRataSatsKorrektionStruktur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ProRataSatsKorrektionStatus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ProRataSatsKorrektionAfgørelseRelation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*MedarbejderDetaljeListe*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MomsRefusionMedarbejderDetaljeStruktur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MomsRefusionEUBeskedStruktur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22B8C" w:rsidRPr="001B2E0D" w:rsidTr="00D22B8C">
        <w:trPr>
          <w:trHeight w:val="283"/>
        </w:trPr>
        <w:tc>
          <w:tcPr>
            <w:tcW w:w="10345" w:type="dxa"/>
            <w:gridSpan w:val="6"/>
            <w:shd w:val="clear" w:color="auto" w:fill="B3B3B3"/>
            <w:vAlign w:val="center"/>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4C3F48">
              <w:rPr>
                <w:rFonts w:ascii="Arial" w:hAnsi="Arial" w:cs="Arial"/>
                <w:b/>
                <w:sz w:val="18"/>
                <w:lang w:val="en-US"/>
              </w:rPr>
              <w:t>Referencer fra use case(s)</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C3F48">
              <w:rPr>
                <w:rFonts w:ascii="Arial" w:hAnsi="Arial" w:cs="Arial"/>
                <w:sz w:val="18"/>
                <w:lang w:val="en-US"/>
              </w:rPr>
              <w:lastRenderedPageBreak/>
              <w:t xml:space="preserve"> </w:t>
            </w:r>
            <w:r>
              <w:rPr>
                <w:rFonts w:ascii="Arial" w:hAnsi="Arial" w:cs="Arial"/>
                <w:sz w:val="18"/>
              </w:rPr>
              <w:t>trin Vis liste over globale ansøgninger,  pro rata-sats-korrektioner og breve i Use Case "1.3 - Vis egne data for danske ansøgere"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postliste i Use Case "3.3 - Vis postliste for ansøger"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med nat. ansøgninger, kvit., afgørelser, proratasats-korrek. og mails i Use Case "1.3 - Vis egne data for danske ansøgere"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i Use Case "1.3 - Vis egne data for danske ansøgere"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med opdaterings-afslag i Use Case "1.3 - Vis egne data for danske ansøgere"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afgørelse i Use Case "1.3 - Vis egne data for danske ansøgere"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indtastningsfelter i Use Case "3.5 - Skriv sagsbemærkning"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fremsøgte ansøgere og evt. ansøgninger i Use Case "3.1 - Vis ansøgerliste"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i Use Case "3.2 - Vis liste over åbentstående sager"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fremsøgte fuldmægtige i Use Case "3.1 - Vis ansøgerliste"</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22B8C" w:rsidSect="00D22B8C">
          <w:headerReference w:type="default" r:id="rId66"/>
          <w:footerReference w:type="default" r:id="rId6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22B8C" w:rsidTr="00D22B8C">
        <w:trPr>
          <w:trHeight w:hRule="exact" w:val="113"/>
        </w:trPr>
        <w:tc>
          <w:tcPr>
            <w:tcW w:w="10345" w:type="dxa"/>
            <w:gridSpan w:val="6"/>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rPr>
          <w:trHeight w:val="283"/>
        </w:trPr>
        <w:tc>
          <w:tcPr>
            <w:tcW w:w="10345" w:type="dxa"/>
            <w:gridSpan w:val="6"/>
            <w:tcBorders>
              <w:bottom w:val="single" w:sz="6" w:space="0" w:color="auto"/>
            </w:tcBorders>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05" w:name="_Toc308181645"/>
            <w:r w:rsidRPr="00D22B8C">
              <w:rPr>
                <w:rFonts w:ascii="Arial" w:hAnsi="Arial" w:cs="Arial"/>
                <w:b/>
                <w:sz w:val="30"/>
              </w:rPr>
              <w:t>MomsRefusionSagAktOversigtHent</w:t>
            </w:r>
            <w:bookmarkEnd w:id="205"/>
          </w:p>
        </w:tc>
      </w:tr>
      <w:tr w:rsidR="00D22B8C" w:rsidTr="00D22B8C">
        <w:trPr>
          <w:trHeight w:val="283"/>
        </w:trPr>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22B8C" w:rsidTr="00D22B8C">
        <w:trPr>
          <w:trHeight w:val="283"/>
        </w:trPr>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22B8C" w:rsidTr="00D22B8C">
        <w:trPr>
          <w:trHeight w:val="283"/>
        </w:trPr>
        <w:tc>
          <w:tcPr>
            <w:tcW w:w="10345" w:type="dxa"/>
            <w:gridSpan w:val="6"/>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22B8C" w:rsidTr="00D22B8C">
        <w:trPr>
          <w:trHeight w:val="283"/>
        </w:trPr>
        <w:tc>
          <w:tcPr>
            <w:tcW w:w="10345" w:type="dxa"/>
            <w:gridSpan w:val="6"/>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anvendes til skærmbilledet: Liste over nationale, danske ansøgninger for en given ansøger.</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22B8C" w:rsidTr="00D22B8C">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MomsRefusionSagAktOversigtHent_I</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MomsrefusionPostNummer</w:t>
            </w:r>
          </w:p>
        </w:tc>
      </w:tr>
      <w:tr w:rsidR="00D22B8C" w:rsidTr="00D22B8C">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MomsRefusionSagAktOversigtHent_O</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MomsrefusionSagAktListe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MomsrefusionSagAkt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MomsrefusionMeddelelseType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AnsøgtBeløbIalt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GodkendtBeløbIalt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MomsrefusionPostStatus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MomsrefusionPostStatusDato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22B8C" w:rsidSect="00D22B8C">
          <w:headerReference w:type="default" r:id="rId68"/>
          <w:footerReference w:type="default" r:id="rId6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22B8C" w:rsidTr="00D22B8C">
        <w:trPr>
          <w:trHeight w:hRule="exact" w:val="113"/>
        </w:trPr>
        <w:tc>
          <w:tcPr>
            <w:tcW w:w="10345" w:type="dxa"/>
            <w:gridSpan w:val="6"/>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rPr>
          <w:trHeight w:val="283"/>
        </w:trPr>
        <w:tc>
          <w:tcPr>
            <w:tcW w:w="10345" w:type="dxa"/>
            <w:gridSpan w:val="6"/>
            <w:tcBorders>
              <w:bottom w:val="single" w:sz="6" w:space="0" w:color="auto"/>
            </w:tcBorders>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06" w:name="_Toc308181646"/>
            <w:r w:rsidRPr="00D22B8C">
              <w:rPr>
                <w:rFonts w:ascii="Arial" w:hAnsi="Arial" w:cs="Arial"/>
                <w:b/>
                <w:sz w:val="30"/>
              </w:rPr>
              <w:t>MomsRefusionSagBemærkningOpdater</w:t>
            </w:r>
            <w:bookmarkEnd w:id="206"/>
          </w:p>
        </w:tc>
      </w:tr>
      <w:tr w:rsidR="00D22B8C" w:rsidTr="00D22B8C">
        <w:trPr>
          <w:trHeight w:val="283"/>
        </w:trPr>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22B8C" w:rsidTr="00D22B8C">
        <w:trPr>
          <w:trHeight w:val="283"/>
        </w:trPr>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22B8C" w:rsidTr="00D22B8C">
        <w:trPr>
          <w:trHeight w:val="283"/>
        </w:trPr>
        <w:tc>
          <w:tcPr>
            <w:tcW w:w="10345" w:type="dxa"/>
            <w:gridSpan w:val="6"/>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eller opdatere en sagsbemærkning i momsrefusionsystemet.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telefonsamtaler og sagsbehandlingen i øvrigt har aktøren brug for at kunne skrive referater og overvejelser omkring sagen.</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22B8C" w:rsidTr="00D22B8C">
        <w:trPr>
          <w:trHeight w:val="283"/>
        </w:trPr>
        <w:tc>
          <w:tcPr>
            <w:tcW w:w="10345" w:type="dxa"/>
            <w:gridSpan w:val="6"/>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eller opdaterer en sagsbemærkning.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Sagsbemærkningen består af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titel, som vil blive præsenteret for en sagsbehandler på diverse skærmbilleder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tekst, som indeholder selve sagsbemærkningen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erindringsdato, som benyttes til at en sagsbehandler kan angive, hvornår en sagsbemærkning skal fremgå på diverse skærmbilleder. Indtil erindringsdatoen er nået vil sagsbemærkningen være inaktiv.</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erindringsdatoen ikke bliver angivet, så vil sagsbemærkningen altid fremgå på diverse sagsbehandler-skærmbilleder.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sagsbemærkning kan relatere sig til følgende: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ansøgning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ansøger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fuldmægtig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og fuldmægtig angives ved Aktør strukturen.</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en opdatering af en eksisterende sagsbemærkning angives relevant NoteID.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NoteDato svarer til erindringsdato.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Trods ansøger og fuldmægtig kan angives ved hhv. MomsrefusionKundeID og KundeRepræsentantID vil sagsbemærkningen stadig blive relateret til den overordnede KundeIdentifikation - denne vil blive fremfundet via relationerne.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NoteID er angivet skal relationen ikke angives.</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NoteID ikke er angivet skal relationen angives.</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22B8C" w:rsidTr="00D22B8C">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MomsRefusionSagBemærkningOpdater_I</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MomsRefusionSagBemærkningStruktur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SagBemærkningRelationValg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KundeIdentifikation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KundeidentifikationType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MomsrefusionSagID</w:t>
            </w:r>
            <w:r>
              <w:rPr>
                <w:rFonts w:ascii="Arial" w:hAnsi="Arial" w:cs="Arial"/>
                <w:sz w:val="18"/>
              </w:rPr>
              <w:tab/>
            </w:r>
            <w:r>
              <w:rPr>
                <w:rFonts w:ascii="Arial" w:hAnsi="Arial" w:cs="Arial"/>
                <w:sz w:val="18"/>
              </w:rPr>
              <w:tab/>
            </w:r>
            <w:r>
              <w:rPr>
                <w:rFonts w:ascii="Arial" w:hAnsi="Arial" w:cs="Arial"/>
                <w:sz w:val="18"/>
              </w:rPr>
              <w:tab/>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(MomsRefusionMedarbejderDetaljeStruktur)</w:t>
            </w:r>
          </w:p>
        </w:tc>
      </w:tr>
      <w:tr w:rsidR="00D22B8C" w:rsidTr="00D22B8C">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MomsRefusionSagBemærkningOpdater_O</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MomsrefusionNoteID</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SamtidighedskontrolSagsbemærkningVersionDato</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22B8C" w:rsidSect="00D22B8C">
          <w:headerReference w:type="default" r:id="rId70"/>
          <w:footerReference w:type="default" r:id="rId7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22B8C" w:rsidTr="00D22B8C">
        <w:trPr>
          <w:trHeight w:hRule="exact" w:val="113"/>
        </w:trPr>
        <w:tc>
          <w:tcPr>
            <w:tcW w:w="10345" w:type="dxa"/>
            <w:gridSpan w:val="6"/>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rPr>
          <w:trHeight w:val="283"/>
        </w:trPr>
        <w:tc>
          <w:tcPr>
            <w:tcW w:w="10345" w:type="dxa"/>
            <w:gridSpan w:val="6"/>
            <w:tcBorders>
              <w:bottom w:val="single" w:sz="6" w:space="0" w:color="auto"/>
            </w:tcBorders>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07" w:name="_Toc308181647"/>
            <w:r w:rsidRPr="00D22B8C">
              <w:rPr>
                <w:rFonts w:ascii="Arial" w:hAnsi="Arial" w:cs="Arial"/>
                <w:b/>
                <w:sz w:val="30"/>
              </w:rPr>
              <w:t>MomsRefusionSagBemærkningSamlingHent</w:t>
            </w:r>
            <w:bookmarkEnd w:id="207"/>
          </w:p>
        </w:tc>
      </w:tr>
      <w:tr w:rsidR="00D22B8C" w:rsidTr="00D22B8C">
        <w:trPr>
          <w:trHeight w:val="283"/>
        </w:trPr>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22B8C" w:rsidTr="00D22B8C">
        <w:trPr>
          <w:trHeight w:val="283"/>
        </w:trPr>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22B8C" w:rsidTr="00D22B8C">
        <w:trPr>
          <w:trHeight w:val="283"/>
        </w:trPr>
        <w:tc>
          <w:tcPr>
            <w:tcW w:w="10345" w:type="dxa"/>
            <w:gridSpan w:val="6"/>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en eller flere sagsbemærkninger fra momsrefusionsystemet.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sagsbehandling har en sagsbehandler behov for at kunne danne sig et overblik over sager. Dette kan bl.a. ske via at læse sagsbemærkninger, som kan ligge enten på ansøger, fuldmægtig eller en specifik ansøgning.</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22B8C" w:rsidTr="00D22B8C">
        <w:trPr>
          <w:trHeight w:val="283"/>
        </w:trPr>
        <w:tc>
          <w:tcPr>
            <w:tcW w:w="10345" w:type="dxa"/>
            <w:gridSpan w:val="6"/>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eller flere sagsbemærkninger.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Sagsbemærkningen består af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titel, som vil blive præsenteret for en sagsbehandler på diverse skærmbilleder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tekst, som indeholder selve sagsbemærkningen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erindringsdato, som benyttes til at en sagsbehandler kan angive, hvornår en sagsbemærkning skal fremgå på diverse skærmbilleder. Indtil erindringsdatoen er nået vil sagsbemærkningen være inaktiv.</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erindringsdatoen ikke er angivet, så vil sagsbemærkningen altid fremgå på diverse sagsbehandler-skærmbilleder.</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22B8C" w:rsidTr="00D22B8C">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MomsRefusionSagBemærkningSamlingHent_I</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MomsrefusionNoteIDListe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MomsrefusionNoteID</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22B8C" w:rsidTr="00D22B8C">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MomsRefusionSagBemærkningSamlingHent_O</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MomsRefusionSagBemærkningStrukturListe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MomsRefusionSagBemærkningStruktur</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22B8C" w:rsidSect="00D22B8C">
          <w:headerReference w:type="default" r:id="rId72"/>
          <w:footerReference w:type="default" r:id="rId7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22B8C" w:rsidTr="00D22B8C">
        <w:trPr>
          <w:trHeight w:hRule="exact" w:val="113"/>
        </w:trPr>
        <w:tc>
          <w:tcPr>
            <w:tcW w:w="10345" w:type="dxa"/>
            <w:gridSpan w:val="6"/>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rPr>
          <w:trHeight w:val="283"/>
        </w:trPr>
        <w:tc>
          <w:tcPr>
            <w:tcW w:w="10345" w:type="dxa"/>
            <w:gridSpan w:val="6"/>
            <w:tcBorders>
              <w:bottom w:val="single" w:sz="6" w:space="0" w:color="auto"/>
            </w:tcBorders>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08" w:name="_Toc308181648"/>
            <w:r w:rsidRPr="00D22B8C">
              <w:rPr>
                <w:rFonts w:ascii="Arial" w:hAnsi="Arial" w:cs="Arial"/>
                <w:b/>
                <w:sz w:val="30"/>
              </w:rPr>
              <w:t>MomsRefusionSagOversigtHent</w:t>
            </w:r>
            <w:bookmarkEnd w:id="208"/>
          </w:p>
        </w:tc>
      </w:tr>
      <w:tr w:rsidR="00D22B8C" w:rsidTr="00D22B8C">
        <w:trPr>
          <w:trHeight w:val="283"/>
        </w:trPr>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22B8C" w:rsidTr="00D22B8C">
        <w:trPr>
          <w:trHeight w:val="283"/>
        </w:trPr>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22B8C" w:rsidTr="00D22B8C">
        <w:trPr>
          <w:trHeight w:val="283"/>
        </w:trPr>
        <w:tc>
          <w:tcPr>
            <w:tcW w:w="10345" w:type="dxa"/>
            <w:gridSpan w:val="6"/>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22B8C" w:rsidTr="00D22B8C">
        <w:trPr>
          <w:trHeight w:val="283"/>
        </w:trPr>
        <w:tc>
          <w:tcPr>
            <w:tcW w:w="10345" w:type="dxa"/>
            <w:gridSpan w:val="6"/>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anvendes til skærmbilledet: Liste over globale, danske ansøgninger og proratasatskorrektioner.</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22B8C" w:rsidTr="00D22B8C">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MomsRefusionSagOversigtHent_I</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tc>
      </w:tr>
      <w:tr w:rsidR="00D22B8C" w:rsidTr="00D22B8C">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MomsRefusionSagOversigtHent_O</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MomsrefusionSagListe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MomsrefusionSag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(ProRataSatsKorrektionNummer)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MomsrefusionMeddelelseType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(MomsrefusionAnsøgningStamDataStartDato)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(MomsrefusionAnsøgningStamDataSlutDato)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(ProRataSatsKorrektionStartDato)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(ProRataSatsKorrektionSlutDato)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22B8C" w:rsidSect="00D22B8C">
          <w:headerReference w:type="default" r:id="rId74"/>
          <w:footerReference w:type="default" r:id="rId7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22B8C" w:rsidTr="00D22B8C">
        <w:trPr>
          <w:trHeight w:hRule="exact" w:val="113"/>
        </w:trPr>
        <w:tc>
          <w:tcPr>
            <w:tcW w:w="10345" w:type="dxa"/>
            <w:gridSpan w:val="6"/>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rPr>
          <w:trHeight w:val="283"/>
        </w:trPr>
        <w:tc>
          <w:tcPr>
            <w:tcW w:w="10345" w:type="dxa"/>
            <w:gridSpan w:val="6"/>
            <w:tcBorders>
              <w:bottom w:val="single" w:sz="6" w:space="0" w:color="auto"/>
            </w:tcBorders>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09" w:name="_Toc308181649"/>
            <w:r w:rsidRPr="00D22B8C">
              <w:rPr>
                <w:rFonts w:ascii="Arial" w:hAnsi="Arial" w:cs="Arial"/>
                <w:b/>
                <w:sz w:val="30"/>
              </w:rPr>
              <w:t>MomsRefusionStatistikHent</w:t>
            </w:r>
            <w:bookmarkEnd w:id="209"/>
          </w:p>
        </w:tc>
      </w:tr>
      <w:tr w:rsidR="00D22B8C" w:rsidTr="00D22B8C">
        <w:trPr>
          <w:trHeight w:val="283"/>
        </w:trPr>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22B8C" w:rsidTr="00D22B8C">
        <w:trPr>
          <w:trHeight w:val="283"/>
        </w:trPr>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27-1-2009</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22B8C" w:rsidTr="00D22B8C">
        <w:trPr>
          <w:trHeight w:val="283"/>
        </w:trPr>
        <w:tc>
          <w:tcPr>
            <w:tcW w:w="10345" w:type="dxa"/>
            <w:gridSpan w:val="6"/>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danne statistik over sagsforløbet for ansøgninger.</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22B8C" w:rsidTr="00D22B8C">
        <w:trPr>
          <w:trHeight w:val="283"/>
        </w:trPr>
        <w:tc>
          <w:tcPr>
            <w:tcW w:w="10345" w:type="dxa"/>
            <w:gridSpan w:val="6"/>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danner statistik over sagsforløbet for ansøgninger.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Statistikkerne benyttes til at danne et overblik over produktionen i en sagsbehandlingsafdeling, samt for at kunne forudsige sæsonudsving mm.</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generere statistik for eMomsrefusionssystemet skal der angives en specifik periode, for hvilken statistikkerne skal fremfindes.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Attributterne angivet i I/O strukturen relaterer sig ikke til noget specifikt begreb, da de går på tværs af mange begreber.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statistikker for en specifik periode.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AnsøgningType angiver hvilken type ansøgning der er tale om (Maskinel eller Ventebunke)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AnsøgningStatus angiver hvilken status på ansøgningen der er tale om (Godkendt, Delvist godkendt eller Afvist).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angiver hvor mange ansøgninger, der findes for præcis den type og status.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AnsøgtBeløbIalt angiver det totale beløb, der er ansøgt for for præcis den type og status.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GodkendtBeløbIalt angiver det totale beløb, der er godkendt for for præcis den type og status.</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Attributterne angivet i I/O strukturen relaterer sig ikke til noget specifikt begreb, da de går på tværs af mange begreber.</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22B8C" w:rsidTr="00D22B8C">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MomsRefusionStatistikHent_I</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MomsrefusionStatistikStartdato</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MomsrefusionStatistikSlutdato</w:t>
            </w:r>
          </w:p>
        </w:tc>
      </w:tr>
      <w:tr w:rsidR="00D22B8C" w:rsidTr="00D22B8C">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MomsRefusionStatistikHent_O</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*Statistik*</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*StatistikPeriode*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MomsrefusionStatistikDato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MomsrefusionStatistikStartdato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MomsrefusionStatistikSlutdato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*AnsøgningStatusDetaljeListe*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*AnsøgningStatusDetalje*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MomsrefusionAnsøgningDataStatus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MomsrefusionStatistikAntal</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MomsrefusionAnsøgningDataAnsøgtBeløbIalt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MomsrefusionAnsøgningDataGodkendtBeløbIalt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22B8C" w:rsidTr="00D22B8C">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MomsRefusionStatistikHent_FejlId</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RPr="001B2E0D" w:rsidTr="00D22B8C">
        <w:trPr>
          <w:trHeight w:val="283"/>
        </w:trPr>
        <w:tc>
          <w:tcPr>
            <w:tcW w:w="10345" w:type="dxa"/>
            <w:gridSpan w:val="6"/>
            <w:shd w:val="clear" w:color="auto" w:fill="B3B3B3"/>
            <w:vAlign w:val="center"/>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4C3F48">
              <w:rPr>
                <w:rFonts w:ascii="Arial" w:hAnsi="Arial" w:cs="Arial"/>
                <w:b/>
                <w:sz w:val="18"/>
                <w:lang w:val="en-US"/>
              </w:rPr>
              <w:t>Referencer fra use case(s)</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C3F48">
              <w:rPr>
                <w:rFonts w:ascii="Arial" w:hAnsi="Arial" w:cs="Arial"/>
                <w:sz w:val="18"/>
                <w:lang w:val="en-US"/>
              </w:rPr>
              <w:t xml:space="preserve"> </w:t>
            </w:r>
            <w:r>
              <w:rPr>
                <w:rFonts w:ascii="Arial" w:hAnsi="Arial" w:cs="Arial"/>
                <w:sz w:val="18"/>
              </w:rPr>
              <w:t>trin angiv periode i Use Case "6.1 - Oversigt over behandlede sager"</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22B8C" w:rsidSect="00D22B8C">
          <w:headerReference w:type="default" r:id="rId76"/>
          <w:footerReference w:type="default" r:id="rId7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22B8C" w:rsidTr="00D22B8C">
        <w:trPr>
          <w:trHeight w:hRule="exact" w:val="113"/>
        </w:trPr>
        <w:tc>
          <w:tcPr>
            <w:tcW w:w="10345" w:type="dxa"/>
            <w:gridSpan w:val="6"/>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rPr>
          <w:trHeight w:val="283"/>
        </w:trPr>
        <w:tc>
          <w:tcPr>
            <w:tcW w:w="10345" w:type="dxa"/>
            <w:gridSpan w:val="6"/>
            <w:tcBorders>
              <w:bottom w:val="single" w:sz="6" w:space="0" w:color="auto"/>
            </w:tcBorders>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10" w:name="_Toc308181650"/>
            <w:r w:rsidRPr="00D22B8C">
              <w:rPr>
                <w:rFonts w:ascii="Arial" w:hAnsi="Arial" w:cs="Arial"/>
                <w:b/>
                <w:sz w:val="30"/>
              </w:rPr>
              <w:t>MomsRefusionSystemAdministrationOpdater</w:t>
            </w:r>
            <w:bookmarkEnd w:id="210"/>
          </w:p>
        </w:tc>
      </w:tr>
      <w:tr w:rsidR="00D22B8C" w:rsidTr="00D22B8C">
        <w:trPr>
          <w:trHeight w:val="283"/>
        </w:trPr>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22B8C" w:rsidTr="00D22B8C">
        <w:trPr>
          <w:trHeight w:val="283"/>
        </w:trPr>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24-2-2009</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22B8C" w:rsidTr="00D22B8C">
        <w:trPr>
          <w:trHeight w:val="283"/>
        </w:trPr>
        <w:tc>
          <w:tcPr>
            <w:tcW w:w="10345" w:type="dxa"/>
            <w:gridSpan w:val="6"/>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opdatere systemspecifikke egenskaber.</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22B8C" w:rsidTr="00D22B8C">
        <w:trPr>
          <w:trHeight w:val="283"/>
        </w:trPr>
        <w:tc>
          <w:tcPr>
            <w:tcW w:w="10345" w:type="dxa"/>
            <w:gridSpan w:val="6"/>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opdaterer systemspecifikke egenskaber.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MomsRefusionSystemAdministrationOpdater kalder følgende services: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MomsRefusionRisikoKontrolOpdater</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MomsRefusionEmomsPræferenceOpdater</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Egenskaber til systemet kan opdateres ved at angive emomspræferencer eller risikokontrolparametre.</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22B8C" w:rsidTr="00D22B8C">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MomsRefusionSystemAdministrationOpdater_I</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*MomsRefusionSystemAdministrationListe*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*MomsRefusionSystemAdministration*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SamtidighedskontrolVersionDato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MomsRefusionSystemAdministrationStruktur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22B8C" w:rsidTr="00D22B8C">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MomsRefusionSystemAdministrationOpdater_O</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MomsRefusionSystemAdministrationOpdater_FejlId</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RPr="001B2E0D" w:rsidTr="00D22B8C">
        <w:trPr>
          <w:trHeight w:val="283"/>
        </w:trPr>
        <w:tc>
          <w:tcPr>
            <w:tcW w:w="10345" w:type="dxa"/>
            <w:gridSpan w:val="6"/>
            <w:shd w:val="clear" w:color="auto" w:fill="B3B3B3"/>
            <w:vAlign w:val="center"/>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4C3F48">
              <w:rPr>
                <w:rFonts w:ascii="Arial" w:hAnsi="Arial" w:cs="Arial"/>
                <w:b/>
                <w:sz w:val="18"/>
                <w:lang w:val="en-US"/>
              </w:rPr>
              <w:t>Referencer fra use case(s)</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C3F48">
              <w:rPr>
                <w:rFonts w:ascii="Arial" w:hAnsi="Arial" w:cs="Arial"/>
                <w:sz w:val="18"/>
                <w:lang w:val="en-US"/>
              </w:rPr>
              <w:t xml:space="preserve"> </w:t>
            </w:r>
            <w:r>
              <w:rPr>
                <w:rFonts w:ascii="Arial" w:hAnsi="Arial" w:cs="Arial"/>
                <w:sz w:val="18"/>
              </w:rPr>
              <w:t>trin Ændr værdier i Use Case "5.2 - Systemadministration"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Rediger præferencer i Use Case "5.1- Rediger præferencer"</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22B8C" w:rsidSect="00D22B8C">
          <w:headerReference w:type="default" r:id="rId78"/>
          <w:footerReference w:type="default" r:id="rId7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22B8C" w:rsidTr="00D22B8C">
        <w:trPr>
          <w:trHeight w:hRule="exact" w:val="113"/>
        </w:trPr>
        <w:tc>
          <w:tcPr>
            <w:tcW w:w="10345" w:type="dxa"/>
            <w:gridSpan w:val="6"/>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rPr>
          <w:trHeight w:val="283"/>
        </w:trPr>
        <w:tc>
          <w:tcPr>
            <w:tcW w:w="10345" w:type="dxa"/>
            <w:gridSpan w:val="6"/>
            <w:tcBorders>
              <w:bottom w:val="single" w:sz="6" w:space="0" w:color="auto"/>
            </w:tcBorders>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11" w:name="_Toc308181651"/>
            <w:r w:rsidRPr="00D22B8C">
              <w:rPr>
                <w:rFonts w:ascii="Arial" w:hAnsi="Arial" w:cs="Arial"/>
                <w:b/>
                <w:sz w:val="30"/>
              </w:rPr>
              <w:t>MomsRefusionSystemAdministrationSamlingHent</w:t>
            </w:r>
            <w:bookmarkEnd w:id="211"/>
          </w:p>
        </w:tc>
      </w:tr>
      <w:tr w:rsidR="00D22B8C" w:rsidTr="00D22B8C">
        <w:trPr>
          <w:trHeight w:val="283"/>
        </w:trPr>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22B8C" w:rsidTr="00D22B8C">
        <w:trPr>
          <w:trHeight w:val="283"/>
        </w:trPr>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24-2-2009</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22B8C" w:rsidTr="00D22B8C">
        <w:trPr>
          <w:trHeight w:val="283"/>
        </w:trPr>
        <w:tc>
          <w:tcPr>
            <w:tcW w:w="10345" w:type="dxa"/>
            <w:gridSpan w:val="6"/>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liste af systemspecifikke egenskaber.</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22B8C" w:rsidTr="00D22B8C">
        <w:trPr>
          <w:trHeight w:val="283"/>
        </w:trPr>
        <w:tc>
          <w:tcPr>
            <w:tcW w:w="10345" w:type="dxa"/>
            <w:gridSpan w:val="6"/>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liste af systemspecifikke egenskaber.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MomsRefusionSystemAdministrationSamlingHent kalder følgende services: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MomsRefusionRisikoKontrolSamlingHent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MomsRefusionEmomsPræferenceSamlingHent</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Systemegenskaber kan fremfindes ved at angive myndighedsnummer eller landekode for myndigheden eller risikokontrol start og slutdato.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den komplette liste af emomspræferencer ønskes returneret så angives landekode med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systemegenskaber.</w:t>
            </w:r>
          </w:p>
        </w:tc>
      </w:tr>
      <w:tr w:rsidR="00D22B8C" w:rsidTr="00D22B8C">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22B8C" w:rsidTr="00D22B8C">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MomsRefusionSystemAdministrationSamlingHent_I</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*SystemAdministrationEgenskabValg*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MomsRefusionLandKodeStruktur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MomsrefusionRisikoKontrolStartDato</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22B8C" w:rsidTr="00D22B8C">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22B8C" w:rsidTr="00D22B8C">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MomsRefusionSystemAdministrationSamlingHent_O</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*MomsRefusionSystemAdministrationListe*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*MomsRefusionSystemAdministration*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MomsRefusionSystemAdministrationStruktur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22B8C" w:rsidRPr="001B2E0D" w:rsidTr="00D22B8C">
        <w:trPr>
          <w:trHeight w:val="283"/>
        </w:trPr>
        <w:tc>
          <w:tcPr>
            <w:tcW w:w="10345" w:type="dxa"/>
            <w:gridSpan w:val="6"/>
            <w:shd w:val="clear" w:color="auto" w:fill="B3B3B3"/>
            <w:vAlign w:val="center"/>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4C3F48">
              <w:rPr>
                <w:rFonts w:ascii="Arial" w:hAnsi="Arial" w:cs="Arial"/>
                <w:b/>
                <w:sz w:val="18"/>
                <w:lang w:val="en-US"/>
              </w:rPr>
              <w:t>Referencer fra use case(s)</w:t>
            </w:r>
          </w:p>
        </w:tc>
      </w:tr>
      <w:tr w:rsidR="00D22B8C" w:rsidTr="00D22B8C">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C3F48">
              <w:rPr>
                <w:rFonts w:ascii="Arial" w:hAnsi="Arial" w:cs="Arial"/>
                <w:sz w:val="18"/>
                <w:lang w:val="en-US"/>
              </w:rPr>
              <w:t xml:space="preserve"> </w:t>
            </w:r>
            <w:r>
              <w:rPr>
                <w:rFonts w:ascii="Arial" w:hAnsi="Arial" w:cs="Arial"/>
                <w:sz w:val="18"/>
              </w:rPr>
              <w:t>trin Vis felter til nationale data i Use Case "1.1 - Indberet ansøgning"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felter til købsoplysninger i Use Case "1.1 - Indberet ansøgning"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eksisterende værdier i Use Case "5.2 - Systemadministration"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land i Use Case "5.1- Rediger præferencer"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Validér og registrer data for ansøger i Use Case "2.7 - Opret, ret og slet data om ansøger"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Validér og registrer data om fuldmægtig i Use Case "2.8 - Opret, ret og slet data om fuldmægtig"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U1 - trin 1 - Ønsker at se præf der var gyldig tidl el senere end den viste præf i Use Case "5.1- Rediger præferencer"</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22B8C" w:rsidSect="00D22B8C">
          <w:headerReference w:type="default" r:id="rId80"/>
          <w:footerReference w:type="default" r:id="rId81"/>
          <w:pgSz w:w="11906" w:h="16838"/>
          <w:pgMar w:top="567" w:right="567" w:bottom="567" w:left="1134" w:header="283" w:footer="708" w:gutter="0"/>
          <w:cols w:space="708"/>
          <w:docGrid w:linePitch="360"/>
        </w:sect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212" w:name="_Toc308181652"/>
      <w:r>
        <w:rPr>
          <w:rFonts w:ascii="Arial" w:hAnsi="Arial" w:cs="Arial"/>
          <w:b/>
          <w:sz w:val="48"/>
        </w:rPr>
        <w:lastRenderedPageBreak/>
        <w:t>Fælles datastrukturer</w:t>
      </w:r>
      <w:bookmarkEnd w:id="21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22B8C" w:rsidTr="00D22B8C">
        <w:trPr>
          <w:trHeight w:hRule="exact" w:val="113"/>
        </w:trPr>
        <w:tc>
          <w:tcPr>
            <w:tcW w:w="10345" w:type="dxa"/>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c>
          <w:tcPr>
            <w:tcW w:w="10345" w:type="dxa"/>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13" w:name="_Toc308181653"/>
            <w:r>
              <w:rPr>
                <w:rFonts w:ascii="Arial" w:hAnsi="Arial" w:cs="Arial"/>
              </w:rPr>
              <w:t>MomsRefusionAfgørelseAfslagÅrsagStruktur</w:t>
            </w:r>
            <w:bookmarkEnd w:id="213"/>
          </w:p>
        </w:tc>
      </w:tr>
      <w:tr w:rsidR="00D22B8C" w:rsidTr="00D22B8C">
        <w:tc>
          <w:tcPr>
            <w:tcW w:w="10345" w:type="dxa"/>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(MomsrefusionAfgørelseAfslagsÅrsagID)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MomsrefusionAfgørelseAfslagsÅrsagKode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MomsrefusionAfgørelseAfslagsÅrsagBeskrivelse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MomsrefusionAfgørelseAfslagsÅrsagSpecialKode )</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22B8C" w:rsidTr="00D22B8C">
        <w:trPr>
          <w:trHeight w:hRule="exact" w:val="113"/>
        </w:trPr>
        <w:tc>
          <w:tcPr>
            <w:tcW w:w="10345" w:type="dxa"/>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c>
          <w:tcPr>
            <w:tcW w:w="10345" w:type="dxa"/>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14" w:name="_Toc308181654"/>
            <w:r>
              <w:rPr>
                <w:rFonts w:ascii="Arial" w:hAnsi="Arial" w:cs="Arial"/>
              </w:rPr>
              <w:t>MomsRefusionAfgørelseNummerStruktur</w:t>
            </w:r>
            <w:bookmarkEnd w:id="214"/>
          </w:p>
        </w:tc>
      </w:tr>
      <w:tr w:rsidR="00D22B8C" w:rsidTr="00D22B8C">
        <w:tc>
          <w:tcPr>
            <w:tcW w:w="10345" w:type="dxa"/>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MomsrefusionAfgørelseNummer</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MomsrefusionAfgørelseVersionDato )</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22B8C" w:rsidTr="00D22B8C">
        <w:trPr>
          <w:trHeight w:hRule="exact" w:val="113"/>
        </w:trPr>
        <w:tc>
          <w:tcPr>
            <w:tcW w:w="10345" w:type="dxa"/>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c>
          <w:tcPr>
            <w:tcW w:w="10345" w:type="dxa"/>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15" w:name="_Toc308181655"/>
            <w:r>
              <w:rPr>
                <w:rFonts w:ascii="Arial" w:hAnsi="Arial" w:cs="Arial"/>
              </w:rPr>
              <w:t>MomsRefusionAfgørelseNummerVersionDatoStruktur</w:t>
            </w:r>
            <w:bookmarkEnd w:id="215"/>
          </w:p>
        </w:tc>
      </w:tr>
      <w:tr w:rsidR="00D22B8C" w:rsidTr="00D22B8C">
        <w:tc>
          <w:tcPr>
            <w:tcW w:w="10345" w:type="dxa"/>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MomsrefusionAfgørelseVersionDato</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22B8C" w:rsidTr="00D22B8C">
        <w:trPr>
          <w:trHeight w:hRule="exact" w:val="113"/>
        </w:trPr>
        <w:tc>
          <w:tcPr>
            <w:tcW w:w="10345" w:type="dxa"/>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c>
          <w:tcPr>
            <w:tcW w:w="10345" w:type="dxa"/>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16" w:name="_Toc308181656"/>
            <w:r>
              <w:rPr>
                <w:rFonts w:ascii="Arial" w:hAnsi="Arial" w:cs="Arial"/>
              </w:rPr>
              <w:t>MomsRefusionAfgørelseStruktur</w:t>
            </w:r>
            <w:bookmarkEnd w:id="216"/>
          </w:p>
        </w:tc>
      </w:tr>
      <w:tr w:rsidR="00D22B8C" w:rsidTr="00D22B8C">
        <w:tc>
          <w:tcPr>
            <w:tcW w:w="10345" w:type="dxa"/>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MomsRefusionAfgørelseNummerStruktur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MomsrefusionAnsøgningDataVersionDato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MomsrefusionAfgørelseStatus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MomsrefusionAfgørelseDato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Refusionsdetaljer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MomsRefusionAnsøgningDataAnsøgtBeløbIalt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MomsRefusionAfgørelseGodkendtBeløb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MomsRefusionAfgørelseUdbetalingBeløb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*MomsRefusionPosteringStrukturListe*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MomsRefusionPosteringStruktur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Bankkonto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MomsRefusionBankkontoStruktur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BankkontoValuta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MomsrefusionAfgørelseBetalingsType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MomsrefusionAfgørelseBetalingsReference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AfslagsårsagListe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Afslagsårsag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MomsRefusionAfgørelseAfslagÅrsagStruktur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*Transaktionsreference*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KøbsAnsøgningDataLøbeNummer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KøbsAnsøgningDataFakturaImportNummerValg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KøbsAnsøgningDataFakturaDetalje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KøbsAnsøgningDataFakturaNummer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KøbsAnsøgningDataImportNummer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KøbsAnsøgningDataDokumentReference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MomsRefusionDokumentStruktur )</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MomsrefusionNotifikationKrav</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22B8C" w:rsidTr="00D22B8C">
        <w:trPr>
          <w:trHeight w:hRule="exact" w:val="113"/>
        </w:trPr>
        <w:tc>
          <w:tcPr>
            <w:tcW w:w="10345" w:type="dxa"/>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c>
          <w:tcPr>
            <w:tcW w:w="10345" w:type="dxa"/>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17" w:name="_Toc308181657"/>
            <w:r>
              <w:rPr>
                <w:rFonts w:ascii="Arial" w:hAnsi="Arial" w:cs="Arial"/>
              </w:rPr>
              <w:t>MomsRefusionAktørStruktur</w:t>
            </w:r>
            <w:bookmarkEnd w:id="217"/>
          </w:p>
        </w:tc>
      </w:tr>
      <w:tr w:rsidR="00D22B8C" w:rsidTr="00D22B8C">
        <w:tc>
          <w:tcPr>
            <w:tcW w:w="10345" w:type="dxa"/>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*AktørTypeValg*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MomsRefusionKundeStruktur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MomsrefusionAktørTransportMarkering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*Fuldmægtig*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MomsRefusionKundeRepræsentantStruktur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*Leverandør*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MomsRefusionLeverandørStruktur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MomsRefusionMomsRegistreringsAttestStruktur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MomsRefusionRisikoVurderingStruktur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*BankKonto*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MomsRefusionBankkontoStruktur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BankkontoValuta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22B8C" w:rsidTr="00D22B8C">
        <w:trPr>
          <w:trHeight w:hRule="exact" w:val="113"/>
        </w:trPr>
        <w:tc>
          <w:tcPr>
            <w:tcW w:w="10345" w:type="dxa"/>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c>
          <w:tcPr>
            <w:tcW w:w="10345" w:type="dxa"/>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18" w:name="_Toc308181658"/>
            <w:r>
              <w:rPr>
                <w:rFonts w:ascii="Arial" w:hAnsi="Arial" w:cs="Arial"/>
              </w:rPr>
              <w:t>MomsRefusionAktørSøgekriterieStruktur</w:t>
            </w:r>
            <w:bookmarkEnd w:id="218"/>
          </w:p>
        </w:tc>
      </w:tr>
      <w:tr w:rsidR="00D22B8C" w:rsidTr="00D22B8C">
        <w:tc>
          <w:tcPr>
            <w:tcW w:w="10345" w:type="dxa"/>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(KundeidentifikationNavn)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(MomsrefusionKontaktOplysningKonkateneretAdresse)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(MomsrefusionKontaktOplysningPostkode)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(MomsrefusionKontaktOplysningBynavn)</w:t>
            </w:r>
            <w:r>
              <w:rPr>
                <w:rFonts w:ascii="Arial" w:hAnsi="Arial" w:cs="Arial"/>
                <w:sz w:val="18"/>
              </w:rPr>
              <w:tab/>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(MomsrefusionKontaktOplysningEmail)</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22B8C" w:rsidTr="00D22B8C">
        <w:trPr>
          <w:trHeight w:hRule="exact" w:val="113"/>
        </w:trPr>
        <w:tc>
          <w:tcPr>
            <w:tcW w:w="10345" w:type="dxa"/>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c>
          <w:tcPr>
            <w:tcW w:w="10345" w:type="dxa"/>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19" w:name="_Toc308181659"/>
            <w:r>
              <w:rPr>
                <w:rFonts w:ascii="Arial" w:hAnsi="Arial" w:cs="Arial"/>
              </w:rPr>
              <w:t>MomsRefusionAnsøgningDataStruktur</w:t>
            </w:r>
            <w:bookmarkEnd w:id="219"/>
          </w:p>
        </w:tc>
      </w:tr>
      <w:tr w:rsidR="00D22B8C" w:rsidTr="00D22B8C">
        <w:tc>
          <w:tcPr>
            <w:tcW w:w="10345" w:type="dxa"/>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(MomsRefusionBankkontoDetaljeStruktur)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*KøbImportListe*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*KøbImport*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*FakturaImportValg*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KøbsDokumentationFakturaNummer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*ImportReferenceValg*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KøbsDokumentationImportNummer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KøbsDokumentationDokumentReference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KøbsDokumentationDato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*Leverandør*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MomsRefusionAktørStruktur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*KøbsLinjeListe*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*KøbsLinje*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KøbsLinjeVareYdelseKode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KøbsLinjeSupplerendeVareYdelseKode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KøbsLinjeSupplerendeSupplerendeVareYdelseKode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KøbsLinjeBeskrivelseAndet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KøbsLinjeBeskrivelseAndetSprog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KøbAfgiftsPligtigtBeløb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KøbMomsBeløb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KøbProRataSats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KøbAnsøgtBeløb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MomsrefusionForenkletFakturaMarkering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MomsRefusionDokumentStrukturListe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MomsRefusionDokumentStruktur</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22B8C" w:rsidTr="00D22B8C">
        <w:trPr>
          <w:trHeight w:hRule="exact" w:val="113"/>
        </w:trPr>
        <w:tc>
          <w:tcPr>
            <w:tcW w:w="10345" w:type="dxa"/>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c>
          <w:tcPr>
            <w:tcW w:w="10345" w:type="dxa"/>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20" w:name="_Toc308181660"/>
            <w:r>
              <w:rPr>
                <w:rFonts w:ascii="Arial" w:hAnsi="Arial" w:cs="Arial"/>
              </w:rPr>
              <w:t>MomsRefusionAnsøgningIndstillingStruktur</w:t>
            </w:r>
            <w:bookmarkEnd w:id="220"/>
          </w:p>
        </w:tc>
      </w:tr>
      <w:tr w:rsidR="00D22B8C" w:rsidTr="00D22B8C">
        <w:tc>
          <w:tcPr>
            <w:tcW w:w="10345" w:type="dxa"/>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MomsrefusionAnsøgningDataID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MomsrefusionAnsøgningDataStatus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MomsrefusionAfgørelseID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*MomsRefusionPosteringStrukturListe*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MomsRefusionPosteringStruktur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AfslagsårsagListe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Afslagsårsag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MomsRefusionAfgørelseAfslagÅrsagStruktur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*Transaktionsreference*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KøbsAnsøgningDataLøbeNummer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KøbsAnsøgningDataFakturaImportNummerValg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KøbsAnsøgningDataFakturaDetalje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KøbsAnsøgningDataFakturaNummer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KøbsAnsøgningDataImportNummer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KøbsAnsøgningDataDokumentReference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MomsRefusionGodkendtBeløb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MomsRefusionAnsøgningDataAnsøgtBeløbIalt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MomsRefusionBeløbStruktur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MomsRefusionAfgørelseGodkendtBeløb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MomsRefusionBeløbStruktur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MomsRefusionAfgørelseUdbetalingBeløb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MomsRefusionBeløbStruktur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MomsRefusionDokumentStruktur )</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22B8C" w:rsidTr="00D22B8C">
        <w:trPr>
          <w:trHeight w:hRule="exact" w:val="113"/>
        </w:trPr>
        <w:tc>
          <w:tcPr>
            <w:tcW w:w="10345" w:type="dxa"/>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c>
          <w:tcPr>
            <w:tcW w:w="10345" w:type="dxa"/>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21" w:name="_Toc308181661"/>
            <w:r>
              <w:rPr>
                <w:rFonts w:ascii="Arial" w:hAnsi="Arial" w:cs="Arial"/>
              </w:rPr>
              <w:t>MomsRefusionAnsøgningKvitteringStruktur</w:t>
            </w:r>
            <w:bookmarkEnd w:id="221"/>
          </w:p>
        </w:tc>
      </w:tr>
      <w:tr w:rsidR="00D22B8C" w:rsidTr="00D22B8C">
        <w:tc>
          <w:tcPr>
            <w:tcW w:w="10345" w:type="dxa"/>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MomsRefusionAnsøgningVersionNummerStruktur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MomsrefusionKvitteringDato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*AfslagÅrsag*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MomsrefusionKvitteringAfslagÅrsagKode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MomsrefusionKvitteringOpretholdtVersion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MomsrefusionKvitteringAfslagÅrsagYderligereInformation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MomsrefusionNotifikationKrav</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22B8C" w:rsidTr="00D22B8C">
        <w:trPr>
          <w:trHeight w:hRule="exact" w:val="113"/>
        </w:trPr>
        <w:tc>
          <w:tcPr>
            <w:tcW w:w="10345" w:type="dxa"/>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c>
          <w:tcPr>
            <w:tcW w:w="10345" w:type="dxa"/>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22" w:name="_Toc308181662"/>
            <w:r>
              <w:rPr>
                <w:rFonts w:ascii="Arial" w:hAnsi="Arial" w:cs="Arial"/>
              </w:rPr>
              <w:t>MomsRefusionAnsøgningOpdaterOutputStruktur</w:t>
            </w:r>
            <w:bookmarkEnd w:id="222"/>
          </w:p>
        </w:tc>
      </w:tr>
      <w:tr w:rsidR="00D22B8C" w:rsidTr="00D22B8C">
        <w:tc>
          <w:tcPr>
            <w:tcW w:w="10345" w:type="dxa"/>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SamtidighedskontrolAnsøgerDataVersionDato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(SamtidighedskontrolFuldmægtigDataVersionDato)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(SamtidighedskontrolAfgørelseVersionDato)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*AnsøgningDataListe*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*AnsøgningData*</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SamtidighedskontrolAnsøgningDataVersionDato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22B8C" w:rsidTr="00D22B8C">
        <w:trPr>
          <w:trHeight w:hRule="exact" w:val="113"/>
        </w:trPr>
        <w:tc>
          <w:tcPr>
            <w:tcW w:w="10345" w:type="dxa"/>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c>
          <w:tcPr>
            <w:tcW w:w="10345" w:type="dxa"/>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23" w:name="_Toc308181663"/>
            <w:r>
              <w:rPr>
                <w:rFonts w:ascii="Arial" w:hAnsi="Arial" w:cs="Arial"/>
              </w:rPr>
              <w:t>MomsRefusionAnsøgningStamDataStruktur</w:t>
            </w:r>
            <w:bookmarkEnd w:id="223"/>
          </w:p>
        </w:tc>
      </w:tr>
      <w:tr w:rsidR="00D22B8C" w:rsidTr="00D22B8C">
        <w:tc>
          <w:tcPr>
            <w:tcW w:w="10345" w:type="dxa"/>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MomsrefusionAnsøgningStamDataNummer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Ansøger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MomsrefusionKundeID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MomsRefusionAktørStruktur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Fuldmægtig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KundeRepræsentantID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MomsRefusionAktørStruktur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MomsrefusionAnsøgningStamDataStartDato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MomsrefusionAnsøgningStamDataSlutDato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ErhvervsaktivitetKodeListe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ErhvervsaktivitetKode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*ErhvervsaktivitetTekstListe*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*ErhvervsaktivitetTekst*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ErhvervsaktivitetTekst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ErhvervsaktivitetTekstSprog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MomsRefusionBankkontoDetaljeStruktur</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22B8C" w:rsidTr="00D22B8C">
        <w:trPr>
          <w:trHeight w:hRule="exact" w:val="113"/>
        </w:trPr>
        <w:tc>
          <w:tcPr>
            <w:tcW w:w="10345" w:type="dxa"/>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c>
          <w:tcPr>
            <w:tcW w:w="10345" w:type="dxa"/>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24" w:name="_Toc308181664"/>
            <w:r>
              <w:rPr>
                <w:rFonts w:ascii="Arial" w:hAnsi="Arial" w:cs="Arial"/>
              </w:rPr>
              <w:t>MomsRefusionAnsøgningStruktur</w:t>
            </w:r>
            <w:bookmarkEnd w:id="224"/>
          </w:p>
        </w:tc>
      </w:tr>
      <w:tr w:rsidR="00D22B8C" w:rsidTr="00D22B8C">
        <w:tc>
          <w:tcPr>
            <w:tcW w:w="10345" w:type="dxa"/>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MomsrefusionAnsøgningStamDataNummer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MomsrefusionAnsøgningDataVersionDato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Ansøger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Fuldmægtig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MomsrefusionAnsøgningStamDataStartDato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MomsrefusionAnsøgningStamDataSlutDato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(MomsRefusionErhvervsAktivitetValgStruktur)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MomsRefusionBankkontoDetaljeStruktur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*KøbImportListe*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*KøbImport*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(MomsrefusionKøbID)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*FakturaImportValg*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KøbsDokumentationFakturaNummer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*ImportReferenceValg*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KøbsDokumentationImportNummer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KøbsDokumentationDokumentReference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KøbsDokumentationDato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*Leverandør*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MomsRefusionAktørStruktur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*KøbsLinjeListe*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*KøbsLinje*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(MomsrefusionKøbsLinjeID)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KøbsLinjeVareYdelseKode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KøbsLinjeSupplerendeVareYdelseKode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KøbsLinjeSupplerendeSupplerendeVareYdelseKode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KøbsLinjeBeskrivelseAndet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KøbsLinjeBeskrivelseAndetSprog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KøbAfgiftsPligtigtBeløb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KøbMomsBeløb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KøbProRataSats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KøbAnsøgtBeløb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MomsrefusionForenkletFakturaMarkering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MomsRefusionDokumentStrukturListe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MomsRefusionDokumentStruktur</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22B8C" w:rsidTr="00D22B8C">
        <w:trPr>
          <w:trHeight w:hRule="exact" w:val="113"/>
        </w:trPr>
        <w:tc>
          <w:tcPr>
            <w:tcW w:w="10345" w:type="dxa"/>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c>
          <w:tcPr>
            <w:tcW w:w="10345" w:type="dxa"/>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25" w:name="_Toc308181665"/>
            <w:r>
              <w:rPr>
                <w:rFonts w:ascii="Arial" w:hAnsi="Arial" w:cs="Arial"/>
              </w:rPr>
              <w:t>MomsRefusionAnsøgningVersionNummerStruktur</w:t>
            </w:r>
            <w:bookmarkEnd w:id="225"/>
          </w:p>
        </w:tc>
      </w:tr>
      <w:tr w:rsidR="00D22B8C" w:rsidTr="00D22B8C">
        <w:tc>
          <w:tcPr>
            <w:tcW w:w="10345" w:type="dxa"/>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MomsrefusionAnsøgningStamDataNummer</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MomsrefusionAnsøgningDataVersionDato )</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22B8C" w:rsidTr="00D22B8C">
        <w:trPr>
          <w:trHeight w:hRule="exact" w:val="113"/>
        </w:trPr>
        <w:tc>
          <w:tcPr>
            <w:tcW w:w="10345" w:type="dxa"/>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c>
          <w:tcPr>
            <w:tcW w:w="10345" w:type="dxa"/>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26" w:name="_Toc308181666"/>
            <w:r>
              <w:rPr>
                <w:rFonts w:ascii="Arial" w:hAnsi="Arial" w:cs="Arial"/>
              </w:rPr>
              <w:t>MomsRefusionBankkontoDetaljeStruktur</w:t>
            </w:r>
            <w:bookmarkEnd w:id="226"/>
          </w:p>
        </w:tc>
      </w:tr>
      <w:tr w:rsidR="00D22B8C" w:rsidTr="00D22B8C">
        <w:tc>
          <w:tcPr>
            <w:tcW w:w="10345" w:type="dxa"/>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MomsRefusionBankkontoStruktur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MomsrefusionAnsøgningStamDataKontoIndehaversType</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BankkontoValuta</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22B8C" w:rsidTr="00D22B8C">
        <w:trPr>
          <w:trHeight w:hRule="exact" w:val="113"/>
        </w:trPr>
        <w:tc>
          <w:tcPr>
            <w:tcW w:w="10345" w:type="dxa"/>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c>
          <w:tcPr>
            <w:tcW w:w="10345" w:type="dxa"/>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27" w:name="_Toc308181667"/>
            <w:r>
              <w:rPr>
                <w:rFonts w:ascii="Arial" w:hAnsi="Arial" w:cs="Arial"/>
              </w:rPr>
              <w:t>MomsRefusionBankkontoStruktur</w:t>
            </w:r>
            <w:bookmarkEnd w:id="227"/>
          </w:p>
        </w:tc>
      </w:tr>
      <w:tr w:rsidR="00D22B8C" w:rsidTr="00D22B8C">
        <w:tc>
          <w:tcPr>
            <w:tcW w:w="10345" w:type="dxa"/>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BankkontoTypeValg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EUAnsøgningBankkonto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BankkontoNavn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BankkontoBICKode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BankkontoIBANKode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ManuelAnsøgningBankkonto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BankkontoNavn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*BankkontoInfoValg*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*RegNrKontoNr*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BankkontoKontonummer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BankkontoRegistreringsnummer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*BicIban*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BankkontoBICKode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BankkontoIBANKode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*BicKontoNr*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BankkontoBICKode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BankkontoKontonummer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22B8C" w:rsidTr="00D22B8C">
        <w:trPr>
          <w:trHeight w:hRule="exact" w:val="113"/>
        </w:trPr>
        <w:tc>
          <w:tcPr>
            <w:tcW w:w="10345" w:type="dxa"/>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c>
          <w:tcPr>
            <w:tcW w:w="10345" w:type="dxa"/>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28" w:name="_Toc308181668"/>
            <w:r>
              <w:rPr>
                <w:rFonts w:ascii="Arial" w:hAnsi="Arial" w:cs="Arial"/>
              </w:rPr>
              <w:t>MomsRefusionBeløbStruktur</w:t>
            </w:r>
            <w:bookmarkEnd w:id="228"/>
          </w:p>
        </w:tc>
      </w:tr>
      <w:tr w:rsidR="00D22B8C" w:rsidTr="00D22B8C">
        <w:tc>
          <w:tcPr>
            <w:tcW w:w="10345" w:type="dxa"/>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BeløbPositivtNegativtBeløb</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ValutaOplysningKode</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22B8C" w:rsidTr="00D22B8C">
        <w:trPr>
          <w:trHeight w:hRule="exact" w:val="113"/>
        </w:trPr>
        <w:tc>
          <w:tcPr>
            <w:tcW w:w="10345" w:type="dxa"/>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c>
          <w:tcPr>
            <w:tcW w:w="10345" w:type="dxa"/>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29" w:name="_Toc308181669"/>
            <w:r>
              <w:rPr>
                <w:rFonts w:ascii="Arial" w:hAnsi="Arial" w:cs="Arial"/>
              </w:rPr>
              <w:t>MomsRefusionDokumentStruktur</w:t>
            </w:r>
            <w:bookmarkEnd w:id="229"/>
          </w:p>
        </w:tc>
      </w:tr>
      <w:tr w:rsidR="00D22B8C" w:rsidTr="00D22B8C">
        <w:tc>
          <w:tcPr>
            <w:tcW w:w="10345" w:type="dxa"/>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*OpdaterTypeValg*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*EksisterendeDokument*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MomsrefusionDokumentID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DokumentFilNavn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DokumentBemærkning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*OpretDokument*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(DokumentFilType)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(DokumentFilIndhold)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DokumentFilNavn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DokumentFriOplysningIndhold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DokumentNummer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 DokumentTitel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DokumentProfilNavn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DokumentBrevDato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DokumentSvarfristDato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DokumentBemærkning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DokumentUUID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DokumentModtagDato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DokumentStatus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DokumentFriOplysningIndhold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*DokumentRelationValg*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MomsRegistreringsAttestID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22B8C" w:rsidTr="00D22B8C">
        <w:trPr>
          <w:trHeight w:hRule="exact" w:val="113"/>
        </w:trPr>
        <w:tc>
          <w:tcPr>
            <w:tcW w:w="10345" w:type="dxa"/>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c>
          <w:tcPr>
            <w:tcW w:w="10345" w:type="dxa"/>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30" w:name="_Toc308181670"/>
            <w:r>
              <w:rPr>
                <w:rFonts w:ascii="Arial" w:hAnsi="Arial" w:cs="Arial"/>
              </w:rPr>
              <w:t>MomsRefusionEUBeskedStruktur</w:t>
            </w:r>
            <w:bookmarkEnd w:id="230"/>
          </w:p>
        </w:tc>
      </w:tr>
      <w:tr w:rsidR="00D22B8C" w:rsidTr="00D22B8C">
        <w:tc>
          <w:tcPr>
            <w:tcW w:w="10345" w:type="dxa"/>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Etableringsland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MomsRefusionLandKodeStruktur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DestinationslandListe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Destinationsland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MomsrefusionEUBeskedBeskedID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MomsrefusionEUBeskedKorrelationID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MomsrefusionEUBeskedBeskedDatoTid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MomsrefusionEUBeskedSvarPåkrævetDato )</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MomsrefusionEUBeskedSprog</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22B8C" w:rsidTr="00D22B8C">
        <w:trPr>
          <w:trHeight w:hRule="exact" w:val="113"/>
        </w:trPr>
        <w:tc>
          <w:tcPr>
            <w:tcW w:w="10345" w:type="dxa"/>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c>
          <w:tcPr>
            <w:tcW w:w="10345" w:type="dxa"/>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31" w:name="_Toc308181671"/>
            <w:r>
              <w:rPr>
                <w:rFonts w:ascii="Arial" w:hAnsi="Arial" w:cs="Arial"/>
              </w:rPr>
              <w:t>MomsRefusionErhvervsAktivitetValgStruktur</w:t>
            </w:r>
            <w:bookmarkEnd w:id="231"/>
          </w:p>
        </w:tc>
      </w:tr>
      <w:tr w:rsidR="00D22B8C" w:rsidTr="00D22B8C">
        <w:tc>
          <w:tcPr>
            <w:tcW w:w="10345" w:type="dxa"/>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*MomsRefusionErhvervsAktivitetValg*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*ErhvervsaktivitetKodeListe*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*ErhvervsaktivitetKode*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(MomsrefusionErhvervsaktivitetKodeID)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*ErhvervsaktivitetTekstListe*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*ErhvervsaktivitetTekst*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(MomsrefusionErhvervsaktivitetTekstID)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ErhvervsaktivitetTekst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ErhvervsaktivitetTekstSprog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22B8C" w:rsidTr="00D22B8C">
        <w:trPr>
          <w:trHeight w:hRule="exact" w:val="113"/>
        </w:trPr>
        <w:tc>
          <w:tcPr>
            <w:tcW w:w="10345" w:type="dxa"/>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c>
          <w:tcPr>
            <w:tcW w:w="10345" w:type="dxa"/>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32" w:name="_Toc308181672"/>
            <w:r>
              <w:rPr>
                <w:rFonts w:ascii="Arial" w:hAnsi="Arial" w:cs="Arial"/>
              </w:rPr>
              <w:t>MomsRefusionKontaktOplysningStruktur</w:t>
            </w:r>
            <w:bookmarkEnd w:id="232"/>
          </w:p>
        </w:tc>
      </w:tr>
      <w:tr w:rsidR="00D22B8C" w:rsidTr="00D22B8C">
        <w:tc>
          <w:tcPr>
            <w:tcW w:w="10345" w:type="dxa"/>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*KontaktOplysning*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*AdresseTypeValg*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*UspecificeretAdresse*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MomsrefusionKontaktOplysningFriAdresse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*SpecificeretAdresse*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(MomsrefusionKontaktOplysningVejnavn)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(MomsrefusionKontaktOplysningHusnummer)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(MomsrefusionKontaktOplysningLejlighed)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(MomsrefusionKontaktOplysningEtage)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(MomsrefusionKontaktOplysningDistrikt)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(MomsrefusionKontaktOplysningPostboks)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(MomsrefusionKontaktOplysningPostkode)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MomsrefusionKontaktOplysningBynavn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(MomsrefusionKontaktOplysningLandUnderkode)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(MomsrefusionKontaktOplysningAndenLokalID)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MomsRefusionLandKodeStruktur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(MomsrefusionKontaktOplysningTelefonNummer)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(MomsrefusionKontaktOplysningEmail)</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22B8C" w:rsidTr="00D22B8C">
        <w:trPr>
          <w:trHeight w:hRule="exact" w:val="113"/>
        </w:trPr>
        <w:tc>
          <w:tcPr>
            <w:tcW w:w="10345" w:type="dxa"/>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c>
          <w:tcPr>
            <w:tcW w:w="10345" w:type="dxa"/>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33" w:name="_Toc308181673"/>
            <w:r>
              <w:rPr>
                <w:rFonts w:ascii="Arial" w:hAnsi="Arial" w:cs="Arial"/>
              </w:rPr>
              <w:t>MomsRefusionKundeIdentifikationDetaljeStruktur</w:t>
            </w:r>
            <w:bookmarkEnd w:id="233"/>
          </w:p>
        </w:tc>
      </w:tr>
      <w:tr w:rsidR="00D22B8C" w:rsidTr="00D22B8C">
        <w:tc>
          <w:tcPr>
            <w:tcW w:w="10345" w:type="dxa"/>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KundeidentifikationType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KundeidentifikationRegistreringsNummerLandeKode</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22B8C" w:rsidTr="00D22B8C">
        <w:trPr>
          <w:trHeight w:hRule="exact" w:val="113"/>
        </w:trPr>
        <w:tc>
          <w:tcPr>
            <w:tcW w:w="10345" w:type="dxa"/>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c>
          <w:tcPr>
            <w:tcW w:w="10345" w:type="dxa"/>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34" w:name="_Toc308181674"/>
            <w:r>
              <w:rPr>
                <w:rFonts w:ascii="Arial" w:hAnsi="Arial" w:cs="Arial"/>
              </w:rPr>
              <w:t>MomsRefusionKundeRepræsentantStruktur</w:t>
            </w:r>
            <w:bookmarkEnd w:id="234"/>
          </w:p>
        </w:tc>
      </w:tr>
      <w:tr w:rsidR="00D22B8C" w:rsidTr="00D22B8C">
        <w:tc>
          <w:tcPr>
            <w:tcW w:w="10345" w:type="dxa"/>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*Fuldmægtig*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KundeRepræsentantID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KundeidentifikationIdentifikation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KundeidentifikationType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(KundeidentifikationBeskrivelse)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KundeidentifikationRegistreringsNummerLandeKode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KundeidentifikationNavn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(KontaktOplysningKontaktPerson)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KommunikationAftaleSprog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MomsRefusionRisikoVurderingStruktur )</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22B8C" w:rsidTr="00D22B8C">
        <w:trPr>
          <w:trHeight w:hRule="exact" w:val="113"/>
        </w:trPr>
        <w:tc>
          <w:tcPr>
            <w:tcW w:w="10345" w:type="dxa"/>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c>
          <w:tcPr>
            <w:tcW w:w="10345" w:type="dxa"/>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35" w:name="_Toc308181675"/>
            <w:r>
              <w:rPr>
                <w:rFonts w:ascii="Arial" w:hAnsi="Arial" w:cs="Arial"/>
              </w:rPr>
              <w:t>MomsRefusionKundeStruktur</w:t>
            </w:r>
            <w:bookmarkEnd w:id="235"/>
          </w:p>
        </w:tc>
      </w:tr>
      <w:tr w:rsidR="00D22B8C" w:rsidTr="00D22B8C">
        <w:tc>
          <w:tcPr>
            <w:tcW w:w="10345" w:type="dxa"/>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MomsrefusionKundeID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KundeidentifikationIdentifikation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KundeidentifikationType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(KundeidentifikationBeskrivelse)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KundeidentifikationRegistreringsNummerLandeKode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KundeidentifikationNavn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(KontaktOplysningKontaktPerson)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*UdbetalingsfuldmagtsforholdListe*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*Udbetalingsfuldmagtsforhold*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KundeRepræsentantStartdato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(KundeRepræsentantSlutdato)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KundeidentifikationNavn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KundeidentifikationType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KommunikationAftaleSprog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MomsRefusionRisikoVurderingStruktur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MomsrefusionSøgestreng )</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22B8C" w:rsidTr="00D22B8C">
        <w:trPr>
          <w:trHeight w:hRule="exact" w:val="113"/>
        </w:trPr>
        <w:tc>
          <w:tcPr>
            <w:tcW w:w="10345" w:type="dxa"/>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c>
          <w:tcPr>
            <w:tcW w:w="10345" w:type="dxa"/>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36" w:name="_Toc308181676"/>
            <w:r>
              <w:rPr>
                <w:rFonts w:ascii="Arial" w:hAnsi="Arial" w:cs="Arial"/>
              </w:rPr>
              <w:t>MomsRefusionLandKodeStruktur</w:t>
            </w:r>
            <w:bookmarkEnd w:id="236"/>
          </w:p>
        </w:tc>
      </w:tr>
      <w:tr w:rsidR="00D22B8C" w:rsidTr="00D22B8C">
        <w:tc>
          <w:tcPr>
            <w:tcW w:w="10345" w:type="dxa"/>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22B8C" w:rsidTr="00D22B8C">
        <w:trPr>
          <w:trHeight w:hRule="exact" w:val="113"/>
        </w:trPr>
        <w:tc>
          <w:tcPr>
            <w:tcW w:w="10345" w:type="dxa"/>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c>
          <w:tcPr>
            <w:tcW w:w="10345" w:type="dxa"/>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37" w:name="_Toc308181677"/>
            <w:r>
              <w:rPr>
                <w:rFonts w:ascii="Arial" w:hAnsi="Arial" w:cs="Arial"/>
              </w:rPr>
              <w:t>MomsRefusionLeverandørStruktur</w:t>
            </w:r>
            <w:bookmarkEnd w:id="237"/>
          </w:p>
        </w:tc>
      </w:tr>
      <w:tr w:rsidR="00D22B8C" w:rsidTr="00D22B8C">
        <w:tc>
          <w:tcPr>
            <w:tcW w:w="10345" w:type="dxa"/>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LeverandørID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KundeidentifikationType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KundeidentifikationNavn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LeverandørType</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22B8C" w:rsidTr="00D22B8C">
        <w:trPr>
          <w:trHeight w:hRule="exact" w:val="113"/>
        </w:trPr>
        <w:tc>
          <w:tcPr>
            <w:tcW w:w="10345" w:type="dxa"/>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c>
          <w:tcPr>
            <w:tcW w:w="10345" w:type="dxa"/>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38" w:name="_Toc308181678"/>
            <w:r>
              <w:rPr>
                <w:rFonts w:ascii="Arial" w:hAnsi="Arial" w:cs="Arial"/>
              </w:rPr>
              <w:t>MomsRefusionMedarbejderDetaljeStruktur</w:t>
            </w:r>
            <w:bookmarkEnd w:id="238"/>
          </w:p>
        </w:tc>
      </w:tr>
      <w:tr w:rsidR="00D22B8C" w:rsidTr="00D22B8C">
        <w:tc>
          <w:tcPr>
            <w:tcW w:w="10345" w:type="dxa"/>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(RessourceNummer)</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(PartRolleBetegnelse)</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22B8C" w:rsidTr="00D22B8C">
        <w:trPr>
          <w:trHeight w:hRule="exact" w:val="113"/>
        </w:trPr>
        <w:tc>
          <w:tcPr>
            <w:tcW w:w="10345" w:type="dxa"/>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c>
          <w:tcPr>
            <w:tcW w:w="10345" w:type="dxa"/>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39" w:name="_Toc308181679"/>
            <w:r>
              <w:rPr>
                <w:rFonts w:ascii="Arial" w:hAnsi="Arial" w:cs="Arial"/>
              </w:rPr>
              <w:t>MomsRefusionMomsRegistreringsAttestStruktur</w:t>
            </w:r>
            <w:bookmarkEnd w:id="239"/>
          </w:p>
        </w:tc>
      </w:tr>
      <w:tr w:rsidR="00D22B8C" w:rsidTr="00D22B8C">
        <w:tc>
          <w:tcPr>
            <w:tcW w:w="10345" w:type="dxa"/>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*MomsRegistreringsAttest*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MomsRegistreringsAttestID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MomsRegistreringsAttestStartDato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MomsRegistreringsAttestUdløbsDato )</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22B8C" w:rsidTr="00D22B8C">
        <w:trPr>
          <w:trHeight w:hRule="exact" w:val="113"/>
        </w:trPr>
        <w:tc>
          <w:tcPr>
            <w:tcW w:w="10345" w:type="dxa"/>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c>
          <w:tcPr>
            <w:tcW w:w="10345" w:type="dxa"/>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40" w:name="_Toc308181680"/>
            <w:r>
              <w:rPr>
                <w:rFonts w:ascii="Arial" w:hAnsi="Arial" w:cs="Arial"/>
              </w:rPr>
              <w:t>MomsRefusionNotifikationKvitteringStruktur</w:t>
            </w:r>
            <w:bookmarkEnd w:id="240"/>
          </w:p>
        </w:tc>
      </w:tr>
      <w:tr w:rsidR="00D22B8C" w:rsidTr="00D22B8C">
        <w:tc>
          <w:tcPr>
            <w:tcW w:w="10345" w:type="dxa"/>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*MeddelelseReferenceValg*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*AnsøgningKvittering*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*ProRataSatsKorrektionKvittering*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ProRataSatsKorrektionNummerStruktur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MomsrefusionKvitteringNotifikationDato</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MomsrefusionNotifikationType</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22B8C" w:rsidTr="00D22B8C">
        <w:trPr>
          <w:trHeight w:hRule="exact" w:val="113"/>
        </w:trPr>
        <w:tc>
          <w:tcPr>
            <w:tcW w:w="10345" w:type="dxa"/>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c>
          <w:tcPr>
            <w:tcW w:w="10345" w:type="dxa"/>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41" w:name="_Toc308181681"/>
            <w:r>
              <w:rPr>
                <w:rFonts w:ascii="Arial" w:hAnsi="Arial" w:cs="Arial"/>
              </w:rPr>
              <w:t>MomsRefusionNotifikationStruktur</w:t>
            </w:r>
            <w:bookmarkEnd w:id="241"/>
          </w:p>
        </w:tc>
      </w:tr>
      <w:tr w:rsidR="00D22B8C" w:rsidTr="00D22B8C">
        <w:tc>
          <w:tcPr>
            <w:tcW w:w="10345" w:type="dxa"/>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NotifikationID )</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NotifikationDato )</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22B8C" w:rsidTr="00D22B8C">
        <w:trPr>
          <w:trHeight w:hRule="exact" w:val="113"/>
        </w:trPr>
        <w:tc>
          <w:tcPr>
            <w:tcW w:w="10345" w:type="dxa"/>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c>
          <w:tcPr>
            <w:tcW w:w="10345" w:type="dxa"/>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42" w:name="_Toc308181682"/>
            <w:r>
              <w:rPr>
                <w:rFonts w:ascii="Arial" w:hAnsi="Arial" w:cs="Arial"/>
              </w:rPr>
              <w:t>MomsRefusionPosteringStruktur</w:t>
            </w:r>
            <w:bookmarkEnd w:id="242"/>
          </w:p>
        </w:tc>
      </w:tr>
      <w:tr w:rsidR="00D22B8C" w:rsidTr="00D22B8C">
        <w:tc>
          <w:tcPr>
            <w:tcW w:w="10345" w:type="dxa"/>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MomsrefusionPosteringID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Posteringsbeløb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MomsRefusionBeløbStruktur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MomsrefusionPosteringType</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MomsrefusionPosteringTekst )</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22B8C" w:rsidTr="00D22B8C">
        <w:trPr>
          <w:trHeight w:hRule="exact" w:val="113"/>
        </w:trPr>
        <w:tc>
          <w:tcPr>
            <w:tcW w:w="10345" w:type="dxa"/>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c>
          <w:tcPr>
            <w:tcW w:w="10345" w:type="dxa"/>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43" w:name="_Toc308181683"/>
            <w:r>
              <w:rPr>
                <w:rFonts w:ascii="Arial" w:hAnsi="Arial" w:cs="Arial"/>
              </w:rPr>
              <w:t>MomsRefusionProRataSatsAfgørelseStruktur</w:t>
            </w:r>
            <w:bookmarkEnd w:id="243"/>
          </w:p>
        </w:tc>
      </w:tr>
      <w:tr w:rsidR="00D22B8C" w:rsidTr="00D22B8C">
        <w:tc>
          <w:tcPr>
            <w:tcW w:w="10345" w:type="dxa"/>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(MomsrefusionAfgørelseNummer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MomsrefusionAfgørelseStatus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MomsrefusionAfgørelseDato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GodkendtRefusionListe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GodkendtRefusion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AnslåetAnsøgtBeløbIalt*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KorrigeretAnsøgtBeløbIalt*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MomsRefusionAfgørelseAfslagÅrsagStrukturListe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MomsRefusionAfgørelseAfslagÅrsagStruktur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*Korrektionsinformation*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MomsRefusionAfgørelseGodkendtBeløb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MomsRefusionAfgørelseForfaldsBeløb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*MomsRefusionPosteringStrukturListe*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MomsRefusionPosteringStruktur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Bankkonto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MomsRefusionBankkontoStruktur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BankkontoValuta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MomsrefusionAfgørelseBetalingsType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MomsrefusionAfgørelseBetalingsReference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MomsRefusionDokumentStruktur )</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MomsrefusionNotifikationKrav</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22B8C" w:rsidTr="00D22B8C">
        <w:trPr>
          <w:trHeight w:hRule="exact" w:val="113"/>
        </w:trPr>
        <w:tc>
          <w:tcPr>
            <w:tcW w:w="10345" w:type="dxa"/>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c>
          <w:tcPr>
            <w:tcW w:w="10345" w:type="dxa"/>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44" w:name="_Toc308181684"/>
            <w:r>
              <w:rPr>
                <w:rFonts w:ascii="Arial" w:hAnsi="Arial" w:cs="Arial"/>
              </w:rPr>
              <w:t>MomsRefusionProRataSatsKorrektionKvitteringStruktur</w:t>
            </w:r>
            <w:bookmarkEnd w:id="244"/>
          </w:p>
        </w:tc>
      </w:tr>
      <w:tr w:rsidR="00D22B8C" w:rsidTr="00D22B8C">
        <w:tc>
          <w:tcPr>
            <w:tcW w:w="10345" w:type="dxa"/>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ProRataSatsKorrektionNummerStruktur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MomsrefusionKvitteringDato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MomsrefusionNotifikationKrav</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22B8C" w:rsidTr="00D22B8C">
        <w:trPr>
          <w:trHeight w:hRule="exact" w:val="113"/>
        </w:trPr>
        <w:tc>
          <w:tcPr>
            <w:tcW w:w="10345" w:type="dxa"/>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c>
          <w:tcPr>
            <w:tcW w:w="10345" w:type="dxa"/>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45" w:name="_Toc308181685"/>
            <w:r>
              <w:rPr>
                <w:rFonts w:ascii="Arial" w:hAnsi="Arial" w:cs="Arial"/>
              </w:rPr>
              <w:t>MomsRefusionProRataSatsKorrektionStruktur</w:t>
            </w:r>
            <w:bookmarkEnd w:id="245"/>
          </w:p>
        </w:tc>
      </w:tr>
      <w:tr w:rsidR="00D22B8C" w:rsidTr="00D22B8C">
        <w:tc>
          <w:tcPr>
            <w:tcW w:w="10345" w:type="dxa"/>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ProRataSatsKorrektionNummer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ProRataSatsKorrektionStartDato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ProRataSatsKorrektionSlutDato</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ProRataSatsKorrektionKonstateretSats</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22B8C" w:rsidTr="00D22B8C">
        <w:trPr>
          <w:trHeight w:hRule="exact" w:val="113"/>
        </w:trPr>
        <w:tc>
          <w:tcPr>
            <w:tcW w:w="10345" w:type="dxa"/>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c>
          <w:tcPr>
            <w:tcW w:w="10345" w:type="dxa"/>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46" w:name="_Toc308181686"/>
            <w:r>
              <w:rPr>
                <w:rFonts w:ascii="Arial" w:hAnsi="Arial" w:cs="Arial"/>
              </w:rPr>
              <w:t>MomsRefusionRisikoVurderingStruktur</w:t>
            </w:r>
            <w:bookmarkEnd w:id="246"/>
          </w:p>
        </w:tc>
      </w:tr>
      <w:tr w:rsidR="00D22B8C" w:rsidTr="00D22B8C">
        <w:tc>
          <w:tcPr>
            <w:tcW w:w="10345" w:type="dxa"/>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*RisikoVurdering*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JuridiskEnhedRisikoVurderingFaktor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JuridiskEnhedRisikoVurderingDato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22B8C" w:rsidTr="00D22B8C">
        <w:trPr>
          <w:trHeight w:hRule="exact" w:val="113"/>
        </w:trPr>
        <w:tc>
          <w:tcPr>
            <w:tcW w:w="10345" w:type="dxa"/>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c>
          <w:tcPr>
            <w:tcW w:w="10345" w:type="dxa"/>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47" w:name="_Toc308181687"/>
            <w:r>
              <w:rPr>
                <w:rFonts w:ascii="Arial" w:hAnsi="Arial" w:cs="Arial"/>
              </w:rPr>
              <w:t>MomsRefusionSagBemærkningStruktur</w:t>
            </w:r>
            <w:bookmarkEnd w:id="247"/>
          </w:p>
        </w:tc>
      </w:tr>
      <w:tr w:rsidR="00D22B8C" w:rsidTr="00D22B8C">
        <w:tc>
          <w:tcPr>
            <w:tcW w:w="10345" w:type="dxa"/>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(MomsrefusionNoteID)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(NoteTitel)</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MomsrefusionNoteTekst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MomsrefusionBehandletMarkering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(SamtidighedskontrolSagsbemærkningVersionDato)</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22B8C" w:rsidTr="00D22B8C">
        <w:trPr>
          <w:trHeight w:hRule="exact" w:val="113"/>
        </w:trPr>
        <w:tc>
          <w:tcPr>
            <w:tcW w:w="10345" w:type="dxa"/>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c>
          <w:tcPr>
            <w:tcW w:w="10345" w:type="dxa"/>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48" w:name="_Toc308181688"/>
            <w:r>
              <w:rPr>
                <w:rFonts w:ascii="Arial" w:hAnsi="Arial" w:cs="Arial"/>
              </w:rPr>
              <w:t>MomsRefusionStatusUdbetalingDatoStruktur</w:t>
            </w:r>
            <w:bookmarkEnd w:id="248"/>
          </w:p>
        </w:tc>
      </w:tr>
      <w:tr w:rsidR="00D22B8C" w:rsidTr="00D22B8C">
        <w:tc>
          <w:tcPr>
            <w:tcW w:w="10345" w:type="dxa"/>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*StatusUdbetalingDato*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MomsrefusionAfgørelseStatus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MomsrefusionAfgørelseUdbetalingDato</w:t>
            </w:r>
            <w:r>
              <w:rPr>
                <w:rFonts w:ascii="Arial" w:hAnsi="Arial" w:cs="Arial"/>
                <w:sz w:val="18"/>
              </w:rPr>
              <w:tab/>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22B8C" w:rsidTr="00D22B8C">
        <w:trPr>
          <w:trHeight w:hRule="exact" w:val="113"/>
        </w:trPr>
        <w:tc>
          <w:tcPr>
            <w:tcW w:w="10345" w:type="dxa"/>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c>
          <w:tcPr>
            <w:tcW w:w="10345" w:type="dxa"/>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49" w:name="_Toc308181689"/>
            <w:r>
              <w:rPr>
                <w:rFonts w:ascii="Arial" w:hAnsi="Arial" w:cs="Arial"/>
              </w:rPr>
              <w:t>MomsRefusionSystemAdministrationStruktur</w:t>
            </w:r>
            <w:bookmarkEnd w:id="249"/>
          </w:p>
        </w:tc>
      </w:tr>
      <w:tr w:rsidR="00D22B8C" w:rsidTr="00D22B8C">
        <w:tc>
          <w:tcPr>
            <w:tcW w:w="10345" w:type="dxa"/>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SystemAdministrationEgenskabValg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EMomsPræference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MomsrefusionPræferenceID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MomsrefusionPræferenceErhvervsaktivitetKodeMarkering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MomsrefusionPræferenceErhvervsaktivitetBeskrivelseMarkering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*VareYdelseRelationListe*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*VareYdelseRelation*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KøbsLinjeVareYdelseKode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KøbsLinjeSupplerendeVareYdelseKode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KøbsLinjeSupplerendeSupplerendeVareYdelseKode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MomsrefusionPræferenceSprogListe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MomsrefusionPræferenceSprog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MomsrefusionPræferenceVedhæftetFakturaPåkrævetMarkering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MomsrefusionPræferenceBeløbGrænse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MomsrefusionPræferenceBeløbGrænseKvartal</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(MomsrefusionPræferenceFakturaBeløbGrænse)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(MomsrefusionPræferenceFakturaBeløbGrænseBrændstof)</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MomsrefusionPræferenceValuta</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MomsrefusionPræferenceEUMedlemsStatMarkering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MomsrefusionPræferenceAccepterKorrektionsansøgning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MomsrefusionPræferenceGyldigFra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RisikoKontrolSystemAdministration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MomsrefusionRisikoKontrolID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LeverandørListe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Leverandør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LeverandørID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MomsRefusionRisikoVurderingStruktur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RisikoKontrolErhversAktivitetKodeListe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MomsrefusionRisikoKontrolErhvervsAktivitetKode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*VareYdelseKodeListe*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*VareYdelseKode*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KøbsLinjeVareYdelseKode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KøbsLinjeSupplerendeVareYdelseKode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KøbsLinjeSupplerendeSupplerendeVareYdelseKode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MomsrefusionRisikoKontrolAnsøgtBeløbProcentSats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MomsrefusionRisikoKontrolAnsøgtBeløbGrænse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MomsrefusionRisikoKontrolRiskoFjernelseTærskel</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MomsrefusionRisikoKontrolUdtagTilKontrolPromille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MomsrefusionRisikoKontrolAntalFakturaDatoFørPeriode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MomsrefusionRisikoKontrolStartDato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AfsenderEMailAdresse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MomsrefusionSystemAdministrationNotifikationEmail</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ModtagerEmailAdresse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MomsrefusionSystemAdministrationNotifikationEmail</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MomsrefusionSystemAdministrationBankOmkostning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MomsRefusionBankkontoStruktur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MomsrefusionSystemAdministrationMomsSats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*Indstiller*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MomsRefusionMedarbejderDetaljeStruktur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*Godkender*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MomsRefusionMedarbejderDetaljeStruktur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MomsrefusionRisikoKontrolStatus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22B8C" w:rsidTr="00D22B8C">
        <w:trPr>
          <w:trHeight w:hRule="exact" w:val="113"/>
        </w:trPr>
        <w:tc>
          <w:tcPr>
            <w:tcW w:w="10345" w:type="dxa"/>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c>
          <w:tcPr>
            <w:tcW w:w="10345" w:type="dxa"/>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50" w:name="_Toc308181690"/>
            <w:r>
              <w:rPr>
                <w:rFonts w:ascii="Arial" w:hAnsi="Arial" w:cs="Arial"/>
              </w:rPr>
              <w:t>MomsRefusionValideringsrapportStruktur</w:t>
            </w:r>
            <w:bookmarkEnd w:id="250"/>
          </w:p>
        </w:tc>
      </w:tr>
      <w:tr w:rsidR="00D22B8C" w:rsidTr="00D22B8C">
        <w:tc>
          <w:tcPr>
            <w:tcW w:w="10345" w:type="dxa"/>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MomsrefusionValideringstype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*MeddelelseReferenceValg*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*AnsøgningKvittering*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ProRataSatsKorrektionNummerStruktur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*ProRataSatsKorrektionKvittering*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ProRataSatsKorrektionNummerStruktur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*NotifikationKvittering*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*NotifikationskvitteringReferenceValg*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*AnsøgningKvittering*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MomsRefusionAnsøgningVersionNummerStruktur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*Afgørelse*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MomsRefusionAfgørelseNummerStruktur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*ProRataSatsKorrektionKvittering*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ProRataSatsKorrektionNummerStruktur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*ProRataSatsAfgørelse*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MomsRefusionAfgørelseNummerStruktur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MomsrefusionKvitteringStatus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*ValideringBemærkningListe*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*ValideringBemærkning*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MomsrefusionKvitteringValideringKode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MomsrefusionKvitteringValideringSupplerendeKode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MomsrefusionKvitteringValideringTekst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22B8C" w:rsidTr="00D22B8C">
        <w:trPr>
          <w:trHeight w:hRule="exact" w:val="113"/>
        </w:trPr>
        <w:tc>
          <w:tcPr>
            <w:tcW w:w="10345" w:type="dxa"/>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c>
          <w:tcPr>
            <w:tcW w:w="10345" w:type="dxa"/>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51" w:name="_Toc308181691"/>
            <w:r>
              <w:rPr>
                <w:rFonts w:ascii="Arial" w:hAnsi="Arial" w:cs="Arial"/>
              </w:rPr>
              <w:t>ProRataSatsKorrektionNummerStruktur</w:t>
            </w:r>
            <w:bookmarkEnd w:id="251"/>
          </w:p>
        </w:tc>
      </w:tr>
      <w:tr w:rsidR="00D22B8C" w:rsidTr="00D22B8C">
        <w:tc>
          <w:tcPr>
            <w:tcW w:w="10345" w:type="dxa"/>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ProRataSatsKorrektionNummer</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22B8C" w:rsidSect="00D22B8C">
          <w:headerReference w:type="default" r:id="rId82"/>
          <w:footerReference w:type="default" r:id="rId83"/>
          <w:pgSz w:w="11906" w:h="16838"/>
          <w:pgMar w:top="567" w:right="567" w:bottom="567" w:left="1134" w:header="283" w:footer="708" w:gutter="0"/>
          <w:cols w:space="708"/>
          <w:docGrid w:linePitch="360"/>
        </w:sect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252" w:name="_Toc308181692"/>
      <w:r>
        <w:rPr>
          <w:rFonts w:ascii="Arial" w:hAnsi="Arial" w:cs="Arial"/>
          <w:b/>
          <w:sz w:val="48"/>
        </w:rPr>
        <w:lastRenderedPageBreak/>
        <w:t>Dataelementer</w:t>
      </w:r>
      <w:bookmarkEnd w:id="25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D22B8C" w:rsidTr="00D22B8C">
        <w:trPr>
          <w:tblHeader/>
        </w:trPr>
        <w:tc>
          <w:tcPr>
            <w:tcW w:w="3402" w:type="dxa"/>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3" w:name="_Toc308181693"/>
            <w:r>
              <w:rPr>
                <w:rFonts w:ascii="Arial" w:hAnsi="Arial" w:cs="Arial"/>
                <w:sz w:val="18"/>
              </w:rPr>
              <w:t>BankkontoBICKode</w:t>
            </w:r>
            <w:bookmarkEnd w:id="253"/>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BICNummer</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maxLength: 11</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BIC-nummer for bankkontoen</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det samme som SWIFT.</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4" w:name="_Toc308181694"/>
            <w:r>
              <w:rPr>
                <w:rFonts w:ascii="Arial" w:hAnsi="Arial" w:cs="Arial"/>
                <w:sz w:val="18"/>
              </w:rPr>
              <w:t>BankkontoIBANKode</w:t>
            </w:r>
            <w:bookmarkEnd w:id="254"/>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IBANNummer</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maxLength: 34</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IBAN-nummer for bankkontoen</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5" w:name="_Toc308181695"/>
            <w:r>
              <w:rPr>
                <w:rFonts w:ascii="Arial" w:hAnsi="Arial" w:cs="Arial"/>
                <w:sz w:val="18"/>
              </w:rPr>
              <w:t>BankkontoKontonummer</w:t>
            </w:r>
            <w:bookmarkEnd w:id="255"/>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Tekst45</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maxLength: 45</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kontonummer, der hører til ansøgers bankkonto, , herunder udenlandske bankkonti.</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kun, når ansøgers bank ikke har IBAN-kode.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6" w:name="_Toc308181696"/>
            <w:r>
              <w:rPr>
                <w:rFonts w:ascii="Arial" w:hAnsi="Arial" w:cs="Arial"/>
                <w:sz w:val="18"/>
              </w:rPr>
              <w:t>BankkontoNavn</w:t>
            </w:r>
            <w:bookmarkEnd w:id="256"/>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Navn</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maxLength: 300</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Navnet på den ansøger, som bankontoen tilhører.  </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7" w:name="_Toc308181697"/>
            <w:r>
              <w:rPr>
                <w:rFonts w:ascii="Arial" w:hAnsi="Arial" w:cs="Arial"/>
                <w:sz w:val="18"/>
              </w:rPr>
              <w:t>BankkontoRegistreringsnummer</w:t>
            </w:r>
            <w:bookmarkEnd w:id="257"/>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TalHel10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registeringsnummer, der hører til ansøgers bankkonto, herunder udenlandske bankkonti.</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kun, når ansøgers bank ikke har IBAN-kode.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8" w:name="_Toc308181698"/>
            <w:r>
              <w:rPr>
                <w:rFonts w:ascii="Arial" w:hAnsi="Arial" w:cs="Arial"/>
                <w:sz w:val="18"/>
              </w:rPr>
              <w:t>BankkontoValuta</w:t>
            </w:r>
            <w:bookmarkEnd w:id="258"/>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Valuta</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maxLength: 3</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 som bankontoen føres i.</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9" w:name="_Toc308181699"/>
            <w:r>
              <w:rPr>
                <w:rFonts w:ascii="Arial" w:hAnsi="Arial" w:cs="Arial"/>
                <w:sz w:val="18"/>
              </w:rPr>
              <w:t>BeløbPositivtNegativtBeløb</w:t>
            </w:r>
            <w:bookmarkEnd w:id="259"/>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BeløbPositivNegativ15Decimaler2</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decimal</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maxInclusive: 999999999999999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positive og negative beløb på 15 karakterer samt 2 decimaler.</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Værdierne ligger indenfor følgende område: -999.999.999.999.999,99 - 999.999.999.999.999,99</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0" w:name="_Toc308181700"/>
            <w:r>
              <w:rPr>
                <w:rFonts w:ascii="Arial" w:hAnsi="Arial" w:cs="Arial"/>
                <w:sz w:val="18"/>
              </w:rPr>
              <w:t>DokumentBemærkning</w:t>
            </w:r>
            <w:bookmarkEnd w:id="260"/>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Tekst2000</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maxLength: 2000</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til notering af hvad som helst</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1" w:name="_Toc308181701"/>
            <w:r>
              <w:rPr>
                <w:rFonts w:ascii="Arial" w:hAnsi="Arial" w:cs="Arial"/>
                <w:sz w:val="18"/>
              </w:rPr>
              <w:t>DokumentBrevDato</w:t>
            </w:r>
            <w:bookmarkEnd w:id="261"/>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brevets oprettelsesdato</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2" w:name="_Toc308181702"/>
            <w:r>
              <w:rPr>
                <w:rFonts w:ascii="Arial" w:hAnsi="Arial" w:cs="Arial"/>
                <w:sz w:val="18"/>
              </w:rPr>
              <w:t>DokumentFilIndhold</w:t>
            </w:r>
            <w:bookmarkEnd w:id="262"/>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Fil</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3" w:name="_Toc308181703"/>
            <w:r>
              <w:rPr>
                <w:rFonts w:ascii="Arial" w:hAnsi="Arial" w:cs="Arial"/>
                <w:sz w:val="18"/>
              </w:rPr>
              <w:t>DokumentFilType</w:t>
            </w:r>
            <w:bookmarkEnd w:id="263"/>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Tekst80</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maxLength: 80</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givent dokuments filtype, fx doc, pdf, txt mv.</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4" w:name="_Toc308181704"/>
            <w:r>
              <w:rPr>
                <w:rFonts w:ascii="Arial" w:hAnsi="Arial" w:cs="Arial"/>
                <w:sz w:val="18"/>
              </w:rPr>
              <w:t>DokumentFriOplysningIndhold</w:t>
            </w:r>
            <w:bookmarkEnd w:id="264"/>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Tekst255</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maxLength: 255</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dokumentet</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5" w:name="_Toc308181705"/>
            <w:r>
              <w:rPr>
                <w:rFonts w:ascii="Arial" w:hAnsi="Arial" w:cs="Arial"/>
                <w:sz w:val="18"/>
              </w:rPr>
              <w:t>DokumentModtagDato</w:t>
            </w:r>
            <w:bookmarkEnd w:id="265"/>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date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 for modtagelse af dokumentet.</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6" w:name="_Toc308181706"/>
            <w:r>
              <w:rPr>
                <w:rFonts w:ascii="Arial" w:hAnsi="Arial" w:cs="Arial"/>
                <w:sz w:val="18"/>
              </w:rPr>
              <w:lastRenderedPageBreak/>
              <w:t>DokumentNummer</w:t>
            </w:r>
            <w:bookmarkEnd w:id="266"/>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unikt identifikationsnummer</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7" w:name="_Toc308181707"/>
            <w:r>
              <w:rPr>
                <w:rFonts w:ascii="Arial" w:hAnsi="Arial" w:cs="Arial"/>
                <w:sz w:val="18"/>
              </w:rPr>
              <w:t>DokumentProfilNavn</w:t>
            </w:r>
            <w:bookmarkEnd w:id="267"/>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Navn</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maxLength: 300</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Ethvert dokument i CAPTIA er beskrevet ved de tre egenskaber: Gruppe, Type og Tilstand. For at gøre det simplere, kan kalderen nøjes med at anvende DokumentProfilNavn, der udpeger værdier for disse tre egenskaber. Således kan kalderen nøjes med at referere til et på forhånd aftalt profilnavn, hvorefter servicen selv sørger for at sætte de tre egenskaber tilsvarende før dokumentet bliver oprettet i CAPTIA.</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8" w:name="_Toc308181708"/>
            <w:r>
              <w:rPr>
                <w:rFonts w:ascii="Arial" w:hAnsi="Arial" w:cs="Arial"/>
                <w:sz w:val="18"/>
              </w:rPr>
              <w:t>DokumentSvarfristDato</w:t>
            </w:r>
            <w:bookmarkEnd w:id="268"/>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indsættelse af svarfrist.</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9" w:name="_Toc308181709"/>
            <w:r>
              <w:rPr>
                <w:rFonts w:ascii="Arial" w:hAnsi="Arial" w:cs="Arial"/>
                <w:sz w:val="18"/>
              </w:rPr>
              <w:t>DokumentTitel</w:t>
            </w:r>
            <w:bookmarkEnd w:id="269"/>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Tekst240</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maxLength: 240</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0" w:name="_Toc308181710"/>
            <w:r>
              <w:rPr>
                <w:rFonts w:ascii="Arial" w:hAnsi="Arial" w:cs="Arial"/>
                <w:sz w:val="18"/>
              </w:rPr>
              <w:t>DokumentUUID</w:t>
            </w:r>
            <w:bookmarkEnd w:id="270"/>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UUID</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maxLength: 36</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dokumentidentifikator - forskelligt fra DokumentID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1" w:name="_Toc308181711"/>
            <w:r>
              <w:rPr>
                <w:rFonts w:ascii="Arial" w:hAnsi="Arial" w:cs="Arial"/>
                <w:sz w:val="18"/>
              </w:rPr>
              <w:t>EmailAdresseEmail</w:t>
            </w:r>
            <w:bookmarkEnd w:id="271"/>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MailAdresse</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maxLength: 320</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2" w:name="_Toc308181712"/>
            <w:r>
              <w:rPr>
                <w:rFonts w:ascii="Arial" w:hAnsi="Arial" w:cs="Arial"/>
                <w:sz w:val="18"/>
              </w:rPr>
              <w:t>ErhvervsaktivitetKode</w:t>
            </w:r>
            <w:bookmarkEnd w:id="272"/>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TalHel4</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Heltal på max fire cifre.</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3" w:name="_Toc308181713"/>
            <w:r>
              <w:rPr>
                <w:rFonts w:ascii="Arial" w:hAnsi="Arial" w:cs="Arial"/>
                <w:sz w:val="18"/>
              </w:rPr>
              <w:t>ErhvervsaktivitetTekst</w:t>
            </w:r>
            <w:bookmarkEnd w:id="273"/>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Tekst300</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minLength: 0</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tekststreng på 300 chars.</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4" w:name="_Toc308181714"/>
            <w:r>
              <w:rPr>
                <w:rFonts w:ascii="Arial" w:hAnsi="Arial" w:cs="Arial"/>
                <w:sz w:val="18"/>
              </w:rPr>
              <w:t>ErhvervsaktivitetTekstSprog</w:t>
            </w:r>
            <w:bookmarkEnd w:id="274"/>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SprogKode</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maxLength: 2</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Sproget på erhvervsaktivitetsteksten.</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5" w:name="_Toc308181715"/>
            <w:r>
              <w:rPr>
                <w:rFonts w:ascii="Arial" w:hAnsi="Arial" w:cs="Arial"/>
                <w:sz w:val="18"/>
              </w:rPr>
              <w:t>FordringID</w:t>
            </w:r>
            <w:bookmarkEnd w:id="275"/>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fordring, som skal bruges primært til at kommunikere serviceudbyder og fordringshaver imellem. Det er en forretningsmæssigt vigtig identifikation da, man præcist skal identificere fordringen i tilfælde af tilbagekaldelse eller bortfald fra fordringshavers side.</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6" w:name="_Toc308181716"/>
            <w:r>
              <w:rPr>
                <w:rFonts w:ascii="Arial" w:hAnsi="Arial" w:cs="Arial"/>
                <w:sz w:val="18"/>
              </w:rPr>
              <w:t>JuridiskEnhedRisikoVurderingDato</w:t>
            </w:r>
            <w:bookmarkEnd w:id="276"/>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DatoTid</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dateTime</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whiteSpace: collapse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angivelse af en given risikovurdering</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7" w:name="_Toc308181717"/>
            <w:r>
              <w:rPr>
                <w:rFonts w:ascii="Arial" w:hAnsi="Arial" w:cs="Arial"/>
                <w:sz w:val="18"/>
              </w:rPr>
              <w:t>JuridiskEnhedRisikoVurderingFaktor</w:t>
            </w:r>
            <w:bookmarkEnd w:id="277"/>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KodeFireCifreStartNul</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lastRenderedPageBreak/>
              <w:t>base: integer</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totalDigits: 4</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Nogle værdier og grænser, der anvendes af SKAT i forhold til udenlandske ansøgninger for at afgøre om ansøgningerne skal til manuel behandling eller om de </w:t>
            </w:r>
            <w:r>
              <w:rPr>
                <w:rFonts w:ascii="Arial" w:hAnsi="Arial" w:cs="Arial"/>
                <w:sz w:val="18"/>
              </w:rPr>
              <w:lastRenderedPageBreak/>
              <w:t>kan behandles maskinelt.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0000-9999.</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8" w:name="_Toc308181718"/>
            <w:r>
              <w:rPr>
                <w:rFonts w:ascii="Arial" w:hAnsi="Arial" w:cs="Arial"/>
                <w:sz w:val="18"/>
              </w:rPr>
              <w:lastRenderedPageBreak/>
              <w:t>KommunikationAftaleSprog</w:t>
            </w:r>
            <w:bookmarkEnd w:id="278"/>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Sprogpræferencer i forbindelse med mundtlig kommunikation og udsendelse af meddelelser.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Dansk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Svensk</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Norsk</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English </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German</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9" w:name="_Toc308181719"/>
            <w:r>
              <w:rPr>
                <w:rFonts w:ascii="Arial" w:hAnsi="Arial" w:cs="Arial"/>
                <w:sz w:val="18"/>
              </w:rPr>
              <w:t>KontaktOplysningKontaktPerson</w:t>
            </w:r>
            <w:bookmarkEnd w:id="279"/>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Navn</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maxLength: 300</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angives den kontaktperson, som man kan kontakte direkte. Det kan fx være en sagsbehandler i en kommune. En kontaktperson kan også have telefonnr. og E-mail.</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0" w:name="_Toc308181720"/>
            <w:r>
              <w:rPr>
                <w:rFonts w:ascii="Arial" w:hAnsi="Arial" w:cs="Arial"/>
                <w:sz w:val="18"/>
              </w:rPr>
              <w:t>KundeRepræsentantID</w:t>
            </w:r>
            <w:bookmarkEnd w:id="280"/>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unikt identifikationsnummer</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1" w:name="_Toc308181721"/>
            <w:r>
              <w:rPr>
                <w:rFonts w:ascii="Arial" w:hAnsi="Arial" w:cs="Arial"/>
                <w:sz w:val="18"/>
              </w:rPr>
              <w:t>KundeRepræsentantSlutdato</w:t>
            </w:r>
            <w:bookmarkEnd w:id="281"/>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tilknytning af kunderepræsentanten til kunden.</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2" w:name="_Toc308181722"/>
            <w:r>
              <w:rPr>
                <w:rFonts w:ascii="Arial" w:hAnsi="Arial" w:cs="Arial"/>
                <w:sz w:val="18"/>
              </w:rPr>
              <w:t>KundeRepræsentantStartdato</w:t>
            </w:r>
            <w:bookmarkEnd w:id="282"/>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tilknytning af kunderepræsentanten til kunden.</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3" w:name="_Toc308181723"/>
            <w:r>
              <w:rPr>
                <w:rFonts w:ascii="Arial" w:hAnsi="Arial" w:cs="Arial"/>
                <w:sz w:val="18"/>
              </w:rPr>
              <w:t>KundeidentifikationBeskrivelse</w:t>
            </w:r>
            <w:bookmarkEnd w:id="283"/>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TekstLang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maxLength: 500</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beskrivelsen af kundeidentifikation</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4" w:name="_Toc308181724"/>
            <w:r>
              <w:rPr>
                <w:rFonts w:ascii="Arial" w:hAnsi="Arial" w:cs="Arial"/>
                <w:sz w:val="18"/>
              </w:rPr>
              <w:t>KundeidentifikationIdentifikation</w:t>
            </w:r>
            <w:bookmarkEnd w:id="284"/>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TekstKort</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minLength: 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Identifikationsværdien.</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personnummer, SE-NR, CVR-NR, VAT number.</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5" w:name="_Toc308181725"/>
            <w:r>
              <w:rPr>
                <w:rFonts w:ascii="Arial" w:hAnsi="Arial" w:cs="Arial"/>
                <w:sz w:val="18"/>
              </w:rPr>
              <w:t>KundeidentifikationNavn</w:t>
            </w:r>
            <w:bookmarkEnd w:id="285"/>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Navn</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maxLength: 300</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navnefelt.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personnavne og virksomhedsnavne m.m.</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6" w:name="_Toc308181726"/>
            <w:r>
              <w:rPr>
                <w:rFonts w:ascii="Arial" w:hAnsi="Arial" w:cs="Arial"/>
                <w:sz w:val="18"/>
              </w:rPr>
              <w:t>KundeidentifikationRegistreringsNummerLandeKode</w:t>
            </w:r>
            <w:bookmarkEnd w:id="286"/>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AdresseLandKode</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maxLength: 2</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7" w:name="_Toc308181727"/>
            <w:r>
              <w:rPr>
                <w:rFonts w:ascii="Arial" w:hAnsi="Arial" w:cs="Arial"/>
                <w:sz w:val="18"/>
              </w:rPr>
              <w:t>KundeidentifikationType</w:t>
            </w:r>
            <w:bookmarkEnd w:id="287"/>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Type</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maxLength: 1000</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til at kategorisere identifikationen</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8" w:name="_Toc308181728"/>
            <w:r>
              <w:rPr>
                <w:rFonts w:ascii="Arial" w:hAnsi="Arial" w:cs="Arial"/>
                <w:sz w:val="18"/>
              </w:rPr>
              <w:t>KøbNummer</w:t>
            </w:r>
            <w:bookmarkEnd w:id="288"/>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Købnummer er en unik identifikation af et køb.</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9" w:name="_Toc308181729"/>
            <w:r>
              <w:rPr>
                <w:rFonts w:ascii="Arial" w:hAnsi="Arial" w:cs="Arial"/>
                <w:sz w:val="18"/>
              </w:rPr>
              <w:lastRenderedPageBreak/>
              <w:t>KøbProRataSats</w:t>
            </w:r>
            <w:bookmarkEnd w:id="289"/>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Procent</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decimal</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totalDigits: 6</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pro rata-sats er en procentsats, der angiver forholdet mellem ansøgers momspligtige erhvervsaktivitet og momsfritagne erhvervsaktivitet.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kan kun få tilbagebetalt den procentdel af momsbeløbet, der svarer til den procentsats, som hans momspligtige aktiviteter udgør af alle aktiviteter i hans virksomhed.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selv anslå pro rata-satsen ved regnskabsårets start og skal senere beregne den ved regnskabsårets afslutning og så sende en pro rata-korrektion ved regnskabsårets afslutning. Pro rata-satsen findes således alene hos ansøger og ikke i SKATs systemer.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eksempel på en virksomhed, der anvender pro rata-sats kan være et transportfirma, der både har buskørsel (momsfritaget) og godstransport (momspligtigt).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Pro rata-satsen angives som en positive procentsats mellem 0 og 100 (0 og 100 anvendes ikke) og rundet op til næste heltal.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pro rata satsen er 100 skal den ikke angives.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pro rata-satsen er 0 giver det ingen mening at indsende en ansøgning, da man så ikke kan få tilbagebetalt moms. Derfor anvendes pro rata-sats = 0 ikke.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nogle varer eller ydelser ydes der ikke fuld momstilbagebetaling, fx kan man i Danmark kun få 25% af momsen tilbagebetalt for hotel-regninger.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nedsatte fradragsret skal muligvis kombineres med pro rata-satsen og indgå i dette felt. Dette er endnu uafklaret.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0" w:name="_Toc308181730"/>
            <w:r>
              <w:rPr>
                <w:rFonts w:ascii="Arial" w:hAnsi="Arial" w:cs="Arial"/>
                <w:sz w:val="18"/>
              </w:rPr>
              <w:t>KøbsAnsøgningDataDokumentReference</w:t>
            </w:r>
            <w:bookmarkEnd w:id="290"/>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TekstKort</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minLength: 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mindre tekst - typisk et eller få ord - som unikt giver mulighed for identifikationen af et givet begreb. </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sammenhænge er det også brugt til mindre forklaringer (sætningsniveau)</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1" w:name="_Toc308181731"/>
            <w:r>
              <w:rPr>
                <w:rFonts w:ascii="Arial" w:hAnsi="Arial" w:cs="Arial"/>
                <w:sz w:val="18"/>
              </w:rPr>
              <w:t>KøbsAnsøgningDataFakturaNummer</w:t>
            </w:r>
            <w:bookmarkEnd w:id="291"/>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Tekst100</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maxLength: 100</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Fakturanummer</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2" w:name="_Toc308181732"/>
            <w:r>
              <w:rPr>
                <w:rFonts w:ascii="Arial" w:hAnsi="Arial" w:cs="Arial"/>
                <w:sz w:val="18"/>
              </w:rPr>
              <w:t>KøbsAnsøgningDataImportNummer</w:t>
            </w:r>
            <w:bookmarkEnd w:id="292"/>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Tekst100</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maxLength: 100</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Importnummer</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3" w:name="_Toc308181733"/>
            <w:r>
              <w:rPr>
                <w:rFonts w:ascii="Arial" w:hAnsi="Arial" w:cs="Arial"/>
                <w:sz w:val="18"/>
              </w:rPr>
              <w:t>KøbsAnsøgningDataLøbeNummer</w:t>
            </w:r>
            <w:bookmarkEnd w:id="293"/>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Tekst45</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maxLength: 45</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4" w:name="_Toc308181734"/>
            <w:r>
              <w:rPr>
                <w:rFonts w:ascii="Arial" w:hAnsi="Arial" w:cs="Arial"/>
                <w:sz w:val="18"/>
              </w:rPr>
              <w:t>KøbsDokumentationDato</w:t>
            </w:r>
            <w:bookmarkEnd w:id="294"/>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DatoTid</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dateTime</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whiteSpace: </w:t>
            </w:r>
            <w:r w:rsidRPr="004C3F48">
              <w:rPr>
                <w:rFonts w:ascii="Arial" w:hAnsi="Arial" w:cs="Arial"/>
                <w:sz w:val="18"/>
                <w:lang w:val="en-US"/>
              </w:rPr>
              <w:lastRenderedPageBreak/>
              <w:t>collapse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 for den faktura eller det importdokument, der dokumenterer det foretagne køb.</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5" w:name="_Toc308181735"/>
            <w:r>
              <w:rPr>
                <w:rFonts w:ascii="Arial" w:hAnsi="Arial" w:cs="Arial"/>
                <w:sz w:val="18"/>
              </w:rPr>
              <w:lastRenderedPageBreak/>
              <w:t>KøbsDokumentationDokumentReference</w:t>
            </w:r>
            <w:bookmarkEnd w:id="295"/>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TekstKort</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minLength: 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reference, der identificerer et importdokument.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Nogen gange har importdokumenter et egentligt nummer, der kan anvendes til identifikation af dokumenterne. Det gælder fx når importdokumenterne er elektroniske.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gange er der ikke en lige så klar identifikation af importdokumentet, og ansøger må så angive den bedst mulige reference til dokumentet.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således enten angive "Importdokument-nummer" eller "Reference til importdokument"</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6" w:name="_Toc308181736"/>
            <w:r>
              <w:rPr>
                <w:rFonts w:ascii="Arial" w:hAnsi="Arial" w:cs="Arial"/>
                <w:sz w:val="18"/>
              </w:rPr>
              <w:t>KøbsDokumentationFakturaNummer</w:t>
            </w:r>
            <w:bookmarkEnd w:id="296"/>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Tekst100</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maxLength: 100</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Fakturanummer</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7" w:name="_Toc308181737"/>
            <w:r>
              <w:rPr>
                <w:rFonts w:ascii="Arial" w:hAnsi="Arial" w:cs="Arial"/>
                <w:sz w:val="18"/>
              </w:rPr>
              <w:t>KøbsDokumentationImportNummer</w:t>
            </w:r>
            <w:bookmarkEnd w:id="297"/>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Tekst18</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maxLength: 18</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der identificerer et importdokument.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Nogen gange har importdokumenter et egentligt nummer, der kan anvendes til identifikation af dokumenterne. Det gælder fx når importdokumenterne er elektroniske.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gange er der ikke en lige så klar identifikation af importdokumentet, og ansøger må så angive den bedst mulige reference til dokumentet.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således enten angive "Importdokument-nummer" eller "Reference til importdokument"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8" w:name="_Toc308181738"/>
            <w:r>
              <w:rPr>
                <w:rFonts w:ascii="Arial" w:hAnsi="Arial" w:cs="Arial"/>
                <w:sz w:val="18"/>
              </w:rPr>
              <w:t>KøbsLinjeBeskrivelseAndet</w:t>
            </w:r>
            <w:bookmarkEnd w:id="298"/>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TekstLang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maxLength: 500</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felt indeholder en tekst om varers og ydelsers art, der skrives af ansøger.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anvendes, hvis ansøger har valgt kode 10=Andet eller en tilsvarende supplerende 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vil kun være "Andet" om enten "Varers og ydelsers art" eller "Specifikation af varers og ydelsers art". Dette skyldes, at der ikke skal angives supplerende koder, når der er valgt "Andet" for "Varers og ydelsers art".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9" w:name="_Toc308181739"/>
            <w:r>
              <w:rPr>
                <w:rFonts w:ascii="Arial" w:hAnsi="Arial" w:cs="Arial"/>
                <w:sz w:val="18"/>
              </w:rPr>
              <w:t>KøbsLinjeBeskrivelseAndetSprog</w:t>
            </w:r>
            <w:bookmarkEnd w:id="299"/>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SprogKode</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maxLength: 2</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for sprogkoder, fx da for dansk, bg for bulgarsk</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0" w:name="_Toc308181740"/>
            <w:r>
              <w:rPr>
                <w:rFonts w:ascii="Arial" w:hAnsi="Arial" w:cs="Arial"/>
                <w:sz w:val="18"/>
              </w:rPr>
              <w:t>KøbsLinjeSupplerendeSupplerendeVareYdelseKode</w:t>
            </w:r>
            <w:bookmarkEnd w:id="300"/>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Kode</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maxLength: 10</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vilkårlig kode på 10 tegn.</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1" w:name="_Toc308181741"/>
            <w:r>
              <w:rPr>
                <w:rFonts w:ascii="Arial" w:hAnsi="Arial" w:cs="Arial"/>
                <w:sz w:val="18"/>
              </w:rPr>
              <w:t>KøbsLinjeSupplerendeVareYdelseKode</w:t>
            </w:r>
            <w:bookmarkEnd w:id="301"/>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Kode</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maxLength: 10</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Kode, der specificerer varers og ydelsers art.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lande angiver i deres præferencer, at visse af koderne for varers og ydelsers art skal opdeles yderligere med supplerende koder.</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2" w:name="_Toc308181742"/>
            <w:r>
              <w:rPr>
                <w:rFonts w:ascii="Arial" w:hAnsi="Arial" w:cs="Arial"/>
                <w:sz w:val="18"/>
              </w:rPr>
              <w:t>KøbsLinjeVareYdelseKode</w:t>
            </w:r>
            <w:bookmarkEnd w:id="302"/>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Kode</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maxLength: 10</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Kode for de indkøbte varers og ydelsers art.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kan være følgende: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Brændstof;</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Udlejning af transportmidler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 Udgifter vedrørende transportmidler - bortset fra de varer og ydelser, der henvises til i kode 1 og 2</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Vejafgift og bompenge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Rejseudgifter såsom taxiudgifter, billetter til offentlige transportmidler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Logi</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Fødevarer, drikkevare og restaurationsydelser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Entré til messer og udstillinger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Udgifter til luksusforbrug, underholdning og repræsentation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Andet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findes også i "Functional Specifications": VREFUND-RU-GSCODE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3" w:name="_Toc308181743"/>
            <w:r>
              <w:rPr>
                <w:rFonts w:ascii="Arial" w:hAnsi="Arial" w:cs="Arial"/>
                <w:sz w:val="18"/>
              </w:rPr>
              <w:lastRenderedPageBreak/>
              <w:t>LandKode</w:t>
            </w:r>
            <w:bookmarkEnd w:id="303"/>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AdresseLandKode</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maxLength: 2</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4" w:name="_Toc308181744"/>
            <w:r>
              <w:rPr>
                <w:rFonts w:ascii="Arial" w:hAnsi="Arial" w:cs="Arial"/>
                <w:sz w:val="18"/>
              </w:rPr>
              <w:t>LeverandørID</w:t>
            </w:r>
            <w:bookmarkEnd w:id="304"/>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TalHel</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integer</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pattern: ([0-9])*</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maxInclusive: 999999999999999999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leverandør.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5" w:name="_Toc308181745"/>
            <w:r>
              <w:rPr>
                <w:rFonts w:ascii="Arial" w:hAnsi="Arial" w:cs="Arial"/>
                <w:sz w:val="18"/>
              </w:rPr>
              <w:t>LeverandørType</w:t>
            </w:r>
            <w:bookmarkEnd w:id="305"/>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Type</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maxLength: 1000</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benyttes til at klassificere type af leverandør</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6" w:name="_Toc308181746"/>
            <w:r>
              <w:rPr>
                <w:rFonts w:ascii="Arial" w:hAnsi="Arial" w:cs="Arial"/>
                <w:sz w:val="18"/>
              </w:rPr>
              <w:t>MomsRegistreringsAttestID</w:t>
            </w:r>
            <w:bookmarkEnd w:id="306"/>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TalHel</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integer</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pattern: ([0-9])*</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maxInclusive: 999999999999999999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7" w:name="_Toc308181747"/>
            <w:r>
              <w:rPr>
                <w:rFonts w:ascii="Arial" w:hAnsi="Arial" w:cs="Arial"/>
                <w:sz w:val="18"/>
              </w:rPr>
              <w:t>MomsRegistreringsAttestStartDato</w:t>
            </w:r>
            <w:bookmarkEnd w:id="307"/>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DatoTid</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dateTime</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whiteSpace: collapse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Startsdato for attest om momsregistrering. Se mere i tekst om "Afgiftsmyndighed".</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8" w:name="_Toc308181748"/>
            <w:r>
              <w:rPr>
                <w:rFonts w:ascii="Arial" w:hAnsi="Arial" w:cs="Arial"/>
                <w:sz w:val="18"/>
              </w:rPr>
              <w:t>MomsRegistreringsAttestUdløbsDato</w:t>
            </w:r>
            <w:bookmarkEnd w:id="308"/>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DatoTid</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dateTime</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whiteSpace: collapse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Udløbsdato for attest om momsregistrering. Se mere i tekst om "Afgiftsmyndighed".</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9" w:name="_Toc308181749"/>
            <w:r>
              <w:rPr>
                <w:rFonts w:ascii="Arial" w:hAnsi="Arial" w:cs="Arial"/>
                <w:sz w:val="18"/>
              </w:rPr>
              <w:t>MomsrefusionAfgørelseAfslagsÅrsagBeskrivelse</w:t>
            </w:r>
            <w:bookmarkEnd w:id="309"/>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Tekst2000</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lastRenderedPageBreak/>
              <w:t>maxLength: 2000</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Den tekst, der hører til afslagsårsagskode.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Teksten slås op i en tabel.</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afslagsårsagskoden er 99=Andet, så er det den tekst, der er angivet i feltet "Andet".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0" w:name="_Toc308181750"/>
            <w:r>
              <w:rPr>
                <w:rFonts w:ascii="Arial" w:hAnsi="Arial" w:cs="Arial"/>
                <w:sz w:val="18"/>
              </w:rPr>
              <w:lastRenderedPageBreak/>
              <w:t>MomsrefusionAfgørelseAfslagsÅrsagID</w:t>
            </w:r>
            <w:bookmarkEnd w:id="310"/>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TalHel</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integer</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pattern: ([0-9])*</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maxInclusive: 999999999999999999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1" w:name="_Toc308181751"/>
            <w:r>
              <w:rPr>
                <w:rFonts w:ascii="Arial" w:hAnsi="Arial" w:cs="Arial"/>
                <w:sz w:val="18"/>
              </w:rPr>
              <w:t>MomsrefusionAfgørelseAfslagsÅrsagKode</w:t>
            </w:r>
            <w:bookmarkEnd w:id="311"/>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Kode</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maxLength: 10</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for den afgørelse, der er truffet.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angive flere koder for en afgørelse.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kan være følgende ved et afslag af hele ansøgningen: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Ansøgningsperiode er ugyldig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Det ansøgte beløb er mindre end minimumsbeløbet for perioden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Angivelse af erhvervskoder skal ske via NACE koder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Bankoplysninger kan ikke genkendes, er forkerte eller ukomplette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De angivne forretningsmæssige aktiviteter indebærer at der fastsættes en pro rata-sats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Efter kontrol, ser det ud til, at ansøger har leveret varer eller tjenesteydelser i tilbagebetalingsmedlemsstaten, og at sidstnævnte ikke er omfattet af undtagelsen defineret i lovgivningen;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Ansøger er momsregistreret i tilbagebetalingsmedlemsstaten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kan være følgende ved afslag af et enkelt køb:</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 Fakturaen eller importdokumentet er allerede blevet behandlet i en anden momsrefusion ansøgning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 Den anvendte valuta er ikke tilbagebetalingsmedlemsstatens nationale valuta;</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22=En specifikation af varers og ydelsers art kræves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23=Arten af varer og tjenesteydelser skal være tydeligt angivet i ansøgningen når kode '10 'er brugt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24=Køb af varer og tjenesteydelser blev ikke udført i Danmark</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25=Varen er ikke indført til Danmark</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40=det momsregistreringsnummer eller skatteregistreringsnummer nævnt for leverandøren er ukendt eller var ikke aktiv for den anførte 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41=Leverandøren navn og adresse svarer ikke til det angivne momsregistreringsnummer eller skatteregistreringsnummer 42=De oplyste informationer om leverandøren er ikke dem der er angivet i import- / fakturadokumentet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60=En kopi af import- / fakturadokument er påkrævet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61=De originale import- / fakturadokument der blev anmodet om, blev ikke indsendt rettidigt.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62=Import-/ fakturadokumentet ser ud til at være en forfalskning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63=Import-/fakturadokumentet kan ikke læses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70=Der er blevet bedt om supplerende oplysninger, der ikke er indsendt til tiden.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80 = Den oplyste pro rata-sats viser sig at være forkert i forhold til de oplysninger, som er oplyst af den kompetente myndighed i etableringsmedlemsstaten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81 = Afgiftsgrundlaget eller / og afgiftsbeløb, der er angivet i anmodningen er ikke det der er angivet i import / faktura dokument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82 = Det ansøgte beløb svarer ikke til en legitim moms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83 = Arten af de varer og tjenesteydelser, kan ikke begrunde en tilbagebetaling af moms i forbindelse med den anførte erhvervsaktivitet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84 = Klassificeringskoden eller sub-kode er forkert med hensyn til oplysningerne i import / faktura dokument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85 = det fradragsberettigede momsbeløb er begrænset til en given procentdel baseret på arten af de varer og tjenesteydelser, der er oplyst.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95=Ansøgning kun delvist behandlet - en ikke endelig beslutning.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 Andet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Efterfølgende koder er kun til brug for ansøgninger vedrørende 3L, Urea og Fly:</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100=Original gyldig attest ikke vedlagt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101=Original fuldmagt ikke vedlagt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102=Originale fakturaer ikke vedlagt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103=Underskrift mangler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104=Punkt ..... er ikke udfyldt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105=IBAN og BIC skal udfyldes.</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2" w:name="_Toc308181752"/>
            <w:r>
              <w:rPr>
                <w:rFonts w:ascii="Arial" w:hAnsi="Arial" w:cs="Arial"/>
                <w:sz w:val="18"/>
              </w:rPr>
              <w:lastRenderedPageBreak/>
              <w:t>MomsrefusionAfgørelseAfslagsÅrsagSpecialKode</w:t>
            </w:r>
            <w:bookmarkEnd w:id="312"/>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Kode</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maxLength: 10</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vilkårlig kode på 10 tegn.</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3" w:name="_Toc308181753"/>
            <w:r>
              <w:rPr>
                <w:rFonts w:ascii="Arial" w:hAnsi="Arial" w:cs="Arial"/>
                <w:sz w:val="18"/>
              </w:rPr>
              <w:t>MomsrefusionAfgørelseBetalingsReference</w:t>
            </w:r>
            <w:bookmarkEnd w:id="313"/>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BetalingsReference</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maxLength: 140</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tekst, der kommer på ansøgers kontoudtog fra hans bank, når han modtager "Beløb til udbetaling" eller den tekst, som ansøger skal skrive ved overførsel af et beløb til SKAT.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Teksten må være max. 140 tegn. Og må ikke indeholde karaktererne / - ? : ( ).,'+ og mellemrum.</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Betalingsreferencen skal også oplyses i afgørelsen og i brevet om afgørelsen.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betalingstype "Udbetaling" skal betalingsreferencen være "Refund from Denmark" - ansøgningsnummer og version. Eksempel:</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Refund_from_Denmark*SE232323_34343434*17_07_2008*17_43_24</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betalingstype "Opkrævning" skal betalingsreferencen være: Refund Ansøgernummer, ansøgningsnummer og version.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Refund*GB12345678*GB222222abcdfe*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30_08_2008*08_33_25</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4" w:name="_Toc308181754"/>
            <w:r>
              <w:rPr>
                <w:rFonts w:ascii="Arial" w:hAnsi="Arial" w:cs="Arial"/>
                <w:sz w:val="18"/>
              </w:rPr>
              <w:t>MomsrefusionAfgørelseBetalingsType</w:t>
            </w:r>
            <w:bookmarkEnd w:id="314"/>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TypeKort</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lastRenderedPageBreak/>
              <w:t>maxLength: 50</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om forfaldsbeløbet er en udbetaling eller en indbetaling.</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5" w:name="_Toc308181755"/>
            <w:r>
              <w:rPr>
                <w:rFonts w:ascii="Arial" w:hAnsi="Arial" w:cs="Arial"/>
                <w:sz w:val="18"/>
              </w:rPr>
              <w:lastRenderedPageBreak/>
              <w:t>MomsrefusionAfgørelseDato</w:t>
            </w:r>
            <w:bookmarkEnd w:id="315"/>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DatoTid</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dateTime</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whiteSpace: collapse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afgørelsen er truffet.</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6" w:name="_Toc308181756"/>
            <w:r>
              <w:rPr>
                <w:rFonts w:ascii="Arial" w:hAnsi="Arial" w:cs="Arial"/>
                <w:sz w:val="18"/>
              </w:rPr>
              <w:t>MomsrefusionAfgørelseID</w:t>
            </w:r>
            <w:bookmarkEnd w:id="316"/>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TalHel</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integer</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pattern: ([0-9])*</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maxInclusive: 999999999999999999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en forekomst af MomsrefusionAfgørelse.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7" w:name="_Toc308181757"/>
            <w:r>
              <w:rPr>
                <w:rFonts w:ascii="Arial" w:hAnsi="Arial" w:cs="Arial"/>
                <w:sz w:val="18"/>
              </w:rPr>
              <w:t>MomsrefusionAfgørelseNummer</w:t>
            </w:r>
            <w:bookmarkEnd w:id="317"/>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Tekst25</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maxLength: 25</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Afgørelsesnummer er en unik identifikation af en afgørelse, der er truffet på baggrund af en tilbagebetalingsansøgning eller pro rata-sats-korrektion. </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8" w:name="_Toc308181758"/>
            <w:r>
              <w:rPr>
                <w:rFonts w:ascii="Arial" w:hAnsi="Arial" w:cs="Arial"/>
                <w:sz w:val="18"/>
              </w:rPr>
              <w:t>MomsrefusionAfgørelseStatus</w:t>
            </w:r>
            <w:bookmarkEnd w:id="318"/>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AfgørelseStatus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Afgørelsens status, som f.eks. kan antage værdierne, "indstillet", "godkendt" eller "delvist godkendt"</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9" w:name="_Toc308181759"/>
            <w:r>
              <w:rPr>
                <w:rFonts w:ascii="Arial" w:hAnsi="Arial" w:cs="Arial"/>
                <w:sz w:val="18"/>
              </w:rPr>
              <w:t>MomsrefusionAfgørelseUdbetalingDato</w:t>
            </w:r>
            <w:bookmarkEnd w:id="319"/>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DatoTid</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dateTime</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whiteSpace: collapse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en udbetalingen af afgørelse skal foregå.</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0" w:name="_Toc308181760"/>
            <w:r>
              <w:rPr>
                <w:rFonts w:ascii="Arial" w:hAnsi="Arial" w:cs="Arial"/>
                <w:sz w:val="18"/>
              </w:rPr>
              <w:t>MomsrefusionAfgørelseVersionDato</w:t>
            </w:r>
            <w:bookmarkEnd w:id="320"/>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DatoTid</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dateTime</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whiteSpace: collapse</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en afgørelses version. Versionen angives som et tidsstempel.</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være flere versioner af en afgørelse, idet det er muligt at foretage en delafgørelse.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Delafgørelse går ud på, at et land, der har en enkelt faktura, der volder vanskeligheder, kan vælge at udbetale refusion for de øvrige fakturaer inden for tidsfristen for sagsbehandling og på den måde spare de renter, som landet ellers skulle betale til ansøger.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vil ikke anvende denne funktionalitet i behandlingen af udenlandske ansøgninger, men kan godt komme til at modtage flere versioner af en afgørelse.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3L, urea og fly: Feltet er ikke relevant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1" w:name="_Toc308181761"/>
            <w:r>
              <w:rPr>
                <w:rFonts w:ascii="Arial" w:hAnsi="Arial" w:cs="Arial"/>
                <w:sz w:val="18"/>
              </w:rPr>
              <w:t>MomsrefusionAktivtFuldmagtsforholdMarkering</w:t>
            </w:r>
            <w:bookmarkEnd w:id="321"/>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2" w:name="_Toc308181762"/>
            <w:r>
              <w:rPr>
                <w:rFonts w:ascii="Arial" w:hAnsi="Arial" w:cs="Arial"/>
                <w:sz w:val="18"/>
              </w:rPr>
              <w:t>MomsrefusionAktørTransportMarkering</w:t>
            </w:r>
            <w:bookmarkEnd w:id="322"/>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3" w:name="_Toc308181763"/>
            <w:r>
              <w:rPr>
                <w:rFonts w:ascii="Arial" w:hAnsi="Arial" w:cs="Arial"/>
                <w:sz w:val="18"/>
              </w:rPr>
              <w:t>MomsrefusionAnsøgningDataErklæringAccepteret</w:t>
            </w:r>
            <w:bookmarkEnd w:id="323"/>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4" w:name="_Toc308181764"/>
            <w:r>
              <w:rPr>
                <w:rFonts w:ascii="Arial" w:hAnsi="Arial" w:cs="Arial"/>
                <w:sz w:val="18"/>
              </w:rPr>
              <w:t>MomsrefusionAnsøgningDataID</w:t>
            </w:r>
            <w:bookmarkEnd w:id="324"/>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TalHel</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lastRenderedPageBreak/>
              <w:t>base: integer</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pattern: ([0-9])*</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maxInclusive: 999999999999999999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Unikt identifikation af en forekomst af MomsrefusionAnsøgningData.</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5" w:name="_Toc308181765"/>
            <w:r>
              <w:rPr>
                <w:rFonts w:ascii="Arial" w:hAnsi="Arial" w:cs="Arial"/>
                <w:sz w:val="18"/>
              </w:rPr>
              <w:lastRenderedPageBreak/>
              <w:t>MomsrefusionAnsøgningDataModtagDato</w:t>
            </w:r>
            <w:bookmarkEnd w:id="325"/>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DatoTid</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dateTime</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whiteSpace: collapse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momsrefusionsansøgningsdata er modtaget.</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6" w:name="_Toc308181766"/>
            <w:r>
              <w:rPr>
                <w:rFonts w:ascii="Arial" w:hAnsi="Arial" w:cs="Arial"/>
                <w:sz w:val="18"/>
              </w:rPr>
              <w:t>MomsrefusionAnsøgningDataStatus</w:t>
            </w:r>
            <w:bookmarkEnd w:id="326"/>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AnsøgningStatus</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maxLength: 40</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Ansøgningens status, som f.eks. kan antage værdierne, "modtaget", "indstillet" eller "kladde"</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7" w:name="_Toc308181767"/>
            <w:r>
              <w:rPr>
                <w:rFonts w:ascii="Arial" w:hAnsi="Arial" w:cs="Arial"/>
                <w:sz w:val="18"/>
              </w:rPr>
              <w:t>MomsrefusionAnsøgningDataStatusDato</w:t>
            </w:r>
            <w:bookmarkEnd w:id="327"/>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DatoTid</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dateTime</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whiteSpace: collapse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dato en given status blev sat.</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8" w:name="_Toc308181768"/>
            <w:r>
              <w:rPr>
                <w:rFonts w:ascii="Arial" w:hAnsi="Arial" w:cs="Arial"/>
                <w:sz w:val="18"/>
              </w:rPr>
              <w:t>MomsrefusionAnsøgningDataTransportMarkering</w:t>
            </w:r>
            <w:bookmarkEnd w:id="328"/>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der er transport på ansøgningen.</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9" w:name="_Toc308181769"/>
            <w:r>
              <w:rPr>
                <w:rFonts w:ascii="Arial" w:hAnsi="Arial" w:cs="Arial"/>
                <w:sz w:val="18"/>
              </w:rPr>
              <w:t>MomsrefusionAnsøgningDataVersionDato</w:t>
            </w:r>
            <w:bookmarkEnd w:id="329"/>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DatoTid</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dateTime</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whiteSpace: collapse</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version, som en given ansøgning har.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Versionen angives i EU-datafilerne som et tidsstempel, dvs. ÅÅÅÅ-MM-DDThh:mm:ss. Eksempel: 2008-10-30T08:33:25.</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sende ændringer til en ansøgning. Dette gøres ved at fremsende en ny ansøgning med samme ansøgningsnummer. Det er så versionen, der angiver, at der er tale om en opdateret ansøgning.</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0" w:name="_Toc308181770"/>
            <w:r>
              <w:rPr>
                <w:rFonts w:ascii="Arial" w:hAnsi="Arial" w:cs="Arial"/>
                <w:sz w:val="18"/>
              </w:rPr>
              <w:t>MomsrefusionAnsøgningLynopretID</w:t>
            </w:r>
            <w:bookmarkEnd w:id="330"/>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TalHel</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integer</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pattern: ([0-9])*</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maxInclusive: 999999999999999999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Unik identifikation af en lynoprettelse.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1" w:name="_Toc308181771"/>
            <w:r>
              <w:rPr>
                <w:rFonts w:ascii="Arial" w:hAnsi="Arial" w:cs="Arial"/>
                <w:sz w:val="18"/>
              </w:rPr>
              <w:t>MomsrefusionAnsøgningStamDataID</w:t>
            </w:r>
            <w:bookmarkEnd w:id="331"/>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TalHel</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integer</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pattern: ([0-9])*</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maxInclusive: 999999999999999999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identifikation af en forekomst af MomsrefusionAnsøgningStamData.</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2" w:name="_Toc308181772"/>
            <w:r>
              <w:rPr>
                <w:rFonts w:ascii="Arial" w:hAnsi="Arial" w:cs="Arial"/>
                <w:sz w:val="18"/>
              </w:rPr>
              <w:t>MomsrefusionAnsøgningStamDataKladdeDato</w:t>
            </w:r>
            <w:bookmarkEnd w:id="332"/>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DatoTid</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dateTime</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whiteSpace: collapse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3" w:name="_Toc308181773"/>
            <w:r>
              <w:rPr>
                <w:rFonts w:ascii="Arial" w:hAnsi="Arial" w:cs="Arial"/>
                <w:sz w:val="18"/>
              </w:rPr>
              <w:t>MomsrefusionAnsøgningStamDataKladdeID</w:t>
            </w:r>
            <w:bookmarkEnd w:id="333"/>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TalHel</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integer</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pattern: ([0-9])*</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lastRenderedPageBreak/>
              <w:t>maxInclusive: 999999999999999999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Unik identifikation af en global (dansk) momsrefusionsansøgning-kladde.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 til 999.999.999.999.999.999</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4" w:name="_Toc308181774"/>
            <w:r>
              <w:rPr>
                <w:rFonts w:ascii="Arial" w:hAnsi="Arial" w:cs="Arial"/>
                <w:sz w:val="18"/>
              </w:rPr>
              <w:lastRenderedPageBreak/>
              <w:t>MomsrefusionAnsøgningStamDataKladdeIndhold</w:t>
            </w:r>
            <w:bookmarkEnd w:id="334"/>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XML</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information om global ansøgning (fra dansk momsrefusionansøger) i kladdeform.</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5" w:name="_Toc308181775"/>
            <w:r>
              <w:rPr>
                <w:rFonts w:ascii="Arial" w:hAnsi="Arial" w:cs="Arial"/>
                <w:sz w:val="18"/>
              </w:rPr>
              <w:t>MomsrefusionAnsøgningStamDataKladdeSlutDato</w:t>
            </w:r>
            <w:bookmarkEnd w:id="335"/>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6" w:name="_Toc308181776"/>
            <w:r>
              <w:rPr>
                <w:rFonts w:ascii="Arial" w:hAnsi="Arial" w:cs="Arial"/>
                <w:sz w:val="18"/>
              </w:rPr>
              <w:t>MomsrefusionAnsøgningStamDataKladdeStartDato</w:t>
            </w:r>
            <w:bookmarkEnd w:id="336"/>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7" w:name="_Toc308181777"/>
            <w:r>
              <w:rPr>
                <w:rFonts w:ascii="Arial" w:hAnsi="Arial" w:cs="Arial"/>
                <w:sz w:val="18"/>
              </w:rPr>
              <w:t>MomsrefusionAnsøgningStamDataKontoIndehaversType</w:t>
            </w:r>
            <w:bookmarkEnd w:id="337"/>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Tekst30</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maxLength: 30</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type, som kontoindehaver 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Indehavers type kan antage følgende værdier: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Applicant = Ansøger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Representative = Fuldmægtig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Transporthaver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 danske betegnelser, der skal anvendes i skærmbilleder mv. i det nye system, mens de engelske betegnelser anvendes i datakommunikationen med EU.</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Danske EU-ansøgninger: Type må kun være "Ansøger" eller "Fuldmægtig".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Udenlandske EU-ansøgninger: Type vil ved modtagelsen være "Ansøger" eller "Fuldmægtig". Type kan ændres af sagsbehandler til "Ansøger", "Fuldmægtig", "Transporthaver".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 udenlandske ansøgninger: Type vil ikke blive angivet ved indtastning. Type kan ændres til "Ansøger", "Fuldmægtig", "Transporthaver".</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8" w:name="_Toc308181778"/>
            <w:r>
              <w:rPr>
                <w:rFonts w:ascii="Arial" w:hAnsi="Arial" w:cs="Arial"/>
                <w:sz w:val="18"/>
              </w:rPr>
              <w:t>MomsrefusionAnsøgningStamDataNummer</w:t>
            </w:r>
            <w:bookmarkEnd w:id="338"/>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AnsøgningNummer</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maxLength: 18</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der tildeles en ansøgning. Nummeret skal være unikt i eMomsrefusionssystemet.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EU-ansøgninger: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Ansøgningsnummeret skal være unikt for alle ansøgninger fra den pågældende etableringsmedlemsstat.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Ansøgningsnummeret må maksimalt være på 18 karakterer.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2 karakterer i ansøgningsnummeret angiver etableringsmedlemsstatens landekode.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efterfølgende 16 karakterer kan benyttes efter etableringsmedlemsstatens forgodtbefindende.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Danske EU-ansøgninger: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Danmark vil vi anvende 12 efterfølgende karakterer på følgende måde: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(6 cifre med foranstillede nuller) - Bindestreg (1 karakter) - årstal (4 cifre)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skal starte forfra hvert år.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Det følgende er et eksempel på et ansøgningsnummer for en ansøgning, hvor Danmark er etableringsmedlemsstat, og hvor ansøgningen er indgivet i 2008:</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DK000045-2008</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den globale ansøgning bliver opdelt i nationale ansøgninger, følger ansøgningsnummeret med.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Udenlandske EU-ansøgninger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Ansøgningningsnummeret tildeles af etableringsmedlemsstaten og indgår i de data, der kommer med en ansøgning.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Ansøgningsnummeret starter altid med landekode for etableringsmedlemsstaten. Herefter følger op til 16 yderligere tegn skrevet i unicode.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3L-, urea- og fly-sager: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Ansøgningsnummeret tildeles af systemet, når en sag er indtastet.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Ansøgningsnummer skal følge samme systematik som gælder for danske EU-ansøgninger.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 CH001234-2008, NO000233-2008</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9" w:name="_Toc308181779"/>
            <w:r>
              <w:rPr>
                <w:rFonts w:ascii="Arial" w:hAnsi="Arial" w:cs="Arial"/>
                <w:sz w:val="18"/>
              </w:rPr>
              <w:lastRenderedPageBreak/>
              <w:t>MomsrefusionAnsøgningStamDataSlutDato</w:t>
            </w:r>
            <w:bookmarkEnd w:id="339"/>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DatoTid</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dateTime</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whiteSpace: collapse</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periode, som tilbagebetalingsansøgningen omfatter.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Ansøgningsperioden må højst udgøre et kalenderår og skal mindst udgøre tre kalendermåneder.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Tilbagebetalingsansøgninger kan dog vedrøre en periode på mindre end tre måneder, hvis perioden udgør resten af et kalenderår.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købsoplysninger i ansøgningen skal være dateret i ansøgningsperioden eller tidligere end ansøgningsperioden.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startdato og slutdato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må ikke være tidligere end startdato.</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0" w:name="_Toc308181780"/>
            <w:r>
              <w:rPr>
                <w:rFonts w:ascii="Arial" w:hAnsi="Arial" w:cs="Arial"/>
                <w:sz w:val="18"/>
              </w:rPr>
              <w:t>MomsrefusionAnsøgningStamDataStartDato</w:t>
            </w:r>
            <w:bookmarkEnd w:id="340"/>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DatoTid</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dateTime</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whiteSpace: collapse</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periode, som tilbagebetalingsansøgningen omfatter.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Ansøgningsperioden må højst udgøre et kalenderår og skal mindst udgøre tre kalendermåneder.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Tilbagebetalingsansøgninger kan dog vedrøre en periode på mindre end tre måneder, hvis perioden udgør resten af et kalenderår.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købsoplysninger i ansøgningen skal være dateret i ansøgningsperioden eller tidligere end ansøgningsperioden.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startdato og slutdato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må ikke være tidligere end startdato.</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1" w:name="_Toc308181781"/>
            <w:r>
              <w:rPr>
                <w:rFonts w:ascii="Arial" w:hAnsi="Arial" w:cs="Arial"/>
                <w:sz w:val="18"/>
              </w:rPr>
              <w:t>MomsrefusionAnsøgningStamDataType</w:t>
            </w:r>
            <w:bookmarkEnd w:id="341"/>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TypeKort</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lastRenderedPageBreak/>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maxLength: 50</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typen af ansøgningsstamdata, fx EU, 3L eller fly.</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2" w:name="_Toc308181782"/>
            <w:r>
              <w:rPr>
                <w:rFonts w:ascii="Arial" w:hAnsi="Arial" w:cs="Arial"/>
                <w:sz w:val="18"/>
              </w:rPr>
              <w:lastRenderedPageBreak/>
              <w:t>MomsrefusionAnsøgningStamDataVersionDato</w:t>
            </w:r>
            <w:bookmarkEnd w:id="342"/>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DatoTid</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dateTime</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whiteSpace: collapse</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en afgørelses version. Versionen angives som et tidsstempel.</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være flere versioner af en afgørelse, idet det er muligt at foretage en delafgørelse.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Delafgørelse går ud på, at et land, der har en enkelt faktura, der volder vanskeligheder, kan vælge at udbetale refusion for de øvrige fakturaer inden for tidsfristen for sagsbehandling og på den måde spare de renter, som landet ellers skulle betale til ansøger.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vil ikke anvende denne funktionalitet i behandlingen af udenlandske ansøgninger, men kan godt komme til at modtage flere versioner af en afgørelse.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3L, urea og fly: Feltet er ikke relevant</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3" w:name="_Toc308181783"/>
            <w:r>
              <w:rPr>
                <w:rFonts w:ascii="Arial" w:hAnsi="Arial" w:cs="Arial"/>
                <w:sz w:val="18"/>
              </w:rPr>
              <w:t>MomsrefusionBehandletMarkering</w:t>
            </w:r>
            <w:bookmarkEnd w:id="343"/>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sagsbemærkningen (Note) er behandlet af en sagsbehandler.</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4" w:name="_Toc308181784"/>
            <w:r>
              <w:rPr>
                <w:rFonts w:ascii="Arial" w:hAnsi="Arial" w:cs="Arial"/>
                <w:sz w:val="18"/>
              </w:rPr>
              <w:t>MomsrefusionBeløbGruppering</w:t>
            </w:r>
            <w:bookmarkEnd w:id="344"/>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Tekst45</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maxLength: 45</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Gruppering af beløb:</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Udbetales ikke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Udbetalinger</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Udbetalingsbeløb er lig 0</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5" w:name="_Toc308181785"/>
            <w:r>
              <w:rPr>
                <w:rFonts w:ascii="Arial" w:hAnsi="Arial" w:cs="Arial"/>
                <w:sz w:val="18"/>
              </w:rPr>
              <w:t>MomsrefusionDokumentID</w:t>
            </w:r>
            <w:bookmarkEnd w:id="345"/>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TalHel</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integer</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pattern: ([0-9])*</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maxInclusive: 999999999999999999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Teknisk nøgle som unikt identificerer en forekomst af dokument i MomsRefusion.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6" w:name="_Toc308181786"/>
            <w:r>
              <w:rPr>
                <w:rFonts w:ascii="Arial" w:hAnsi="Arial" w:cs="Arial"/>
                <w:sz w:val="18"/>
              </w:rPr>
              <w:t>MomsrefusionEUBeskedBeskedDatoTid</w:t>
            </w:r>
            <w:bookmarkEnd w:id="346"/>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DatoTid</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dateTime</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whiteSpace: collapse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7" w:name="_Toc308181787"/>
            <w:r>
              <w:rPr>
                <w:rFonts w:ascii="Arial" w:hAnsi="Arial" w:cs="Arial"/>
                <w:sz w:val="18"/>
              </w:rPr>
              <w:t>MomsrefusionEUBeskedBeskedID</w:t>
            </w:r>
            <w:bookmarkEnd w:id="347"/>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Tekst64</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maxLength: 64</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beskeden, som sættes af afsenderland.</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8" w:name="_Toc308181788"/>
            <w:r>
              <w:rPr>
                <w:rFonts w:ascii="Arial" w:hAnsi="Arial" w:cs="Arial"/>
                <w:sz w:val="18"/>
              </w:rPr>
              <w:t>MomsrefusionEUBeskedKorrelationID</w:t>
            </w:r>
            <w:bookmarkEnd w:id="348"/>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Tekst64</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maxLength: 64</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tekststreng med op til 64 alfanummeriske karakterer.</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9" w:name="_Toc308181789"/>
            <w:r>
              <w:rPr>
                <w:rFonts w:ascii="Arial" w:hAnsi="Arial" w:cs="Arial"/>
                <w:sz w:val="18"/>
              </w:rPr>
              <w:t>MomsrefusionEUBeskedSprog</w:t>
            </w:r>
            <w:bookmarkEnd w:id="349"/>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SprogKode</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maxLength: 2</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for sprogkoder, fx da for dansk, bg for bulgarsk</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0" w:name="_Toc308181790"/>
            <w:r>
              <w:rPr>
                <w:rFonts w:ascii="Arial" w:hAnsi="Arial" w:cs="Arial"/>
                <w:sz w:val="18"/>
              </w:rPr>
              <w:t>MomsrefusionEUBeskedSvarPåkrævetDato</w:t>
            </w:r>
            <w:bookmarkEnd w:id="350"/>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1" w:name="_Toc308181791"/>
            <w:r>
              <w:rPr>
                <w:rFonts w:ascii="Arial" w:hAnsi="Arial" w:cs="Arial"/>
                <w:sz w:val="18"/>
              </w:rPr>
              <w:t>MomsrefusionErhvervsaktivitetKodeID</w:t>
            </w:r>
            <w:bookmarkEnd w:id="351"/>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TalHel</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integer</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lastRenderedPageBreak/>
              <w:t>pattern: ([0-9])*</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maxInclusive: 999999999999999999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Et positivt heltal, der kan repræsenterer værdier i intervallet 0 til 999.999.999.999.999.999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værdiset: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2" w:name="_Toc308181792"/>
            <w:r>
              <w:rPr>
                <w:rFonts w:ascii="Arial" w:hAnsi="Arial" w:cs="Arial"/>
                <w:sz w:val="18"/>
              </w:rPr>
              <w:lastRenderedPageBreak/>
              <w:t>MomsrefusionErhvervsaktivitetTekstID</w:t>
            </w:r>
            <w:bookmarkEnd w:id="352"/>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TalHel</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integer</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pattern: ([0-9])*</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maxInclusive: 999999999999999999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3" w:name="_Toc308181793"/>
            <w:r>
              <w:rPr>
                <w:rFonts w:ascii="Arial" w:hAnsi="Arial" w:cs="Arial"/>
                <w:sz w:val="18"/>
              </w:rPr>
              <w:t>MomsrefusionForenkletFakturaMarkering</w:t>
            </w:r>
            <w:bookmarkEnd w:id="353"/>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ansøgning indeholder detaljeret faktura.</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4" w:name="_Toc308181794"/>
            <w:r>
              <w:rPr>
                <w:rFonts w:ascii="Arial" w:hAnsi="Arial" w:cs="Arial"/>
                <w:sz w:val="18"/>
              </w:rPr>
              <w:t>MomsrefusionFristUdløbDato</w:t>
            </w:r>
            <w:bookmarkEnd w:id="354"/>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DatoTid</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dateTime</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whiteSpace: collapse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5" w:name="_Toc308181795"/>
            <w:r>
              <w:rPr>
                <w:rFonts w:ascii="Arial" w:hAnsi="Arial" w:cs="Arial"/>
                <w:sz w:val="18"/>
              </w:rPr>
              <w:t>MomsrefusionGodkendTilladelseMarkering</w:t>
            </w:r>
            <w:bookmarkEnd w:id="355"/>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6" w:name="_Toc308181796"/>
            <w:r>
              <w:rPr>
                <w:rFonts w:ascii="Arial" w:hAnsi="Arial" w:cs="Arial"/>
                <w:sz w:val="18"/>
              </w:rPr>
              <w:t>MomsrefusionKontaktOplysningAndenLokalID</w:t>
            </w:r>
            <w:bookmarkEnd w:id="356"/>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TekstKort</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minLength: 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mindre tekst - typisk et eller få ord - som unikt giver mulighed for identifikationen af et givet begreb. </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sammenhænge er det også brugt til mindre forklaringer (sætningsniveau)</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7" w:name="_Toc308181797"/>
            <w:r>
              <w:rPr>
                <w:rFonts w:ascii="Arial" w:hAnsi="Arial" w:cs="Arial"/>
                <w:sz w:val="18"/>
              </w:rPr>
              <w:t>MomsrefusionKontaktOplysningBynavn</w:t>
            </w:r>
            <w:bookmarkEnd w:id="357"/>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Tekst45</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maxLength: 45</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8" w:name="_Toc308181798"/>
            <w:r>
              <w:rPr>
                <w:rFonts w:ascii="Arial" w:hAnsi="Arial" w:cs="Arial"/>
                <w:sz w:val="18"/>
              </w:rPr>
              <w:t>MomsrefusionKontaktOplysningDistrikt</w:t>
            </w:r>
            <w:bookmarkEnd w:id="358"/>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Tekst45</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maxLength: 45</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9" w:name="_Toc308181799"/>
            <w:r>
              <w:rPr>
                <w:rFonts w:ascii="Arial" w:hAnsi="Arial" w:cs="Arial"/>
                <w:sz w:val="18"/>
              </w:rPr>
              <w:t>MomsrefusionKontaktOplysningEmail</w:t>
            </w:r>
            <w:bookmarkEnd w:id="359"/>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MailAdresse</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maxLength: 320</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e-mail adresse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0" w:name="_Toc308181800"/>
            <w:r>
              <w:rPr>
                <w:rFonts w:ascii="Arial" w:hAnsi="Arial" w:cs="Arial"/>
                <w:sz w:val="18"/>
              </w:rPr>
              <w:t>MomsrefusionKontaktOplysningEtage</w:t>
            </w:r>
            <w:bookmarkEnd w:id="360"/>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Tekst45</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maxLength: 45</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1" w:name="_Toc308181801"/>
            <w:r>
              <w:rPr>
                <w:rFonts w:ascii="Arial" w:hAnsi="Arial" w:cs="Arial"/>
                <w:sz w:val="18"/>
              </w:rPr>
              <w:t>MomsrefusionKontaktOplysningFriAdresse</w:t>
            </w:r>
            <w:bookmarkEnd w:id="361"/>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TekstLang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maxLength: 500</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en lang tekst.</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2" w:name="_Toc308181802"/>
            <w:r>
              <w:rPr>
                <w:rFonts w:ascii="Arial" w:hAnsi="Arial" w:cs="Arial"/>
                <w:sz w:val="18"/>
              </w:rPr>
              <w:t>MomsrefusionKontaktOplysningHusnummer</w:t>
            </w:r>
            <w:bookmarkEnd w:id="362"/>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Tekst300</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lastRenderedPageBreak/>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minLength: 0</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 tekststreng på 300 chars.</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3" w:name="_Toc308181803"/>
            <w:r>
              <w:rPr>
                <w:rFonts w:ascii="Arial" w:hAnsi="Arial" w:cs="Arial"/>
                <w:sz w:val="18"/>
              </w:rPr>
              <w:lastRenderedPageBreak/>
              <w:t>MomsrefusionKontaktOplysningKonkateneretAdresse</w:t>
            </w:r>
            <w:bookmarkEnd w:id="363"/>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Tekst2000</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maxLength: 2000</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tekststreng på op til 2000 karakterer.</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4" w:name="_Toc308181804"/>
            <w:r>
              <w:rPr>
                <w:rFonts w:ascii="Arial" w:hAnsi="Arial" w:cs="Arial"/>
                <w:sz w:val="18"/>
              </w:rPr>
              <w:t>MomsrefusionKontaktOplysningLandUnderkode</w:t>
            </w:r>
            <w:bookmarkEnd w:id="364"/>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Tekst45</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maxLength: 45</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5" w:name="_Toc308181805"/>
            <w:r>
              <w:rPr>
                <w:rFonts w:ascii="Arial" w:hAnsi="Arial" w:cs="Arial"/>
                <w:sz w:val="18"/>
              </w:rPr>
              <w:t>MomsrefusionKontaktOplysningLejlighed</w:t>
            </w:r>
            <w:bookmarkEnd w:id="365"/>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Tekst45</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maxLength: 45</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6" w:name="_Toc308181806"/>
            <w:r>
              <w:rPr>
                <w:rFonts w:ascii="Arial" w:hAnsi="Arial" w:cs="Arial"/>
                <w:sz w:val="18"/>
              </w:rPr>
              <w:t>MomsrefusionKontaktOplysningPostboks</w:t>
            </w:r>
            <w:bookmarkEnd w:id="366"/>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Tekst45</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maxLength: 45</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7" w:name="_Toc308181807"/>
            <w:r>
              <w:rPr>
                <w:rFonts w:ascii="Arial" w:hAnsi="Arial" w:cs="Arial"/>
                <w:sz w:val="18"/>
              </w:rPr>
              <w:t>MomsrefusionKontaktOplysningPostkode</w:t>
            </w:r>
            <w:bookmarkEnd w:id="367"/>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Tekst45</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maxLength: 45</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8" w:name="_Toc308181808"/>
            <w:r>
              <w:rPr>
                <w:rFonts w:ascii="Arial" w:hAnsi="Arial" w:cs="Arial"/>
                <w:sz w:val="18"/>
              </w:rPr>
              <w:t>MomsrefusionKontaktOplysningTelefonNummer</w:t>
            </w:r>
            <w:bookmarkEnd w:id="368"/>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Tekst45</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maxLength: 45</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9" w:name="_Toc308181809"/>
            <w:r>
              <w:rPr>
                <w:rFonts w:ascii="Arial" w:hAnsi="Arial" w:cs="Arial"/>
                <w:sz w:val="18"/>
              </w:rPr>
              <w:t>MomsrefusionKontaktOplysningVejnavn</w:t>
            </w:r>
            <w:bookmarkEnd w:id="369"/>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TekstKort</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minLength: 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mindre tekst - typisk et eller få ord - som unikt giver mulighed for identifikationen af et givet begreb. </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sammenhænge er det også brugt til mindre forklaringer (sætningsniveau)</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0" w:name="_Toc308181810"/>
            <w:r>
              <w:rPr>
                <w:rFonts w:ascii="Arial" w:hAnsi="Arial" w:cs="Arial"/>
                <w:sz w:val="18"/>
              </w:rPr>
              <w:t>MomsrefusionKundeID</w:t>
            </w:r>
            <w:bookmarkEnd w:id="370"/>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TalHel</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integer</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pattern: ([0-9])*</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maxInclusive: 999999999999999999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Teknisk nøgle som unikt identificerer en forekomst af Kunde i momsrefusionsystemet.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1" w:name="_Toc308181811"/>
            <w:r>
              <w:rPr>
                <w:rFonts w:ascii="Arial" w:hAnsi="Arial" w:cs="Arial"/>
                <w:sz w:val="18"/>
              </w:rPr>
              <w:t>MomsrefusionKvitteringAfslagÅrsagKode</w:t>
            </w:r>
            <w:bookmarkEnd w:id="371"/>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Kode</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maxLength: 10</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Årsagskoder der anvendes ved afslag af korrigerede ansøgninger.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Mulige årsagskoder 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Korrektion ikke tilladt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En opdateret ansøgning må ikke indeholde nye fakturaer/importdokumenter.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Opdatering er modtaget på et tidspunkt, hvor opdatering ikke er tilladt.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De vedhæftede dokumenter indeholder en ugyldig filtype</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w:t>
            </w:r>
            <w:r>
              <w:rPr>
                <w:rFonts w:ascii="Arial" w:hAnsi="Arial" w:cs="Arial"/>
                <w:sz w:val="18"/>
              </w:rPr>
              <w:tab/>
              <w:t>Andet</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2" w:name="_Toc308181812"/>
            <w:r>
              <w:rPr>
                <w:rFonts w:ascii="Arial" w:hAnsi="Arial" w:cs="Arial"/>
                <w:sz w:val="18"/>
              </w:rPr>
              <w:t>MomsrefusionKvitteringAfslagÅrsagYderligereInformation</w:t>
            </w:r>
            <w:bookmarkEnd w:id="372"/>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Tekst2000</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maxLength: 2000</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der kan give yderligere information om afslag.</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3" w:name="_Toc308181813"/>
            <w:r>
              <w:rPr>
                <w:rFonts w:ascii="Arial" w:hAnsi="Arial" w:cs="Arial"/>
                <w:sz w:val="18"/>
              </w:rPr>
              <w:t>MomsrefusionKvitteringDato</w:t>
            </w:r>
            <w:bookmarkEnd w:id="373"/>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DatoTid</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lastRenderedPageBreak/>
              <w:t>base: dateTime</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whiteSpace: collapse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 for kvitteringen.</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4" w:name="_Toc308181814"/>
            <w:r>
              <w:rPr>
                <w:rFonts w:ascii="Arial" w:hAnsi="Arial" w:cs="Arial"/>
                <w:sz w:val="18"/>
              </w:rPr>
              <w:lastRenderedPageBreak/>
              <w:t>MomsrefusionKvitteringID</w:t>
            </w:r>
            <w:bookmarkEnd w:id="374"/>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TalHel</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integer</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pattern: ([0-9])*</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maxInclusive: 999999999999999999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5" w:name="_Toc308181815"/>
            <w:r>
              <w:rPr>
                <w:rFonts w:ascii="Arial" w:hAnsi="Arial" w:cs="Arial"/>
                <w:sz w:val="18"/>
              </w:rPr>
              <w:t>MomsrefusionKvitteringNotifikationDato</w:t>
            </w:r>
            <w:bookmarkEnd w:id="375"/>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DatoTid</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dateTime</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whiteSpace: collapse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hvornår kunden er notificeret.</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6" w:name="_Toc308181816"/>
            <w:r>
              <w:rPr>
                <w:rFonts w:ascii="Arial" w:hAnsi="Arial" w:cs="Arial"/>
                <w:sz w:val="18"/>
              </w:rPr>
              <w:t>MomsrefusionKvitteringOpretholdtVersion</w:t>
            </w:r>
            <w:bookmarkEnd w:id="376"/>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DatoTid</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dateTime</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whiteSpace: collapse</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version af en ansøgning, der vil blive behandlet, når nu den nye version afslås.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Version angives som et tidsstempel (Ansøgningens version)</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7" w:name="_Toc308181817"/>
            <w:r>
              <w:rPr>
                <w:rFonts w:ascii="Arial" w:hAnsi="Arial" w:cs="Arial"/>
                <w:sz w:val="18"/>
              </w:rPr>
              <w:t>MomsrefusionKvitteringStatus</w:t>
            </w:r>
            <w:bookmarkEnd w:id="377"/>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Tekst25</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maxLength: 25</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tekststreng med op til 25 alfanummeriske karakterer.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accepted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rejected</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warning</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8" w:name="_Toc308181818"/>
            <w:r>
              <w:rPr>
                <w:rFonts w:ascii="Arial" w:hAnsi="Arial" w:cs="Arial"/>
                <w:sz w:val="18"/>
              </w:rPr>
              <w:t>MomsrefusionKvitteringType</w:t>
            </w:r>
            <w:bookmarkEnd w:id="378"/>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TypeKort</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maxLength: 50</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typer en kvittering kan antage, f.eks. en "modtagelseskvittering" eller en "validation report".</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9" w:name="_Toc308181819"/>
            <w:r>
              <w:rPr>
                <w:rFonts w:ascii="Arial" w:hAnsi="Arial" w:cs="Arial"/>
                <w:sz w:val="18"/>
              </w:rPr>
              <w:t>MomsrefusionKvitteringValideringKode</w:t>
            </w:r>
            <w:bookmarkEnd w:id="379"/>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TalHel10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heltal på 1-10 cifre.</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0" w:name="_Toc308181820"/>
            <w:r>
              <w:rPr>
                <w:rFonts w:ascii="Arial" w:hAnsi="Arial" w:cs="Arial"/>
                <w:sz w:val="18"/>
              </w:rPr>
              <w:t>MomsrefusionKvitteringValideringSupplerendeKode</w:t>
            </w:r>
            <w:bookmarkEnd w:id="380"/>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TalHel10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heltal på 1-10 cifre.</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1" w:name="_Toc308181821"/>
            <w:r>
              <w:rPr>
                <w:rFonts w:ascii="Arial" w:hAnsi="Arial" w:cs="Arial"/>
                <w:sz w:val="18"/>
              </w:rPr>
              <w:t>MomsrefusionKvitteringValideringTekst</w:t>
            </w:r>
            <w:bookmarkEnd w:id="381"/>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Tekst5000</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maxLength: 5000</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Tekststreng på op til 5000 alfanummeriske karakterer.</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2" w:name="_Toc308181822"/>
            <w:r>
              <w:rPr>
                <w:rFonts w:ascii="Arial" w:hAnsi="Arial" w:cs="Arial"/>
                <w:sz w:val="18"/>
              </w:rPr>
              <w:t>MomsrefusionKøbID</w:t>
            </w:r>
            <w:bookmarkEnd w:id="382"/>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TalHel</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integer</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pattern: ([0-9])*</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maxInclusive: 999999999999999999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3" w:name="_Toc308181823"/>
            <w:r>
              <w:rPr>
                <w:rFonts w:ascii="Arial" w:hAnsi="Arial" w:cs="Arial"/>
                <w:sz w:val="18"/>
              </w:rPr>
              <w:t>MomsrefusionKøbsLinjeID</w:t>
            </w:r>
            <w:bookmarkEnd w:id="383"/>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TalHel</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integer</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pattern: ([0-9])*</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maxInclusive: 999999999999999999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0</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Et positivt heltal, der kan repræsenterer værdier i intervallet 0 til 999.999.999.999.999.999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4" w:name="_Toc308181824"/>
            <w:r>
              <w:rPr>
                <w:rFonts w:ascii="Arial" w:hAnsi="Arial" w:cs="Arial"/>
                <w:sz w:val="18"/>
              </w:rPr>
              <w:lastRenderedPageBreak/>
              <w:t>MomsrefusionLynoprettetAnsøgningID</w:t>
            </w:r>
            <w:bookmarkEnd w:id="384"/>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TalHel</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integer</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pattern: ([0-9])*</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maxInclusive: 999999999999999999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identifikation af en forekomst af MomsrefusionLynoprettetAnsøgning.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5" w:name="_Toc308181825"/>
            <w:r>
              <w:rPr>
                <w:rFonts w:ascii="Arial" w:hAnsi="Arial" w:cs="Arial"/>
                <w:sz w:val="18"/>
              </w:rPr>
              <w:t>MomsrefusionMeddelelseType</w:t>
            </w:r>
            <w:bookmarkEnd w:id="385"/>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Tekst45</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maxLength: 45</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6" w:name="_Toc308181826"/>
            <w:r>
              <w:rPr>
                <w:rFonts w:ascii="Arial" w:hAnsi="Arial" w:cs="Arial"/>
                <w:sz w:val="18"/>
              </w:rPr>
              <w:t>MomsrefusionModtagelseDato</w:t>
            </w:r>
            <w:bookmarkEnd w:id="386"/>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DatoTid</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dateTime</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whiteSpace: collapse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7" w:name="_Toc308181827"/>
            <w:r>
              <w:rPr>
                <w:rFonts w:ascii="Arial" w:hAnsi="Arial" w:cs="Arial"/>
                <w:sz w:val="18"/>
              </w:rPr>
              <w:t>MomsrefusionNoteID</w:t>
            </w:r>
            <w:bookmarkEnd w:id="387"/>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TalHel</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integer</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pattern: ([0-9])*</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maxInclusive: 999999999999999999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8" w:name="_Toc308181828"/>
            <w:r>
              <w:rPr>
                <w:rFonts w:ascii="Arial" w:hAnsi="Arial" w:cs="Arial"/>
                <w:sz w:val="18"/>
              </w:rPr>
              <w:t>MomsrefusionNoteTekst</w:t>
            </w:r>
            <w:bookmarkEnd w:id="388"/>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MomsrefusionNoteTekst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Alfanummerisk tekst uden begrænsning på længde.</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9" w:name="_Toc308181829"/>
            <w:r>
              <w:rPr>
                <w:rFonts w:ascii="Arial" w:hAnsi="Arial" w:cs="Arial"/>
                <w:sz w:val="18"/>
              </w:rPr>
              <w:t>MomsrefusionNotifikationKrav</w:t>
            </w:r>
            <w:bookmarkEnd w:id="389"/>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Tekst2</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maxLength: 2</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beskriver hvordan en ansøger eller fuldmægtig skal adviseres. (Modsvarer til "Disclose"-attributten i alle EUXML-beskeder)</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0" w:name="_Toc308181830"/>
            <w:r>
              <w:rPr>
                <w:rFonts w:ascii="Arial" w:hAnsi="Arial" w:cs="Arial"/>
                <w:sz w:val="18"/>
              </w:rPr>
              <w:t>MomsrefusionNotifikationType</w:t>
            </w:r>
            <w:bookmarkEnd w:id="390"/>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Tekst25</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maxLength: 25</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beskriver hvilken type besked en notifikationskvittering vedrører (svarer til notifiedType-attributten i EUXML-beskederne: NETPNotifikation)</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1" w:name="_Toc308181831"/>
            <w:r>
              <w:rPr>
                <w:rFonts w:ascii="Arial" w:hAnsi="Arial" w:cs="Arial"/>
                <w:sz w:val="18"/>
              </w:rPr>
              <w:t>MomsrefusionPostID</w:t>
            </w:r>
            <w:bookmarkEnd w:id="391"/>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TalHel</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integer</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pattern: ([0-9])*</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maxInclusive: 999999999999999999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MomsrefusionPost.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2" w:name="_Toc308181832"/>
            <w:r>
              <w:rPr>
                <w:rFonts w:ascii="Arial" w:hAnsi="Arial" w:cs="Arial"/>
                <w:sz w:val="18"/>
              </w:rPr>
              <w:t>MomsrefusionPostIndholdType</w:t>
            </w:r>
            <w:bookmarkEnd w:id="392"/>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Tekst45</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maxLength: 45</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3" w:name="_Toc308181833"/>
            <w:r>
              <w:rPr>
                <w:rFonts w:ascii="Arial" w:hAnsi="Arial" w:cs="Arial"/>
                <w:sz w:val="18"/>
              </w:rPr>
              <w:t>MomsrefusionPostNummer</w:t>
            </w:r>
            <w:bookmarkEnd w:id="393"/>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AnsøgningNummer</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maxLength: 18</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Overordnet og unikt ansøgningsnummer på max 18 karakterer.</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4" w:name="_Toc308181834"/>
            <w:r>
              <w:rPr>
                <w:rFonts w:ascii="Arial" w:hAnsi="Arial" w:cs="Arial"/>
                <w:sz w:val="18"/>
              </w:rPr>
              <w:t>MomsrefusionPostStatus</w:t>
            </w:r>
            <w:bookmarkEnd w:id="394"/>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AnsøgningStatus</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lastRenderedPageBreak/>
              <w:t>maxLength: 40</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Status for en ansøgning</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5" w:name="_Toc308181835"/>
            <w:r>
              <w:rPr>
                <w:rFonts w:ascii="Arial" w:hAnsi="Arial" w:cs="Arial"/>
                <w:sz w:val="18"/>
              </w:rPr>
              <w:lastRenderedPageBreak/>
              <w:t>MomsrefusionPostStatusDato</w:t>
            </w:r>
            <w:bookmarkEnd w:id="395"/>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DatoTid</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dateTime</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whiteSpace: collapse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6" w:name="_Toc308181836"/>
            <w:r>
              <w:rPr>
                <w:rFonts w:ascii="Arial" w:hAnsi="Arial" w:cs="Arial"/>
                <w:sz w:val="18"/>
              </w:rPr>
              <w:t>MomsrefusionPostVersionDato</w:t>
            </w:r>
            <w:bookmarkEnd w:id="396"/>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DatoTid</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dateTime</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whiteSpace: collapse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7" w:name="_Toc308181837"/>
            <w:r>
              <w:rPr>
                <w:rFonts w:ascii="Arial" w:hAnsi="Arial" w:cs="Arial"/>
                <w:sz w:val="18"/>
              </w:rPr>
              <w:t>MomsrefusionPosteringID</w:t>
            </w:r>
            <w:bookmarkEnd w:id="397"/>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Posteringsnummer er en unik identifikation af en postering.</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8" w:name="_Toc308181838"/>
            <w:r>
              <w:rPr>
                <w:rFonts w:ascii="Arial" w:hAnsi="Arial" w:cs="Arial"/>
                <w:sz w:val="18"/>
              </w:rPr>
              <w:t>MomsrefusionPosteringTekst</w:t>
            </w:r>
            <w:bookmarkEnd w:id="398"/>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Tekst300</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minLength: 0</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 som sagsbehandleren taster i forbindelse med oprettelse af postering. Teksten kan fx indeholde en angivelse af den anden sag, som en postering vedrører.</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9" w:name="_Toc308181839"/>
            <w:r>
              <w:rPr>
                <w:rFonts w:ascii="Arial" w:hAnsi="Arial" w:cs="Arial"/>
                <w:sz w:val="18"/>
              </w:rPr>
              <w:t>MomsrefusionPosteringType</w:t>
            </w:r>
            <w:bookmarkEnd w:id="399"/>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TypeKort</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maxLength: 50</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for den postering, der foretages. Typen er en posteringstype, der henviser til SKATs SAP-konti.</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skal oversættes til en EU-posteringstype i forbindelse med dannelse af afgørelse.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skal oversættes til SAP-konti i forbindelse med udbetalinger.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Posteringstyper vil være (EU-oversættelse er i parentes efter typerne):</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EU-moms - (Transfer of balance)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3L-moms (Ikke VATref)</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Urea-afgift (Ikke VATref)</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Fly-afgift (Ikke VATref)</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 (NETP interest - når beløbet er negativt -  eller MSREF interest - når beløbet er positivt)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Skyldig EU-moms (Transfer of balance)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Skyldig 3L-moms (Ikke VATref)</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Skyldig Urea-afgift (Ikke VATref)</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Skyldig Fly-afgift (Ikke VATref)</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Bankomkostninger (Ikke VATref)</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skal være simpelt, at tilføje yderligere posteringstyper til systemet. Fx anvendes bøder ikke pt., men det kan komme engang i fremtiden.</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0" w:name="_Toc308181840"/>
            <w:r>
              <w:rPr>
                <w:rFonts w:ascii="Arial" w:hAnsi="Arial" w:cs="Arial"/>
                <w:sz w:val="18"/>
              </w:rPr>
              <w:t>MomsrefusionPræferenceAccepterKorrektionsansøgning</w:t>
            </w:r>
            <w:bookmarkEnd w:id="400"/>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en korrektionsansøgning accepteres</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1" w:name="_Toc308181841"/>
            <w:r>
              <w:rPr>
                <w:rFonts w:ascii="Arial" w:hAnsi="Arial" w:cs="Arial"/>
                <w:sz w:val="18"/>
              </w:rPr>
              <w:t>MomsrefusionPræferenceBeløbGrænse</w:t>
            </w:r>
            <w:bookmarkEnd w:id="401"/>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BeløbPositivNegativ11Decimaler2</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decimal</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maxInclusive: 99999999999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for, hvor lavt et beløb en ansøgning må vedrøre, hvis ansøgningsperioden er et kalenderår eller resten af et kalenderår.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er på 50 EUR eller modværdien deraf i</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national valuta.</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2" w:name="_Toc308181842"/>
            <w:r>
              <w:rPr>
                <w:rFonts w:ascii="Arial" w:hAnsi="Arial" w:cs="Arial"/>
                <w:sz w:val="18"/>
              </w:rPr>
              <w:t>MomsrefusionPræferenceBeløbGrænseKvartal</w:t>
            </w:r>
            <w:bookmarkEnd w:id="402"/>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BeløbPositivNegativ11Decimaler2</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decimal</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lastRenderedPageBreak/>
              <w:t>maxInclusive: 99999999999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Grænsen for, hvor lavt et beløb en ansøgning må vedrøre.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ansøgningen vedrører en ansøgningsperiode på </w:t>
            </w:r>
            <w:r>
              <w:rPr>
                <w:rFonts w:ascii="Arial" w:hAnsi="Arial" w:cs="Arial"/>
                <w:sz w:val="18"/>
              </w:rPr>
              <w:lastRenderedPageBreak/>
              <w:t>mindre end et kalenderår, men mindst tre måneder,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 ansøgt beløb i alt ikke være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lavere end 400 EUR eller modværdien deraf i national valuta.</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400 EUR omregnes af tilbagebetalingsmedlemsstaterne til national valuta </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3" w:name="_Toc308181843"/>
            <w:r>
              <w:rPr>
                <w:rFonts w:ascii="Arial" w:hAnsi="Arial" w:cs="Arial"/>
                <w:sz w:val="18"/>
              </w:rPr>
              <w:lastRenderedPageBreak/>
              <w:t>MomsrefusionPræferenceEUMedlemsStatMarkering</w:t>
            </w:r>
            <w:bookmarkEnd w:id="403"/>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om et land er EU-medlemsstat eller ej.</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4" w:name="_Toc308181844"/>
            <w:r>
              <w:rPr>
                <w:rFonts w:ascii="Arial" w:hAnsi="Arial" w:cs="Arial"/>
                <w:sz w:val="18"/>
              </w:rPr>
              <w:t>MomsrefusionPræferenceErhvervsaktivitetBeskrivelseMarkering</w:t>
            </w:r>
            <w:bookmarkEnd w:id="404"/>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angivelse af, om tilbagebetalingsmedlemsstaten ønsker at ansøgeren skal angive sin erhvervsaktivitetbeskrivelser eller ej.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antage værdierne JA eller NEJ.</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5" w:name="_Toc308181845"/>
            <w:r>
              <w:rPr>
                <w:rFonts w:ascii="Arial" w:hAnsi="Arial" w:cs="Arial"/>
                <w:sz w:val="18"/>
              </w:rPr>
              <w:t>MomsrefusionPræferenceErhvervsaktivitetKodeMarkering</w:t>
            </w:r>
            <w:bookmarkEnd w:id="405"/>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angivelse af, om tilbagebetalingsmedlemsstaten ønsker at ansøgeren skal angive sin erhvervsaktivitet ved koder eller ej.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antage værdierne JA eller NEJ.</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6" w:name="_Toc308181846"/>
            <w:r>
              <w:rPr>
                <w:rFonts w:ascii="Arial" w:hAnsi="Arial" w:cs="Arial"/>
                <w:sz w:val="18"/>
              </w:rPr>
              <w:t>MomsrefusionPræferenceFakturaBeløbGrænse</w:t>
            </w:r>
            <w:bookmarkEnd w:id="406"/>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BeløbPositivNegativ11Decimaler2</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decimal</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maxInclusive: 99999999999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for, hvornår ansøger skal vedhæfte en kopi af fakturaen eller importdokumentet til ansøgningen til en tilbagebetalingsmedlemsstat, der i sine præferencer har markeret Faktura med JA.</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er på 1000 EUR eller modværdien deraf i</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national valuta.</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7" w:name="_Toc308181847"/>
            <w:r>
              <w:rPr>
                <w:rFonts w:ascii="Arial" w:hAnsi="Arial" w:cs="Arial"/>
                <w:sz w:val="18"/>
              </w:rPr>
              <w:t>MomsrefusionPræferenceFakturaBeløbGrænseBrændstof</w:t>
            </w:r>
            <w:bookmarkEnd w:id="407"/>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BeløbPositivNegativ11Decimaler2</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decimal</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maxInclusive: 99999999999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for, hvornår ansøger skal vedhæfte en kopi af fakturaen eller importdokumentet til ansøgningen til en tilbagebetalingsmedlemsstat, der i sine præferencer har markeret Faktura med JA, og hvor fakturaen eller importdokumentet vedrører brændstof.</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er på 250 EUR eller modværdien deraf i</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national valuta.</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8" w:name="_Toc308181848"/>
            <w:r>
              <w:rPr>
                <w:rFonts w:ascii="Arial" w:hAnsi="Arial" w:cs="Arial"/>
                <w:sz w:val="18"/>
              </w:rPr>
              <w:t>MomsrefusionPræferenceGyldigFra</w:t>
            </w:r>
            <w:bookmarkEnd w:id="408"/>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DatoTid</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dateTime</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whiteSpace: collapse</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fra hvilken præferencerne skal anvendes.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ikrafttrædelsesdatoen i forhold til ansøgningsdato, der er afgørende</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9" w:name="_Toc308181849"/>
            <w:r>
              <w:rPr>
                <w:rFonts w:ascii="Arial" w:hAnsi="Arial" w:cs="Arial"/>
                <w:sz w:val="18"/>
              </w:rPr>
              <w:t>MomsrefusionPræferenceID</w:t>
            </w:r>
            <w:bookmarkEnd w:id="409"/>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TalHel</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integer</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pattern: ([0-9])*</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maxInclusive: 999999999999999999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præference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0" w:name="_Toc308181850"/>
            <w:r>
              <w:rPr>
                <w:rFonts w:ascii="Arial" w:hAnsi="Arial" w:cs="Arial"/>
                <w:sz w:val="18"/>
              </w:rPr>
              <w:t>MomsrefusionPræferenceSprog</w:t>
            </w:r>
            <w:bookmarkEnd w:id="410"/>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Tilbagebetalingsmedlemsstatens præferencer, om hvilket sprog en tekstuel beskrivelse skal angives på.</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Dansk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Svensk</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Norsk</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English </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German</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1" w:name="_Toc308181851"/>
            <w:r>
              <w:rPr>
                <w:rFonts w:ascii="Arial" w:hAnsi="Arial" w:cs="Arial"/>
                <w:sz w:val="18"/>
              </w:rPr>
              <w:lastRenderedPageBreak/>
              <w:t>MomsrefusionPræferenceValuta</w:t>
            </w:r>
            <w:bookmarkEnd w:id="411"/>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Valuta</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maxLength: 3</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den valuta, der anvendes i tilbagebetalingsmedlemsstaten. Beløbsangivelser i ansøgningen skal være i den angivne valuta, dog kan en tidligere valuta anvendes, hvis det er den valuta, der fremgår af et importdokument eller en faktura.</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Valutaen angiver også den valuta, som de forskellige beløbsgrænser i præferencer er angivet i.</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2" w:name="_Toc308181852"/>
            <w:r>
              <w:rPr>
                <w:rFonts w:ascii="Arial" w:hAnsi="Arial" w:cs="Arial"/>
                <w:sz w:val="18"/>
              </w:rPr>
              <w:t>MomsrefusionPræferenceVedhæftetFakturaPåkrævetMarkering</w:t>
            </w:r>
            <w:bookmarkEnd w:id="412"/>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om tilbagebetalingsmedlemsstaten ønsker at ansøgeren ad elektronisk vej indgiver en kopi af fakturaen eller importdokumentet sammen med ansøgningen, hvis det afgiftspligtige beløb på en faktura eller et importdokument er lig med eller større end fakturabeløbsgrænse eller for brændstof større end eller lig med fakturabeløbsgrænsen for brændstof.</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3" w:name="_Toc308181853"/>
            <w:r>
              <w:rPr>
                <w:rFonts w:ascii="Arial" w:hAnsi="Arial" w:cs="Arial"/>
                <w:sz w:val="18"/>
              </w:rPr>
              <w:t>MomsrefusionRisikoKontrolAnsøgtBeløbGrænse</w:t>
            </w:r>
            <w:bookmarkEnd w:id="413"/>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BeløbPositivNegativ11Decimaler2</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decimal</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maxInclusive: 99999999999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det største "Ansøgt beløb i alt", der kan behandles maskinelt. Hvis "Ansøgt beløb i alt" i en ansøgning overstiger dette beløb, skal ansøgningen til manuel sagsbehandling.</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4" w:name="_Toc308181854"/>
            <w:r>
              <w:rPr>
                <w:rFonts w:ascii="Arial" w:hAnsi="Arial" w:cs="Arial"/>
                <w:sz w:val="18"/>
              </w:rPr>
              <w:t>MomsrefusionRisikoKontrolAnsøgtBeløbProcentSats</w:t>
            </w:r>
            <w:bookmarkEnd w:id="414"/>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Procent</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decimal</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totalDigits: 6</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hvor mange procent "Ansøgt beløb i alt" i en ansøgning maksimalt må afvige fra "Ansøgt beløb i alt" i ansøgningen umiddelbart før den aktuelle ansøgning, hvis den aktuelle ansøgning skal kunne behandles maskinelt.</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5" w:name="_Toc308181855"/>
            <w:r>
              <w:rPr>
                <w:rFonts w:ascii="Arial" w:hAnsi="Arial" w:cs="Arial"/>
                <w:sz w:val="18"/>
              </w:rPr>
              <w:t>MomsrefusionRisikoKontrolAntalFakturaDatoFørPeriode</w:t>
            </w:r>
            <w:bookmarkEnd w:id="415"/>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 for, hvor mange fakturaer eller importdokumenter i en ansøgning, der må ligge tidligere end ansøgningsperioden, hvis en ansøgning skal behandles maskinelt.</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6" w:name="_Toc308181856"/>
            <w:r>
              <w:rPr>
                <w:rFonts w:ascii="Arial" w:hAnsi="Arial" w:cs="Arial"/>
                <w:sz w:val="18"/>
              </w:rPr>
              <w:t>MomsrefusionRisikoKontrolErhvervsAktivitetKode</w:t>
            </w:r>
            <w:bookmarkEnd w:id="416"/>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KodeFireCifreStartNul</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integer</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totalDigits: 4</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nogle erhvervsaktivitetskoder, der er behæftet med en særlig risiko, og hvis forekomst i en ansøgning bevirker, at denne skal til manuel sagsbehandling.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0000-9999.</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7" w:name="_Toc308181857"/>
            <w:r>
              <w:rPr>
                <w:rFonts w:ascii="Arial" w:hAnsi="Arial" w:cs="Arial"/>
                <w:sz w:val="18"/>
              </w:rPr>
              <w:t>MomsrefusionRisikoKontrolID</w:t>
            </w:r>
            <w:bookmarkEnd w:id="417"/>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TalHel</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integer</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pattern: ([0-9])*</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maxInclusive: 999999999999999999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risikokontrol</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8" w:name="_Toc308181858"/>
            <w:r>
              <w:rPr>
                <w:rFonts w:ascii="Arial" w:hAnsi="Arial" w:cs="Arial"/>
                <w:sz w:val="18"/>
              </w:rPr>
              <w:t>MomsrefusionRisikoKontrolRiskoFjernelseTærskel</w:t>
            </w:r>
            <w:bookmarkEnd w:id="418"/>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Antallet af foregående ansøgninger, der skal være "gode", dvs. ansøgninger, der har fået status "Godkendt" (dvs. ikke delvist godkendt eller afslået), og hvor der ikke i forbindelse med sagsbehandlingen er rettet i data. </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9" w:name="_Toc308181859"/>
            <w:r>
              <w:rPr>
                <w:rFonts w:ascii="Arial" w:hAnsi="Arial" w:cs="Arial"/>
                <w:sz w:val="18"/>
              </w:rPr>
              <w:t>MomsrefusionRisikoKontrolStartDato</w:t>
            </w:r>
            <w:bookmarkEnd w:id="419"/>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DatoTid</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dateTime</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whiteSpace: </w:t>
            </w:r>
            <w:r w:rsidRPr="004C3F48">
              <w:rPr>
                <w:rFonts w:ascii="Arial" w:hAnsi="Arial" w:cs="Arial"/>
                <w:sz w:val="18"/>
                <w:lang w:val="en-US"/>
              </w:rPr>
              <w:lastRenderedPageBreak/>
              <w:t>collapse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Startdato for et givent sæt risikokontrolparametre</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0" w:name="_Toc308181860"/>
            <w:r>
              <w:rPr>
                <w:rFonts w:ascii="Arial" w:hAnsi="Arial" w:cs="Arial"/>
                <w:sz w:val="18"/>
              </w:rPr>
              <w:lastRenderedPageBreak/>
              <w:t>MomsrefusionRisikoKontrolStatus</w:t>
            </w:r>
            <w:bookmarkEnd w:id="420"/>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Tekst45</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maxLength: 45</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på en risikokontrol</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1" w:name="_Toc308181861"/>
            <w:r>
              <w:rPr>
                <w:rFonts w:ascii="Arial" w:hAnsi="Arial" w:cs="Arial"/>
                <w:sz w:val="18"/>
              </w:rPr>
              <w:t>MomsrefusionRisikoKontrolUdtagTilKontrolPromille</w:t>
            </w:r>
            <w:bookmarkEnd w:id="421"/>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Procent</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decimal</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totalDigits: 6</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promille af sager, der udtages til manuel sagsbehandling selv om de ud fra et risikomæssigt aspekt er klar til maskinel behandling. </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2" w:name="_Toc308181862"/>
            <w:r>
              <w:rPr>
                <w:rFonts w:ascii="Arial" w:hAnsi="Arial" w:cs="Arial"/>
                <w:sz w:val="18"/>
              </w:rPr>
              <w:t>MomsrefusionSagID</w:t>
            </w:r>
            <w:bookmarkEnd w:id="422"/>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TalHel</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integer</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pattern: ([0-9])*</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maxInclusive: 999999999999999999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Teknisk nøgle som unikt identificerer en forekomst af MomsRefusionSag.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3" w:name="_Toc308181863"/>
            <w:r>
              <w:rPr>
                <w:rFonts w:ascii="Arial" w:hAnsi="Arial" w:cs="Arial"/>
                <w:sz w:val="18"/>
              </w:rPr>
              <w:t>MomsrefusionStatistikAntal</w:t>
            </w:r>
            <w:bookmarkEnd w:id="423"/>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type til at indikere antal af ting.</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4" w:name="_Toc308181864"/>
            <w:r>
              <w:rPr>
                <w:rFonts w:ascii="Arial" w:hAnsi="Arial" w:cs="Arial"/>
                <w:sz w:val="18"/>
              </w:rPr>
              <w:t>MomsrefusionStatistikDato</w:t>
            </w:r>
            <w:bookmarkEnd w:id="424"/>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DatoTid</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dateTime</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whiteSpace: collapse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5" w:name="_Toc308181865"/>
            <w:r>
              <w:rPr>
                <w:rFonts w:ascii="Arial" w:hAnsi="Arial" w:cs="Arial"/>
                <w:sz w:val="18"/>
              </w:rPr>
              <w:t>MomsrefusionStatistikSlutdato</w:t>
            </w:r>
            <w:bookmarkEnd w:id="425"/>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DatoTid</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dateTime</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whiteSpace: collapse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6" w:name="_Toc308181866"/>
            <w:r>
              <w:rPr>
                <w:rFonts w:ascii="Arial" w:hAnsi="Arial" w:cs="Arial"/>
                <w:sz w:val="18"/>
              </w:rPr>
              <w:t>MomsrefusionStatistikStartdato</w:t>
            </w:r>
            <w:bookmarkEnd w:id="426"/>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DatoTid</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dateTime</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whiteSpace: collapse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7" w:name="_Toc308181867"/>
            <w:r>
              <w:rPr>
                <w:rFonts w:ascii="Arial" w:hAnsi="Arial" w:cs="Arial"/>
                <w:sz w:val="18"/>
              </w:rPr>
              <w:t>MomsrefusionStatusDato</w:t>
            </w:r>
            <w:bookmarkEnd w:id="427"/>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DatoTid</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dateTime</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whiteSpace: collapse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dato en given status blev sat.</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8" w:name="_Toc308181868"/>
            <w:r>
              <w:rPr>
                <w:rFonts w:ascii="Arial" w:hAnsi="Arial" w:cs="Arial"/>
                <w:sz w:val="18"/>
              </w:rPr>
              <w:t>MomsrefusionSystemAdministrationBankOmkostning</w:t>
            </w:r>
            <w:bookmarkEnd w:id="428"/>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BeløbPositivNegativ11Decimaler2</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decimal</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maxInclusive: 99999999999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bankomkostninger, der skal fradrages fra det beløb, der udbetales til ansøger.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Ifl. loven skal ansøger bære alle omkostninger. Samtidigt har den danske stat indgået en aftale med SKB (Danske Bank) om, at vi kun kan sende betalinger til udlandet med koden "shared", der betyder, at beløbsafsender og beløbsmodtager deler omkostningerne.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 bliver derfor nødt til i systemet at tage højde for bankomkostningerne.</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9" w:name="_Toc308181869"/>
            <w:r>
              <w:rPr>
                <w:rFonts w:ascii="Arial" w:hAnsi="Arial" w:cs="Arial"/>
                <w:sz w:val="18"/>
              </w:rPr>
              <w:t>MomsrefusionSystemAdministrationMomsSats</w:t>
            </w:r>
            <w:bookmarkEnd w:id="429"/>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Procent</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decimal</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totalDigits: 6</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momssatsen for det pågældende tilbagebetalingsland.</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0" w:name="_Toc308181870"/>
            <w:r>
              <w:rPr>
                <w:rFonts w:ascii="Arial" w:hAnsi="Arial" w:cs="Arial"/>
                <w:sz w:val="18"/>
              </w:rPr>
              <w:t>MomsrefusionSystemAdministrationNotifikationEmail</w:t>
            </w:r>
            <w:bookmarkEnd w:id="430"/>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MailAdresse</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lastRenderedPageBreak/>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maxLength: 320</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Generisk e-mail adresse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værdiset: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1" w:name="_Toc308181871"/>
            <w:r>
              <w:rPr>
                <w:rFonts w:ascii="Arial" w:hAnsi="Arial" w:cs="Arial"/>
                <w:sz w:val="18"/>
              </w:rPr>
              <w:lastRenderedPageBreak/>
              <w:t>MomsrefusionSøgestreng</w:t>
            </w:r>
            <w:bookmarkEnd w:id="431"/>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Tekst300</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minLength: 0</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Søgestreng til at sikre, at virksomheden fortsat er i Erhervssystemt. Søgestreng er givet af sagsbehandler ved oprettelse af aktøren.</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2" w:name="_Toc308181872"/>
            <w:r>
              <w:rPr>
                <w:rFonts w:ascii="Arial" w:hAnsi="Arial" w:cs="Arial"/>
                <w:sz w:val="18"/>
              </w:rPr>
              <w:t>MomsrefusionValideringstype</w:t>
            </w:r>
            <w:bookmarkEnd w:id="432"/>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Tekst45</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maxLength: 45</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svarer til attributten ValidatedType</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3" w:name="_Toc308181873"/>
            <w:r>
              <w:rPr>
                <w:rFonts w:ascii="Arial" w:hAnsi="Arial" w:cs="Arial"/>
                <w:sz w:val="18"/>
              </w:rPr>
              <w:t>NoteDato</w:t>
            </w:r>
            <w:bookmarkEnd w:id="433"/>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DatoTid</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dateTime</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whiteSpace: collapse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notens oprettelse</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4" w:name="_Toc308181874"/>
            <w:r>
              <w:rPr>
                <w:rFonts w:ascii="Arial" w:hAnsi="Arial" w:cs="Arial"/>
                <w:sz w:val="18"/>
              </w:rPr>
              <w:t>NoteTitel</w:t>
            </w:r>
            <w:bookmarkEnd w:id="434"/>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TekstKort</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minLength: 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mindre tekst - typisk et eller få ord - som unikt giver mulighed for identifikationen af et givet begreb. </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sammenhænge er det også brugt til mindre forklaringer (sætningsniveau)</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5" w:name="_Toc308181875"/>
            <w:r>
              <w:rPr>
                <w:rFonts w:ascii="Arial" w:hAnsi="Arial" w:cs="Arial"/>
                <w:sz w:val="18"/>
              </w:rPr>
              <w:t>NotifikationDato</w:t>
            </w:r>
            <w:bookmarkEnd w:id="435"/>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DatoTid</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dateTime</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whiteSpace: collapse</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en afgørelse eller kvittering er gjort tilgængelig for ansøger.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Notifikationsdatoen for en afgørelse er den dato, hvorfra klagefristen beregnes.</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6" w:name="_Toc308181876"/>
            <w:r>
              <w:rPr>
                <w:rFonts w:ascii="Arial" w:hAnsi="Arial" w:cs="Arial"/>
                <w:sz w:val="18"/>
              </w:rPr>
              <w:t>NotifikationEmne</w:t>
            </w:r>
            <w:bookmarkEnd w:id="436"/>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Tekst45</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maxLength: 45</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7" w:name="_Toc308181877"/>
            <w:r>
              <w:rPr>
                <w:rFonts w:ascii="Arial" w:hAnsi="Arial" w:cs="Arial"/>
                <w:sz w:val="18"/>
              </w:rPr>
              <w:t>NotifikationID</w:t>
            </w:r>
            <w:bookmarkEnd w:id="437"/>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Notifikationnummer er en unik identifikation af en notifikation.</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8" w:name="_Toc308181878"/>
            <w:r>
              <w:rPr>
                <w:rFonts w:ascii="Arial" w:hAnsi="Arial" w:cs="Arial"/>
                <w:sz w:val="18"/>
              </w:rPr>
              <w:t>NotifikationTekst</w:t>
            </w:r>
            <w:bookmarkEnd w:id="438"/>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TekstLang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maxLength: 500</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tekst der sendes i notifikation.</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9" w:name="_Toc308181879"/>
            <w:r>
              <w:rPr>
                <w:rFonts w:ascii="Arial" w:hAnsi="Arial" w:cs="Arial"/>
                <w:sz w:val="18"/>
              </w:rPr>
              <w:t>PartRolleBetegnelse</w:t>
            </w:r>
            <w:bookmarkEnd w:id="439"/>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Tekst11</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maxLength: 11</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Partens rolle i forhold til sagen.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Roller =&gt; Definition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Sagspart =&gt;Sagens part. Den borger, virksomhed mv., som sagen drejer sig om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altså den sagens afgørelse, vejledning mv. er rettet mod.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Partsrepr =&gt; Partens repræsentant, typisk advokat eller revisor.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Ligningsråd Ligningsrådet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 myndig =&gt; Øvrige myndigheder, f.eks. Skatteministeriets departement, andre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ministerier og styrelser, politi og anklagemyndighed, domstolene.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ekst. =&gt; Andre eksterne. Personer, selskaber og virksomheder, der ikke 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sagspart eller partsrepræsentant. F.eks. brancheorganisationer eller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der skal høres/orienteres i en sag eller Kammeradvokaten.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Egen myndighed =&gt; Egen myndighed, dvs. når der korresponderes internt i myndigheden. Hvis et kontor i Hovedcenteret f.eks. hører andre afdelinger, eller et andet skattecenter.Der skal også sættes part på egne notater mv.i LISY-kodesager med sagstidsmåling, selvom notatet ikke har en modtager eller afsender. Egen organisatoriske enhed sættes på som part med rollen "Egen myndighed"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Sagspart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Partsrepr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Ligningsråd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 myndig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Egen myndighed</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0" w:name="_Toc308181880"/>
            <w:r>
              <w:rPr>
                <w:rFonts w:ascii="Arial" w:hAnsi="Arial" w:cs="Arial"/>
                <w:sz w:val="18"/>
              </w:rPr>
              <w:lastRenderedPageBreak/>
              <w:t>ProRataSatsKorrektionDato</w:t>
            </w:r>
            <w:bookmarkEnd w:id="440"/>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DatoTid</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dateTime</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whiteSpace: collapse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proratasatskorrektionen er blevet oprettet.</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1" w:name="_Toc308181881"/>
            <w:r>
              <w:rPr>
                <w:rFonts w:ascii="Arial" w:hAnsi="Arial" w:cs="Arial"/>
                <w:sz w:val="18"/>
              </w:rPr>
              <w:t>ProRataSatsKorrektionID</w:t>
            </w:r>
            <w:bookmarkEnd w:id="441"/>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TalHel</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integer</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pattern: ([0-9])*</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maxInclusive: 999999999999999999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forekomst af ProRataSatsKorrektion.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2" w:name="_Toc308181882"/>
            <w:r>
              <w:rPr>
                <w:rFonts w:ascii="Arial" w:hAnsi="Arial" w:cs="Arial"/>
                <w:sz w:val="18"/>
              </w:rPr>
              <w:t>ProRataSatsKorrektionKonstateretSats</w:t>
            </w:r>
            <w:bookmarkEnd w:id="442"/>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ProcentHeltal</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Efter regnskabsåret er omme kan den endelig proratasats afgøres. Det er denne værdi der sendes ind som den konstaterede proratasats. </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3" w:name="_Toc308181883"/>
            <w:r>
              <w:rPr>
                <w:rFonts w:ascii="Arial" w:hAnsi="Arial" w:cs="Arial"/>
                <w:sz w:val="18"/>
              </w:rPr>
              <w:t>ProRataSatsKorrektionNummer</w:t>
            </w:r>
            <w:bookmarkEnd w:id="443"/>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Tekst18</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maxLength: 18</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Proratasatsnummer er en unik identifikation af proratasatskorrektion.</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4" w:name="_Toc308181884"/>
            <w:r>
              <w:rPr>
                <w:rFonts w:ascii="Arial" w:hAnsi="Arial" w:cs="Arial"/>
                <w:sz w:val="18"/>
              </w:rPr>
              <w:t>ProRataSatsKorrektionSlutDato</w:t>
            </w:r>
            <w:bookmarkEnd w:id="444"/>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DatoTid</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dateTime</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whiteSpace: collapse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Slutdato for prorata periode. </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5" w:name="_Toc308181885"/>
            <w:r>
              <w:rPr>
                <w:rFonts w:ascii="Arial" w:hAnsi="Arial" w:cs="Arial"/>
                <w:sz w:val="18"/>
              </w:rPr>
              <w:t>ProRataSatsKorrektionStartDato</w:t>
            </w:r>
            <w:bookmarkEnd w:id="445"/>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DatoTid</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dateTime</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whiteSpace: collapse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prorata periode. Startdato skal ligge mindst 360 dage tidligere end slutdato og højst 370 dage tidligere end slutdato.</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6" w:name="_Toc308181886"/>
            <w:r>
              <w:rPr>
                <w:rFonts w:ascii="Arial" w:hAnsi="Arial" w:cs="Arial"/>
                <w:sz w:val="18"/>
              </w:rPr>
              <w:t>ProRataSatsKorrektionStatus</w:t>
            </w:r>
            <w:bookmarkEnd w:id="446"/>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AnsøgningStatus</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maxLength: 40</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proratasatskorrektionens status, som f.eks. kan antage værdierne, "modtaget", "indstillet" eller "kladde"</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7" w:name="_Toc308181887"/>
            <w:r>
              <w:rPr>
                <w:rFonts w:ascii="Arial" w:hAnsi="Arial" w:cs="Arial"/>
                <w:sz w:val="18"/>
              </w:rPr>
              <w:t>RessourceNummer</w:t>
            </w:r>
            <w:bookmarkEnd w:id="447"/>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Tekst11</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lastRenderedPageBreak/>
              <w:t>maxLength: 11</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Nummeret på ressourcen, der unikt identificerer ressourcen. </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er fx medarbejdernummer (medarbejder ID) eller </w:t>
            </w:r>
            <w:r>
              <w:rPr>
                <w:rFonts w:ascii="Arial" w:hAnsi="Arial" w:cs="Arial"/>
                <w:sz w:val="18"/>
              </w:rPr>
              <w:lastRenderedPageBreak/>
              <w:t>køretøjets nummer.</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8" w:name="_Toc308181888"/>
            <w:r>
              <w:rPr>
                <w:rFonts w:ascii="Arial" w:hAnsi="Arial" w:cs="Arial"/>
                <w:sz w:val="18"/>
              </w:rPr>
              <w:lastRenderedPageBreak/>
              <w:t>SagNummer</w:t>
            </w:r>
            <w:bookmarkEnd w:id="448"/>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SagJournalNummer</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maxLength: 30</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[0-9]{2}-[0-9]{6}</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år-6cifre fortløbende 06-001122</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9" w:name="_Toc308181889"/>
            <w:r>
              <w:rPr>
                <w:rFonts w:ascii="Arial" w:hAnsi="Arial" w:cs="Arial"/>
                <w:sz w:val="18"/>
              </w:rPr>
              <w:t>SamtidighedskontrolAfgørelseVersionDato</w:t>
            </w:r>
            <w:bookmarkEnd w:id="449"/>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DatoTid</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dateTime</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whiteSpace: collapse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0" w:name="_Toc308181890"/>
            <w:r>
              <w:rPr>
                <w:rFonts w:ascii="Arial" w:hAnsi="Arial" w:cs="Arial"/>
                <w:sz w:val="18"/>
              </w:rPr>
              <w:t>SamtidighedskontrolAnsøgerDataVersionDato</w:t>
            </w:r>
            <w:bookmarkEnd w:id="450"/>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DatoTid</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dateTime</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whiteSpace: collapse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1" w:name="_Toc308181891"/>
            <w:r>
              <w:rPr>
                <w:rFonts w:ascii="Arial" w:hAnsi="Arial" w:cs="Arial"/>
                <w:sz w:val="18"/>
              </w:rPr>
              <w:t>SamtidighedskontrolAnsøgningDataVersionDato</w:t>
            </w:r>
            <w:bookmarkEnd w:id="451"/>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DatoTid</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dateTime</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whiteSpace: collapse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2" w:name="_Toc308181892"/>
            <w:r>
              <w:rPr>
                <w:rFonts w:ascii="Arial" w:hAnsi="Arial" w:cs="Arial"/>
                <w:sz w:val="18"/>
              </w:rPr>
              <w:t>SamtidighedskontrolAnsøgningStamDataVersionDato</w:t>
            </w:r>
            <w:bookmarkEnd w:id="452"/>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DatoTid</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dateTime</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whiteSpace: collapse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3" w:name="_Toc308181893"/>
            <w:r>
              <w:rPr>
                <w:rFonts w:ascii="Arial" w:hAnsi="Arial" w:cs="Arial"/>
                <w:sz w:val="18"/>
              </w:rPr>
              <w:t>SamtidighedskontrolDokumentVersionDato</w:t>
            </w:r>
            <w:bookmarkEnd w:id="453"/>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DatoTid</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dateTime</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whiteSpace: collapse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4" w:name="_Toc308181894"/>
            <w:r>
              <w:rPr>
                <w:rFonts w:ascii="Arial" w:hAnsi="Arial" w:cs="Arial"/>
                <w:sz w:val="18"/>
              </w:rPr>
              <w:t>SamtidighedskontrolFuldmægtigDataVersionDato</w:t>
            </w:r>
            <w:bookmarkEnd w:id="454"/>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DatoTid</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dateTime</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whiteSpace: collapse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5" w:name="_Toc308181895"/>
            <w:r>
              <w:rPr>
                <w:rFonts w:ascii="Arial" w:hAnsi="Arial" w:cs="Arial"/>
                <w:sz w:val="18"/>
              </w:rPr>
              <w:t>SamtidighedskontrolKladdeAnsøgningVersionDato</w:t>
            </w:r>
            <w:bookmarkEnd w:id="455"/>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DatoTid</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dateTime</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whiteSpace: collapse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6" w:name="_Toc308181896"/>
            <w:r>
              <w:rPr>
                <w:rFonts w:ascii="Arial" w:hAnsi="Arial" w:cs="Arial"/>
                <w:sz w:val="18"/>
              </w:rPr>
              <w:t>SamtidighedskontrolProRataSatsKorrektionVersionDato</w:t>
            </w:r>
            <w:bookmarkEnd w:id="456"/>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DatoTid</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dateTime</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whiteSpace: collapse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 til at sikre at der ikke er to sagsbehandlere, som kan opdatere samme data samtidigt.</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7" w:name="_Toc308181897"/>
            <w:r>
              <w:rPr>
                <w:rFonts w:ascii="Arial" w:hAnsi="Arial" w:cs="Arial"/>
                <w:sz w:val="18"/>
              </w:rPr>
              <w:t>SamtidighedskontrolSagsbemærkningVersionDato</w:t>
            </w:r>
            <w:bookmarkEnd w:id="457"/>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DatoTid</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dateTime</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whiteSpace: collapse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8" w:name="_Toc308181898"/>
            <w:r>
              <w:rPr>
                <w:rFonts w:ascii="Arial" w:hAnsi="Arial" w:cs="Arial"/>
                <w:sz w:val="18"/>
              </w:rPr>
              <w:t>SamtidighedskontrolVersionDato</w:t>
            </w:r>
            <w:bookmarkEnd w:id="458"/>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DatoTid</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dateTime</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whiteSpace: collapse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til at sikre at der ikke er to sagsbehandlere, som kan opdatere samme information samtidig.</w:t>
            </w:r>
          </w:p>
        </w:tc>
      </w:tr>
      <w:tr w:rsidR="00D22B8C" w:rsidTr="00D22B8C">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9" w:name="_Toc308181899"/>
            <w:r>
              <w:rPr>
                <w:rFonts w:ascii="Arial" w:hAnsi="Arial" w:cs="Arial"/>
                <w:sz w:val="18"/>
              </w:rPr>
              <w:t>ValutaOplysningKode</w:t>
            </w:r>
            <w:bookmarkEnd w:id="459"/>
          </w:p>
        </w:tc>
        <w:tc>
          <w:tcPr>
            <w:tcW w:w="1701" w:type="dxa"/>
          </w:tcPr>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 xml:space="preserve">Domain: </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Valuta</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t>base: string</w:t>
            </w:r>
          </w:p>
          <w:p w:rsidR="00D22B8C" w:rsidRPr="004C3F48"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C3F48">
              <w:rPr>
                <w:rFonts w:ascii="Arial" w:hAnsi="Arial" w:cs="Arial"/>
                <w:sz w:val="18"/>
                <w:lang w:val="en-US"/>
              </w:rPr>
              <w:lastRenderedPageBreak/>
              <w:t>maxLength: 3</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Den trecifrede ISO-kode for den pågældende valuta.</w:t>
            </w:r>
          </w:p>
        </w:tc>
      </w:tr>
    </w:tbl>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D22B8C" w:rsidRPr="00D22B8C" w:rsidSect="00D22B8C">
      <w:headerReference w:type="default" r:id="rId8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3809" w:rsidRDefault="001B3809" w:rsidP="00D22B8C">
      <w:pPr>
        <w:spacing w:line="240" w:lineRule="auto"/>
      </w:pPr>
      <w:r>
        <w:separator/>
      </w:r>
    </w:p>
  </w:endnote>
  <w:endnote w:type="continuationSeparator" w:id="0">
    <w:p w:rsidR="001B3809" w:rsidRDefault="001B3809" w:rsidP="00D22B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67B" w:rsidRDefault="00E1267B">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67B" w:rsidRPr="00D22B8C" w:rsidRDefault="00E1267B" w:rsidP="00D22B8C">
    <w:pPr>
      <w:pStyle w:val="Footer"/>
      <w:rPr>
        <w:rFonts w:ascii="Arial" w:hAnsi="Arial" w:cs="Arial"/>
        <w:sz w:val="16"/>
      </w:rPr>
    </w:pPr>
    <w:r w:rsidRPr="00D22B8C">
      <w:rPr>
        <w:rFonts w:ascii="Arial" w:hAnsi="Arial" w:cs="Arial"/>
        <w:sz w:val="16"/>
      </w:rPr>
      <w:fldChar w:fldCharType="begin"/>
    </w:r>
    <w:r w:rsidRPr="00D22B8C">
      <w:rPr>
        <w:rFonts w:ascii="Arial" w:hAnsi="Arial" w:cs="Arial"/>
        <w:sz w:val="16"/>
      </w:rPr>
      <w:instrText xml:space="preserve"> CREATEDATE  \@ "d. MMMM yyyy"  \* MERGEFORMAT </w:instrText>
    </w:r>
    <w:r w:rsidRPr="00D22B8C">
      <w:rPr>
        <w:rFonts w:ascii="Arial" w:hAnsi="Arial" w:cs="Arial"/>
        <w:sz w:val="16"/>
      </w:rPr>
      <w:fldChar w:fldCharType="separate"/>
    </w:r>
    <w:r w:rsidRPr="00D22B8C">
      <w:rPr>
        <w:rFonts w:ascii="Arial" w:hAnsi="Arial" w:cs="Arial"/>
        <w:noProof/>
        <w:sz w:val="16"/>
      </w:rPr>
      <w:t>4. november 2011</w:t>
    </w:r>
    <w:r w:rsidRPr="00D22B8C">
      <w:rPr>
        <w:rFonts w:ascii="Arial" w:hAnsi="Arial" w:cs="Arial"/>
        <w:sz w:val="16"/>
      </w:rPr>
      <w:fldChar w:fldCharType="end"/>
    </w:r>
    <w:r w:rsidRPr="00D22B8C">
      <w:rPr>
        <w:rFonts w:ascii="Arial" w:hAnsi="Arial" w:cs="Arial"/>
        <w:sz w:val="16"/>
      </w:rPr>
      <w:tab/>
    </w:r>
    <w:r w:rsidRPr="00D22B8C">
      <w:rPr>
        <w:rFonts w:ascii="Arial" w:hAnsi="Arial" w:cs="Arial"/>
        <w:sz w:val="16"/>
      </w:rPr>
      <w:tab/>
      <w:t xml:space="preserve">MomsRefusionAnsøgningIndstilling Side </w:t>
    </w:r>
    <w:r w:rsidRPr="00D22B8C">
      <w:rPr>
        <w:rFonts w:ascii="Arial" w:hAnsi="Arial" w:cs="Arial"/>
        <w:sz w:val="16"/>
      </w:rPr>
      <w:fldChar w:fldCharType="begin"/>
    </w:r>
    <w:r w:rsidRPr="00D22B8C">
      <w:rPr>
        <w:rFonts w:ascii="Arial" w:hAnsi="Arial" w:cs="Arial"/>
        <w:sz w:val="16"/>
      </w:rPr>
      <w:instrText xml:space="preserve"> PAGE  \* MERGEFORMAT </w:instrText>
    </w:r>
    <w:r w:rsidRPr="00D22B8C">
      <w:rPr>
        <w:rFonts w:ascii="Arial" w:hAnsi="Arial" w:cs="Arial"/>
        <w:sz w:val="16"/>
      </w:rPr>
      <w:fldChar w:fldCharType="separate"/>
    </w:r>
    <w:r w:rsidR="001B2E0D">
      <w:rPr>
        <w:rFonts w:ascii="Arial" w:hAnsi="Arial" w:cs="Arial"/>
        <w:noProof/>
        <w:sz w:val="16"/>
      </w:rPr>
      <w:t>22</w:t>
    </w:r>
    <w:r w:rsidRPr="00D22B8C">
      <w:rPr>
        <w:rFonts w:ascii="Arial" w:hAnsi="Arial" w:cs="Arial"/>
        <w:sz w:val="16"/>
      </w:rPr>
      <w:fldChar w:fldCharType="end"/>
    </w:r>
    <w:r w:rsidRPr="00D22B8C">
      <w:rPr>
        <w:rFonts w:ascii="Arial" w:hAnsi="Arial" w:cs="Arial"/>
        <w:sz w:val="16"/>
      </w:rPr>
      <w:t xml:space="preserve"> af </w:t>
    </w:r>
    <w:r w:rsidRPr="00D22B8C">
      <w:rPr>
        <w:rFonts w:ascii="Arial" w:hAnsi="Arial" w:cs="Arial"/>
        <w:sz w:val="16"/>
      </w:rPr>
      <w:fldChar w:fldCharType="begin"/>
    </w:r>
    <w:r w:rsidRPr="00D22B8C">
      <w:rPr>
        <w:rFonts w:ascii="Arial" w:hAnsi="Arial" w:cs="Arial"/>
        <w:sz w:val="16"/>
      </w:rPr>
      <w:instrText xml:space="preserve"> NUMPAGES  \* MERGEFORMAT </w:instrText>
    </w:r>
    <w:r w:rsidRPr="00D22B8C">
      <w:rPr>
        <w:rFonts w:ascii="Arial" w:hAnsi="Arial" w:cs="Arial"/>
        <w:sz w:val="16"/>
      </w:rPr>
      <w:fldChar w:fldCharType="separate"/>
    </w:r>
    <w:r w:rsidR="001B2E0D">
      <w:rPr>
        <w:rFonts w:ascii="Arial" w:hAnsi="Arial" w:cs="Arial"/>
        <w:noProof/>
        <w:sz w:val="16"/>
      </w:rPr>
      <w:t>40</w:t>
    </w:r>
    <w:r w:rsidRPr="00D22B8C">
      <w:rPr>
        <w:rFonts w:ascii="Arial" w:hAnsi="Arial" w:cs="Arial"/>
        <w:sz w:val="16"/>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67B" w:rsidRPr="00D22B8C" w:rsidRDefault="00E1267B" w:rsidP="00D22B8C">
    <w:pPr>
      <w:pStyle w:val="Footer"/>
      <w:rPr>
        <w:rFonts w:ascii="Arial" w:hAnsi="Arial" w:cs="Arial"/>
        <w:sz w:val="16"/>
      </w:rPr>
    </w:pPr>
    <w:r w:rsidRPr="00D22B8C">
      <w:rPr>
        <w:rFonts w:ascii="Arial" w:hAnsi="Arial" w:cs="Arial"/>
        <w:sz w:val="16"/>
      </w:rPr>
      <w:fldChar w:fldCharType="begin"/>
    </w:r>
    <w:r w:rsidRPr="00D22B8C">
      <w:rPr>
        <w:rFonts w:ascii="Arial" w:hAnsi="Arial" w:cs="Arial"/>
        <w:sz w:val="16"/>
      </w:rPr>
      <w:instrText xml:space="preserve"> CREATEDATE  \@ "d. MMMM yyyy"  \* MERGEFORMAT </w:instrText>
    </w:r>
    <w:r w:rsidRPr="00D22B8C">
      <w:rPr>
        <w:rFonts w:ascii="Arial" w:hAnsi="Arial" w:cs="Arial"/>
        <w:sz w:val="16"/>
      </w:rPr>
      <w:fldChar w:fldCharType="separate"/>
    </w:r>
    <w:r w:rsidRPr="00D22B8C">
      <w:rPr>
        <w:rFonts w:ascii="Arial" w:hAnsi="Arial" w:cs="Arial"/>
        <w:noProof/>
        <w:sz w:val="16"/>
      </w:rPr>
      <w:t>4. november 2011</w:t>
    </w:r>
    <w:r w:rsidRPr="00D22B8C">
      <w:rPr>
        <w:rFonts w:ascii="Arial" w:hAnsi="Arial" w:cs="Arial"/>
        <w:sz w:val="16"/>
      </w:rPr>
      <w:fldChar w:fldCharType="end"/>
    </w:r>
    <w:r w:rsidRPr="00D22B8C">
      <w:rPr>
        <w:rFonts w:ascii="Arial" w:hAnsi="Arial" w:cs="Arial"/>
        <w:sz w:val="16"/>
      </w:rPr>
      <w:tab/>
    </w:r>
    <w:r w:rsidRPr="00D22B8C">
      <w:rPr>
        <w:rFonts w:ascii="Arial" w:hAnsi="Arial" w:cs="Arial"/>
        <w:sz w:val="16"/>
      </w:rPr>
      <w:tab/>
      <w:t xml:space="preserve">MomsRefusionAnsøgningOpdater Side </w:t>
    </w:r>
    <w:r w:rsidRPr="00D22B8C">
      <w:rPr>
        <w:rFonts w:ascii="Arial" w:hAnsi="Arial" w:cs="Arial"/>
        <w:sz w:val="16"/>
      </w:rPr>
      <w:fldChar w:fldCharType="begin"/>
    </w:r>
    <w:r w:rsidRPr="00D22B8C">
      <w:rPr>
        <w:rFonts w:ascii="Arial" w:hAnsi="Arial" w:cs="Arial"/>
        <w:sz w:val="16"/>
      </w:rPr>
      <w:instrText xml:space="preserve"> PAGE  \* MERGEFORMAT </w:instrText>
    </w:r>
    <w:r w:rsidRPr="00D22B8C">
      <w:rPr>
        <w:rFonts w:ascii="Arial" w:hAnsi="Arial" w:cs="Arial"/>
        <w:sz w:val="16"/>
      </w:rPr>
      <w:fldChar w:fldCharType="separate"/>
    </w:r>
    <w:r w:rsidR="001B2E0D">
      <w:rPr>
        <w:rFonts w:ascii="Arial" w:hAnsi="Arial" w:cs="Arial"/>
        <w:noProof/>
        <w:sz w:val="16"/>
      </w:rPr>
      <w:t>25</w:t>
    </w:r>
    <w:r w:rsidRPr="00D22B8C">
      <w:rPr>
        <w:rFonts w:ascii="Arial" w:hAnsi="Arial" w:cs="Arial"/>
        <w:sz w:val="16"/>
      </w:rPr>
      <w:fldChar w:fldCharType="end"/>
    </w:r>
    <w:r w:rsidRPr="00D22B8C">
      <w:rPr>
        <w:rFonts w:ascii="Arial" w:hAnsi="Arial" w:cs="Arial"/>
        <w:sz w:val="16"/>
      </w:rPr>
      <w:t xml:space="preserve"> af </w:t>
    </w:r>
    <w:r w:rsidRPr="00D22B8C">
      <w:rPr>
        <w:rFonts w:ascii="Arial" w:hAnsi="Arial" w:cs="Arial"/>
        <w:sz w:val="16"/>
      </w:rPr>
      <w:fldChar w:fldCharType="begin"/>
    </w:r>
    <w:r w:rsidRPr="00D22B8C">
      <w:rPr>
        <w:rFonts w:ascii="Arial" w:hAnsi="Arial" w:cs="Arial"/>
        <w:sz w:val="16"/>
      </w:rPr>
      <w:instrText xml:space="preserve"> NUMPAGES  \* MERGEFORMAT </w:instrText>
    </w:r>
    <w:r w:rsidRPr="00D22B8C">
      <w:rPr>
        <w:rFonts w:ascii="Arial" w:hAnsi="Arial" w:cs="Arial"/>
        <w:sz w:val="16"/>
      </w:rPr>
      <w:fldChar w:fldCharType="separate"/>
    </w:r>
    <w:r w:rsidR="001B2E0D">
      <w:rPr>
        <w:rFonts w:ascii="Arial" w:hAnsi="Arial" w:cs="Arial"/>
        <w:noProof/>
        <w:sz w:val="16"/>
      </w:rPr>
      <w:t>108</w:t>
    </w:r>
    <w:r w:rsidRPr="00D22B8C">
      <w:rPr>
        <w:rFonts w:ascii="Arial" w:hAnsi="Arial" w:cs="Arial"/>
        <w:sz w:val="16"/>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67B" w:rsidRPr="00D22B8C" w:rsidRDefault="00E1267B" w:rsidP="00D22B8C">
    <w:pPr>
      <w:pStyle w:val="Footer"/>
      <w:rPr>
        <w:rFonts w:ascii="Arial" w:hAnsi="Arial" w:cs="Arial"/>
        <w:sz w:val="16"/>
      </w:rPr>
    </w:pPr>
    <w:r w:rsidRPr="00D22B8C">
      <w:rPr>
        <w:rFonts w:ascii="Arial" w:hAnsi="Arial" w:cs="Arial"/>
        <w:sz w:val="16"/>
      </w:rPr>
      <w:fldChar w:fldCharType="begin"/>
    </w:r>
    <w:r w:rsidRPr="00D22B8C">
      <w:rPr>
        <w:rFonts w:ascii="Arial" w:hAnsi="Arial" w:cs="Arial"/>
        <w:sz w:val="16"/>
      </w:rPr>
      <w:instrText xml:space="preserve"> CREATEDATE  \@ "d. MMMM yyyy"  \* MERGEFORMAT </w:instrText>
    </w:r>
    <w:r w:rsidRPr="00D22B8C">
      <w:rPr>
        <w:rFonts w:ascii="Arial" w:hAnsi="Arial" w:cs="Arial"/>
        <w:sz w:val="16"/>
      </w:rPr>
      <w:fldChar w:fldCharType="separate"/>
    </w:r>
    <w:r w:rsidRPr="00D22B8C">
      <w:rPr>
        <w:rFonts w:ascii="Arial" w:hAnsi="Arial" w:cs="Arial"/>
        <w:noProof/>
        <w:sz w:val="16"/>
      </w:rPr>
      <w:t>4. november 2011</w:t>
    </w:r>
    <w:r w:rsidRPr="00D22B8C">
      <w:rPr>
        <w:rFonts w:ascii="Arial" w:hAnsi="Arial" w:cs="Arial"/>
        <w:sz w:val="16"/>
      </w:rPr>
      <w:fldChar w:fldCharType="end"/>
    </w:r>
    <w:r w:rsidRPr="00D22B8C">
      <w:rPr>
        <w:rFonts w:ascii="Arial" w:hAnsi="Arial" w:cs="Arial"/>
        <w:sz w:val="16"/>
      </w:rPr>
      <w:tab/>
    </w:r>
    <w:r w:rsidRPr="00D22B8C">
      <w:rPr>
        <w:rFonts w:ascii="Arial" w:hAnsi="Arial" w:cs="Arial"/>
        <w:sz w:val="16"/>
      </w:rPr>
      <w:tab/>
      <w:t xml:space="preserve">MomsRefusionAnsøgningSamlingHent Side </w:t>
    </w:r>
    <w:r w:rsidRPr="00D22B8C">
      <w:rPr>
        <w:rFonts w:ascii="Arial" w:hAnsi="Arial" w:cs="Arial"/>
        <w:sz w:val="16"/>
      </w:rPr>
      <w:fldChar w:fldCharType="begin"/>
    </w:r>
    <w:r w:rsidRPr="00D22B8C">
      <w:rPr>
        <w:rFonts w:ascii="Arial" w:hAnsi="Arial" w:cs="Arial"/>
        <w:sz w:val="16"/>
      </w:rPr>
      <w:instrText xml:space="preserve"> PAGE  \* MERGEFORMAT </w:instrText>
    </w:r>
    <w:r w:rsidRPr="00D22B8C">
      <w:rPr>
        <w:rFonts w:ascii="Arial" w:hAnsi="Arial" w:cs="Arial"/>
        <w:sz w:val="16"/>
      </w:rPr>
      <w:fldChar w:fldCharType="separate"/>
    </w:r>
    <w:r w:rsidR="001B2E0D">
      <w:rPr>
        <w:rFonts w:ascii="Arial" w:hAnsi="Arial" w:cs="Arial"/>
        <w:noProof/>
        <w:sz w:val="16"/>
      </w:rPr>
      <w:t>28</w:t>
    </w:r>
    <w:r w:rsidRPr="00D22B8C">
      <w:rPr>
        <w:rFonts w:ascii="Arial" w:hAnsi="Arial" w:cs="Arial"/>
        <w:sz w:val="16"/>
      </w:rPr>
      <w:fldChar w:fldCharType="end"/>
    </w:r>
    <w:r w:rsidRPr="00D22B8C">
      <w:rPr>
        <w:rFonts w:ascii="Arial" w:hAnsi="Arial" w:cs="Arial"/>
        <w:sz w:val="16"/>
      </w:rPr>
      <w:t xml:space="preserve"> af </w:t>
    </w:r>
    <w:r w:rsidRPr="00D22B8C">
      <w:rPr>
        <w:rFonts w:ascii="Arial" w:hAnsi="Arial" w:cs="Arial"/>
        <w:sz w:val="16"/>
      </w:rPr>
      <w:fldChar w:fldCharType="begin"/>
    </w:r>
    <w:r w:rsidRPr="00D22B8C">
      <w:rPr>
        <w:rFonts w:ascii="Arial" w:hAnsi="Arial" w:cs="Arial"/>
        <w:sz w:val="16"/>
      </w:rPr>
      <w:instrText xml:space="preserve"> NUMPAGES  \* MERGEFORMAT </w:instrText>
    </w:r>
    <w:r w:rsidRPr="00D22B8C">
      <w:rPr>
        <w:rFonts w:ascii="Arial" w:hAnsi="Arial" w:cs="Arial"/>
        <w:sz w:val="16"/>
      </w:rPr>
      <w:fldChar w:fldCharType="separate"/>
    </w:r>
    <w:r w:rsidR="001B2E0D">
      <w:rPr>
        <w:rFonts w:ascii="Arial" w:hAnsi="Arial" w:cs="Arial"/>
        <w:noProof/>
        <w:sz w:val="16"/>
      </w:rPr>
      <w:t>108</w:t>
    </w:r>
    <w:r w:rsidRPr="00D22B8C">
      <w:rPr>
        <w:rFonts w:ascii="Arial" w:hAnsi="Arial" w:cs="Arial"/>
        <w:sz w:val="16"/>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67B" w:rsidRPr="00D22B8C" w:rsidRDefault="00E1267B" w:rsidP="00D22B8C">
    <w:pPr>
      <w:pStyle w:val="Footer"/>
      <w:rPr>
        <w:rFonts w:ascii="Arial" w:hAnsi="Arial" w:cs="Arial"/>
        <w:sz w:val="16"/>
      </w:rPr>
    </w:pPr>
    <w:r w:rsidRPr="00D22B8C">
      <w:rPr>
        <w:rFonts w:ascii="Arial" w:hAnsi="Arial" w:cs="Arial"/>
        <w:sz w:val="16"/>
      </w:rPr>
      <w:fldChar w:fldCharType="begin"/>
    </w:r>
    <w:r w:rsidRPr="00D22B8C">
      <w:rPr>
        <w:rFonts w:ascii="Arial" w:hAnsi="Arial" w:cs="Arial"/>
        <w:sz w:val="16"/>
      </w:rPr>
      <w:instrText xml:space="preserve"> CREATEDATE  \@ "d. MMMM yyyy"  \* MERGEFORMAT </w:instrText>
    </w:r>
    <w:r w:rsidRPr="00D22B8C">
      <w:rPr>
        <w:rFonts w:ascii="Arial" w:hAnsi="Arial" w:cs="Arial"/>
        <w:sz w:val="16"/>
      </w:rPr>
      <w:fldChar w:fldCharType="separate"/>
    </w:r>
    <w:r w:rsidRPr="00D22B8C">
      <w:rPr>
        <w:rFonts w:ascii="Arial" w:hAnsi="Arial" w:cs="Arial"/>
        <w:noProof/>
        <w:sz w:val="16"/>
      </w:rPr>
      <w:t>4. november 2011</w:t>
    </w:r>
    <w:r w:rsidRPr="00D22B8C">
      <w:rPr>
        <w:rFonts w:ascii="Arial" w:hAnsi="Arial" w:cs="Arial"/>
        <w:sz w:val="16"/>
      </w:rPr>
      <w:fldChar w:fldCharType="end"/>
    </w:r>
    <w:r w:rsidRPr="00D22B8C">
      <w:rPr>
        <w:rFonts w:ascii="Arial" w:hAnsi="Arial" w:cs="Arial"/>
        <w:sz w:val="16"/>
      </w:rPr>
      <w:tab/>
    </w:r>
    <w:r w:rsidRPr="00D22B8C">
      <w:rPr>
        <w:rFonts w:ascii="Arial" w:hAnsi="Arial" w:cs="Arial"/>
        <w:sz w:val="16"/>
      </w:rPr>
      <w:tab/>
      <w:t xml:space="preserve">MomsRefusionBetalingFilerOpret Side </w:t>
    </w:r>
    <w:r w:rsidRPr="00D22B8C">
      <w:rPr>
        <w:rFonts w:ascii="Arial" w:hAnsi="Arial" w:cs="Arial"/>
        <w:sz w:val="16"/>
      </w:rPr>
      <w:fldChar w:fldCharType="begin"/>
    </w:r>
    <w:r w:rsidRPr="00D22B8C">
      <w:rPr>
        <w:rFonts w:ascii="Arial" w:hAnsi="Arial" w:cs="Arial"/>
        <w:sz w:val="16"/>
      </w:rPr>
      <w:instrText xml:space="preserve"> PAGE  \* MERGEFORMAT </w:instrText>
    </w:r>
    <w:r w:rsidRPr="00D22B8C">
      <w:rPr>
        <w:rFonts w:ascii="Arial" w:hAnsi="Arial" w:cs="Arial"/>
        <w:sz w:val="16"/>
      </w:rPr>
      <w:fldChar w:fldCharType="separate"/>
    </w:r>
    <w:r w:rsidR="001B2E0D">
      <w:rPr>
        <w:rFonts w:ascii="Arial" w:hAnsi="Arial" w:cs="Arial"/>
        <w:noProof/>
        <w:sz w:val="16"/>
      </w:rPr>
      <w:t>30</w:t>
    </w:r>
    <w:r w:rsidRPr="00D22B8C">
      <w:rPr>
        <w:rFonts w:ascii="Arial" w:hAnsi="Arial" w:cs="Arial"/>
        <w:sz w:val="16"/>
      </w:rPr>
      <w:fldChar w:fldCharType="end"/>
    </w:r>
    <w:r w:rsidRPr="00D22B8C">
      <w:rPr>
        <w:rFonts w:ascii="Arial" w:hAnsi="Arial" w:cs="Arial"/>
        <w:sz w:val="16"/>
      </w:rPr>
      <w:t xml:space="preserve"> af </w:t>
    </w:r>
    <w:r w:rsidRPr="00D22B8C">
      <w:rPr>
        <w:rFonts w:ascii="Arial" w:hAnsi="Arial" w:cs="Arial"/>
        <w:sz w:val="16"/>
      </w:rPr>
      <w:fldChar w:fldCharType="begin"/>
    </w:r>
    <w:r w:rsidRPr="00D22B8C">
      <w:rPr>
        <w:rFonts w:ascii="Arial" w:hAnsi="Arial" w:cs="Arial"/>
        <w:sz w:val="16"/>
      </w:rPr>
      <w:instrText xml:space="preserve"> NUMPAGES  \* MERGEFORMAT </w:instrText>
    </w:r>
    <w:r w:rsidRPr="00D22B8C">
      <w:rPr>
        <w:rFonts w:ascii="Arial" w:hAnsi="Arial" w:cs="Arial"/>
        <w:sz w:val="16"/>
      </w:rPr>
      <w:fldChar w:fldCharType="separate"/>
    </w:r>
    <w:r w:rsidR="001B2E0D">
      <w:rPr>
        <w:rFonts w:ascii="Arial" w:hAnsi="Arial" w:cs="Arial"/>
        <w:noProof/>
        <w:sz w:val="16"/>
      </w:rPr>
      <w:t>108</w:t>
    </w:r>
    <w:r w:rsidRPr="00D22B8C">
      <w:rPr>
        <w:rFonts w:ascii="Arial" w:hAnsi="Arial" w:cs="Arial"/>
        <w:sz w:val="16"/>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67B" w:rsidRPr="00D22B8C" w:rsidRDefault="00E1267B" w:rsidP="00D22B8C">
    <w:pPr>
      <w:pStyle w:val="Footer"/>
      <w:rPr>
        <w:rFonts w:ascii="Arial" w:hAnsi="Arial" w:cs="Arial"/>
        <w:sz w:val="16"/>
      </w:rPr>
    </w:pPr>
    <w:r w:rsidRPr="00D22B8C">
      <w:rPr>
        <w:rFonts w:ascii="Arial" w:hAnsi="Arial" w:cs="Arial"/>
        <w:sz w:val="16"/>
      </w:rPr>
      <w:fldChar w:fldCharType="begin"/>
    </w:r>
    <w:r w:rsidRPr="00D22B8C">
      <w:rPr>
        <w:rFonts w:ascii="Arial" w:hAnsi="Arial" w:cs="Arial"/>
        <w:sz w:val="16"/>
      </w:rPr>
      <w:instrText xml:space="preserve"> CREATEDATE  \@ "d. MMMM yyyy"  \* MERGEFORMAT </w:instrText>
    </w:r>
    <w:r w:rsidRPr="00D22B8C">
      <w:rPr>
        <w:rFonts w:ascii="Arial" w:hAnsi="Arial" w:cs="Arial"/>
        <w:sz w:val="16"/>
      </w:rPr>
      <w:fldChar w:fldCharType="separate"/>
    </w:r>
    <w:r w:rsidRPr="00D22B8C">
      <w:rPr>
        <w:rFonts w:ascii="Arial" w:hAnsi="Arial" w:cs="Arial"/>
        <w:noProof/>
        <w:sz w:val="16"/>
      </w:rPr>
      <w:t>4. november 2011</w:t>
    </w:r>
    <w:r w:rsidRPr="00D22B8C">
      <w:rPr>
        <w:rFonts w:ascii="Arial" w:hAnsi="Arial" w:cs="Arial"/>
        <w:sz w:val="16"/>
      </w:rPr>
      <w:fldChar w:fldCharType="end"/>
    </w:r>
    <w:r w:rsidRPr="00D22B8C">
      <w:rPr>
        <w:rFonts w:ascii="Arial" w:hAnsi="Arial" w:cs="Arial"/>
        <w:sz w:val="16"/>
      </w:rPr>
      <w:tab/>
    </w:r>
    <w:r w:rsidRPr="00D22B8C">
      <w:rPr>
        <w:rFonts w:ascii="Arial" w:hAnsi="Arial" w:cs="Arial"/>
        <w:sz w:val="16"/>
      </w:rPr>
      <w:tab/>
      <w:t xml:space="preserve">MomsRefusionBetalingForslagOpret Side </w:t>
    </w:r>
    <w:r w:rsidRPr="00D22B8C">
      <w:rPr>
        <w:rFonts w:ascii="Arial" w:hAnsi="Arial" w:cs="Arial"/>
        <w:sz w:val="16"/>
      </w:rPr>
      <w:fldChar w:fldCharType="begin"/>
    </w:r>
    <w:r w:rsidRPr="00D22B8C">
      <w:rPr>
        <w:rFonts w:ascii="Arial" w:hAnsi="Arial" w:cs="Arial"/>
        <w:sz w:val="16"/>
      </w:rPr>
      <w:instrText xml:space="preserve"> PAGE  \* MERGEFORMAT </w:instrText>
    </w:r>
    <w:r w:rsidRPr="00D22B8C">
      <w:rPr>
        <w:rFonts w:ascii="Arial" w:hAnsi="Arial" w:cs="Arial"/>
        <w:sz w:val="16"/>
      </w:rPr>
      <w:fldChar w:fldCharType="separate"/>
    </w:r>
    <w:r w:rsidR="001B2E0D">
      <w:rPr>
        <w:rFonts w:ascii="Arial" w:hAnsi="Arial" w:cs="Arial"/>
        <w:noProof/>
        <w:sz w:val="16"/>
      </w:rPr>
      <w:t>32</w:t>
    </w:r>
    <w:r w:rsidRPr="00D22B8C">
      <w:rPr>
        <w:rFonts w:ascii="Arial" w:hAnsi="Arial" w:cs="Arial"/>
        <w:sz w:val="16"/>
      </w:rPr>
      <w:fldChar w:fldCharType="end"/>
    </w:r>
    <w:r w:rsidRPr="00D22B8C">
      <w:rPr>
        <w:rFonts w:ascii="Arial" w:hAnsi="Arial" w:cs="Arial"/>
        <w:sz w:val="16"/>
      </w:rPr>
      <w:t xml:space="preserve"> af </w:t>
    </w:r>
    <w:r w:rsidRPr="00D22B8C">
      <w:rPr>
        <w:rFonts w:ascii="Arial" w:hAnsi="Arial" w:cs="Arial"/>
        <w:sz w:val="16"/>
      </w:rPr>
      <w:fldChar w:fldCharType="begin"/>
    </w:r>
    <w:r w:rsidRPr="00D22B8C">
      <w:rPr>
        <w:rFonts w:ascii="Arial" w:hAnsi="Arial" w:cs="Arial"/>
        <w:sz w:val="16"/>
      </w:rPr>
      <w:instrText xml:space="preserve"> NUMPAGES  \* MERGEFORMAT </w:instrText>
    </w:r>
    <w:r w:rsidRPr="00D22B8C">
      <w:rPr>
        <w:rFonts w:ascii="Arial" w:hAnsi="Arial" w:cs="Arial"/>
        <w:sz w:val="16"/>
      </w:rPr>
      <w:fldChar w:fldCharType="separate"/>
    </w:r>
    <w:r w:rsidR="001B2E0D">
      <w:rPr>
        <w:rFonts w:ascii="Arial" w:hAnsi="Arial" w:cs="Arial"/>
        <w:noProof/>
        <w:sz w:val="16"/>
      </w:rPr>
      <w:t>108</w:t>
    </w:r>
    <w:r w:rsidRPr="00D22B8C">
      <w:rPr>
        <w:rFonts w:ascii="Arial" w:hAnsi="Arial" w:cs="Arial"/>
        <w:sz w:val="16"/>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67B" w:rsidRPr="00D22B8C" w:rsidRDefault="00E1267B" w:rsidP="00D22B8C">
    <w:pPr>
      <w:pStyle w:val="Footer"/>
      <w:rPr>
        <w:rFonts w:ascii="Arial" w:hAnsi="Arial" w:cs="Arial"/>
        <w:sz w:val="16"/>
      </w:rPr>
    </w:pPr>
    <w:r w:rsidRPr="00D22B8C">
      <w:rPr>
        <w:rFonts w:ascii="Arial" w:hAnsi="Arial" w:cs="Arial"/>
        <w:sz w:val="16"/>
      </w:rPr>
      <w:fldChar w:fldCharType="begin"/>
    </w:r>
    <w:r w:rsidRPr="00D22B8C">
      <w:rPr>
        <w:rFonts w:ascii="Arial" w:hAnsi="Arial" w:cs="Arial"/>
        <w:sz w:val="16"/>
      </w:rPr>
      <w:instrText xml:space="preserve"> CREATEDATE  \@ "d. MMMM yyyy"  \* MERGEFORMAT </w:instrText>
    </w:r>
    <w:r w:rsidRPr="00D22B8C">
      <w:rPr>
        <w:rFonts w:ascii="Arial" w:hAnsi="Arial" w:cs="Arial"/>
        <w:sz w:val="16"/>
      </w:rPr>
      <w:fldChar w:fldCharType="separate"/>
    </w:r>
    <w:r w:rsidRPr="00D22B8C">
      <w:rPr>
        <w:rFonts w:ascii="Arial" w:hAnsi="Arial" w:cs="Arial"/>
        <w:noProof/>
        <w:sz w:val="16"/>
      </w:rPr>
      <w:t>4. november 2011</w:t>
    </w:r>
    <w:r w:rsidRPr="00D22B8C">
      <w:rPr>
        <w:rFonts w:ascii="Arial" w:hAnsi="Arial" w:cs="Arial"/>
        <w:sz w:val="16"/>
      </w:rPr>
      <w:fldChar w:fldCharType="end"/>
    </w:r>
    <w:r w:rsidRPr="00D22B8C">
      <w:rPr>
        <w:rFonts w:ascii="Arial" w:hAnsi="Arial" w:cs="Arial"/>
        <w:sz w:val="16"/>
      </w:rPr>
      <w:tab/>
    </w:r>
    <w:r w:rsidRPr="00D22B8C">
      <w:rPr>
        <w:rFonts w:ascii="Arial" w:hAnsi="Arial" w:cs="Arial"/>
        <w:sz w:val="16"/>
      </w:rPr>
      <w:tab/>
      <w:t xml:space="preserve">MomsRefusionDokumentOpdater Side </w:t>
    </w:r>
    <w:r w:rsidRPr="00D22B8C">
      <w:rPr>
        <w:rFonts w:ascii="Arial" w:hAnsi="Arial" w:cs="Arial"/>
        <w:sz w:val="16"/>
      </w:rPr>
      <w:fldChar w:fldCharType="begin"/>
    </w:r>
    <w:r w:rsidRPr="00D22B8C">
      <w:rPr>
        <w:rFonts w:ascii="Arial" w:hAnsi="Arial" w:cs="Arial"/>
        <w:sz w:val="16"/>
      </w:rPr>
      <w:instrText xml:space="preserve"> PAGE  \* MERGEFORMAT </w:instrText>
    </w:r>
    <w:r w:rsidRPr="00D22B8C">
      <w:rPr>
        <w:rFonts w:ascii="Arial" w:hAnsi="Arial" w:cs="Arial"/>
        <w:sz w:val="16"/>
      </w:rPr>
      <w:fldChar w:fldCharType="separate"/>
    </w:r>
    <w:r w:rsidR="001B2E0D">
      <w:rPr>
        <w:rFonts w:ascii="Arial" w:hAnsi="Arial" w:cs="Arial"/>
        <w:noProof/>
        <w:sz w:val="16"/>
      </w:rPr>
      <w:t>34</w:t>
    </w:r>
    <w:r w:rsidRPr="00D22B8C">
      <w:rPr>
        <w:rFonts w:ascii="Arial" w:hAnsi="Arial" w:cs="Arial"/>
        <w:sz w:val="16"/>
      </w:rPr>
      <w:fldChar w:fldCharType="end"/>
    </w:r>
    <w:r w:rsidRPr="00D22B8C">
      <w:rPr>
        <w:rFonts w:ascii="Arial" w:hAnsi="Arial" w:cs="Arial"/>
        <w:sz w:val="16"/>
      </w:rPr>
      <w:t xml:space="preserve"> af </w:t>
    </w:r>
    <w:r w:rsidRPr="00D22B8C">
      <w:rPr>
        <w:rFonts w:ascii="Arial" w:hAnsi="Arial" w:cs="Arial"/>
        <w:sz w:val="16"/>
      </w:rPr>
      <w:fldChar w:fldCharType="begin"/>
    </w:r>
    <w:r w:rsidRPr="00D22B8C">
      <w:rPr>
        <w:rFonts w:ascii="Arial" w:hAnsi="Arial" w:cs="Arial"/>
        <w:sz w:val="16"/>
      </w:rPr>
      <w:instrText xml:space="preserve"> NUMPAGES  \* MERGEFORMAT </w:instrText>
    </w:r>
    <w:r w:rsidRPr="00D22B8C">
      <w:rPr>
        <w:rFonts w:ascii="Arial" w:hAnsi="Arial" w:cs="Arial"/>
        <w:sz w:val="16"/>
      </w:rPr>
      <w:fldChar w:fldCharType="separate"/>
    </w:r>
    <w:r w:rsidR="001B2E0D">
      <w:rPr>
        <w:rFonts w:ascii="Arial" w:hAnsi="Arial" w:cs="Arial"/>
        <w:noProof/>
        <w:sz w:val="16"/>
      </w:rPr>
      <w:t>108</w:t>
    </w:r>
    <w:r w:rsidRPr="00D22B8C">
      <w:rPr>
        <w:rFonts w:ascii="Arial" w:hAnsi="Arial" w:cs="Arial"/>
        <w:sz w:val="16"/>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67B" w:rsidRPr="00D22B8C" w:rsidRDefault="00E1267B" w:rsidP="00D22B8C">
    <w:pPr>
      <w:pStyle w:val="Footer"/>
      <w:rPr>
        <w:rFonts w:ascii="Arial" w:hAnsi="Arial" w:cs="Arial"/>
        <w:sz w:val="16"/>
      </w:rPr>
    </w:pPr>
    <w:r w:rsidRPr="00D22B8C">
      <w:rPr>
        <w:rFonts w:ascii="Arial" w:hAnsi="Arial" w:cs="Arial"/>
        <w:sz w:val="16"/>
      </w:rPr>
      <w:fldChar w:fldCharType="begin"/>
    </w:r>
    <w:r w:rsidRPr="00D22B8C">
      <w:rPr>
        <w:rFonts w:ascii="Arial" w:hAnsi="Arial" w:cs="Arial"/>
        <w:sz w:val="16"/>
      </w:rPr>
      <w:instrText xml:space="preserve"> CREATEDATE  \@ "d. MMMM yyyy"  \* MERGEFORMAT </w:instrText>
    </w:r>
    <w:r w:rsidRPr="00D22B8C">
      <w:rPr>
        <w:rFonts w:ascii="Arial" w:hAnsi="Arial" w:cs="Arial"/>
        <w:sz w:val="16"/>
      </w:rPr>
      <w:fldChar w:fldCharType="separate"/>
    </w:r>
    <w:r w:rsidRPr="00D22B8C">
      <w:rPr>
        <w:rFonts w:ascii="Arial" w:hAnsi="Arial" w:cs="Arial"/>
        <w:noProof/>
        <w:sz w:val="16"/>
      </w:rPr>
      <w:t>4. november 2011</w:t>
    </w:r>
    <w:r w:rsidRPr="00D22B8C">
      <w:rPr>
        <w:rFonts w:ascii="Arial" w:hAnsi="Arial" w:cs="Arial"/>
        <w:sz w:val="16"/>
      </w:rPr>
      <w:fldChar w:fldCharType="end"/>
    </w:r>
    <w:r w:rsidRPr="00D22B8C">
      <w:rPr>
        <w:rFonts w:ascii="Arial" w:hAnsi="Arial" w:cs="Arial"/>
        <w:sz w:val="16"/>
      </w:rPr>
      <w:tab/>
    </w:r>
    <w:r w:rsidRPr="00D22B8C">
      <w:rPr>
        <w:rFonts w:ascii="Arial" w:hAnsi="Arial" w:cs="Arial"/>
        <w:sz w:val="16"/>
      </w:rPr>
      <w:tab/>
      <w:t xml:space="preserve">MomsRefusionDokumentSamlingHent Side </w:t>
    </w:r>
    <w:r w:rsidRPr="00D22B8C">
      <w:rPr>
        <w:rFonts w:ascii="Arial" w:hAnsi="Arial" w:cs="Arial"/>
        <w:sz w:val="16"/>
      </w:rPr>
      <w:fldChar w:fldCharType="begin"/>
    </w:r>
    <w:r w:rsidRPr="00D22B8C">
      <w:rPr>
        <w:rFonts w:ascii="Arial" w:hAnsi="Arial" w:cs="Arial"/>
        <w:sz w:val="16"/>
      </w:rPr>
      <w:instrText xml:space="preserve"> PAGE  \* MERGEFORMAT </w:instrText>
    </w:r>
    <w:r w:rsidRPr="00D22B8C">
      <w:rPr>
        <w:rFonts w:ascii="Arial" w:hAnsi="Arial" w:cs="Arial"/>
        <w:sz w:val="16"/>
      </w:rPr>
      <w:fldChar w:fldCharType="separate"/>
    </w:r>
    <w:r w:rsidR="001B2E0D">
      <w:rPr>
        <w:rFonts w:ascii="Arial" w:hAnsi="Arial" w:cs="Arial"/>
        <w:noProof/>
        <w:sz w:val="16"/>
      </w:rPr>
      <w:t>36</w:t>
    </w:r>
    <w:r w:rsidRPr="00D22B8C">
      <w:rPr>
        <w:rFonts w:ascii="Arial" w:hAnsi="Arial" w:cs="Arial"/>
        <w:sz w:val="16"/>
      </w:rPr>
      <w:fldChar w:fldCharType="end"/>
    </w:r>
    <w:r w:rsidRPr="00D22B8C">
      <w:rPr>
        <w:rFonts w:ascii="Arial" w:hAnsi="Arial" w:cs="Arial"/>
        <w:sz w:val="16"/>
      </w:rPr>
      <w:t xml:space="preserve"> af </w:t>
    </w:r>
    <w:r w:rsidRPr="00D22B8C">
      <w:rPr>
        <w:rFonts w:ascii="Arial" w:hAnsi="Arial" w:cs="Arial"/>
        <w:sz w:val="16"/>
      </w:rPr>
      <w:fldChar w:fldCharType="begin"/>
    </w:r>
    <w:r w:rsidRPr="00D22B8C">
      <w:rPr>
        <w:rFonts w:ascii="Arial" w:hAnsi="Arial" w:cs="Arial"/>
        <w:sz w:val="16"/>
      </w:rPr>
      <w:instrText xml:space="preserve"> NUMPAGES  \* MERGEFORMAT </w:instrText>
    </w:r>
    <w:r w:rsidRPr="00D22B8C">
      <w:rPr>
        <w:rFonts w:ascii="Arial" w:hAnsi="Arial" w:cs="Arial"/>
        <w:sz w:val="16"/>
      </w:rPr>
      <w:fldChar w:fldCharType="separate"/>
    </w:r>
    <w:r w:rsidR="001B2E0D">
      <w:rPr>
        <w:rFonts w:ascii="Arial" w:hAnsi="Arial" w:cs="Arial"/>
        <w:noProof/>
        <w:sz w:val="16"/>
      </w:rPr>
      <w:t>40</w:t>
    </w:r>
    <w:r w:rsidRPr="00D22B8C">
      <w:rPr>
        <w:rFonts w:ascii="Arial" w:hAnsi="Arial" w:cs="Arial"/>
        <w:sz w:val="16"/>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67B" w:rsidRPr="00D22B8C" w:rsidRDefault="00E1267B" w:rsidP="00D22B8C">
    <w:pPr>
      <w:pStyle w:val="Footer"/>
      <w:rPr>
        <w:rFonts w:ascii="Arial" w:hAnsi="Arial" w:cs="Arial"/>
        <w:sz w:val="16"/>
      </w:rPr>
    </w:pPr>
    <w:r w:rsidRPr="00D22B8C">
      <w:rPr>
        <w:rFonts w:ascii="Arial" w:hAnsi="Arial" w:cs="Arial"/>
        <w:sz w:val="16"/>
      </w:rPr>
      <w:fldChar w:fldCharType="begin"/>
    </w:r>
    <w:r w:rsidRPr="00D22B8C">
      <w:rPr>
        <w:rFonts w:ascii="Arial" w:hAnsi="Arial" w:cs="Arial"/>
        <w:sz w:val="16"/>
      </w:rPr>
      <w:instrText xml:space="preserve"> CREATEDATE  \@ "d. MMMM yyyy"  \* MERGEFORMAT </w:instrText>
    </w:r>
    <w:r w:rsidRPr="00D22B8C">
      <w:rPr>
        <w:rFonts w:ascii="Arial" w:hAnsi="Arial" w:cs="Arial"/>
        <w:sz w:val="16"/>
      </w:rPr>
      <w:fldChar w:fldCharType="separate"/>
    </w:r>
    <w:r w:rsidRPr="00D22B8C">
      <w:rPr>
        <w:rFonts w:ascii="Arial" w:hAnsi="Arial" w:cs="Arial"/>
        <w:noProof/>
        <w:sz w:val="16"/>
      </w:rPr>
      <w:t>4. november 2011</w:t>
    </w:r>
    <w:r w:rsidRPr="00D22B8C">
      <w:rPr>
        <w:rFonts w:ascii="Arial" w:hAnsi="Arial" w:cs="Arial"/>
        <w:sz w:val="16"/>
      </w:rPr>
      <w:fldChar w:fldCharType="end"/>
    </w:r>
    <w:r w:rsidRPr="00D22B8C">
      <w:rPr>
        <w:rFonts w:ascii="Arial" w:hAnsi="Arial" w:cs="Arial"/>
        <w:sz w:val="16"/>
      </w:rPr>
      <w:tab/>
    </w:r>
    <w:r w:rsidRPr="00D22B8C">
      <w:rPr>
        <w:rFonts w:ascii="Arial" w:hAnsi="Arial" w:cs="Arial"/>
        <w:sz w:val="16"/>
      </w:rPr>
      <w:tab/>
      <w:t xml:space="preserve">MomsRefusionEmailSend Side </w:t>
    </w:r>
    <w:r w:rsidRPr="00D22B8C">
      <w:rPr>
        <w:rFonts w:ascii="Arial" w:hAnsi="Arial" w:cs="Arial"/>
        <w:sz w:val="16"/>
      </w:rPr>
      <w:fldChar w:fldCharType="begin"/>
    </w:r>
    <w:r w:rsidRPr="00D22B8C">
      <w:rPr>
        <w:rFonts w:ascii="Arial" w:hAnsi="Arial" w:cs="Arial"/>
        <w:sz w:val="16"/>
      </w:rPr>
      <w:instrText xml:space="preserve"> PAGE  \* MERGEFORMAT </w:instrText>
    </w:r>
    <w:r w:rsidRPr="00D22B8C">
      <w:rPr>
        <w:rFonts w:ascii="Arial" w:hAnsi="Arial" w:cs="Arial"/>
        <w:sz w:val="16"/>
      </w:rPr>
      <w:fldChar w:fldCharType="separate"/>
    </w:r>
    <w:r w:rsidR="001B2E0D">
      <w:rPr>
        <w:rFonts w:ascii="Arial" w:hAnsi="Arial" w:cs="Arial"/>
        <w:noProof/>
        <w:sz w:val="16"/>
      </w:rPr>
      <w:t>38</w:t>
    </w:r>
    <w:r w:rsidRPr="00D22B8C">
      <w:rPr>
        <w:rFonts w:ascii="Arial" w:hAnsi="Arial" w:cs="Arial"/>
        <w:sz w:val="16"/>
      </w:rPr>
      <w:fldChar w:fldCharType="end"/>
    </w:r>
    <w:r w:rsidRPr="00D22B8C">
      <w:rPr>
        <w:rFonts w:ascii="Arial" w:hAnsi="Arial" w:cs="Arial"/>
        <w:sz w:val="16"/>
      </w:rPr>
      <w:t xml:space="preserve"> af </w:t>
    </w:r>
    <w:r w:rsidRPr="00D22B8C">
      <w:rPr>
        <w:rFonts w:ascii="Arial" w:hAnsi="Arial" w:cs="Arial"/>
        <w:sz w:val="16"/>
      </w:rPr>
      <w:fldChar w:fldCharType="begin"/>
    </w:r>
    <w:r w:rsidRPr="00D22B8C">
      <w:rPr>
        <w:rFonts w:ascii="Arial" w:hAnsi="Arial" w:cs="Arial"/>
        <w:sz w:val="16"/>
      </w:rPr>
      <w:instrText xml:space="preserve"> NUMPAGES  \* MERGEFORMAT </w:instrText>
    </w:r>
    <w:r w:rsidRPr="00D22B8C">
      <w:rPr>
        <w:rFonts w:ascii="Arial" w:hAnsi="Arial" w:cs="Arial"/>
        <w:sz w:val="16"/>
      </w:rPr>
      <w:fldChar w:fldCharType="separate"/>
    </w:r>
    <w:r w:rsidR="001B2E0D">
      <w:rPr>
        <w:rFonts w:ascii="Arial" w:hAnsi="Arial" w:cs="Arial"/>
        <w:noProof/>
        <w:sz w:val="16"/>
      </w:rPr>
      <w:t>108</w:t>
    </w:r>
    <w:r w:rsidRPr="00D22B8C">
      <w:rPr>
        <w:rFonts w:ascii="Arial" w:hAnsi="Arial" w:cs="Arial"/>
        <w:sz w:val="16"/>
      </w:rPr>
      <w:fldChar w:fldCharType="end"/>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67B" w:rsidRPr="00D22B8C" w:rsidRDefault="00E1267B" w:rsidP="00D22B8C">
    <w:pPr>
      <w:pStyle w:val="Footer"/>
      <w:rPr>
        <w:rFonts w:ascii="Arial" w:hAnsi="Arial" w:cs="Arial"/>
        <w:sz w:val="16"/>
      </w:rPr>
    </w:pPr>
    <w:r w:rsidRPr="00D22B8C">
      <w:rPr>
        <w:rFonts w:ascii="Arial" w:hAnsi="Arial" w:cs="Arial"/>
        <w:sz w:val="16"/>
      </w:rPr>
      <w:fldChar w:fldCharType="begin"/>
    </w:r>
    <w:r w:rsidRPr="00D22B8C">
      <w:rPr>
        <w:rFonts w:ascii="Arial" w:hAnsi="Arial" w:cs="Arial"/>
        <w:sz w:val="16"/>
      </w:rPr>
      <w:instrText xml:space="preserve"> CREATEDATE  \@ "d. MMMM yyyy"  \* MERGEFORMAT </w:instrText>
    </w:r>
    <w:r w:rsidRPr="00D22B8C">
      <w:rPr>
        <w:rFonts w:ascii="Arial" w:hAnsi="Arial" w:cs="Arial"/>
        <w:sz w:val="16"/>
      </w:rPr>
      <w:fldChar w:fldCharType="separate"/>
    </w:r>
    <w:r w:rsidRPr="00D22B8C">
      <w:rPr>
        <w:rFonts w:ascii="Arial" w:hAnsi="Arial" w:cs="Arial"/>
        <w:noProof/>
        <w:sz w:val="16"/>
      </w:rPr>
      <w:t>4. november 2011</w:t>
    </w:r>
    <w:r w:rsidRPr="00D22B8C">
      <w:rPr>
        <w:rFonts w:ascii="Arial" w:hAnsi="Arial" w:cs="Arial"/>
        <w:sz w:val="16"/>
      </w:rPr>
      <w:fldChar w:fldCharType="end"/>
    </w:r>
    <w:r w:rsidRPr="00D22B8C">
      <w:rPr>
        <w:rFonts w:ascii="Arial" w:hAnsi="Arial" w:cs="Arial"/>
        <w:sz w:val="16"/>
      </w:rPr>
      <w:tab/>
    </w:r>
    <w:r w:rsidRPr="00D22B8C">
      <w:rPr>
        <w:rFonts w:ascii="Arial" w:hAnsi="Arial" w:cs="Arial"/>
        <w:sz w:val="16"/>
      </w:rPr>
      <w:tab/>
      <w:t xml:space="preserve">MomsRefusionGlobalAnsøgningOpdater Side </w:t>
    </w:r>
    <w:r w:rsidRPr="00D22B8C">
      <w:rPr>
        <w:rFonts w:ascii="Arial" w:hAnsi="Arial" w:cs="Arial"/>
        <w:sz w:val="16"/>
      </w:rPr>
      <w:fldChar w:fldCharType="begin"/>
    </w:r>
    <w:r w:rsidRPr="00D22B8C">
      <w:rPr>
        <w:rFonts w:ascii="Arial" w:hAnsi="Arial" w:cs="Arial"/>
        <w:sz w:val="16"/>
      </w:rPr>
      <w:instrText xml:space="preserve"> PAGE  \* MERGEFORMAT </w:instrText>
    </w:r>
    <w:r w:rsidRPr="00D22B8C">
      <w:rPr>
        <w:rFonts w:ascii="Arial" w:hAnsi="Arial" w:cs="Arial"/>
        <w:sz w:val="16"/>
      </w:rPr>
      <w:fldChar w:fldCharType="separate"/>
    </w:r>
    <w:r w:rsidR="001B2E0D">
      <w:rPr>
        <w:rFonts w:ascii="Arial" w:hAnsi="Arial" w:cs="Arial"/>
        <w:noProof/>
        <w:sz w:val="16"/>
      </w:rPr>
      <w:t>40</w:t>
    </w:r>
    <w:r w:rsidRPr="00D22B8C">
      <w:rPr>
        <w:rFonts w:ascii="Arial" w:hAnsi="Arial" w:cs="Arial"/>
        <w:sz w:val="16"/>
      </w:rPr>
      <w:fldChar w:fldCharType="end"/>
    </w:r>
    <w:r w:rsidRPr="00D22B8C">
      <w:rPr>
        <w:rFonts w:ascii="Arial" w:hAnsi="Arial" w:cs="Arial"/>
        <w:sz w:val="16"/>
      </w:rPr>
      <w:t xml:space="preserve"> af </w:t>
    </w:r>
    <w:r w:rsidRPr="00D22B8C">
      <w:rPr>
        <w:rFonts w:ascii="Arial" w:hAnsi="Arial" w:cs="Arial"/>
        <w:sz w:val="16"/>
      </w:rPr>
      <w:fldChar w:fldCharType="begin"/>
    </w:r>
    <w:r w:rsidRPr="00D22B8C">
      <w:rPr>
        <w:rFonts w:ascii="Arial" w:hAnsi="Arial" w:cs="Arial"/>
        <w:sz w:val="16"/>
      </w:rPr>
      <w:instrText xml:space="preserve"> NUMPAGES  \* MERGEFORMAT </w:instrText>
    </w:r>
    <w:r w:rsidRPr="00D22B8C">
      <w:rPr>
        <w:rFonts w:ascii="Arial" w:hAnsi="Arial" w:cs="Arial"/>
        <w:sz w:val="16"/>
      </w:rPr>
      <w:fldChar w:fldCharType="separate"/>
    </w:r>
    <w:r w:rsidR="001B2E0D">
      <w:rPr>
        <w:rFonts w:ascii="Arial" w:hAnsi="Arial" w:cs="Arial"/>
        <w:noProof/>
        <w:sz w:val="16"/>
      </w:rPr>
      <w:t>108</w:t>
    </w:r>
    <w:r w:rsidRPr="00D22B8C">
      <w:rPr>
        <w:rFonts w:ascii="Arial" w:hAnsi="Arial" w:cs="Arial"/>
        <w:sz w:val="16"/>
      </w:rP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67B" w:rsidRPr="00D22B8C" w:rsidRDefault="00E1267B" w:rsidP="00D22B8C">
    <w:pPr>
      <w:pStyle w:val="Footer"/>
      <w:rPr>
        <w:rFonts w:ascii="Arial" w:hAnsi="Arial" w:cs="Arial"/>
        <w:sz w:val="16"/>
      </w:rPr>
    </w:pPr>
    <w:r w:rsidRPr="00D22B8C">
      <w:rPr>
        <w:rFonts w:ascii="Arial" w:hAnsi="Arial" w:cs="Arial"/>
        <w:sz w:val="16"/>
      </w:rPr>
      <w:fldChar w:fldCharType="begin"/>
    </w:r>
    <w:r w:rsidRPr="00D22B8C">
      <w:rPr>
        <w:rFonts w:ascii="Arial" w:hAnsi="Arial" w:cs="Arial"/>
        <w:sz w:val="16"/>
      </w:rPr>
      <w:instrText xml:space="preserve"> CREATEDATE  \@ "d. MMMM yyyy"  \* MERGEFORMAT </w:instrText>
    </w:r>
    <w:r w:rsidRPr="00D22B8C">
      <w:rPr>
        <w:rFonts w:ascii="Arial" w:hAnsi="Arial" w:cs="Arial"/>
        <w:sz w:val="16"/>
      </w:rPr>
      <w:fldChar w:fldCharType="separate"/>
    </w:r>
    <w:r w:rsidRPr="00D22B8C">
      <w:rPr>
        <w:rFonts w:ascii="Arial" w:hAnsi="Arial" w:cs="Arial"/>
        <w:noProof/>
        <w:sz w:val="16"/>
      </w:rPr>
      <w:t>4. november 2011</w:t>
    </w:r>
    <w:r w:rsidRPr="00D22B8C">
      <w:rPr>
        <w:rFonts w:ascii="Arial" w:hAnsi="Arial" w:cs="Arial"/>
        <w:sz w:val="16"/>
      </w:rPr>
      <w:fldChar w:fldCharType="end"/>
    </w:r>
    <w:r w:rsidRPr="00D22B8C">
      <w:rPr>
        <w:rFonts w:ascii="Arial" w:hAnsi="Arial" w:cs="Arial"/>
        <w:sz w:val="16"/>
      </w:rPr>
      <w:tab/>
    </w:r>
    <w:r w:rsidRPr="00D22B8C">
      <w:rPr>
        <w:rFonts w:ascii="Arial" w:hAnsi="Arial" w:cs="Arial"/>
        <w:sz w:val="16"/>
      </w:rPr>
      <w:tab/>
      <w:t xml:space="preserve">MomsRefusionGlobalAnsøgningSamlingHent Side </w:t>
    </w:r>
    <w:r w:rsidRPr="00D22B8C">
      <w:rPr>
        <w:rFonts w:ascii="Arial" w:hAnsi="Arial" w:cs="Arial"/>
        <w:sz w:val="16"/>
      </w:rPr>
      <w:fldChar w:fldCharType="begin"/>
    </w:r>
    <w:r w:rsidRPr="00D22B8C">
      <w:rPr>
        <w:rFonts w:ascii="Arial" w:hAnsi="Arial" w:cs="Arial"/>
        <w:sz w:val="16"/>
      </w:rPr>
      <w:instrText xml:space="preserve"> PAGE  \* MERGEFORMAT </w:instrText>
    </w:r>
    <w:r w:rsidRPr="00D22B8C">
      <w:rPr>
        <w:rFonts w:ascii="Arial" w:hAnsi="Arial" w:cs="Arial"/>
        <w:sz w:val="16"/>
      </w:rPr>
      <w:fldChar w:fldCharType="separate"/>
    </w:r>
    <w:r w:rsidR="001B2E0D">
      <w:rPr>
        <w:rFonts w:ascii="Arial" w:hAnsi="Arial" w:cs="Arial"/>
        <w:noProof/>
        <w:sz w:val="16"/>
      </w:rPr>
      <w:t>42</w:t>
    </w:r>
    <w:r w:rsidRPr="00D22B8C">
      <w:rPr>
        <w:rFonts w:ascii="Arial" w:hAnsi="Arial" w:cs="Arial"/>
        <w:sz w:val="16"/>
      </w:rPr>
      <w:fldChar w:fldCharType="end"/>
    </w:r>
    <w:r w:rsidRPr="00D22B8C">
      <w:rPr>
        <w:rFonts w:ascii="Arial" w:hAnsi="Arial" w:cs="Arial"/>
        <w:sz w:val="16"/>
      </w:rPr>
      <w:t xml:space="preserve"> af </w:t>
    </w:r>
    <w:r w:rsidRPr="00D22B8C">
      <w:rPr>
        <w:rFonts w:ascii="Arial" w:hAnsi="Arial" w:cs="Arial"/>
        <w:sz w:val="16"/>
      </w:rPr>
      <w:fldChar w:fldCharType="begin"/>
    </w:r>
    <w:r w:rsidRPr="00D22B8C">
      <w:rPr>
        <w:rFonts w:ascii="Arial" w:hAnsi="Arial" w:cs="Arial"/>
        <w:sz w:val="16"/>
      </w:rPr>
      <w:instrText xml:space="preserve"> NUMPAGES  \* MERGEFORMAT </w:instrText>
    </w:r>
    <w:r w:rsidRPr="00D22B8C">
      <w:rPr>
        <w:rFonts w:ascii="Arial" w:hAnsi="Arial" w:cs="Arial"/>
        <w:sz w:val="16"/>
      </w:rPr>
      <w:fldChar w:fldCharType="separate"/>
    </w:r>
    <w:r w:rsidR="001B2E0D">
      <w:rPr>
        <w:rFonts w:ascii="Arial" w:hAnsi="Arial" w:cs="Arial"/>
        <w:noProof/>
        <w:sz w:val="16"/>
      </w:rPr>
      <w:t>108</w:t>
    </w:r>
    <w:r w:rsidRPr="00D22B8C">
      <w:rPr>
        <w:rFonts w:ascii="Arial" w:hAnsi="Arial" w:cs="Arial"/>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67B" w:rsidRPr="00D22B8C" w:rsidRDefault="00E1267B" w:rsidP="00D22B8C">
    <w:pPr>
      <w:pStyle w:val="Footer"/>
      <w:rPr>
        <w:rFonts w:ascii="Arial" w:hAnsi="Arial" w:cs="Arial"/>
        <w:sz w:val="16"/>
      </w:rPr>
    </w:pPr>
    <w:r w:rsidRPr="00D22B8C">
      <w:rPr>
        <w:rFonts w:ascii="Arial" w:hAnsi="Arial" w:cs="Arial"/>
        <w:sz w:val="16"/>
      </w:rPr>
      <w:fldChar w:fldCharType="begin"/>
    </w:r>
    <w:r w:rsidRPr="00D22B8C">
      <w:rPr>
        <w:rFonts w:ascii="Arial" w:hAnsi="Arial" w:cs="Arial"/>
        <w:sz w:val="16"/>
      </w:rPr>
      <w:instrText xml:space="preserve"> CREATEDATE  \@ "d. MMMM yyyy"  \* MERGEFORMAT </w:instrText>
    </w:r>
    <w:r w:rsidRPr="00D22B8C">
      <w:rPr>
        <w:rFonts w:ascii="Arial" w:hAnsi="Arial" w:cs="Arial"/>
        <w:sz w:val="16"/>
      </w:rPr>
      <w:fldChar w:fldCharType="separate"/>
    </w:r>
    <w:r w:rsidRPr="00D22B8C">
      <w:rPr>
        <w:rFonts w:ascii="Arial" w:hAnsi="Arial" w:cs="Arial"/>
        <w:noProof/>
        <w:sz w:val="16"/>
      </w:rPr>
      <w:t>4. november 2011</w:t>
    </w:r>
    <w:r w:rsidRPr="00D22B8C">
      <w:rPr>
        <w:rFonts w:ascii="Arial" w:hAnsi="Arial" w:cs="Arial"/>
        <w:sz w:val="16"/>
      </w:rPr>
      <w:fldChar w:fldCharType="end"/>
    </w:r>
    <w:r w:rsidRPr="00D22B8C">
      <w:rPr>
        <w:rFonts w:ascii="Arial" w:hAnsi="Arial" w:cs="Arial"/>
        <w:sz w:val="16"/>
      </w:rPr>
      <w:tab/>
    </w:r>
    <w:r w:rsidRPr="00D22B8C">
      <w:rPr>
        <w:rFonts w:ascii="Arial" w:hAnsi="Arial" w:cs="Arial"/>
        <w:sz w:val="16"/>
      </w:rPr>
      <w:tab/>
      <w:t xml:space="preserve">MomsRefusionAfgørelseOpdater Side </w:t>
    </w:r>
    <w:r w:rsidRPr="00D22B8C">
      <w:rPr>
        <w:rFonts w:ascii="Arial" w:hAnsi="Arial" w:cs="Arial"/>
        <w:sz w:val="16"/>
      </w:rPr>
      <w:fldChar w:fldCharType="begin"/>
    </w:r>
    <w:r w:rsidRPr="00D22B8C">
      <w:rPr>
        <w:rFonts w:ascii="Arial" w:hAnsi="Arial" w:cs="Arial"/>
        <w:sz w:val="16"/>
      </w:rPr>
      <w:instrText xml:space="preserve"> PAGE  \* MERGEFORMAT </w:instrText>
    </w:r>
    <w:r w:rsidRPr="00D22B8C">
      <w:rPr>
        <w:rFonts w:ascii="Arial" w:hAnsi="Arial" w:cs="Arial"/>
        <w:sz w:val="16"/>
      </w:rPr>
      <w:fldChar w:fldCharType="separate"/>
    </w:r>
    <w:r w:rsidR="001B2E0D">
      <w:rPr>
        <w:rFonts w:ascii="Arial" w:hAnsi="Arial" w:cs="Arial"/>
        <w:noProof/>
        <w:sz w:val="16"/>
      </w:rPr>
      <w:t>9</w:t>
    </w:r>
    <w:r w:rsidRPr="00D22B8C">
      <w:rPr>
        <w:rFonts w:ascii="Arial" w:hAnsi="Arial" w:cs="Arial"/>
        <w:sz w:val="16"/>
      </w:rPr>
      <w:fldChar w:fldCharType="end"/>
    </w:r>
    <w:r w:rsidRPr="00D22B8C">
      <w:rPr>
        <w:rFonts w:ascii="Arial" w:hAnsi="Arial" w:cs="Arial"/>
        <w:sz w:val="16"/>
      </w:rPr>
      <w:t xml:space="preserve"> af </w:t>
    </w:r>
    <w:r w:rsidRPr="00D22B8C">
      <w:rPr>
        <w:rFonts w:ascii="Arial" w:hAnsi="Arial" w:cs="Arial"/>
        <w:sz w:val="16"/>
      </w:rPr>
      <w:fldChar w:fldCharType="begin"/>
    </w:r>
    <w:r w:rsidRPr="00D22B8C">
      <w:rPr>
        <w:rFonts w:ascii="Arial" w:hAnsi="Arial" w:cs="Arial"/>
        <w:sz w:val="16"/>
      </w:rPr>
      <w:instrText xml:space="preserve"> NUMPAGES  \* MERGEFORMAT </w:instrText>
    </w:r>
    <w:r w:rsidRPr="00D22B8C">
      <w:rPr>
        <w:rFonts w:ascii="Arial" w:hAnsi="Arial" w:cs="Arial"/>
        <w:sz w:val="16"/>
      </w:rPr>
      <w:fldChar w:fldCharType="separate"/>
    </w:r>
    <w:r w:rsidR="001B2E0D">
      <w:rPr>
        <w:rFonts w:ascii="Arial" w:hAnsi="Arial" w:cs="Arial"/>
        <w:noProof/>
        <w:sz w:val="16"/>
      </w:rPr>
      <w:t>108</w:t>
    </w:r>
    <w:r w:rsidRPr="00D22B8C">
      <w:rPr>
        <w:rFonts w:ascii="Arial" w:hAnsi="Arial" w:cs="Arial"/>
        <w:sz w:val="16"/>
      </w:rPr>
      <w:fldChar w:fldCharType="end"/>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67B" w:rsidRPr="00D22B8C" w:rsidRDefault="00E1267B" w:rsidP="00D22B8C">
    <w:pPr>
      <w:pStyle w:val="Footer"/>
      <w:rPr>
        <w:rFonts w:ascii="Arial" w:hAnsi="Arial" w:cs="Arial"/>
        <w:sz w:val="16"/>
      </w:rPr>
    </w:pPr>
    <w:r w:rsidRPr="00D22B8C">
      <w:rPr>
        <w:rFonts w:ascii="Arial" w:hAnsi="Arial" w:cs="Arial"/>
        <w:sz w:val="16"/>
      </w:rPr>
      <w:fldChar w:fldCharType="begin"/>
    </w:r>
    <w:r w:rsidRPr="00D22B8C">
      <w:rPr>
        <w:rFonts w:ascii="Arial" w:hAnsi="Arial" w:cs="Arial"/>
        <w:sz w:val="16"/>
      </w:rPr>
      <w:instrText xml:space="preserve"> CREATEDATE  \@ "d. MMMM yyyy"  \* MERGEFORMAT </w:instrText>
    </w:r>
    <w:r w:rsidRPr="00D22B8C">
      <w:rPr>
        <w:rFonts w:ascii="Arial" w:hAnsi="Arial" w:cs="Arial"/>
        <w:sz w:val="16"/>
      </w:rPr>
      <w:fldChar w:fldCharType="separate"/>
    </w:r>
    <w:r w:rsidRPr="00D22B8C">
      <w:rPr>
        <w:rFonts w:ascii="Arial" w:hAnsi="Arial" w:cs="Arial"/>
        <w:noProof/>
        <w:sz w:val="16"/>
      </w:rPr>
      <w:t>4. november 2011</w:t>
    </w:r>
    <w:r w:rsidRPr="00D22B8C">
      <w:rPr>
        <w:rFonts w:ascii="Arial" w:hAnsi="Arial" w:cs="Arial"/>
        <w:sz w:val="16"/>
      </w:rPr>
      <w:fldChar w:fldCharType="end"/>
    </w:r>
    <w:r w:rsidRPr="00D22B8C">
      <w:rPr>
        <w:rFonts w:ascii="Arial" w:hAnsi="Arial" w:cs="Arial"/>
        <w:sz w:val="16"/>
      </w:rPr>
      <w:tab/>
    </w:r>
    <w:r w:rsidRPr="00D22B8C">
      <w:rPr>
        <w:rFonts w:ascii="Arial" w:hAnsi="Arial" w:cs="Arial"/>
        <w:sz w:val="16"/>
      </w:rPr>
      <w:tab/>
      <w:t xml:space="preserve">MomsRefusionKvitteringOpdater Side </w:t>
    </w:r>
    <w:r w:rsidRPr="00D22B8C">
      <w:rPr>
        <w:rFonts w:ascii="Arial" w:hAnsi="Arial" w:cs="Arial"/>
        <w:sz w:val="16"/>
      </w:rPr>
      <w:fldChar w:fldCharType="begin"/>
    </w:r>
    <w:r w:rsidRPr="00D22B8C">
      <w:rPr>
        <w:rFonts w:ascii="Arial" w:hAnsi="Arial" w:cs="Arial"/>
        <w:sz w:val="16"/>
      </w:rPr>
      <w:instrText xml:space="preserve"> PAGE  \* MERGEFORMAT </w:instrText>
    </w:r>
    <w:r w:rsidRPr="00D22B8C">
      <w:rPr>
        <w:rFonts w:ascii="Arial" w:hAnsi="Arial" w:cs="Arial"/>
        <w:sz w:val="16"/>
      </w:rPr>
      <w:fldChar w:fldCharType="separate"/>
    </w:r>
    <w:r w:rsidR="001B2E0D">
      <w:rPr>
        <w:rFonts w:ascii="Arial" w:hAnsi="Arial" w:cs="Arial"/>
        <w:noProof/>
        <w:sz w:val="16"/>
      </w:rPr>
      <w:t>43</w:t>
    </w:r>
    <w:r w:rsidRPr="00D22B8C">
      <w:rPr>
        <w:rFonts w:ascii="Arial" w:hAnsi="Arial" w:cs="Arial"/>
        <w:sz w:val="16"/>
      </w:rPr>
      <w:fldChar w:fldCharType="end"/>
    </w:r>
    <w:r w:rsidRPr="00D22B8C">
      <w:rPr>
        <w:rFonts w:ascii="Arial" w:hAnsi="Arial" w:cs="Arial"/>
        <w:sz w:val="16"/>
      </w:rPr>
      <w:t xml:space="preserve"> af </w:t>
    </w:r>
    <w:r w:rsidRPr="00D22B8C">
      <w:rPr>
        <w:rFonts w:ascii="Arial" w:hAnsi="Arial" w:cs="Arial"/>
        <w:sz w:val="16"/>
      </w:rPr>
      <w:fldChar w:fldCharType="begin"/>
    </w:r>
    <w:r w:rsidRPr="00D22B8C">
      <w:rPr>
        <w:rFonts w:ascii="Arial" w:hAnsi="Arial" w:cs="Arial"/>
        <w:sz w:val="16"/>
      </w:rPr>
      <w:instrText xml:space="preserve"> NUMPAGES  \* MERGEFORMAT </w:instrText>
    </w:r>
    <w:r w:rsidRPr="00D22B8C">
      <w:rPr>
        <w:rFonts w:ascii="Arial" w:hAnsi="Arial" w:cs="Arial"/>
        <w:sz w:val="16"/>
      </w:rPr>
      <w:fldChar w:fldCharType="separate"/>
    </w:r>
    <w:r w:rsidR="001B2E0D">
      <w:rPr>
        <w:rFonts w:ascii="Arial" w:hAnsi="Arial" w:cs="Arial"/>
        <w:noProof/>
        <w:sz w:val="16"/>
      </w:rPr>
      <w:t>44</w:t>
    </w:r>
    <w:r w:rsidRPr="00D22B8C">
      <w:rPr>
        <w:rFonts w:ascii="Arial" w:hAnsi="Arial" w:cs="Arial"/>
        <w:sz w:val="16"/>
      </w:rPr>
      <w:fldChar w:fldCharType="end"/>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67B" w:rsidRPr="00D22B8C" w:rsidRDefault="00E1267B" w:rsidP="00D22B8C">
    <w:pPr>
      <w:pStyle w:val="Footer"/>
      <w:rPr>
        <w:rFonts w:ascii="Arial" w:hAnsi="Arial" w:cs="Arial"/>
        <w:sz w:val="16"/>
      </w:rPr>
    </w:pPr>
    <w:r w:rsidRPr="00D22B8C">
      <w:rPr>
        <w:rFonts w:ascii="Arial" w:hAnsi="Arial" w:cs="Arial"/>
        <w:sz w:val="16"/>
      </w:rPr>
      <w:fldChar w:fldCharType="begin"/>
    </w:r>
    <w:r w:rsidRPr="00D22B8C">
      <w:rPr>
        <w:rFonts w:ascii="Arial" w:hAnsi="Arial" w:cs="Arial"/>
        <w:sz w:val="16"/>
      </w:rPr>
      <w:instrText xml:space="preserve"> CREATEDATE  \@ "d. MMMM yyyy"  \* MERGEFORMAT </w:instrText>
    </w:r>
    <w:r w:rsidRPr="00D22B8C">
      <w:rPr>
        <w:rFonts w:ascii="Arial" w:hAnsi="Arial" w:cs="Arial"/>
        <w:sz w:val="16"/>
      </w:rPr>
      <w:fldChar w:fldCharType="separate"/>
    </w:r>
    <w:r w:rsidRPr="00D22B8C">
      <w:rPr>
        <w:rFonts w:ascii="Arial" w:hAnsi="Arial" w:cs="Arial"/>
        <w:noProof/>
        <w:sz w:val="16"/>
      </w:rPr>
      <w:t>4. november 2011</w:t>
    </w:r>
    <w:r w:rsidRPr="00D22B8C">
      <w:rPr>
        <w:rFonts w:ascii="Arial" w:hAnsi="Arial" w:cs="Arial"/>
        <w:sz w:val="16"/>
      </w:rPr>
      <w:fldChar w:fldCharType="end"/>
    </w:r>
    <w:r w:rsidRPr="00D22B8C">
      <w:rPr>
        <w:rFonts w:ascii="Arial" w:hAnsi="Arial" w:cs="Arial"/>
        <w:sz w:val="16"/>
      </w:rPr>
      <w:tab/>
    </w:r>
    <w:r w:rsidRPr="00D22B8C">
      <w:rPr>
        <w:rFonts w:ascii="Arial" w:hAnsi="Arial" w:cs="Arial"/>
        <w:sz w:val="16"/>
      </w:rPr>
      <w:tab/>
      <w:t xml:space="preserve">MomsRefusionKvitteringSamlingHent Side </w:t>
    </w:r>
    <w:r w:rsidRPr="00D22B8C">
      <w:rPr>
        <w:rFonts w:ascii="Arial" w:hAnsi="Arial" w:cs="Arial"/>
        <w:sz w:val="16"/>
      </w:rPr>
      <w:fldChar w:fldCharType="begin"/>
    </w:r>
    <w:r w:rsidRPr="00D22B8C">
      <w:rPr>
        <w:rFonts w:ascii="Arial" w:hAnsi="Arial" w:cs="Arial"/>
        <w:sz w:val="16"/>
      </w:rPr>
      <w:instrText xml:space="preserve"> PAGE  \* MERGEFORMAT </w:instrText>
    </w:r>
    <w:r w:rsidRPr="00D22B8C">
      <w:rPr>
        <w:rFonts w:ascii="Arial" w:hAnsi="Arial" w:cs="Arial"/>
        <w:sz w:val="16"/>
      </w:rPr>
      <w:fldChar w:fldCharType="separate"/>
    </w:r>
    <w:r w:rsidR="001B2E0D">
      <w:rPr>
        <w:rFonts w:ascii="Arial" w:hAnsi="Arial" w:cs="Arial"/>
        <w:noProof/>
        <w:sz w:val="16"/>
      </w:rPr>
      <w:t>45</w:t>
    </w:r>
    <w:r w:rsidRPr="00D22B8C">
      <w:rPr>
        <w:rFonts w:ascii="Arial" w:hAnsi="Arial" w:cs="Arial"/>
        <w:sz w:val="16"/>
      </w:rPr>
      <w:fldChar w:fldCharType="end"/>
    </w:r>
    <w:r w:rsidRPr="00D22B8C">
      <w:rPr>
        <w:rFonts w:ascii="Arial" w:hAnsi="Arial" w:cs="Arial"/>
        <w:sz w:val="16"/>
      </w:rPr>
      <w:t xml:space="preserve"> af </w:t>
    </w:r>
    <w:r w:rsidRPr="00D22B8C">
      <w:rPr>
        <w:rFonts w:ascii="Arial" w:hAnsi="Arial" w:cs="Arial"/>
        <w:sz w:val="16"/>
      </w:rPr>
      <w:fldChar w:fldCharType="begin"/>
    </w:r>
    <w:r w:rsidRPr="00D22B8C">
      <w:rPr>
        <w:rFonts w:ascii="Arial" w:hAnsi="Arial" w:cs="Arial"/>
        <w:sz w:val="16"/>
      </w:rPr>
      <w:instrText xml:space="preserve"> NUMPAGES  \* MERGEFORMAT </w:instrText>
    </w:r>
    <w:r w:rsidRPr="00D22B8C">
      <w:rPr>
        <w:rFonts w:ascii="Arial" w:hAnsi="Arial" w:cs="Arial"/>
        <w:sz w:val="16"/>
      </w:rPr>
      <w:fldChar w:fldCharType="separate"/>
    </w:r>
    <w:r w:rsidR="001B2E0D">
      <w:rPr>
        <w:rFonts w:ascii="Arial" w:hAnsi="Arial" w:cs="Arial"/>
        <w:noProof/>
        <w:sz w:val="16"/>
      </w:rPr>
      <w:t>46</w:t>
    </w:r>
    <w:r w:rsidRPr="00D22B8C">
      <w:rPr>
        <w:rFonts w:ascii="Arial" w:hAnsi="Arial" w:cs="Arial"/>
        <w:sz w:val="16"/>
      </w:rPr>
      <w:fldChar w:fldCharType="end"/>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67B" w:rsidRPr="00D22B8C" w:rsidRDefault="00E1267B" w:rsidP="00D22B8C">
    <w:pPr>
      <w:pStyle w:val="Footer"/>
      <w:rPr>
        <w:rFonts w:ascii="Arial" w:hAnsi="Arial" w:cs="Arial"/>
        <w:sz w:val="16"/>
      </w:rPr>
    </w:pPr>
    <w:r w:rsidRPr="00D22B8C">
      <w:rPr>
        <w:rFonts w:ascii="Arial" w:hAnsi="Arial" w:cs="Arial"/>
        <w:sz w:val="16"/>
      </w:rPr>
      <w:fldChar w:fldCharType="begin"/>
    </w:r>
    <w:r w:rsidRPr="00D22B8C">
      <w:rPr>
        <w:rFonts w:ascii="Arial" w:hAnsi="Arial" w:cs="Arial"/>
        <w:sz w:val="16"/>
      </w:rPr>
      <w:instrText xml:space="preserve"> CREATEDATE  \@ "d. MMMM yyyy"  \* MERGEFORMAT </w:instrText>
    </w:r>
    <w:r w:rsidRPr="00D22B8C">
      <w:rPr>
        <w:rFonts w:ascii="Arial" w:hAnsi="Arial" w:cs="Arial"/>
        <w:sz w:val="16"/>
      </w:rPr>
      <w:fldChar w:fldCharType="separate"/>
    </w:r>
    <w:r w:rsidRPr="00D22B8C">
      <w:rPr>
        <w:rFonts w:ascii="Arial" w:hAnsi="Arial" w:cs="Arial"/>
        <w:noProof/>
        <w:sz w:val="16"/>
      </w:rPr>
      <w:t>4. november 2011</w:t>
    </w:r>
    <w:r w:rsidRPr="00D22B8C">
      <w:rPr>
        <w:rFonts w:ascii="Arial" w:hAnsi="Arial" w:cs="Arial"/>
        <w:sz w:val="16"/>
      </w:rPr>
      <w:fldChar w:fldCharType="end"/>
    </w:r>
    <w:r w:rsidRPr="00D22B8C">
      <w:rPr>
        <w:rFonts w:ascii="Arial" w:hAnsi="Arial" w:cs="Arial"/>
        <w:sz w:val="16"/>
      </w:rPr>
      <w:tab/>
    </w:r>
    <w:r w:rsidRPr="00D22B8C">
      <w:rPr>
        <w:rFonts w:ascii="Arial" w:hAnsi="Arial" w:cs="Arial"/>
        <w:sz w:val="16"/>
      </w:rPr>
      <w:tab/>
      <w:t xml:space="preserve">MomsRefusionLeverandørRapportHent Side </w:t>
    </w:r>
    <w:r w:rsidRPr="00D22B8C">
      <w:rPr>
        <w:rFonts w:ascii="Arial" w:hAnsi="Arial" w:cs="Arial"/>
        <w:sz w:val="16"/>
      </w:rPr>
      <w:fldChar w:fldCharType="begin"/>
    </w:r>
    <w:r w:rsidRPr="00D22B8C">
      <w:rPr>
        <w:rFonts w:ascii="Arial" w:hAnsi="Arial" w:cs="Arial"/>
        <w:sz w:val="16"/>
      </w:rPr>
      <w:instrText xml:space="preserve"> PAGE  \* MERGEFORMAT </w:instrText>
    </w:r>
    <w:r w:rsidRPr="00D22B8C">
      <w:rPr>
        <w:rFonts w:ascii="Arial" w:hAnsi="Arial" w:cs="Arial"/>
        <w:sz w:val="16"/>
      </w:rPr>
      <w:fldChar w:fldCharType="separate"/>
    </w:r>
    <w:r w:rsidR="001B2E0D">
      <w:rPr>
        <w:rFonts w:ascii="Arial" w:hAnsi="Arial" w:cs="Arial"/>
        <w:noProof/>
        <w:sz w:val="16"/>
      </w:rPr>
      <w:t>46</w:t>
    </w:r>
    <w:r w:rsidRPr="00D22B8C">
      <w:rPr>
        <w:rFonts w:ascii="Arial" w:hAnsi="Arial" w:cs="Arial"/>
        <w:sz w:val="16"/>
      </w:rPr>
      <w:fldChar w:fldCharType="end"/>
    </w:r>
    <w:r w:rsidRPr="00D22B8C">
      <w:rPr>
        <w:rFonts w:ascii="Arial" w:hAnsi="Arial" w:cs="Arial"/>
        <w:sz w:val="16"/>
      </w:rPr>
      <w:t xml:space="preserve"> af </w:t>
    </w:r>
    <w:r w:rsidRPr="00D22B8C">
      <w:rPr>
        <w:rFonts w:ascii="Arial" w:hAnsi="Arial" w:cs="Arial"/>
        <w:sz w:val="16"/>
      </w:rPr>
      <w:fldChar w:fldCharType="begin"/>
    </w:r>
    <w:r w:rsidRPr="00D22B8C">
      <w:rPr>
        <w:rFonts w:ascii="Arial" w:hAnsi="Arial" w:cs="Arial"/>
        <w:sz w:val="16"/>
      </w:rPr>
      <w:instrText xml:space="preserve"> NUMPAGES  \* MERGEFORMAT </w:instrText>
    </w:r>
    <w:r w:rsidRPr="00D22B8C">
      <w:rPr>
        <w:rFonts w:ascii="Arial" w:hAnsi="Arial" w:cs="Arial"/>
        <w:sz w:val="16"/>
      </w:rPr>
      <w:fldChar w:fldCharType="separate"/>
    </w:r>
    <w:r w:rsidR="001B2E0D">
      <w:rPr>
        <w:rFonts w:ascii="Arial" w:hAnsi="Arial" w:cs="Arial"/>
        <w:noProof/>
        <w:sz w:val="16"/>
      </w:rPr>
      <w:t>47</w:t>
    </w:r>
    <w:r w:rsidRPr="00D22B8C">
      <w:rPr>
        <w:rFonts w:ascii="Arial" w:hAnsi="Arial" w:cs="Arial"/>
        <w:sz w:val="16"/>
      </w:rPr>
      <w:fldChar w:fldCharType="end"/>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67B" w:rsidRPr="00D22B8C" w:rsidRDefault="00E1267B" w:rsidP="00D22B8C">
    <w:pPr>
      <w:pStyle w:val="Footer"/>
      <w:rPr>
        <w:rFonts w:ascii="Arial" w:hAnsi="Arial" w:cs="Arial"/>
        <w:sz w:val="16"/>
      </w:rPr>
    </w:pPr>
    <w:r w:rsidRPr="00D22B8C">
      <w:rPr>
        <w:rFonts w:ascii="Arial" w:hAnsi="Arial" w:cs="Arial"/>
        <w:sz w:val="16"/>
      </w:rPr>
      <w:fldChar w:fldCharType="begin"/>
    </w:r>
    <w:r w:rsidRPr="00D22B8C">
      <w:rPr>
        <w:rFonts w:ascii="Arial" w:hAnsi="Arial" w:cs="Arial"/>
        <w:sz w:val="16"/>
      </w:rPr>
      <w:instrText xml:space="preserve"> CREATEDATE  \@ "d. MMMM yyyy"  \* MERGEFORMAT </w:instrText>
    </w:r>
    <w:r w:rsidRPr="00D22B8C">
      <w:rPr>
        <w:rFonts w:ascii="Arial" w:hAnsi="Arial" w:cs="Arial"/>
        <w:sz w:val="16"/>
      </w:rPr>
      <w:fldChar w:fldCharType="separate"/>
    </w:r>
    <w:r w:rsidRPr="00D22B8C">
      <w:rPr>
        <w:rFonts w:ascii="Arial" w:hAnsi="Arial" w:cs="Arial"/>
        <w:noProof/>
        <w:sz w:val="16"/>
      </w:rPr>
      <w:t>4. november 2011</w:t>
    </w:r>
    <w:r w:rsidRPr="00D22B8C">
      <w:rPr>
        <w:rFonts w:ascii="Arial" w:hAnsi="Arial" w:cs="Arial"/>
        <w:sz w:val="16"/>
      </w:rPr>
      <w:fldChar w:fldCharType="end"/>
    </w:r>
    <w:r w:rsidRPr="00D22B8C">
      <w:rPr>
        <w:rFonts w:ascii="Arial" w:hAnsi="Arial" w:cs="Arial"/>
        <w:sz w:val="16"/>
      </w:rPr>
      <w:tab/>
    </w:r>
    <w:r w:rsidRPr="00D22B8C">
      <w:rPr>
        <w:rFonts w:ascii="Arial" w:hAnsi="Arial" w:cs="Arial"/>
        <w:sz w:val="16"/>
      </w:rPr>
      <w:tab/>
      <w:t xml:space="preserve">MomsRefusionNotifikationOpdater Side </w:t>
    </w:r>
    <w:r w:rsidRPr="00D22B8C">
      <w:rPr>
        <w:rFonts w:ascii="Arial" w:hAnsi="Arial" w:cs="Arial"/>
        <w:sz w:val="16"/>
      </w:rPr>
      <w:fldChar w:fldCharType="begin"/>
    </w:r>
    <w:r w:rsidRPr="00D22B8C">
      <w:rPr>
        <w:rFonts w:ascii="Arial" w:hAnsi="Arial" w:cs="Arial"/>
        <w:sz w:val="16"/>
      </w:rPr>
      <w:instrText xml:space="preserve"> PAGE  \* MERGEFORMAT </w:instrText>
    </w:r>
    <w:r w:rsidRPr="00D22B8C">
      <w:rPr>
        <w:rFonts w:ascii="Arial" w:hAnsi="Arial" w:cs="Arial"/>
        <w:sz w:val="16"/>
      </w:rPr>
      <w:fldChar w:fldCharType="separate"/>
    </w:r>
    <w:r w:rsidR="001B2E0D">
      <w:rPr>
        <w:rFonts w:ascii="Arial" w:hAnsi="Arial" w:cs="Arial"/>
        <w:noProof/>
        <w:sz w:val="16"/>
      </w:rPr>
      <w:t>47</w:t>
    </w:r>
    <w:r w:rsidRPr="00D22B8C">
      <w:rPr>
        <w:rFonts w:ascii="Arial" w:hAnsi="Arial" w:cs="Arial"/>
        <w:sz w:val="16"/>
      </w:rPr>
      <w:fldChar w:fldCharType="end"/>
    </w:r>
    <w:r w:rsidRPr="00D22B8C">
      <w:rPr>
        <w:rFonts w:ascii="Arial" w:hAnsi="Arial" w:cs="Arial"/>
        <w:sz w:val="16"/>
      </w:rPr>
      <w:t xml:space="preserve"> af </w:t>
    </w:r>
    <w:r w:rsidRPr="00D22B8C">
      <w:rPr>
        <w:rFonts w:ascii="Arial" w:hAnsi="Arial" w:cs="Arial"/>
        <w:sz w:val="16"/>
      </w:rPr>
      <w:fldChar w:fldCharType="begin"/>
    </w:r>
    <w:r w:rsidRPr="00D22B8C">
      <w:rPr>
        <w:rFonts w:ascii="Arial" w:hAnsi="Arial" w:cs="Arial"/>
        <w:sz w:val="16"/>
      </w:rPr>
      <w:instrText xml:space="preserve"> NUMPAGES  \* MERGEFORMAT </w:instrText>
    </w:r>
    <w:r w:rsidRPr="00D22B8C">
      <w:rPr>
        <w:rFonts w:ascii="Arial" w:hAnsi="Arial" w:cs="Arial"/>
        <w:sz w:val="16"/>
      </w:rPr>
      <w:fldChar w:fldCharType="separate"/>
    </w:r>
    <w:r w:rsidR="001B2E0D">
      <w:rPr>
        <w:rFonts w:ascii="Arial" w:hAnsi="Arial" w:cs="Arial"/>
        <w:noProof/>
        <w:sz w:val="16"/>
      </w:rPr>
      <w:t>48</w:t>
    </w:r>
    <w:r w:rsidRPr="00D22B8C">
      <w:rPr>
        <w:rFonts w:ascii="Arial" w:hAnsi="Arial" w:cs="Arial"/>
        <w:sz w:val="16"/>
      </w:rPr>
      <w:fldChar w:fldCharType="end"/>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67B" w:rsidRPr="00D22B8C" w:rsidRDefault="00E1267B" w:rsidP="00D22B8C">
    <w:pPr>
      <w:pStyle w:val="Footer"/>
      <w:rPr>
        <w:rFonts w:ascii="Arial" w:hAnsi="Arial" w:cs="Arial"/>
        <w:sz w:val="16"/>
      </w:rPr>
    </w:pPr>
    <w:r w:rsidRPr="00D22B8C">
      <w:rPr>
        <w:rFonts w:ascii="Arial" w:hAnsi="Arial" w:cs="Arial"/>
        <w:sz w:val="16"/>
      </w:rPr>
      <w:fldChar w:fldCharType="begin"/>
    </w:r>
    <w:r w:rsidRPr="00D22B8C">
      <w:rPr>
        <w:rFonts w:ascii="Arial" w:hAnsi="Arial" w:cs="Arial"/>
        <w:sz w:val="16"/>
      </w:rPr>
      <w:instrText xml:space="preserve"> CREATEDATE  \@ "d. MMMM yyyy"  \* MERGEFORMAT </w:instrText>
    </w:r>
    <w:r w:rsidRPr="00D22B8C">
      <w:rPr>
        <w:rFonts w:ascii="Arial" w:hAnsi="Arial" w:cs="Arial"/>
        <w:sz w:val="16"/>
      </w:rPr>
      <w:fldChar w:fldCharType="separate"/>
    </w:r>
    <w:r w:rsidRPr="00D22B8C">
      <w:rPr>
        <w:rFonts w:ascii="Arial" w:hAnsi="Arial" w:cs="Arial"/>
        <w:noProof/>
        <w:sz w:val="16"/>
      </w:rPr>
      <w:t>4. november 2011</w:t>
    </w:r>
    <w:r w:rsidRPr="00D22B8C">
      <w:rPr>
        <w:rFonts w:ascii="Arial" w:hAnsi="Arial" w:cs="Arial"/>
        <w:sz w:val="16"/>
      </w:rPr>
      <w:fldChar w:fldCharType="end"/>
    </w:r>
    <w:r w:rsidRPr="00D22B8C">
      <w:rPr>
        <w:rFonts w:ascii="Arial" w:hAnsi="Arial" w:cs="Arial"/>
        <w:sz w:val="16"/>
      </w:rPr>
      <w:tab/>
    </w:r>
    <w:r w:rsidRPr="00D22B8C">
      <w:rPr>
        <w:rFonts w:ascii="Arial" w:hAnsi="Arial" w:cs="Arial"/>
        <w:sz w:val="16"/>
      </w:rPr>
      <w:tab/>
      <w:t xml:space="preserve">MomsRefusionNotifikationSamlingHent Side </w:t>
    </w:r>
    <w:r w:rsidRPr="00D22B8C">
      <w:rPr>
        <w:rFonts w:ascii="Arial" w:hAnsi="Arial" w:cs="Arial"/>
        <w:sz w:val="16"/>
      </w:rPr>
      <w:fldChar w:fldCharType="begin"/>
    </w:r>
    <w:r w:rsidRPr="00D22B8C">
      <w:rPr>
        <w:rFonts w:ascii="Arial" w:hAnsi="Arial" w:cs="Arial"/>
        <w:sz w:val="16"/>
      </w:rPr>
      <w:instrText xml:space="preserve"> PAGE  \* MERGEFORMAT </w:instrText>
    </w:r>
    <w:r w:rsidRPr="00D22B8C">
      <w:rPr>
        <w:rFonts w:ascii="Arial" w:hAnsi="Arial" w:cs="Arial"/>
        <w:sz w:val="16"/>
      </w:rPr>
      <w:fldChar w:fldCharType="separate"/>
    </w:r>
    <w:r w:rsidR="001B2E0D">
      <w:rPr>
        <w:rFonts w:ascii="Arial" w:hAnsi="Arial" w:cs="Arial"/>
        <w:noProof/>
        <w:sz w:val="16"/>
      </w:rPr>
      <w:t>48</w:t>
    </w:r>
    <w:r w:rsidRPr="00D22B8C">
      <w:rPr>
        <w:rFonts w:ascii="Arial" w:hAnsi="Arial" w:cs="Arial"/>
        <w:sz w:val="16"/>
      </w:rPr>
      <w:fldChar w:fldCharType="end"/>
    </w:r>
    <w:r w:rsidRPr="00D22B8C">
      <w:rPr>
        <w:rFonts w:ascii="Arial" w:hAnsi="Arial" w:cs="Arial"/>
        <w:sz w:val="16"/>
      </w:rPr>
      <w:t xml:space="preserve"> af </w:t>
    </w:r>
    <w:r w:rsidRPr="00D22B8C">
      <w:rPr>
        <w:rFonts w:ascii="Arial" w:hAnsi="Arial" w:cs="Arial"/>
        <w:sz w:val="16"/>
      </w:rPr>
      <w:fldChar w:fldCharType="begin"/>
    </w:r>
    <w:r w:rsidRPr="00D22B8C">
      <w:rPr>
        <w:rFonts w:ascii="Arial" w:hAnsi="Arial" w:cs="Arial"/>
        <w:sz w:val="16"/>
      </w:rPr>
      <w:instrText xml:space="preserve"> NUMPAGES  \* MERGEFORMAT </w:instrText>
    </w:r>
    <w:r w:rsidRPr="00D22B8C">
      <w:rPr>
        <w:rFonts w:ascii="Arial" w:hAnsi="Arial" w:cs="Arial"/>
        <w:sz w:val="16"/>
      </w:rPr>
      <w:fldChar w:fldCharType="separate"/>
    </w:r>
    <w:r w:rsidR="001B2E0D">
      <w:rPr>
        <w:rFonts w:ascii="Arial" w:hAnsi="Arial" w:cs="Arial"/>
        <w:noProof/>
        <w:sz w:val="16"/>
      </w:rPr>
      <w:t>50</w:t>
    </w:r>
    <w:r w:rsidRPr="00D22B8C">
      <w:rPr>
        <w:rFonts w:ascii="Arial" w:hAnsi="Arial" w:cs="Arial"/>
        <w:sz w:val="16"/>
      </w:rPr>
      <w:fldChar w:fldCharType="end"/>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67B" w:rsidRPr="00D22B8C" w:rsidRDefault="00E1267B" w:rsidP="00D22B8C">
    <w:pPr>
      <w:pStyle w:val="Footer"/>
      <w:rPr>
        <w:rFonts w:ascii="Arial" w:hAnsi="Arial" w:cs="Arial"/>
        <w:sz w:val="16"/>
      </w:rPr>
    </w:pPr>
    <w:r w:rsidRPr="00D22B8C">
      <w:rPr>
        <w:rFonts w:ascii="Arial" w:hAnsi="Arial" w:cs="Arial"/>
        <w:sz w:val="16"/>
      </w:rPr>
      <w:fldChar w:fldCharType="begin"/>
    </w:r>
    <w:r w:rsidRPr="00D22B8C">
      <w:rPr>
        <w:rFonts w:ascii="Arial" w:hAnsi="Arial" w:cs="Arial"/>
        <w:sz w:val="16"/>
      </w:rPr>
      <w:instrText xml:space="preserve"> CREATEDATE  \@ "d. MMMM yyyy"  \* MERGEFORMAT </w:instrText>
    </w:r>
    <w:r w:rsidRPr="00D22B8C">
      <w:rPr>
        <w:rFonts w:ascii="Arial" w:hAnsi="Arial" w:cs="Arial"/>
        <w:sz w:val="16"/>
      </w:rPr>
      <w:fldChar w:fldCharType="separate"/>
    </w:r>
    <w:r w:rsidRPr="00D22B8C">
      <w:rPr>
        <w:rFonts w:ascii="Arial" w:hAnsi="Arial" w:cs="Arial"/>
        <w:noProof/>
        <w:sz w:val="16"/>
      </w:rPr>
      <w:t>4. november 2011</w:t>
    </w:r>
    <w:r w:rsidRPr="00D22B8C">
      <w:rPr>
        <w:rFonts w:ascii="Arial" w:hAnsi="Arial" w:cs="Arial"/>
        <w:sz w:val="16"/>
      </w:rPr>
      <w:fldChar w:fldCharType="end"/>
    </w:r>
    <w:r w:rsidRPr="00D22B8C">
      <w:rPr>
        <w:rFonts w:ascii="Arial" w:hAnsi="Arial" w:cs="Arial"/>
        <w:sz w:val="16"/>
      </w:rPr>
      <w:tab/>
    </w:r>
    <w:r w:rsidRPr="00D22B8C">
      <w:rPr>
        <w:rFonts w:ascii="Arial" w:hAnsi="Arial" w:cs="Arial"/>
        <w:sz w:val="16"/>
      </w:rPr>
      <w:tab/>
      <w:t xml:space="preserve">MomsRefusionPostListeAnsøgerHent Side </w:t>
    </w:r>
    <w:r w:rsidRPr="00D22B8C">
      <w:rPr>
        <w:rFonts w:ascii="Arial" w:hAnsi="Arial" w:cs="Arial"/>
        <w:sz w:val="16"/>
      </w:rPr>
      <w:fldChar w:fldCharType="begin"/>
    </w:r>
    <w:r w:rsidRPr="00D22B8C">
      <w:rPr>
        <w:rFonts w:ascii="Arial" w:hAnsi="Arial" w:cs="Arial"/>
        <w:sz w:val="16"/>
      </w:rPr>
      <w:instrText xml:space="preserve"> PAGE  \* MERGEFORMAT </w:instrText>
    </w:r>
    <w:r w:rsidRPr="00D22B8C">
      <w:rPr>
        <w:rFonts w:ascii="Arial" w:hAnsi="Arial" w:cs="Arial"/>
        <w:sz w:val="16"/>
      </w:rPr>
      <w:fldChar w:fldCharType="separate"/>
    </w:r>
    <w:r w:rsidR="001B2E0D">
      <w:rPr>
        <w:rFonts w:ascii="Arial" w:hAnsi="Arial" w:cs="Arial"/>
        <w:noProof/>
        <w:sz w:val="16"/>
      </w:rPr>
      <w:t>49</w:t>
    </w:r>
    <w:r w:rsidRPr="00D22B8C">
      <w:rPr>
        <w:rFonts w:ascii="Arial" w:hAnsi="Arial" w:cs="Arial"/>
        <w:sz w:val="16"/>
      </w:rPr>
      <w:fldChar w:fldCharType="end"/>
    </w:r>
    <w:r w:rsidRPr="00D22B8C">
      <w:rPr>
        <w:rFonts w:ascii="Arial" w:hAnsi="Arial" w:cs="Arial"/>
        <w:sz w:val="16"/>
      </w:rPr>
      <w:t xml:space="preserve"> af </w:t>
    </w:r>
    <w:r w:rsidRPr="00D22B8C">
      <w:rPr>
        <w:rFonts w:ascii="Arial" w:hAnsi="Arial" w:cs="Arial"/>
        <w:sz w:val="16"/>
      </w:rPr>
      <w:fldChar w:fldCharType="begin"/>
    </w:r>
    <w:r w:rsidRPr="00D22B8C">
      <w:rPr>
        <w:rFonts w:ascii="Arial" w:hAnsi="Arial" w:cs="Arial"/>
        <w:sz w:val="16"/>
      </w:rPr>
      <w:instrText xml:space="preserve"> NUMPAGES  \* MERGEFORMAT </w:instrText>
    </w:r>
    <w:r w:rsidRPr="00D22B8C">
      <w:rPr>
        <w:rFonts w:ascii="Arial" w:hAnsi="Arial" w:cs="Arial"/>
        <w:sz w:val="16"/>
      </w:rPr>
      <w:fldChar w:fldCharType="separate"/>
    </w:r>
    <w:r w:rsidR="001B2E0D">
      <w:rPr>
        <w:rFonts w:ascii="Arial" w:hAnsi="Arial" w:cs="Arial"/>
        <w:noProof/>
        <w:sz w:val="16"/>
      </w:rPr>
      <w:t>50</w:t>
    </w:r>
    <w:r w:rsidRPr="00D22B8C">
      <w:rPr>
        <w:rFonts w:ascii="Arial" w:hAnsi="Arial" w:cs="Arial"/>
        <w:sz w:val="16"/>
      </w:rPr>
      <w:fldChar w:fldCharType="end"/>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67B" w:rsidRPr="00D22B8C" w:rsidRDefault="00E1267B" w:rsidP="00D22B8C">
    <w:pPr>
      <w:pStyle w:val="Footer"/>
      <w:rPr>
        <w:rFonts w:ascii="Arial" w:hAnsi="Arial" w:cs="Arial"/>
        <w:sz w:val="16"/>
      </w:rPr>
    </w:pPr>
    <w:r w:rsidRPr="00D22B8C">
      <w:rPr>
        <w:rFonts w:ascii="Arial" w:hAnsi="Arial" w:cs="Arial"/>
        <w:sz w:val="16"/>
      </w:rPr>
      <w:fldChar w:fldCharType="begin"/>
    </w:r>
    <w:r w:rsidRPr="00D22B8C">
      <w:rPr>
        <w:rFonts w:ascii="Arial" w:hAnsi="Arial" w:cs="Arial"/>
        <w:sz w:val="16"/>
      </w:rPr>
      <w:instrText xml:space="preserve"> CREATEDATE  \@ "d. MMMM yyyy"  \* MERGEFORMAT </w:instrText>
    </w:r>
    <w:r w:rsidRPr="00D22B8C">
      <w:rPr>
        <w:rFonts w:ascii="Arial" w:hAnsi="Arial" w:cs="Arial"/>
        <w:sz w:val="16"/>
      </w:rPr>
      <w:fldChar w:fldCharType="separate"/>
    </w:r>
    <w:r w:rsidRPr="00D22B8C">
      <w:rPr>
        <w:rFonts w:ascii="Arial" w:hAnsi="Arial" w:cs="Arial"/>
        <w:noProof/>
        <w:sz w:val="16"/>
      </w:rPr>
      <w:t>4. november 2011</w:t>
    </w:r>
    <w:r w:rsidRPr="00D22B8C">
      <w:rPr>
        <w:rFonts w:ascii="Arial" w:hAnsi="Arial" w:cs="Arial"/>
        <w:sz w:val="16"/>
      </w:rPr>
      <w:fldChar w:fldCharType="end"/>
    </w:r>
    <w:r w:rsidRPr="00D22B8C">
      <w:rPr>
        <w:rFonts w:ascii="Arial" w:hAnsi="Arial" w:cs="Arial"/>
        <w:sz w:val="16"/>
      </w:rPr>
      <w:tab/>
    </w:r>
    <w:r w:rsidRPr="00D22B8C">
      <w:rPr>
        <w:rFonts w:ascii="Arial" w:hAnsi="Arial" w:cs="Arial"/>
        <w:sz w:val="16"/>
      </w:rPr>
      <w:tab/>
      <w:t xml:space="preserve">MomsRefusionPostListeHent Side </w:t>
    </w:r>
    <w:r w:rsidRPr="00D22B8C">
      <w:rPr>
        <w:rFonts w:ascii="Arial" w:hAnsi="Arial" w:cs="Arial"/>
        <w:sz w:val="16"/>
      </w:rPr>
      <w:fldChar w:fldCharType="begin"/>
    </w:r>
    <w:r w:rsidRPr="00D22B8C">
      <w:rPr>
        <w:rFonts w:ascii="Arial" w:hAnsi="Arial" w:cs="Arial"/>
        <w:sz w:val="16"/>
      </w:rPr>
      <w:instrText xml:space="preserve"> PAGE  \* MERGEFORMAT </w:instrText>
    </w:r>
    <w:r w:rsidRPr="00D22B8C">
      <w:rPr>
        <w:rFonts w:ascii="Arial" w:hAnsi="Arial" w:cs="Arial"/>
        <w:sz w:val="16"/>
      </w:rPr>
      <w:fldChar w:fldCharType="separate"/>
    </w:r>
    <w:r w:rsidR="001B2E0D">
      <w:rPr>
        <w:rFonts w:ascii="Arial" w:hAnsi="Arial" w:cs="Arial"/>
        <w:noProof/>
        <w:sz w:val="16"/>
      </w:rPr>
      <w:t>50</w:t>
    </w:r>
    <w:r w:rsidRPr="00D22B8C">
      <w:rPr>
        <w:rFonts w:ascii="Arial" w:hAnsi="Arial" w:cs="Arial"/>
        <w:sz w:val="16"/>
      </w:rPr>
      <w:fldChar w:fldCharType="end"/>
    </w:r>
    <w:r w:rsidRPr="00D22B8C">
      <w:rPr>
        <w:rFonts w:ascii="Arial" w:hAnsi="Arial" w:cs="Arial"/>
        <w:sz w:val="16"/>
      </w:rPr>
      <w:t xml:space="preserve"> af </w:t>
    </w:r>
    <w:r w:rsidRPr="00D22B8C">
      <w:rPr>
        <w:rFonts w:ascii="Arial" w:hAnsi="Arial" w:cs="Arial"/>
        <w:sz w:val="16"/>
      </w:rPr>
      <w:fldChar w:fldCharType="begin"/>
    </w:r>
    <w:r w:rsidRPr="00D22B8C">
      <w:rPr>
        <w:rFonts w:ascii="Arial" w:hAnsi="Arial" w:cs="Arial"/>
        <w:sz w:val="16"/>
      </w:rPr>
      <w:instrText xml:space="preserve"> NUMPAGES  \* MERGEFORMAT </w:instrText>
    </w:r>
    <w:r w:rsidRPr="00D22B8C">
      <w:rPr>
        <w:rFonts w:ascii="Arial" w:hAnsi="Arial" w:cs="Arial"/>
        <w:sz w:val="16"/>
      </w:rPr>
      <w:fldChar w:fldCharType="separate"/>
    </w:r>
    <w:r w:rsidR="001B2E0D">
      <w:rPr>
        <w:rFonts w:ascii="Arial" w:hAnsi="Arial" w:cs="Arial"/>
        <w:noProof/>
        <w:sz w:val="16"/>
      </w:rPr>
      <w:t>51</w:t>
    </w:r>
    <w:r w:rsidRPr="00D22B8C">
      <w:rPr>
        <w:rFonts w:ascii="Arial" w:hAnsi="Arial" w:cs="Arial"/>
        <w:sz w:val="16"/>
      </w:rPr>
      <w:fldChar w:fldCharType="end"/>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67B" w:rsidRPr="00D22B8C" w:rsidRDefault="00E1267B" w:rsidP="00D22B8C">
    <w:pPr>
      <w:pStyle w:val="Footer"/>
      <w:rPr>
        <w:rFonts w:ascii="Arial" w:hAnsi="Arial" w:cs="Arial"/>
        <w:sz w:val="16"/>
      </w:rPr>
    </w:pPr>
    <w:r w:rsidRPr="00D22B8C">
      <w:rPr>
        <w:rFonts w:ascii="Arial" w:hAnsi="Arial" w:cs="Arial"/>
        <w:sz w:val="16"/>
      </w:rPr>
      <w:fldChar w:fldCharType="begin"/>
    </w:r>
    <w:r w:rsidRPr="00D22B8C">
      <w:rPr>
        <w:rFonts w:ascii="Arial" w:hAnsi="Arial" w:cs="Arial"/>
        <w:sz w:val="16"/>
      </w:rPr>
      <w:instrText xml:space="preserve"> CREATEDATE  \@ "d. MMMM yyyy"  \* MERGEFORMAT </w:instrText>
    </w:r>
    <w:r w:rsidRPr="00D22B8C">
      <w:rPr>
        <w:rFonts w:ascii="Arial" w:hAnsi="Arial" w:cs="Arial"/>
        <w:sz w:val="16"/>
      </w:rPr>
      <w:fldChar w:fldCharType="separate"/>
    </w:r>
    <w:r w:rsidRPr="00D22B8C">
      <w:rPr>
        <w:rFonts w:ascii="Arial" w:hAnsi="Arial" w:cs="Arial"/>
        <w:noProof/>
        <w:sz w:val="16"/>
      </w:rPr>
      <w:t>4. november 2011</w:t>
    </w:r>
    <w:r w:rsidRPr="00D22B8C">
      <w:rPr>
        <w:rFonts w:ascii="Arial" w:hAnsi="Arial" w:cs="Arial"/>
        <w:sz w:val="16"/>
      </w:rPr>
      <w:fldChar w:fldCharType="end"/>
    </w:r>
    <w:r w:rsidRPr="00D22B8C">
      <w:rPr>
        <w:rFonts w:ascii="Arial" w:hAnsi="Arial" w:cs="Arial"/>
        <w:sz w:val="16"/>
      </w:rPr>
      <w:tab/>
    </w:r>
    <w:r w:rsidRPr="00D22B8C">
      <w:rPr>
        <w:rFonts w:ascii="Arial" w:hAnsi="Arial" w:cs="Arial"/>
        <w:sz w:val="16"/>
      </w:rPr>
      <w:tab/>
      <w:t xml:space="preserve">MomsRefusionProRataSatsAfgørelseOpdater Side </w:t>
    </w:r>
    <w:r w:rsidRPr="00D22B8C">
      <w:rPr>
        <w:rFonts w:ascii="Arial" w:hAnsi="Arial" w:cs="Arial"/>
        <w:sz w:val="16"/>
      </w:rPr>
      <w:fldChar w:fldCharType="begin"/>
    </w:r>
    <w:r w:rsidRPr="00D22B8C">
      <w:rPr>
        <w:rFonts w:ascii="Arial" w:hAnsi="Arial" w:cs="Arial"/>
        <w:sz w:val="16"/>
      </w:rPr>
      <w:instrText xml:space="preserve"> PAGE  \* MERGEFORMAT </w:instrText>
    </w:r>
    <w:r w:rsidRPr="00D22B8C">
      <w:rPr>
        <w:rFonts w:ascii="Arial" w:hAnsi="Arial" w:cs="Arial"/>
        <w:sz w:val="16"/>
      </w:rPr>
      <w:fldChar w:fldCharType="separate"/>
    </w:r>
    <w:r w:rsidR="001B2E0D">
      <w:rPr>
        <w:rFonts w:ascii="Arial" w:hAnsi="Arial" w:cs="Arial"/>
        <w:noProof/>
        <w:sz w:val="16"/>
      </w:rPr>
      <w:t>51</w:t>
    </w:r>
    <w:r w:rsidRPr="00D22B8C">
      <w:rPr>
        <w:rFonts w:ascii="Arial" w:hAnsi="Arial" w:cs="Arial"/>
        <w:sz w:val="16"/>
      </w:rPr>
      <w:fldChar w:fldCharType="end"/>
    </w:r>
    <w:r w:rsidRPr="00D22B8C">
      <w:rPr>
        <w:rFonts w:ascii="Arial" w:hAnsi="Arial" w:cs="Arial"/>
        <w:sz w:val="16"/>
      </w:rPr>
      <w:t xml:space="preserve"> af </w:t>
    </w:r>
    <w:r w:rsidRPr="00D22B8C">
      <w:rPr>
        <w:rFonts w:ascii="Arial" w:hAnsi="Arial" w:cs="Arial"/>
        <w:sz w:val="16"/>
      </w:rPr>
      <w:fldChar w:fldCharType="begin"/>
    </w:r>
    <w:r w:rsidRPr="00D22B8C">
      <w:rPr>
        <w:rFonts w:ascii="Arial" w:hAnsi="Arial" w:cs="Arial"/>
        <w:sz w:val="16"/>
      </w:rPr>
      <w:instrText xml:space="preserve"> NUMPAGES  \* MERGEFORMAT </w:instrText>
    </w:r>
    <w:r w:rsidRPr="00D22B8C">
      <w:rPr>
        <w:rFonts w:ascii="Arial" w:hAnsi="Arial" w:cs="Arial"/>
        <w:sz w:val="16"/>
      </w:rPr>
      <w:fldChar w:fldCharType="separate"/>
    </w:r>
    <w:r w:rsidR="001B2E0D">
      <w:rPr>
        <w:rFonts w:ascii="Arial" w:hAnsi="Arial" w:cs="Arial"/>
        <w:noProof/>
        <w:sz w:val="16"/>
      </w:rPr>
      <w:t>52</w:t>
    </w:r>
    <w:r w:rsidRPr="00D22B8C">
      <w:rPr>
        <w:rFonts w:ascii="Arial" w:hAnsi="Arial" w:cs="Arial"/>
        <w:sz w:val="16"/>
      </w:rPr>
      <w:fldChar w:fldCharType="end"/>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67B" w:rsidRPr="00D22B8C" w:rsidRDefault="00E1267B" w:rsidP="00D22B8C">
    <w:pPr>
      <w:pStyle w:val="Footer"/>
      <w:rPr>
        <w:rFonts w:ascii="Arial" w:hAnsi="Arial" w:cs="Arial"/>
        <w:sz w:val="16"/>
      </w:rPr>
    </w:pPr>
    <w:r w:rsidRPr="00D22B8C">
      <w:rPr>
        <w:rFonts w:ascii="Arial" w:hAnsi="Arial" w:cs="Arial"/>
        <w:sz w:val="16"/>
      </w:rPr>
      <w:fldChar w:fldCharType="begin"/>
    </w:r>
    <w:r w:rsidRPr="00D22B8C">
      <w:rPr>
        <w:rFonts w:ascii="Arial" w:hAnsi="Arial" w:cs="Arial"/>
        <w:sz w:val="16"/>
      </w:rPr>
      <w:instrText xml:space="preserve"> CREATEDATE  \@ "d. MMMM yyyy"  \* MERGEFORMAT </w:instrText>
    </w:r>
    <w:r w:rsidRPr="00D22B8C">
      <w:rPr>
        <w:rFonts w:ascii="Arial" w:hAnsi="Arial" w:cs="Arial"/>
        <w:sz w:val="16"/>
      </w:rPr>
      <w:fldChar w:fldCharType="separate"/>
    </w:r>
    <w:r w:rsidRPr="00D22B8C">
      <w:rPr>
        <w:rFonts w:ascii="Arial" w:hAnsi="Arial" w:cs="Arial"/>
        <w:noProof/>
        <w:sz w:val="16"/>
      </w:rPr>
      <w:t>4. november 2011</w:t>
    </w:r>
    <w:r w:rsidRPr="00D22B8C">
      <w:rPr>
        <w:rFonts w:ascii="Arial" w:hAnsi="Arial" w:cs="Arial"/>
        <w:sz w:val="16"/>
      </w:rPr>
      <w:fldChar w:fldCharType="end"/>
    </w:r>
    <w:r w:rsidRPr="00D22B8C">
      <w:rPr>
        <w:rFonts w:ascii="Arial" w:hAnsi="Arial" w:cs="Arial"/>
        <w:sz w:val="16"/>
      </w:rPr>
      <w:tab/>
    </w:r>
    <w:r w:rsidRPr="00D22B8C">
      <w:rPr>
        <w:rFonts w:ascii="Arial" w:hAnsi="Arial" w:cs="Arial"/>
        <w:sz w:val="16"/>
      </w:rPr>
      <w:tab/>
      <w:t xml:space="preserve">MomsRefusionProRataSatsAfgørelseSamlingHent Side </w:t>
    </w:r>
    <w:r w:rsidRPr="00D22B8C">
      <w:rPr>
        <w:rFonts w:ascii="Arial" w:hAnsi="Arial" w:cs="Arial"/>
        <w:sz w:val="16"/>
      </w:rPr>
      <w:fldChar w:fldCharType="begin"/>
    </w:r>
    <w:r w:rsidRPr="00D22B8C">
      <w:rPr>
        <w:rFonts w:ascii="Arial" w:hAnsi="Arial" w:cs="Arial"/>
        <w:sz w:val="16"/>
      </w:rPr>
      <w:instrText xml:space="preserve"> PAGE  \* MERGEFORMAT </w:instrText>
    </w:r>
    <w:r w:rsidRPr="00D22B8C">
      <w:rPr>
        <w:rFonts w:ascii="Arial" w:hAnsi="Arial" w:cs="Arial"/>
        <w:sz w:val="16"/>
      </w:rPr>
      <w:fldChar w:fldCharType="separate"/>
    </w:r>
    <w:r w:rsidR="001B2E0D">
      <w:rPr>
        <w:rFonts w:ascii="Arial" w:hAnsi="Arial" w:cs="Arial"/>
        <w:noProof/>
        <w:sz w:val="16"/>
      </w:rPr>
      <w:t>53</w:t>
    </w:r>
    <w:r w:rsidRPr="00D22B8C">
      <w:rPr>
        <w:rFonts w:ascii="Arial" w:hAnsi="Arial" w:cs="Arial"/>
        <w:sz w:val="16"/>
      </w:rPr>
      <w:fldChar w:fldCharType="end"/>
    </w:r>
    <w:r w:rsidRPr="00D22B8C">
      <w:rPr>
        <w:rFonts w:ascii="Arial" w:hAnsi="Arial" w:cs="Arial"/>
        <w:sz w:val="16"/>
      </w:rPr>
      <w:t xml:space="preserve"> af </w:t>
    </w:r>
    <w:r w:rsidRPr="00D22B8C">
      <w:rPr>
        <w:rFonts w:ascii="Arial" w:hAnsi="Arial" w:cs="Arial"/>
        <w:sz w:val="16"/>
      </w:rPr>
      <w:fldChar w:fldCharType="begin"/>
    </w:r>
    <w:r w:rsidRPr="00D22B8C">
      <w:rPr>
        <w:rFonts w:ascii="Arial" w:hAnsi="Arial" w:cs="Arial"/>
        <w:sz w:val="16"/>
      </w:rPr>
      <w:instrText xml:space="preserve"> NUMPAGES  \* MERGEFORMAT </w:instrText>
    </w:r>
    <w:r w:rsidRPr="00D22B8C">
      <w:rPr>
        <w:rFonts w:ascii="Arial" w:hAnsi="Arial" w:cs="Arial"/>
        <w:sz w:val="16"/>
      </w:rPr>
      <w:fldChar w:fldCharType="separate"/>
    </w:r>
    <w:r w:rsidR="001B2E0D">
      <w:rPr>
        <w:rFonts w:ascii="Arial" w:hAnsi="Arial" w:cs="Arial"/>
        <w:noProof/>
        <w:sz w:val="16"/>
      </w:rPr>
      <w:t>54</w:t>
    </w:r>
    <w:r w:rsidRPr="00D22B8C">
      <w:rPr>
        <w:rFonts w:ascii="Arial" w:hAnsi="Arial" w:cs="Arial"/>
        <w:sz w:val="16"/>
      </w:rPr>
      <w:fldChar w:fldCharType="end"/>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67B" w:rsidRPr="00D22B8C" w:rsidRDefault="00E1267B" w:rsidP="00D22B8C">
    <w:pPr>
      <w:pStyle w:val="Footer"/>
      <w:rPr>
        <w:rFonts w:ascii="Arial" w:hAnsi="Arial" w:cs="Arial"/>
        <w:sz w:val="16"/>
      </w:rPr>
    </w:pPr>
    <w:r w:rsidRPr="00D22B8C">
      <w:rPr>
        <w:rFonts w:ascii="Arial" w:hAnsi="Arial" w:cs="Arial"/>
        <w:sz w:val="16"/>
      </w:rPr>
      <w:fldChar w:fldCharType="begin"/>
    </w:r>
    <w:r w:rsidRPr="00D22B8C">
      <w:rPr>
        <w:rFonts w:ascii="Arial" w:hAnsi="Arial" w:cs="Arial"/>
        <w:sz w:val="16"/>
      </w:rPr>
      <w:instrText xml:space="preserve"> CREATEDATE  \@ "d. MMMM yyyy"  \* MERGEFORMAT </w:instrText>
    </w:r>
    <w:r w:rsidRPr="00D22B8C">
      <w:rPr>
        <w:rFonts w:ascii="Arial" w:hAnsi="Arial" w:cs="Arial"/>
        <w:sz w:val="16"/>
      </w:rPr>
      <w:fldChar w:fldCharType="separate"/>
    </w:r>
    <w:r w:rsidRPr="00D22B8C">
      <w:rPr>
        <w:rFonts w:ascii="Arial" w:hAnsi="Arial" w:cs="Arial"/>
        <w:noProof/>
        <w:sz w:val="16"/>
      </w:rPr>
      <w:t>4. november 2011</w:t>
    </w:r>
    <w:r w:rsidRPr="00D22B8C">
      <w:rPr>
        <w:rFonts w:ascii="Arial" w:hAnsi="Arial" w:cs="Arial"/>
        <w:sz w:val="16"/>
      </w:rPr>
      <w:fldChar w:fldCharType="end"/>
    </w:r>
    <w:r w:rsidRPr="00D22B8C">
      <w:rPr>
        <w:rFonts w:ascii="Arial" w:hAnsi="Arial" w:cs="Arial"/>
        <w:sz w:val="16"/>
      </w:rPr>
      <w:tab/>
    </w:r>
    <w:r w:rsidRPr="00D22B8C">
      <w:rPr>
        <w:rFonts w:ascii="Arial" w:hAnsi="Arial" w:cs="Arial"/>
        <w:sz w:val="16"/>
      </w:rPr>
      <w:tab/>
      <w:t xml:space="preserve">MomsRefusionProRataSatsKorrektionOpdater Side </w:t>
    </w:r>
    <w:r w:rsidRPr="00D22B8C">
      <w:rPr>
        <w:rFonts w:ascii="Arial" w:hAnsi="Arial" w:cs="Arial"/>
        <w:sz w:val="16"/>
      </w:rPr>
      <w:fldChar w:fldCharType="begin"/>
    </w:r>
    <w:r w:rsidRPr="00D22B8C">
      <w:rPr>
        <w:rFonts w:ascii="Arial" w:hAnsi="Arial" w:cs="Arial"/>
        <w:sz w:val="16"/>
      </w:rPr>
      <w:instrText xml:space="preserve"> PAGE  \* MERGEFORMAT </w:instrText>
    </w:r>
    <w:r w:rsidRPr="00D22B8C">
      <w:rPr>
        <w:rFonts w:ascii="Arial" w:hAnsi="Arial" w:cs="Arial"/>
        <w:sz w:val="16"/>
      </w:rPr>
      <w:fldChar w:fldCharType="separate"/>
    </w:r>
    <w:r w:rsidR="001B2E0D">
      <w:rPr>
        <w:rFonts w:ascii="Arial" w:hAnsi="Arial" w:cs="Arial"/>
        <w:noProof/>
        <w:sz w:val="16"/>
      </w:rPr>
      <w:t>55</w:t>
    </w:r>
    <w:r w:rsidRPr="00D22B8C">
      <w:rPr>
        <w:rFonts w:ascii="Arial" w:hAnsi="Arial" w:cs="Arial"/>
        <w:sz w:val="16"/>
      </w:rPr>
      <w:fldChar w:fldCharType="end"/>
    </w:r>
    <w:r w:rsidRPr="00D22B8C">
      <w:rPr>
        <w:rFonts w:ascii="Arial" w:hAnsi="Arial" w:cs="Arial"/>
        <w:sz w:val="16"/>
      </w:rPr>
      <w:t xml:space="preserve"> af </w:t>
    </w:r>
    <w:r w:rsidRPr="00D22B8C">
      <w:rPr>
        <w:rFonts w:ascii="Arial" w:hAnsi="Arial" w:cs="Arial"/>
        <w:sz w:val="16"/>
      </w:rPr>
      <w:fldChar w:fldCharType="begin"/>
    </w:r>
    <w:r w:rsidRPr="00D22B8C">
      <w:rPr>
        <w:rFonts w:ascii="Arial" w:hAnsi="Arial" w:cs="Arial"/>
        <w:sz w:val="16"/>
      </w:rPr>
      <w:instrText xml:space="preserve"> NUMPAGES  \* MERGEFORMAT </w:instrText>
    </w:r>
    <w:r w:rsidRPr="00D22B8C">
      <w:rPr>
        <w:rFonts w:ascii="Arial" w:hAnsi="Arial" w:cs="Arial"/>
        <w:sz w:val="16"/>
      </w:rPr>
      <w:fldChar w:fldCharType="separate"/>
    </w:r>
    <w:r w:rsidR="001B2E0D">
      <w:rPr>
        <w:rFonts w:ascii="Arial" w:hAnsi="Arial" w:cs="Arial"/>
        <w:noProof/>
        <w:sz w:val="16"/>
      </w:rPr>
      <w:t>108</w:t>
    </w:r>
    <w:r w:rsidRPr="00D22B8C">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67B" w:rsidRDefault="00E1267B">
    <w:pPr>
      <w:pStyle w:val="Footer"/>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67B" w:rsidRPr="00D22B8C" w:rsidRDefault="00E1267B" w:rsidP="00D22B8C">
    <w:pPr>
      <w:pStyle w:val="Footer"/>
      <w:rPr>
        <w:rFonts w:ascii="Arial" w:hAnsi="Arial" w:cs="Arial"/>
        <w:sz w:val="16"/>
      </w:rPr>
    </w:pPr>
    <w:r w:rsidRPr="00D22B8C">
      <w:rPr>
        <w:rFonts w:ascii="Arial" w:hAnsi="Arial" w:cs="Arial"/>
        <w:sz w:val="16"/>
      </w:rPr>
      <w:fldChar w:fldCharType="begin"/>
    </w:r>
    <w:r w:rsidRPr="00D22B8C">
      <w:rPr>
        <w:rFonts w:ascii="Arial" w:hAnsi="Arial" w:cs="Arial"/>
        <w:sz w:val="16"/>
      </w:rPr>
      <w:instrText xml:space="preserve"> CREATEDATE  \@ "d. MMMM yyyy"  \* MERGEFORMAT </w:instrText>
    </w:r>
    <w:r w:rsidRPr="00D22B8C">
      <w:rPr>
        <w:rFonts w:ascii="Arial" w:hAnsi="Arial" w:cs="Arial"/>
        <w:sz w:val="16"/>
      </w:rPr>
      <w:fldChar w:fldCharType="separate"/>
    </w:r>
    <w:r w:rsidRPr="00D22B8C">
      <w:rPr>
        <w:rFonts w:ascii="Arial" w:hAnsi="Arial" w:cs="Arial"/>
        <w:noProof/>
        <w:sz w:val="16"/>
      </w:rPr>
      <w:t>4. november 2011</w:t>
    </w:r>
    <w:r w:rsidRPr="00D22B8C">
      <w:rPr>
        <w:rFonts w:ascii="Arial" w:hAnsi="Arial" w:cs="Arial"/>
        <w:sz w:val="16"/>
      </w:rPr>
      <w:fldChar w:fldCharType="end"/>
    </w:r>
    <w:r w:rsidRPr="00D22B8C">
      <w:rPr>
        <w:rFonts w:ascii="Arial" w:hAnsi="Arial" w:cs="Arial"/>
        <w:sz w:val="16"/>
      </w:rPr>
      <w:tab/>
    </w:r>
    <w:r w:rsidRPr="00D22B8C">
      <w:rPr>
        <w:rFonts w:ascii="Arial" w:hAnsi="Arial" w:cs="Arial"/>
        <w:sz w:val="16"/>
      </w:rPr>
      <w:tab/>
      <w:t xml:space="preserve">MomsRefusionProRataSatsKorrektionSamlingHent Side </w:t>
    </w:r>
    <w:r w:rsidRPr="00D22B8C">
      <w:rPr>
        <w:rFonts w:ascii="Arial" w:hAnsi="Arial" w:cs="Arial"/>
        <w:sz w:val="16"/>
      </w:rPr>
      <w:fldChar w:fldCharType="begin"/>
    </w:r>
    <w:r w:rsidRPr="00D22B8C">
      <w:rPr>
        <w:rFonts w:ascii="Arial" w:hAnsi="Arial" w:cs="Arial"/>
        <w:sz w:val="16"/>
      </w:rPr>
      <w:instrText xml:space="preserve"> PAGE  \* MERGEFORMAT </w:instrText>
    </w:r>
    <w:r w:rsidRPr="00D22B8C">
      <w:rPr>
        <w:rFonts w:ascii="Arial" w:hAnsi="Arial" w:cs="Arial"/>
        <w:sz w:val="16"/>
      </w:rPr>
      <w:fldChar w:fldCharType="separate"/>
    </w:r>
    <w:r w:rsidR="001B2E0D">
      <w:rPr>
        <w:rFonts w:ascii="Arial" w:hAnsi="Arial" w:cs="Arial"/>
        <w:noProof/>
        <w:sz w:val="16"/>
      </w:rPr>
      <w:t>56</w:t>
    </w:r>
    <w:r w:rsidRPr="00D22B8C">
      <w:rPr>
        <w:rFonts w:ascii="Arial" w:hAnsi="Arial" w:cs="Arial"/>
        <w:sz w:val="16"/>
      </w:rPr>
      <w:fldChar w:fldCharType="end"/>
    </w:r>
    <w:r w:rsidRPr="00D22B8C">
      <w:rPr>
        <w:rFonts w:ascii="Arial" w:hAnsi="Arial" w:cs="Arial"/>
        <w:sz w:val="16"/>
      </w:rPr>
      <w:t xml:space="preserve"> af </w:t>
    </w:r>
    <w:r w:rsidRPr="00D22B8C">
      <w:rPr>
        <w:rFonts w:ascii="Arial" w:hAnsi="Arial" w:cs="Arial"/>
        <w:sz w:val="16"/>
      </w:rPr>
      <w:fldChar w:fldCharType="begin"/>
    </w:r>
    <w:r w:rsidRPr="00D22B8C">
      <w:rPr>
        <w:rFonts w:ascii="Arial" w:hAnsi="Arial" w:cs="Arial"/>
        <w:sz w:val="16"/>
      </w:rPr>
      <w:instrText xml:space="preserve"> NUMPAGES  \* MERGEFORMAT </w:instrText>
    </w:r>
    <w:r w:rsidRPr="00D22B8C">
      <w:rPr>
        <w:rFonts w:ascii="Arial" w:hAnsi="Arial" w:cs="Arial"/>
        <w:sz w:val="16"/>
      </w:rPr>
      <w:fldChar w:fldCharType="separate"/>
    </w:r>
    <w:r w:rsidR="001B2E0D">
      <w:rPr>
        <w:rFonts w:ascii="Arial" w:hAnsi="Arial" w:cs="Arial"/>
        <w:noProof/>
        <w:sz w:val="16"/>
      </w:rPr>
      <w:t>108</w:t>
    </w:r>
    <w:r w:rsidRPr="00D22B8C">
      <w:rPr>
        <w:rFonts w:ascii="Arial" w:hAnsi="Arial" w:cs="Arial"/>
        <w:sz w:val="16"/>
      </w:rPr>
      <w:fldChar w:fldCharType="end"/>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67B" w:rsidRPr="00D22B8C" w:rsidRDefault="00E1267B" w:rsidP="00D22B8C">
    <w:pPr>
      <w:pStyle w:val="Footer"/>
      <w:rPr>
        <w:rFonts w:ascii="Arial" w:hAnsi="Arial" w:cs="Arial"/>
        <w:sz w:val="16"/>
      </w:rPr>
    </w:pPr>
    <w:r w:rsidRPr="00D22B8C">
      <w:rPr>
        <w:rFonts w:ascii="Arial" w:hAnsi="Arial" w:cs="Arial"/>
        <w:sz w:val="16"/>
      </w:rPr>
      <w:fldChar w:fldCharType="begin"/>
    </w:r>
    <w:r w:rsidRPr="00D22B8C">
      <w:rPr>
        <w:rFonts w:ascii="Arial" w:hAnsi="Arial" w:cs="Arial"/>
        <w:sz w:val="16"/>
      </w:rPr>
      <w:instrText xml:space="preserve"> CREATEDATE  \@ "d. MMMM yyyy"  \* MERGEFORMAT </w:instrText>
    </w:r>
    <w:r w:rsidRPr="00D22B8C">
      <w:rPr>
        <w:rFonts w:ascii="Arial" w:hAnsi="Arial" w:cs="Arial"/>
        <w:sz w:val="16"/>
      </w:rPr>
      <w:fldChar w:fldCharType="separate"/>
    </w:r>
    <w:r w:rsidRPr="00D22B8C">
      <w:rPr>
        <w:rFonts w:ascii="Arial" w:hAnsi="Arial" w:cs="Arial"/>
        <w:noProof/>
        <w:sz w:val="16"/>
      </w:rPr>
      <w:t>4. november 2011</w:t>
    </w:r>
    <w:r w:rsidRPr="00D22B8C">
      <w:rPr>
        <w:rFonts w:ascii="Arial" w:hAnsi="Arial" w:cs="Arial"/>
        <w:sz w:val="16"/>
      </w:rPr>
      <w:fldChar w:fldCharType="end"/>
    </w:r>
    <w:r w:rsidRPr="00D22B8C">
      <w:rPr>
        <w:rFonts w:ascii="Arial" w:hAnsi="Arial" w:cs="Arial"/>
        <w:sz w:val="16"/>
      </w:rPr>
      <w:tab/>
    </w:r>
    <w:r w:rsidRPr="00D22B8C">
      <w:rPr>
        <w:rFonts w:ascii="Arial" w:hAnsi="Arial" w:cs="Arial"/>
        <w:sz w:val="16"/>
      </w:rPr>
      <w:tab/>
      <w:t xml:space="preserve">MomsRefusionSagAktOversigtHent Side </w:t>
    </w:r>
    <w:r w:rsidRPr="00D22B8C">
      <w:rPr>
        <w:rFonts w:ascii="Arial" w:hAnsi="Arial" w:cs="Arial"/>
        <w:sz w:val="16"/>
      </w:rPr>
      <w:fldChar w:fldCharType="begin"/>
    </w:r>
    <w:r w:rsidRPr="00D22B8C">
      <w:rPr>
        <w:rFonts w:ascii="Arial" w:hAnsi="Arial" w:cs="Arial"/>
        <w:sz w:val="16"/>
      </w:rPr>
      <w:instrText xml:space="preserve"> PAGE  \* MERGEFORMAT </w:instrText>
    </w:r>
    <w:r w:rsidRPr="00D22B8C">
      <w:rPr>
        <w:rFonts w:ascii="Arial" w:hAnsi="Arial" w:cs="Arial"/>
        <w:sz w:val="16"/>
      </w:rPr>
      <w:fldChar w:fldCharType="separate"/>
    </w:r>
    <w:r w:rsidR="001B2E0D">
      <w:rPr>
        <w:rFonts w:ascii="Arial" w:hAnsi="Arial" w:cs="Arial"/>
        <w:noProof/>
        <w:sz w:val="16"/>
      </w:rPr>
      <w:t>58</w:t>
    </w:r>
    <w:r w:rsidRPr="00D22B8C">
      <w:rPr>
        <w:rFonts w:ascii="Arial" w:hAnsi="Arial" w:cs="Arial"/>
        <w:sz w:val="16"/>
      </w:rPr>
      <w:fldChar w:fldCharType="end"/>
    </w:r>
    <w:r w:rsidRPr="00D22B8C">
      <w:rPr>
        <w:rFonts w:ascii="Arial" w:hAnsi="Arial" w:cs="Arial"/>
        <w:sz w:val="16"/>
      </w:rPr>
      <w:t xml:space="preserve"> af </w:t>
    </w:r>
    <w:r w:rsidRPr="00D22B8C">
      <w:rPr>
        <w:rFonts w:ascii="Arial" w:hAnsi="Arial" w:cs="Arial"/>
        <w:sz w:val="16"/>
      </w:rPr>
      <w:fldChar w:fldCharType="begin"/>
    </w:r>
    <w:r w:rsidRPr="00D22B8C">
      <w:rPr>
        <w:rFonts w:ascii="Arial" w:hAnsi="Arial" w:cs="Arial"/>
        <w:sz w:val="16"/>
      </w:rPr>
      <w:instrText xml:space="preserve"> NUMPAGES  \* MERGEFORMAT </w:instrText>
    </w:r>
    <w:r w:rsidRPr="00D22B8C">
      <w:rPr>
        <w:rFonts w:ascii="Arial" w:hAnsi="Arial" w:cs="Arial"/>
        <w:sz w:val="16"/>
      </w:rPr>
      <w:fldChar w:fldCharType="separate"/>
    </w:r>
    <w:r w:rsidR="001B2E0D">
      <w:rPr>
        <w:rFonts w:ascii="Arial" w:hAnsi="Arial" w:cs="Arial"/>
        <w:noProof/>
        <w:sz w:val="16"/>
      </w:rPr>
      <w:t>59</w:t>
    </w:r>
    <w:r w:rsidRPr="00D22B8C">
      <w:rPr>
        <w:rFonts w:ascii="Arial" w:hAnsi="Arial" w:cs="Arial"/>
        <w:sz w:val="16"/>
      </w:rPr>
      <w:fldChar w:fldCharType="end"/>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67B" w:rsidRPr="00D22B8C" w:rsidRDefault="00E1267B" w:rsidP="00D22B8C">
    <w:pPr>
      <w:pStyle w:val="Footer"/>
      <w:rPr>
        <w:rFonts w:ascii="Arial" w:hAnsi="Arial" w:cs="Arial"/>
        <w:sz w:val="16"/>
      </w:rPr>
    </w:pPr>
    <w:r w:rsidRPr="00D22B8C">
      <w:rPr>
        <w:rFonts w:ascii="Arial" w:hAnsi="Arial" w:cs="Arial"/>
        <w:sz w:val="16"/>
      </w:rPr>
      <w:fldChar w:fldCharType="begin"/>
    </w:r>
    <w:r w:rsidRPr="00D22B8C">
      <w:rPr>
        <w:rFonts w:ascii="Arial" w:hAnsi="Arial" w:cs="Arial"/>
        <w:sz w:val="16"/>
      </w:rPr>
      <w:instrText xml:space="preserve"> CREATEDATE  \@ "d. MMMM yyyy"  \* MERGEFORMAT </w:instrText>
    </w:r>
    <w:r w:rsidRPr="00D22B8C">
      <w:rPr>
        <w:rFonts w:ascii="Arial" w:hAnsi="Arial" w:cs="Arial"/>
        <w:sz w:val="16"/>
      </w:rPr>
      <w:fldChar w:fldCharType="separate"/>
    </w:r>
    <w:r w:rsidRPr="00D22B8C">
      <w:rPr>
        <w:rFonts w:ascii="Arial" w:hAnsi="Arial" w:cs="Arial"/>
        <w:noProof/>
        <w:sz w:val="16"/>
      </w:rPr>
      <w:t>4. november 2011</w:t>
    </w:r>
    <w:r w:rsidRPr="00D22B8C">
      <w:rPr>
        <w:rFonts w:ascii="Arial" w:hAnsi="Arial" w:cs="Arial"/>
        <w:sz w:val="16"/>
      </w:rPr>
      <w:fldChar w:fldCharType="end"/>
    </w:r>
    <w:r w:rsidRPr="00D22B8C">
      <w:rPr>
        <w:rFonts w:ascii="Arial" w:hAnsi="Arial" w:cs="Arial"/>
        <w:sz w:val="16"/>
      </w:rPr>
      <w:tab/>
    </w:r>
    <w:r w:rsidRPr="00D22B8C">
      <w:rPr>
        <w:rFonts w:ascii="Arial" w:hAnsi="Arial" w:cs="Arial"/>
        <w:sz w:val="16"/>
      </w:rPr>
      <w:tab/>
      <w:t xml:space="preserve">MomsRefusionSagBemærkningOpdater Side </w:t>
    </w:r>
    <w:r w:rsidRPr="00D22B8C">
      <w:rPr>
        <w:rFonts w:ascii="Arial" w:hAnsi="Arial" w:cs="Arial"/>
        <w:sz w:val="16"/>
      </w:rPr>
      <w:fldChar w:fldCharType="begin"/>
    </w:r>
    <w:r w:rsidRPr="00D22B8C">
      <w:rPr>
        <w:rFonts w:ascii="Arial" w:hAnsi="Arial" w:cs="Arial"/>
        <w:sz w:val="16"/>
      </w:rPr>
      <w:instrText xml:space="preserve"> PAGE  \* MERGEFORMAT </w:instrText>
    </w:r>
    <w:r w:rsidRPr="00D22B8C">
      <w:rPr>
        <w:rFonts w:ascii="Arial" w:hAnsi="Arial" w:cs="Arial"/>
        <w:sz w:val="16"/>
      </w:rPr>
      <w:fldChar w:fldCharType="separate"/>
    </w:r>
    <w:r w:rsidR="001B2E0D">
      <w:rPr>
        <w:rFonts w:ascii="Arial" w:hAnsi="Arial" w:cs="Arial"/>
        <w:noProof/>
        <w:sz w:val="16"/>
      </w:rPr>
      <w:t>60</w:t>
    </w:r>
    <w:r w:rsidRPr="00D22B8C">
      <w:rPr>
        <w:rFonts w:ascii="Arial" w:hAnsi="Arial" w:cs="Arial"/>
        <w:sz w:val="16"/>
      </w:rPr>
      <w:fldChar w:fldCharType="end"/>
    </w:r>
    <w:r w:rsidRPr="00D22B8C">
      <w:rPr>
        <w:rFonts w:ascii="Arial" w:hAnsi="Arial" w:cs="Arial"/>
        <w:sz w:val="16"/>
      </w:rPr>
      <w:t xml:space="preserve"> af </w:t>
    </w:r>
    <w:r w:rsidRPr="00D22B8C">
      <w:rPr>
        <w:rFonts w:ascii="Arial" w:hAnsi="Arial" w:cs="Arial"/>
        <w:sz w:val="16"/>
      </w:rPr>
      <w:fldChar w:fldCharType="begin"/>
    </w:r>
    <w:r w:rsidRPr="00D22B8C">
      <w:rPr>
        <w:rFonts w:ascii="Arial" w:hAnsi="Arial" w:cs="Arial"/>
        <w:sz w:val="16"/>
      </w:rPr>
      <w:instrText xml:space="preserve"> NUMPAGES  \* MERGEFORMAT </w:instrText>
    </w:r>
    <w:r w:rsidRPr="00D22B8C">
      <w:rPr>
        <w:rFonts w:ascii="Arial" w:hAnsi="Arial" w:cs="Arial"/>
        <w:sz w:val="16"/>
      </w:rPr>
      <w:fldChar w:fldCharType="separate"/>
    </w:r>
    <w:r w:rsidR="001B2E0D">
      <w:rPr>
        <w:rFonts w:ascii="Arial" w:hAnsi="Arial" w:cs="Arial"/>
        <w:noProof/>
        <w:sz w:val="16"/>
      </w:rPr>
      <w:t>61</w:t>
    </w:r>
    <w:r w:rsidRPr="00D22B8C">
      <w:rPr>
        <w:rFonts w:ascii="Arial" w:hAnsi="Arial" w:cs="Arial"/>
        <w:sz w:val="16"/>
      </w:rPr>
      <w:fldChar w:fldCharType="end"/>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67B" w:rsidRPr="00D22B8C" w:rsidRDefault="00E1267B" w:rsidP="00D22B8C">
    <w:pPr>
      <w:pStyle w:val="Footer"/>
      <w:rPr>
        <w:rFonts w:ascii="Arial" w:hAnsi="Arial" w:cs="Arial"/>
        <w:sz w:val="16"/>
      </w:rPr>
    </w:pPr>
    <w:r w:rsidRPr="00D22B8C">
      <w:rPr>
        <w:rFonts w:ascii="Arial" w:hAnsi="Arial" w:cs="Arial"/>
        <w:sz w:val="16"/>
      </w:rPr>
      <w:fldChar w:fldCharType="begin"/>
    </w:r>
    <w:r w:rsidRPr="00D22B8C">
      <w:rPr>
        <w:rFonts w:ascii="Arial" w:hAnsi="Arial" w:cs="Arial"/>
        <w:sz w:val="16"/>
      </w:rPr>
      <w:instrText xml:space="preserve"> CREATEDATE  \@ "d. MMMM yyyy"  \* MERGEFORMAT </w:instrText>
    </w:r>
    <w:r w:rsidRPr="00D22B8C">
      <w:rPr>
        <w:rFonts w:ascii="Arial" w:hAnsi="Arial" w:cs="Arial"/>
        <w:sz w:val="16"/>
      </w:rPr>
      <w:fldChar w:fldCharType="separate"/>
    </w:r>
    <w:r w:rsidRPr="00D22B8C">
      <w:rPr>
        <w:rFonts w:ascii="Arial" w:hAnsi="Arial" w:cs="Arial"/>
        <w:noProof/>
        <w:sz w:val="16"/>
      </w:rPr>
      <w:t>4. november 2011</w:t>
    </w:r>
    <w:r w:rsidRPr="00D22B8C">
      <w:rPr>
        <w:rFonts w:ascii="Arial" w:hAnsi="Arial" w:cs="Arial"/>
        <w:sz w:val="16"/>
      </w:rPr>
      <w:fldChar w:fldCharType="end"/>
    </w:r>
    <w:r w:rsidRPr="00D22B8C">
      <w:rPr>
        <w:rFonts w:ascii="Arial" w:hAnsi="Arial" w:cs="Arial"/>
        <w:sz w:val="16"/>
      </w:rPr>
      <w:tab/>
    </w:r>
    <w:r w:rsidRPr="00D22B8C">
      <w:rPr>
        <w:rFonts w:ascii="Arial" w:hAnsi="Arial" w:cs="Arial"/>
        <w:sz w:val="16"/>
      </w:rPr>
      <w:tab/>
      <w:t xml:space="preserve">MomsRefusionSagBemærkningSamlingHent Side </w:t>
    </w:r>
    <w:r w:rsidRPr="00D22B8C">
      <w:rPr>
        <w:rFonts w:ascii="Arial" w:hAnsi="Arial" w:cs="Arial"/>
        <w:sz w:val="16"/>
      </w:rPr>
      <w:fldChar w:fldCharType="begin"/>
    </w:r>
    <w:r w:rsidRPr="00D22B8C">
      <w:rPr>
        <w:rFonts w:ascii="Arial" w:hAnsi="Arial" w:cs="Arial"/>
        <w:sz w:val="16"/>
      </w:rPr>
      <w:instrText xml:space="preserve"> PAGE  \* MERGEFORMAT </w:instrText>
    </w:r>
    <w:r w:rsidRPr="00D22B8C">
      <w:rPr>
        <w:rFonts w:ascii="Arial" w:hAnsi="Arial" w:cs="Arial"/>
        <w:sz w:val="16"/>
      </w:rPr>
      <w:fldChar w:fldCharType="separate"/>
    </w:r>
    <w:r w:rsidR="001B2E0D">
      <w:rPr>
        <w:rFonts w:ascii="Arial" w:hAnsi="Arial" w:cs="Arial"/>
        <w:noProof/>
        <w:sz w:val="16"/>
      </w:rPr>
      <w:t>61</w:t>
    </w:r>
    <w:r w:rsidRPr="00D22B8C">
      <w:rPr>
        <w:rFonts w:ascii="Arial" w:hAnsi="Arial" w:cs="Arial"/>
        <w:sz w:val="16"/>
      </w:rPr>
      <w:fldChar w:fldCharType="end"/>
    </w:r>
    <w:r w:rsidRPr="00D22B8C">
      <w:rPr>
        <w:rFonts w:ascii="Arial" w:hAnsi="Arial" w:cs="Arial"/>
        <w:sz w:val="16"/>
      </w:rPr>
      <w:t xml:space="preserve"> af </w:t>
    </w:r>
    <w:r w:rsidRPr="00D22B8C">
      <w:rPr>
        <w:rFonts w:ascii="Arial" w:hAnsi="Arial" w:cs="Arial"/>
        <w:sz w:val="16"/>
      </w:rPr>
      <w:fldChar w:fldCharType="begin"/>
    </w:r>
    <w:r w:rsidRPr="00D22B8C">
      <w:rPr>
        <w:rFonts w:ascii="Arial" w:hAnsi="Arial" w:cs="Arial"/>
        <w:sz w:val="16"/>
      </w:rPr>
      <w:instrText xml:space="preserve"> NUMPAGES  \* MERGEFORMAT </w:instrText>
    </w:r>
    <w:r w:rsidRPr="00D22B8C">
      <w:rPr>
        <w:rFonts w:ascii="Arial" w:hAnsi="Arial" w:cs="Arial"/>
        <w:sz w:val="16"/>
      </w:rPr>
      <w:fldChar w:fldCharType="separate"/>
    </w:r>
    <w:r w:rsidR="001B2E0D">
      <w:rPr>
        <w:rFonts w:ascii="Arial" w:hAnsi="Arial" w:cs="Arial"/>
        <w:noProof/>
        <w:sz w:val="16"/>
      </w:rPr>
      <w:t>62</w:t>
    </w:r>
    <w:r w:rsidRPr="00D22B8C">
      <w:rPr>
        <w:rFonts w:ascii="Arial" w:hAnsi="Arial" w:cs="Arial"/>
        <w:sz w:val="16"/>
      </w:rPr>
      <w:fldChar w:fldCharType="end"/>
    </w: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67B" w:rsidRPr="00D22B8C" w:rsidRDefault="00E1267B" w:rsidP="00D22B8C">
    <w:pPr>
      <w:pStyle w:val="Footer"/>
      <w:rPr>
        <w:rFonts w:ascii="Arial" w:hAnsi="Arial" w:cs="Arial"/>
        <w:sz w:val="16"/>
      </w:rPr>
    </w:pPr>
    <w:r w:rsidRPr="00D22B8C">
      <w:rPr>
        <w:rFonts w:ascii="Arial" w:hAnsi="Arial" w:cs="Arial"/>
        <w:sz w:val="16"/>
      </w:rPr>
      <w:fldChar w:fldCharType="begin"/>
    </w:r>
    <w:r w:rsidRPr="00D22B8C">
      <w:rPr>
        <w:rFonts w:ascii="Arial" w:hAnsi="Arial" w:cs="Arial"/>
        <w:sz w:val="16"/>
      </w:rPr>
      <w:instrText xml:space="preserve"> CREATEDATE  \@ "d. MMMM yyyy"  \* MERGEFORMAT </w:instrText>
    </w:r>
    <w:r w:rsidRPr="00D22B8C">
      <w:rPr>
        <w:rFonts w:ascii="Arial" w:hAnsi="Arial" w:cs="Arial"/>
        <w:sz w:val="16"/>
      </w:rPr>
      <w:fldChar w:fldCharType="separate"/>
    </w:r>
    <w:r w:rsidRPr="00D22B8C">
      <w:rPr>
        <w:rFonts w:ascii="Arial" w:hAnsi="Arial" w:cs="Arial"/>
        <w:noProof/>
        <w:sz w:val="16"/>
      </w:rPr>
      <w:t>4. november 2011</w:t>
    </w:r>
    <w:r w:rsidRPr="00D22B8C">
      <w:rPr>
        <w:rFonts w:ascii="Arial" w:hAnsi="Arial" w:cs="Arial"/>
        <w:sz w:val="16"/>
      </w:rPr>
      <w:fldChar w:fldCharType="end"/>
    </w:r>
    <w:r w:rsidRPr="00D22B8C">
      <w:rPr>
        <w:rFonts w:ascii="Arial" w:hAnsi="Arial" w:cs="Arial"/>
        <w:sz w:val="16"/>
      </w:rPr>
      <w:tab/>
    </w:r>
    <w:r w:rsidRPr="00D22B8C">
      <w:rPr>
        <w:rFonts w:ascii="Arial" w:hAnsi="Arial" w:cs="Arial"/>
        <w:sz w:val="16"/>
      </w:rPr>
      <w:tab/>
      <w:t xml:space="preserve">MomsRefusionSagOversigtHent Side </w:t>
    </w:r>
    <w:r w:rsidRPr="00D22B8C">
      <w:rPr>
        <w:rFonts w:ascii="Arial" w:hAnsi="Arial" w:cs="Arial"/>
        <w:sz w:val="16"/>
      </w:rPr>
      <w:fldChar w:fldCharType="begin"/>
    </w:r>
    <w:r w:rsidRPr="00D22B8C">
      <w:rPr>
        <w:rFonts w:ascii="Arial" w:hAnsi="Arial" w:cs="Arial"/>
        <w:sz w:val="16"/>
      </w:rPr>
      <w:instrText xml:space="preserve"> PAGE  \* MERGEFORMAT </w:instrText>
    </w:r>
    <w:r w:rsidRPr="00D22B8C">
      <w:rPr>
        <w:rFonts w:ascii="Arial" w:hAnsi="Arial" w:cs="Arial"/>
        <w:sz w:val="16"/>
      </w:rPr>
      <w:fldChar w:fldCharType="separate"/>
    </w:r>
    <w:r w:rsidR="001B2E0D">
      <w:rPr>
        <w:rFonts w:ascii="Arial" w:hAnsi="Arial" w:cs="Arial"/>
        <w:noProof/>
        <w:sz w:val="16"/>
      </w:rPr>
      <w:t>62</w:t>
    </w:r>
    <w:r w:rsidRPr="00D22B8C">
      <w:rPr>
        <w:rFonts w:ascii="Arial" w:hAnsi="Arial" w:cs="Arial"/>
        <w:sz w:val="16"/>
      </w:rPr>
      <w:fldChar w:fldCharType="end"/>
    </w:r>
    <w:r w:rsidRPr="00D22B8C">
      <w:rPr>
        <w:rFonts w:ascii="Arial" w:hAnsi="Arial" w:cs="Arial"/>
        <w:sz w:val="16"/>
      </w:rPr>
      <w:t xml:space="preserve"> af </w:t>
    </w:r>
    <w:r w:rsidRPr="00D22B8C">
      <w:rPr>
        <w:rFonts w:ascii="Arial" w:hAnsi="Arial" w:cs="Arial"/>
        <w:sz w:val="16"/>
      </w:rPr>
      <w:fldChar w:fldCharType="begin"/>
    </w:r>
    <w:r w:rsidRPr="00D22B8C">
      <w:rPr>
        <w:rFonts w:ascii="Arial" w:hAnsi="Arial" w:cs="Arial"/>
        <w:sz w:val="16"/>
      </w:rPr>
      <w:instrText xml:space="preserve"> NUMPAGES  \* MERGEFORMAT </w:instrText>
    </w:r>
    <w:r w:rsidRPr="00D22B8C">
      <w:rPr>
        <w:rFonts w:ascii="Arial" w:hAnsi="Arial" w:cs="Arial"/>
        <w:sz w:val="16"/>
      </w:rPr>
      <w:fldChar w:fldCharType="separate"/>
    </w:r>
    <w:r w:rsidR="001B2E0D">
      <w:rPr>
        <w:rFonts w:ascii="Arial" w:hAnsi="Arial" w:cs="Arial"/>
        <w:noProof/>
        <w:sz w:val="16"/>
      </w:rPr>
      <w:t>63</w:t>
    </w:r>
    <w:r w:rsidRPr="00D22B8C">
      <w:rPr>
        <w:rFonts w:ascii="Arial" w:hAnsi="Arial" w:cs="Arial"/>
        <w:sz w:val="16"/>
      </w:rPr>
      <w:fldChar w:fldCharType="end"/>
    </w: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67B" w:rsidRPr="00D22B8C" w:rsidRDefault="00E1267B" w:rsidP="00D22B8C">
    <w:pPr>
      <w:pStyle w:val="Footer"/>
      <w:rPr>
        <w:rFonts w:ascii="Arial" w:hAnsi="Arial" w:cs="Arial"/>
        <w:sz w:val="16"/>
      </w:rPr>
    </w:pPr>
    <w:r w:rsidRPr="00D22B8C">
      <w:rPr>
        <w:rFonts w:ascii="Arial" w:hAnsi="Arial" w:cs="Arial"/>
        <w:sz w:val="16"/>
      </w:rPr>
      <w:fldChar w:fldCharType="begin"/>
    </w:r>
    <w:r w:rsidRPr="00D22B8C">
      <w:rPr>
        <w:rFonts w:ascii="Arial" w:hAnsi="Arial" w:cs="Arial"/>
        <w:sz w:val="16"/>
      </w:rPr>
      <w:instrText xml:space="preserve"> CREATEDATE  \@ "d. MMMM yyyy"  \* MERGEFORMAT </w:instrText>
    </w:r>
    <w:r w:rsidRPr="00D22B8C">
      <w:rPr>
        <w:rFonts w:ascii="Arial" w:hAnsi="Arial" w:cs="Arial"/>
        <w:sz w:val="16"/>
      </w:rPr>
      <w:fldChar w:fldCharType="separate"/>
    </w:r>
    <w:r w:rsidRPr="00D22B8C">
      <w:rPr>
        <w:rFonts w:ascii="Arial" w:hAnsi="Arial" w:cs="Arial"/>
        <w:noProof/>
        <w:sz w:val="16"/>
      </w:rPr>
      <w:t>4. november 2011</w:t>
    </w:r>
    <w:r w:rsidRPr="00D22B8C">
      <w:rPr>
        <w:rFonts w:ascii="Arial" w:hAnsi="Arial" w:cs="Arial"/>
        <w:sz w:val="16"/>
      </w:rPr>
      <w:fldChar w:fldCharType="end"/>
    </w:r>
    <w:r w:rsidRPr="00D22B8C">
      <w:rPr>
        <w:rFonts w:ascii="Arial" w:hAnsi="Arial" w:cs="Arial"/>
        <w:sz w:val="16"/>
      </w:rPr>
      <w:tab/>
    </w:r>
    <w:r w:rsidRPr="00D22B8C">
      <w:rPr>
        <w:rFonts w:ascii="Arial" w:hAnsi="Arial" w:cs="Arial"/>
        <w:sz w:val="16"/>
      </w:rPr>
      <w:tab/>
      <w:t xml:space="preserve">MomsRefusionStatistikHent Side </w:t>
    </w:r>
    <w:r w:rsidRPr="00D22B8C">
      <w:rPr>
        <w:rFonts w:ascii="Arial" w:hAnsi="Arial" w:cs="Arial"/>
        <w:sz w:val="16"/>
      </w:rPr>
      <w:fldChar w:fldCharType="begin"/>
    </w:r>
    <w:r w:rsidRPr="00D22B8C">
      <w:rPr>
        <w:rFonts w:ascii="Arial" w:hAnsi="Arial" w:cs="Arial"/>
        <w:sz w:val="16"/>
      </w:rPr>
      <w:instrText xml:space="preserve"> PAGE  \* MERGEFORMAT </w:instrText>
    </w:r>
    <w:r w:rsidRPr="00D22B8C">
      <w:rPr>
        <w:rFonts w:ascii="Arial" w:hAnsi="Arial" w:cs="Arial"/>
        <w:sz w:val="16"/>
      </w:rPr>
      <w:fldChar w:fldCharType="separate"/>
    </w:r>
    <w:r w:rsidR="001B2E0D">
      <w:rPr>
        <w:rFonts w:ascii="Arial" w:hAnsi="Arial" w:cs="Arial"/>
        <w:noProof/>
        <w:sz w:val="16"/>
      </w:rPr>
      <w:t>64</w:t>
    </w:r>
    <w:r w:rsidRPr="00D22B8C">
      <w:rPr>
        <w:rFonts w:ascii="Arial" w:hAnsi="Arial" w:cs="Arial"/>
        <w:sz w:val="16"/>
      </w:rPr>
      <w:fldChar w:fldCharType="end"/>
    </w:r>
    <w:r w:rsidRPr="00D22B8C">
      <w:rPr>
        <w:rFonts w:ascii="Arial" w:hAnsi="Arial" w:cs="Arial"/>
        <w:sz w:val="16"/>
      </w:rPr>
      <w:t xml:space="preserve"> af </w:t>
    </w:r>
    <w:r w:rsidRPr="00D22B8C">
      <w:rPr>
        <w:rFonts w:ascii="Arial" w:hAnsi="Arial" w:cs="Arial"/>
        <w:sz w:val="16"/>
      </w:rPr>
      <w:fldChar w:fldCharType="begin"/>
    </w:r>
    <w:r w:rsidRPr="00D22B8C">
      <w:rPr>
        <w:rFonts w:ascii="Arial" w:hAnsi="Arial" w:cs="Arial"/>
        <w:sz w:val="16"/>
      </w:rPr>
      <w:instrText xml:space="preserve"> NUMPAGES  \* MERGEFORMAT </w:instrText>
    </w:r>
    <w:r w:rsidRPr="00D22B8C">
      <w:rPr>
        <w:rFonts w:ascii="Arial" w:hAnsi="Arial" w:cs="Arial"/>
        <w:sz w:val="16"/>
      </w:rPr>
      <w:fldChar w:fldCharType="separate"/>
    </w:r>
    <w:r w:rsidR="001B2E0D">
      <w:rPr>
        <w:rFonts w:ascii="Arial" w:hAnsi="Arial" w:cs="Arial"/>
        <w:noProof/>
        <w:sz w:val="16"/>
      </w:rPr>
      <w:t>108</w:t>
    </w:r>
    <w:r w:rsidRPr="00D22B8C">
      <w:rPr>
        <w:rFonts w:ascii="Arial" w:hAnsi="Arial" w:cs="Arial"/>
        <w:sz w:val="16"/>
      </w:rPr>
      <w:fldChar w:fldCharType="end"/>
    </w: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67B" w:rsidRPr="00D22B8C" w:rsidRDefault="00E1267B" w:rsidP="00D22B8C">
    <w:pPr>
      <w:pStyle w:val="Footer"/>
      <w:rPr>
        <w:rFonts w:ascii="Arial" w:hAnsi="Arial" w:cs="Arial"/>
        <w:sz w:val="16"/>
      </w:rPr>
    </w:pPr>
    <w:r w:rsidRPr="00D22B8C">
      <w:rPr>
        <w:rFonts w:ascii="Arial" w:hAnsi="Arial" w:cs="Arial"/>
        <w:sz w:val="16"/>
      </w:rPr>
      <w:fldChar w:fldCharType="begin"/>
    </w:r>
    <w:r w:rsidRPr="00D22B8C">
      <w:rPr>
        <w:rFonts w:ascii="Arial" w:hAnsi="Arial" w:cs="Arial"/>
        <w:sz w:val="16"/>
      </w:rPr>
      <w:instrText xml:space="preserve"> CREATEDATE  \@ "d. MMMM yyyy"  \* MERGEFORMAT </w:instrText>
    </w:r>
    <w:r w:rsidRPr="00D22B8C">
      <w:rPr>
        <w:rFonts w:ascii="Arial" w:hAnsi="Arial" w:cs="Arial"/>
        <w:sz w:val="16"/>
      </w:rPr>
      <w:fldChar w:fldCharType="separate"/>
    </w:r>
    <w:r w:rsidRPr="00D22B8C">
      <w:rPr>
        <w:rFonts w:ascii="Arial" w:hAnsi="Arial" w:cs="Arial"/>
        <w:noProof/>
        <w:sz w:val="16"/>
      </w:rPr>
      <w:t>4. november 2011</w:t>
    </w:r>
    <w:r w:rsidRPr="00D22B8C">
      <w:rPr>
        <w:rFonts w:ascii="Arial" w:hAnsi="Arial" w:cs="Arial"/>
        <w:sz w:val="16"/>
      </w:rPr>
      <w:fldChar w:fldCharType="end"/>
    </w:r>
    <w:r w:rsidRPr="00D22B8C">
      <w:rPr>
        <w:rFonts w:ascii="Arial" w:hAnsi="Arial" w:cs="Arial"/>
        <w:sz w:val="16"/>
      </w:rPr>
      <w:tab/>
    </w:r>
    <w:r w:rsidRPr="00D22B8C">
      <w:rPr>
        <w:rFonts w:ascii="Arial" w:hAnsi="Arial" w:cs="Arial"/>
        <w:sz w:val="16"/>
      </w:rPr>
      <w:tab/>
      <w:t xml:space="preserve">MomsRefusionSystemAdministrationOpdater Side </w:t>
    </w:r>
    <w:r w:rsidRPr="00D22B8C">
      <w:rPr>
        <w:rFonts w:ascii="Arial" w:hAnsi="Arial" w:cs="Arial"/>
        <w:sz w:val="16"/>
      </w:rPr>
      <w:fldChar w:fldCharType="begin"/>
    </w:r>
    <w:r w:rsidRPr="00D22B8C">
      <w:rPr>
        <w:rFonts w:ascii="Arial" w:hAnsi="Arial" w:cs="Arial"/>
        <w:sz w:val="16"/>
      </w:rPr>
      <w:instrText xml:space="preserve"> PAGE  \* MERGEFORMAT </w:instrText>
    </w:r>
    <w:r w:rsidRPr="00D22B8C">
      <w:rPr>
        <w:rFonts w:ascii="Arial" w:hAnsi="Arial" w:cs="Arial"/>
        <w:sz w:val="16"/>
      </w:rPr>
      <w:fldChar w:fldCharType="separate"/>
    </w:r>
    <w:r w:rsidR="001B2E0D">
      <w:rPr>
        <w:rFonts w:ascii="Arial" w:hAnsi="Arial" w:cs="Arial"/>
        <w:noProof/>
        <w:sz w:val="16"/>
      </w:rPr>
      <w:t>65</w:t>
    </w:r>
    <w:r w:rsidRPr="00D22B8C">
      <w:rPr>
        <w:rFonts w:ascii="Arial" w:hAnsi="Arial" w:cs="Arial"/>
        <w:sz w:val="16"/>
      </w:rPr>
      <w:fldChar w:fldCharType="end"/>
    </w:r>
    <w:r w:rsidRPr="00D22B8C">
      <w:rPr>
        <w:rFonts w:ascii="Arial" w:hAnsi="Arial" w:cs="Arial"/>
        <w:sz w:val="16"/>
      </w:rPr>
      <w:t xml:space="preserve"> af </w:t>
    </w:r>
    <w:r w:rsidRPr="00D22B8C">
      <w:rPr>
        <w:rFonts w:ascii="Arial" w:hAnsi="Arial" w:cs="Arial"/>
        <w:sz w:val="16"/>
      </w:rPr>
      <w:fldChar w:fldCharType="begin"/>
    </w:r>
    <w:r w:rsidRPr="00D22B8C">
      <w:rPr>
        <w:rFonts w:ascii="Arial" w:hAnsi="Arial" w:cs="Arial"/>
        <w:sz w:val="16"/>
      </w:rPr>
      <w:instrText xml:space="preserve"> NUMPAGES  \* MERGEFORMAT </w:instrText>
    </w:r>
    <w:r w:rsidRPr="00D22B8C">
      <w:rPr>
        <w:rFonts w:ascii="Arial" w:hAnsi="Arial" w:cs="Arial"/>
        <w:sz w:val="16"/>
      </w:rPr>
      <w:fldChar w:fldCharType="separate"/>
    </w:r>
    <w:r w:rsidR="001B2E0D">
      <w:rPr>
        <w:rFonts w:ascii="Arial" w:hAnsi="Arial" w:cs="Arial"/>
        <w:noProof/>
        <w:sz w:val="16"/>
      </w:rPr>
      <w:t>108</w:t>
    </w:r>
    <w:r w:rsidRPr="00D22B8C">
      <w:rPr>
        <w:rFonts w:ascii="Arial" w:hAnsi="Arial" w:cs="Arial"/>
        <w:sz w:val="16"/>
      </w:rPr>
      <w:fldChar w:fldCharType="end"/>
    </w: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67B" w:rsidRPr="00D22B8C" w:rsidRDefault="00E1267B" w:rsidP="00D22B8C">
    <w:pPr>
      <w:pStyle w:val="Footer"/>
      <w:rPr>
        <w:rFonts w:ascii="Arial" w:hAnsi="Arial" w:cs="Arial"/>
        <w:sz w:val="16"/>
      </w:rPr>
    </w:pPr>
    <w:r w:rsidRPr="00D22B8C">
      <w:rPr>
        <w:rFonts w:ascii="Arial" w:hAnsi="Arial" w:cs="Arial"/>
        <w:sz w:val="16"/>
      </w:rPr>
      <w:fldChar w:fldCharType="begin"/>
    </w:r>
    <w:r w:rsidRPr="00D22B8C">
      <w:rPr>
        <w:rFonts w:ascii="Arial" w:hAnsi="Arial" w:cs="Arial"/>
        <w:sz w:val="16"/>
      </w:rPr>
      <w:instrText xml:space="preserve"> CREATEDATE  \@ "d. MMMM yyyy"  \* MERGEFORMAT </w:instrText>
    </w:r>
    <w:r w:rsidRPr="00D22B8C">
      <w:rPr>
        <w:rFonts w:ascii="Arial" w:hAnsi="Arial" w:cs="Arial"/>
        <w:sz w:val="16"/>
      </w:rPr>
      <w:fldChar w:fldCharType="separate"/>
    </w:r>
    <w:r w:rsidRPr="00D22B8C">
      <w:rPr>
        <w:rFonts w:ascii="Arial" w:hAnsi="Arial" w:cs="Arial"/>
        <w:noProof/>
        <w:sz w:val="16"/>
      </w:rPr>
      <w:t>4. november 2011</w:t>
    </w:r>
    <w:r w:rsidRPr="00D22B8C">
      <w:rPr>
        <w:rFonts w:ascii="Arial" w:hAnsi="Arial" w:cs="Arial"/>
        <w:sz w:val="16"/>
      </w:rPr>
      <w:fldChar w:fldCharType="end"/>
    </w:r>
    <w:r w:rsidRPr="00D22B8C">
      <w:rPr>
        <w:rFonts w:ascii="Arial" w:hAnsi="Arial" w:cs="Arial"/>
        <w:sz w:val="16"/>
      </w:rPr>
      <w:tab/>
    </w:r>
    <w:r w:rsidRPr="00D22B8C">
      <w:rPr>
        <w:rFonts w:ascii="Arial" w:hAnsi="Arial" w:cs="Arial"/>
        <w:sz w:val="16"/>
      </w:rPr>
      <w:tab/>
      <w:t xml:space="preserve">MomsRefusionSystemAdministrationSamlingHent Side </w:t>
    </w:r>
    <w:r w:rsidRPr="00D22B8C">
      <w:rPr>
        <w:rFonts w:ascii="Arial" w:hAnsi="Arial" w:cs="Arial"/>
        <w:sz w:val="16"/>
      </w:rPr>
      <w:fldChar w:fldCharType="begin"/>
    </w:r>
    <w:r w:rsidRPr="00D22B8C">
      <w:rPr>
        <w:rFonts w:ascii="Arial" w:hAnsi="Arial" w:cs="Arial"/>
        <w:sz w:val="16"/>
      </w:rPr>
      <w:instrText xml:space="preserve"> PAGE  \* MERGEFORMAT </w:instrText>
    </w:r>
    <w:r w:rsidRPr="00D22B8C">
      <w:rPr>
        <w:rFonts w:ascii="Arial" w:hAnsi="Arial" w:cs="Arial"/>
        <w:sz w:val="16"/>
      </w:rPr>
      <w:fldChar w:fldCharType="separate"/>
    </w:r>
    <w:r w:rsidR="001B2E0D">
      <w:rPr>
        <w:rFonts w:ascii="Arial" w:hAnsi="Arial" w:cs="Arial"/>
        <w:noProof/>
        <w:sz w:val="16"/>
      </w:rPr>
      <w:t>66</w:t>
    </w:r>
    <w:r w:rsidRPr="00D22B8C">
      <w:rPr>
        <w:rFonts w:ascii="Arial" w:hAnsi="Arial" w:cs="Arial"/>
        <w:sz w:val="16"/>
      </w:rPr>
      <w:fldChar w:fldCharType="end"/>
    </w:r>
    <w:r w:rsidRPr="00D22B8C">
      <w:rPr>
        <w:rFonts w:ascii="Arial" w:hAnsi="Arial" w:cs="Arial"/>
        <w:sz w:val="16"/>
      </w:rPr>
      <w:t xml:space="preserve"> af </w:t>
    </w:r>
    <w:r w:rsidRPr="00D22B8C">
      <w:rPr>
        <w:rFonts w:ascii="Arial" w:hAnsi="Arial" w:cs="Arial"/>
        <w:sz w:val="16"/>
      </w:rPr>
      <w:fldChar w:fldCharType="begin"/>
    </w:r>
    <w:r w:rsidRPr="00D22B8C">
      <w:rPr>
        <w:rFonts w:ascii="Arial" w:hAnsi="Arial" w:cs="Arial"/>
        <w:sz w:val="16"/>
      </w:rPr>
      <w:instrText xml:space="preserve"> NUMPAGES  \* MERGEFORMAT </w:instrText>
    </w:r>
    <w:r w:rsidRPr="00D22B8C">
      <w:rPr>
        <w:rFonts w:ascii="Arial" w:hAnsi="Arial" w:cs="Arial"/>
        <w:sz w:val="16"/>
      </w:rPr>
      <w:fldChar w:fldCharType="separate"/>
    </w:r>
    <w:r w:rsidR="001B2E0D">
      <w:rPr>
        <w:rFonts w:ascii="Arial" w:hAnsi="Arial" w:cs="Arial"/>
        <w:noProof/>
        <w:sz w:val="16"/>
      </w:rPr>
      <w:t>108</w:t>
    </w:r>
    <w:r w:rsidRPr="00D22B8C">
      <w:rPr>
        <w:rFonts w:ascii="Arial" w:hAnsi="Arial" w:cs="Arial"/>
        <w:sz w:val="16"/>
      </w:rPr>
      <w:fldChar w:fldCharType="end"/>
    </w: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67B" w:rsidRPr="00D22B8C" w:rsidRDefault="00E1267B" w:rsidP="00D22B8C">
    <w:pPr>
      <w:pStyle w:val="Footer"/>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4. november 2011</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1B2E0D">
      <w:rPr>
        <w:rFonts w:ascii="Arial" w:hAnsi="Arial" w:cs="Arial"/>
        <w:noProof/>
        <w:sz w:val="16"/>
      </w:rPr>
      <w:t>67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1B2E0D">
      <w:rPr>
        <w:rFonts w:ascii="Arial" w:hAnsi="Arial" w:cs="Arial"/>
        <w:noProof/>
        <w:sz w:val="16"/>
      </w:rPr>
      <w:t>108</w:t>
    </w:r>
    <w:r>
      <w:rPr>
        <w:rFonts w:ascii="Arial" w:hAnsi="Arial" w:cs="Arial"/>
        <w:sz w:val="1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67B" w:rsidRPr="00D22B8C" w:rsidRDefault="00E1267B" w:rsidP="00D22B8C">
    <w:pPr>
      <w:pStyle w:val="Footer"/>
      <w:rPr>
        <w:rFonts w:ascii="Arial" w:hAnsi="Arial" w:cs="Arial"/>
        <w:sz w:val="16"/>
      </w:rPr>
    </w:pPr>
    <w:r w:rsidRPr="00D22B8C">
      <w:rPr>
        <w:rFonts w:ascii="Arial" w:hAnsi="Arial" w:cs="Arial"/>
        <w:sz w:val="16"/>
      </w:rPr>
      <w:fldChar w:fldCharType="begin"/>
    </w:r>
    <w:r w:rsidRPr="00D22B8C">
      <w:rPr>
        <w:rFonts w:ascii="Arial" w:hAnsi="Arial" w:cs="Arial"/>
        <w:sz w:val="16"/>
      </w:rPr>
      <w:instrText xml:space="preserve"> CREATEDATE  \@ "d. MMMM yyyy"  \* MERGEFORMAT </w:instrText>
    </w:r>
    <w:r w:rsidRPr="00D22B8C">
      <w:rPr>
        <w:rFonts w:ascii="Arial" w:hAnsi="Arial" w:cs="Arial"/>
        <w:sz w:val="16"/>
      </w:rPr>
      <w:fldChar w:fldCharType="separate"/>
    </w:r>
    <w:r w:rsidRPr="00D22B8C">
      <w:rPr>
        <w:rFonts w:ascii="Arial" w:hAnsi="Arial" w:cs="Arial"/>
        <w:noProof/>
        <w:sz w:val="16"/>
      </w:rPr>
      <w:t>4. november 2011</w:t>
    </w:r>
    <w:r w:rsidRPr="00D22B8C">
      <w:rPr>
        <w:rFonts w:ascii="Arial" w:hAnsi="Arial" w:cs="Arial"/>
        <w:sz w:val="16"/>
      </w:rPr>
      <w:fldChar w:fldCharType="end"/>
    </w:r>
    <w:r w:rsidRPr="00D22B8C">
      <w:rPr>
        <w:rFonts w:ascii="Arial" w:hAnsi="Arial" w:cs="Arial"/>
        <w:sz w:val="16"/>
      </w:rPr>
      <w:tab/>
    </w:r>
    <w:r w:rsidRPr="00D22B8C">
      <w:rPr>
        <w:rFonts w:ascii="Arial" w:hAnsi="Arial" w:cs="Arial"/>
        <w:sz w:val="16"/>
      </w:rPr>
      <w:tab/>
      <w:t xml:space="preserve">MomsRefusionAfgørelseSamlingHent Side </w:t>
    </w:r>
    <w:r w:rsidRPr="00D22B8C">
      <w:rPr>
        <w:rFonts w:ascii="Arial" w:hAnsi="Arial" w:cs="Arial"/>
        <w:sz w:val="16"/>
      </w:rPr>
      <w:fldChar w:fldCharType="begin"/>
    </w:r>
    <w:r w:rsidRPr="00D22B8C">
      <w:rPr>
        <w:rFonts w:ascii="Arial" w:hAnsi="Arial" w:cs="Arial"/>
        <w:sz w:val="16"/>
      </w:rPr>
      <w:instrText xml:space="preserve"> PAGE  \* MERGEFORMAT </w:instrText>
    </w:r>
    <w:r w:rsidRPr="00D22B8C">
      <w:rPr>
        <w:rFonts w:ascii="Arial" w:hAnsi="Arial" w:cs="Arial"/>
        <w:sz w:val="16"/>
      </w:rPr>
      <w:fldChar w:fldCharType="separate"/>
    </w:r>
    <w:r w:rsidR="001B2E0D">
      <w:rPr>
        <w:rFonts w:ascii="Arial" w:hAnsi="Arial" w:cs="Arial"/>
        <w:noProof/>
        <w:sz w:val="16"/>
      </w:rPr>
      <w:t>11</w:t>
    </w:r>
    <w:r w:rsidRPr="00D22B8C">
      <w:rPr>
        <w:rFonts w:ascii="Arial" w:hAnsi="Arial" w:cs="Arial"/>
        <w:sz w:val="16"/>
      </w:rPr>
      <w:fldChar w:fldCharType="end"/>
    </w:r>
    <w:r w:rsidRPr="00D22B8C">
      <w:rPr>
        <w:rFonts w:ascii="Arial" w:hAnsi="Arial" w:cs="Arial"/>
        <w:sz w:val="16"/>
      </w:rPr>
      <w:t xml:space="preserve"> af </w:t>
    </w:r>
    <w:r w:rsidRPr="00D22B8C">
      <w:rPr>
        <w:rFonts w:ascii="Arial" w:hAnsi="Arial" w:cs="Arial"/>
        <w:sz w:val="16"/>
      </w:rPr>
      <w:fldChar w:fldCharType="begin"/>
    </w:r>
    <w:r w:rsidRPr="00D22B8C">
      <w:rPr>
        <w:rFonts w:ascii="Arial" w:hAnsi="Arial" w:cs="Arial"/>
        <w:sz w:val="16"/>
      </w:rPr>
      <w:instrText xml:space="preserve"> NUMPAGES  \* MERGEFORMAT </w:instrText>
    </w:r>
    <w:r w:rsidRPr="00D22B8C">
      <w:rPr>
        <w:rFonts w:ascii="Arial" w:hAnsi="Arial" w:cs="Arial"/>
        <w:sz w:val="16"/>
      </w:rPr>
      <w:fldChar w:fldCharType="separate"/>
    </w:r>
    <w:r w:rsidR="001B2E0D">
      <w:rPr>
        <w:rFonts w:ascii="Arial" w:hAnsi="Arial" w:cs="Arial"/>
        <w:noProof/>
        <w:sz w:val="16"/>
      </w:rPr>
      <w:t>108</w:t>
    </w:r>
    <w:r w:rsidRPr="00D22B8C">
      <w:rPr>
        <w:rFonts w:ascii="Arial" w:hAnsi="Arial" w:cs="Arial"/>
        <w:sz w:val="16"/>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67B" w:rsidRPr="00D22B8C" w:rsidRDefault="00E1267B" w:rsidP="00D22B8C">
    <w:pPr>
      <w:pStyle w:val="Footer"/>
      <w:rPr>
        <w:rFonts w:ascii="Arial" w:hAnsi="Arial" w:cs="Arial"/>
        <w:sz w:val="16"/>
      </w:rPr>
    </w:pPr>
    <w:r w:rsidRPr="00D22B8C">
      <w:rPr>
        <w:rFonts w:ascii="Arial" w:hAnsi="Arial" w:cs="Arial"/>
        <w:sz w:val="16"/>
      </w:rPr>
      <w:fldChar w:fldCharType="begin"/>
    </w:r>
    <w:r w:rsidRPr="00D22B8C">
      <w:rPr>
        <w:rFonts w:ascii="Arial" w:hAnsi="Arial" w:cs="Arial"/>
        <w:sz w:val="16"/>
      </w:rPr>
      <w:instrText xml:space="preserve"> CREATEDATE  \@ "d. MMMM yyyy"  \* MERGEFORMAT </w:instrText>
    </w:r>
    <w:r w:rsidRPr="00D22B8C">
      <w:rPr>
        <w:rFonts w:ascii="Arial" w:hAnsi="Arial" w:cs="Arial"/>
        <w:sz w:val="16"/>
      </w:rPr>
      <w:fldChar w:fldCharType="separate"/>
    </w:r>
    <w:r w:rsidRPr="00D22B8C">
      <w:rPr>
        <w:rFonts w:ascii="Arial" w:hAnsi="Arial" w:cs="Arial"/>
        <w:noProof/>
        <w:sz w:val="16"/>
      </w:rPr>
      <w:t>4. november 2011</w:t>
    </w:r>
    <w:r w:rsidRPr="00D22B8C">
      <w:rPr>
        <w:rFonts w:ascii="Arial" w:hAnsi="Arial" w:cs="Arial"/>
        <w:sz w:val="16"/>
      </w:rPr>
      <w:fldChar w:fldCharType="end"/>
    </w:r>
    <w:r w:rsidRPr="00D22B8C">
      <w:rPr>
        <w:rFonts w:ascii="Arial" w:hAnsi="Arial" w:cs="Arial"/>
        <w:sz w:val="16"/>
      </w:rPr>
      <w:tab/>
    </w:r>
    <w:r w:rsidRPr="00D22B8C">
      <w:rPr>
        <w:rFonts w:ascii="Arial" w:hAnsi="Arial" w:cs="Arial"/>
        <w:sz w:val="16"/>
      </w:rPr>
      <w:tab/>
      <w:t xml:space="preserve">MomsRefusionAktørOpdater Side </w:t>
    </w:r>
    <w:r w:rsidRPr="00D22B8C">
      <w:rPr>
        <w:rFonts w:ascii="Arial" w:hAnsi="Arial" w:cs="Arial"/>
        <w:sz w:val="16"/>
      </w:rPr>
      <w:fldChar w:fldCharType="begin"/>
    </w:r>
    <w:r w:rsidRPr="00D22B8C">
      <w:rPr>
        <w:rFonts w:ascii="Arial" w:hAnsi="Arial" w:cs="Arial"/>
        <w:sz w:val="16"/>
      </w:rPr>
      <w:instrText xml:space="preserve"> PAGE  \* MERGEFORMAT </w:instrText>
    </w:r>
    <w:r w:rsidRPr="00D22B8C">
      <w:rPr>
        <w:rFonts w:ascii="Arial" w:hAnsi="Arial" w:cs="Arial"/>
        <w:sz w:val="16"/>
      </w:rPr>
      <w:fldChar w:fldCharType="separate"/>
    </w:r>
    <w:r w:rsidR="001B2E0D">
      <w:rPr>
        <w:rFonts w:ascii="Arial" w:hAnsi="Arial" w:cs="Arial"/>
        <w:noProof/>
        <w:sz w:val="16"/>
      </w:rPr>
      <w:t>13</w:t>
    </w:r>
    <w:r w:rsidRPr="00D22B8C">
      <w:rPr>
        <w:rFonts w:ascii="Arial" w:hAnsi="Arial" w:cs="Arial"/>
        <w:sz w:val="16"/>
      </w:rPr>
      <w:fldChar w:fldCharType="end"/>
    </w:r>
    <w:r w:rsidRPr="00D22B8C">
      <w:rPr>
        <w:rFonts w:ascii="Arial" w:hAnsi="Arial" w:cs="Arial"/>
        <w:sz w:val="16"/>
      </w:rPr>
      <w:t xml:space="preserve"> af </w:t>
    </w:r>
    <w:r w:rsidRPr="00D22B8C">
      <w:rPr>
        <w:rFonts w:ascii="Arial" w:hAnsi="Arial" w:cs="Arial"/>
        <w:sz w:val="16"/>
      </w:rPr>
      <w:fldChar w:fldCharType="begin"/>
    </w:r>
    <w:r w:rsidRPr="00D22B8C">
      <w:rPr>
        <w:rFonts w:ascii="Arial" w:hAnsi="Arial" w:cs="Arial"/>
        <w:sz w:val="16"/>
      </w:rPr>
      <w:instrText xml:space="preserve"> NUMPAGES  \* MERGEFORMAT </w:instrText>
    </w:r>
    <w:r w:rsidRPr="00D22B8C">
      <w:rPr>
        <w:rFonts w:ascii="Arial" w:hAnsi="Arial" w:cs="Arial"/>
        <w:sz w:val="16"/>
      </w:rPr>
      <w:fldChar w:fldCharType="separate"/>
    </w:r>
    <w:r w:rsidR="001B2E0D">
      <w:rPr>
        <w:rFonts w:ascii="Arial" w:hAnsi="Arial" w:cs="Arial"/>
        <w:noProof/>
        <w:sz w:val="16"/>
      </w:rPr>
      <w:t>40</w:t>
    </w:r>
    <w:r w:rsidRPr="00D22B8C">
      <w:rPr>
        <w:rFonts w:ascii="Arial" w:hAnsi="Arial" w:cs="Arial"/>
        <w:sz w:val="16"/>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67B" w:rsidRPr="00D22B8C" w:rsidRDefault="00E1267B" w:rsidP="00D22B8C">
    <w:pPr>
      <w:pStyle w:val="Footer"/>
      <w:rPr>
        <w:rFonts w:ascii="Arial" w:hAnsi="Arial" w:cs="Arial"/>
        <w:sz w:val="16"/>
      </w:rPr>
    </w:pPr>
    <w:r w:rsidRPr="00D22B8C">
      <w:rPr>
        <w:rFonts w:ascii="Arial" w:hAnsi="Arial" w:cs="Arial"/>
        <w:sz w:val="16"/>
      </w:rPr>
      <w:fldChar w:fldCharType="begin"/>
    </w:r>
    <w:r w:rsidRPr="00D22B8C">
      <w:rPr>
        <w:rFonts w:ascii="Arial" w:hAnsi="Arial" w:cs="Arial"/>
        <w:sz w:val="16"/>
      </w:rPr>
      <w:instrText xml:space="preserve"> CREATEDATE  \@ "d. MMMM yyyy"  \* MERGEFORMAT </w:instrText>
    </w:r>
    <w:r w:rsidRPr="00D22B8C">
      <w:rPr>
        <w:rFonts w:ascii="Arial" w:hAnsi="Arial" w:cs="Arial"/>
        <w:sz w:val="16"/>
      </w:rPr>
      <w:fldChar w:fldCharType="separate"/>
    </w:r>
    <w:r w:rsidRPr="00D22B8C">
      <w:rPr>
        <w:rFonts w:ascii="Arial" w:hAnsi="Arial" w:cs="Arial"/>
        <w:noProof/>
        <w:sz w:val="16"/>
      </w:rPr>
      <w:t>4. november 2011</w:t>
    </w:r>
    <w:r w:rsidRPr="00D22B8C">
      <w:rPr>
        <w:rFonts w:ascii="Arial" w:hAnsi="Arial" w:cs="Arial"/>
        <w:sz w:val="16"/>
      </w:rPr>
      <w:fldChar w:fldCharType="end"/>
    </w:r>
    <w:r w:rsidRPr="00D22B8C">
      <w:rPr>
        <w:rFonts w:ascii="Arial" w:hAnsi="Arial" w:cs="Arial"/>
        <w:sz w:val="16"/>
      </w:rPr>
      <w:tab/>
    </w:r>
    <w:r w:rsidRPr="00D22B8C">
      <w:rPr>
        <w:rFonts w:ascii="Arial" w:hAnsi="Arial" w:cs="Arial"/>
        <w:sz w:val="16"/>
      </w:rPr>
      <w:tab/>
      <w:t xml:space="preserve">MomsRefusionAktørOversigtHent Side </w:t>
    </w:r>
    <w:r w:rsidRPr="00D22B8C">
      <w:rPr>
        <w:rFonts w:ascii="Arial" w:hAnsi="Arial" w:cs="Arial"/>
        <w:sz w:val="16"/>
      </w:rPr>
      <w:fldChar w:fldCharType="begin"/>
    </w:r>
    <w:r w:rsidRPr="00D22B8C">
      <w:rPr>
        <w:rFonts w:ascii="Arial" w:hAnsi="Arial" w:cs="Arial"/>
        <w:sz w:val="16"/>
      </w:rPr>
      <w:instrText xml:space="preserve"> PAGE  \* MERGEFORMAT </w:instrText>
    </w:r>
    <w:r w:rsidRPr="00D22B8C">
      <w:rPr>
        <w:rFonts w:ascii="Arial" w:hAnsi="Arial" w:cs="Arial"/>
        <w:sz w:val="16"/>
      </w:rPr>
      <w:fldChar w:fldCharType="separate"/>
    </w:r>
    <w:r w:rsidR="001B2E0D">
      <w:rPr>
        <w:rFonts w:ascii="Arial" w:hAnsi="Arial" w:cs="Arial"/>
        <w:noProof/>
        <w:sz w:val="16"/>
      </w:rPr>
      <w:t>15</w:t>
    </w:r>
    <w:r w:rsidRPr="00D22B8C">
      <w:rPr>
        <w:rFonts w:ascii="Arial" w:hAnsi="Arial" w:cs="Arial"/>
        <w:sz w:val="16"/>
      </w:rPr>
      <w:fldChar w:fldCharType="end"/>
    </w:r>
    <w:r w:rsidRPr="00D22B8C">
      <w:rPr>
        <w:rFonts w:ascii="Arial" w:hAnsi="Arial" w:cs="Arial"/>
        <w:sz w:val="16"/>
      </w:rPr>
      <w:t xml:space="preserve"> af </w:t>
    </w:r>
    <w:r w:rsidRPr="00D22B8C">
      <w:rPr>
        <w:rFonts w:ascii="Arial" w:hAnsi="Arial" w:cs="Arial"/>
        <w:sz w:val="16"/>
      </w:rPr>
      <w:fldChar w:fldCharType="begin"/>
    </w:r>
    <w:r w:rsidRPr="00D22B8C">
      <w:rPr>
        <w:rFonts w:ascii="Arial" w:hAnsi="Arial" w:cs="Arial"/>
        <w:sz w:val="16"/>
      </w:rPr>
      <w:instrText xml:space="preserve"> NUMPAGES  \* MERGEFORMAT </w:instrText>
    </w:r>
    <w:r w:rsidRPr="00D22B8C">
      <w:rPr>
        <w:rFonts w:ascii="Arial" w:hAnsi="Arial" w:cs="Arial"/>
        <w:sz w:val="16"/>
      </w:rPr>
      <w:fldChar w:fldCharType="separate"/>
    </w:r>
    <w:r w:rsidR="001B2E0D">
      <w:rPr>
        <w:rFonts w:ascii="Arial" w:hAnsi="Arial" w:cs="Arial"/>
        <w:noProof/>
        <w:sz w:val="16"/>
      </w:rPr>
      <w:t>108</w:t>
    </w:r>
    <w:r w:rsidRPr="00D22B8C">
      <w:rPr>
        <w:rFonts w:ascii="Arial" w:hAnsi="Arial" w:cs="Arial"/>
        <w:sz w:val="16"/>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67B" w:rsidRPr="00D22B8C" w:rsidRDefault="00E1267B" w:rsidP="00D22B8C">
    <w:pPr>
      <w:pStyle w:val="Footer"/>
      <w:rPr>
        <w:rFonts w:ascii="Arial" w:hAnsi="Arial" w:cs="Arial"/>
        <w:sz w:val="16"/>
      </w:rPr>
    </w:pPr>
    <w:r w:rsidRPr="00D22B8C">
      <w:rPr>
        <w:rFonts w:ascii="Arial" w:hAnsi="Arial" w:cs="Arial"/>
        <w:sz w:val="16"/>
      </w:rPr>
      <w:fldChar w:fldCharType="begin"/>
    </w:r>
    <w:r w:rsidRPr="00D22B8C">
      <w:rPr>
        <w:rFonts w:ascii="Arial" w:hAnsi="Arial" w:cs="Arial"/>
        <w:sz w:val="16"/>
      </w:rPr>
      <w:instrText xml:space="preserve"> CREATEDATE  \@ "d. MMMM yyyy"  \* MERGEFORMAT </w:instrText>
    </w:r>
    <w:r w:rsidRPr="00D22B8C">
      <w:rPr>
        <w:rFonts w:ascii="Arial" w:hAnsi="Arial" w:cs="Arial"/>
        <w:sz w:val="16"/>
      </w:rPr>
      <w:fldChar w:fldCharType="separate"/>
    </w:r>
    <w:r w:rsidRPr="00D22B8C">
      <w:rPr>
        <w:rFonts w:ascii="Arial" w:hAnsi="Arial" w:cs="Arial"/>
        <w:noProof/>
        <w:sz w:val="16"/>
      </w:rPr>
      <w:t>4. november 2011</w:t>
    </w:r>
    <w:r w:rsidRPr="00D22B8C">
      <w:rPr>
        <w:rFonts w:ascii="Arial" w:hAnsi="Arial" w:cs="Arial"/>
        <w:sz w:val="16"/>
      </w:rPr>
      <w:fldChar w:fldCharType="end"/>
    </w:r>
    <w:r w:rsidRPr="00D22B8C">
      <w:rPr>
        <w:rFonts w:ascii="Arial" w:hAnsi="Arial" w:cs="Arial"/>
        <w:sz w:val="16"/>
      </w:rPr>
      <w:tab/>
    </w:r>
    <w:r w:rsidRPr="00D22B8C">
      <w:rPr>
        <w:rFonts w:ascii="Arial" w:hAnsi="Arial" w:cs="Arial"/>
        <w:sz w:val="16"/>
      </w:rPr>
      <w:tab/>
      <w:t xml:space="preserve">MomsRefusionAktørSamlingHent Side </w:t>
    </w:r>
    <w:r w:rsidRPr="00D22B8C">
      <w:rPr>
        <w:rFonts w:ascii="Arial" w:hAnsi="Arial" w:cs="Arial"/>
        <w:sz w:val="16"/>
      </w:rPr>
      <w:fldChar w:fldCharType="begin"/>
    </w:r>
    <w:r w:rsidRPr="00D22B8C">
      <w:rPr>
        <w:rFonts w:ascii="Arial" w:hAnsi="Arial" w:cs="Arial"/>
        <w:sz w:val="16"/>
      </w:rPr>
      <w:instrText xml:space="preserve"> PAGE  \* MERGEFORMAT </w:instrText>
    </w:r>
    <w:r w:rsidRPr="00D22B8C">
      <w:rPr>
        <w:rFonts w:ascii="Arial" w:hAnsi="Arial" w:cs="Arial"/>
        <w:sz w:val="16"/>
      </w:rPr>
      <w:fldChar w:fldCharType="separate"/>
    </w:r>
    <w:r w:rsidR="001B2E0D">
      <w:rPr>
        <w:rFonts w:ascii="Arial" w:hAnsi="Arial" w:cs="Arial"/>
        <w:noProof/>
        <w:sz w:val="16"/>
      </w:rPr>
      <w:t>16</w:t>
    </w:r>
    <w:r w:rsidRPr="00D22B8C">
      <w:rPr>
        <w:rFonts w:ascii="Arial" w:hAnsi="Arial" w:cs="Arial"/>
        <w:sz w:val="16"/>
      </w:rPr>
      <w:fldChar w:fldCharType="end"/>
    </w:r>
    <w:r w:rsidRPr="00D22B8C">
      <w:rPr>
        <w:rFonts w:ascii="Arial" w:hAnsi="Arial" w:cs="Arial"/>
        <w:sz w:val="16"/>
      </w:rPr>
      <w:t xml:space="preserve"> af </w:t>
    </w:r>
    <w:r w:rsidRPr="00D22B8C">
      <w:rPr>
        <w:rFonts w:ascii="Arial" w:hAnsi="Arial" w:cs="Arial"/>
        <w:sz w:val="16"/>
      </w:rPr>
      <w:fldChar w:fldCharType="begin"/>
    </w:r>
    <w:r w:rsidRPr="00D22B8C">
      <w:rPr>
        <w:rFonts w:ascii="Arial" w:hAnsi="Arial" w:cs="Arial"/>
        <w:sz w:val="16"/>
      </w:rPr>
      <w:instrText xml:space="preserve"> NUMPAGES  \* MERGEFORMAT </w:instrText>
    </w:r>
    <w:r w:rsidRPr="00D22B8C">
      <w:rPr>
        <w:rFonts w:ascii="Arial" w:hAnsi="Arial" w:cs="Arial"/>
        <w:sz w:val="16"/>
      </w:rPr>
      <w:fldChar w:fldCharType="separate"/>
    </w:r>
    <w:r w:rsidR="001B2E0D">
      <w:rPr>
        <w:rFonts w:ascii="Arial" w:hAnsi="Arial" w:cs="Arial"/>
        <w:noProof/>
        <w:sz w:val="16"/>
      </w:rPr>
      <w:t>108</w:t>
    </w:r>
    <w:r w:rsidRPr="00D22B8C">
      <w:rPr>
        <w:rFonts w:ascii="Arial" w:hAnsi="Arial" w:cs="Arial"/>
        <w:sz w:val="16"/>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67B" w:rsidRPr="00D22B8C" w:rsidRDefault="00E1267B" w:rsidP="00D22B8C">
    <w:pPr>
      <w:pStyle w:val="Footer"/>
      <w:rPr>
        <w:rFonts w:ascii="Arial" w:hAnsi="Arial" w:cs="Arial"/>
        <w:sz w:val="16"/>
      </w:rPr>
    </w:pPr>
    <w:r w:rsidRPr="00D22B8C">
      <w:rPr>
        <w:rFonts w:ascii="Arial" w:hAnsi="Arial" w:cs="Arial"/>
        <w:sz w:val="16"/>
      </w:rPr>
      <w:fldChar w:fldCharType="begin"/>
    </w:r>
    <w:r w:rsidRPr="00D22B8C">
      <w:rPr>
        <w:rFonts w:ascii="Arial" w:hAnsi="Arial" w:cs="Arial"/>
        <w:sz w:val="16"/>
      </w:rPr>
      <w:instrText xml:space="preserve"> CREATEDATE  \@ "d. MMMM yyyy"  \* MERGEFORMAT </w:instrText>
    </w:r>
    <w:r w:rsidRPr="00D22B8C">
      <w:rPr>
        <w:rFonts w:ascii="Arial" w:hAnsi="Arial" w:cs="Arial"/>
        <w:sz w:val="16"/>
      </w:rPr>
      <w:fldChar w:fldCharType="separate"/>
    </w:r>
    <w:r w:rsidRPr="00D22B8C">
      <w:rPr>
        <w:rFonts w:ascii="Arial" w:hAnsi="Arial" w:cs="Arial"/>
        <w:noProof/>
        <w:sz w:val="16"/>
      </w:rPr>
      <w:t>4. november 2011</w:t>
    </w:r>
    <w:r w:rsidRPr="00D22B8C">
      <w:rPr>
        <w:rFonts w:ascii="Arial" w:hAnsi="Arial" w:cs="Arial"/>
        <w:sz w:val="16"/>
      </w:rPr>
      <w:fldChar w:fldCharType="end"/>
    </w:r>
    <w:r w:rsidRPr="00D22B8C">
      <w:rPr>
        <w:rFonts w:ascii="Arial" w:hAnsi="Arial" w:cs="Arial"/>
        <w:sz w:val="16"/>
      </w:rPr>
      <w:tab/>
    </w:r>
    <w:r w:rsidRPr="00D22B8C">
      <w:rPr>
        <w:rFonts w:ascii="Arial" w:hAnsi="Arial" w:cs="Arial"/>
        <w:sz w:val="16"/>
      </w:rPr>
      <w:tab/>
      <w:t xml:space="preserve">MomsRefusionAktørSlet Side </w:t>
    </w:r>
    <w:r w:rsidRPr="00D22B8C">
      <w:rPr>
        <w:rFonts w:ascii="Arial" w:hAnsi="Arial" w:cs="Arial"/>
        <w:sz w:val="16"/>
      </w:rPr>
      <w:fldChar w:fldCharType="begin"/>
    </w:r>
    <w:r w:rsidRPr="00D22B8C">
      <w:rPr>
        <w:rFonts w:ascii="Arial" w:hAnsi="Arial" w:cs="Arial"/>
        <w:sz w:val="16"/>
      </w:rPr>
      <w:instrText xml:space="preserve"> PAGE  \* MERGEFORMAT </w:instrText>
    </w:r>
    <w:r w:rsidRPr="00D22B8C">
      <w:rPr>
        <w:rFonts w:ascii="Arial" w:hAnsi="Arial" w:cs="Arial"/>
        <w:sz w:val="16"/>
      </w:rPr>
      <w:fldChar w:fldCharType="separate"/>
    </w:r>
    <w:r w:rsidR="001B2E0D">
      <w:rPr>
        <w:rFonts w:ascii="Arial" w:hAnsi="Arial" w:cs="Arial"/>
        <w:noProof/>
        <w:sz w:val="16"/>
      </w:rPr>
      <w:t>19</w:t>
    </w:r>
    <w:r w:rsidRPr="00D22B8C">
      <w:rPr>
        <w:rFonts w:ascii="Arial" w:hAnsi="Arial" w:cs="Arial"/>
        <w:sz w:val="16"/>
      </w:rPr>
      <w:fldChar w:fldCharType="end"/>
    </w:r>
    <w:r w:rsidRPr="00D22B8C">
      <w:rPr>
        <w:rFonts w:ascii="Arial" w:hAnsi="Arial" w:cs="Arial"/>
        <w:sz w:val="16"/>
      </w:rPr>
      <w:t xml:space="preserve"> af </w:t>
    </w:r>
    <w:r w:rsidRPr="00D22B8C">
      <w:rPr>
        <w:rFonts w:ascii="Arial" w:hAnsi="Arial" w:cs="Arial"/>
        <w:sz w:val="16"/>
      </w:rPr>
      <w:fldChar w:fldCharType="begin"/>
    </w:r>
    <w:r w:rsidRPr="00D22B8C">
      <w:rPr>
        <w:rFonts w:ascii="Arial" w:hAnsi="Arial" w:cs="Arial"/>
        <w:sz w:val="16"/>
      </w:rPr>
      <w:instrText xml:space="preserve"> NUMPAGES  \* MERGEFORMAT </w:instrText>
    </w:r>
    <w:r w:rsidRPr="00D22B8C">
      <w:rPr>
        <w:rFonts w:ascii="Arial" w:hAnsi="Arial" w:cs="Arial"/>
        <w:sz w:val="16"/>
      </w:rPr>
      <w:fldChar w:fldCharType="separate"/>
    </w:r>
    <w:r w:rsidR="001B2E0D">
      <w:rPr>
        <w:rFonts w:ascii="Arial" w:hAnsi="Arial" w:cs="Arial"/>
        <w:noProof/>
        <w:sz w:val="16"/>
      </w:rPr>
      <w:t>108</w:t>
    </w:r>
    <w:r w:rsidRPr="00D22B8C">
      <w:rPr>
        <w:rFonts w:ascii="Arial" w:hAnsi="Arial" w:cs="Arial"/>
        <w:sz w:val="16"/>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67B" w:rsidRPr="00D22B8C" w:rsidRDefault="00E1267B" w:rsidP="00D22B8C">
    <w:pPr>
      <w:pStyle w:val="Footer"/>
      <w:rPr>
        <w:rFonts w:ascii="Arial" w:hAnsi="Arial" w:cs="Arial"/>
        <w:sz w:val="16"/>
      </w:rPr>
    </w:pPr>
    <w:r w:rsidRPr="00D22B8C">
      <w:rPr>
        <w:rFonts w:ascii="Arial" w:hAnsi="Arial" w:cs="Arial"/>
        <w:sz w:val="16"/>
      </w:rPr>
      <w:fldChar w:fldCharType="begin"/>
    </w:r>
    <w:r w:rsidRPr="00D22B8C">
      <w:rPr>
        <w:rFonts w:ascii="Arial" w:hAnsi="Arial" w:cs="Arial"/>
        <w:sz w:val="16"/>
      </w:rPr>
      <w:instrText xml:space="preserve"> CREATEDATE  \@ "d. MMMM yyyy"  \* MERGEFORMAT </w:instrText>
    </w:r>
    <w:r w:rsidRPr="00D22B8C">
      <w:rPr>
        <w:rFonts w:ascii="Arial" w:hAnsi="Arial" w:cs="Arial"/>
        <w:sz w:val="16"/>
      </w:rPr>
      <w:fldChar w:fldCharType="separate"/>
    </w:r>
    <w:r w:rsidRPr="00D22B8C">
      <w:rPr>
        <w:rFonts w:ascii="Arial" w:hAnsi="Arial" w:cs="Arial"/>
        <w:noProof/>
        <w:sz w:val="16"/>
      </w:rPr>
      <w:t>4. november 2011</w:t>
    </w:r>
    <w:r w:rsidRPr="00D22B8C">
      <w:rPr>
        <w:rFonts w:ascii="Arial" w:hAnsi="Arial" w:cs="Arial"/>
        <w:sz w:val="16"/>
      </w:rPr>
      <w:fldChar w:fldCharType="end"/>
    </w:r>
    <w:r w:rsidRPr="00D22B8C">
      <w:rPr>
        <w:rFonts w:ascii="Arial" w:hAnsi="Arial" w:cs="Arial"/>
        <w:sz w:val="16"/>
      </w:rPr>
      <w:tab/>
    </w:r>
    <w:r w:rsidRPr="00D22B8C">
      <w:rPr>
        <w:rFonts w:ascii="Arial" w:hAnsi="Arial" w:cs="Arial"/>
        <w:sz w:val="16"/>
      </w:rPr>
      <w:tab/>
      <w:t xml:space="preserve">MomsRefusionAnsøgningGenoptag Side </w:t>
    </w:r>
    <w:r w:rsidRPr="00D22B8C">
      <w:rPr>
        <w:rFonts w:ascii="Arial" w:hAnsi="Arial" w:cs="Arial"/>
        <w:sz w:val="16"/>
      </w:rPr>
      <w:fldChar w:fldCharType="begin"/>
    </w:r>
    <w:r w:rsidRPr="00D22B8C">
      <w:rPr>
        <w:rFonts w:ascii="Arial" w:hAnsi="Arial" w:cs="Arial"/>
        <w:sz w:val="16"/>
      </w:rPr>
      <w:instrText xml:space="preserve"> PAGE  \* MERGEFORMAT </w:instrText>
    </w:r>
    <w:r w:rsidRPr="00D22B8C">
      <w:rPr>
        <w:rFonts w:ascii="Arial" w:hAnsi="Arial" w:cs="Arial"/>
        <w:sz w:val="16"/>
      </w:rPr>
      <w:fldChar w:fldCharType="separate"/>
    </w:r>
    <w:r w:rsidR="001B2E0D">
      <w:rPr>
        <w:rFonts w:ascii="Arial" w:hAnsi="Arial" w:cs="Arial"/>
        <w:noProof/>
        <w:sz w:val="16"/>
      </w:rPr>
      <w:t>20</w:t>
    </w:r>
    <w:r w:rsidRPr="00D22B8C">
      <w:rPr>
        <w:rFonts w:ascii="Arial" w:hAnsi="Arial" w:cs="Arial"/>
        <w:sz w:val="16"/>
      </w:rPr>
      <w:fldChar w:fldCharType="end"/>
    </w:r>
    <w:r w:rsidRPr="00D22B8C">
      <w:rPr>
        <w:rFonts w:ascii="Arial" w:hAnsi="Arial" w:cs="Arial"/>
        <w:sz w:val="16"/>
      </w:rPr>
      <w:t xml:space="preserve"> af </w:t>
    </w:r>
    <w:r w:rsidRPr="00D22B8C">
      <w:rPr>
        <w:rFonts w:ascii="Arial" w:hAnsi="Arial" w:cs="Arial"/>
        <w:sz w:val="16"/>
      </w:rPr>
      <w:fldChar w:fldCharType="begin"/>
    </w:r>
    <w:r w:rsidRPr="00D22B8C">
      <w:rPr>
        <w:rFonts w:ascii="Arial" w:hAnsi="Arial" w:cs="Arial"/>
        <w:sz w:val="16"/>
      </w:rPr>
      <w:instrText xml:space="preserve"> NUMPAGES  \* MERGEFORMAT </w:instrText>
    </w:r>
    <w:r w:rsidRPr="00D22B8C">
      <w:rPr>
        <w:rFonts w:ascii="Arial" w:hAnsi="Arial" w:cs="Arial"/>
        <w:sz w:val="16"/>
      </w:rPr>
      <w:fldChar w:fldCharType="separate"/>
    </w:r>
    <w:r w:rsidR="001B2E0D">
      <w:rPr>
        <w:rFonts w:ascii="Arial" w:hAnsi="Arial" w:cs="Arial"/>
        <w:noProof/>
        <w:sz w:val="16"/>
      </w:rPr>
      <w:t>108</w:t>
    </w:r>
    <w:r w:rsidRPr="00D22B8C">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3809" w:rsidRDefault="001B3809" w:rsidP="00D22B8C">
      <w:pPr>
        <w:spacing w:line="240" w:lineRule="auto"/>
      </w:pPr>
      <w:r>
        <w:separator/>
      </w:r>
    </w:p>
  </w:footnote>
  <w:footnote w:type="continuationSeparator" w:id="0">
    <w:p w:rsidR="001B3809" w:rsidRDefault="001B3809" w:rsidP="00D22B8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67B" w:rsidRDefault="00E1267B">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67B" w:rsidRPr="00D22B8C" w:rsidRDefault="00E1267B" w:rsidP="00D22B8C">
    <w:pPr>
      <w:pStyle w:val="Header"/>
      <w:jc w:val="center"/>
      <w:rPr>
        <w:rFonts w:ascii="Arial" w:hAnsi="Arial" w:cs="Arial"/>
      </w:rPr>
    </w:pPr>
    <w:r w:rsidRPr="00D22B8C">
      <w:rPr>
        <w:rFonts w:ascii="Arial" w:hAnsi="Arial" w:cs="Arial"/>
      </w:rPr>
      <w:t>Servicebeskrivelse</w:t>
    </w:r>
  </w:p>
  <w:p w:rsidR="00E1267B" w:rsidRPr="00D22B8C" w:rsidRDefault="00E1267B" w:rsidP="00D22B8C">
    <w:pPr>
      <w:pStyle w:val="Header"/>
      <w:jc w:val="center"/>
      <w:rPr>
        <w:rFonts w:ascii="Arial" w:hAnsi="Arial" w:cs="Arial"/>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67B" w:rsidRPr="00D22B8C" w:rsidRDefault="00E1267B" w:rsidP="00D22B8C">
    <w:pPr>
      <w:pStyle w:val="Header"/>
      <w:jc w:val="center"/>
      <w:rPr>
        <w:rFonts w:ascii="Arial" w:hAnsi="Arial" w:cs="Arial"/>
      </w:rPr>
    </w:pPr>
    <w:r w:rsidRPr="00D22B8C">
      <w:rPr>
        <w:rFonts w:ascii="Arial" w:hAnsi="Arial" w:cs="Arial"/>
      </w:rPr>
      <w:t>Servicebeskrivelse</w:t>
    </w:r>
  </w:p>
  <w:p w:rsidR="00E1267B" w:rsidRPr="00D22B8C" w:rsidRDefault="00E1267B" w:rsidP="00D22B8C">
    <w:pPr>
      <w:pStyle w:val="Header"/>
      <w:jc w:val="center"/>
      <w:rPr>
        <w:rFonts w:ascii="Arial" w:hAnsi="Arial" w:cs="Arial"/>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67B" w:rsidRPr="00D22B8C" w:rsidRDefault="00E1267B" w:rsidP="00D22B8C">
    <w:pPr>
      <w:pStyle w:val="Header"/>
      <w:jc w:val="center"/>
      <w:rPr>
        <w:rFonts w:ascii="Arial" w:hAnsi="Arial" w:cs="Arial"/>
      </w:rPr>
    </w:pPr>
    <w:r w:rsidRPr="00D22B8C">
      <w:rPr>
        <w:rFonts w:ascii="Arial" w:hAnsi="Arial" w:cs="Arial"/>
      </w:rPr>
      <w:t>Servicebeskrivelse</w:t>
    </w:r>
  </w:p>
  <w:p w:rsidR="00E1267B" w:rsidRPr="00D22B8C" w:rsidRDefault="00E1267B" w:rsidP="00D22B8C">
    <w:pPr>
      <w:pStyle w:val="Header"/>
      <w:jc w:val="center"/>
      <w:rPr>
        <w:rFonts w:ascii="Arial" w:hAnsi="Arial" w:cs="Arial"/>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67B" w:rsidRPr="00D22B8C" w:rsidRDefault="00E1267B" w:rsidP="00D22B8C">
    <w:pPr>
      <w:pStyle w:val="Header"/>
      <w:jc w:val="center"/>
      <w:rPr>
        <w:rFonts w:ascii="Arial" w:hAnsi="Arial" w:cs="Arial"/>
      </w:rPr>
    </w:pPr>
    <w:r w:rsidRPr="00D22B8C">
      <w:rPr>
        <w:rFonts w:ascii="Arial" w:hAnsi="Arial" w:cs="Arial"/>
      </w:rPr>
      <w:t>Servicebeskrivelse</w:t>
    </w:r>
  </w:p>
  <w:p w:rsidR="00E1267B" w:rsidRPr="00D22B8C" w:rsidRDefault="00E1267B" w:rsidP="00D22B8C">
    <w:pPr>
      <w:pStyle w:val="Header"/>
      <w:jc w:val="center"/>
      <w:rPr>
        <w:rFonts w:ascii="Arial" w:hAnsi="Arial" w:cs="Arial"/>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67B" w:rsidRPr="00D22B8C" w:rsidRDefault="00E1267B" w:rsidP="00D22B8C">
    <w:pPr>
      <w:pStyle w:val="Header"/>
      <w:jc w:val="center"/>
      <w:rPr>
        <w:rFonts w:ascii="Arial" w:hAnsi="Arial" w:cs="Arial"/>
      </w:rPr>
    </w:pPr>
    <w:r w:rsidRPr="00D22B8C">
      <w:rPr>
        <w:rFonts w:ascii="Arial" w:hAnsi="Arial" w:cs="Arial"/>
      </w:rPr>
      <w:t>Servicebeskrivelse</w:t>
    </w:r>
  </w:p>
  <w:p w:rsidR="00E1267B" w:rsidRPr="00D22B8C" w:rsidRDefault="00E1267B" w:rsidP="00D22B8C">
    <w:pPr>
      <w:pStyle w:val="Header"/>
      <w:jc w:val="center"/>
      <w:rPr>
        <w:rFonts w:ascii="Arial" w:hAnsi="Arial" w:cs="Arial"/>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67B" w:rsidRPr="00D22B8C" w:rsidRDefault="00E1267B" w:rsidP="00D22B8C">
    <w:pPr>
      <w:pStyle w:val="Header"/>
      <w:jc w:val="center"/>
      <w:rPr>
        <w:rFonts w:ascii="Arial" w:hAnsi="Arial" w:cs="Arial"/>
      </w:rPr>
    </w:pPr>
    <w:r w:rsidRPr="00D22B8C">
      <w:rPr>
        <w:rFonts w:ascii="Arial" w:hAnsi="Arial" w:cs="Arial"/>
      </w:rPr>
      <w:t>Servicebeskrivelse</w:t>
    </w:r>
  </w:p>
  <w:p w:rsidR="00E1267B" w:rsidRPr="00D22B8C" w:rsidRDefault="00E1267B" w:rsidP="00D22B8C">
    <w:pPr>
      <w:pStyle w:val="Header"/>
      <w:jc w:val="center"/>
      <w:rPr>
        <w:rFonts w:ascii="Arial" w:hAnsi="Arial" w:cs="Arial"/>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67B" w:rsidRPr="00D22B8C" w:rsidRDefault="00E1267B" w:rsidP="00D22B8C">
    <w:pPr>
      <w:pStyle w:val="Header"/>
      <w:jc w:val="center"/>
      <w:rPr>
        <w:rFonts w:ascii="Arial" w:hAnsi="Arial" w:cs="Arial"/>
      </w:rPr>
    </w:pPr>
    <w:r w:rsidRPr="00D22B8C">
      <w:rPr>
        <w:rFonts w:ascii="Arial" w:hAnsi="Arial" w:cs="Arial"/>
      </w:rPr>
      <w:t>Servicebeskrivelse</w:t>
    </w:r>
  </w:p>
  <w:p w:rsidR="00E1267B" w:rsidRPr="00D22B8C" w:rsidRDefault="00E1267B" w:rsidP="00D22B8C">
    <w:pPr>
      <w:pStyle w:val="Header"/>
      <w:jc w:val="center"/>
      <w:rPr>
        <w:rFonts w:ascii="Arial" w:hAnsi="Arial" w:cs="Arial"/>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67B" w:rsidRPr="00D22B8C" w:rsidRDefault="00E1267B" w:rsidP="00D22B8C">
    <w:pPr>
      <w:pStyle w:val="Header"/>
      <w:jc w:val="center"/>
      <w:rPr>
        <w:rFonts w:ascii="Arial" w:hAnsi="Arial" w:cs="Arial"/>
      </w:rPr>
    </w:pPr>
    <w:r w:rsidRPr="00D22B8C">
      <w:rPr>
        <w:rFonts w:ascii="Arial" w:hAnsi="Arial" w:cs="Arial"/>
      </w:rPr>
      <w:t>Servicebeskrivelse</w:t>
    </w:r>
  </w:p>
  <w:p w:rsidR="00E1267B" w:rsidRPr="00D22B8C" w:rsidRDefault="00E1267B" w:rsidP="00D22B8C">
    <w:pPr>
      <w:pStyle w:val="Header"/>
      <w:jc w:val="center"/>
      <w:rPr>
        <w:rFonts w:ascii="Arial" w:hAnsi="Arial" w:cs="Arial"/>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67B" w:rsidRPr="00D22B8C" w:rsidRDefault="00E1267B" w:rsidP="00D22B8C">
    <w:pPr>
      <w:pStyle w:val="Header"/>
      <w:jc w:val="center"/>
      <w:rPr>
        <w:rFonts w:ascii="Arial" w:hAnsi="Arial" w:cs="Arial"/>
      </w:rPr>
    </w:pPr>
    <w:r w:rsidRPr="00D22B8C">
      <w:rPr>
        <w:rFonts w:ascii="Arial" w:hAnsi="Arial" w:cs="Arial"/>
      </w:rPr>
      <w:t>Servicebeskrivelse</w:t>
    </w:r>
  </w:p>
  <w:p w:rsidR="00E1267B" w:rsidRPr="00D22B8C" w:rsidRDefault="00E1267B" w:rsidP="00D22B8C">
    <w:pPr>
      <w:pStyle w:val="Header"/>
      <w:jc w:val="center"/>
      <w:rPr>
        <w:rFonts w:ascii="Arial" w:hAnsi="Arial" w:cs="Arial"/>
      </w:rP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67B" w:rsidRPr="00D22B8C" w:rsidRDefault="00E1267B" w:rsidP="00D22B8C">
    <w:pPr>
      <w:pStyle w:val="Header"/>
      <w:jc w:val="center"/>
      <w:rPr>
        <w:rFonts w:ascii="Arial" w:hAnsi="Arial" w:cs="Arial"/>
      </w:rPr>
    </w:pPr>
    <w:r w:rsidRPr="00D22B8C">
      <w:rPr>
        <w:rFonts w:ascii="Arial" w:hAnsi="Arial" w:cs="Arial"/>
      </w:rPr>
      <w:t>Servicebeskrivelse</w:t>
    </w:r>
  </w:p>
  <w:p w:rsidR="00E1267B" w:rsidRPr="00D22B8C" w:rsidRDefault="00E1267B" w:rsidP="00D22B8C">
    <w:pPr>
      <w:pStyle w:val="Header"/>
      <w:jc w:val="center"/>
      <w:rPr>
        <w:rFonts w:ascii="Arial" w:hAnsi="Arial" w:cs="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67B" w:rsidRPr="00D22B8C" w:rsidRDefault="00E1267B" w:rsidP="00D22B8C">
    <w:pPr>
      <w:pStyle w:val="Header"/>
      <w:jc w:val="center"/>
      <w:rPr>
        <w:rFonts w:ascii="Arial" w:hAnsi="Arial" w:cs="Arial"/>
      </w:rPr>
    </w:pPr>
    <w:r w:rsidRPr="00D22B8C">
      <w:rPr>
        <w:rFonts w:ascii="Arial" w:hAnsi="Arial" w:cs="Arial"/>
      </w:rPr>
      <w:t>Servicebeskrivelse</w:t>
    </w:r>
  </w:p>
  <w:p w:rsidR="00E1267B" w:rsidRPr="00D22B8C" w:rsidRDefault="00E1267B" w:rsidP="00D22B8C">
    <w:pPr>
      <w:pStyle w:val="Header"/>
      <w:jc w:val="center"/>
      <w:rPr>
        <w:rFonts w:ascii="Arial" w:hAnsi="Arial" w:cs="Arial"/>
      </w:rP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67B" w:rsidRPr="00D22B8C" w:rsidRDefault="00E1267B" w:rsidP="00D22B8C">
    <w:pPr>
      <w:pStyle w:val="Header"/>
      <w:jc w:val="center"/>
      <w:rPr>
        <w:rFonts w:ascii="Arial" w:hAnsi="Arial" w:cs="Arial"/>
      </w:rPr>
    </w:pPr>
    <w:r w:rsidRPr="00D22B8C">
      <w:rPr>
        <w:rFonts w:ascii="Arial" w:hAnsi="Arial" w:cs="Arial"/>
      </w:rPr>
      <w:t>Servicebeskrivelse</w:t>
    </w:r>
  </w:p>
  <w:p w:rsidR="00E1267B" w:rsidRPr="00D22B8C" w:rsidRDefault="00E1267B" w:rsidP="00D22B8C">
    <w:pPr>
      <w:pStyle w:val="Header"/>
      <w:jc w:val="center"/>
      <w:rPr>
        <w:rFonts w:ascii="Arial" w:hAnsi="Arial" w:cs="Arial"/>
      </w:rP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67B" w:rsidRPr="00D22B8C" w:rsidRDefault="00E1267B" w:rsidP="00D22B8C">
    <w:pPr>
      <w:pStyle w:val="Header"/>
      <w:jc w:val="center"/>
      <w:rPr>
        <w:rFonts w:ascii="Arial" w:hAnsi="Arial" w:cs="Arial"/>
      </w:rPr>
    </w:pPr>
    <w:r w:rsidRPr="00D22B8C">
      <w:rPr>
        <w:rFonts w:ascii="Arial" w:hAnsi="Arial" w:cs="Arial"/>
      </w:rPr>
      <w:t>Servicebeskrivelse</w:t>
    </w:r>
  </w:p>
  <w:p w:rsidR="00E1267B" w:rsidRPr="00D22B8C" w:rsidRDefault="00E1267B" w:rsidP="00D22B8C">
    <w:pPr>
      <w:pStyle w:val="Header"/>
      <w:jc w:val="center"/>
      <w:rPr>
        <w:rFonts w:ascii="Arial" w:hAnsi="Arial" w:cs="Arial"/>
      </w:rP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67B" w:rsidRPr="00D22B8C" w:rsidRDefault="00E1267B" w:rsidP="00D22B8C">
    <w:pPr>
      <w:pStyle w:val="Header"/>
      <w:jc w:val="center"/>
      <w:rPr>
        <w:rFonts w:ascii="Arial" w:hAnsi="Arial" w:cs="Arial"/>
      </w:rPr>
    </w:pPr>
    <w:r w:rsidRPr="00D22B8C">
      <w:rPr>
        <w:rFonts w:ascii="Arial" w:hAnsi="Arial" w:cs="Arial"/>
      </w:rPr>
      <w:t>Servicebeskrivelse</w:t>
    </w:r>
  </w:p>
  <w:p w:rsidR="00E1267B" w:rsidRPr="00D22B8C" w:rsidRDefault="00E1267B" w:rsidP="00D22B8C">
    <w:pPr>
      <w:pStyle w:val="Header"/>
      <w:jc w:val="center"/>
      <w:rPr>
        <w:rFonts w:ascii="Arial" w:hAnsi="Arial" w:cs="Arial"/>
      </w:rP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67B" w:rsidRPr="00D22B8C" w:rsidRDefault="00E1267B" w:rsidP="00D22B8C">
    <w:pPr>
      <w:pStyle w:val="Header"/>
      <w:jc w:val="center"/>
      <w:rPr>
        <w:rFonts w:ascii="Arial" w:hAnsi="Arial" w:cs="Arial"/>
      </w:rPr>
    </w:pPr>
    <w:r w:rsidRPr="00D22B8C">
      <w:rPr>
        <w:rFonts w:ascii="Arial" w:hAnsi="Arial" w:cs="Arial"/>
      </w:rPr>
      <w:t>Servicebeskrivelse</w:t>
    </w:r>
  </w:p>
  <w:p w:rsidR="00E1267B" w:rsidRPr="00D22B8C" w:rsidRDefault="00E1267B" w:rsidP="00D22B8C">
    <w:pPr>
      <w:pStyle w:val="Header"/>
      <w:jc w:val="center"/>
      <w:rPr>
        <w:rFonts w:ascii="Arial" w:hAnsi="Arial" w:cs="Arial"/>
      </w:rP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67B" w:rsidRPr="00D22B8C" w:rsidRDefault="00E1267B" w:rsidP="00D22B8C">
    <w:pPr>
      <w:pStyle w:val="Header"/>
      <w:jc w:val="center"/>
      <w:rPr>
        <w:rFonts w:ascii="Arial" w:hAnsi="Arial" w:cs="Arial"/>
      </w:rPr>
    </w:pPr>
    <w:r w:rsidRPr="00D22B8C">
      <w:rPr>
        <w:rFonts w:ascii="Arial" w:hAnsi="Arial" w:cs="Arial"/>
      </w:rPr>
      <w:t>Servicebeskrivelse</w:t>
    </w:r>
  </w:p>
  <w:p w:rsidR="00E1267B" w:rsidRPr="00D22B8C" w:rsidRDefault="00E1267B" w:rsidP="00D22B8C">
    <w:pPr>
      <w:pStyle w:val="Header"/>
      <w:jc w:val="center"/>
      <w:rPr>
        <w:rFonts w:ascii="Arial" w:hAnsi="Arial" w:cs="Arial"/>
      </w:rP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67B" w:rsidRPr="00D22B8C" w:rsidRDefault="00E1267B" w:rsidP="00D22B8C">
    <w:pPr>
      <w:pStyle w:val="Header"/>
      <w:jc w:val="center"/>
      <w:rPr>
        <w:rFonts w:ascii="Arial" w:hAnsi="Arial" w:cs="Arial"/>
      </w:rPr>
    </w:pPr>
    <w:r w:rsidRPr="00D22B8C">
      <w:rPr>
        <w:rFonts w:ascii="Arial" w:hAnsi="Arial" w:cs="Arial"/>
      </w:rPr>
      <w:t>Servicebeskrivelse</w:t>
    </w:r>
  </w:p>
  <w:p w:rsidR="00E1267B" w:rsidRPr="00D22B8C" w:rsidRDefault="00E1267B" w:rsidP="00D22B8C">
    <w:pPr>
      <w:pStyle w:val="Header"/>
      <w:jc w:val="center"/>
      <w:rPr>
        <w:rFonts w:ascii="Arial" w:hAnsi="Arial" w:cs="Arial"/>
      </w:rP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67B" w:rsidRPr="00D22B8C" w:rsidRDefault="00E1267B" w:rsidP="00D22B8C">
    <w:pPr>
      <w:pStyle w:val="Header"/>
      <w:jc w:val="center"/>
      <w:rPr>
        <w:rFonts w:ascii="Arial" w:hAnsi="Arial" w:cs="Arial"/>
      </w:rPr>
    </w:pPr>
    <w:r w:rsidRPr="00D22B8C">
      <w:rPr>
        <w:rFonts w:ascii="Arial" w:hAnsi="Arial" w:cs="Arial"/>
      </w:rPr>
      <w:t>Servicebeskrivelse</w:t>
    </w:r>
  </w:p>
  <w:p w:rsidR="00E1267B" w:rsidRPr="00D22B8C" w:rsidRDefault="00E1267B" w:rsidP="00D22B8C">
    <w:pPr>
      <w:pStyle w:val="Header"/>
      <w:jc w:val="center"/>
      <w:rPr>
        <w:rFonts w:ascii="Arial" w:hAnsi="Arial" w:cs="Arial"/>
      </w:rP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67B" w:rsidRPr="00D22B8C" w:rsidRDefault="00E1267B" w:rsidP="00D22B8C">
    <w:pPr>
      <w:pStyle w:val="Header"/>
      <w:jc w:val="center"/>
      <w:rPr>
        <w:rFonts w:ascii="Arial" w:hAnsi="Arial" w:cs="Arial"/>
      </w:rPr>
    </w:pPr>
    <w:r w:rsidRPr="00D22B8C">
      <w:rPr>
        <w:rFonts w:ascii="Arial" w:hAnsi="Arial" w:cs="Arial"/>
      </w:rPr>
      <w:t>Servicebeskrivelse</w:t>
    </w:r>
  </w:p>
  <w:p w:rsidR="00E1267B" w:rsidRPr="00D22B8C" w:rsidRDefault="00E1267B" w:rsidP="00D22B8C">
    <w:pPr>
      <w:pStyle w:val="Header"/>
      <w:jc w:val="center"/>
      <w:rPr>
        <w:rFonts w:ascii="Arial" w:hAnsi="Arial" w:cs="Arial"/>
      </w:rP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67B" w:rsidRPr="00D22B8C" w:rsidRDefault="00E1267B" w:rsidP="00D22B8C">
    <w:pPr>
      <w:pStyle w:val="Header"/>
      <w:jc w:val="center"/>
      <w:rPr>
        <w:rFonts w:ascii="Arial" w:hAnsi="Arial" w:cs="Arial"/>
      </w:rPr>
    </w:pPr>
    <w:r w:rsidRPr="00D22B8C">
      <w:rPr>
        <w:rFonts w:ascii="Arial" w:hAnsi="Arial" w:cs="Arial"/>
      </w:rPr>
      <w:t>Servicebeskrivelse</w:t>
    </w:r>
  </w:p>
  <w:p w:rsidR="00E1267B" w:rsidRPr="00D22B8C" w:rsidRDefault="00E1267B" w:rsidP="00D22B8C">
    <w:pPr>
      <w:pStyle w:val="Header"/>
      <w:jc w:val="center"/>
      <w:rPr>
        <w:rFonts w:ascii="Arial" w:hAnsi="Arial" w:cs="Arial"/>
      </w:rPr>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67B" w:rsidRPr="00D22B8C" w:rsidRDefault="00E1267B" w:rsidP="00D22B8C">
    <w:pPr>
      <w:pStyle w:val="Header"/>
      <w:jc w:val="center"/>
      <w:rPr>
        <w:rFonts w:ascii="Arial" w:hAnsi="Arial" w:cs="Arial"/>
      </w:rPr>
    </w:pPr>
    <w:r w:rsidRPr="00D22B8C">
      <w:rPr>
        <w:rFonts w:ascii="Arial" w:hAnsi="Arial" w:cs="Arial"/>
      </w:rPr>
      <w:t>Servicebeskrivelse</w:t>
    </w:r>
  </w:p>
  <w:p w:rsidR="00E1267B" w:rsidRPr="00D22B8C" w:rsidRDefault="00E1267B" w:rsidP="00D22B8C">
    <w:pPr>
      <w:pStyle w:val="Header"/>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67B" w:rsidRDefault="00E1267B">
    <w:pPr>
      <w:pStyle w:val="Heade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67B" w:rsidRPr="00D22B8C" w:rsidRDefault="00E1267B" w:rsidP="00D22B8C">
    <w:pPr>
      <w:pStyle w:val="Header"/>
      <w:jc w:val="center"/>
      <w:rPr>
        <w:rFonts w:ascii="Arial" w:hAnsi="Arial" w:cs="Arial"/>
      </w:rPr>
    </w:pPr>
    <w:r w:rsidRPr="00D22B8C">
      <w:rPr>
        <w:rFonts w:ascii="Arial" w:hAnsi="Arial" w:cs="Arial"/>
      </w:rPr>
      <w:t>Servicebeskrivelse</w:t>
    </w:r>
  </w:p>
  <w:p w:rsidR="00E1267B" w:rsidRPr="00D22B8C" w:rsidRDefault="00E1267B" w:rsidP="00D22B8C">
    <w:pPr>
      <w:pStyle w:val="Header"/>
      <w:jc w:val="center"/>
      <w:rPr>
        <w:rFonts w:ascii="Arial" w:hAnsi="Arial" w:cs="Arial"/>
      </w:rPr>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67B" w:rsidRPr="00D22B8C" w:rsidRDefault="00E1267B" w:rsidP="00D22B8C">
    <w:pPr>
      <w:pStyle w:val="Header"/>
      <w:jc w:val="center"/>
      <w:rPr>
        <w:rFonts w:ascii="Arial" w:hAnsi="Arial" w:cs="Arial"/>
      </w:rPr>
    </w:pPr>
    <w:r w:rsidRPr="00D22B8C">
      <w:rPr>
        <w:rFonts w:ascii="Arial" w:hAnsi="Arial" w:cs="Arial"/>
      </w:rPr>
      <w:t>Servicebeskrivelse</w:t>
    </w:r>
  </w:p>
  <w:p w:rsidR="00E1267B" w:rsidRPr="00D22B8C" w:rsidRDefault="00E1267B" w:rsidP="00D22B8C">
    <w:pPr>
      <w:pStyle w:val="Header"/>
      <w:jc w:val="center"/>
      <w:rPr>
        <w:rFonts w:ascii="Arial" w:hAnsi="Arial" w:cs="Arial"/>
      </w:rPr>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67B" w:rsidRPr="00D22B8C" w:rsidRDefault="00E1267B" w:rsidP="00D22B8C">
    <w:pPr>
      <w:pStyle w:val="Header"/>
      <w:jc w:val="center"/>
      <w:rPr>
        <w:rFonts w:ascii="Arial" w:hAnsi="Arial" w:cs="Arial"/>
      </w:rPr>
    </w:pPr>
    <w:r w:rsidRPr="00D22B8C">
      <w:rPr>
        <w:rFonts w:ascii="Arial" w:hAnsi="Arial" w:cs="Arial"/>
      </w:rPr>
      <w:t>Servicebeskrivelse</w:t>
    </w:r>
  </w:p>
  <w:p w:rsidR="00E1267B" w:rsidRPr="00D22B8C" w:rsidRDefault="00E1267B" w:rsidP="00D22B8C">
    <w:pPr>
      <w:pStyle w:val="Header"/>
      <w:jc w:val="center"/>
      <w:rPr>
        <w:rFonts w:ascii="Arial" w:hAnsi="Arial" w:cs="Arial"/>
      </w:rPr>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67B" w:rsidRPr="00D22B8C" w:rsidRDefault="00E1267B" w:rsidP="00D22B8C">
    <w:pPr>
      <w:pStyle w:val="Header"/>
      <w:jc w:val="center"/>
      <w:rPr>
        <w:rFonts w:ascii="Arial" w:hAnsi="Arial" w:cs="Arial"/>
      </w:rPr>
    </w:pPr>
    <w:r w:rsidRPr="00D22B8C">
      <w:rPr>
        <w:rFonts w:ascii="Arial" w:hAnsi="Arial" w:cs="Arial"/>
      </w:rPr>
      <w:t>Servicebeskrivelse</w:t>
    </w:r>
  </w:p>
  <w:p w:rsidR="00E1267B" w:rsidRPr="00D22B8C" w:rsidRDefault="00E1267B" w:rsidP="00D22B8C">
    <w:pPr>
      <w:pStyle w:val="Header"/>
      <w:jc w:val="center"/>
      <w:rPr>
        <w:rFonts w:ascii="Arial" w:hAnsi="Arial" w:cs="Arial"/>
      </w:rPr>
    </w:pP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67B" w:rsidRPr="00D22B8C" w:rsidRDefault="00E1267B" w:rsidP="00D22B8C">
    <w:pPr>
      <w:pStyle w:val="Header"/>
      <w:jc w:val="center"/>
      <w:rPr>
        <w:rFonts w:ascii="Arial" w:hAnsi="Arial" w:cs="Arial"/>
      </w:rPr>
    </w:pPr>
    <w:r w:rsidRPr="00D22B8C">
      <w:rPr>
        <w:rFonts w:ascii="Arial" w:hAnsi="Arial" w:cs="Arial"/>
      </w:rPr>
      <w:t>Servicebeskrivelse</w:t>
    </w:r>
  </w:p>
  <w:p w:rsidR="00E1267B" w:rsidRPr="00D22B8C" w:rsidRDefault="00E1267B" w:rsidP="00D22B8C">
    <w:pPr>
      <w:pStyle w:val="Header"/>
      <w:jc w:val="center"/>
      <w:rPr>
        <w:rFonts w:ascii="Arial" w:hAnsi="Arial" w:cs="Arial"/>
      </w:rPr>
    </w:pP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67B" w:rsidRPr="00D22B8C" w:rsidRDefault="00E1267B" w:rsidP="00D22B8C">
    <w:pPr>
      <w:pStyle w:val="Header"/>
      <w:jc w:val="center"/>
      <w:rPr>
        <w:rFonts w:ascii="Arial" w:hAnsi="Arial" w:cs="Arial"/>
      </w:rPr>
    </w:pPr>
    <w:r w:rsidRPr="00D22B8C">
      <w:rPr>
        <w:rFonts w:ascii="Arial" w:hAnsi="Arial" w:cs="Arial"/>
      </w:rPr>
      <w:t>Servicebeskrivelse</w:t>
    </w:r>
  </w:p>
  <w:p w:rsidR="00E1267B" w:rsidRPr="00D22B8C" w:rsidRDefault="00E1267B" w:rsidP="00D22B8C">
    <w:pPr>
      <w:pStyle w:val="Header"/>
      <w:jc w:val="center"/>
      <w:rPr>
        <w:rFonts w:ascii="Arial" w:hAnsi="Arial" w:cs="Arial"/>
      </w:rPr>
    </w:pP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67B" w:rsidRPr="00D22B8C" w:rsidRDefault="00E1267B" w:rsidP="00D22B8C">
    <w:pPr>
      <w:pStyle w:val="Header"/>
      <w:jc w:val="center"/>
      <w:rPr>
        <w:rFonts w:ascii="Arial" w:hAnsi="Arial" w:cs="Arial"/>
      </w:rPr>
    </w:pPr>
    <w:r w:rsidRPr="00D22B8C">
      <w:rPr>
        <w:rFonts w:ascii="Arial" w:hAnsi="Arial" w:cs="Arial"/>
      </w:rPr>
      <w:t>Servicebeskrivelse</w:t>
    </w:r>
  </w:p>
  <w:p w:rsidR="00E1267B" w:rsidRPr="00D22B8C" w:rsidRDefault="00E1267B" w:rsidP="00D22B8C">
    <w:pPr>
      <w:pStyle w:val="Header"/>
      <w:jc w:val="center"/>
      <w:rPr>
        <w:rFonts w:ascii="Arial" w:hAnsi="Arial" w:cs="Arial"/>
      </w:rPr>
    </w:pP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67B" w:rsidRPr="00D22B8C" w:rsidRDefault="00E1267B" w:rsidP="00D22B8C">
    <w:pPr>
      <w:pStyle w:val="Header"/>
      <w:jc w:val="center"/>
      <w:rPr>
        <w:rFonts w:ascii="Arial" w:hAnsi="Arial" w:cs="Arial"/>
      </w:rPr>
    </w:pPr>
    <w:r w:rsidRPr="00D22B8C">
      <w:rPr>
        <w:rFonts w:ascii="Arial" w:hAnsi="Arial" w:cs="Arial"/>
      </w:rPr>
      <w:t>Servicebeskrivelse</w:t>
    </w:r>
  </w:p>
  <w:p w:rsidR="00E1267B" w:rsidRPr="00D22B8C" w:rsidRDefault="00E1267B" w:rsidP="00D22B8C">
    <w:pPr>
      <w:pStyle w:val="Header"/>
      <w:jc w:val="center"/>
      <w:rPr>
        <w:rFonts w:ascii="Arial" w:hAnsi="Arial" w:cs="Arial"/>
      </w:rPr>
    </w:pP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67B" w:rsidRPr="00D22B8C" w:rsidRDefault="00E1267B" w:rsidP="00D22B8C">
    <w:pPr>
      <w:pStyle w:val="Header"/>
      <w:jc w:val="center"/>
      <w:rPr>
        <w:rFonts w:ascii="Arial" w:hAnsi="Arial" w:cs="Arial"/>
      </w:rPr>
    </w:pPr>
    <w:r w:rsidRPr="00D22B8C">
      <w:rPr>
        <w:rFonts w:ascii="Arial" w:hAnsi="Arial" w:cs="Arial"/>
      </w:rPr>
      <w:t>Datastrukturer</w:t>
    </w:r>
  </w:p>
  <w:p w:rsidR="00E1267B" w:rsidRPr="00D22B8C" w:rsidRDefault="00E1267B" w:rsidP="00D22B8C">
    <w:pPr>
      <w:pStyle w:val="Header"/>
      <w:jc w:val="center"/>
      <w:rPr>
        <w:rFonts w:ascii="Arial" w:hAnsi="Arial" w:cs="Arial"/>
      </w:rPr>
    </w:pP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67B" w:rsidRDefault="00E1267B" w:rsidP="00D22B8C">
    <w:pPr>
      <w:pStyle w:val="Header"/>
      <w:jc w:val="center"/>
      <w:rPr>
        <w:rFonts w:ascii="Arial" w:hAnsi="Arial" w:cs="Arial"/>
      </w:rPr>
    </w:pPr>
    <w:r>
      <w:rPr>
        <w:rFonts w:ascii="Arial" w:hAnsi="Arial" w:cs="Arial"/>
      </w:rPr>
      <w:t>Data elementer</w:t>
    </w:r>
  </w:p>
  <w:p w:rsidR="00E1267B" w:rsidRPr="00D22B8C" w:rsidRDefault="00E1267B" w:rsidP="00D22B8C">
    <w:pPr>
      <w:pStyle w:val="Header"/>
      <w:jc w:val="center"/>
      <w:rPr>
        <w:rFonts w:ascii="Arial" w:hAnsi="Arial" w:cs="Arial"/>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67B" w:rsidRPr="00D22B8C" w:rsidRDefault="00E1267B" w:rsidP="00D22B8C">
    <w:pPr>
      <w:pStyle w:val="Header"/>
      <w:jc w:val="center"/>
      <w:rPr>
        <w:rFonts w:ascii="Arial" w:hAnsi="Arial" w:cs="Arial"/>
      </w:rPr>
    </w:pPr>
    <w:r w:rsidRPr="00D22B8C">
      <w:rPr>
        <w:rFonts w:ascii="Arial" w:hAnsi="Arial" w:cs="Arial"/>
      </w:rPr>
      <w:t>Servicebeskrivelse</w:t>
    </w:r>
  </w:p>
  <w:p w:rsidR="00E1267B" w:rsidRPr="00D22B8C" w:rsidRDefault="00E1267B" w:rsidP="00D22B8C">
    <w:pPr>
      <w:pStyle w:val="Header"/>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67B" w:rsidRPr="00D22B8C" w:rsidRDefault="00E1267B" w:rsidP="00D22B8C">
    <w:pPr>
      <w:pStyle w:val="Header"/>
      <w:jc w:val="center"/>
      <w:rPr>
        <w:rFonts w:ascii="Arial" w:hAnsi="Arial" w:cs="Arial"/>
      </w:rPr>
    </w:pPr>
    <w:r w:rsidRPr="00D22B8C">
      <w:rPr>
        <w:rFonts w:ascii="Arial" w:hAnsi="Arial" w:cs="Arial"/>
      </w:rPr>
      <w:t>Servicebeskrivelse</w:t>
    </w:r>
  </w:p>
  <w:p w:rsidR="00E1267B" w:rsidRPr="00D22B8C" w:rsidRDefault="00E1267B" w:rsidP="00D22B8C">
    <w:pPr>
      <w:pStyle w:val="Header"/>
      <w:jc w:val="center"/>
      <w:rPr>
        <w:rFonts w:ascii="Arial" w:hAnsi="Arial" w:cs="Arial"/>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67B" w:rsidRPr="00D22B8C" w:rsidRDefault="00E1267B" w:rsidP="00D22B8C">
    <w:pPr>
      <w:pStyle w:val="Header"/>
      <w:jc w:val="center"/>
      <w:rPr>
        <w:rFonts w:ascii="Arial" w:hAnsi="Arial" w:cs="Arial"/>
      </w:rPr>
    </w:pPr>
    <w:r w:rsidRPr="00D22B8C">
      <w:rPr>
        <w:rFonts w:ascii="Arial" w:hAnsi="Arial" w:cs="Arial"/>
      </w:rPr>
      <w:t>Servicebeskrivelse</w:t>
    </w:r>
  </w:p>
  <w:p w:rsidR="00E1267B" w:rsidRPr="00D22B8C" w:rsidRDefault="00E1267B" w:rsidP="00D22B8C">
    <w:pPr>
      <w:pStyle w:val="Header"/>
      <w:jc w:val="center"/>
      <w:rPr>
        <w:rFonts w:ascii="Arial" w:hAnsi="Arial" w:cs="Arial"/>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67B" w:rsidRPr="00D22B8C" w:rsidRDefault="00E1267B" w:rsidP="00D22B8C">
    <w:pPr>
      <w:pStyle w:val="Header"/>
      <w:jc w:val="center"/>
      <w:rPr>
        <w:rFonts w:ascii="Arial" w:hAnsi="Arial" w:cs="Arial"/>
      </w:rPr>
    </w:pPr>
    <w:r w:rsidRPr="00D22B8C">
      <w:rPr>
        <w:rFonts w:ascii="Arial" w:hAnsi="Arial" w:cs="Arial"/>
      </w:rPr>
      <w:t>Servicebeskrivelse</w:t>
    </w:r>
  </w:p>
  <w:p w:rsidR="00E1267B" w:rsidRPr="00D22B8C" w:rsidRDefault="00E1267B" w:rsidP="00D22B8C">
    <w:pPr>
      <w:pStyle w:val="Header"/>
      <w:jc w:val="center"/>
      <w:rPr>
        <w:rFonts w:ascii="Arial" w:hAnsi="Arial" w:cs="Arial"/>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67B" w:rsidRPr="00D22B8C" w:rsidRDefault="00E1267B" w:rsidP="00D22B8C">
    <w:pPr>
      <w:pStyle w:val="Header"/>
      <w:jc w:val="center"/>
      <w:rPr>
        <w:rFonts w:ascii="Arial" w:hAnsi="Arial" w:cs="Arial"/>
      </w:rPr>
    </w:pPr>
    <w:r w:rsidRPr="00D22B8C">
      <w:rPr>
        <w:rFonts w:ascii="Arial" w:hAnsi="Arial" w:cs="Arial"/>
      </w:rPr>
      <w:t>Servicebeskrivelse</w:t>
    </w:r>
  </w:p>
  <w:p w:rsidR="00E1267B" w:rsidRPr="00D22B8C" w:rsidRDefault="00E1267B" w:rsidP="00D22B8C">
    <w:pPr>
      <w:pStyle w:val="Header"/>
      <w:jc w:val="center"/>
      <w:rPr>
        <w:rFonts w:ascii="Arial" w:hAnsi="Arial" w:cs="Arial"/>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67B" w:rsidRPr="00D22B8C" w:rsidRDefault="00E1267B" w:rsidP="00D22B8C">
    <w:pPr>
      <w:pStyle w:val="Header"/>
      <w:jc w:val="center"/>
      <w:rPr>
        <w:rFonts w:ascii="Arial" w:hAnsi="Arial" w:cs="Arial"/>
      </w:rPr>
    </w:pPr>
    <w:r w:rsidRPr="00D22B8C">
      <w:rPr>
        <w:rFonts w:ascii="Arial" w:hAnsi="Arial" w:cs="Arial"/>
      </w:rPr>
      <w:t>Servicebeskrivelse</w:t>
    </w:r>
  </w:p>
  <w:p w:rsidR="00E1267B" w:rsidRPr="00D22B8C" w:rsidRDefault="00E1267B" w:rsidP="00D22B8C">
    <w:pPr>
      <w:pStyle w:val="Header"/>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8A1AD0"/>
    <w:multiLevelType w:val="multilevel"/>
    <w:tmpl w:val="F1FA9B20"/>
    <w:lvl w:ilvl="0">
      <w:start w:val="1"/>
      <w:numFmt w:val="decimal"/>
      <w:lvlRestart w:val="0"/>
      <w:pStyle w:val="Heading1"/>
      <w:lvlText w:val="%1"/>
      <w:lvlJc w:val="left"/>
      <w:pPr>
        <w:tabs>
          <w:tab w:val="num" w:pos="567"/>
        </w:tabs>
        <w:ind w:left="0" w:firstLine="0"/>
      </w:pPr>
    </w:lvl>
    <w:lvl w:ilvl="1">
      <w:start w:val="1"/>
      <w:numFmt w:val="decimal"/>
      <w:pStyle w:val="Heading2"/>
      <w:lvlText w:val="%1.%2"/>
      <w:lvlJc w:val="left"/>
      <w:pPr>
        <w:tabs>
          <w:tab w:val="num" w:pos="680"/>
        </w:tabs>
        <w:ind w:left="794" w:hanging="794"/>
      </w:pPr>
    </w:lvl>
    <w:lvl w:ilvl="2">
      <w:start w:val="1"/>
      <w:numFmt w:val="decimal"/>
      <w:pStyle w:val="Heading3"/>
      <w:lvlText w:val="%1.%2.%3"/>
      <w:lvlJc w:val="left"/>
      <w:pPr>
        <w:tabs>
          <w:tab w:val="num" w:pos="680"/>
        </w:tabs>
        <w:ind w:left="794" w:hanging="794"/>
      </w:pPr>
    </w:lvl>
    <w:lvl w:ilvl="3">
      <w:start w:val="1"/>
      <w:numFmt w:val="decimal"/>
      <w:pStyle w:val="Heading4"/>
      <w:lvlText w:val="%1.%2.%3.%4"/>
      <w:lvlJc w:val="left"/>
      <w:pPr>
        <w:tabs>
          <w:tab w:val="num" w:pos="862"/>
        </w:tabs>
        <w:ind w:left="862" w:hanging="862"/>
      </w:pPr>
    </w:lvl>
    <w:lvl w:ilvl="4">
      <w:start w:val="1"/>
      <w:numFmt w:val="decimal"/>
      <w:pStyle w:val="Heading5"/>
      <w:lvlText w:val="%1.%2.%3.%4.%5"/>
      <w:lvlJc w:val="left"/>
      <w:pPr>
        <w:tabs>
          <w:tab w:val="num" w:pos="1009"/>
        </w:tabs>
        <w:ind w:left="1009" w:hanging="1009"/>
      </w:pPr>
    </w:lvl>
    <w:lvl w:ilvl="5">
      <w:start w:val="1"/>
      <w:numFmt w:val="decimal"/>
      <w:pStyle w:val="Heading6"/>
      <w:lvlText w:val="%1.%2.%3.%4.%5.%6"/>
      <w:lvlJc w:val="left"/>
      <w:pPr>
        <w:tabs>
          <w:tab w:val="num" w:pos="1151"/>
        </w:tabs>
        <w:ind w:left="1151" w:hanging="1151"/>
      </w:pPr>
    </w:lvl>
    <w:lvl w:ilvl="6">
      <w:start w:val="1"/>
      <w:numFmt w:val="decimal"/>
      <w:pStyle w:val="Heading7"/>
      <w:lvlText w:val="%1.%2.%3.%4.%5.%6.%7"/>
      <w:lvlJc w:val="left"/>
      <w:pPr>
        <w:tabs>
          <w:tab w:val="num" w:pos="1298"/>
        </w:tabs>
        <w:ind w:left="1298" w:hanging="1298"/>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trackRevision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B8C"/>
    <w:rsid w:val="000723BA"/>
    <w:rsid w:val="001061C6"/>
    <w:rsid w:val="00171E5E"/>
    <w:rsid w:val="00183BCB"/>
    <w:rsid w:val="001B2E0D"/>
    <w:rsid w:val="001B3809"/>
    <w:rsid w:val="00261E0B"/>
    <w:rsid w:val="002B2824"/>
    <w:rsid w:val="002E3124"/>
    <w:rsid w:val="004C3F48"/>
    <w:rsid w:val="00642AA5"/>
    <w:rsid w:val="00701349"/>
    <w:rsid w:val="00746F32"/>
    <w:rsid w:val="00A316D6"/>
    <w:rsid w:val="00D22B8C"/>
    <w:rsid w:val="00E1267B"/>
    <w:rsid w:val="00E21FE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D22B8C"/>
    <w:pPr>
      <w:keepLines/>
      <w:numPr>
        <w:numId w:val="1"/>
      </w:numPr>
      <w:spacing w:after="360" w:line="240" w:lineRule="auto"/>
      <w:outlineLvl w:val="0"/>
    </w:pPr>
    <w:rPr>
      <w:rFonts w:ascii="Arial" w:eastAsiaTheme="majorEastAsia" w:hAnsi="Arial" w:cs="Arial"/>
      <w:b/>
      <w:bCs/>
      <w:sz w:val="30"/>
      <w:szCs w:val="28"/>
    </w:rPr>
  </w:style>
  <w:style w:type="paragraph" w:styleId="Heading2">
    <w:name w:val="heading 2"/>
    <w:basedOn w:val="Normal"/>
    <w:next w:val="Normal"/>
    <w:link w:val="Heading2Char"/>
    <w:uiPriority w:val="9"/>
    <w:semiHidden/>
    <w:unhideWhenUsed/>
    <w:qFormat/>
    <w:rsid w:val="00D22B8C"/>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Heading3">
    <w:name w:val="heading 3"/>
    <w:basedOn w:val="Normal"/>
    <w:next w:val="Normal"/>
    <w:link w:val="Heading3Char"/>
    <w:autoRedefine/>
    <w:uiPriority w:val="9"/>
    <w:semiHidden/>
    <w:unhideWhenUsed/>
    <w:qFormat/>
    <w:rsid w:val="00D22B8C"/>
    <w:pPr>
      <w:keepNext/>
      <w:keepLines/>
      <w:numPr>
        <w:ilvl w:val="2"/>
        <w:numId w:val="1"/>
      </w:numPr>
      <w:spacing w:before="200"/>
      <w:outlineLvl w:val="2"/>
    </w:pPr>
    <w:rPr>
      <w:rFonts w:ascii="Arial" w:eastAsiaTheme="majorEastAsia" w:hAnsi="Arial" w:cs="Arial"/>
      <w:b/>
      <w:bCs/>
      <w:sz w:val="20"/>
    </w:rPr>
  </w:style>
  <w:style w:type="paragraph" w:styleId="Heading4">
    <w:name w:val="heading 4"/>
    <w:basedOn w:val="Normal"/>
    <w:next w:val="Normal"/>
    <w:link w:val="Heading4Char"/>
    <w:uiPriority w:val="9"/>
    <w:semiHidden/>
    <w:unhideWhenUsed/>
    <w:qFormat/>
    <w:rsid w:val="00D22B8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22B8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22B8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22B8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22B8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22B8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B8C"/>
    <w:rPr>
      <w:rFonts w:ascii="Arial" w:eastAsiaTheme="majorEastAsia" w:hAnsi="Arial" w:cs="Arial"/>
      <w:b/>
      <w:bCs/>
      <w:sz w:val="30"/>
      <w:szCs w:val="28"/>
    </w:rPr>
  </w:style>
  <w:style w:type="character" w:customStyle="1" w:styleId="Heading2Char">
    <w:name w:val="Heading 2 Char"/>
    <w:basedOn w:val="DefaultParagraphFont"/>
    <w:link w:val="Heading2"/>
    <w:uiPriority w:val="9"/>
    <w:semiHidden/>
    <w:rsid w:val="00D22B8C"/>
    <w:rPr>
      <w:rFonts w:ascii="Arial" w:eastAsiaTheme="majorEastAsia" w:hAnsi="Arial" w:cs="Arial"/>
      <w:b/>
      <w:bCs/>
      <w:sz w:val="24"/>
      <w:szCs w:val="26"/>
    </w:rPr>
  </w:style>
  <w:style w:type="character" w:customStyle="1" w:styleId="Heading3Char">
    <w:name w:val="Heading 3 Char"/>
    <w:basedOn w:val="DefaultParagraphFont"/>
    <w:link w:val="Heading3"/>
    <w:uiPriority w:val="9"/>
    <w:semiHidden/>
    <w:rsid w:val="00D22B8C"/>
    <w:rPr>
      <w:rFonts w:ascii="Arial" w:eastAsiaTheme="majorEastAsia" w:hAnsi="Arial" w:cs="Arial"/>
      <w:b/>
      <w:bCs/>
      <w:sz w:val="20"/>
    </w:rPr>
  </w:style>
  <w:style w:type="character" w:customStyle="1" w:styleId="Heading4Char">
    <w:name w:val="Heading 4 Char"/>
    <w:basedOn w:val="DefaultParagraphFont"/>
    <w:link w:val="Heading4"/>
    <w:uiPriority w:val="9"/>
    <w:semiHidden/>
    <w:rsid w:val="00D22B8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22B8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22B8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22B8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22B8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22B8C"/>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22B8C"/>
    <w:pPr>
      <w:keepLines/>
      <w:spacing w:after="360" w:line="240" w:lineRule="auto"/>
      <w:outlineLvl w:val="0"/>
    </w:pPr>
    <w:rPr>
      <w:rFonts w:ascii="Arial" w:hAnsi="Arial" w:cs="Arial"/>
      <w:b/>
      <w:sz w:val="30"/>
    </w:rPr>
  </w:style>
  <w:style w:type="character" w:customStyle="1" w:styleId="Overskrift1aTegn">
    <w:name w:val="Overskrift 1a Tegn"/>
    <w:basedOn w:val="DefaultParagraphFont"/>
    <w:link w:val="Overskrift1a"/>
    <w:rsid w:val="00D22B8C"/>
    <w:rPr>
      <w:rFonts w:ascii="Arial" w:hAnsi="Arial" w:cs="Arial"/>
      <w:b/>
      <w:sz w:val="30"/>
    </w:rPr>
  </w:style>
  <w:style w:type="paragraph" w:customStyle="1" w:styleId="Overskrift211pkt">
    <w:name w:val="Overskrift 2 + 11 pkt"/>
    <w:basedOn w:val="Normal"/>
    <w:link w:val="Overskrift211pktTegn"/>
    <w:rsid w:val="00D22B8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DefaultParagraphFont"/>
    <w:link w:val="Overskrift211pkt"/>
    <w:rsid w:val="00D22B8C"/>
    <w:rPr>
      <w:rFonts w:ascii="Arial" w:hAnsi="Arial" w:cs="Arial"/>
      <w:b/>
    </w:rPr>
  </w:style>
  <w:style w:type="paragraph" w:customStyle="1" w:styleId="Normal11">
    <w:name w:val="Normal + 11"/>
    <w:basedOn w:val="Normal"/>
    <w:link w:val="Normal11Tegn"/>
    <w:rsid w:val="00D22B8C"/>
    <w:pPr>
      <w:spacing w:line="240" w:lineRule="auto"/>
    </w:pPr>
    <w:rPr>
      <w:rFonts w:ascii="Times New Roman" w:hAnsi="Times New Roman" w:cs="Times New Roman"/>
    </w:rPr>
  </w:style>
  <w:style w:type="character" w:customStyle="1" w:styleId="Normal11Tegn">
    <w:name w:val="Normal + 11 Tegn"/>
    <w:basedOn w:val="DefaultParagraphFont"/>
    <w:link w:val="Normal11"/>
    <w:rsid w:val="00D22B8C"/>
    <w:rPr>
      <w:rFonts w:ascii="Times New Roman" w:hAnsi="Times New Roman" w:cs="Times New Roman"/>
    </w:rPr>
  </w:style>
  <w:style w:type="paragraph" w:styleId="Header">
    <w:name w:val="header"/>
    <w:basedOn w:val="Normal"/>
    <w:link w:val="HeaderChar"/>
    <w:uiPriority w:val="99"/>
    <w:unhideWhenUsed/>
    <w:rsid w:val="00D22B8C"/>
    <w:pPr>
      <w:tabs>
        <w:tab w:val="center" w:pos="4819"/>
        <w:tab w:val="right" w:pos="9638"/>
      </w:tabs>
      <w:spacing w:line="240" w:lineRule="auto"/>
    </w:pPr>
  </w:style>
  <w:style w:type="character" w:customStyle="1" w:styleId="HeaderChar">
    <w:name w:val="Header Char"/>
    <w:basedOn w:val="DefaultParagraphFont"/>
    <w:link w:val="Header"/>
    <w:uiPriority w:val="99"/>
    <w:rsid w:val="00D22B8C"/>
  </w:style>
  <w:style w:type="paragraph" w:styleId="Footer">
    <w:name w:val="footer"/>
    <w:basedOn w:val="Normal"/>
    <w:link w:val="FooterChar"/>
    <w:uiPriority w:val="99"/>
    <w:unhideWhenUsed/>
    <w:rsid w:val="00D22B8C"/>
    <w:pPr>
      <w:tabs>
        <w:tab w:val="center" w:pos="4819"/>
        <w:tab w:val="right" w:pos="9638"/>
      </w:tabs>
      <w:spacing w:line="240" w:lineRule="auto"/>
    </w:pPr>
  </w:style>
  <w:style w:type="character" w:customStyle="1" w:styleId="FooterChar">
    <w:name w:val="Footer Char"/>
    <w:basedOn w:val="DefaultParagraphFont"/>
    <w:link w:val="Footer"/>
    <w:uiPriority w:val="99"/>
    <w:rsid w:val="00D22B8C"/>
  </w:style>
  <w:style w:type="paragraph" w:styleId="TOC1">
    <w:name w:val="toc 1"/>
    <w:basedOn w:val="Normal"/>
    <w:next w:val="Normal"/>
    <w:autoRedefine/>
    <w:uiPriority w:val="39"/>
    <w:unhideWhenUsed/>
    <w:rsid w:val="00D22B8C"/>
    <w:pPr>
      <w:spacing w:after="100"/>
    </w:pPr>
    <w:rPr>
      <w:rFonts w:ascii="Arial" w:hAnsi="Arial" w:cs="Arial"/>
      <w:b/>
      <w:sz w:val="24"/>
    </w:rPr>
  </w:style>
  <w:style w:type="paragraph" w:styleId="TOC2">
    <w:name w:val="toc 2"/>
    <w:basedOn w:val="Normal"/>
    <w:next w:val="Normal"/>
    <w:autoRedefine/>
    <w:uiPriority w:val="39"/>
    <w:unhideWhenUsed/>
    <w:rsid w:val="00D22B8C"/>
    <w:pPr>
      <w:spacing w:after="100"/>
      <w:ind w:left="220"/>
    </w:pPr>
    <w:rPr>
      <w:rFonts w:ascii="Arial" w:hAnsi="Arial" w:cs="Arial"/>
      <w:b/>
      <w:sz w:val="18"/>
    </w:rPr>
  </w:style>
  <w:style w:type="paragraph" w:styleId="TOC3">
    <w:name w:val="toc 3"/>
    <w:basedOn w:val="Normal"/>
    <w:next w:val="Normal"/>
    <w:autoRedefine/>
    <w:uiPriority w:val="39"/>
    <w:unhideWhenUsed/>
    <w:rsid w:val="00D22B8C"/>
    <w:pPr>
      <w:spacing w:after="100"/>
      <w:ind w:left="440"/>
    </w:pPr>
    <w:rPr>
      <w:rFonts w:eastAsiaTheme="minorEastAsia"/>
      <w:lang w:eastAsia="da-DK"/>
    </w:rPr>
  </w:style>
  <w:style w:type="paragraph" w:styleId="TOC4">
    <w:name w:val="toc 4"/>
    <w:basedOn w:val="Normal"/>
    <w:next w:val="Normal"/>
    <w:autoRedefine/>
    <w:uiPriority w:val="39"/>
    <w:unhideWhenUsed/>
    <w:rsid w:val="00D22B8C"/>
    <w:pPr>
      <w:spacing w:after="100"/>
      <w:ind w:left="660"/>
    </w:pPr>
    <w:rPr>
      <w:rFonts w:eastAsiaTheme="minorEastAsia"/>
      <w:lang w:eastAsia="da-DK"/>
    </w:rPr>
  </w:style>
  <w:style w:type="paragraph" w:styleId="TOC5">
    <w:name w:val="toc 5"/>
    <w:basedOn w:val="Normal"/>
    <w:next w:val="Normal"/>
    <w:autoRedefine/>
    <w:uiPriority w:val="39"/>
    <w:unhideWhenUsed/>
    <w:rsid w:val="00D22B8C"/>
    <w:pPr>
      <w:spacing w:after="100"/>
      <w:ind w:left="880"/>
    </w:pPr>
    <w:rPr>
      <w:rFonts w:eastAsiaTheme="minorEastAsia"/>
      <w:lang w:eastAsia="da-DK"/>
    </w:rPr>
  </w:style>
  <w:style w:type="paragraph" w:styleId="TOC6">
    <w:name w:val="toc 6"/>
    <w:basedOn w:val="Normal"/>
    <w:next w:val="Normal"/>
    <w:autoRedefine/>
    <w:uiPriority w:val="39"/>
    <w:unhideWhenUsed/>
    <w:rsid w:val="00D22B8C"/>
    <w:pPr>
      <w:spacing w:after="100"/>
      <w:ind w:left="1100"/>
    </w:pPr>
    <w:rPr>
      <w:rFonts w:eastAsiaTheme="minorEastAsia"/>
      <w:lang w:eastAsia="da-DK"/>
    </w:rPr>
  </w:style>
  <w:style w:type="paragraph" w:styleId="TOC7">
    <w:name w:val="toc 7"/>
    <w:basedOn w:val="Normal"/>
    <w:next w:val="Normal"/>
    <w:autoRedefine/>
    <w:uiPriority w:val="39"/>
    <w:unhideWhenUsed/>
    <w:rsid w:val="00D22B8C"/>
    <w:pPr>
      <w:spacing w:after="100"/>
      <w:ind w:left="1320"/>
    </w:pPr>
    <w:rPr>
      <w:rFonts w:eastAsiaTheme="minorEastAsia"/>
      <w:lang w:eastAsia="da-DK"/>
    </w:rPr>
  </w:style>
  <w:style w:type="paragraph" w:styleId="TOC8">
    <w:name w:val="toc 8"/>
    <w:basedOn w:val="Normal"/>
    <w:next w:val="Normal"/>
    <w:autoRedefine/>
    <w:uiPriority w:val="39"/>
    <w:unhideWhenUsed/>
    <w:rsid w:val="00D22B8C"/>
    <w:pPr>
      <w:spacing w:after="100"/>
      <w:ind w:left="1540"/>
    </w:pPr>
    <w:rPr>
      <w:rFonts w:eastAsiaTheme="minorEastAsia"/>
      <w:lang w:eastAsia="da-DK"/>
    </w:rPr>
  </w:style>
  <w:style w:type="paragraph" w:styleId="TOC9">
    <w:name w:val="toc 9"/>
    <w:basedOn w:val="Normal"/>
    <w:next w:val="Normal"/>
    <w:autoRedefine/>
    <w:uiPriority w:val="39"/>
    <w:unhideWhenUsed/>
    <w:rsid w:val="00D22B8C"/>
    <w:pPr>
      <w:spacing w:after="100"/>
      <w:ind w:left="1760"/>
    </w:pPr>
    <w:rPr>
      <w:rFonts w:eastAsiaTheme="minorEastAsia"/>
      <w:lang w:eastAsia="da-DK"/>
    </w:rPr>
  </w:style>
  <w:style w:type="character" w:styleId="Hyperlink">
    <w:name w:val="Hyperlink"/>
    <w:basedOn w:val="DefaultParagraphFont"/>
    <w:uiPriority w:val="99"/>
    <w:unhideWhenUsed/>
    <w:rsid w:val="00D22B8C"/>
    <w:rPr>
      <w:color w:val="0000FF" w:themeColor="hyperlink"/>
      <w:u w:val="single"/>
    </w:rPr>
  </w:style>
  <w:style w:type="paragraph" w:styleId="BalloonText">
    <w:name w:val="Balloon Text"/>
    <w:basedOn w:val="Normal"/>
    <w:link w:val="BalloonTextChar"/>
    <w:uiPriority w:val="99"/>
    <w:semiHidden/>
    <w:unhideWhenUsed/>
    <w:rsid w:val="00E1267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6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D22B8C"/>
    <w:pPr>
      <w:keepLines/>
      <w:numPr>
        <w:numId w:val="1"/>
      </w:numPr>
      <w:spacing w:after="360" w:line="240" w:lineRule="auto"/>
      <w:outlineLvl w:val="0"/>
    </w:pPr>
    <w:rPr>
      <w:rFonts w:ascii="Arial" w:eastAsiaTheme="majorEastAsia" w:hAnsi="Arial" w:cs="Arial"/>
      <w:b/>
      <w:bCs/>
      <w:sz w:val="30"/>
      <w:szCs w:val="28"/>
    </w:rPr>
  </w:style>
  <w:style w:type="paragraph" w:styleId="Heading2">
    <w:name w:val="heading 2"/>
    <w:basedOn w:val="Normal"/>
    <w:next w:val="Normal"/>
    <w:link w:val="Heading2Char"/>
    <w:uiPriority w:val="9"/>
    <w:semiHidden/>
    <w:unhideWhenUsed/>
    <w:qFormat/>
    <w:rsid w:val="00D22B8C"/>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Heading3">
    <w:name w:val="heading 3"/>
    <w:basedOn w:val="Normal"/>
    <w:next w:val="Normal"/>
    <w:link w:val="Heading3Char"/>
    <w:autoRedefine/>
    <w:uiPriority w:val="9"/>
    <w:semiHidden/>
    <w:unhideWhenUsed/>
    <w:qFormat/>
    <w:rsid w:val="00D22B8C"/>
    <w:pPr>
      <w:keepNext/>
      <w:keepLines/>
      <w:numPr>
        <w:ilvl w:val="2"/>
        <w:numId w:val="1"/>
      </w:numPr>
      <w:spacing w:before="200"/>
      <w:outlineLvl w:val="2"/>
    </w:pPr>
    <w:rPr>
      <w:rFonts w:ascii="Arial" w:eastAsiaTheme="majorEastAsia" w:hAnsi="Arial" w:cs="Arial"/>
      <w:b/>
      <w:bCs/>
      <w:sz w:val="20"/>
    </w:rPr>
  </w:style>
  <w:style w:type="paragraph" w:styleId="Heading4">
    <w:name w:val="heading 4"/>
    <w:basedOn w:val="Normal"/>
    <w:next w:val="Normal"/>
    <w:link w:val="Heading4Char"/>
    <w:uiPriority w:val="9"/>
    <w:semiHidden/>
    <w:unhideWhenUsed/>
    <w:qFormat/>
    <w:rsid w:val="00D22B8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22B8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22B8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22B8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22B8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22B8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B8C"/>
    <w:rPr>
      <w:rFonts w:ascii="Arial" w:eastAsiaTheme="majorEastAsia" w:hAnsi="Arial" w:cs="Arial"/>
      <w:b/>
      <w:bCs/>
      <w:sz w:val="30"/>
      <w:szCs w:val="28"/>
    </w:rPr>
  </w:style>
  <w:style w:type="character" w:customStyle="1" w:styleId="Heading2Char">
    <w:name w:val="Heading 2 Char"/>
    <w:basedOn w:val="DefaultParagraphFont"/>
    <w:link w:val="Heading2"/>
    <w:uiPriority w:val="9"/>
    <w:semiHidden/>
    <w:rsid w:val="00D22B8C"/>
    <w:rPr>
      <w:rFonts w:ascii="Arial" w:eastAsiaTheme="majorEastAsia" w:hAnsi="Arial" w:cs="Arial"/>
      <w:b/>
      <w:bCs/>
      <w:sz w:val="24"/>
      <w:szCs w:val="26"/>
    </w:rPr>
  </w:style>
  <w:style w:type="character" w:customStyle="1" w:styleId="Heading3Char">
    <w:name w:val="Heading 3 Char"/>
    <w:basedOn w:val="DefaultParagraphFont"/>
    <w:link w:val="Heading3"/>
    <w:uiPriority w:val="9"/>
    <w:semiHidden/>
    <w:rsid w:val="00D22B8C"/>
    <w:rPr>
      <w:rFonts w:ascii="Arial" w:eastAsiaTheme="majorEastAsia" w:hAnsi="Arial" w:cs="Arial"/>
      <w:b/>
      <w:bCs/>
      <w:sz w:val="20"/>
    </w:rPr>
  </w:style>
  <w:style w:type="character" w:customStyle="1" w:styleId="Heading4Char">
    <w:name w:val="Heading 4 Char"/>
    <w:basedOn w:val="DefaultParagraphFont"/>
    <w:link w:val="Heading4"/>
    <w:uiPriority w:val="9"/>
    <w:semiHidden/>
    <w:rsid w:val="00D22B8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22B8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22B8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22B8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22B8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22B8C"/>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22B8C"/>
    <w:pPr>
      <w:keepLines/>
      <w:spacing w:after="360" w:line="240" w:lineRule="auto"/>
      <w:outlineLvl w:val="0"/>
    </w:pPr>
    <w:rPr>
      <w:rFonts w:ascii="Arial" w:hAnsi="Arial" w:cs="Arial"/>
      <w:b/>
      <w:sz w:val="30"/>
    </w:rPr>
  </w:style>
  <w:style w:type="character" w:customStyle="1" w:styleId="Overskrift1aTegn">
    <w:name w:val="Overskrift 1a Tegn"/>
    <w:basedOn w:val="DefaultParagraphFont"/>
    <w:link w:val="Overskrift1a"/>
    <w:rsid w:val="00D22B8C"/>
    <w:rPr>
      <w:rFonts w:ascii="Arial" w:hAnsi="Arial" w:cs="Arial"/>
      <w:b/>
      <w:sz w:val="30"/>
    </w:rPr>
  </w:style>
  <w:style w:type="paragraph" w:customStyle="1" w:styleId="Overskrift211pkt">
    <w:name w:val="Overskrift 2 + 11 pkt"/>
    <w:basedOn w:val="Normal"/>
    <w:link w:val="Overskrift211pktTegn"/>
    <w:rsid w:val="00D22B8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DefaultParagraphFont"/>
    <w:link w:val="Overskrift211pkt"/>
    <w:rsid w:val="00D22B8C"/>
    <w:rPr>
      <w:rFonts w:ascii="Arial" w:hAnsi="Arial" w:cs="Arial"/>
      <w:b/>
    </w:rPr>
  </w:style>
  <w:style w:type="paragraph" w:customStyle="1" w:styleId="Normal11">
    <w:name w:val="Normal + 11"/>
    <w:basedOn w:val="Normal"/>
    <w:link w:val="Normal11Tegn"/>
    <w:rsid w:val="00D22B8C"/>
    <w:pPr>
      <w:spacing w:line="240" w:lineRule="auto"/>
    </w:pPr>
    <w:rPr>
      <w:rFonts w:ascii="Times New Roman" w:hAnsi="Times New Roman" w:cs="Times New Roman"/>
    </w:rPr>
  </w:style>
  <w:style w:type="character" w:customStyle="1" w:styleId="Normal11Tegn">
    <w:name w:val="Normal + 11 Tegn"/>
    <w:basedOn w:val="DefaultParagraphFont"/>
    <w:link w:val="Normal11"/>
    <w:rsid w:val="00D22B8C"/>
    <w:rPr>
      <w:rFonts w:ascii="Times New Roman" w:hAnsi="Times New Roman" w:cs="Times New Roman"/>
    </w:rPr>
  </w:style>
  <w:style w:type="paragraph" w:styleId="Header">
    <w:name w:val="header"/>
    <w:basedOn w:val="Normal"/>
    <w:link w:val="HeaderChar"/>
    <w:uiPriority w:val="99"/>
    <w:unhideWhenUsed/>
    <w:rsid w:val="00D22B8C"/>
    <w:pPr>
      <w:tabs>
        <w:tab w:val="center" w:pos="4819"/>
        <w:tab w:val="right" w:pos="9638"/>
      </w:tabs>
      <w:spacing w:line="240" w:lineRule="auto"/>
    </w:pPr>
  </w:style>
  <w:style w:type="character" w:customStyle="1" w:styleId="HeaderChar">
    <w:name w:val="Header Char"/>
    <w:basedOn w:val="DefaultParagraphFont"/>
    <w:link w:val="Header"/>
    <w:uiPriority w:val="99"/>
    <w:rsid w:val="00D22B8C"/>
  </w:style>
  <w:style w:type="paragraph" w:styleId="Footer">
    <w:name w:val="footer"/>
    <w:basedOn w:val="Normal"/>
    <w:link w:val="FooterChar"/>
    <w:uiPriority w:val="99"/>
    <w:unhideWhenUsed/>
    <w:rsid w:val="00D22B8C"/>
    <w:pPr>
      <w:tabs>
        <w:tab w:val="center" w:pos="4819"/>
        <w:tab w:val="right" w:pos="9638"/>
      </w:tabs>
      <w:spacing w:line="240" w:lineRule="auto"/>
    </w:pPr>
  </w:style>
  <w:style w:type="character" w:customStyle="1" w:styleId="FooterChar">
    <w:name w:val="Footer Char"/>
    <w:basedOn w:val="DefaultParagraphFont"/>
    <w:link w:val="Footer"/>
    <w:uiPriority w:val="99"/>
    <w:rsid w:val="00D22B8C"/>
  </w:style>
  <w:style w:type="paragraph" w:styleId="TOC1">
    <w:name w:val="toc 1"/>
    <w:basedOn w:val="Normal"/>
    <w:next w:val="Normal"/>
    <w:autoRedefine/>
    <w:uiPriority w:val="39"/>
    <w:unhideWhenUsed/>
    <w:rsid w:val="00D22B8C"/>
    <w:pPr>
      <w:spacing w:after="100"/>
    </w:pPr>
    <w:rPr>
      <w:rFonts w:ascii="Arial" w:hAnsi="Arial" w:cs="Arial"/>
      <w:b/>
      <w:sz w:val="24"/>
    </w:rPr>
  </w:style>
  <w:style w:type="paragraph" w:styleId="TOC2">
    <w:name w:val="toc 2"/>
    <w:basedOn w:val="Normal"/>
    <w:next w:val="Normal"/>
    <w:autoRedefine/>
    <w:uiPriority w:val="39"/>
    <w:unhideWhenUsed/>
    <w:rsid w:val="00D22B8C"/>
    <w:pPr>
      <w:spacing w:after="100"/>
      <w:ind w:left="220"/>
    </w:pPr>
    <w:rPr>
      <w:rFonts w:ascii="Arial" w:hAnsi="Arial" w:cs="Arial"/>
      <w:b/>
      <w:sz w:val="18"/>
    </w:rPr>
  </w:style>
  <w:style w:type="paragraph" w:styleId="TOC3">
    <w:name w:val="toc 3"/>
    <w:basedOn w:val="Normal"/>
    <w:next w:val="Normal"/>
    <w:autoRedefine/>
    <w:uiPriority w:val="39"/>
    <w:unhideWhenUsed/>
    <w:rsid w:val="00D22B8C"/>
    <w:pPr>
      <w:spacing w:after="100"/>
      <w:ind w:left="440"/>
    </w:pPr>
    <w:rPr>
      <w:rFonts w:eastAsiaTheme="minorEastAsia"/>
      <w:lang w:eastAsia="da-DK"/>
    </w:rPr>
  </w:style>
  <w:style w:type="paragraph" w:styleId="TOC4">
    <w:name w:val="toc 4"/>
    <w:basedOn w:val="Normal"/>
    <w:next w:val="Normal"/>
    <w:autoRedefine/>
    <w:uiPriority w:val="39"/>
    <w:unhideWhenUsed/>
    <w:rsid w:val="00D22B8C"/>
    <w:pPr>
      <w:spacing w:after="100"/>
      <w:ind w:left="660"/>
    </w:pPr>
    <w:rPr>
      <w:rFonts w:eastAsiaTheme="minorEastAsia"/>
      <w:lang w:eastAsia="da-DK"/>
    </w:rPr>
  </w:style>
  <w:style w:type="paragraph" w:styleId="TOC5">
    <w:name w:val="toc 5"/>
    <w:basedOn w:val="Normal"/>
    <w:next w:val="Normal"/>
    <w:autoRedefine/>
    <w:uiPriority w:val="39"/>
    <w:unhideWhenUsed/>
    <w:rsid w:val="00D22B8C"/>
    <w:pPr>
      <w:spacing w:after="100"/>
      <w:ind w:left="880"/>
    </w:pPr>
    <w:rPr>
      <w:rFonts w:eastAsiaTheme="minorEastAsia"/>
      <w:lang w:eastAsia="da-DK"/>
    </w:rPr>
  </w:style>
  <w:style w:type="paragraph" w:styleId="TOC6">
    <w:name w:val="toc 6"/>
    <w:basedOn w:val="Normal"/>
    <w:next w:val="Normal"/>
    <w:autoRedefine/>
    <w:uiPriority w:val="39"/>
    <w:unhideWhenUsed/>
    <w:rsid w:val="00D22B8C"/>
    <w:pPr>
      <w:spacing w:after="100"/>
      <w:ind w:left="1100"/>
    </w:pPr>
    <w:rPr>
      <w:rFonts w:eastAsiaTheme="minorEastAsia"/>
      <w:lang w:eastAsia="da-DK"/>
    </w:rPr>
  </w:style>
  <w:style w:type="paragraph" w:styleId="TOC7">
    <w:name w:val="toc 7"/>
    <w:basedOn w:val="Normal"/>
    <w:next w:val="Normal"/>
    <w:autoRedefine/>
    <w:uiPriority w:val="39"/>
    <w:unhideWhenUsed/>
    <w:rsid w:val="00D22B8C"/>
    <w:pPr>
      <w:spacing w:after="100"/>
      <w:ind w:left="1320"/>
    </w:pPr>
    <w:rPr>
      <w:rFonts w:eastAsiaTheme="minorEastAsia"/>
      <w:lang w:eastAsia="da-DK"/>
    </w:rPr>
  </w:style>
  <w:style w:type="paragraph" w:styleId="TOC8">
    <w:name w:val="toc 8"/>
    <w:basedOn w:val="Normal"/>
    <w:next w:val="Normal"/>
    <w:autoRedefine/>
    <w:uiPriority w:val="39"/>
    <w:unhideWhenUsed/>
    <w:rsid w:val="00D22B8C"/>
    <w:pPr>
      <w:spacing w:after="100"/>
      <w:ind w:left="1540"/>
    </w:pPr>
    <w:rPr>
      <w:rFonts w:eastAsiaTheme="minorEastAsia"/>
      <w:lang w:eastAsia="da-DK"/>
    </w:rPr>
  </w:style>
  <w:style w:type="paragraph" w:styleId="TOC9">
    <w:name w:val="toc 9"/>
    <w:basedOn w:val="Normal"/>
    <w:next w:val="Normal"/>
    <w:autoRedefine/>
    <w:uiPriority w:val="39"/>
    <w:unhideWhenUsed/>
    <w:rsid w:val="00D22B8C"/>
    <w:pPr>
      <w:spacing w:after="100"/>
      <w:ind w:left="1760"/>
    </w:pPr>
    <w:rPr>
      <w:rFonts w:eastAsiaTheme="minorEastAsia"/>
      <w:lang w:eastAsia="da-DK"/>
    </w:rPr>
  </w:style>
  <w:style w:type="character" w:styleId="Hyperlink">
    <w:name w:val="Hyperlink"/>
    <w:basedOn w:val="DefaultParagraphFont"/>
    <w:uiPriority w:val="99"/>
    <w:unhideWhenUsed/>
    <w:rsid w:val="00D22B8C"/>
    <w:rPr>
      <w:color w:val="0000FF" w:themeColor="hyperlink"/>
      <w:u w:val="single"/>
    </w:rPr>
  </w:style>
  <w:style w:type="paragraph" w:styleId="BalloonText">
    <w:name w:val="Balloon Text"/>
    <w:basedOn w:val="Normal"/>
    <w:link w:val="BalloonTextChar"/>
    <w:uiPriority w:val="99"/>
    <w:semiHidden/>
    <w:unhideWhenUsed/>
    <w:rsid w:val="00E1267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6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footer" Target="footer16.xml"/><Relationship Id="rId21" Type="http://schemas.openxmlformats.org/officeDocument/2006/relationships/footer" Target="footer7.xml"/><Relationship Id="rId34" Type="http://schemas.openxmlformats.org/officeDocument/2006/relationships/header" Target="header14.xml"/><Relationship Id="rId42" Type="http://schemas.openxmlformats.org/officeDocument/2006/relationships/header" Target="header18.xml"/><Relationship Id="rId47" Type="http://schemas.openxmlformats.org/officeDocument/2006/relationships/footer" Target="footer20.xml"/><Relationship Id="rId50" Type="http://schemas.openxmlformats.org/officeDocument/2006/relationships/header" Target="header22.xml"/><Relationship Id="rId55" Type="http://schemas.openxmlformats.org/officeDocument/2006/relationships/footer" Target="footer24.xml"/><Relationship Id="rId63" Type="http://schemas.openxmlformats.org/officeDocument/2006/relationships/footer" Target="footer28.xml"/><Relationship Id="rId68" Type="http://schemas.openxmlformats.org/officeDocument/2006/relationships/header" Target="header31.xml"/><Relationship Id="rId76" Type="http://schemas.openxmlformats.org/officeDocument/2006/relationships/header" Target="header35.xml"/><Relationship Id="rId84" Type="http://schemas.openxmlformats.org/officeDocument/2006/relationships/header" Target="header39.xml"/><Relationship Id="rId7" Type="http://schemas.openxmlformats.org/officeDocument/2006/relationships/endnotes" Target="endnotes.xml"/><Relationship Id="rId71" Type="http://schemas.openxmlformats.org/officeDocument/2006/relationships/footer" Target="footer32.xml"/><Relationship Id="rId2" Type="http://schemas.openxmlformats.org/officeDocument/2006/relationships/styles" Target="styles.xml"/><Relationship Id="rId16" Type="http://schemas.openxmlformats.org/officeDocument/2006/relationships/header" Target="header5.xml"/><Relationship Id="rId29" Type="http://schemas.openxmlformats.org/officeDocument/2006/relationships/footer" Target="footer11.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5.xml"/><Relationship Id="rId40" Type="http://schemas.openxmlformats.org/officeDocument/2006/relationships/header" Target="header17.xml"/><Relationship Id="rId45" Type="http://schemas.openxmlformats.org/officeDocument/2006/relationships/footer" Target="footer19.xml"/><Relationship Id="rId53" Type="http://schemas.openxmlformats.org/officeDocument/2006/relationships/footer" Target="footer23.xml"/><Relationship Id="rId58" Type="http://schemas.openxmlformats.org/officeDocument/2006/relationships/header" Target="header26.xml"/><Relationship Id="rId66" Type="http://schemas.openxmlformats.org/officeDocument/2006/relationships/header" Target="header30.xml"/><Relationship Id="rId74" Type="http://schemas.openxmlformats.org/officeDocument/2006/relationships/header" Target="header34.xml"/><Relationship Id="rId79" Type="http://schemas.openxmlformats.org/officeDocument/2006/relationships/footer" Target="footer36.xml"/><Relationship Id="rId5" Type="http://schemas.openxmlformats.org/officeDocument/2006/relationships/webSettings" Target="webSettings.xml"/><Relationship Id="rId61" Type="http://schemas.openxmlformats.org/officeDocument/2006/relationships/footer" Target="footer27.xml"/><Relationship Id="rId82" Type="http://schemas.openxmlformats.org/officeDocument/2006/relationships/header" Target="header38.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10.xml"/><Relationship Id="rId30" Type="http://schemas.openxmlformats.org/officeDocument/2006/relationships/header" Target="header12.xml"/><Relationship Id="rId35" Type="http://schemas.openxmlformats.org/officeDocument/2006/relationships/footer" Target="footer14.xml"/><Relationship Id="rId43" Type="http://schemas.openxmlformats.org/officeDocument/2006/relationships/footer" Target="footer18.xml"/><Relationship Id="rId48" Type="http://schemas.openxmlformats.org/officeDocument/2006/relationships/header" Target="header21.xml"/><Relationship Id="rId56" Type="http://schemas.openxmlformats.org/officeDocument/2006/relationships/header" Target="header25.xml"/><Relationship Id="rId64" Type="http://schemas.openxmlformats.org/officeDocument/2006/relationships/header" Target="header29.xml"/><Relationship Id="rId69" Type="http://schemas.openxmlformats.org/officeDocument/2006/relationships/footer" Target="footer31.xml"/><Relationship Id="rId77" Type="http://schemas.openxmlformats.org/officeDocument/2006/relationships/footer" Target="footer35.xml"/><Relationship Id="rId8" Type="http://schemas.openxmlformats.org/officeDocument/2006/relationships/header" Target="header1.xml"/><Relationship Id="rId51" Type="http://schemas.openxmlformats.org/officeDocument/2006/relationships/footer" Target="footer22.xml"/><Relationship Id="rId72" Type="http://schemas.openxmlformats.org/officeDocument/2006/relationships/header" Target="header33.xml"/><Relationship Id="rId80" Type="http://schemas.openxmlformats.org/officeDocument/2006/relationships/header" Target="header37.xml"/><Relationship Id="rId85"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footer" Target="footer13.xml"/><Relationship Id="rId38" Type="http://schemas.openxmlformats.org/officeDocument/2006/relationships/header" Target="header16.xml"/><Relationship Id="rId46" Type="http://schemas.openxmlformats.org/officeDocument/2006/relationships/header" Target="header20.xml"/><Relationship Id="rId59" Type="http://schemas.openxmlformats.org/officeDocument/2006/relationships/footer" Target="footer26.xml"/><Relationship Id="rId67" Type="http://schemas.openxmlformats.org/officeDocument/2006/relationships/footer" Target="footer30.xml"/><Relationship Id="rId20" Type="http://schemas.openxmlformats.org/officeDocument/2006/relationships/header" Target="header7.xml"/><Relationship Id="rId41" Type="http://schemas.openxmlformats.org/officeDocument/2006/relationships/footer" Target="footer17.xml"/><Relationship Id="rId54" Type="http://schemas.openxmlformats.org/officeDocument/2006/relationships/header" Target="header24.xml"/><Relationship Id="rId62" Type="http://schemas.openxmlformats.org/officeDocument/2006/relationships/header" Target="header28.xml"/><Relationship Id="rId70" Type="http://schemas.openxmlformats.org/officeDocument/2006/relationships/header" Target="header32.xml"/><Relationship Id="rId75" Type="http://schemas.openxmlformats.org/officeDocument/2006/relationships/footer" Target="footer34.xml"/><Relationship Id="rId83" Type="http://schemas.openxmlformats.org/officeDocument/2006/relationships/footer" Target="footer38.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1.xml"/><Relationship Id="rId36" Type="http://schemas.openxmlformats.org/officeDocument/2006/relationships/header" Target="header15.xml"/><Relationship Id="rId49" Type="http://schemas.openxmlformats.org/officeDocument/2006/relationships/footer" Target="footer21.xml"/><Relationship Id="rId57" Type="http://schemas.openxmlformats.org/officeDocument/2006/relationships/footer" Target="footer25.xml"/><Relationship Id="rId10" Type="http://schemas.openxmlformats.org/officeDocument/2006/relationships/footer" Target="footer1.xml"/><Relationship Id="rId31" Type="http://schemas.openxmlformats.org/officeDocument/2006/relationships/footer" Target="footer12.xml"/><Relationship Id="rId44" Type="http://schemas.openxmlformats.org/officeDocument/2006/relationships/header" Target="header19.xml"/><Relationship Id="rId52" Type="http://schemas.openxmlformats.org/officeDocument/2006/relationships/header" Target="header23.xml"/><Relationship Id="rId60" Type="http://schemas.openxmlformats.org/officeDocument/2006/relationships/header" Target="header27.xml"/><Relationship Id="rId65" Type="http://schemas.openxmlformats.org/officeDocument/2006/relationships/footer" Target="footer29.xml"/><Relationship Id="rId73" Type="http://schemas.openxmlformats.org/officeDocument/2006/relationships/footer" Target="footer33.xml"/><Relationship Id="rId78" Type="http://schemas.openxmlformats.org/officeDocument/2006/relationships/header" Target="header36.xml"/><Relationship Id="rId81" Type="http://schemas.openxmlformats.org/officeDocument/2006/relationships/footer" Target="footer37.xml"/><Relationship Id="rId86"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108</Pages>
  <Words>24544</Words>
  <Characters>149722</Characters>
  <Application>Microsoft Office Word</Application>
  <DocSecurity>0</DocSecurity>
  <Lines>1247</Lines>
  <Paragraphs>347</Paragraphs>
  <ScaleCrop>false</ScaleCrop>
  <HeadingPairs>
    <vt:vector size="2" baseType="variant">
      <vt:variant>
        <vt:lpstr>Title</vt:lpstr>
      </vt:variant>
      <vt:variant>
        <vt:i4>1</vt:i4>
      </vt:variant>
    </vt:vector>
  </HeadingPairs>
  <TitlesOfParts>
    <vt:vector size="1" baseType="lpstr">
      <vt:lpstr/>
    </vt:vector>
  </TitlesOfParts>
  <Company>SKAT</Company>
  <LinksUpToDate>false</LinksUpToDate>
  <CharactersWithSpaces>173919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 Musiat</dc:creator>
  <cp:lastModifiedBy>JESPER B. HENRIKSEN</cp:lastModifiedBy>
  <cp:revision>2</cp:revision>
  <dcterms:created xsi:type="dcterms:W3CDTF">2011-11-16T14:07:00Z</dcterms:created>
  <dcterms:modified xsi:type="dcterms:W3CDTF">2011-11-16T14:07:00Z</dcterms:modified>
</cp:coreProperties>
</file>