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60" w:rsidRDefault="00352360" w:rsidP="00352360">
      <w:pPr>
        <w:pStyle w:val="TOC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9297700" w:history="1">
        <w:r w:rsidRPr="00403160">
          <w:rPr>
            <w:rStyle w:val="Hyperlink"/>
            <w:noProof/>
          </w:rPr>
          <w:t>Servicebeskrivelser</w:t>
        </w:r>
        <w:r>
          <w:rPr>
            <w:noProof/>
            <w:webHidden/>
          </w:rPr>
          <w:tab/>
        </w:r>
        <w:r>
          <w:rPr>
            <w:noProof/>
            <w:webHidden/>
          </w:rPr>
          <w:fldChar w:fldCharType="begin"/>
        </w:r>
        <w:r>
          <w:rPr>
            <w:noProof/>
            <w:webHidden/>
          </w:rPr>
          <w:instrText xml:space="preserve"> PAGEREF _Toc309297700 \h </w:instrText>
        </w:r>
        <w:r>
          <w:rPr>
            <w:noProof/>
            <w:webHidden/>
          </w:rPr>
        </w:r>
        <w:r>
          <w:rPr>
            <w:noProof/>
            <w:webHidden/>
          </w:rPr>
          <w:fldChar w:fldCharType="separate"/>
        </w:r>
        <w:r>
          <w:rPr>
            <w:noProof/>
            <w:webHidden/>
          </w:rPr>
          <w:t>8</w:t>
        </w:r>
        <w:r>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01" w:history="1">
        <w:r w:rsidR="00352360" w:rsidRPr="00403160">
          <w:rPr>
            <w:rStyle w:val="Hyperlink"/>
            <w:noProof/>
          </w:rPr>
          <w:t>MomsRefusionAfgørelseOpdater</w:t>
        </w:r>
        <w:r w:rsidR="00352360">
          <w:rPr>
            <w:noProof/>
            <w:webHidden/>
          </w:rPr>
          <w:tab/>
        </w:r>
        <w:r w:rsidR="00352360">
          <w:rPr>
            <w:noProof/>
            <w:webHidden/>
          </w:rPr>
          <w:fldChar w:fldCharType="begin"/>
        </w:r>
        <w:r w:rsidR="00352360">
          <w:rPr>
            <w:noProof/>
            <w:webHidden/>
          </w:rPr>
          <w:instrText xml:space="preserve"> PAGEREF _Toc309297701 \h </w:instrText>
        </w:r>
        <w:r w:rsidR="00352360">
          <w:rPr>
            <w:noProof/>
            <w:webHidden/>
          </w:rPr>
        </w:r>
        <w:r w:rsidR="00352360">
          <w:rPr>
            <w:noProof/>
            <w:webHidden/>
          </w:rPr>
          <w:fldChar w:fldCharType="separate"/>
        </w:r>
        <w:r w:rsidR="00352360">
          <w:rPr>
            <w:noProof/>
            <w:webHidden/>
          </w:rPr>
          <w:t>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02" w:history="1">
        <w:r w:rsidR="00352360" w:rsidRPr="00403160">
          <w:rPr>
            <w:rStyle w:val="Hyperlink"/>
            <w:noProof/>
          </w:rPr>
          <w:t>MomsRefusionAfgørelseSamlingHent</w:t>
        </w:r>
        <w:r w:rsidR="00352360">
          <w:rPr>
            <w:noProof/>
            <w:webHidden/>
          </w:rPr>
          <w:tab/>
        </w:r>
        <w:r w:rsidR="00352360">
          <w:rPr>
            <w:noProof/>
            <w:webHidden/>
          </w:rPr>
          <w:fldChar w:fldCharType="begin"/>
        </w:r>
        <w:r w:rsidR="00352360">
          <w:rPr>
            <w:noProof/>
            <w:webHidden/>
          </w:rPr>
          <w:instrText xml:space="preserve"> PAGEREF _Toc309297702 \h </w:instrText>
        </w:r>
        <w:r w:rsidR="00352360">
          <w:rPr>
            <w:noProof/>
            <w:webHidden/>
          </w:rPr>
        </w:r>
        <w:r w:rsidR="00352360">
          <w:rPr>
            <w:noProof/>
            <w:webHidden/>
          </w:rPr>
          <w:fldChar w:fldCharType="separate"/>
        </w:r>
        <w:r w:rsidR="00352360">
          <w:rPr>
            <w:noProof/>
            <w:webHidden/>
          </w:rPr>
          <w:t>10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03" w:history="1">
        <w:r w:rsidR="00352360" w:rsidRPr="00403160">
          <w:rPr>
            <w:rStyle w:val="Hyperlink"/>
            <w:noProof/>
          </w:rPr>
          <w:t>MomsRefusionAktørOpdater</w:t>
        </w:r>
        <w:r w:rsidR="00352360">
          <w:rPr>
            <w:noProof/>
            <w:webHidden/>
          </w:rPr>
          <w:tab/>
        </w:r>
        <w:r w:rsidR="00352360">
          <w:rPr>
            <w:noProof/>
            <w:webHidden/>
          </w:rPr>
          <w:fldChar w:fldCharType="begin"/>
        </w:r>
        <w:r w:rsidR="00352360">
          <w:rPr>
            <w:noProof/>
            <w:webHidden/>
          </w:rPr>
          <w:instrText xml:space="preserve"> PAGEREF _Toc309297703 \h </w:instrText>
        </w:r>
        <w:r w:rsidR="00352360">
          <w:rPr>
            <w:noProof/>
            <w:webHidden/>
          </w:rPr>
        </w:r>
        <w:r w:rsidR="00352360">
          <w:rPr>
            <w:noProof/>
            <w:webHidden/>
          </w:rPr>
          <w:fldChar w:fldCharType="separate"/>
        </w:r>
        <w:r w:rsidR="00352360">
          <w:rPr>
            <w:noProof/>
            <w:webHidden/>
          </w:rPr>
          <w:t>12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04" w:history="1">
        <w:r w:rsidR="00352360" w:rsidRPr="00403160">
          <w:rPr>
            <w:rStyle w:val="Hyperlink"/>
            <w:noProof/>
          </w:rPr>
          <w:t>MomsRefusionAktørOversigtHent</w:t>
        </w:r>
        <w:r w:rsidR="00352360">
          <w:rPr>
            <w:noProof/>
            <w:webHidden/>
          </w:rPr>
          <w:tab/>
        </w:r>
        <w:r w:rsidR="00352360">
          <w:rPr>
            <w:noProof/>
            <w:webHidden/>
          </w:rPr>
          <w:fldChar w:fldCharType="begin"/>
        </w:r>
        <w:r w:rsidR="00352360">
          <w:rPr>
            <w:noProof/>
            <w:webHidden/>
          </w:rPr>
          <w:instrText xml:space="preserve"> PAGEREF _Toc309297704 \h </w:instrText>
        </w:r>
        <w:r w:rsidR="00352360">
          <w:rPr>
            <w:noProof/>
            <w:webHidden/>
          </w:rPr>
        </w:r>
        <w:r w:rsidR="00352360">
          <w:rPr>
            <w:noProof/>
            <w:webHidden/>
          </w:rPr>
          <w:fldChar w:fldCharType="separate"/>
        </w:r>
        <w:r w:rsidR="00352360">
          <w:rPr>
            <w:noProof/>
            <w:webHidden/>
          </w:rPr>
          <w:t>14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05" w:history="1">
        <w:r w:rsidR="00352360" w:rsidRPr="00403160">
          <w:rPr>
            <w:rStyle w:val="Hyperlink"/>
            <w:noProof/>
          </w:rPr>
          <w:t>MomsRefusionAktørSamlingHent</w:t>
        </w:r>
        <w:r w:rsidR="00352360">
          <w:rPr>
            <w:noProof/>
            <w:webHidden/>
          </w:rPr>
          <w:tab/>
        </w:r>
        <w:r w:rsidR="00352360">
          <w:rPr>
            <w:noProof/>
            <w:webHidden/>
          </w:rPr>
          <w:fldChar w:fldCharType="begin"/>
        </w:r>
        <w:r w:rsidR="00352360">
          <w:rPr>
            <w:noProof/>
            <w:webHidden/>
          </w:rPr>
          <w:instrText xml:space="preserve"> PAGEREF _Toc309297705 \h </w:instrText>
        </w:r>
        <w:r w:rsidR="00352360">
          <w:rPr>
            <w:noProof/>
            <w:webHidden/>
          </w:rPr>
        </w:r>
        <w:r w:rsidR="00352360">
          <w:rPr>
            <w:noProof/>
            <w:webHidden/>
          </w:rPr>
          <w:fldChar w:fldCharType="separate"/>
        </w:r>
        <w:r w:rsidR="00352360">
          <w:rPr>
            <w:noProof/>
            <w:webHidden/>
          </w:rPr>
          <w:t>16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06" w:history="1">
        <w:r w:rsidR="00352360" w:rsidRPr="00403160">
          <w:rPr>
            <w:rStyle w:val="Hyperlink"/>
            <w:noProof/>
          </w:rPr>
          <w:t>MomsRefusionAktørSlet</w:t>
        </w:r>
        <w:r w:rsidR="00352360">
          <w:rPr>
            <w:noProof/>
            <w:webHidden/>
          </w:rPr>
          <w:tab/>
        </w:r>
        <w:r w:rsidR="00352360">
          <w:rPr>
            <w:noProof/>
            <w:webHidden/>
          </w:rPr>
          <w:fldChar w:fldCharType="begin"/>
        </w:r>
        <w:r w:rsidR="00352360">
          <w:rPr>
            <w:noProof/>
            <w:webHidden/>
          </w:rPr>
          <w:instrText xml:space="preserve"> PAGEREF _Toc309297706 \h </w:instrText>
        </w:r>
        <w:r w:rsidR="00352360">
          <w:rPr>
            <w:noProof/>
            <w:webHidden/>
          </w:rPr>
        </w:r>
        <w:r w:rsidR="00352360">
          <w:rPr>
            <w:noProof/>
            <w:webHidden/>
          </w:rPr>
          <w:fldChar w:fldCharType="separate"/>
        </w:r>
        <w:r w:rsidR="00352360">
          <w:rPr>
            <w:noProof/>
            <w:webHidden/>
          </w:rPr>
          <w:t>18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07" w:history="1">
        <w:r w:rsidR="00352360" w:rsidRPr="00403160">
          <w:rPr>
            <w:rStyle w:val="Hyperlink"/>
            <w:noProof/>
          </w:rPr>
          <w:t>MomsRefusionAnsøgningForrigeData</w:t>
        </w:r>
        <w:r w:rsidR="00352360">
          <w:rPr>
            <w:noProof/>
            <w:webHidden/>
          </w:rPr>
          <w:tab/>
        </w:r>
        <w:r w:rsidR="00352360">
          <w:rPr>
            <w:noProof/>
            <w:webHidden/>
          </w:rPr>
          <w:fldChar w:fldCharType="begin"/>
        </w:r>
        <w:r w:rsidR="00352360">
          <w:rPr>
            <w:noProof/>
            <w:webHidden/>
          </w:rPr>
          <w:instrText xml:space="preserve"> PAGEREF _Toc309297707 \h </w:instrText>
        </w:r>
        <w:r w:rsidR="00352360">
          <w:rPr>
            <w:noProof/>
            <w:webHidden/>
          </w:rPr>
        </w:r>
        <w:r w:rsidR="00352360">
          <w:rPr>
            <w:noProof/>
            <w:webHidden/>
          </w:rPr>
          <w:fldChar w:fldCharType="separate"/>
        </w:r>
        <w:r w:rsidR="00352360">
          <w:rPr>
            <w:noProof/>
            <w:webHidden/>
          </w:rPr>
          <w:t>19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08" w:history="1">
        <w:r w:rsidR="00352360" w:rsidRPr="00403160">
          <w:rPr>
            <w:rStyle w:val="Hyperlink"/>
            <w:noProof/>
          </w:rPr>
          <w:t>MomsRefusionAnsøgningGenoptag</w:t>
        </w:r>
        <w:r w:rsidR="00352360">
          <w:rPr>
            <w:noProof/>
            <w:webHidden/>
          </w:rPr>
          <w:tab/>
        </w:r>
        <w:r w:rsidR="00352360">
          <w:rPr>
            <w:noProof/>
            <w:webHidden/>
          </w:rPr>
          <w:fldChar w:fldCharType="begin"/>
        </w:r>
        <w:r w:rsidR="00352360">
          <w:rPr>
            <w:noProof/>
            <w:webHidden/>
          </w:rPr>
          <w:instrText xml:space="preserve"> PAGEREF _Toc309297708 \h </w:instrText>
        </w:r>
        <w:r w:rsidR="00352360">
          <w:rPr>
            <w:noProof/>
            <w:webHidden/>
          </w:rPr>
        </w:r>
        <w:r w:rsidR="00352360">
          <w:rPr>
            <w:noProof/>
            <w:webHidden/>
          </w:rPr>
          <w:fldChar w:fldCharType="separate"/>
        </w:r>
        <w:r w:rsidR="00352360">
          <w:rPr>
            <w:noProof/>
            <w:webHidden/>
          </w:rPr>
          <w:t>20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09" w:history="1">
        <w:r w:rsidR="00352360" w:rsidRPr="00403160">
          <w:rPr>
            <w:rStyle w:val="Hyperlink"/>
            <w:noProof/>
          </w:rPr>
          <w:t>MomsRefusionAnsøgningIndstilling</w:t>
        </w:r>
        <w:r w:rsidR="00352360">
          <w:rPr>
            <w:noProof/>
            <w:webHidden/>
          </w:rPr>
          <w:tab/>
        </w:r>
        <w:r w:rsidR="00352360">
          <w:rPr>
            <w:noProof/>
            <w:webHidden/>
          </w:rPr>
          <w:fldChar w:fldCharType="begin"/>
        </w:r>
        <w:r w:rsidR="00352360">
          <w:rPr>
            <w:noProof/>
            <w:webHidden/>
          </w:rPr>
          <w:instrText xml:space="preserve"> PAGEREF _Toc309297709 \h </w:instrText>
        </w:r>
        <w:r w:rsidR="00352360">
          <w:rPr>
            <w:noProof/>
            <w:webHidden/>
          </w:rPr>
        </w:r>
        <w:r w:rsidR="00352360">
          <w:rPr>
            <w:noProof/>
            <w:webHidden/>
          </w:rPr>
          <w:fldChar w:fldCharType="separate"/>
        </w:r>
        <w:r w:rsidR="00352360">
          <w:rPr>
            <w:noProof/>
            <w:webHidden/>
          </w:rPr>
          <w:t>21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0" w:history="1">
        <w:r w:rsidR="00352360" w:rsidRPr="00403160">
          <w:rPr>
            <w:rStyle w:val="Hyperlink"/>
            <w:noProof/>
          </w:rPr>
          <w:t>MomsRefusionAnsøgningOpdater</w:t>
        </w:r>
        <w:r w:rsidR="00352360">
          <w:rPr>
            <w:noProof/>
            <w:webHidden/>
          </w:rPr>
          <w:tab/>
        </w:r>
        <w:r w:rsidR="00352360">
          <w:rPr>
            <w:noProof/>
            <w:webHidden/>
          </w:rPr>
          <w:fldChar w:fldCharType="begin"/>
        </w:r>
        <w:r w:rsidR="00352360">
          <w:rPr>
            <w:noProof/>
            <w:webHidden/>
          </w:rPr>
          <w:instrText xml:space="preserve"> PAGEREF _Toc309297710 \h </w:instrText>
        </w:r>
        <w:r w:rsidR="00352360">
          <w:rPr>
            <w:noProof/>
            <w:webHidden/>
          </w:rPr>
        </w:r>
        <w:r w:rsidR="00352360">
          <w:rPr>
            <w:noProof/>
            <w:webHidden/>
          </w:rPr>
          <w:fldChar w:fldCharType="separate"/>
        </w:r>
        <w:r w:rsidR="00352360">
          <w:rPr>
            <w:noProof/>
            <w:webHidden/>
          </w:rPr>
          <w:t>23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1" w:history="1">
        <w:r w:rsidR="00352360" w:rsidRPr="00403160">
          <w:rPr>
            <w:rStyle w:val="Hyperlink"/>
            <w:noProof/>
          </w:rPr>
          <w:t>MomsRefusionAnsøgningSamlingHent</w:t>
        </w:r>
        <w:r w:rsidR="00352360">
          <w:rPr>
            <w:noProof/>
            <w:webHidden/>
          </w:rPr>
          <w:tab/>
        </w:r>
        <w:r w:rsidR="00352360">
          <w:rPr>
            <w:noProof/>
            <w:webHidden/>
          </w:rPr>
          <w:fldChar w:fldCharType="begin"/>
        </w:r>
        <w:r w:rsidR="00352360">
          <w:rPr>
            <w:noProof/>
            <w:webHidden/>
          </w:rPr>
          <w:instrText xml:space="preserve"> PAGEREF _Toc309297711 \h </w:instrText>
        </w:r>
        <w:r w:rsidR="00352360">
          <w:rPr>
            <w:noProof/>
            <w:webHidden/>
          </w:rPr>
        </w:r>
        <w:r w:rsidR="00352360">
          <w:rPr>
            <w:noProof/>
            <w:webHidden/>
          </w:rPr>
          <w:fldChar w:fldCharType="separate"/>
        </w:r>
        <w:r w:rsidR="00352360">
          <w:rPr>
            <w:noProof/>
            <w:webHidden/>
          </w:rPr>
          <w:t>26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2" w:history="1">
        <w:r w:rsidR="00352360" w:rsidRPr="00403160">
          <w:rPr>
            <w:rStyle w:val="Hyperlink"/>
            <w:noProof/>
          </w:rPr>
          <w:t>MomsRefusionBetalingFilerOpret</w:t>
        </w:r>
        <w:r w:rsidR="00352360">
          <w:rPr>
            <w:noProof/>
            <w:webHidden/>
          </w:rPr>
          <w:tab/>
        </w:r>
        <w:r w:rsidR="00352360">
          <w:rPr>
            <w:noProof/>
            <w:webHidden/>
          </w:rPr>
          <w:fldChar w:fldCharType="begin"/>
        </w:r>
        <w:r w:rsidR="00352360">
          <w:rPr>
            <w:noProof/>
            <w:webHidden/>
          </w:rPr>
          <w:instrText xml:space="preserve"> PAGEREF _Toc309297712 \h </w:instrText>
        </w:r>
        <w:r w:rsidR="00352360">
          <w:rPr>
            <w:noProof/>
            <w:webHidden/>
          </w:rPr>
        </w:r>
        <w:r w:rsidR="00352360">
          <w:rPr>
            <w:noProof/>
            <w:webHidden/>
          </w:rPr>
          <w:fldChar w:fldCharType="separate"/>
        </w:r>
        <w:r w:rsidR="00352360">
          <w:rPr>
            <w:noProof/>
            <w:webHidden/>
          </w:rPr>
          <w:t>29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3" w:history="1">
        <w:r w:rsidR="00352360" w:rsidRPr="00403160">
          <w:rPr>
            <w:rStyle w:val="Hyperlink"/>
            <w:noProof/>
          </w:rPr>
          <w:t>MomsRefusionBetalingForslagOpret</w:t>
        </w:r>
        <w:r w:rsidR="00352360">
          <w:rPr>
            <w:noProof/>
            <w:webHidden/>
          </w:rPr>
          <w:tab/>
        </w:r>
        <w:r w:rsidR="00352360">
          <w:rPr>
            <w:noProof/>
            <w:webHidden/>
          </w:rPr>
          <w:fldChar w:fldCharType="begin"/>
        </w:r>
        <w:r w:rsidR="00352360">
          <w:rPr>
            <w:noProof/>
            <w:webHidden/>
          </w:rPr>
          <w:instrText xml:space="preserve"> PAGEREF _Toc309297713 \h </w:instrText>
        </w:r>
        <w:r w:rsidR="00352360">
          <w:rPr>
            <w:noProof/>
            <w:webHidden/>
          </w:rPr>
        </w:r>
        <w:r w:rsidR="00352360">
          <w:rPr>
            <w:noProof/>
            <w:webHidden/>
          </w:rPr>
          <w:fldChar w:fldCharType="separate"/>
        </w:r>
        <w:r w:rsidR="00352360">
          <w:rPr>
            <w:noProof/>
            <w:webHidden/>
          </w:rPr>
          <w:t>31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4" w:history="1">
        <w:r w:rsidR="00352360" w:rsidRPr="00403160">
          <w:rPr>
            <w:rStyle w:val="Hyperlink"/>
            <w:noProof/>
          </w:rPr>
          <w:t>MomsRefusionDokumentOpdater</w:t>
        </w:r>
        <w:r w:rsidR="00352360">
          <w:rPr>
            <w:noProof/>
            <w:webHidden/>
          </w:rPr>
          <w:tab/>
        </w:r>
        <w:r w:rsidR="00352360">
          <w:rPr>
            <w:noProof/>
            <w:webHidden/>
          </w:rPr>
          <w:fldChar w:fldCharType="begin"/>
        </w:r>
        <w:r w:rsidR="00352360">
          <w:rPr>
            <w:noProof/>
            <w:webHidden/>
          </w:rPr>
          <w:instrText xml:space="preserve"> PAGEREF _Toc309297714 \h </w:instrText>
        </w:r>
        <w:r w:rsidR="00352360">
          <w:rPr>
            <w:noProof/>
            <w:webHidden/>
          </w:rPr>
        </w:r>
        <w:r w:rsidR="00352360">
          <w:rPr>
            <w:noProof/>
            <w:webHidden/>
          </w:rPr>
          <w:fldChar w:fldCharType="separate"/>
        </w:r>
        <w:r w:rsidR="00352360">
          <w:rPr>
            <w:noProof/>
            <w:webHidden/>
          </w:rPr>
          <w:t>33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5" w:history="1">
        <w:r w:rsidR="00352360" w:rsidRPr="00403160">
          <w:rPr>
            <w:rStyle w:val="Hyperlink"/>
            <w:noProof/>
          </w:rPr>
          <w:t>MomsRefusionDokumentSamlingHent</w:t>
        </w:r>
        <w:r w:rsidR="00352360">
          <w:rPr>
            <w:noProof/>
            <w:webHidden/>
          </w:rPr>
          <w:tab/>
        </w:r>
        <w:r w:rsidR="00352360">
          <w:rPr>
            <w:noProof/>
            <w:webHidden/>
          </w:rPr>
          <w:fldChar w:fldCharType="begin"/>
        </w:r>
        <w:r w:rsidR="00352360">
          <w:rPr>
            <w:noProof/>
            <w:webHidden/>
          </w:rPr>
          <w:instrText xml:space="preserve"> PAGEREF _Toc309297715 \h </w:instrText>
        </w:r>
        <w:r w:rsidR="00352360">
          <w:rPr>
            <w:noProof/>
            <w:webHidden/>
          </w:rPr>
        </w:r>
        <w:r w:rsidR="00352360">
          <w:rPr>
            <w:noProof/>
            <w:webHidden/>
          </w:rPr>
          <w:fldChar w:fldCharType="separate"/>
        </w:r>
        <w:r w:rsidR="00352360">
          <w:rPr>
            <w:noProof/>
            <w:webHidden/>
          </w:rPr>
          <w:t>35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6" w:history="1">
        <w:r w:rsidR="00352360" w:rsidRPr="00403160">
          <w:rPr>
            <w:rStyle w:val="Hyperlink"/>
            <w:noProof/>
          </w:rPr>
          <w:t>MomsRefusionEmailSend</w:t>
        </w:r>
        <w:r w:rsidR="00352360">
          <w:rPr>
            <w:noProof/>
            <w:webHidden/>
          </w:rPr>
          <w:tab/>
        </w:r>
        <w:r w:rsidR="00352360">
          <w:rPr>
            <w:noProof/>
            <w:webHidden/>
          </w:rPr>
          <w:fldChar w:fldCharType="begin"/>
        </w:r>
        <w:r w:rsidR="00352360">
          <w:rPr>
            <w:noProof/>
            <w:webHidden/>
          </w:rPr>
          <w:instrText xml:space="preserve"> PAGEREF _Toc309297716 \h </w:instrText>
        </w:r>
        <w:r w:rsidR="00352360">
          <w:rPr>
            <w:noProof/>
            <w:webHidden/>
          </w:rPr>
        </w:r>
        <w:r w:rsidR="00352360">
          <w:rPr>
            <w:noProof/>
            <w:webHidden/>
          </w:rPr>
          <w:fldChar w:fldCharType="separate"/>
        </w:r>
        <w:r w:rsidR="00352360">
          <w:rPr>
            <w:noProof/>
            <w:webHidden/>
          </w:rPr>
          <w:t>37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7" w:history="1">
        <w:r w:rsidR="00352360" w:rsidRPr="00403160">
          <w:rPr>
            <w:rStyle w:val="Hyperlink"/>
            <w:noProof/>
          </w:rPr>
          <w:t>MomsRefusionGlobalAnsøgningOpda</w:t>
        </w:r>
        <w:r w:rsidR="00352360" w:rsidRPr="00403160">
          <w:rPr>
            <w:rStyle w:val="Hyperlink"/>
            <w:noProof/>
          </w:rPr>
          <w:t>t</w:t>
        </w:r>
        <w:r w:rsidR="00352360" w:rsidRPr="00403160">
          <w:rPr>
            <w:rStyle w:val="Hyperlink"/>
            <w:noProof/>
          </w:rPr>
          <w:t>er</w:t>
        </w:r>
        <w:r w:rsidR="00352360">
          <w:rPr>
            <w:noProof/>
            <w:webHidden/>
          </w:rPr>
          <w:tab/>
        </w:r>
        <w:r w:rsidR="00352360">
          <w:rPr>
            <w:noProof/>
            <w:webHidden/>
          </w:rPr>
          <w:fldChar w:fldCharType="begin"/>
        </w:r>
        <w:r w:rsidR="00352360">
          <w:rPr>
            <w:noProof/>
            <w:webHidden/>
          </w:rPr>
          <w:instrText xml:space="preserve"> PAGEREF _Toc309297717 \h </w:instrText>
        </w:r>
        <w:r w:rsidR="00352360">
          <w:rPr>
            <w:noProof/>
            <w:webHidden/>
          </w:rPr>
        </w:r>
        <w:r w:rsidR="00352360">
          <w:rPr>
            <w:noProof/>
            <w:webHidden/>
          </w:rPr>
          <w:fldChar w:fldCharType="separate"/>
        </w:r>
        <w:r w:rsidR="00352360">
          <w:rPr>
            <w:noProof/>
            <w:webHidden/>
          </w:rPr>
          <w:t>39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8" w:history="1">
        <w:r w:rsidR="00352360" w:rsidRPr="00403160">
          <w:rPr>
            <w:rStyle w:val="Hyperlink"/>
            <w:noProof/>
          </w:rPr>
          <w:t>MomsRefusionGlobalAnsøgn</w:t>
        </w:r>
        <w:r w:rsidR="00352360" w:rsidRPr="00403160">
          <w:rPr>
            <w:rStyle w:val="Hyperlink"/>
            <w:noProof/>
          </w:rPr>
          <w:t>i</w:t>
        </w:r>
        <w:r w:rsidR="00352360" w:rsidRPr="00403160">
          <w:rPr>
            <w:rStyle w:val="Hyperlink"/>
            <w:noProof/>
          </w:rPr>
          <w:t>n</w:t>
        </w:r>
        <w:r w:rsidR="00352360" w:rsidRPr="00403160">
          <w:rPr>
            <w:rStyle w:val="Hyperlink"/>
            <w:noProof/>
          </w:rPr>
          <w:t>g</w:t>
        </w:r>
        <w:r w:rsidR="00352360" w:rsidRPr="00403160">
          <w:rPr>
            <w:rStyle w:val="Hyperlink"/>
            <w:noProof/>
          </w:rPr>
          <w:t>S</w:t>
        </w:r>
        <w:r w:rsidR="00352360" w:rsidRPr="00403160">
          <w:rPr>
            <w:rStyle w:val="Hyperlink"/>
            <w:noProof/>
          </w:rPr>
          <w:t>amlingHent</w:t>
        </w:r>
        <w:r w:rsidR="00352360">
          <w:rPr>
            <w:noProof/>
            <w:webHidden/>
          </w:rPr>
          <w:tab/>
        </w:r>
        <w:r w:rsidR="00352360">
          <w:rPr>
            <w:noProof/>
            <w:webHidden/>
          </w:rPr>
          <w:fldChar w:fldCharType="begin"/>
        </w:r>
        <w:r w:rsidR="00352360">
          <w:rPr>
            <w:noProof/>
            <w:webHidden/>
          </w:rPr>
          <w:instrText xml:space="preserve"> PAGEREF _Toc309297718 \h </w:instrText>
        </w:r>
        <w:r w:rsidR="00352360">
          <w:rPr>
            <w:noProof/>
            <w:webHidden/>
          </w:rPr>
        </w:r>
        <w:r w:rsidR="00352360">
          <w:rPr>
            <w:noProof/>
            <w:webHidden/>
          </w:rPr>
          <w:fldChar w:fldCharType="separate"/>
        </w:r>
        <w:r w:rsidR="00352360">
          <w:rPr>
            <w:noProof/>
            <w:webHidden/>
          </w:rPr>
          <w:t>41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19" w:history="1">
        <w:r w:rsidR="00352360" w:rsidRPr="00403160">
          <w:rPr>
            <w:rStyle w:val="Hyperlink"/>
            <w:noProof/>
          </w:rPr>
          <w:t>MomsRefusionKvitteringOpdater</w:t>
        </w:r>
        <w:r w:rsidR="00352360">
          <w:rPr>
            <w:noProof/>
            <w:webHidden/>
          </w:rPr>
          <w:tab/>
        </w:r>
        <w:r w:rsidR="00352360">
          <w:rPr>
            <w:noProof/>
            <w:webHidden/>
          </w:rPr>
          <w:fldChar w:fldCharType="begin"/>
        </w:r>
        <w:r w:rsidR="00352360">
          <w:rPr>
            <w:noProof/>
            <w:webHidden/>
          </w:rPr>
          <w:instrText xml:space="preserve"> PAGEREF _Toc309297719 \h </w:instrText>
        </w:r>
        <w:r w:rsidR="00352360">
          <w:rPr>
            <w:noProof/>
            <w:webHidden/>
          </w:rPr>
        </w:r>
        <w:r w:rsidR="00352360">
          <w:rPr>
            <w:noProof/>
            <w:webHidden/>
          </w:rPr>
          <w:fldChar w:fldCharType="separate"/>
        </w:r>
        <w:r w:rsidR="00352360">
          <w:rPr>
            <w:noProof/>
            <w:webHidden/>
          </w:rPr>
          <w:t>43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0" w:history="1">
        <w:r w:rsidR="00352360" w:rsidRPr="00403160">
          <w:rPr>
            <w:rStyle w:val="Hyperlink"/>
            <w:noProof/>
          </w:rPr>
          <w:t>MomsRefusionKvitteringS</w:t>
        </w:r>
        <w:r w:rsidR="00352360" w:rsidRPr="00403160">
          <w:rPr>
            <w:rStyle w:val="Hyperlink"/>
            <w:noProof/>
          </w:rPr>
          <w:t>a</w:t>
        </w:r>
        <w:r w:rsidR="00352360" w:rsidRPr="00403160">
          <w:rPr>
            <w:rStyle w:val="Hyperlink"/>
            <w:noProof/>
          </w:rPr>
          <w:t>mlingHent</w:t>
        </w:r>
        <w:r w:rsidR="00352360">
          <w:rPr>
            <w:noProof/>
            <w:webHidden/>
          </w:rPr>
          <w:tab/>
        </w:r>
        <w:r w:rsidR="00352360">
          <w:rPr>
            <w:noProof/>
            <w:webHidden/>
          </w:rPr>
          <w:fldChar w:fldCharType="begin"/>
        </w:r>
        <w:r w:rsidR="00352360">
          <w:rPr>
            <w:noProof/>
            <w:webHidden/>
          </w:rPr>
          <w:instrText xml:space="preserve"> PAGEREF _Toc309297720 \h </w:instrText>
        </w:r>
        <w:r w:rsidR="00352360">
          <w:rPr>
            <w:noProof/>
            <w:webHidden/>
          </w:rPr>
        </w:r>
        <w:r w:rsidR="00352360">
          <w:rPr>
            <w:noProof/>
            <w:webHidden/>
          </w:rPr>
          <w:fldChar w:fldCharType="separate"/>
        </w:r>
        <w:r w:rsidR="00352360">
          <w:rPr>
            <w:noProof/>
            <w:webHidden/>
          </w:rPr>
          <w:t>44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1" w:history="1">
        <w:r w:rsidR="00352360" w:rsidRPr="00403160">
          <w:rPr>
            <w:rStyle w:val="Hyperlink"/>
            <w:noProof/>
          </w:rPr>
          <w:t>MomsRefusionLeverandørRapportHent</w:t>
        </w:r>
        <w:r w:rsidR="00352360">
          <w:rPr>
            <w:noProof/>
            <w:webHidden/>
          </w:rPr>
          <w:tab/>
        </w:r>
        <w:r w:rsidR="00352360">
          <w:rPr>
            <w:noProof/>
            <w:webHidden/>
          </w:rPr>
          <w:fldChar w:fldCharType="begin"/>
        </w:r>
        <w:r w:rsidR="00352360">
          <w:rPr>
            <w:noProof/>
            <w:webHidden/>
          </w:rPr>
          <w:instrText xml:space="preserve"> PAGEREF _Toc309297721 \h </w:instrText>
        </w:r>
        <w:r w:rsidR="00352360">
          <w:rPr>
            <w:noProof/>
            <w:webHidden/>
          </w:rPr>
        </w:r>
        <w:r w:rsidR="00352360">
          <w:rPr>
            <w:noProof/>
            <w:webHidden/>
          </w:rPr>
          <w:fldChar w:fldCharType="separate"/>
        </w:r>
        <w:r w:rsidR="00352360">
          <w:rPr>
            <w:noProof/>
            <w:webHidden/>
          </w:rPr>
          <w:t>46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2" w:history="1">
        <w:r w:rsidR="00352360" w:rsidRPr="00403160">
          <w:rPr>
            <w:rStyle w:val="Hyperlink"/>
            <w:noProof/>
          </w:rPr>
          <w:t>MomsRefusionNotifikationOpdater</w:t>
        </w:r>
        <w:r w:rsidR="00352360">
          <w:rPr>
            <w:noProof/>
            <w:webHidden/>
          </w:rPr>
          <w:tab/>
        </w:r>
        <w:r w:rsidR="00352360">
          <w:rPr>
            <w:noProof/>
            <w:webHidden/>
          </w:rPr>
          <w:fldChar w:fldCharType="begin"/>
        </w:r>
        <w:r w:rsidR="00352360">
          <w:rPr>
            <w:noProof/>
            <w:webHidden/>
          </w:rPr>
          <w:instrText xml:space="preserve"> PAGEREF _Toc309297722 \h </w:instrText>
        </w:r>
        <w:r w:rsidR="00352360">
          <w:rPr>
            <w:noProof/>
            <w:webHidden/>
          </w:rPr>
        </w:r>
        <w:r w:rsidR="00352360">
          <w:rPr>
            <w:noProof/>
            <w:webHidden/>
          </w:rPr>
          <w:fldChar w:fldCharType="separate"/>
        </w:r>
        <w:r w:rsidR="00352360">
          <w:rPr>
            <w:noProof/>
            <w:webHidden/>
          </w:rPr>
          <w:t>47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3" w:history="1">
        <w:r w:rsidR="00352360" w:rsidRPr="00403160">
          <w:rPr>
            <w:rStyle w:val="Hyperlink"/>
            <w:noProof/>
          </w:rPr>
          <w:t>MomsRefusionNotifikationSamlingHent</w:t>
        </w:r>
        <w:r w:rsidR="00352360">
          <w:rPr>
            <w:noProof/>
            <w:webHidden/>
          </w:rPr>
          <w:tab/>
        </w:r>
        <w:r w:rsidR="00352360">
          <w:rPr>
            <w:noProof/>
            <w:webHidden/>
          </w:rPr>
          <w:fldChar w:fldCharType="begin"/>
        </w:r>
        <w:r w:rsidR="00352360">
          <w:rPr>
            <w:noProof/>
            <w:webHidden/>
          </w:rPr>
          <w:instrText xml:space="preserve"> PAGEREF _Toc309297723 \h </w:instrText>
        </w:r>
        <w:r w:rsidR="00352360">
          <w:rPr>
            <w:noProof/>
            <w:webHidden/>
          </w:rPr>
        </w:r>
        <w:r w:rsidR="00352360">
          <w:rPr>
            <w:noProof/>
            <w:webHidden/>
          </w:rPr>
          <w:fldChar w:fldCharType="separate"/>
        </w:r>
        <w:r w:rsidR="00352360">
          <w:rPr>
            <w:noProof/>
            <w:webHidden/>
          </w:rPr>
          <w:t>48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4" w:history="1">
        <w:r w:rsidR="00352360" w:rsidRPr="00403160">
          <w:rPr>
            <w:rStyle w:val="Hyperlink"/>
            <w:noProof/>
          </w:rPr>
          <w:t>MomsRefusionPostListeA</w:t>
        </w:r>
        <w:r w:rsidR="00352360" w:rsidRPr="00403160">
          <w:rPr>
            <w:rStyle w:val="Hyperlink"/>
            <w:noProof/>
          </w:rPr>
          <w:t>n</w:t>
        </w:r>
        <w:r w:rsidR="00352360" w:rsidRPr="00403160">
          <w:rPr>
            <w:rStyle w:val="Hyperlink"/>
            <w:noProof/>
          </w:rPr>
          <w:t>søger</w:t>
        </w:r>
        <w:r w:rsidR="00352360" w:rsidRPr="00403160">
          <w:rPr>
            <w:rStyle w:val="Hyperlink"/>
            <w:noProof/>
          </w:rPr>
          <w:t>H</w:t>
        </w:r>
        <w:r w:rsidR="00352360" w:rsidRPr="00403160">
          <w:rPr>
            <w:rStyle w:val="Hyperlink"/>
            <w:noProof/>
          </w:rPr>
          <w:t>ent</w:t>
        </w:r>
        <w:r w:rsidR="00352360">
          <w:rPr>
            <w:noProof/>
            <w:webHidden/>
          </w:rPr>
          <w:tab/>
        </w:r>
        <w:r w:rsidR="00352360">
          <w:rPr>
            <w:noProof/>
            <w:webHidden/>
          </w:rPr>
          <w:fldChar w:fldCharType="begin"/>
        </w:r>
        <w:r w:rsidR="00352360">
          <w:rPr>
            <w:noProof/>
            <w:webHidden/>
          </w:rPr>
          <w:instrText xml:space="preserve"> PAGEREF _Toc309297724 \h </w:instrText>
        </w:r>
        <w:r w:rsidR="00352360">
          <w:rPr>
            <w:noProof/>
            <w:webHidden/>
          </w:rPr>
        </w:r>
        <w:r w:rsidR="00352360">
          <w:rPr>
            <w:noProof/>
            <w:webHidden/>
          </w:rPr>
          <w:fldChar w:fldCharType="separate"/>
        </w:r>
        <w:r w:rsidR="00352360">
          <w:rPr>
            <w:noProof/>
            <w:webHidden/>
          </w:rPr>
          <w:t>49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5" w:history="1">
        <w:r w:rsidR="00352360" w:rsidRPr="00403160">
          <w:rPr>
            <w:rStyle w:val="Hyperlink"/>
            <w:noProof/>
          </w:rPr>
          <w:t>MomsRefusionPostListeHent</w:t>
        </w:r>
        <w:r w:rsidR="00352360">
          <w:rPr>
            <w:noProof/>
            <w:webHidden/>
          </w:rPr>
          <w:tab/>
        </w:r>
        <w:r w:rsidR="00352360">
          <w:rPr>
            <w:noProof/>
            <w:webHidden/>
          </w:rPr>
          <w:fldChar w:fldCharType="begin"/>
        </w:r>
        <w:r w:rsidR="00352360">
          <w:rPr>
            <w:noProof/>
            <w:webHidden/>
          </w:rPr>
          <w:instrText xml:space="preserve"> PAGEREF _Toc309297725 \h </w:instrText>
        </w:r>
        <w:r w:rsidR="00352360">
          <w:rPr>
            <w:noProof/>
            <w:webHidden/>
          </w:rPr>
        </w:r>
        <w:r w:rsidR="00352360">
          <w:rPr>
            <w:noProof/>
            <w:webHidden/>
          </w:rPr>
          <w:fldChar w:fldCharType="separate"/>
        </w:r>
        <w:r w:rsidR="00352360">
          <w:rPr>
            <w:noProof/>
            <w:webHidden/>
          </w:rPr>
          <w:t>50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6" w:history="1">
        <w:r w:rsidR="00352360" w:rsidRPr="00403160">
          <w:rPr>
            <w:rStyle w:val="Hyperlink"/>
            <w:noProof/>
          </w:rPr>
          <w:t>MomsRefusionProRataSatsAfgørelseOpdater</w:t>
        </w:r>
        <w:r w:rsidR="00352360">
          <w:rPr>
            <w:noProof/>
            <w:webHidden/>
          </w:rPr>
          <w:tab/>
        </w:r>
        <w:r w:rsidR="00352360">
          <w:rPr>
            <w:noProof/>
            <w:webHidden/>
          </w:rPr>
          <w:fldChar w:fldCharType="begin"/>
        </w:r>
        <w:r w:rsidR="00352360">
          <w:rPr>
            <w:noProof/>
            <w:webHidden/>
          </w:rPr>
          <w:instrText xml:space="preserve"> PAGEREF _Toc309297726 \h </w:instrText>
        </w:r>
        <w:r w:rsidR="00352360">
          <w:rPr>
            <w:noProof/>
            <w:webHidden/>
          </w:rPr>
        </w:r>
        <w:r w:rsidR="00352360">
          <w:rPr>
            <w:noProof/>
            <w:webHidden/>
          </w:rPr>
          <w:fldChar w:fldCharType="separate"/>
        </w:r>
        <w:r w:rsidR="00352360">
          <w:rPr>
            <w:noProof/>
            <w:webHidden/>
          </w:rPr>
          <w:t>51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7" w:history="1">
        <w:r w:rsidR="00352360" w:rsidRPr="00403160">
          <w:rPr>
            <w:rStyle w:val="Hyperlink"/>
            <w:noProof/>
          </w:rPr>
          <w:t>MomsRefusionProRataSatsAfgørelseSamlingHent</w:t>
        </w:r>
        <w:r w:rsidR="00352360">
          <w:rPr>
            <w:noProof/>
            <w:webHidden/>
          </w:rPr>
          <w:tab/>
        </w:r>
        <w:r w:rsidR="00352360">
          <w:rPr>
            <w:noProof/>
            <w:webHidden/>
          </w:rPr>
          <w:fldChar w:fldCharType="begin"/>
        </w:r>
        <w:r w:rsidR="00352360">
          <w:rPr>
            <w:noProof/>
            <w:webHidden/>
          </w:rPr>
          <w:instrText xml:space="preserve"> PAGEREF _Toc309297727 \h </w:instrText>
        </w:r>
        <w:r w:rsidR="00352360">
          <w:rPr>
            <w:noProof/>
            <w:webHidden/>
          </w:rPr>
        </w:r>
        <w:r w:rsidR="00352360">
          <w:rPr>
            <w:noProof/>
            <w:webHidden/>
          </w:rPr>
          <w:fldChar w:fldCharType="separate"/>
        </w:r>
        <w:r w:rsidR="00352360">
          <w:rPr>
            <w:noProof/>
            <w:webHidden/>
          </w:rPr>
          <w:t>52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8" w:history="1">
        <w:r w:rsidR="00352360" w:rsidRPr="00403160">
          <w:rPr>
            <w:rStyle w:val="Hyperlink"/>
            <w:noProof/>
          </w:rPr>
          <w:t>MomsRefusionProRataSatsKorrektionOpdater</w:t>
        </w:r>
        <w:r w:rsidR="00352360">
          <w:rPr>
            <w:noProof/>
            <w:webHidden/>
          </w:rPr>
          <w:tab/>
        </w:r>
        <w:r w:rsidR="00352360">
          <w:rPr>
            <w:noProof/>
            <w:webHidden/>
          </w:rPr>
          <w:fldChar w:fldCharType="begin"/>
        </w:r>
        <w:r w:rsidR="00352360">
          <w:rPr>
            <w:noProof/>
            <w:webHidden/>
          </w:rPr>
          <w:instrText xml:space="preserve"> PAGEREF _Toc309297728 \h </w:instrText>
        </w:r>
        <w:r w:rsidR="00352360">
          <w:rPr>
            <w:noProof/>
            <w:webHidden/>
          </w:rPr>
        </w:r>
        <w:r w:rsidR="00352360">
          <w:rPr>
            <w:noProof/>
            <w:webHidden/>
          </w:rPr>
          <w:fldChar w:fldCharType="separate"/>
        </w:r>
        <w:r w:rsidR="00352360">
          <w:rPr>
            <w:noProof/>
            <w:webHidden/>
          </w:rPr>
          <w:t>54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29" w:history="1">
        <w:r w:rsidR="00352360" w:rsidRPr="00403160">
          <w:rPr>
            <w:rStyle w:val="Hyperlink"/>
            <w:noProof/>
          </w:rPr>
          <w:t>MomsRefusionProRataSatsKorrektionSamlingHent</w:t>
        </w:r>
        <w:r w:rsidR="00352360">
          <w:rPr>
            <w:noProof/>
            <w:webHidden/>
          </w:rPr>
          <w:tab/>
        </w:r>
        <w:r w:rsidR="00352360">
          <w:rPr>
            <w:noProof/>
            <w:webHidden/>
          </w:rPr>
          <w:fldChar w:fldCharType="begin"/>
        </w:r>
        <w:r w:rsidR="00352360">
          <w:rPr>
            <w:noProof/>
            <w:webHidden/>
          </w:rPr>
          <w:instrText xml:space="preserve"> PAGEREF _Toc309297729 \h </w:instrText>
        </w:r>
        <w:r w:rsidR="00352360">
          <w:rPr>
            <w:noProof/>
            <w:webHidden/>
          </w:rPr>
        </w:r>
        <w:r w:rsidR="00352360">
          <w:rPr>
            <w:noProof/>
            <w:webHidden/>
          </w:rPr>
          <w:fldChar w:fldCharType="separate"/>
        </w:r>
        <w:r w:rsidR="00352360">
          <w:rPr>
            <w:noProof/>
            <w:webHidden/>
          </w:rPr>
          <w:t>56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30" w:history="1">
        <w:r w:rsidR="00352360" w:rsidRPr="00403160">
          <w:rPr>
            <w:rStyle w:val="Hyperlink"/>
            <w:noProof/>
          </w:rPr>
          <w:t>MomsRefusionSagAktOversigtHent</w:t>
        </w:r>
        <w:r w:rsidR="00352360">
          <w:rPr>
            <w:noProof/>
            <w:webHidden/>
          </w:rPr>
          <w:tab/>
        </w:r>
        <w:r w:rsidR="00352360">
          <w:rPr>
            <w:noProof/>
            <w:webHidden/>
          </w:rPr>
          <w:fldChar w:fldCharType="begin"/>
        </w:r>
        <w:r w:rsidR="00352360">
          <w:rPr>
            <w:noProof/>
            <w:webHidden/>
          </w:rPr>
          <w:instrText xml:space="preserve"> PAGEREF _Toc309297730 \h </w:instrText>
        </w:r>
        <w:r w:rsidR="00352360">
          <w:rPr>
            <w:noProof/>
            <w:webHidden/>
          </w:rPr>
        </w:r>
        <w:r w:rsidR="00352360">
          <w:rPr>
            <w:noProof/>
            <w:webHidden/>
          </w:rPr>
          <w:fldChar w:fldCharType="separate"/>
        </w:r>
        <w:r w:rsidR="00352360">
          <w:rPr>
            <w:noProof/>
            <w:webHidden/>
          </w:rPr>
          <w:t>58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31" w:history="1">
        <w:r w:rsidR="00352360" w:rsidRPr="00403160">
          <w:rPr>
            <w:rStyle w:val="Hyperlink"/>
            <w:noProof/>
          </w:rPr>
          <w:t>MomsRefusionSagBemærkningOpdater</w:t>
        </w:r>
        <w:r w:rsidR="00352360">
          <w:rPr>
            <w:noProof/>
            <w:webHidden/>
          </w:rPr>
          <w:tab/>
        </w:r>
        <w:r w:rsidR="00352360">
          <w:rPr>
            <w:noProof/>
            <w:webHidden/>
          </w:rPr>
          <w:fldChar w:fldCharType="begin"/>
        </w:r>
        <w:r w:rsidR="00352360">
          <w:rPr>
            <w:noProof/>
            <w:webHidden/>
          </w:rPr>
          <w:instrText xml:space="preserve"> PAGEREF _Toc309297731 \h </w:instrText>
        </w:r>
        <w:r w:rsidR="00352360">
          <w:rPr>
            <w:noProof/>
            <w:webHidden/>
          </w:rPr>
        </w:r>
        <w:r w:rsidR="00352360">
          <w:rPr>
            <w:noProof/>
            <w:webHidden/>
          </w:rPr>
          <w:fldChar w:fldCharType="separate"/>
        </w:r>
        <w:r w:rsidR="00352360">
          <w:rPr>
            <w:noProof/>
            <w:webHidden/>
          </w:rPr>
          <w:t>59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32" w:history="1">
        <w:r w:rsidR="00352360" w:rsidRPr="00403160">
          <w:rPr>
            <w:rStyle w:val="Hyperlink"/>
            <w:noProof/>
          </w:rPr>
          <w:t>MomsRefusionSagBemærkningSamlingHent</w:t>
        </w:r>
        <w:r w:rsidR="00352360">
          <w:rPr>
            <w:noProof/>
            <w:webHidden/>
          </w:rPr>
          <w:tab/>
        </w:r>
        <w:r w:rsidR="00352360">
          <w:rPr>
            <w:noProof/>
            <w:webHidden/>
          </w:rPr>
          <w:fldChar w:fldCharType="begin"/>
        </w:r>
        <w:r w:rsidR="00352360">
          <w:rPr>
            <w:noProof/>
            <w:webHidden/>
          </w:rPr>
          <w:instrText xml:space="preserve"> PAGEREF _Toc309297732 \h </w:instrText>
        </w:r>
        <w:r w:rsidR="00352360">
          <w:rPr>
            <w:noProof/>
            <w:webHidden/>
          </w:rPr>
        </w:r>
        <w:r w:rsidR="00352360">
          <w:rPr>
            <w:noProof/>
            <w:webHidden/>
          </w:rPr>
          <w:fldChar w:fldCharType="separate"/>
        </w:r>
        <w:r w:rsidR="00352360">
          <w:rPr>
            <w:noProof/>
            <w:webHidden/>
          </w:rPr>
          <w:t>61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33" w:history="1">
        <w:r w:rsidR="00352360" w:rsidRPr="00403160">
          <w:rPr>
            <w:rStyle w:val="Hyperlink"/>
            <w:noProof/>
          </w:rPr>
          <w:t>MomsRefusionSagOversigtHent</w:t>
        </w:r>
        <w:r w:rsidR="00352360">
          <w:rPr>
            <w:noProof/>
            <w:webHidden/>
          </w:rPr>
          <w:tab/>
        </w:r>
        <w:r w:rsidR="00352360">
          <w:rPr>
            <w:noProof/>
            <w:webHidden/>
          </w:rPr>
          <w:fldChar w:fldCharType="begin"/>
        </w:r>
        <w:r w:rsidR="00352360">
          <w:rPr>
            <w:noProof/>
            <w:webHidden/>
          </w:rPr>
          <w:instrText xml:space="preserve"> PAGEREF _Toc309297733 \h </w:instrText>
        </w:r>
        <w:r w:rsidR="00352360">
          <w:rPr>
            <w:noProof/>
            <w:webHidden/>
          </w:rPr>
        </w:r>
        <w:r w:rsidR="00352360">
          <w:rPr>
            <w:noProof/>
            <w:webHidden/>
          </w:rPr>
          <w:fldChar w:fldCharType="separate"/>
        </w:r>
        <w:r w:rsidR="00352360">
          <w:rPr>
            <w:noProof/>
            <w:webHidden/>
          </w:rPr>
          <w:t>62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34" w:history="1">
        <w:r w:rsidR="00352360" w:rsidRPr="00403160">
          <w:rPr>
            <w:rStyle w:val="Hyperlink"/>
            <w:noProof/>
          </w:rPr>
          <w:t>MomsRefusionStatistikHent</w:t>
        </w:r>
        <w:r w:rsidR="00352360">
          <w:rPr>
            <w:noProof/>
            <w:webHidden/>
          </w:rPr>
          <w:tab/>
        </w:r>
        <w:r w:rsidR="00352360">
          <w:rPr>
            <w:noProof/>
            <w:webHidden/>
          </w:rPr>
          <w:fldChar w:fldCharType="begin"/>
        </w:r>
        <w:r w:rsidR="00352360">
          <w:rPr>
            <w:noProof/>
            <w:webHidden/>
          </w:rPr>
          <w:instrText xml:space="preserve"> PAGEREF _Toc309297734 \h </w:instrText>
        </w:r>
        <w:r w:rsidR="00352360">
          <w:rPr>
            <w:noProof/>
            <w:webHidden/>
          </w:rPr>
        </w:r>
        <w:r w:rsidR="00352360">
          <w:rPr>
            <w:noProof/>
            <w:webHidden/>
          </w:rPr>
          <w:fldChar w:fldCharType="separate"/>
        </w:r>
        <w:r w:rsidR="00352360">
          <w:rPr>
            <w:noProof/>
            <w:webHidden/>
          </w:rPr>
          <w:t>63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35" w:history="1">
        <w:r w:rsidR="00352360" w:rsidRPr="00403160">
          <w:rPr>
            <w:rStyle w:val="Hyperlink"/>
            <w:noProof/>
          </w:rPr>
          <w:t>MomsRefusionSystemAdministrationOpdater</w:t>
        </w:r>
        <w:r w:rsidR="00352360">
          <w:rPr>
            <w:noProof/>
            <w:webHidden/>
          </w:rPr>
          <w:tab/>
        </w:r>
        <w:r w:rsidR="00352360">
          <w:rPr>
            <w:noProof/>
            <w:webHidden/>
          </w:rPr>
          <w:fldChar w:fldCharType="begin"/>
        </w:r>
        <w:r w:rsidR="00352360">
          <w:rPr>
            <w:noProof/>
            <w:webHidden/>
          </w:rPr>
          <w:instrText xml:space="preserve"> PAGEREF _Toc309297735 \h </w:instrText>
        </w:r>
        <w:r w:rsidR="00352360">
          <w:rPr>
            <w:noProof/>
            <w:webHidden/>
          </w:rPr>
        </w:r>
        <w:r w:rsidR="00352360">
          <w:rPr>
            <w:noProof/>
            <w:webHidden/>
          </w:rPr>
          <w:fldChar w:fldCharType="separate"/>
        </w:r>
        <w:r w:rsidR="00352360">
          <w:rPr>
            <w:noProof/>
            <w:webHidden/>
          </w:rPr>
          <w:t>65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36" w:history="1">
        <w:r w:rsidR="00352360" w:rsidRPr="00403160">
          <w:rPr>
            <w:rStyle w:val="Hyperlink"/>
            <w:noProof/>
          </w:rPr>
          <w:t>MomsRefusionSystemAdministrationSamlingHent</w:t>
        </w:r>
        <w:r w:rsidR="00352360">
          <w:rPr>
            <w:noProof/>
            <w:webHidden/>
          </w:rPr>
          <w:tab/>
        </w:r>
        <w:r w:rsidR="00352360">
          <w:rPr>
            <w:noProof/>
            <w:webHidden/>
          </w:rPr>
          <w:fldChar w:fldCharType="begin"/>
        </w:r>
        <w:r w:rsidR="00352360">
          <w:rPr>
            <w:noProof/>
            <w:webHidden/>
          </w:rPr>
          <w:instrText xml:space="preserve"> PAGEREF _Toc309297736 \h </w:instrText>
        </w:r>
        <w:r w:rsidR="00352360">
          <w:rPr>
            <w:noProof/>
            <w:webHidden/>
          </w:rPr>
        </w:r>
        <w:r w:rsidR="00352360">
          <w:rPr>
            <w:noProof/>
            <w:webHidden/>
          </w:rPr>
          <w:fldChar w:fldCharType="separate"/>
        </w:r>
        <w:r w:rsidR="00352360">
          <w:rPr>
            <w:noProof/>
            <w:webHidden/>
          </w:rPr>
          <w:t>66</w:t>
        </w:r>
        <w:r w:rsidR="00352360">
          <w:rPr>
            <w:noProof/>
            <w:webHidden/>
          </w:rPr>
          <w:fldChar w:fldCharType="end"/>
        </w:r>
      </w:hyperlink>
    </w:p>
    <w:p w:rsidR="00352360" w:rsidRDefault="00D9617A" w:rsidP="00352360">
      <w:pPr>
        <w:pStyle w:val="TOC1"/>
        <w:tabs>
          <w:tab w:val="right" w:leader="dot" w:pos="10195"/>
        </w:tabs>
        <w:rPr>
          <w:rFonts w:asciiTheme="minorHAnsi" w:eastAsiaTheme="minorEastAsia" w:hAnsiTheme="minorHAnsi" w:cstheme="minorBidi"/>
          <w:b w:val="0"/>
          <w:noProof/>
          <w:sz w:val="22"/>
          <w:lang w:eastAsia="da-DK"/>
        </w:rPr>
      </w:pPr>
      <w:hyperlink w:anchor="_Toc309297737" w:history="1">
        <w:r w:rsidR="00352360" w:rsidRPr="00403160">
          <w:rPr>
            <w:rStyle w:val="Hyperlink"/>
            <w:noProof/>
          </w:rPr>
          <w:t>Fælles datastrukturer</w:t>
        </w:r>
        <w:r w:rsidR="00352360">
          <w:rPr>
            <w:noProof/>
            <w:webHidden/>
          </w:rPr>
          <w:tab/>
        </w:r>
        <w:r w:rsidR="00352360">
          <w:rPr>
            <w:noProof/>
            <w:webHidden/>
          </w:rPr>
          <w:fldChar w:fldCharType="begin"/>
        </w:r>
        <w:r w:rsidR="00352360">
          <w:rPr>
            <w:noProof/>
            <w:webHidden/>
          </w:rPr>
          <w:instrText xml:space="preserve"> PAGEREF _Toc309297737 \h </w:instrText>
        </w:r>
        <w:r w:rsidR="00352360">
          <w:rPr>
            <w:noProof/>
            <w:webHidden/>
          </w:rPr>
        </w:r>
        <w:r w:rsidR="00352360">
          <w:rPr>
            <w:noProof/>
            <w:webHidden/>
          </w:rPr>
          <w:fldChar w:fldCharType="separate"/>
        </w:r>
        <w:r w:rsidR="00352360">
          <w:rPr>
            <w:noProof/>
            <w:webHidden/>
          </w:rPr>
          <w:t>67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38" w:history="1">
        <w:r w:rsidR="00352360" w:rsidRPr="00403160">
          <w:rPr>
            <w:rStyle w:val="Hyperlink"/>
            <w:noProof/>
          </w:rPr>
          <w:t>MomsRefusionAfgørelseAfslagÅrsagStruktur</w:t>
        </w:r>
        <w:r w:rsidR="00352360">
          <w:rPr>
            <w:noProof/>
            <w:webHidden/>
          </w:rPr>
          <w:tab/>
        </w:r>
        <w:r w:rsidR="00352360">
          <w:rPr>
            <w:noProof/>
            <w:webHidden/>
          </w:rPr>
          <w:fldChar w:fldCharType="begin"/>
        </w:r>
        <w:r w:rsidR="00352360">
          <w:rPr>
            <w:noProof/>
            <w:webHidden/>
          </w:rPr>
          <w:instrText xml:space="preserve"> PAGEREF _Toc309297738 \h </w:instrText>
        </w:r>
        <w:r w:rsidR="00352360">
          <w:rPr>
            <w:noProof/>
            <w:webHidden/>
          </w:rPr>
        </w:r>
        <w:r w:rsidR="00352360">
          <w:rPr>
            <w:noProof/>
            <w:webHidden/>
          </w:rPr>
          <w:fldChar w:fldCharType="separate"/>
        </w:r>
        <w:r w:rsidR="00352360">
          <w:rPr>
            <w:noProof/>
            <w:webHidden/>
          </w:rPr>
          <w:t>67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39" w:history="1">
        <w:r w:rsidR="00352360" w:rsidRPr="00403160">
          <w:rPr>
            <w:rStyle w:val="Hyperlink"/>
            <w:noProof/>
          </w:rPr>
          <w:t>MomsRefusionAfgørelseNummerStruktur</w:t>
        </w:r>
        <w:r w:rsidR="00352360">
          <w:rPr>
            <w:noProof/>
            <w:webHidden/>
          </w:rPr>
          <w:tab/>
        </w:r>
        <w:r w:rsidR="00352360">
          <w:rPr>
            <w:noProof/>
            <w:webHidden/>
          </w:rPr>
          <w:fldChar w:fldCharType="begin"/>
        </w:r>
        <w:r w:rsidR="00352360">
          <w:rPr>
            <w:noProof/>
            <w:webHidden/>
          </w:rPr>
          <w:instrText xml:space="preserve"> PAGEREF _Toc309297739 \h </w:instrText>
        </w:r>
        <w:r w:rsidR="00352360">
          <w:rPr>
            <w:noProof/>
            <w:webHidden/>
          </w:rPr>
        </w:r>
        <w:r w:rsidR="00352360">
          <w:rPr>
            <w:noProof/>
            <w:webHidden/>
          </w:rPr>
          <w:fldChar w:fldCharType="separate"/>
        </w:r>
        <w:r w:rsidR="00352360">
          <w:rPr>
            <w:noProof/>
            <w:webHidden/>
          </w:rPr>
          <w:t>67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0" w:history="1">
        <w:r w:rsidR="00352360" w:rsidRPr="00403160">
          <w:rPr>
            <w:rStyle w:val="Hyperlink"/>
            <w:noProof/>
          </w:rPr>
          <w:t>MomsRefusionAfgørelseNummerVersionDatoStruktur</w:t>
        </w:r>
        <w:r w:rsidR="00352360">
          <w:rPr>
            <w:noProof/>
            <w:webHidden/>
          </w:rPr>
          <w:tab/>
        </w:r>
        <w:r w:rsidR="00352360">
          <w:rPr>
            <w:noProof/>
            <w:webHidden/>
          </w:rPr>
          <w:fldChar w:fldCharType="begin"/>
        </w:r>
        <w:r w:rsidR="00352360">
          <w:rPr>
            <w:noProof/>
            <w:webHidden/>
          </w:rPr>
          <w:instrText xml:space="preserve"> PAGEREF _Toc309297740 \h </w:instrText>
        </w:r>
        <w:r w:rsidR="00352360">
          <w:rPr>
            <w:noProof/>
            <w:webHidden/>
          </w:rPr>
        </w:r>
        <w:r w:rsidR="00352360">
          <w:rPr>
            <w:noProof/>
            <w:webHidden/>
          </w:rPr>
          <w:fldChar w:fldCharType="separate"/>
        </w:r>
        <w:r w:rsidR="00352360">
          <w:rPr>
            <w:noProof/>
            <w:webHidden/>
          </w:rPr>
          <w:t>67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1" w:history="1">
        <w:r w:rsidR="00352360" w:rsidRPr="00403160">
          <w:rPr>
            <w:rStyle w:val="Hyperlink"/>
            <w:noProof/>
          </w:rPr>
          <w:t>MomsRefusionAfgørelseStruktur</w:t>
        </w:r>
        <w:r w:rsidR="00352360">
          <w:rPr>
            <w:noProof/>
            <w:webHidden/>
          </w:rPr>
          <w:tab/>
        </w:r>
        <w:r w:rsidR="00352360">
          <w:rPr>
            <w:noProof/>
            <w:webHidden/>
          </w:rPr>
          <w:fldChar w:fldCharType="begin"/>
        </w:r>
        <w:r w:rsidR="00352360">
          <w:rPr>
            <w:noProof/>
            <w:webHidden/>
          </w:rPr>
          <w:instrText xml:space="preserve"> PAGEREF _Toc309297741 \h </w:instrText>
        </w:r>
        <w:r w:rsidR="00352360">
          <w:rPr>
            <w:noProof/>
            <w:webHidden/>
          </w:rPr>
        </w:r>
        <w:r w:rsidR="00352360">
          <w:rPr>
            <w:noProof/>
            <w:webHidden/>
          </w:rPr>
          <w:fldChar w:fldCharType="separate"/>
        </w:r>
        <w:r w:rsidR="00352360">
          <w:rPr>
            <w:noProof/>
            <w:webHidden/>
          </w:rPr>
          <w:t>67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2" w:history="1">
        <w:r w:rsidR="00352360" w:rsidRPr="00403160">
          <w:rPr>
            <w:rStyle w:val="Hyperlink"/>
            <w:noProof/>
          </w:rPr>
          <w:t>MomsRefusionAktørStruktur</w:t>
        </w:r>
        <w:r w:rsidR="00352360">
          <w:rPr>
            <w:noProof/>
            <w:webHidden/>
          </w:rPr>
          <w:tab/>
        </w:r>
        <w:r w:rsidR="00352360">
          <w:rPr>
            <w:noProof/>
            <w:webHidden/>
          </w:rPr>
          <w:fldChar w:fldCharType="begin"/>
        </w:r>
        <w:r w:rsidR="00352360">
          <w:rPr>
            <w:noProof/>
            <w:webHidden/>
          </w:rPr>
          <w:instrText xml:space="preserve"> PAGEREF _Toc309297742 \h </w:instrText>
        </w:r>
        <w:r w:rsidR="00352360">
          <w:rPr>
            <w:noProof/>
            <w:webHidden/>
          </w:rPr>
        </w:r>
        <w:r w:rsidR="00352360">
          <w:rPr>
            <w:noProof/>
            <w:webHidden/>
          </w:rPr>
          <w:fldChar w:fldCharType="separate"/>
        </w:r>
        <w:r w:rsidR="00352360">
          <w:rPr>
            <w:noProof/>
            <w:webHidden/>
          </w:rPr>
          <w:t>68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3" w:history="1">
        <w:r w:rsidR="00352360" w:rsidRPr="00403160">
          <w:rPr>
            <w:rStyle w:val="Hyperlink"/>
            <w:noProof/>
          </w:rPr>
          <w:t>MomsRefusionAktørSøgekriterieStruktur</w:t>
        </w:r>
        <w:r w:rsidR="00352360">
          <w:rPr>
            <w:noProof/>
            <w:webHidden/>
          </w:rPr>
          <w:tab/>
        </w:r>
        <w:r w:rsidR="00352360">
          <w:rPr>
            <w:noProof/>
            <w:webHidden/>
          </w:rPr>
          <w:fldChar w:fldCharType="begin"/>
        </w:r>
        <w:r w:rsidR="00352360">
          <w:rPr>
            <w:noProof/>
            <w:webHidden/>
          </w:rPr>
          <w:instrText xml:space="preserve"> PAGEREF _Toc309297743 \h </w:instrText>
        </w:r>
        <w:r w:rsidR="00352360">
          <w:rPr>
            <w:noProof/>
            <w:webHidden/>
          </w:rPr>
        </w:r>
        <w:r w:rsidR="00352360">
          <w:rPr>
            <w:noProof/>
            <w:webHidden/>
          </w:rPr>
          <w:fldChar w:fldCharType="separate"/>
        </w:r>
        <w:r w:rsidR="00352360">
          <w:rPr>
            <w:noProof/>
            <w:webHidden/>
          </w:rPr>
          <w:t>69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4" w:history="1">
        <w:r w:rsidR="00352360" w:rsidRPr="00403160">
          <w:rPr>
            <w:rStyle w:val="Hyperlink"/>
            <w:noProof/>
          </w:rPr>
          <w:t>MomsRefusionAnsøgningDataStruktur</w:t>
        </w:r>
        <w:r w:rsidR="00352360">
          <w:rPr>
            <w:noProof/>
            <w:webHidden/>
          </w:rPr>
          <w:tab/>
        </w:r>
        <w:r w:rsidR="00352360">
          <w:rPr>
            <w:noProof/>
            <w:webHidden/>
          </w:rPr>
          <w:fldChar w:fldCharType="begin"/>
        </w:r>
        <w:r w:rsidR="00352360">
          <w:rPr>
            <w:noProof/>
            <w:webHidden/>
          </w:rPr>
          <w:instrText xml:space="preserve"> PAGEREF _Toc309297744 \h </w:instrText>
        </w:r>
        <w:r w:rsidR="00352360">
          <w:rPr>
            <w:noProof/>
            <w:webHidden/>
          </w:rPr>
        </w:r>
        <w:r w:rsidR="00352360">
          <w:rPr>
            <w:noProof/>
            <w:webHidden/>
          </w:rPr>
          <w:fldChar w:fldCharType="separate"/>
        </w:r>
        <w:r w:rsidR="00352360">
          <w:rPr>
            <w:noProof/>
            <w:webHidden/>
          </w:rPr>
          <w:t>69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5" w:history="1">
        <w:r w:rsidR="00352360" w:rsidRPr="00403160">
          <w:rPr>
            <w:rStyle w:val="Hyperlink"/>
            <w:noProof/>
          </w:rPr>
          <w:t>MomsRefusionAnsøgningIndstillingStruktur</w:t>
        </w:r>
        <w:r w:rsidR="00352360">
          <w:rPr>
            <w:noProof/>
            <w:webHidden/>
          </w:rPr>
          <w:tab/>
        </w:r>
        <w:r w:rsidR="00352360">
          <w:rPr>
            <w:noProof/>
            <w:webHidden/>
          </w:rPr>
          <w:fldChar w:fldCharType="begin"/>
        </w:r>
        <w:r w:rsidR="00352360">
          <w:rPr>
            <w:noProof/>
            <w:webHidden/>
          </w:rPr>
          <w:instrText xml:space="preserve"> PAGEREF _Toc309297745 \h </w:instrText>
        </w:r>
        <w:r w:rsidR="00352360">
          <w:rPr>
            <w:noProof/>
            <w:webHidden/>
          </w:rPr>
        </w:r>
        <w:r w:rsidR="00352360">
          <w:rPr>
            <w:noProof/>
            <w:webHidden/>
          </w:rPr>
          <w:fldChar w:fldCharType="separate"/>
        </w:r>
        <w:r w:rsidR="00352360">
          <w:rPr>
            <w:noProof/>
            <w:webHidden/>
          </w:rPr>
          <w:t>70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6" w:history="1">
        <w:r w:rsidR="00352360" w:rsidRPr="00403160">
          <w:rPr>
            <w:rStyle w:val="Hyperlink"/>
            <w:noProof/>
          </w:rPr>
          <w:t>MomsRefusionAnsøgningKvitteringStruktur</w:t>
        </w:r>
        <w:r w:rsidR="00352360">
          <w:rPr>
            <w:noProof/>
            <w:webHidden/>
          </w:rPr>
          <w:tab/>
        </w:r>
        <w:r w:rsidR="00352360">
          <w:rPr>
            <w:noProof/>
            <w:webHidden/>
          </w:rPr>
          <w:fldChar w:fldCharType="begin"/>
        </w:r>
        <w:r w:rsidR="00352360">
          <w:rPr>
            <w:noProof/>
            <w:webHidden/>
          </w:rPr>
          <w:instrText xml:space="preserve"> PAGEREF _Toc309297746 \h </w:instrText>
        </w:r>
        <w:r w:rsidR="00352360">
          <w:rPr>
            <w:noProof/>
            <w:webHidden/>
          </w:rPr>
        </w:r>
        <w:r w:rsidR="00352360">
          <w:rPr>
            <w:noProof/>
            <w:webHidden/>
          </w:rPr>
          <w:fldChar w:fldCharType="separate"/>
        </w:r>
        <w:r w:rsidR="00352360">
          <w:rPr>
            <w:noProof/>
            <w:webHidden/>
          </w:rPr>
          <w:t>71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7" w:history="1">
        <w:r w:rsidR="00352360" w:rsidRPr="00403160">
          <w:rPr>
            <w:rStyle w:val="Hyperlink"/>
            <w:noProof/>
          </w:rPr>
          <w:t>MomsRefusionAnsøgningOpdaterOutputStruktur</w:t>
        </w:r>
        <w:r w:rsidR="00352360">
          <w:rPr>
            <w:noProof/>
            <w:webHidden/>
          </w:rPr>
          <w:tab/>
        </w:r>
        <w:r w:rsidR="00352360">
          <w:rPr>
            <w:noProof/>
            <w:webHidden/>
          </w:rPr>
          <w:fldChar w:fldCharType="begin"/>
        </w:r>
        <w:r w:rsidR="00352360">
          <w:rPr>
            <w:noProof/>
            <w:webHidden/>
          </w:rPr>
          <w:instrText xml:space="preserve"> PAGEREF _Toc309297747 \h </w:instrText>
        </w:r>
        <w:r w:rsidR="00352360">
          <w:rPr>
            <w:noProof/>
            <w:webHidden/>
          </w:rPr>
        </w:r>
        <w:r w:rsidR="00352360">
          <w:rPr>
            <w:noProof/>
            <w:webHidden/>
          </w:rPr>
          <w:fldChar w:fldCharType="separate"/>
        </w:r>
        <w:r w:rsidR="00352360">
          <w:rPr>
            <w:noProof/>
            <w:webHidden/>
          </w:rPr>
          <w:t>71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8" w:history="1">
        <w:r w:rsidR="00352360" w:rsidRPr="00403160">
          <w:rPr>
            <w:rStyle w:val="Hyperlink"/>
            <w:noProof/>
          </w:rPr>
          <w:t>MomsRefusionAnsøgningStamDataStruktur</w:t>
        </w:r>
        <w:r w:rsidR="00352360">
          <w:rPr>
            <w:noProof/>
            <w:webHidden/>
          </w:rPr>
          <w:tab/>
        </w:r>
        <w:r w:rsidR="00352360">
          <w:rPr>
            <w:noProof/>
            <w:webHidden/>
          </w:rPr>
          <w:fldChar w:fldCharType="begin"/>
        </w:r>
        <w:r w:rsidR="00352360">
          <w:rPr>
            <w:noProof/>
            <w:webHidden/>
          </w:rPr>
          <w:instrText xml:space="preserve"> PAGEREF _Toc309297748 \h </w:instrText>
        </w:r>
        <w:r w:rsidR="00352360">
          <w:rPr>
            <w:noProof/>
            <w:webHidden/>
          </w:rPr>
        </w:r>
        <w:r w:rsidR="00352360">
          <w:rPr>
            <w:noProof/>
            <w:webHidden/>
          </w:rPr>
          <w:fldChar w:fldCharType="separate"/>
        </w:r>
        <w:r w:rsidR="00352360">
          <w:rPr>
            <w:noProof/>
            <w:webHidden/>
          </w:rPr>
          <w:t>71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49" w:history="1">
        <w:r w:rsidR="00352360" w:rsidRPr="00403160">
          <w:rPr>
            <w:rStyle w:val="Hyperlink"/>
            <w:noProof/>
          </w:rPr>
          <w:t>MomsRefusionAnsøgningStruktur</w:t>
        </w:r>
        <w:r w:rsidR="00352360">
          <w:rPr>
            <w:noProof/>
            <w:webHidden/>
          </w:rPr>
          <w:tab/>
        </w:r>
        <w:r w:rsidR="00352360">
          <w:rPr>
            <w:noProof/>
            <w:webHidden/>
          </w:rPr>
          <w:fldChar w:fldCharType="begin"/>
        </w:r>
        <w:r w:rsidR="00352360">
          <w:rPr>
            <w:noProof/>
            <w:webHidden/>
          </w:rPr>
          <w:instrText xml:space="preserve"> PAGEREF _Toc309297749 \h </w:instrText>
        </w:r>
        <w:r w:rsidR="00352360">
          <w:rPr>
            <w:noProof/>
            <w:webHidden/>
          </w:rPr>
        </w:r>
        <w:r w:rsidR="00352360">
          <w:rPr>
            <w:noProof/>
            <w:webHidden/>
          </w:rPr>
          <w:fldChar w:fldCharType="separate"/>
        </w:r>
        <w:r w:rsidR="00352360">
          <w:rPr>
            <w:noProof/>
            <w:webHidden/>
          </w:rPr>
          <w:t>72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0" w:history="1">
        <w:r w:rsidR="00352360" w:rsidRPr="00403160">
          <w:rPr>
            <w:rStyle w:val="Hyperlink"/>
            <w:noProof/>
          </w:rPr>
          <w:t>MomsRefusionAnsøgningVersionNummerStruktur</w:t>
        </w:r>
        <w:r w:rsidR="00352360">
          <w:rPr>
            <w:noProof/>
            <w:webHidden/>
          </w:rPr>
          <w:tab/>
        </w:r>
        <w:r w:rsidR="00352360">
          <w:rPr>
            <w:noProof/>
            <w:webHidden/>
          </w:rPr>
          <w:fldChar w:fldCharType="begin"/>
        </w:r>
        <w:r w:rsidR="00352360">
          <w:rPr>
            <w:noProof/>
            <w:webHidden/>
          </w:rPr>
          <w:instrText xml:space="preserve"> PAGEREF _Toc309297750 \h </w:instrText>
        </w:r>
        <w:r w:rsidR="00352360">
          <w:rPr>
            <w:noProof/>
            <w:webHidden/>
          </w:rPr>
        </w:r>
        <w:r w:rsidR="00352360">
          <w:rPr>
            <w:noProof/>
            <w:webHidden/>
          </w:rPr>
          <w:fldChar w:fldCharType="separate"/>
        </w:r>
        <w:r w:rsidR="00352360">
          <w:rPr>
            <w:noProof/>
            <w:webHidden/>
          </w:rPr>
          <w:t>73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1" w:history="1">
        <w:r w:rsidR="00352360" w:rsidRPr="00403160">
          <w:rPr>
            <w:rStyle w:val="Hyperlink"/>
            <w:noProof/>
          </w:rPr>
          <w:t>MomsRefusionBankkontoDetaljeStruktur</w:t>
        </w:r>
        <w:r w:rsidR="00352360">
          <w:rPr>
            <w:noProof/>
            <w:webHidden/>
          </w:rPr>
          <w:tab/>
        </w:r>
        <w:r w:rsidR="00352360">
          <w:rPr>
            <w:noProof/>
            <w:webHidden/>
          </w:rPr>
          <w:fldChar w:fldCharType="begin"/>
        </w:r>
        <w:r w:rsidR="00352360">
          <w:rPr>
            <w:noProof/>
            <w:webHidden/>
          </w:rPr>
          <w:instrText xml:space="preserve"> PAGEREF _Toc309297751 \h </w:instrText>
        </w:r>
        <w:r w:rsidR="00352360">
          <w:rPr>
            <w:noProof/>
            <w:webHidden/>
          </w:rPr>
        </w:r>
        <w:r w:rsidR="00352360">
          <w:rPr>
            <w:noProof/>
            <w:webHidden/>
          </w:rPr>
          <w:fldChar w:fldCharType="separate"/>
        </w:r>
        <w:r w:rsidR="00352360">
          <w:rPr>
            <w:noProof/>
            <w:webHidden/>
          </w:rPr>
          <w:t>73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2" w:history="1">
        <w:r w:rsidR="00352360" w:rsidRPr="00403160">
          <w:rPr>
            <w:rStyle w:val="Hyperlink"/>
            <w:noProof/>
          </w:rPr>
          <w:t>MomsRefusionBankkontoStruktur</w:t>
        </w:r>
        <w:r w:rsidR="00352360">
          <w:rPr>
            <w:noProof/>
            <w:webHidden/>
          </w:rPr>
          <w:tab/>
        </w:r>
        <w:r w:rsidR="00352360">
          <w:rPr>
            <w:noProof/>
            <w:webHidden/>
          </w:rPr>
          <w:fldChar w:fldCharType="begin"/>
        </w:r>
        <w:r w:rsidR="00352360">
          <w:rPr>
            <w:noProof/>
            <w:webHidden/>
          </w:rPr>
          <w:instrText xml:space="preserve"> PAGEREF _Toc309297752 \h </w:instrText>
        </w:r>
        <w:r w:rsidR="00352360">
          <w:rPr>
            <w:noProof/>
            <w:webHidden/>
          </w:rPr>
        </w:r>
        <w:r w:rsidR="00352360">
          <w:rPr>
            <w:noProof/>
            <w:webHidden/>
          </w:rPr>
          <w:fldChar w:fldCharType="separate"/>
        </w:r>
        <w:r w:rsidR="00352360">
          <w:rPr>
            <w:noProof/>
            <w:webHidden/>
          </w:rPr>
          <w:t>73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3" w:history="1">
        <w:r w:rsidR="00352360" w:rsidRPr="00403160">
          <w:rPr>
            <w:rStyle w:val="Hyperlink"/>
            <w:noProof/>
          </w:rPr>
          <w:t>MomsRefusionBeløbStruktur</w:t>
        </w:r>
        <w:r w:rsidR="00352360">
          <w:rPr>
            <w:noProof/>
            <w:webHidden/>
          </w:rPr>
          <w:tab/>
        </w:r>
        <w:r w:rsidR="00352360">
          <w:rPr>
            <w:noProof/>
            <w:webHidden/>
          </w:rPr>
          <w:fldChar w:fldCharType="begin"/>
        </w:r>
        <w:r w:rsidR="00352360">
          <w:rPr>
            <w:noProof/>
            <w:webHidden/>
          </w:rPr>
          <w:instrText xml:space="preserve"> PAGEREF _Toc309297753 \h </w:instrText>
        </w:r>
        <w:r w:rsidR="00352360">
          <w:rPr>
            <w:noProof/>
            <w:webHidden/>
          </w:rPr>
        </w:r>
        <w:r w:rsidR="00352360">
          <w:rPr>
            <w:noProof/>
            <w:webHidden/>
          </w:rPr>
          <w:fldChar w:fldCharType="separate"/>
        </w:r>
        <w:r w:rsidR="00352360">
          <w:rPr>
            <w:noProof/>
            <w:webHidden/>
          </w:rPr>
          <w:t>74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4" w:history="1">
        <w:r w:rsidR="00352360" w:rsidRPr="00403160">
          <w:rPr>
            <w:rStyle w:val="Hyperlink"/>
            <w:noProof/>
          </w:rPr>
          <w:t>MomsRefusionDokumentStruktur</w:t>
        </w:r>
        <w:r w:rsidR="00352360">
          <w:rPr>
            <w:noProof/>
            <w:webHidden/>
          </w:rPr>
          <w:tab/>
        </w:r>
        <w:r w:rsidR="00352360">
          <w:rPr>
            <w:noProof/>
            <w:webHidden/>
          </w:rPr>
          <w:fldChar w:fldCharType="begin"/>
        </w:r>
        <w:r w:rsidR="00352360">
          <w:rPr>
            <w:noProof/>
            <w:webHidden/>
          </w:rPr>
          <w:instrText xml:space="preserve"> PAGEREF _Toc309297754 \h </w:instrText>
        </w:r>
        <w:r w:rsidR="00352360">
          <w:rPr>
            <w:noProof/>
            <w:webHidden/>
          </w:rPr>
        </w:r>
        <w:r w:rsidR="00352360">
          <w:rPr>
            <w:noProof/>
            <w:webHidden/>
          </w:rPr>
          <w:fldChar w:fldCharType="separate"/>
        </w:r>
        <w:r w:rsidR="00352360">
          <w:rPr>
            <w:noProof/>
            <w:webHidden/>
          </w:rPr>
          <w:t>74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5" w:history="1">
        <w:r w:rsidR="00352360" w:rsidRPr="00403160">
          <w:rPr>
            <w:rStyle w:val="Hyperlink"/>
            <w:noProof/>
          </w:rPr>
          <w:t>MomsRefusionEUBeskedStruktur</w:t>
        </w:r>
        <w:r w:rsidR="00352360">
          <w:rPr>
            <w:noProof/>
            <w:webHidden/>
          </w:rPr>
          <w:tab/>
        </w:r>
        <w:r w:rsidR="00352360">
          <w:rPr>
            <w:noProof/>
            <w:webHidden/>
          </w:rPr>
          <w:fldChar w:fldCharType="begin"/>
        </w:r>
        <w:r w:rsidR="00352360">
          <w:rPr>
            <w:noProof/>
            <w:webHidden/>
          </w:rPr>
          <w:instrText xml:space="preserve"> PAGEREF _Toc309297755 \h </w:instrText>
        </w:r>
        <w:r w:rsidR="00352360">
          <w:rPr>
            <w:noProof/>
            <w:webHidden/>
          </w:rPr>
        </w:r>
        <w:r w:rsidR="00352360">
          <w:rPr>
            <w:noProof/>
            <w:webHidden/>
          </w:rPr>
          <w:fldChar w:fldCharType="separate"/>
        </w:r>
        <w:r w:rsidR="00352360">
          <w:rPr>
            <w:noProof/>
            <w:webHidden/>
          </w:rPr>
          <w:t>75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6" w:history="1">
        <w:r w:rsidR="00352360" w:rsidRPr="00403160">
          <w:rPr>
            <w:rStyle w:val="Hyperlink"/>
            <w:noProof/>
          </w:rPr>
          <w:t>MomsRefusionErhvervsAktivitetValgStruktur</w:t>
        </w:r>
        <w:r w:rsidR="00352360">
          <w:rPr>
            <w:noProof/>
            <w:webHidden/>
          </w:rPr>
          <w:tab/>
        </w:r>
        <w:r w:rsidR="00352360">
          <w:rPr>
            <w:noProof/>
            <w:webHidden/>
          </w:rPr>
          <w:fldChar w:fldCharType="begin"/>
        </w:r>
        <w:r w:rsidR="00352360">
          <w:rPr>
            <w:noProof/>
            <w:webHidden/>
          </w:rPr>
          <w:instrText xml:space="preserve"> PAGEREF _Toc309297756 \h </w:instrText>
        </w:r>
        <w:r w:rsidR="00352360">
          <w:rPr>
            <w:noProof/>
            <w:webHidden/>
          </w:rPr>
        </w:r>
        <w:r w:rsidR="00352360">
          <w:rPr>
            <w:noProof/>
            <w:webHidden/>
          </w:rPr>
          <w:fldChar w:fldCharType="separate"/>
        </w:r>
        <w:r w:rsidR="00352360">
          <w:rPr>
            <w:noProof/>
            <w:webHidden/>
          </w:rPr>
          <w:t>75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7" w:history="1">
        <w:r w:rsidR="00352360" w:rsidRPr="00403160">
          <w:rPr>
            <w:rStyle w:val="Hyperlink"/>
            <w:noProof/>
          </w:rPr>
          <w:t>MomsRefusionKontaktOplysningStruktur</w:t>
        </w:r>
        <w:r w:rsidR="00352360">
          <w:rPr>
            <w:noProof/>
            <w:webHidden/>
          </w:rPr>
          <w:tab/>
        </w:r>
        <w:r w:rsidR="00352360">
          <w:rPr>
            <w:noProof/>
            <w:webHidden/>
          </w:rPr>
          <w:fldChar w:fldCharType="begin"/>
        </w:r>
        <w:r w:rsidR="00352360">
          <w:rPr>
            <w:noProof/>
            <w:webHidden/>
          </w:rPr>
          <w:instrText xml:space="preserve"> PAGEREF _Toc309297757 \h </w:instrText>
        </w:r>
        <w:r w:rsidR="00352360">
          <w:rPr>
            <w:noProof/>
            <w:webHidden/>
          </w:rPr>
        </w:r>
        <w:r w:rsidR="00352360">
          <w:rPr>
            <w:noProof/>
            <w:webHidden/>
          </w:rPr>
          <w:fldChar w:fldCharType="separate"/>
        </w:r>
        <w:r w:rsidR="00352360">
          <w:rPr>
            <w:noProof/>
            <w:webHidden/>
          </w:rPr>
          <w:t>76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8" w:history="1">
        <w:r w:rsidR="00352360" w:rsidRPr="00403160">
          <w:rPr>
            <w:rStyle w:val="Hyperlink"/>
            <w:noProof/>
          </w:rPr>
          <w:t>MomsRefusionKundeIdentifikationDetaljeStruktur</w:t>
        </w:r>
        <w:r w:rsidR="00352360">
          <w:rPr>
            <w:noProof/>
            <w:webHidden/>
          </w:rPr>
          <w:tab/>
        </w:r>
        <w:r w:rsidR="00352360">
          <w:rPr>
            <w:noProof/>
            <w:webHidden/>
          </w:rPr>
          <w:fldChar w:fldCharType="begin"/>
        </w:r>
        <w:r w:rsidR="00352360">
          <w:rPr>
            <w:noProof/>
            <w:webHidden/>
          </w:rPr>
          <w:instrText xml:space="preserve"> PAGEREF _Toc309297758 \h </w:instrText>
        </w:r>
        <w:r w:rsidR="00352360">
          <w:rPr>
            <w:noProof/>
            <w:webHidden/>
          </w:rPr>
        </w:r>
        <w:r w:rsidR="00352360">
          <w:rPr>
            <w:noProof/>
            <w:webHidden/>
          </w:rPr>
          <w:fldChar w:fldCharType="separate"/>
        </w:r>
        <w:r w:rsidR="00352360">
          <w:rPr>
            <w:noProof/>
            <w:webHidden/>
          </w:rPr>
          <w:t>76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59" w:history="1">
        <w:r w:rsidR="00352360" w:rsidRPr="00403160">
          <w:rPr>
            <w:rStyle w:val="Hyperlink"/>
            <w:noProof/>
          </w:rPr>
          <w:t>MomsRefusionKundeRepræsentantStruktur</w:t>
        </w:r>
        <w:r w:rsidR="00352360">
          <w:rPr>
            <w:noProof/>
            <w:webHidden/>
          </w:rPr>
          <w:tab/>
        </w:r>
        <w:r w:rsidR="00352360">
          <w:rPr>
            <w:noProof/>
            <w:webHidden/>
          </w:rPr>
          <w:fldChar w:fldCharType="begin"/>
        </w:r>
        <w:r w:rsidR="00352360">
          <w:rPr>
            <w:noProof/>
            <w:webHidden/>
          </w:rPr>
          <w:instrText xml:space="preserve"> PAGEREF _Toc309297759 \h </w:instrText>
        </w:r>
        <w:r w:rsidR="00352360">
          <w:rPr>
            <w:noProof/>
            <w:webHidden/>
          </w:rPr>
        </w:r>
        <w:r w:rsidR="00352360">
          <w:rPr>
            <w:noProof/>
            <w:webHidden/>
          </w:rPr>
          <w:fldChar w:fldCharType="separate"/>
        </w:r>
        <w:r w:rsidR="00352360">
          <w:rPr>
            <w:noProof/>
            <w:webHidden/>
          </w:rPr>
          <w:t>76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0" w:history="1">
        <w:r w:rsidR="00352360" w:rsidRPr="00403160">
          <w:rPr>
            <w:rStyle w:val="Hyperlink"/>
            <w:noProof/>
          </w:rPr>
          <w:t>MomsRefusionKundeStruktur</w:t>
        </w:r>
        <w:r w:rsidR="00352360">
          <w:rPr>
            <w:noProof/>
            <w:webHidden/>
          </w:rPr>
          <w:tab/>
        </w:r>
        <w:r w:rsidR="00352360">
          <w:rPr>
            <w:noProof/>
            <w:webHidden/>
          </w:rPr>
          <w:fldChar w:fldCharType="begin"/>
        </w:r>
        <w:r w:rsidR="00352360">
          <w:rPr>
            <w:noProof/>
            <w:webHidden/>
          </w:rPr>
          <w:instrText xml:space="preserve"> PAGEREF _Toc309297760 \h </w:instrText>
        </w:r>
        <w:r w:rsidR="00352360">
          <w:rPr>
            <w:noProof/>
            <w:webHidden/>
          </w:rPr>
        </w:r>
        <w:r w:rsidR="00352360">
          <w:rPr>
            <w:noProof/>
            <w:webHidden/>
          </w:rPr>
          <w:fldChar w:fldCharType="separate"/>
        </w:r>
        <w:r w:rsidR="00352360">
          <w:rPr>
            <w:noProof/>
            <w:webHidden/>
          </w:rPr>
          <w:t>77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1" w:history="1">
        <w:r w:rsidR="00352360" w:rsidRPr="00403160">
          <w:rPr>
            <w:rStyle w:val="Hyperlink"/>
            <w:noProof/>
          </w:rPr>
          <w:t>MomsRefusionLandKodeStruktur</w:t>
        </w:r>
        <w:r w:rsidR="00352360">
          <w:rPr>
            <w:noProof/>
            <w:webHidden/>
          </w:rPr>
          <w:tab/>
        </w:r>
        <w:r w:rsidR="00352360">
          <w:rPr>
            <w:noProof/>
            <w:webHidden/>
          </w:rPr>
          <w:fldChar w:fldCharType="begin"/>
        </w:r>
        <w:r w:rsidR="00352360">
          <w:rPr>
            <w:noProof/>
            <w:webHidden/>
          </w:rPr>
          <w:instrText xml:space="preserve"> PAGEREF _Toc309297761 \h </w:instrText>
        </w:r>
        <w:r w:rsidR="00352360">
          <w:rPr>
            <w:noProof/>
            <w:webHidden/>
          </w:rPr>
        </w:r>
        <w:r w:rsidR="00352360">
          <w:rPr>
            <w:noProof/>
            <w:webHidden/>
          </w:rPr>
          <w:fldChar w:fldCharType="separate"/>
        </w:r>
        <w:r w:rsidR="00352360">
          <w:rPr>
            <w:noProof/>
            <w:webHidden/>
          </w:rPr>
          <w:t>77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2" w:history="1">
        <w:r w:rsidR="00352360" w:rsidRPr="00403160">
          <w:rPr>
            <w:rStyle w:val="Hyperlink"/>
            <w:noProof/>
          </w:rPr>
          <w:t>MomsRefusionLeverandørStruktur</w:t>
        </w:r>
        <w:r w:rsidR="00352360">
          <w:rPr>
            <w:noProof/>
            <w:webHidden/>
          </w:rPr>
          <w:tab/>
        </w:r>
        <w:r w:rsidR="00352360">
          <w:rPr>
            <w:noProof/>
            <w:webHidden/>
          </w:rPr>
          <w:fldChar w:fldCharType="begin"/>
        </w:r>
        <w:r w:rsidR="00352360">
          <w:rPr>
            <w:noProof/>
            <w:webHidden/>
          </w:rPr>
          <w:instrText xml:space="preserve"> PAGEREF _Toc309297762 \h </w:instrText>
        </w:r>
        <w:r w:rsidR="00352360">
          <w:rPr>
            <w:noProof/>
            <w:webHidden/>
          </w:rPr>
        </w:r>
        <w:r w:rsidR="00352360">
          <w:rPr>
            <w:noProof/>
            <w:webHidden/>
          </w:rPr>
          <w:fldChar w:fldCharType="separate"/>
        </w:r>
        <w:r w:rsidR="00352360">
          <w:rPr>
            <w:noProof/>
            <w:webHidden/>
          </w:rPr>
          <w:t>77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3" w:history="1">
        <w:r w:rsidR="00352360" w:rsidRPr="00403160">
          <w:rPr>
            <w:rStyle w:val="Hyperlink"/>
            <w:noProof/>
          </w:rPr>
          <w:t>MomsRefusionMedarbejderDetaljeStruktur</w:t>
        </w:r>
        <w:r w:rsidR="00352360">
          <w:rPr>
            <w:noProof/>
            <w:webHidden/>
          </w:rPr>
          <w:tab/>
        </w:r>
        <w:r w:rsidR="00352360">
          <w:rPr>
            <w:noProof/>
            <w:webHidden/>
          </w:rPr>
          <w:fldChar w:fldCharType="begin"/>
        </w:r>
        <w:r w:rsidR="00352360">
          <w:rPr>
            <w:noProof/>
            <w:webHidden/>
          </w:rPr>
          <w:instrText xml:space="preserve"> PAGEREF _Toc309297763 \h </w:instrText>
        </w:r>
        <w:r w:rsidR="00352360">
          <w:rPr>
            <w:noProof/>
            <w:webHidden/>
          </w:rPr>
        </w:r>
        <w:r w:rsidR="00352360">
          <w:rPr>
            <w:noProof/>
            <w:webHidden/>
          </w:rPr>
          <w:fldChar w:fldCharType="separate"/>
        </w:r>
        <w:r w:rsidR="00352360">
          <w:rPr>
            <w:noProof/>
            <w:webHidden/>
          </w:rPr>
          <w:t>77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4" w:history="1">
        <w:r w:rsidR="00352360" w:rsidRPr="00403160">
          <w:rPr>
            <w:rStyle w:val="Hyperlink"/>
            <w:noProof/>
          </w:rPr>
          <w:t>MomsRefusionMomsRegistreringsAttestStruktur</w:t>
        </w:r>
        <w:r w:rsidR="00352360">
          <w:rPr>
            <w:noProof/>
            <w:webHidden/>
          </w:rPr>
          <w:tab/>
        </w:r>
        <w:r w:rsidR="00352360">
          <w:rPr>
            <w:noProof/>
            <w:webHidden/>
          </w:rPr>
          <w:fldChar w:fldCharType="begin"/>
        </w:r>
        <w:r w:rsidR="00352360">
          <w:rPr>
            <w:noProof/>
            <w:webHidden/>
          </w:rPr>
          <w:instrText xml:space="preserve"> PAGEREF _Toc309297764 \h </w:instrText>
        </w:r>
        <w:r w:rsidR="00352360">
          <w:rPr>
            <w:noProof/>
            <w:webHidden/>
          </w:rPr>
        </w:r>
        <w:r w:rsidR="00352360">
          <w:rPr>
            <w:noProof/>
            <w:webHidden/>
          </w:rPr>
          <w:fldChar w:fldCharType="separate"/>
        </w:r>
        <w:r w:rsidR="00352360">
          <w:rPr>
            <w:noProof/>
            <w:webHidden/>
          </w:rPr>
          <w:t>78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5" w:history="1">
        <w:r w:rsidR="00352360" w:rsidRPr="00403160">
          <w:rPr>
            <w:rStyle w:val="Hyperlink"/>
            <w:noProof/>
          </w:rPr>
          <w:t>MomsRefusionNotifikationKvitteringStruktur</w:t>
        </w:r>
        <w:r w:rsidR="00352360">
          <w:rPr>
            <w:noProof/>
            <w:webHidden/>
          </w:rPr>
          <w:tab/>
        </w:r>
        <w:r w:rsidR="00352360">
          <w:rPr>
            <w:noProof/>
            <w:webHidden/>
          </w:rPr>
          <w:fldChar w:fldCharType="begin"/>
        </w:r>
        <w:r w:rsidR="00352360">
          <w:rPr>
            <w:noProof/>
            <w:webHidden/>
          </w:rPr>
          <w:instrText xml:space="preserve"> PAGEREF _Toc309297765 \h </w:instrText>
        </w:r>
        <w:r w:rsidR="00352360">
          <w:rPr>
            <w:noProof/>
            <w:webHidden/>
          </w:rPr>
        </w:r>
        <w:r w:rsidR="00352360">
          <w:rPr>
            <w:noProof/>
            <w:webHidden/>
          </w:rPr>
          <w:fldChar w:fldCharType="separate"/>
        </w:r>
        <w:r w:rsidR="00352360">
          <w:rPr>
            <w:noProof/>
            <w:webHidden/>
          </w:rPr>
          <w:t>78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6" w:history="1">
        <w:r w:rsidR="00352360" w:rsidRPr="00403160">
          <w:rPr>
            <w:rStyle w:val="Hyperlink"/>
            <w:noProof/>
          </w:rPr>
          <w:t>MomsRefusionNotifikationStruktur</w:t>
        </w:r>
        <w:r w:rsidR="00352360">
          <w:rPr>
            <w:noProof/>
            <w:webHidden/>
          </w:rPr>
          <w:tab/>
        </w:r>
        <w:r w:rsidR="00352360">
          <w:rPr>
            <w:noProof/>
            <w:webHidden/>
          </w:rPr>
          <w:fldChar w:fldCharType="begin"/>
        </w:r>
        <w:r w:rsidR="00352360">
          <w:rPr>
            <w:noProof/>
            <w:webHidden/>
          </w:rPr>
          <w:instrText xml:space="preserve"> PAGEREF _Toc309297766 \h </w:instrText>
        </w:r>
        <w:r w:rsidR="00352360">
          <w:rPr>
            <w:noProof/>
            <w:webHidden/>
          </w:rPr>
        </w:r>
        <w:r w:rsidR="00352360">
          <w:rPr>
            <w:noProof/>
            <w:webHidden/>
          </w:rPr>
          <w:fldChar w:fldCharType="separate"/>
        </w:r>
        <w:r w:rsidR="00352360">
          <w:rPr>
            <w:noProof/>
            <w:webHidden/>
          </w:rPr>
          <w:t>78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7" w:history="1">
        <w:r w:rsidR="00352360" w:rsidRPr="00403160">
          <w:rPr>
            <w:rStyle w:val="Hyperlink"/>
            <w:noProof/>
          </w:rPr>
          <w:t>MomsRefusionPosteringStruktur</w:t>
        </w:r>
        <w:r w:rsidR="00352360">
          <w:rPr>
            <w:noProof/>
            <w:webHidden/>
          </w:rPr>
          <w:tab/>
        </w:r>
        <w:r w:rsidR="00352360">
          <w:rPr>
            <w:noProof/>
            <w:webHidden/>
          </w:rPr>
          <w:fldChar w:fldCharType="begin"/>
        </w:r>
        <w:r w:rsidR="00352360">
          <w:rPr>
            <w:noProof/>
            <w:webHidden/>
          </w:rPr>
          <w:instrText xml:space="preserve"> PAGEREF _Toc309297767 \h </w:instrText>
        </w:r>
        <w:r w:rsidR="00352360">
          <w:rPr>
            <w:noProof/>
            <w:webHidden/>
          </w:rPr>
        </w:r>
        <w:r w:rsidR="00352360">
          <w:rPr>
            <w:noProof/>
            <w:webHidden/>
          </w:rPr>
          <w:fldChar w:fldCharType="separate"/>
        </w:r>
        <w:r w:rsidR="00352360">
          <w:rPr>
            <w:noProof/>
            <w:webHidden/>
          </w:rPr>
          <w:t>78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8" w:history="1">
        <w:r w:rsidR="00352360" w:rsidRPr="00403160">
          <w:rPr>
            <w:rStyle w:val="Hyperlink"/>
            <w:noProof/>
          </w:rPr>
          <w:t>MomsRefusionProRataSatsAfgørelseStruktur</w:t>
        </w:r>
        <w:r w:rsidR="00352360">
          <w:rPr>
            <w:noProof/>
            <w:webHidden/>
          </w:rPr>
          <w:tab/>
        </w:r>
        <w:r w:rsidR="00352360">
          <w:rPr>
            <w:noProof/>
            <w:webHidden/>
          </w:rPr>
          <w:fldChar w:fldCharType="begin"/>
        </w:r>
        <w:r w:rsidR="00352360">
          <w:rPr>
            <w:noProof/>
            <w:webHidden/>
          </w:rPr>
          <w:instrText xml:space="preserve"> PAGEREF _Toc309297768 \h </w:instrText>
        </w:r>
        <w:r w:rsidR="00352360">
          <w:rPr>
            <w:noProof/>
            <w:webHidden/>
          </w:rPr>
        </w:r>
        <w:r w:rsidR="00352360">
          <w:rPr>
            <w:noProof/>
            <w:webHidden/>
          </w:rPr>
          <w:fldChar w:fldCharType="separate"/>
        </w:r>
        <w:r w:rsidR="00352360">
          <w:rPr>
            <w:noProof/>
            <w:webHidden/>
          </w:rPr>
          <w:t>79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69" w:history="1">
        <w:r w:rsidR="00352360" w:rsidRPr="00403160">
          <w:rPr>
            <w:rStyle w:val="Hyperlink"/>
            <w:noProof/>
          </w:rPr>
          <w:t>MomsRefusionProRataSatsKorrektionKvitteringStruktur</w:t>
        </w:r>
        <w:r w:rsidR="00352360">
          <w:rPr>
            <w:noProof/>
            <w:webHidden/>
          </w:rPr>
          <w:tab/>
        </w:r>
        <w:r w:rsidR="00352360">
          <w:rPr>
            <w:noProof/>
            <w:webHidden/>
          </w:rPr>
          <w:fldChar w:fldCharType="begin"/>
        </w:r>
        <w:r w:rsidR="00352360">
          <w:rPr>
            <w:noProof/>
            <w:webHidden/>
          </w:rPr>
          <w:instrText xml:space="preserve"> PAGEREF _Toc309297769 \h </w:instrText>
        </w:r>
        <w:r w:rsidR="00352360">
          <w:rPr>
            <w:noProof/>
            <w:webHidden/>
          </w:rPr>
        </w:r>
        <w:r w:rsidR="00352360">
          <w:rPr>
            <w:noProof/>
            <w:webHidden/>
          </w:rPr>
          <w:fldChar w:fldCharType="separate"/>
        </w:r>
        <w:r w:rsidR="00352360">
          <w:rPr>
            <w:noProof/>
            <w:webHidden/>
          </w:rPr>
          <w:t>79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70" w:history="1">
        <w:r w:rsidR="00352360" w:rsidRPr="00403160">
          <w:rPr>
            <w:rStyle w:val="Hyperlink"/>
            <w:noProof/>
          </w:rPr>
          <w:t>MomsRefusionProRataSatsKorrektionStruktur</w:t>
        </w:r>
        <w:r w:rsidR="00352360">
          <w:rPr>
            <w:noProof/>
            <w:webHidden/>
          </w:rPr>
          <w:tab/>
        </w:r>
        <w:r w:rsidR="00352360">
          <w:rPr>
            <w:noProof/>
            <w:webHidden/>
          </w:rPr>
          <w:fldChar w:fldCharType="begin"/>
        </w:r>
        <w:r w:rsidR="00352360">
          <w:rPr>
            <w:noProof/>
            <w:webHidden/>
          </w:rPr>
          <w:instrText xml:space="preserve"> PAGEREF _Toc309297770 \h </w:instrText>
        </w:r>
        <w:r w:rsidR="00352360">
          <w:rPr>
            <w:noProof/>
            <w:webHidden/>
          </w:rPr>
        </w:r>
        <w:r w:rsidR="00352360">
          <w:rPr>
            <w:noProof/>
            <w:webHidden/>
          </w:rPr>
          <w:fldChar w:fldCharType="separate"/>
        </w:r>
        <w:r w:rsidR="00352360">
          <w:rPr>
            <w:noProof/>
            <w:webHidden/>
          </w:rPr>
          <w:t>80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71" w:history="1">
        <w:r w:rsidR="00352360" w:rsidRPr="00403160">
          <w:rPr>
            <w:rStyle w:val="Hyperlink"/>
            <w:noProof/>
          </w:rPr>
          <w:t>MomsRefusionRisikoVurderingStruktur</w:t>
        </w:r>
        <w:r w:rsidR="00352360">
          <w:rPr>
            <w:noProof/>
            <w:webHidden/>
          </w:rPr>
          <w:tab/>
        </w:r>
        <w:r w:rsidR="00352360">
          <w:rPr>
            <w:noProof/>
            <w:webHidden/>
          </w:rPr>
          <w:fldChar w:fldCharType="begin"/>
        </w:r>
        <w:r w:rsidR="00352360">
          <w:rPr>
            <w:noProof/>
            <w:webHidden/>
          </w:rPr>
          <w:instrText xml:space="preserve"> PAGEREF _Toc309297771 \h </w:instrText>
        </w:r>
        <w:r w:rsidR="00352360">
          <w:rPr>
            <w:noProof/>
            <w:webHidden/>
          </w:rPr>
        </w:r>
        <w:r w:rsidR="00352360">
          <w:rPr>
            <w:noProof/>
            <w:webHidden/>
          </w:rPr>
          <w:fldChar w:fldCharType="separate"/>
        </w:r>
        <w:r w:rsidR="00352360">
          <w:rPr>
            <w:noProof/>
            <w:webHidden/>
          </w:rPr>
          <w:t>80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72" w:history="1">
        <w:r w:rsidR="00352360" w:rsidRPr="00403160">
          <w:rPr>
            <w:rStyle w:val="Hyperlink"/>
            <w:noProof/>
          </w:rPr>
          <w:t>MomsRefusionSagBemærkningStruktur</w:t>
        </w:r>
        <w:r w:rsidR="00352360">
          <w:rPr>
            <w:noProof/>
            <w:webHidden/>
          </w:rPr>
          <w:tab/>
        </w:r>
        <w:r w:rsidR="00352360">
          <w:rPr>
            <w:noProof/>
            <w:webHidden/>
          </w:rPr>
          <w:fldChar w:fldCharType="begin"/>
        </w:r>
        <w:r w:rsidR="00352360">
          <w:rPr>
            <w:noProof/>
            <w:webHidden/>
          </w:rPr>
          <w:instrText xml:space="preserve"> PAGEREF _Toc309297772 \h </w:instrText>
        </w:r>
        <w:r w:rsidR="00352360">
          <w:rPr>
            <w:noProof/>
            <w:webHidden/>
          </w:rPr>
        </w:r>
        <w:r w:rsidR="00352360">
          <w:rPr>
            <w:noProof/>
            <w:webHidden/>
          </w:rPr>
          <w:fldChar w:fldCharType="separate"/>
        </w:r>
        <w:r w:rsidR="00352360">
          <w:rPr>
            <w:noProof/>
            <w:webHidden/>
          </w:rPr>
          <w:t>80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73" w:history="1">
        <w:r w:rsidR="00352360" w:rsidRPr="00403160">
          <w:rPr>
            <w:rStyle w:val="Hyperlink"/>
            <w:noProof/>
          </w:rPr>
          <w:t>MomsRefusionStatusUdbetalingDatoStruktur</w:t>
        </w:r>
        <w:r w:rsidR="00352360">
          <w:rPr>
            <w:noProof/>
            <w:webHidden/>
          </w:rPr>
          <w:tab/>
        </w:r>
        <w:r w:rsidR="00352360">
          <w:rPr>
            <w:noProof/>
            <w:webHidden/>
          </w:rPr>
          <w:fldChar w:fldCharType="begin"/>
        </w:r>
        <w:r w:rsidR="00352360">
          <w:rPr>
            <w:noProof/>
            <w:webHidden/>
          </w:rPr>
          <w:instrText xml:space="preserve"> PAGEREF _Toc309297773 \h </w:instrText>
        </w:r>
        <w:r w:rsidR="00352360">
          <w:rPr>
            <w:noProof/>
            <w:webHidden/>
          </w:rPr>
        </w:r>
        <w:r w:rsidR="00352360">
          <w:rPr>
            <w:noProof/>
            <w:webHidden/>
          </w:rPr>
          <w:fldChar w:fldCharType="separate"/>
        </w:r>
        <w:r w:rsidR="00352360">
          <w:rPr>
            <w:noProof/>
            <w:webHidden/>
          </w:rPr>
          <w:t>80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74" w:history="1">
        <w:r w:rsidR="00352360" w:rsidRPr="00403160">
          <w:rPr>
            <w:rStyle w:val="Hyperlink"/>
            <w:noProof/>
          </w:rPr>
          <w:t>MomsRefusionSystemAdministrationStruktur</w:t>
        </w:r>
        <w:r w:rsidR="00352360">
          <w:rPr>
            <w:noProof/>
            <w:webHidden/>
          </w:rPr>
          <w:tab/>
        </w:r>
        <w:r w:rsidR="00352360">
          <w:rPr>
            <w:noProof/>
            <w:webHidden/>
          </w:rPr>
          <w:fldChar w:fldCharType="begin"/>
        </w:r>
        <w:r w:rsidR="00352360">
          <w:rPr>
            <w:noProof/>
            <w:webHidden/>
          </w:rPr>
          <w:instrText xml:space="preserve"> PAGEREF _Toc309297774 \h </w:instrText>
        </w:r>
        <w:r w:rsidR="00352360">
          <w:rPr>
            <w:noProof/>
            <w:webHidden/>
          </w:rPr>
        </w:r>
        <w:r w:rsidR="00352360">
          <w:rPr>
            <w:noProof/>
            <w:webHidden/>
          </w:rPr>
          <w:fldChar w:fldCharType="separate"/>
        </w:r>
        <w:r w:rsidR="00352360">
          <w:rPr>
            <w:noProof/>
            <w:webHidden/>
          </w:rPr>
          <w:t>80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75" w:history="1">
        <w:r w:rsidR="00352360" w:rsidRPr="00403160">
          <w:rPr>
            <w:rStyle w:val="Hyperlink"/>
            <w:noProof/>
          </w:rPr>
          <w:t>MomsRefusionValideringsrapportStruktur</w:t>
        </w:r>
        <w:r w:rsidR="00352360">
          <w:rPr>
            <w:noProof/>
            <w:webHidden/>
          </w:rPr>
          <w:tab/>
        </w:r>
        <w:r w:rsidR="00352360">
          <w:rPr>
            <w:noProof/>
            <w:webHidden/>
          </w:rPr>
          <w:fldChar w:fldCharType="begin"/>
        </w:r>
        <w:r w:rsidR="00352360">
          <w:rPr>
            <w:noProof/>
            <w:webHidden/>
          </w:rPr>
          <w:instrText xml:space="preserve"> PAGEREF _Toc309297775 \h </w:instrText>
        </w:r>
        <w:r w:rsidR="00352360">
          <w:rPr>
            <w:noProof/>
            <w:webHidden/>
          </w:rPr>
        </w:r>
        <w:r w:rsidR="00352360">
          <w:rPr>
            <w:noProof/>
            <w:webHidden/>
          </w:rPr>
          <w:fldChar w:fldCharType="separate"/>
        </w:r>
        <w:r w:rsidR="00352360">
          <w:rPr>
            <w:noProof/>
            <w:webHidden/>
          </w:rPr>
          <w:t>82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76" w:history="1">
        <w:r w:rsidR="00352360" w:rsidRPr="00403160">
          <w:rPr>
            <w:rStyle w:val="Hyperlink"/>
            <w:noProof/>
          </w:rPr>
          <w:t>ProRataSatsKorrektionNummerStruktur</w:t>
        </w:r>
        <w:r w:rsidR="00352360">
          <w:rPr>
            <w:noProof/>
            <w:webHidden/>
          </w:rPr>
          <w:tab/>
        </w:r>
        <w:r w:rsidR="00352360">
          <w:rPr>
            <w:noProof/>
            <w:webHidden/>
          </w:rPr>
          <w:fldChar w:fldCharType="begin"/>
        </w:r>
        <w:r w:rsidR="00352360">
          <w:rPr>
            <w:noProof/>
            <w:webHidden/>
          </w:rPr>
          <w:instrText xml:space="preserve"> PAGEREF _Toc309297776 \h </w:instrText>
        </w:r>
        <w:r w:rsidR="00352360">
          <w:rPr>
            <w:noProof/>
            <w:webHidden/>
          </w:rPr>
        </w:r>
        <w:r w:rsidR="00352360">
          <w:rPr>
            <w:noProof/>
            <w:webHidden/>
          </w:rPr>
          <w:fldChar w:fldCharType="separate"/>
        </w:r>
        <w:r w:rsidR="00352360">
          <w:rPr>
            <w:noProof/>
            <w:webHidden/>
          </w:rPr>
          <w:t>83</w:t>
        </w:r>
        <w:r w:rsidR="00352360">
          <w:rPr>
            <w:noProof/>
            <w:webHidden/>
          </w:rPr>
          <w:fldChar w:fldCharType="end"/>
        </w:r>
      </w:hyperlink>
    </w:p>
    <w:p w:rsidR="00352360" w:rsidRDefault="00D9617A" w:rsidP="00352360">
      <w:pPr>
        <w:pStyle w:val="TOC1"/>
        <w:tabs>
          <w:tab w:val="right" w:leader="dot" w:pos="10195"/>
        </w:tabs>
        <w:rPr>
          <w:rFonts w:asciiTheme="minorHAnsi" w:eastAsiaTheme="minorEastAsia" w:hAnsiTheme="minorHAnsi" w:cstheme="minorBidi"/>
          <w:b w:val="0"/>
          <w:noProof/>
          <w:sz w:val="22"/>
          <w:lang w:eastAsia="da-DK"/>
        </w:rPr>
      </w:pPr>
      <w:hyperlink w:anchor="_Toc309297777" w:history="1">
        <w:r w:rsidR="00352360" w:rsidRPr="00403160">
          <w:rPr>
            <w:rStyle w:val="Hyperlink"/>
            <w:noProof/>
          </w:rPr>
          <w:t>Dataelementer</w:t>
        </w:r>
        <w:r w:rsidR="00352360">
          <w:rPr>
            <w:noProof/>
            <w:webHidden/>
          </w:rPr>
          <w:tab/>
        </w:r>
        <w:r w:rsidR="00352360">
          <w:rPr>
            <w:noProof/>
            <w:webHidden/>
          </w:rPr>
          <w:fldChar w:fldCharType="begin"/>
        </w:r>
        <w:r w:rsidR="00352360">
          <w:rPr>
            <w:noProof/>
            <w:webHidden/>
          </w:rPr>
          <w:instrText xml:space="preserve"> PAGEREF _Toc309297777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78" w:history="1">
        <w:r w:rsidR="00352360" w:rsidRPr="00403160">
          <w:rPr>
            <w:rStyle w:val="Hyperlink"/>
            <w:noProof/>
          </w:rPr>
          <w:t>BankkontoBICKode</w:t>
        </w:r>
        <w:r w:rsidR="00352360">
          <w:rPr>
            <w:noProof/>
            <w:webHidden/>
          </w:rPr>
          <w:tab/>
        </w:r>
        <w:r w:rsidR="00352360">
          <w:rPr>
            <w:noProof/>
            <w:webHidden/>
          </w:rPr>
          <w:fldChar w:fldCharType="begin"/>
        </w:r>
        <w:r w:rsidR="00352360">
          <w:rPr>
            <w:noProof/>
            <w:webHidden/>
          </w:rPr>
          <w:instrText xml:space="preserve"> PAGEREF _Toc309297778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79" w:history="1">
        <w:r w:rsidR="00352360" w:rsidRPr="00403160">
          <w:rPr>
            <w:rStyle w:val="Hyperlink"/>
            <w:noProof/>
          </w:rPr>
          <w:t>BankkontoIBANKode</w:t>
        </w:r>
        <w:r w:rsidR="00352360">
          <w:rPr>
            <w:noProof/>
            <w:webHidden/>
          </w:rPr>
          <w:tab/>
        </w:r>
        <w:r w:rsidR="00352360">
          <w:rPr>
            <w:noProof/>
            <w:webHidden/>
          </w:rPr>
          <w:fldChar w:fldCharType="begin"/>
        </w:r>
        <w:r w:rsidR="00352360">
          <w:rPr>
            <w:noProof/>
            <w:webHidden/>
          </w:rPr>
          <w:instrText xml:space="preserve"> PAGEREF _Toc309297779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0" w:history="1">
        <w:r w:rsidR="00352360" w:rsidRPr="00403160">
          <w:rPr>
            <w:rStyle w:val="Hyperlink"/>
            <w:noProof/>
          </w:rPr>
          <w:t>BankkontoKontonummer</w:t>
        </w:r>
        <w:r w:rsidR="00352360">
          <w:rPr>
            <w:noProof/>
            <w:webHidden/>
          </w:rPr>
          <w:tab/>
        </w:r>
        <w:r w:rsidR="00352360">
          <w:rPr>
            <w:noProof/>
            <w:webHidden/>
          </w:rPr>
          <w:fldChar w:fldCharType="begin"/>
        </w:r>
        <w:r w:rsidR="00352360">
          <w:rPr>
            <w:noProof/>
            <w:webHidden/>
          </w:rPr>
          <w:instrText xml:space="preserve"> PAGEREF _Toc309297780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1" w:history="1">
        <w:r w:rsidR="00352360" w:rsidRPr="00403160">
          <w:rPr>
            <w:rStyle w:val="Hyperlink"/>
            <w:noProof/>
          </w:rPr>
          <w:t>BankkontoNavn</w:t>
        </w:r>
        <w:r w:rsidR="00352360">
          <w:rPr>
            <w:noProof/>
            <w:webHidden/>
          </w:rPr>
          <w:tab/>
        </w:r>
        <w:r w:rsidR="00352360">
          <w:rPr>
            <w:noProof/>
            <w:webHidden/>
          </w:rPr>
          <w:fldChar w:fldCharType="begin"/>
        </w:r>
        <w:r w:rsidR="00352360">
          <w:rPr>
            <w:noProof/>
            <w:webHidden/>
          </w:rPr>
          <w:instrText xml:space="preserve"> PAGEREF _Toc309297781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2" w:history="1">
        <w:r w:rsidR="00352360" w:rsidRPr="00403160">
          <w:rPr>
            <w:rStyle w:val="Hyperlink"/>
            <w:noProof/>
          </w:rPr>
          <w:t>BankkontoRegistreringsnummer</w:t>
        </w:r>
        <w:r w:rsidR="00352360">
          <w:rPr>
            <w:noProof/>
            <w:webHidden/>
          </w:rPr>
          <w:tab/>
        </w:r>
        <w:r w:rsidR="00352360">
          <w:rPr>
            <w:noProof/>
            <w:webHidden/>
          </w:rPr>
          <w:fldChar w:fldCharType="begin"/>
        </w:r>
        <w:r w:rsidR="00352360">
          <w:rPr>
            <w:noProof/>
            <w:webHidden/>
          </w:rPr>
          <w:instrText xml:space="preserve"> PAGEREF _Toc309297782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3" w:history="1">
        <w:r w:rsidR="00352360" w:rsidRPr="00403160">
          <w:rPr>
            <w:rStyle w:val="Hyperlink"/>
            <w:noProof/>
          </w:rPr>
          <w:t>BankkontoValuta</w:t>
        </w:r>
        <w:r w:rsidR="00352360">
          <w:rPr>
            <w:noProof/>
            <w:webHidden/>
          </w:rPr>
          <w:tab/>
        </w:r>
        <w:r w:rsidR="00352360">
          <w:rPr>
            <w:noProof/>
            <w:webHidden/>
          </w:rPr>
          <w:fldChar w:fldCharType="begin"/>
        </w:r>
        <w:r w:rsidR="00352360">
          <w:rPr>
            <w:noProof/>
            <w:webHidden/>
          </w:rPr>
          <w:instrText xml:space="preserve"> PAGEREF _Toc309297783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4" w:history="1">
        <w:r w:rsidR="00352360" w:rsidRPr="00403160">
          <w:rPr>
            <w:rStyle w:val="Hyperlink"/>
            <w:noProof/>
          </w:rPr>
          <w:t>BeløbPositivtNegativtBeløb</w:t>
        </w:r>
        <w:r w:rsidR="00352360">
          <w:rPr>
            <w:noProof/>
            <w:webHidden/>
          </w:rPr>
          <w:tab/>
        </w:r>
        <w:r w:rsidR="00352360">
          <w:rPr>
            <w:noProof/>
            <w:webHidden/>
          </w:rPr>
          <w:fldChar w:fldCharType="begin"/>
        </w:r>
        <w:r w:rsidR="00352360">
          <w:rPr>
            <w:noProof/>
            <w:webHidden/>
          </w:rPr>
          <w:instrText xml:space="preserve"> PAGEREF _Toc309297784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5" w:history="1">
        <w:r w:rsidR="00352360" w:rsidRPr="00403160">
          <w:rPr>
            <w:rStyle w:val="Hyperlink"/>
            <w:noProof/>
          </w:rPr>
          <w:t>DokumentBemærkning</w:t>
        </w:r>
        <w:r w:rsidR="00352360">
          <w:rPr>
            <w:noProof/>
            <w:webHidden/>
          </w:rPr>
          <w:tab/>
        </w:r>
        <w:r w:rsidR="00352360">
          <w:rPr>
            <w:noProof/>
            <w:webHidden/>
          </w:rPr>
          <w:fldChar w:fldCharType="begin"/>
        </w:r>
        <w:r w:rsidR="00352360">
          <w:rPr>
            <w:noProof/>
            <w:webHidden/>
          </w:rPr>
          <w:instrText xml:space="preserve"> PAGEREF _Toc309297785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6" w:history="1">
        <w:r w:rsidR="00352360" w:rsidRPr="00403160">
          <w:rPr>
            <w:rStyle w:val="Hyperlink"/>
            <w:noProof/>
          </w:rPr>
          <w:t>DokumentBrevDato</w:t>
        </w:r>
        <w:r w:rsidR="00352360">
          <w:rPr>
            <w:noProof/>
            <w:webHidden/>
          </w:rPr>
          <w:tab/>
        </w:r>
        <w:r w:rsidR="00352360">
          <w:rPr>
            <w:noProof/>
            <w:webHidden/>
          </w:rPr>
          <w:fldChar w:fldCharType="begin"/>
        </w:r>
        <w:r w:rsidR="00352360">
          <w:rPr>
            <w:noProof/>
            <w:webHidden/>
          </w:rPr>
          <w:instrText xml:space="preserve"> PAGEREF _Toc309297786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7" w:history="1">
        <w:r w:rsidR="00352360" w:rsidRPr="00403160">
          <w:rPr>
            <w:rStyle w:val="Hyperlink"/>
            <w:noProof/>
          </w:rPr>
          <w:t>DokumentFilIndhold</w:t>
        </w:r>
        <w:r w:rsidR="00352360">
          <w:rPr>
            <w:noProof/>
            <w:webHidden/>
          </w:rPr>
          <w:tab/>
        </w:r>
        <w:r w:rsidR="00352360">
          <w:rPr>
            <w:noProof/>
            <w:webHidden/>
          </w:rPr>
          <w:fldChar w:fldCharType="begin"/>
        </w:r>
        <w:r w:rsidR="00352360">
          <w:rPr>
            <w:noProof/>
            <w:webHidden/>
          </w:rPr>
          <w:instrText xml:space="preserve"> PAGEREF _Toc309297787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8" w:history="1">
        <w:r w:rsidR="00352360" w:rsidRPr="00403160">
          <w:rPr>
            <w:rStyle w:val="Hyperlink"/>
            <w:noProof/>
          </w:rPr>
          <w:t>DokumentFilType</w:t>
        </w:r>
        <w:r w:rsidR="00352360">
          <w:rPr>
            <w:noProof/>
            <w:webHidden/>
          </w:rPr>
          <w:tab/>
        </w:r>
        <w:r w:rsidR="00352360">
          <w:rPr>
            <w:noProof/>
            <w:webHidden/>
          </w:rPr>
          <w:fldChar w:fldCharType="begin"/>
        </w:r>
        <w:r w:rsidR="00352360">
          <w:rPr>
            <w:noProof/>
            <w:webHidden/>
          </w:rPr>
          <w:instrText xml:space="preserve"> PAGEREF _Toc309297788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89" w:history="1">
        <w:r w:rsidR="00352360" w:rsidRPr="00403160">
          <w:rPr>
            <w:rStyle w:val="Hyperlink"/>
            <w:noProof/>
          </w:rPr>
          <w:t>DokumentFriOplysningIndhold</w:t>
        </w:r>
        <w:r w:rsidR="00352360">
          <w:rPr>
            <w:noProof/>
            <w:webHidden/>
          </w:rPr>
          <w:tab/>
        </w:r>
        <w:r w:rsidR="00352360">
          <w:rPr>
            <w:noProof/>
            <w:webHidden/>
          </w:rPr>
          <w:fldChar w:fldCharType="begin"/>
        </w:r>
        <w:r w:rsidR="00352360">
          <w:rPr>
            <w:noProof/>
            <w:webHidden/>
          </w:rPr>
          <w:instrText xml:space="preserve"> PAGEREF _Toc309297789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0" w:history="1">
        <w:r w:rsidR="00352360" w:rsidRPr="00403160">
          <w:rPr>
            <w:rStyle w:val="Hyperlink"/>
            <w:noProof/>
          </w:rPr>
          <w:t>DokumentModtagDato</w:t>
        </w:r>
        <w:r w:rsidR="00352360">
          <w:rPr>
            <w:noProof/>
            <w:webHidden/>
          </w:rPr>
          <w:tab/>
        </w:r>
        <w:r w:rsidR="00352360">
          <w:rPr>
            <w:noProof/>
            <w:webHidden/>
          </w:rPr>
          <w:fldChar w:fldCharType="begin"/>
        </w:r>
        <w:r w:rsidR="00352360">
          <w:rPr>
            <w:noProof/>
            <w:webHidden/>
          </w:rPr>
          <w:instrText xml:space="preserve"> PAGEREF _Toc309297790 \h </w:instrText>
        </w:r>
        <w:r w:rsidR="00352360">
          <w:rPr>
            <w:noProof/>
            <w:webHidden/>
          </w:rPr>
        </w:r>
        <w:r w:rsidR="00352360">
          <w:rPr>
            <w:noProof/>
            <w:webHidden/>
          </w:rPr>
          <w:fldChar w:fldCharType="separate"/>
        </w:r>
        <w:r w:rsidR="00352360">
          <w:rPr>
            <w:noProof/>
            <w:webHidden/>
          </w:rPr>
          <w:t>84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1" w:history="1">
        <w:r w:rsidR="00352360" w:rsidRPr="00403160">
          <w:rPr>
            <w:rStyle w:val="Hyperlink"/>
            <w:noProof/>
          </w:rPr>
          <w:t>DokumentNummer</w:t>
        </w:r>
        <w:r w:rsidR="00352360">
          <w:rPr>
            <w:noProof/>
            <w:webHidden/>
          </w:rPr>
          <w:tab/>
        </w:r>
        <w:r w:rsidR="00352360">
          <w:rPr>
            <w:noProof/>
            <w:webHidden/>
          </w:rPr>
          <w:fldChar w:fldCharType="begin"/>
        </w:r>
        <w:r w:rsidR="00352360">
          <w:rPr>
            <w:noProof/>
            <w:webHidden/>
          </w:rPr>
          <w:instrText xml:space="preserve"> PAGEREF _Toc309297791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2" w:history="1">
        <w:r w:rsidR="00352360" w:rsidRPr="00403160">
          <w:rPr>
            <w:rStyle w:val="Hyperlink"/>
            <w:noProof/>
          </w:rPr>
          <w:t>DokumentProfilNavn</w:t>
        </w:r>
        <w:r w:rsidR="00352360">
          <w:rPr>
            <w:noProof/>
            <w:webHidden/>
          </w:rPr>
          <w:tab/>
        </w:r>
        <w:r w:rsidR="00352360">
          <w:rPr>
            <w:noProof/>
            <w:webHidden/>
          </w:rPr>
          <w:fldChar w:fldCharType="begin"/>
        </w:r>
        <w:r w:rsidR="00352360">
          <w:rPr>
            <w:noProof/>
            <w:webHidden/>
          </w:rPr>
          <w:instrText xml:space="preserve"> PAGEREF _Toc309297792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3" w:history="1">
        <w:r w:rsidR="00352360" w:rsidRPr="00403160">
          <w:rPr>
            <w:rStyle w:val="Hyperlink"/>
            <w:noProof/>
          </w:rPr>
          <w:t>DokumentSvarfristDato</w:t>
        </w:r>
        <w:r w:rsidR="00352360">
          <w:rPr>
            <w:noProof/>
            <w:webHidden/>
          </w:rPr>
          <w:tab/>
        </w:r>
        <w:r w:rsidR="00352360">
          <w:rPr>
            <w:noProof/>
            <w:webHidden/>
          </w:rPr>
          <w:fldChar w:fldCharType="begin"/>
        </w:r>
        <w:r w:rsidR="00352360">
          <w:rPr>
            <w:noProof/>
            <w:webHidden/>
          </w:rPr>
          <w:instrText xml:space="preserve"> PAGEREF _Toc309297793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4" w:history="1">
        <w:r w:rsidR="00352360" w:rsidRPr="00403160">
          <w:rPr>
            <w:rStyle w:val="Hyperlink"/>
            <w:noProof/>
          </w:rPr>
          <w:t>DokumentTitel</w:t>
        </w:r>
        <w:r w:rsidR="00352360">
          <w:rPr>
            <w:noProof/>
            <w:webHidden/>
          </w:rPr>
          <w:tab/>
        </w:r>
        <w:r w:rsidR="00352360">
          <w:rPr>
            <w:noProof/>
            <w:webHidden/>
          </w:rPr>
          <w:fldChar w:fldCharType="begin"/>
        </w:r>
        <w:r w:rsidR="00352360">
          <w:rPr>
            <w:noProof/>
            <w:webHidden/>
          </w:rPr>
          <w:instrText xml:space="preserve"> PAGEREF _Toc309297794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5" w:history="1">
        <w:r w:rsidR="00352360" w:rsidRPr="00403160">
          <w:rPr>
            <w:rStyle w:val="Hyperlink"/>
            <w:noProof/>
          </w:rPr>
          <w:t>DokumentUUID</w:t>
        </w:r>
        <w:r w:rsidR="00352360">
          <w:rPr>
            <w:noProof/>
            <w:webHidden/>
          </w:rPr>
          <w:tab/>
        </w:r>
        <w:r w:rsidR="00352360">
          <w:rPr>
            <w:noProof/>
            <w:webHidden/>
          </w:rPr>
          <w:fldChar w:fldCharType="begin"/>
        </w:r>
        <w:r w:rsidR="00352360">
          <w:rPr>
            <w:noProof/>
            <w:webHidden/>
          </w:rPr>
          <w:instrText xml:space="preserve"> PAGEREF _Toc309297795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6" w:history="1">
        <w:r w:rsidR="00352360" w:rsidRPr="00403160">
          <w:rPr>
            <w:rStyle w:val="Hyperlink"/>
            <w:noProof/>
          </w:rPr>
          <w:t>EmailAdresseEmail</w:t>
        </w:r>
        <w:r w:rsidR="00352360">
          <w:rPr>
            <w:noProof/>
            <w:webHidden/>
          </w:rPr>
          <w:tab/>
        </w:r>
        <w:r w:rsidR="00352360">
          <w:rPr>
            <w:noProof/>
            <w:webHidden/>
          </w:rPr>
          <w:fldChar w:fldCharType="begin"/>
        </w:r>
        <w:r w:rsidR="00352360">
          <w:rPr>
            <w:noProof/>
            <w:webHidden/>
          </w:rPr>
          <w:instrText xml:space="preserve"> PAGEREF _Toc309297796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7" w:history="1">
        <w:r w:rsidR="00352360" w:rsidRPr="00403160">
          <w:rPr>
            <w:rStyle w:val="Hyperlink"/>
            <w:noProof/>
          </w:rPr>
          <w:t>ErhvervsaktivitetKode</w:t>
        </w:r>
        <w:r w:rsidR="00352360">
          <w:rPr>
            <w:noProof/>
            <w:webHidden/>
          </w:rPr>
          <w:tab/>
        </w:r>
        <w:r w:rsidR="00352360">
          <w:rPr>
            <w:noProof/>
            <w:webHidden/>
          </w:rPr>
          <w:fldChar w:fldCharType="begin"/>
        </w:r>
        <w:r w:rsidR="00352360">
          <w:rPr>
            <w:noProof/>
            <w:webHidden/>
          </w:rPr>
          <w:instrText xml:space="preserve"> PAGEREF _Toc309297797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8" w:history="1">
        <w:r w:rsidR="00352360" w:rsidRPr="00403160">
          <w:rPr>
            <w:rStyle w:val="Hyperlink"/>
            <w:noProof/>
          </w:rPr>
          <w:t>ErhvervsaktivitetTekst</w:t>
        </w:r>
        <w:r w:rsidR="00352360">
          <w:rPr>
            <w:noProof/>
            <w:webHidden/>
          </w:rPr>
          <w:tab/>
        </w:r>
        <w:r w:rsidR="00352360">
          <w:rPr>
            <w:noProof/>
            <w:webHidden/>
          </w:rPr>
          <w:fldChar w:fldCharType="begin"/>
        </w:r>
        <w:r w:rsidR="00352360">
          <w:rPr>
            <w:noProof/>
            <w:webHidden/>
          </w:rPr>
          <w:instrText xml:space="preserve"> PAGEREF _Toc309297798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799" w:history="1">
        <w:r w:rsidR="00352360" w:rsidRPr="00403160">
          <w:rPr>
            <w:rStyle w:val="Hyperlink"/>
            <w:noProof/>
          </w:rPr>
          <w:t>ErhvervsaktivitetTekstSprog</w:t>
        </w:r>
        <w:r w:rsidR="00352360">
          <w:rPr>
            <w:noProof/>
            <w:webHidden/>
          </w:rPr>
          <w:tab/>
        </w:r>
        <w:r w:rsidR="00352360">
          <w:rPr>
            <w:noProof/>
            <w:webHidden/>
          </w:rPr>
          <w:fldChar w:fldCharType="begin"/>
        </w:r>
        <w:r w:rsidR="00352360">
          <w:rPr>
            <w:noProof/>
            <w:webHidden/>
          </w:rPr>
          <w:instrText xml:space="preserve"> PAGEREF _Toc309297799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0" w:history="1">
        <w:r w:rsidR="00352360" w:rsidRPr="00403160">
          <w:rPr>
            <w:rStyle w:val="Hyperlink"/>
            <w:noProof/>
          </w:rPr>
          <w:t>FordringID</w:t>
        </w:r>
        <w:r w:rsidR="00352360">
          <w:rPr>
            <w:noProof/>
            <w:webHidden/>
          </w:rPr>
          <w:tab/>
        </w:r>
        <w:r w:rsidR="00352360">
          <w:rPr>
            <w:noProof/>
            <w:webHidden/>
          </w:rPr>
          <w:fldChar w:fldCharType="begin"/>
        </w:r>
        <w:r w:rsidR="00352360">
          <w:rPr>
            <w:noProof/>
            <w:webHidden/>
          </w:rPr>
          <w:instrText xml:space="preserve"> PAGEREF _Toc309297800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1" w:history="1">
        <w:r w:rsidR="00352360" w:rsidRPr="00403160">
          <w:rPr>
            <w:rStyle w:val="Hyperlink"/>
            <w:noProof/>
          </w:rPr>
          <w:t>JuridiskEnhedRisikoVurderingDato</w:t>
        </w:r>
        <w:r w:rsidR="00352360">
          <w:rPr>
            <w:noProof/>
            <w:webHidden/>
          </w:rPr>
          <w:tab/>
        </w:r>
        <w:r w:rsidR="00352360">
          <w:rPr>
            <w:noProof/>
            <w:webHidden/>
          </w:rPr>
          <w:fldChar w:fldCharType="begin"/>
        </w:r>
        <w:r w:rsidR="00352360">
          <w:rPr>
            <w:noProof/>
            <w:webHidden/>
          </w:rPr>
          <w:instrText xml:space="preserve"> PAGEREF _Toc309297801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2" w:history="1">
        <w:r w:rsidR="00352360" w:rsidRPr="00403160">
          <w:rPr>
            <w:rStyle w:val="Hyperlink"/>
            <w:noProof/>
          </w:rPr>
          <w:t>JuridiskEnhedRisikoVurderingFaktor</w:t>
        </w:r>
        <w:r w:rsidR="00352360">
          <w:rPr>
            <w:noProof/>
            <w:webHidden/>
          </w:rPr>
          <w:tab/>
        </w:r>
        <w:r w:rsidR="00352360">
          <w:rPr>
            <w:noProof/>
            <w:webHidden/>
          </w:rPr>
          <w:fldChar w:fldCharType="begin"/>
        </w:r>
        <w:r w:rsidR="00352360">
          <w:rPr>
            <w:noProof/>
            <w:webHidden/>
          </w:rPr>
          <w:instrText xml:space="preserve"> PAGEREF _Toc309297802 \h </w:instrText>
        </w:r>
        <w:r w:rsidR="00352360">
          <w:rPr>
            <w:noProof/>
            <w:webHidden/>
          </w:rPr>
        </w:r>
        <w:r w:rsidR="00352360">
          <w:rPr>
            <w:noProof/>
            <w:webHidden/>
          </w:rPr>
          <w:fldChar w:fldCharType="separate"/>
        </w:r>
        <w:r w:rsidR="00352360">
          <w:rPr>
            <w:noProof/>
            <w:webHidden/>
          </w:rPr>
          <w:t>85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3" w:history="1">
        <w:r w:rsidR="00352360" w:rsidRPr="00403160">
          <w:rPr>
            <w:rStyle w:val="Hyperlink"/>
            <w:noProof/>
          </w:rPr>
          <w:t>KommunikationAftaleSprog</w:t>
        </w:r>
        <w:r w:rsidR="00352360">
          <w:rPr>
            <w:noProof/>
            <w:webHidden/>
          </w:rPr>
          <w:tab/>
        </w:r>
        <w:r w:rsidR="00352360">
          <w:rPr>
            <w:noProof/>
            <w:webHidden/>
          </w:rPr>
          <w:fldChar w:fldCharType="begin"/>
        </w:r>
        <w:r w:rsidR="00352360">
          <w:rPr>
            <w:noProof/>
            <w:webHidden/>
          </w:rPr>
          <w:instrText xml:space="preserve"> PAGEREF _Toc309297803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4" w:history="1">
        <w:r w:rsidR="00352360" w:rsidRPr="00403160">
          <w:rPr>
            <w:rStyle w:val="Hyperlink"/>
            <w:noProof/>
          </w:rPr>
          <w:t>KontaktOplysningKontaktPerson</w:t>
        </w:r>
        <w:r w:rsidR="00352360">
          <w:rPr>
            <w:noProof/>
            <w:webHidden/>
          </w:rPr>
          <w:tab/>
        </w:r>
        <w:r w:rsidR="00352360">
          <w:rPr>
            <w:noProof/>
            <w:webHidden/>
          </w:rPr>
          <w:fldChar w:fldCharType="begin"/>
        </w:r>
        <w:r w:rsidR="00352360">
          <w:rPr>
            <w:noProof/>
            <w:webHidden/>
          </w:rPr>
          <w:instrText xml:space="preserve"> PAGEREF _Toc309297804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5" w:history="1">
        <w:r w:rsidR="00352360" w:rsidRPr="00403160">
          <w:rPr>
            <w:rStyle w:val="Hyperlink"/>
            <w:noProof/>
          </w:rPr>
          <w:t>KundeRepræsentantID</w:t>
        </w:r>
        <w:r w:rsidR="00352360">
          <w:rPr>
            <w:noProof/>
            <w:webHidden/>
          </w:rPr>
          <w:tab/>
        </w:r>
        <w:r w:rsidR="00352360">
          <w:rPr>
            <w:noProof/>
            <w:webHidden/>
          </w:rPr>
          <w:fldChar w:fldCharType="begin"/>
        </w:r>
        <w:r w:rsidR="00352360">
          <w:rPr>
            <w:noProof/>
            <w:webHidden/>
          </w:rPr>
          <w:instrText xml:space="preserve"> PAGEREF _Toc309297805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6" w:history="1">
        <w:r w:rsidR="00352360" w:rsidRPr="00403160">
          <w:rPr>
            <w:rStyle w:val="Hyperlink"/>
            <w:noProof/>
          </w:rPr>
          <w:t>KundeRepræsentantSlutdato</w:t>
        </w:r>
        <w:r w:rsidR="00352360">
          <w:rPr>
            <w:noProof/>
            <w:webHidden/>
          </w:rPr>
          <w:tab/>
        </w:r>
        <w:r w:rsidR="00352360">
          <w:rPr>
            <w:noProof/>
            <w:webHidden/>
          </w:rPr>
          <w:fldChar w:fldCharType="begin"/>
        </w:r>
        <w:r w:rsidR="00352360">
          <w:rPr>
            <w:noProof/>
            <w:webHidden/>
          </w:rPr>
          <w:instrText xml:space="preserve"> PAGEREF _Toc309297806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7" w:history="1">
        <w:r w:rsidR="00352360" w:rsidRPr="00403160">
          <w:rPr>
            <w:rStyle w:val="Hyperlink"/>
            <w:noProof/>
          </w:rPr>
          <w:t>KundeRepræsentantStartdato</w:t>
        </w:r>
        <w:r w:rsidR="00352360">
          <w:rPr>
            <w:noProof/>
            <w:webHidden/>
          </w:rPr>
          <w:tab/>
        </w:r>
        <w:r w:rsidR="00352360">
          <w:rPr>
            <w:noProof/>
            <w:webHidden/>
          </w:rPr>
          <w:fldChar w:fldCharType="begin"/>
        </w:r>
        <w:r w:rsidR="00352360">
          <w:rPr>
            <w:noProof/>
            <w:webHidden/>
          </w:rPr>
          <w:instrText xml:space="preserve"> PAGEREF _Toc309297807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8" w:history="1">
        <w:r w:rsidR="00352360" w:rsidRPr="00403160">
          <w:rPr>
            <w:rStyle w:val="Hyperlink"/>
            <w:noProof/>
          </w:rPr>
          <w:t>KundeidentifikationBeskrivelse</w:t>
        </w:r>
        <w:r w:rsidR="00352360">
          <w:rPr>
            <w:noProof/>
            <w:webHidden/>
          </w:rPr>
          <w:tab/>
        </w:r>
        <w:r w:rsidR="00352360">
          <w:rPr>
            <w:noProof/>
            <w:webHidden/>
          </w:rPr>
          <w:fldChar w:fldCharType="begin"/>
        </w:r>
        <w:r w:rsidR="00352360">
          <w:rPr>
            <w:noProof/>
            <w:webHidden/>
          </w:rPr>
          <w:instrText xml:space="preserve"> PAGEREF _Toc309297808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09" w:history="1">
        <w:r w:rsidR="00352360" w:rsidRPr="00403160">
          <w:rPr>
            <w:rStyle w:val="Hyperlink"/>
            <w:noProof/>
          </w:rPr>
          <w:t>KundeidentifikationIdentifikation</w:t>
        </w:r>
        <w:r w:rsidR="00352360">
          <w:rPr>
            <w:noProof/>
            <w:webHidden/>
          </w:rPr>
          <w:tab/>
        </w:r>
        <w:r w:rsidR="00352360">
          <w:rPr>
            <w:noProof/>
            <w:webHidden/>
          </w:rPr>
          <w:fldChar w:fldCharType="begin"/>
        </w:r>
        <w:r w:rsidR="00352360">
          <w:rPr>
            <w:noProof/>
            <w:webHidden/>
          </w:rPr>
          <w:instrText xml:space="preserve"> PAGEREF _Toc309297809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0" w:history="1">
        <w:r w:rsidR="00352360" w:rsidRPr="00403160">
          <w:rPr>
            <w:rStyle w:val="Hyperlink"/>
            <w:noProof/>
          </w:rPr>
          <w:t>KundeidentifikationNavn</w:t>
        </w:r>
        <w:r w:rsidR="00352360">
          <w:rPr>
            <w:noProof/>
            <w:webHidden/>
          </w:rPr>
          <w:tab/>
        </w:r>
        <w:r w:rsidR="00352360">
          <w:rPr>
            <w:noProof/>
            <w:webHidden/>
          </w:rPr>
          <w:fldChar w:fldCharType="begin"/>
        </w:r>
        <w:r w:rsidR="00352360">
          <w:rPr>
            <w:noProof/>
            <w:webHidden/>
          </w:rPr>
          <w:instrText xml:space="preserve"> PAGEREF _Toc309297810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1" w:history="1">
        <w:r w:rsidR="00352360" w:rsidRPr="00403160">
          <w:rPr>
            <w:rStyle w:val="Hyperlink"/>
            <w:noProof/>
          </w:rPr>
          <w:t>KundeidentifikationRegistreringsNummerLandeKode</w:t>
        </w:r>
        <w:r w:rsidR="00352360">
          <w:rPr>
            <w:noProof/>
            <w:webHidden/>
          </w:rPr>
          <w:tab/>
        </w:r>
        <w:r w:rsidR="00352360">
          <w:rPr>
            <w:noProof/>
            <w:webHidden/>
          </w:rPr>
          <w:fldChar w:fldCharType="begin"/>
        </w:r>
        <w:r w:rsidR="00352360">
          <w:rPr>
            <w:noProof/>
            <w:webHidden/>
          </w:rPr>
          <w:instrText xml:space="preserve"> PAGEREF _Toc309297811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2" w:history="1">
        <w:r w:rsidR="00352360" w:rsidRPr="00403160">
          <w:rPr>
            <w:rStyle w:val="Hyperlink"/>
            <w:noProof/>
          </w:rPr>
          <w:t>KundeidentifikationType</w:t>
        </w:r>
        <w:r w:rsidR="00352360">
          <w:rPr>
            <w:noProof/>
            <w:webHidden/>
          </w:rPr>
          <w:tab/>
        </w:r>
        <w:r w:rsidR="00352360">
          <w:rPr>
            <w:noProof/>
            <w:webHidden/>
          </w:rPr>
          <w:fldChar w:fldCharType="begin"/>
        </w:r>
        <w:r w:rsidR="00352360">
          <w:rPr>
            <w:noProof/>
            <w:webHidden/>
          </w:rPr>
          <w:instrText xml:space="preserve"> PAGEREF _Toc309297812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3" w:history="1">
        <w:r w:rsidR="00352360" w:rsidRPr="00403160">
          <w:rPr>
            <w:rStyle w:val="Hyperlink"/>
            <w:noProof/>
          </w:rPr>
          <w:t>KøbNummer</w:t>
        </w:r>
        <w:r w:rsidR="00352360">
          <w:rPr>
            <w:noProof/>
            <w:webHidden/>
          </w:rPr>
          <w:tab/>
        </w:r>
        <w:r w:rsidR="00352360">
          <w:rPr>
            <w:noProof/>
            <w:webHidden/>
          </w:rPr>
          <w:fldChar w:fldCharType="begin"/>
        </w:r>
        <w:r w:rsidR="00352360">
          <w:rPr>
            <w:noProof/>
            <w:webHidden/>
          </w:rPr>
          <w:instrText xml:space="preserve"> PAGEREF _Toc309297813 \h </w:instrText>
        </w:r>
        <w:r w:rsidR="00352360">
          <w:rPr>
            <w:noProof/>
            <w:webHidden/>
          </w:rPr>
        </w:r>
        <w:r w:rsidR="00352360">
          <w:rPr>
            <w:noProof/>
            <w:webHidden/>
          </w:rPr>
          <w:fldChar w:fldCharType="separate"/>
        </w:r>
        <w:r w:rsidR="00352360">
          <w:rPr>
            <w:noProof/>
            <w:webHidden/>
          </w:rPr>
          <w:t>86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4" w:history="1">
        <w:r w:rsidR="00352360" w:rsidRPr="00403160">
          <w:rPr>
            <w:rStyle w:val="Hyperlink"/>
            <w:noProof/>
          </w:rPr>
          <w:t>KøbProRataSats</w:t>
        </w:r>
        <w:r w:rsidR="00352360">
          <w:rPr>
            <w:noProof/>
            <w:webHidden/>
          </w:rPr>
          <w:tab/>
        </w:r>
        <w:r w:rsidR="00352360">
          <w:rPr>
            <w:noProof/>
            <w:webHidden/>
          </w:rPr>
          <w:fldChar w:fldCharType="begin"/>
        </w:r>
        <w:r w:rsidR="00352360">
          <w:rPr>
            <w:noProof/>
            <w:webHidden/>
          </w:rPr>
          <w:instrText xml:space="preserve"> PAGEREF _Toc309297814 \h </w:instrText>
        </w:r>
        <w:r w:rsidR="00352360">
          <w:rPr>
            <w:noProof/>
            <w:webHidden/>
          </w:rPr>
        </w:r>
        <w:r w:rsidR="00352360">
          <w:rPr>
            <w:noProof/>
            <w:webHidden/>
          </w:rPr>
          <w:fldChar w:fldCharType="separate"/>
        </w:r>
        <w:r w:rsidR="00352360">
          <w:rPr>
            <w:noProof/>
            <w:webHidden/>
          </w:rPr>
          <w:t>87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5" w:history="1">
        <w:r w:rsidR="00352360" w:rsidRPr="00403160">
          <w:rPr>
            <w:rStyle w:val="Hyperlink"/>
            <w:noProof/>
          </w:rPr>
          <w:t>KøbsAnsøgningDataDokumentReference</w:t>
        </w:r>
        <w:r w:rsidR="00352360">
          <w:rPr>
            <w:noProof/>
            <w:webHidden/>
          </w:rPr>
          <w:tab/>
        </w:r>
        <w:r w:rsidR="00352360">
          <w:rPr>
            <w:noProof/>
            <w:webHidden/>
          </w:rPr>
          <w:fldChar w:fldCharType="begin"/>
        </w:r>
        <w:r w:rsidR="00352360">
          <w:rPr>
            <w:noProof/>
            <w:webHidden/>
          </w:rPr>
          <w:instrText xml:space="preserve"> PAGEREF _Toc309297815 \h </w:instrText>
        </w:r>
        <w:r w:rsidR="00352360">
          <w:rPr>
            <w:noProof/>
            <w:webHidden/>
          </w:rPr>
        </w:r>
        <w:r w:rsidR="00352360">
          <w:rPr>
            <w:noProof/>
            <w:webHidden/>
          </w:rPr>
          <w:fldChar w:fldCharType="separate"/>
        </w:r>
        <w:r w:rsidR="00352360">
          <w:rPr>
            <w:noProof/>
            <w:webHidden/>
          </w:rPr>
          <w:t>87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6" w:history="1">
        <w:r w:rsidR="00352360" w:rsidRPr="00403160">
          <w:rPr>
            <w:rStyle w:val="Hyperlink"/>
            <w:noProof/>
          </w:rPr>
          <w:t>KøbsAnsøgningDataFakturaNummer</w:t>
        </w:r>
        <w:r w:rsidR="00352360">
          <w:rPr>
            <w:noProof/>
            <w:webHidden/>
          </w:rPr>
          <w:tab/>
        </w:r>
        <w:r w:rsidR="00352360">
          <w:rPr>
            <w:noProof/>
            <w:webHidden/>
          </w:rPr>
          <w:fldChar w:fldCharType="begin"/>
        </w:r>
        <w:r w:rsidR="00352360">
          <w:rPr>
            <w:noProof/>
            <w:webHidden/>
          </w:rPr>
          <w:instrText xml:space="preserve"> PAGEREF _Toc309297816 \h </w:instrText>
        </w:r>
        <w:r w:rsidR="00352360">
          <w:rPr>
            <w:noProof/>
            <w:webHidden/>
          </w:rPr>
        </w:r>
        <w:r w:rsidR="00352360">
          <w:rPr>
            <w:noProof/>
            <w:webHidden/>
          </w:rPr>
          <w:fldChar w:fldCharType="separate"/>
        </w:r>
        <w:r w:rsidR="00352360">
          <w:rPr>
            <w:noProof/>
            <w:webHidden/>
          </w:rPr>
          <w:t>87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7" w:history="1">
        <w:r w:rsidR="00352360" w:rsidRPr="00403160">
          <w:rPr>
            <w:rStyle w:val="Hyperlink"/>
            <w:noProof/>
          </w:rPr>
          <w:t>KøbsAnsøgningDataImportNummer</w:t>
        </w:r>
        <w:r w:rsidR="00352360">
          <w:rPr>
            <w:noProof/>
            <w:webHidden/>
          </w:rPr>
          <w:tab/>
        </w:r>
        <w:r w:rsidR="00352360">
          <w:rPr>
            <w:noProof/>
            <w:webHidden/>
          </w:rPr>
          <w:fldChar w:fldCharType="begin"/>
        </w:r>
        <w:r w:rsidR="00352360">
          <w:rPr>
            <w:noProof/>
            <w:webHidden/>
          </w:rPr>
          <w:instrText xml:space="preserve"> PAGEREF _Toc309297817 \h </w:instrText>
        </w:r>
        <w:r w:rsidR="00352360">
          <w:rPr>
            <w:noProof/>
            <w:webHidden/>
          </w:rPr>
        </w:r>
        <w:r w:rsidR="00352360">
          <w:rPr>
            <w:noProof/>
            <w:webHidden/>
          </w:rPr>
          <w:fldChar w:fldCharType="separate"/>
        </w:r>
        <w:r w:rsidR="00352360">
          <w:rPr>
            <w:noProof/>
            <w:webHidden/>
          </w:rPr>
          <w:t>87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8" w:history="1">
        <w:r w:rsidR="00352360" w:rsidRPr="00403160">
          <w:rPr>
            <w:rStyle w:val="Hyperlink"/>
            <w:noProof/>
          </w:rPr>
          <w:t>KøbsAnsøgningDataLøbeNummer</w:t>
        </w:r>
        <w:r w:rsidR="00352360">
          <w:rPr>
            <w:noProof/>
            <w:webHidden/>
          </w:rPr>
          <w:tab/>
        </w:r>
        <w:r w:rsidR="00352360">
          <w:rPr>
            <w:noProof/>
            <w:webHidden/>
          </w:rPr>
          <w:fldChar w:fldCharType="begin"/>
        </w:r>
        <w:r w:rsidR="00352360">
          <w:rPr>
            <w:noProof/>
            <w:webHidden/>
          </w:rPr>
          <w:instrText xml:space="preserve"> PAGEREF _Toc309297818 \h </w:instrText>
        </w:r>
        <w:r w:rsidR="00352360">
          <w:rPr>
            <w:noProof/>
            <w:webHidden/>
          </w:rPr>
        </w:r>
        <w:r w:rsidR="00352360">
          <w:rPr>
            <w:noProof/>
            <w:webHidden/>
          </w:rPr>
          <w:fldChar w:fldCharType="separate"/>
        </w:r>
        <w:r w:rsidR="00352360">
          <w:rPr>
            <w:noProof/>
            <w:webHidden/>
          </w:rPr>
          <w:t>87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19" w:history="1">
        <w:r w:rsidR="00352360" w:rsidRPr="00403160">
          <w:rPr>
            <w:rStyle w:val="Hyperlink"/>
            <w:noProof/>
          </w:rPr>
          <w:t>KøbsDokumentationDato</w:t>
        </w:r>
        <w:r w:rsidR="00352360">
          <w:rPr>
            <w:noProof/>
            <w:webHidden/>
          </w:rPr>
          <w:tab/>
        </w:r>
        <w:r w:rsidR="00352360">
          <w:rPr>
            <w:noProof/>
            <w:webHidden/>
          </w:rPr>
          <w:fldChar w:fldCharType="begin"/>
        </w:r>
        <w:r w:rsidR="00352360">
          <w:rPr>
            <w:noProof/>
            <w:webHidden/>
          </w:rPr>
          <w:instrText xml:space="preserve"> PAGEREF _Toc309297819 \h </w:instrText>
        </w:r>
        <w:r w:rsidR="00352360">
          <w:rPr>
            <w:noProof/>
            <w:webHidden/>
          </w:rPr>
        </w:r>
        <w:r w:rsidR="00352360">
          <w:rPr>
            <w:noProof/>
            <w:webHidden/>
          </w:rPr>
          <w:fldChar w:fldCharType="separate"/>
        </w:r>
        <w:r w:rsidR="00352360">
          <w:rPr>
            <w:noProof/>
            <w:webHidden/>
          </w:rPr>
          <w:t>87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0" w:history="1">
        <w:r w:rsidR="00352360" w:rsidRPr="00403160">
          <w:rPr>
            <w:rStyle w:val="Hyperlink"/>
            <w:noProof/>
          </w:rPr>
          <w:t>KøbsDokumentationDokumentReference</w:t>
        </w:r>
        <w:r w:rsidR="00352360">
          <w:rPr>
            <w:noProof/>
            <w:webHidden/>
          </w:rPr>
          <w:tab/>
        </w:r>
        <w:r w:rsidR="00352360">
          <w:rPr>
            <w:noProof/>
            <w:webHidden/>
          </w:rPr>
          <w:fldChar w:fldCharType="begin"/>
        </w:r>
        <w:r w:rsidR="00352360">
          <w:rPr>
            <w:noProof/>
            <w:webHidden/>
          </w:rPr>
          <w:instrText xml:space="preserve"> PAGEREF _Toc309297820 \h </w:instrText>
        </w:r>
        <w:r w:rsidR="00352360">
          <w:rPr>
            <w:noProof/>
            <w:webHidden/>
          </w:rPr>
        </w:r>
        <w:r w:rsidR="00352360">
          <w:rPr>
            <w:noProof/>
            <w:webHidden/>
          </w:rPr>
          <w:fldChar w:fldCharType="separate"/>
        </w:r>
        <w:r w:rsidR="00352360">
          <w:rPr>
            <w:noProof/>
            <w:webHidden/>
          </w:rPr>
          <w:t>88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1" w:history="1">
        <w:r w:rsidR="00352360" w:rsidRPr="00403160">
          <w:rPr>
            <w:rStyle w:val="Hyperlink"/>
            <w:noProof/>
          </w:rPr>
          <w:t>KøbsDokumentationFakturaNummer</w:t>
        </w:r>
        <w:r w:rsidR="00352360">
          <w:rPr>
            <w:noProof/>
            <w:webHidden/>
          </w:rPr>
          <w:tab/>
        </w:r>
        <w:r w:rsidR="00352360">
          <w:rPr>
            <w:noProof/>
            <w:webHidden/>
          </w:rPr>
          <w:fldChar w:fldCharType="begin"/>
        </w:r>
        <w:r w:rsidR="00352360">
          <w:rPr>
            <w:noProof/>
            <w:webHidden/>
          </w:rPr>
          <w:instrText xml:space="preserve"> PAGEREF _Toc309297821 \h </w:instrText>
        </w:r>
        <w:r w:rsidR="00352360">
          <w:rPr>
            <w:noProof/>
            <w:webHidden/>
          </w:rPr>
        </w:r>
        <w:r w:rsidR="00352360">
          <w:rPr>
            <w:noProof/>
            <w:webHidden/>
          </w:rPr>
          <w:fldChar w:fldCharType="separate"/>
        </w:r>
        <w:r w:rsidR="00352360">
          <w:rPr>
            <w:noProof/>
            <w:webHidden/>
          </w:rPr>
          <w:t>88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2" w:history="1">
        <w:r w:rsidR="00352360" w:rsidRPr="00403160">
          <w:rPr>
            <w:rStyle w:val="Hyperlink"/>
            <w:noProof/>
          </w:rPr>
          <w:t>KøbsDokumentationImportNummer</w:t>
        </w:r>
        <w:r w:rsidR="00352360">
          <w:rPr>
            <w:noProof/>
            <w:webHidden/>
          </w:rPr>
          <w:tab/>
        </w:r>
        <w:r w:rsidR="00352360">
          <w:rPr>
            <w:noProof/>
            <w:webHidden/>
          </w:rPr>
          <w:fldChar w:fldCharType="begin"/>
        </w:r>
        <w:r w:rsidR="00352360">
          <w:rPr>
            <w:noProof/>
            <w:webHidden/>
          </w:rPr>
          <w:instrText xml:space="preserve"> PAGEREF _Toc309297822 \h </w:instrText>
        </w:r>
        <w:r w:rsidR="00352360">
          <w:rPr>
            <w:noProof/>
            <w:webHidden/>
          </w:rPr>
        </w:r>
        <w:r w:rsidR="00352360">
          <w:rPr>
            <w:noProof/>
            <w:webHidden/>
          </w:rPr>
          <w:fldChar w:fldCharType="separate"/>
        </w:r>
        <w:r w:rsidR="00352360">
          <w:rPr>
            <w:noProof/>
            <w:webHidden/>
          </w:rPr>
          <w:t>88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3" w:history="1">
        <w:r w:rsidR="00352360" w:rsidRPr="00403160">
          <w:rPr>
            <w:rStyle w:val="Hyperlink"/>
            <w:noProof/>
          </w:rPr>
          <w:t>KøbsLinjeBeskrivelseAndet</w:t>
        </w:r>
        <w:r w:rsidR="00352360">
          <w:rPr>
            <w:noProof/>
            <w:webHidden/>
          </w:rPr>
          <w:tab/>
        </w:r>
        <w:r w:rsidR="00352360">
          <w:rPr>
            <w:noProof/>
            <w:webHidden/>
          </w:rPr>
          <w:fldChar w:fldCharType="begin"/>
        </w:r>
        <w:r w:rsidR="00352360">
          <w:rPr>
            <w:noProof/>
            <w:webHidden/>
          </w:rPr>
          <w:instrText xml:space="preserve"> PAGEREF _Toc309297823 \h </w:instrText>
        </w:r>
        <w:r w:rsidR="00352360">
          <w:rPr>
            <w:noProof/>
            <w:webHidden/>
          </w:rPr>
        </w:r>
        <w:r w:rsidR="00352360">
          <w:rPr>
            <w:noProof/>
            <w:webHidden/>
          </w:rPr>
          <w:fldChar w:fldCharType="separate"/>
        </w:r>
        <w:r w:rsidR="00352360">
          <w:rPr>
            <w:noProof/>
            <w:webHidden/>
          </w:rPr>
          <w:t>88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4" w:history="1">
        <w:r w:rsidR="00352360" w:rsidRPr="00403160">
          <w:rPr>
            <w:rStyle w:val="Hyperlink"/>
            <w:noProof/>
          </w:rPr>
          <w:t>KøbsLinjeBeskrivelseAndetSprog</w:t>
        </w:r>
        <w:r w:rsidR="00352360">
          <w:rPr>
            <w:noProof/>
            <w:webHidden/>
          </w:rPr>
          <w:tab/>
        </w:r>
        <w:r w:rsidR="00352360">
          <w:rPr>
            <w:noProof/>
            <w:webHidden/>
          </w:rPr>
          <w:fldChar w:fldCharType="begin"/>
        </w:r>
        <w:r w:rsidR="00352360">
          <w:rPr>
            <w:noProof/>
            <w:webHidden/>
          </w:rPr>
          <w:instrText xml:space="preserve"> PAGEREF _Toc309297824 \h </w:instrText>
        </w:r>
        <w:r w:rsidR="00352360">
          <w:rPr>
            <w:noProof/>
            <w:webHidden/>
          </w:rPr>
        </w:r>
        <w:r w:rsidR="00352360">
          <w:rPr>
            <w:noProof/>
            <w:webHidden/>
          </w:rPr>
          <w:fldChar w:fldCharType="separate"/>
        </w:r>
        <w:r w:rsidR="00352360">
          <w:rPr>
            <w:noProof/>
            <w:webHidden/>
          </w:rPr>
          <w:t>88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5" w:history="1">
        <w:r w:rsidR="00352360" w:rsidRPr="00403160">
          <w:rPr>
            <w:rStyle w:val="Hyperlink"/>
            <w:noProof/>
          </w:rPr>
          <w:t>KøbsLinjeSupplerendeSupplerendeVareYdelseKode</w:t>
        </w:r>
        <w:r w:rsidR="00352360">
          <w:rPr>
            <w:noProof/>
            <w:webHidden/>
          </w:rPr>
          <w:tab/>
        </w:r>
        <w:r w:rsidR="00352360">
          <w:rPr>
            <w:noProof/>
            <w:webHidden/>
          </w:rPr>
          <w:fldChar w:fldCharType="begin"/>
        </w:r>
        <w:r w:rsidR="00352360">
          <w:rPr>
            <w:noProof/>
            <w:webHidden/>
          </w:rPr>
          <w:instrText xml:space="preserve"> PAGEREF _Toc309297825 \h </w:instrText>
        </w:r>
        <w:r w:rsidR="00352360">
          <w:rPr>
            <w:noProof/>
            <w:webHidden/>
          </w:rPr>
        </w:r>
        <w:r w:rsidR="00352360">
          <w:rPr>
            <w:noProof/>
            <w:webHidden/>
          </w:rPr>
          <w:fldChar w:fldCharType="separate"/>
        </w:r>
        <w:r w:rsidR="00352360">
          <w:rPr>
            <w:noProof/>
            <w:webHidden/>
          </w:rPr>
          <w:t>88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6" w:history="1">
        <w:r w:rsidR="00352360" w:rsidRPr="00403160">
          <w:rPr>
            <w:rStyle w:val="Hyperlink"/>
            <w:noProof/>
          </w:rPr>
          <w:t>KøbsLinjeSupplerendeVareYdelseKode</w:t>
        </w:r>
        <w:r w:rsidR="00352360">
          <w:rPr>
            <w:noProof/>
            <w:webHidden/>
          </w:rPr>
          <w:tab/>
        </w:r>
        <w:r w:rsidR="00352360">
          <w:rPr>
            <w:noProof/>
            <w:webHidden/>
          </w:rPr>
          <w:fldChar w:fldCharType="begin"/>
        </w:r>
        <w:r w:rsidR="00352360">
          <w:rPr>
            <w:noProof/>
            <w:webHidden/>
          </w:rPr>
          <w:instrText xml:space="preserve"> PAGEREF _Toc309297826 \h </w:instrText>
        </w:r>
        <w:r w:rsidR="00352360">
          <w:rPr>
            <w:noProof/>
            <w:webHidden/>
          </w:rPr>
        </w:r>
        <w:r w:rsidR="00352360">
          <w:rPr>
            <w:noProof/>
            <w:webHidden/>
          </w:rPr>
          <w:fldChar w:fldCharType="separate"/>
        </w:r>
        <w:r w:rsidR="00352360">
          <w:rPr>
            <w:noProof/>
            <w:webHidden/>
          </w:rPr>
          <w:t>88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7" w:history="1">
        <w:r w:rsidR="00352360" w:rsidRPr="00403160">
          <w:rPr>
            <w:rStyle w:val="Hyperlink"/>
            <w:noProof/>
          </w:rPr>
          <w:t>KøbsLinjeVareYdelseKode</w:t>
        </w:r>
        <w:r w:rsidR="00352360">
          <w:rPr>
            <w:noProof/>
            <w:webHidden/>
          </w:rPr>
          <w:tab/>
        </w:r>
        <w:r w:rsidR="00352360">
          <w:rPr>
            <w:noProof/>
            <w:webHidden/>
          </w:rPr>
          <w:fldChar w:fldCharType="begin"/>
        </w:r>
        <w:r w:rsidR="00352360">
          <w:rPr>
            <w:noProof/>
            <w:webHidden/>
          </w:rPr>
          <w:instrText xml:space="preserve"> PAGEREF _Toc309297827 \h </w:instrText>
        </w:r>
        <w:r w:rsidR="00352360">
          <w:rPr>
            <w:noProof/>
            <w:webHidden/>
          </w:rPr>
        </w:r>
        <w:r w:rsidR="00352360">
          <w:rPr>
            <w:noProof/>
            <w:webHidden/>
          </w:rPr>
          <w:fldChar w:fldCharType="separate"/>
        </w:r>
        <w:r w:rsidR="00352360">
          <w:rPr>
            <w:noProof/>
            <w:webHidden/>
          </w:rPr>
          <w:t>88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8" w:history="1">
        <w:r w:rsidR="00352360" w:rsidRPr="00403160">
          <w:rPr>
            <w:rStyle w:val="Hyperlink"/>
            <w:noProof/>
          </w:rPr>
          <w:t>LandKode</w:t>
        </w:r>
        <w:r w:rsidR="00352360">
          <w:rPr>
            <w:noProof/>
            <w:webHidden/>
          </w:rPr>
          <w:tab/>
        </w:r>
        <w:r w:rsidR="00352360">
          <w:rPr>
            <w:noProof/>
            <w:webHidden/>
          </w:rPr>
          <w:fldChar w:fldCharType="begin"/>
        </w:r>
        <w:r w:rsidR="00352360">
          <w:rPr>
            <w:noProof/>
            <w:webHidden/>
          </w:rPr>
          <w:instrText xml:space="preserve"> PAGEREF _Toc309297828 \h </w:instrText>
        </w:r>
        <w:r w:rsidR="00352360">
          <w:rPr>
            <w:noProof/>
            <w:webHidden/>
          </w:rPr>
        </w:r>
        <w:r w:rsidR="00352360">
          <w:rPr>
            <w:noProof/>
            <w:webHidden/>
          </w:rPr>
          <w:fldChar w:fldCharType="separate"/>
        </w:r>
        <w:r w:rsidR="00352360">
          <w:rPr>
            <w:noProof/>
            <w:webHidden/>
          </w:rPr>
          <w:t>89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29" w:history="1">
        <w:r w:rsidR="00352360" w:rsidRPr="00403160">
          <w:rPr>
            <w:rStyle w:val="Hyperlink"/>
            <w:noProof/>
          </w:rPr>
          <w:t>LeverandørID</w:t>
        </w:r>
        <w:r w:rsidR="00352360">
          <w:rPr>
            <w:noProof/>
            <w:webHidden/>
          </w:rPr>
          <w:tab/>
        </w:r>
        <w:r w:rsidR="00352360">
          <w:rPr>
            <w:noProof/>
            <w:webHidden/>
          </w:rPr>
          <w:fldChar w:fldCharType="begin"/>
        </w:r>
        <w:r w:rsidR="00352360">
          <w:rPr>
            <w:noProof/>
            <w:webHidden/>
          </w:rPr>
          <w:instrText xml:space="preserve"> PAGEREF _Toc309297829 \h </w:instrText>
        </w:r>
        <w:r w:rsidR="00352360">
          <w:rPr>
            <w:noProof/>
            <w:webHidden/>
          </w:rPr>
        </w:r>
        <w:r w:rsidR="00352360">
          <w:rPr>
            <w:noProof/>
            <w:webHidden/>
          </w:rPr>
          <w:fldChar w:fldCharType="separate"/>
        </w:r>
        <w:r w:rsidR="00352360">
          <w:rPr>
            <w:noProof/>
            <w:webHidden/>
          </w:rPr>
          <w:t>89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0" w:history="1">
        <w:r w:rsidR="00352360" w:rsidRPr="00403160">
          <w:rPr>
            <w:rStyle w:val="Hyperlink"/>
            <w:noProof/>
          </w:rPr>
          <w:t>LeverandørType</w:t>
        </w:r>
        <w:r w:rsidR="00352360">
          <w:rPr>
            <w:noProof/>
            <w:webHidden/>
          </w:rPr>
          <w:tab/>
        </w:r>
        <w:r w:rsidR="00352360">
          <w:rPr>
            <w:noProof/>
            <w:webHidden/>
          </w:rPr>
          <w:fldChar w:fldCharType="begin"/>
        </w:r>
        <w:r w:rsidR="00352360">
          <w:rPr>
            <w:noProof/>
            <w:webHidden/>
          </w:rPr>
          <w:instrText xml:space="preserve"> PAGEREF _Toc309297830 \h </w:instrText>
        </w:r>
        <w:r w:rsidR="00352360">
          <w:rPr>
            <w:noProof/>
            <w:webHidden/>
          </w:rPr>
        </w:r>
        <w:r w:rsidR="00352360">
          <w:rPr>
            <w:noProof/>
            <w:webHidden/>
          </w:rPr>
          <w:fldChar w:fldCharType="separate"/>
        </w:r>
        <w:r w:rsidR="00352360">
          <w:rPr>
            <w:noProof/>
            <w:webHidden/>
          </w:rPr>
          <w:t>89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1" w:history="1">
        <w:r w:rsidR="00352360" w:rsidRPr="00403160">
          <w:rPr>
            <w:rStyle w:val="Hyperlink"/>
            <w:noProof/>
          </w:rPr>
          <w:t>MomsRegistreringsAttestID</w:t>
        </w:r>
        <w:r w:rsidR="00352360">
          <w:rPr>
            <w:noProof/>
            <w:webHidden/>
          </w:rPr>
          <w:tab/>
        </w:r>
        <w:r w:rsidR="00352360">
          <w:rPr>
            <w:noProof/>
            <w:webHidden/>
          </w:rPr>
          <w:fldChar w:fldCharType="begin"/>
        </w:r>
        <w:r w:rsidR="00352360">
          <w:rPr>
            <w:noProof/>
            <w:webHidden/>
          </w:rPr>
          <w:instrText xml:space="preserve"> PAGEREF _Toc309297831 \h </w:instrText>
        </w:r>
        <w:r w:rsidR="00352360">
          <w:rPr>
            <w:noProof/>
            <w:webHidden/>
          </w:rPr>
        </w:r>
        <w:r w:rsidR="00352360">
          <w:rPr>
            <w:noProof/>
            <w:webHidden/>
          </w:rPr>
          <w:fldChar w:fldCharType="separate"/>
        </w:r>
        <w:r w:rsidR="00352360">
          <w:rPr>
            <w:noProof/>
            <w:webHidden/>
          </w:rPr>
          <w:t>89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2" w:history="1">
        <w:r w:rsidR="00352360" w:rsidRPr="00403160">
          <w:rPr>
            <w:rStyle w:val="Hyperlink"/>
            <w:noProof/>
          </w:rPr>
          <w:t>MomsRegistreringsAttestStartDato</w:t>
        </w:r>
        <w:r w:rsidR="00352360">
          <w:rPr>
            <w:noProof/>
            <w:webHidden/>
          </w:rPr>
          <w:tab/>
        </w:r>
        <w:r w:rsidR="00352360">
          <w:rPr>
            <w:noProof/>
            <w:webHidden/>
          </w:rPr>
          <w:fldChar w:fldCharType="begin"/>
        </w:r>
        <w:r w:rsidR="00352360">
          <w:rPr>
            <w:noProof/>
            <w:webHidden/>
          </w:rPr>
          <w:instrText xml:space="preserve"> PAGEREF _Toc309297832 \h </w:instrText>
        </w:r>
        <w:r w:rsidR="00352360">
          <w:rPr>
            <w:noProof/>
            <w:webHidden/>
          </w:rPr>
        </w:r>
        <w:r w:rsidR="00352360">
          <w:rPr>
            <w:noProof/>
            <w:webHidden/>
          </w:rPr>
          <w:fldChar w:fldCharType="separate"/>
        </w:r>
        <w:r w:rsidR="00352360">
          <w:rPr>
            <w:noProof/>
            <w:webHidden/>
          </w:rPr>
          <w:t>89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3" w:history="1">
        <w:r w:rsidR="00352360" w:rsidRPr="00403160">
          <w:rPr>
            <w:rStyle w:val="Hyperlink"/>
            <w:noProof/>
          </w:rPr>
          <w:t>MomsRegistreringsAttestUdløbsDato</w:t>
        </w:r>
        <w:r w:rsidR="00352360">
          <w:rPr>
            <w:noProof/>
            <w:webHidden/>
          </w:rPr>
          <w:tab/>
        </w:r>
        <w:r w:rsidR="00352360">
          <w:rPr>
            <w:noProof/>
            <w:webHidden/>
          </w:rPr>
          <w:fldChar w:fldCharType="begin"/>
        </w:r>
        <w:r w:rsidR="00352360">
          <w:rPr>
            <w:noProof/>
            <w:webHidden/>
          </w:rPr>
          <w:instrText xml:space="preserve"> PAGEREF _Toc309297833 \h </w:instrText>
        </w:r>
        <w:r w:rsidR="00352360">
          <w:rPr>
            <w:noProof/>
            <w:webHidden/>
          </w:rPr>
        </w:r>
        <w:r w:rsidR="00352360">
          <w:rPr>
            <w:noProof/>
            <w:webHidden/>
          </w:rPr>
          <w:fldChar w:fldCharType="separate"/>
        </w:r>
        <w:r w:rsidR="00352360">
          <w:rPr>
            <w:noProof/>
            <w:webHidden/>
          </w:rPr>
          <w:t>89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4" w:history="1">
        <w:r w:rsidR="00352360" w:rsidRPr="00403160">
          <w:rPr>
            <w:rStyle w:val="Hyperlink"/>
            <w:noProof/>
          </w:rPr>
          <w:t>MomsrefusionAfgørelseAfslagsÅrsagBeskrivelse</w:t>
        </w:r>
        <w:r w:rsidR="00352360">
          <w:rPr>
            <w:noProof/>
            <w:webHidden/>
          </w:rPr>
          <w:tab/>
        </w:r>
        <w:r w:rsidR="00352360">
          <w:rPr>
            <w:noProof/>
            <w:webHidden/>
          </w:rPr>
          <w:fldChar w:fldCharType="begin"/>
        </w:r>
        <w:r w:rsidR="00352360">
          <w:rPr>
            <w:noProof/>
            <w:webHidden/>
          </w:rPr>
          <w:instrText xml:space="preserve"> PAGEREF _Toc309297834 \h </w:instrText>
        </w:r>
        <w:r w:rsidR="00352360">
          <w:rPr>
            <w:noProof/>
            <w:webHidden/>
          </w:rPr>
        </w:r>
        <w:r w:rsidR="00352360">
          <w:rPr>
            <w:noProof/>
            <w:webHidden/>
          </w:rPr>
          <w:fldChar w:fldCharType="separate"/>
        </w:r>
        <w:r w:rsidR="00352360">
          <w:rPr>
            <w:noProof/>
            <w:webHidden/>
          </w:rPr>
          <w:t>89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5" w:history="1">
        <w:r w:rsidR="00352360" w:rsidRPr="00403160">
          <w:rPr>
            <w:rStyle w:val="Hyperlink"/>
            <w:noProof/>
          </w:rPr>
          <w:t>MomsrefusionAfgørelseAfslagsÅrsagID</w:t>
        </w:r>
        <w:r w:rsidR="00352360">
          <w:rPr>
            <w:noProof/>
            <w:webHidden/>
          </w:rPr>
          <w:tab/>
        </w:r>
        <w:r w:rsidR="00352360">
          <w:rPr>
            <w:noProof/>
            <w:webHidden/>
          </w:rPr>
          <w:fldChar w:fldCharType="begin"/>
        </w:r>
        <w:r w:rsidR="00352360">
          <w:rPr>
            <w:noProof/>
            <w:webHidden/>
          </w:rPr>
          <w:instrText xml:space="preserve"> PAGEREF _Toc309297835 \h </w:instrText>
        </w:r>
        <w:r w:rsidR="00352360">
          <w:rPr>
            <w:noProof/>
            <w:webHidden/>
          </w:rPr>
        </w:r>
        <w:r w:rsidR="00352360">
          <w:rPr>
            <w:noProof/>
            <w:webHidden/>
          </w:rPr>
          <w:fldChar w:fldCharType="separate"/>
        </w:r>
        <w:r w:rsidR="00352360">
          <w:rPr>
            <w:noProof/>
            <w:webHidden/>
          </w:rPr>
          <w:t>90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6" w:history="1">
        <w:r w:rsidR="00352360" w:rsidRPr="00403160">
          <w:rPr>
            <w:rStyle w:val="Hyperlink"/>
            <w:noProof/>
          </w:rPr>
          <w:t>MomsrefusionAfgørelseAfslagsÅrsagKode</w:t>
        </w:r>
        <w:r w:rsidR="00352360">
          <w:rPr>
            <w:noProof/>
            <w:webHidden/>
          </w:rPr>
          <w:tab/>
        </w:r>
        <w:r w:rsidR="00352360">
          <w:rPr>
            <w:noProof/>
            <w:webHidden/>
          </w:rPr>
          <w:fldChar w:fldCharType="begin"/>
        </w:r>
        <w:r w:rsidR="00352360">
          <w:rPr>
            <w:noProof/>
            <w:webHidden/>
          </w:rPr>
          <w:instrText xml:space="preserve"> PAGEREF _Toc309297836 \h </w:instrText>
        </w:r>
        <w:r w:rsidR="00352360">
          <w:rPr>
            <w:noProof/>
            <w:webHidden/>
          </w:rPr>
        </w:r>
        <w:r w:rsidR="00352360">
          <w:rPr>
            <w:noProof/>
            <w:webHidden/>
          </w:rPr>
          <w:fldChar w:fldCharType="separate"/>
        </w:r>
        <w:r w:rsidR="00352360">
          <w:rPr>
            <w:noProof/>
            <w:webHidden/>
          </w:rPr>
          <w:t>90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7" w:history="1">
        <w:r w:rsidR="00352360" w:rsidRPr="00403160">
          <w:rPr>
            <w:rStyle w:val="Hyperlink"/>
            <w:noProof/>
          </w:rPr>
          <w:t>MomsrefusionAfgørelseAfslagsÅrsagSpecialKode</w:t>
        </w:r>
        <w:r w:rsidR="00352360">
          <w:rPr>
            <w:noProof/>
            <w:webHidden/>
          </w:rPr>
          <w:tab/>
        </w:r>
        <w:r w:rsidR="00352360">
          <w:rPr>
            <w:noProof/>
            <w:webHidden/>
          </w:rPr>
          <w:fldChar w:fldCharType="begin"/>
        </w:r>
        <w:r w:rsidR="00352360">
          <w:rPr>
            <w:noProof/>
            <w:webHidden/>
          </w:rPr>
          <w:instrText xml:space="preserve"> PAGEREF _Toc309297837 \h </w:instrText>
        </w:r>
        <w:r w:rsidR="00352360">
          <w:rPr>
            <w:noProof/>
            <w:webHidden/>
          </w:rPr>
        </w:r>
        <w:r w:rsidR="00352360">
          <w:rPr>
            <w:noProof/>
            <w:webHidden/>
          </w:rPr>
          <w:fldChar w:fldCharType="separate"/>
        </w:r>
        <w:r w:rsidR="00352360">
          <w:rPr>
            <w:noProof/>
            <w:webHidden/>
          </w:rPr>
          <w:t>91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8" w:history="1">
        <w:r w:rsidR="00352360" w:rsidRPr="00403160">
          <w:rPr>
            <w:rStyle w:val="Hyperlink"/>
            <w:noProof/>
          </w:rPr>
          <w:t>MomsrefusionAfgørelseBetalingsReference</w:t>
        </w:r>
        <w:r w:rsidR="00352360">
          <w:rPr>
            <w:noProof/>
            <w:webHidden/>
          </w:rPr>
          <w:tab/>
        </w:r>
        <w:r w:rsidR="00352360">
          <w:rPr>
            <w:noProof/>
            <w:webHidden/>
          </w:rPr>
          <w:fldChar w:fldCharType="begin"/>
        </w:r>
        <w:r w:rsidR="00352360">
          <w:rPr>
            <w:noProof/>
            <w:webHidden/>
          </w:rPr>
          <w:instrText xml:space="preserve"> PAGEREF _Toc309297838 \h </w:instrText>
        </w:r>
        <w:r w:rsidR="00352360">
          <w:rPr>
            <w:noProof/>
            <w:webHidden/>
          </w:rPr>
        </w:r>
        <w:r w:rsidR="00352360">
          <w:rPr>
            <w:noProof/>
            <w:webHidden/>
          </w:rPr>
          <w:fldChar w:fldCharType="separate"/>
        </w:r>
        <w:r w:rsidR="00352360">
          <w:rPr>
            <w:noProof/>
            <w:webHidden/>
          </w:rPr>
          <w:t>91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39" w:history="1">
        <w:r w:rsidR="00352360" w:rsidRPr="00403160">
          <w:rPr>
            <w:rStyle w:val="Hyperlink"/>
            <w:noProof/>
          </w:rPr>
          <w:t>MomsrefusionAfgørelseBetalingsType</w:t>
        </w:r>
        <w:r w:rsidR="00352360">
          <w:rPr>
            <w:noProof/>
            <w:webHidden/>
          </w:rPr>
          <w:tab/>
        </w:r>
        <w:r w:rsidR="00352360">
          <w:rPr>
            <w:noProof/>
            <w:webHidden/>
          </w:rPr>
          <w:fldChar w:fldCharType="begin"/>
        </w:r>
        <w:r w:rsidR="00352360">
          <w:rPr>
            <w:noProof/>
            <w:webHidden/>
          </w:rPr>
          <w:instrText xml:space="preserve"> PAGEREF _Toc309297839 \h </w:instrText>
        </w:r>
        <w:r w:rsidR="00352360">
          <w:rPr>
            <w:noProof/>
            <w:webHidden/>
          </w:rPr>
        </w:r>
        <w:r w:rsidR="00352360">
          <w:rPr>
            <w:noProof/>
            <w:webHidden/>
          </w:rPr>
          <w:fldChar w:fldCharType="separate"/>
        </w:r>
        <w:r w:rsidR="00352360">
          <w:rPr>
            <w:noProof/>
            <w:webHidden/>
          </w:rPr>
          <w:t>91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0" w:history="1">
        <w:r w:rsidR="00352360" w:rsidRPr="00403160">
          <w:rPr>
            <w:rStyle w:val="Hyperlink"/>
            <w:noProof/>
          </w:rPr>
          <w:t>MomsrefusionAfgørelseDato</w:t>
        </w:r>
        <w:r w:rsidR="00352360">
          <w:rPr>
            <w:noProof/>
            <w:webHidden/>
          </w:rPr>
          <w:tab/>
        </w:r>
        <w:r w:rsidR="00352360">
          <w:rPr>
            <w:noProof/>
            <w:webHidden/>
          </w:rPr>
          <w:fldChar w:fldCharType="begin"/>
        </w:r>
        <w:r w:rsidR="00352360">
          <w:rPr>
            <w:noProof/>
            <w:webHidden/>
          </w:rPr>
          <w:instrText xml:space="preserve"> PAGEREF _Toc309297840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1" w:history="1">
        <w:r w:rsidR="00352360" w:rsidRPr="00403160">
          <w:rPr>
            <w:rStyle w:val="Hyperlink"/>
            <w:noProof/>
          </w:rPr>
          <w:t>MomsrefusionAfgørelseID</w:t>
        </w:r>
        <w:r w:rsidR="00352360">
          <w:rPr>
            <w:noProof/>
            <w:webHidden/>
          </w:rPr>
          <w:tab/>
        </w:r>
        <w:r w:rsidR="00352360">
          <w:rPr>
            <w:noProof/>
            <w:webHidden/>
          </w:rPr>
          <w:fldChar w:fldCharType="begin"/>
        </w:r>
        <w:r w:rsidR="00352360">
          <w:rPr>
            <w:noProof/>
            <w:webHidden/>
          </w:rPr>
          <w:instrText xml:space="preserve"> PAGEREF _Toc309297841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2" w:history="1">
        <w:r w:rsidR="00352360" w:rsidRPr="00403160">
          <w:rPr>
            <w:rStyle w:val="Hyperlink"/>
            <w:noProof/>
          </w:rPr>
          <w:t>MomsrefusionAfgørelseNummer</w:t>
        </w:r>
        <w:r w:rsidR="00352360">
          <w:rPr>
            <w:noProof/>
            <w:webHidden/>
          </w:rPr>
          <w:tab/>
        </w:r>
        <w:r w:rsidR="00352360">
          <w:rPr>
            <w:noProof/>
            <w:webHidden/>
          </w:rPr>
          <w:fldChar w:fldCharType="begin"/>
        </w:r>
        <w:r w:rsidR="00352360">
          <w:rPr>
            <w:noProof/>
            <w:webHidden/>
          </w:rPr>
          <w:instrText xml:space="preserve"> PAGEREF _Toc309297842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3" w:history="1">
        <w:r w:rsidR="00352360" w:rsidRPr="00403160">
          <w:rPr>
            <w:rStyle w:val="Hyperlink"/>
            <w:noProof/>
          </w:rPr>
          <w:t>MomsrefusionAfgørelseStatus</w:t>
        </w:r>
        <w:r w:rsidR="00352360">
          <w:rPr>
            <w:noProof/>
            <w:webHidden/>
          </w:rPr>
          <w:tab/>
        </w:r>
        <w:r w:rsidR="00352360">
          <w:rPr>
            <w:noProof/>
            <w:webHidden/>
          </w:rPr>
          <w:fldChar w:fldCharType="begin"/>
        </w:r>
        <w:r w:rsidR="00352360">
          <w:rPr>
            <w:noProof/>
            <w:webHidden/>
          </w:rPr>
          <w:instrText xml:space="preserve"> PAGEREF _Toc309297843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4" w:history="1">
        <w:r w:rsidR="00352360" w:rsidRPr="00403160">
          <w:rPr>
            <w:rStyle w:val="Hyperlink"/>
            <w:noProof/>
          </w:rPr>
          <w:t>MomsrefusionAfgørelseUdbetalingDato</w:t>
        </w:r>
        <w:r w:rsidR="00352360">
          <w:rPr>
            <w:noProof/>
            <w:webHidden/>
          </w:rPr>
          <w:tab/>
        </w:r>
        <w:r w:rsidR="00352360">
          <w:rPr>
            <w:noProof/>
            <w:webHidden/>
          </w:rPr>
          <w:fldChar w:fldCharType="begin"/>
        </w:r>
        <w:r w:rsidR="00352360">
          <w:rPr>
            <w:noProof/>
            <w:webHidden/>
          </w:rPr>
          <w:instrText xml:space="preserve"> PAGEREF _Toc309297844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5" w:history="1">
        <w:r w:rsidR="00352360" w:rsidRPr="00403160">
          <w:rPr>
            <w:rStyle w:val="Hyperlink"/>
            <w:noProof/>
          </w:rPr>
          <w:t>MomsrefusionAfgørelseVersionDato</w:t>
        </w:r>
        <w:r w:rsidR="00352360">
          <w:rPr>
            <w:noProof/>
            <w:webHidden/>
          </w:rPr>
          <w:tab/>
        </w:r>
        <w:r w:rsidR="00352360">
          <w:rPr>
            <w:noProof/>
            <w:webHidden/>
          </w:rPr>
          <w:fldChar w:fldCharType="begin"/>
        </w:r>
        <w:r w:rsidR="00352360">
          <w:rPr>
            <w:noProof/>
            <w:webHidden/>
          </w:rPr>
          <w:instrText xml:space="preserve"> PAGEREF _Toc309297845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6" w:history="1">
        <w:r w:rsidR="00352360" w:rsidRPr="00403160">
          <w:rPr>
            <w:rStyle w:val="Hyperlink"/>
            <w:noProof/>
          </w:rPr>
          <w:t>MomsrefusionAktivtFuldmagtsforholdMarkering</w:t>
        </w:r>
        <w:r w:rsidR="00352360">
          <w:rPr>
            <w:noProof/>
            <w:webHidden/>
          </w:rPr>
          <w:tab/>
        </w:r>
        <w:r w:rsidR="00352360">
          <w:rPr>
            <w:noProof/>
            <w:webHidden/>
          </w:rPr>
          <w:fldChar w:fldCharType="begin"/>
        </w:r>
        <w:r w:rsidR="00352360">
          <w:rPr>
            <w:noProof/>
            <w:webHidden/>
          </w:rPr>
          <w:instrText xml:space="preserve"> PAGEREF _Toc309297846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7" w:history="1">
        <w:r w:rsidR="00352360" w:rsidRPr="00403160">
          <w:rPr>
            <w:rStyle w:val="Hyperlink"/>
            <w:noProof/>
          </w:rPr>
          <w:t>MomsrefusionAktørTransportMarkering</w:t>
        </w:r>
        <w:r w:rsidR="00352360">
          <w:rPr>
            <w:noProof/>
            <w:webHidden/>
          </w:rPr>
          <w:tab/>
        </w:r>
        <w:r w:rsidR="00352360">
          <w:rPr>
            <w:noProof/>
            <w:webHidden/>
          </w:rPr>
          <w:fldChar w:fldCharType="begin"/>
        </w:r>
        <w:r w:rsidR="00352360">
          <w:rPr>
            <w:noProof/>
            <w:webHidden/>
          </w:rPr>
          <w:instrText xml:space="preserve"> PAGEREF _Toc309297847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8" w:history="1">
        <w:r w:rsidR="00352360" w:rsidRPr="00403160">
          <w:rPr>
            <w:rStyle w:val="Hyperlink"/>
            <w:noProof/>
          </w:rPr>
          <w:t>MomsrefusionAnsøgningDataErklæringAccepteret</w:t>
        </w:r>
        <w:r w:rsidR="00352360">
          <w:rPr>
            <w:noProof/>
            <w:webHidden/>
          </w:rPr>
          <w:tab/>
        </w:r>
        <w:r w:rsidR="00352360">
          <w:rPr>
            <w:noProof/>
            <w:webHidden/>
          </w:rPr>
          <w:fldChar w:fldCharType="begin"/>
        </w:r>
        <w:r w:rsidR="00352360">
          <w:rPr>
            <w:noProof/>
            <w:webHidden/>
          </w:rPr>
          <w:instrText xml:space="preserve"> PAGEREF _Toc309297848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49" w:history="1">
        <w:r w:rsidR="00352360" w:rsidRPr="00403160">
          <w:rPr>
            <w:rStyle w:val="Hyperlink"/>
            <w:noProof/>
          </w:rPr>
          <w:t>MomsrefusionAnsøgningDataID</w:t>
        </w:r>
        <w:r w:rsidR="00352360">
          <w:rPr>
            <w:noProof/>
            <w:webHidden/>
          </w:rPr>
          <w:tab/>
        </w:r>
        <w:r w:rsidR="00352360">
          <w:rPr>
            <w:noProof/>
            <w:webHidden/>
          </w:rPr>
          <w:fldChar w:fldCharType="begin"/>
        </w:r>
        <w:r w:rsidR="00352360">
          <w:rPr>
            <w:noProof/>
            <w:webHidden/>
          </w:rPr>
          <w:instrText xml:space="preserve"> PAGEREF _Toc309297849 \h </w:instrText>
        </w:r>
        <w:r w:rsidR="00352360">
          <w:rPr>
            <w:noProof/>
            <w:webHidden/>
          </w:rPr>
        </w:r>
        <w:r w:rsidR="00352360">
          <w:rPr>
            <w:noProof/>
            <w:webHidden/>
          </w:rPr>
          <w:fldChar w:fldCharType="separate"/>
        </w:r>
        <w:r w:rsidR="00352360">
          <w:rPr>
            <w:noProof/>
            <w:webHidden/>
          </w:rPr>
          <w:t>92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0" w:history="1">
        <w:r w:rsidR="00352360" w:rsidRPr="00403160">
          <w:rPr>
            <w:rStyle w:val="Hyperlink"/>
            <w:noProof/>
          </w:rPr>
          <w:t>MomsrefusionAnsøgningDataModtagDato</w:t>
        </w:r>
        <w:r w:rsidR="00352360">
          <w:rPr>
            <w:noProof/>
            <w:webHidden/>
          </w:rPr>
          <w:tab/>
        </w:r>
        <w:r w:rsidR="00352360">
          <w:rPr>
            <w:noProof/>
            <w:webHidden/>
          </w:rPr>
          <w:fldChar w:fldCharType="begin"/>
        </w:r>
        <w:r w:rsidR="00352360">
          <w:rPr>
            <w:noProof/>
            <w:webHidden/>
          </w:rPr>
          <w:instrText xml:space="preserve"> PAGEREF _Toc309297850 \h </w:instrText>
        </w:r>
        <w:r w:rsidR="00352360">
          <w:rPr>
            <w:noProof/>
            <w:webHidden/>
          </w:rPr>
        </w:r>
        <w:r w:rsidR="00352360">
          <w:rPr>
            <w:noProof/>
            <w:webHidden/>
          </w:rPr>
          <w:fldChar w:fldCharType="separate"/>
        </w:r>
        <w:r w:rsidR="00352360">
          <w:rPr>
            <w:noProof/>
            <w:webHidden/>
          </w:rPr>
          <w:t>93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1" w:history="1">
        <w:r w:rsidR="00352360" w:rsidRPr="00403160">
          <w:rPr>
            <w:rStyle w:val="Hyperlink"/>
            <w:noProof/>
          </w:rPr>
          <w:t>MomsrefusionAnsøgningDataStatus</w:t>
        </w:r>
        <w:r w:rsidR="00352360">
          <w:rPr>
            <w:noProof/>
            <w:webHidden/>
          </w:rPr>
          <w:tab/>
        </w:r>
        <w:r w:rsidR="00352360">
          <w:rPr>
            <w:noProof/>
            <w:webHidden/>
          </w:rPr>
          <w:fldChar w:fldCharType="begin"/>
        </w:r>
        <w:r w:rsidR="00352360">
          <w:rPr>
            <w:noProof/>
            <w:webHidden/>
          </w:rPr>
          <w:instrText xml:space="preserve"> PAGEREF _Toc309297851 \h </w:instrText>
        </w:r>
        <w:r w:rsidR="00352360">
          <w:rPr>
            <w:noProof/>
            <w:webHidden/>
          </w:rPr>
        </w:r>
        <w:r w:rsidR="00352360">
          <w:rPr>
            <w:noProof/>
            <w:webHidden/>
          </w:rPr>
          <w:fldChar w:fldCharType="separate"/>
        </w:r>
        <w:r w:rsidR="00352360">
          <w:rPr>
            <w:noProof/>
            <w:webHidden/>
          </w:rPr>
          <w:t>93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2" w:history="1">
        <w:r w:rsidR="00352360" w:rsidRPr="00403160">
          <w:rPr>
            <w:rStyle w:val="Hyperlink"/>
            <w:noProof/>
          </w:rPr>
          <w:t>MomsrefusionAnsøgningDataStatusDato</w:t>
        </w:r>
        <w:r w:rsidR="00352360">
          <w:rPr>
            <w:noProof/>
            <w:webHidden/>
          </w:rPr>
          <w:tab/>
        </w:r>
        <w:r w:rsidR="00352360">
          <w:rPr>
            <w:noProof/>
            <w:webHidden/>
          </w:rPr>
          <w:fldChar w:fldCharType="begin"/>
        </w:r>
        <w:r w:rsidR="00352360">
          <w:rPr>
            <w:noProof/>
            <w:webHidden/>
          </w:rPr>
          <w:instrText xml:space="preserve"> PAGEREF _Toc309297852 \h </w:instrText>
        </w:r>
        <w:r w:rsidR="00352360">
          <w:rPr>
            <w:noProof/>
            <w:webHidden/>
          </w:rPr>
        </w:r>
        <w:r w:rsidR="00352360">
          <w:rPr>
            <w:noProof/>
            <w:webHidden/>
          </w:rPr>
          <w:fldChar w:fldCharType="separate"/>
        </w:r>
        <w:r w:rsidR="00352360">
          <w:rPr>
            <w:noProof/>
            <w:webHidden/>
          </w:rPr>
          <w:t>93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3" w:history="1">
        <w:r w:rsidR="00352360" w:rsidRPr="00403160">
          <w:rPr>
            <w:rStyle w:val="Hyperlink"/>
            <w:noProof/>
          </w:rPr>
          <w:t>MomsrefusionAnsøgningDataTransportMarkering</w:t>
        </w:r>
        <w:r w:rsidR="00352360">
          <w:rPr>
            <w:noProof/>
            <w:webHidden/>
          </w:rPr>
          <w:tab/>
        </w:r>
        <w:r w:rsidR="00352360">
          <w:rPr>
            <w:noProof/>
            <w:webHidden/>
          </w:rPr>
          <w:fldChar w:fldCharType="begin"/>
        </w:r>
        <w:r w:rsidR="00352360">
          <w:rPr>
            <w:noProof/>
            <w:webHidden/>
          </w:rPr>
          <w:instrText xml:space="preserve"> PAGEREF _Toc309297853 \h </w:instrText>
        </w:r>
        <w:r w:rsidR="00352360">
          <w:rPr>
            <w:noProof/>
            <w:webHidden/>
          </w:rPr>
        </w:r>
        <w:r w:rsidR="00352360">
          <w:rPr>
            <w:noProof/>
            <w:webHidden/>
          </w:rPr>
          <w:fldChar w:fldCharType="separate"/>
        </w:r>
        <w:r w:rsidR="00352360">
          <w:rPr>
            <w:noProof/>
            <w:webHidden/>
          </w:rPr>
          <w:t>93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4" w:history="1">
        <w:r w:rsidR="00352360" w:rsidRPr="00403160">
          <w:rPr>
            <w:rStyle w:val="Hyperlink"/>
            <w:noProof/>
          </w:rPr>
          <w:t>MomsrefusionAnsøgningDataVersionDato</w:t>
        </w:r>
        <w:r w:rsidR="00352360">
          <w:rPr>
            <w:noProof/>
            <w:webHidden/>
          </w:rPr>
          <w:tab/>
        </w:r>
        <w:r w:rsidR="00352360">
          <w:rPr>
            <w:noProof/>
            <w:webHidden/>
          </w:rPr>
          <w:fldChar w:fldCharType="begin"/>
        </w:r>
        <w:r w:rsidR="00352360">
          <w:rPr>
            <w:noProof/>
            <w:webHidden/>
          </w:rPr>
          <w:instrText xml:space="preserve"> PAGEREF _Toc309297854 \h </w:instrText>
        </w:r>
        <w:r w:rsidR="00352360">
          <w:rPr>
            <w:noProof/>
            <w:webHidden/>
          </w:rPr>
        </w:r>
        <w:r w:rsidR="00352360">
          <w:rPr>
            <w:noProof/>
            <w:webHidden/>
          </w:rPr>
          <w:fldChar w:fldCharType="separate"/>
        </w:r>
        <w:r w:rsidR="00352360">
          <w:rPr>
            <w:noProof/>
            <w:webHidden/>
          </w:rPr>
          <w:t>93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5" w:history="1">
        <w:r w:rsidR="00352360" w:rsidRPr="00403160">
          <w:rPr>
            <w:rStyle w:val="Hyperlink"/>
            <w:noProof/>
          </w:rPr>
          <w:t>MomsrefusionAnsøgningLynopretID</w:t>
        </w:r>
        <w:r w:rsidR="00352360">
          <w:rPr>
            <w:noProof/>
            <w:webHidden/>
          </w:rPr>
          <w:tab/>
        </w:r>
        <w:r w:rsidR="00352360">
          <w:rPr>
            <w:noProof/>
            <w:webHidden/>
          </w:rPr>
          <w:fldChar w:fldCharType="begin"/>
        </w:r>
        <w:r w:rsidR="00352360">
          <w:rPr>
            <w:noProof/>
            <w:webHidden/>
          </w:rPr>
          <w:instrText xml:space="preserve"> PAGEREF _Toc309297855 \h </w:instrText>
        </w:r>
        <w:r w:rsidR="00352360">
          <w:rPr>
            <w:noProof/>
            <w:webHidden/>
          </w:rPr>
        </w:r>
        <w:r w:rsidR="00352360">
          <w:rPr>
            <w:noProof/>
            <w:webHidden/>
          </w:rPr>
          <w:fldChar w:fldCharType="separate"/>
        </w:r>
        <w:r w:rsidR="00352360">
          <w:rPr>
            <w:noProof/>
            <w:webHidden/>
          </w:rPr>
          <w:t>93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6" w:history="1">
        <w:r w:rsidR="00352360" w:rsidRPr="00403160">
          <w:rPr>
            <w:rStyle w:val="Hyperlink"/>
            <w:noProof/>
          </w:rPr>
          <w:t>MomsrefusionAnsøgningStamDataID</w:t>
        </w:r>
        <w:r w:rsidR="00352360">
          <w:rPr>
            <w:noProof/>
            <w:webHidden/>
          </w:rPr>
          <w:tab/>
        </w:r>
        <w:r w:rsidR="00352360">
          <w:rPr>
            <w:noProof/>
            <w:webHidden/>
          </w:rPr>
          <w:fldChar w:fldCharType="begin"/>
        </w:r>
        <w:r w:rsidR="00352360">
          <w:rPr>
            <w:noProof/>
            <w:webHidden/>
          </w:rPr>
          <w:instrText xml:space="preserve"> PAGEREF _Toc309297856 \h </w:instrText>
        </w:r>
        <w:r w:rsidR="00352360">
          <w:rPr>
            <w:noProof/>
            <w:webHidden/>
          </w:rPr>
        </w:r>
        <w:r w:rsidR="00352360">
          <w:rPr>
            <w:noProof/>
            <w:webHidden/>
          </w:rPr>
          <w:fldChar w:fldCharType="separate"/>
        </w:r>
        <w:r w:rsidR="00352360">
          <w:rPr>
            <w:noProof/>
            <w:webHidden/>
          </w:rPr>
          <w:t>93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7" w:history="1">
        <w:r w:rsidR="00352360" w:rsidRPr="00403160">
          <w:rPr>
            <w:rStyle w:val="Hyperlink"/>
            <w:noProof/>
          </w:rPr>
          <w:t>MomsrefusionAnsøgningStamDataKladdeDato</w:t>
        </w:r>
        <w:r w:rsidR="00352360">
          <w:rPr>
            <w:noProof/>
            <w:webHidden/>
          </w:rPr>
          <w:tab/>
        </w:r>
        <w:r w:rsidR="00352360">
          <w:rPr>
            <w:noProof/>
            <w:webHidden/>
          </w:rPr>
          <w:fldChar w:fldCharType="begin"/>
        </w:r>
        <w:r w:rsidR="00352360">
          <w:rPr>
            <w:noProof/>
            <w:webHidden/>
          </w:rPr>
          <w:instrText xml:space="preserve"> PAGEREF _Toc309297857 \h </w:instrText>
        </w:r>
        <w:r w:rsidR="00352360">
          <w:rPr>
            <w:noProof/>
            <w:webHidden/>
          </w:rPr>
        </w:r>
        <w:r w:rsidR="00352360">
          <w:rPr>
            <w:noProof/>
            <w:webHidden/>
          </w:rPr>
          <w:fldChar w:fldCharType="separate"/>
        </w:r>
        <w:r w:rsidR="00352360">
          <w:rPr>
            <w:noProof/>
            <w:webHidden/>
          </w:rPr>
          <w:t>93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8" w:history="1">
        <w:r w:rsidR="00352360" w:rsidRPr="00403160">
          <w:rPr>
            <w:rStyle w:val="Hyperlink"/>
            <w:noProof/>
          </w:rPr>
          <w:t>MomsrefusionAnsøgningStamDataKladdeID</w:t>
        </w:r>
        <w:r w:rsidR="00352360">
          <w:rPr>
            <w:noProof/>
            <w:webHidden/>
          </w:rPr>
          <w:tab/>
        </w:r>
        <w:r w:rsidR="00352360">
          <w:rPr>
            <w:noProof/>
            <w:webHidden/>
          </w:rPr>
          <w:fldChar w:fldCharType="begin"/>
        </w:r>
        <w:r w:rsidR="00352360">
          <w:rPr>
            <w:noProof/>
            <w:webHidden/>
          </w:rPr>
          <w:instrText xml:space="preserve"> PAGEREF _Toc309297858 \h </w:instrText>
        </w:r>
        <w:r w:rsidR="00352360">
          <w:rPr>
            <w:noProof/>
            <w:webHidden/>
          </w:rPr>
        </w:r>
        <w:r w:rsidR="00352360">
          <w:rPr>
            <w:noProof/>
            <w:webHidden/>
          </w:rPr>
          <w:fldChar w:fldCharType="separate"/>
        </w:r>
        <w:r w:rsidR="00352360">
          <w:rPr>
            <w:noProof/>
            <w:webHidden/>
          </w:rPr>
          <w:t>93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59" w:history="1">
        <w:r w:rsidR="00352360" w:rsidRPr="00403160">
          <w:rPr>
            <w:rStyle w:val="Hyperlink"/>
            <w:noProof/>
          </w:rPr>
          <w:t>MomsrefusionAnsøgningStamDataKladdeIndhold</w:t>
        </w:r>
        <w:r w:rsidR="00352360">
          <w:rPr>
            <w:noProof/>
            <w:webHidden/>
          </w:rPr>
          <w:tab/>
        </w:r>
        <w:r w:rsidR="00352360">
          <w:rPr>
            <w:noProof/>
            <w:webHidden/>
          </w:rPr>
          <w:fldChar w:fldCharType="begin"/>
        </w:r>
        <w:r w:rsidR="00352360">
          <w:rPr>
            <w:noProof/>
            <w:webHidden/>
          </w:rPr>
          <w:instrText xml:space="preserve"> PAGEREF _Toc309297859 \h </w:instrText>
        </w:r>
        <w:r w:rsidR="00352360">
          <w:rPr>
            <w:noProof/>
            <w:webHidden/>
          </w:rPr>
        </w:r>
        <w:r w:rsidR="00352360">
          <w:rPr>
            <w:noProof/>
            <w:webHidden/>
          </w:rPr>
          <w:fldChar w:fldCharType="separate"/>
        </w:r>
        <w:r w:rsidR="00352360">
          <w:rPr>
            <w:noProof/>
            <w:webHidden/>
          </w:rPr>
          <w:t>94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0" w:history="1">
        <w:r w:rsidR="00352360" w:rsidRPr="00403160">
          <w:rPr>
            <w:rStyle w:val="Hyperlink"/>
            <w:noProof/>
          </w:rPr>
          <w:t>MomsrefusionAnsøgningStamDataKladdeSlutDato</w:t>
        </w:r>
        <w:r w:rsidR="00352360">
          <w:rPr>
            <w:noProof/>
            <w:webHidden/>
          </w:rPr>
          <w:tab/>
        </w:r>
        <w:r w:rsidR="00352360">
          <w:rPr>
            <w:noProof/>
            <w:webHidden/>
          </w:rPr>
          <w:fldChar w:fldCharType="begin"/>
        </w:r>
        <w:r w:rsidR="00352360">
          <w:rPr>
            <w:noProof/>
            <w:webHidden/>
          </w:rPr>
          <w:instrText xml:space="preserve"> PAGEREF _Toc309297860 \h </w:instrText>
        </w:r>
        <w:r w:rsidR="00352360">
          <w:rPr>
            <w:noProof/>
            <w:webHidden/>
          </w:rPr>
        </w:r>
        <w:r w:rsidR="00352360">
          <w:rPr>
            <w:noProof/>
            <w:webHidden/>
          </w:rPr>
          <w:fldChar w:fldCharType="separate"/>
        </w:r>
        <w:r w:rsidR="00352360">
          <w:rPr>
            <w:noProof/>
            <w:webHidden/>
          </w:rPr>
          <w:t>94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1" w:history="1">
        <w:r w:rsidR="00352360" w:rsidRPr="00403160">
          <w:rPr>
            <w:rStyle w:val="Hyperlink"/>
            <w:noProof/>
          </w:rPr>
          <w:t>MomsrefusionAnsøgningStamDataKladdeStartDato</w:t>
        </w:r>
        <w:r w:rsidR="00352360">
          <w:rPr>
            <w:noProof/>
            <w:webHidden/>
          </w:rPr>
          <w:tab/>
        </w:r>
        <w:r w:rsidR="00352360">
          <w:rPr>
            <w:noProof/>
            <w:webHidden/>
          </w:rPr>
          <w:fldChar w:fldCharType="begin"/>
        </w:r>
        <w:r w:rsidR="00352360">
          <w:rPr>
            <w:noProof/>
            <w:webHidden/>
          </w:rPr>
          <w:instrText xml:space="preserve"> PAGEREF _Toc309297861 \h </w:instrText>
        </w:r>
        <w:r w:rsidR="00352360">
          <w:rPr>
            <w:noProof/>
            <w:webHidden/>
          </w:rPr>
        </w:r>
        <w:r w:rsidR="00352360">
          <w:rPr>
            <w:noProof/>
            <w:webHidden/>
          </w:rPr>
          <w:fldChar w:fldCharType="separate"/>
        </w:r>
        <w:r w:rsidR="00352360">
          <w:rPr>
            <w:noProof/>
            <w:webHidden/>
          </w:rPr>
          <w:t>94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2" w:history="1">
        <w:r w:rsidR="00352360" w:rsidRPr="00403160">
          <w:rPr>
            <w:rStyle w:val="Hyperlink"/>
            <w:noProof/>
          </w:rPr>
          <w:t>MomsrefusionAnsøgningStamDataKontoIndehaversType</w:t>
        </w:r>
        <w:r w:rsidR="00352360">
          <w:rPr>
            <w:noProof/>
            <w:webHidden/>
          </w:rPr>
          <w:tab/>
        </w:r>
        <w:r w:rsidR="00352360">
          <w:rPr>
            <w:noProof/>
            <w:webHidden/>
          </w:rPr>
          <w:fldChar w:fldCharType="begin"/>
        </w:r>
        <w:r w:rsidR="00352360">
          <w:rPr>
            <w:noProof/>
            <w:webHidden/>
          </w:rPr>
          <w:instrText xml:space="preserve"> PAGEREF _Toc309297862 \h </w:instrText>
        </w:r>
        <w:r w:rsidR="00352360">
          <w:rPr>
            <w:noProof/>
            <w:webHidden/>
          </w:rPr>
        </w:r>
        <w:r w:rsidR="00352360">
          <w:rPr>
            <w:noProof/>
            <w:webHidden/>
          </w:rPr>
          <w:fldChar w:fldCharType="separate"/>
        </w:r>
        <w:r w:rsidR="00352360">
          <w:rPr>
            <w:noProof/>
            <w:webHidden/>
          </w:rPr>
          <w:t>94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3" w:history="1">
        <w:r w:rsidR="00352360" w:rsidRPr="00403160">
          <w:rPr>
            <w:rStyle w:val="Hyperlink"/>
            <w:noProof/>
          </w:rPr>
          <w:t>MomsrefusionAnsøgningStamDataNummer</w:t>
        </w:r>
        <w:r w:rsidR="00352360">
          <w:rPr>
            <w:noProof/>
            <w:webHidden/>
          </w:rPr>
          <w:tab/>
        </w:r>
        <w:r w:rsidR="00352360">
          <w:rPr>
            <w:noProof/>
            <w:webHidden/>
          </w:rPr>
          <w:fldChar w:fldCharType="begin"/>
        </w:r>
        <w:r w:rsidR="00352360">
          <w:rPr>
            <w:noProof/>
            <w:webHidden/>
          </w:rPr>
          <w:instrText xml:space="preserve"> PAGEREF _Toc309297863 \h </w:instrText>
        </w:r>
        <w:r w:rsidR="00352360">
          <w:rPr>
            <w:noProof/>
            <w:webHidden/>
          </w:rPr>
        </w:r>
        <w:r w:rsidR="00352360">
          <w:rPr>
            <w:noProof/>
            <w:webHidden/>
          </w:rPr>
          <w:fldChar w:fldCharType="separate"/>
        </w:r>
        <w:r w:rsidR="00352360">
          <w:rPr>
            <w:noProof/>
            <w:webHidden/>
          </w:rPr>
          <w:t>94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4" w:history="1">
        <w:r w:rsidR="00352360" w:rsidRPr="00403160">
          <w:rPr>
            <w:rStyle w:val="Hyperlink"/>
            <w:noProof/>
          </w:rPr>
          <w:t>MomsrefusionAnsøgningStamDataSlutDato</w:t>
        </w:r>
        <w:r w:rsidR="00352360">
          <w:rPr>
            <w:noProof/>
            <w:webHidden/>
          </w:rPr>
          <w:tab/>
        </w:r>
        <w:r w:rsidR="00352360">
          <w:rPr>
            <w:noProof/>
            <w:webHidden/>
          </w:rPr>
          <w:fldChar w:fldCharType="begin"/>
        </w:r>
        <w:r w:rsidR="00352360">
          <w:rPr>
            <w:noProof/>
            <w:webHidden/>
          </w:rPr>
          <w:instrText xml:space="preserve"> PAGEREF _Toc309297864 \h </w:instrText>
        </w:r>
        <w:r w:rsidR="00352360">
          <w:rPr>
            <w:noProof/>
            <w:webHidden/>
          </w:rPr>
        </w:r>
        <w:r w:rsidR="00352360">
          <w:rPr>
            <w:noProof/>
            <w:webHidden/>
          </w:rPr>
          <w:fldChar w:fldCharType="separate"/>
        </w:r>
        <w:r w:rsidR="00352360">
          <w:rPr>
            <w:noProof/>
            <w:webHidden/>
          </w:rPr>
          <w:t>95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5" w:history="1">
        <w:r w:rsidR="00352360" w:rsidRPr="00403160">
          <w:rPr>
            <w:rStyle w:val="Hyperlink"/>
            <w:noProof/>
          </w:rPr>
          <w:t>MomsrefusionAnsøgningStamDataStartDato</w:t>
        </w:r>
        <w:r w:rsidR="00352360">
          <w:rPr>
            <w:noProof/>
            <w:webHidden/>
          </w:rPr>
          <w:tab/>
        </w:r>
        <w:r w:rsidR="00352360">
          <w:rPr>
            <w:noProof/>
            <w:webHidden/>
          </w:rPr>
          <w:fldChar w:fldCharType="begin"/>
        </w:r>
        <w:r w:rsidR="00352360">
          <w:rPr>
            <w:noProof/>
            <w:webHidden/>
          </w:rPr>
          <w:instrText xml:space="preserve"> PAGEREF _Toc309297865 \h </w:instrText>
        </w:r>
        <w:r w:rsidR="00352360">
          <w:rPr>
            <w:noProof/>
            <w:webHidden/>
          </w:rPr>
        </w:r>
        <w:r w:rsidR="00352360">
          <w:rPr>
            <w:noProof/>
            <w:webHidden/>
          </w:rPr>
          <w:fldChar w:fldCharType="separate"/>
        </w:r>
        <w:r w:rsidR="00352360">
          <w:rPr>
            <w:noProof/>
            <w:webHidden/>
          </w:rPr>
          <w:t>95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6" w:history="1">
        <w:r w:rsidR="00352360" w:rsidRPr="00403160">
          <w:rPr>
            <w:rStyle w:val="Hyperlink"/>
            <w:noProof/>
          </w:rPr>
          <w:t>MomsrefusionAnsøgningStamDataType</w:t>
        </w:r>
        <w:r w:rsidR="00352360">
          <w:rPr>
            <w:noProof/>
            <w:webHidden/>
          </w:rPr>
          <w:tab/>
        </w:r>
        <w:r w:rsidR="00352360">
          <w:rPr>
            <w:noProof/>
            <w:webHidden/>
          </w:rPr>
          <w:fldChar w:fldCharType="begin"/>
        </w:r>
        <w:r w:rsidR="00352360">
          <w:rPr>
            <w:noProof/>
            <w:webHidden/>
          </w:rPr>
          <w:instrText xml:space="preserve"> PAGEREF _Toc309297866 \h </w:instrText>
        </w:r>
        <w:r w:rsidR="00352360">
          <w:rPr>
            <w:noProof/>
            <w:webHidden/>
          </w:rPr>
        </w:r>
        <w:r w:rsidR="00352360">
          <w:rPr>
            <w:noProof/>
            <w:webHidden/>
          </w:rPr>
          <w:fldChar w:fldCharType="separate"/>
        </w:r>
        <w:r w:rsidR="00352360">
          <w:rPr>
            <w:noProof/>
            <w:webHidden/>
          </w:rPr>
          <w:t>95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7" w:history="1">
        <w:r w:rsidR="00352360" w:rsidRPr="00403160">
          <w:rPr>
            <w:rStyle w:val="Hyperlink"/>
            <w:noProof/>
          </w:rPr>
          <w:t>MomsrefusionAnsøgningStamDataVersionDato</w:t>
        </w:r>
        <w:r w:rsidR="00352360">
          <w:rPr>
            <w:noProof/>
            <w:webHidden/>
          </w:rPr>
          <w:tab/>
        </w:r>
        <w:r w:rsidR="00352360">
          <w:rPr>
            <w:noProof/>
            <w:webHidden/>
          </w:rPr>
          <w:fldChar w:fldCharType="begin"/>
        </w:r>
        <w:r w:rsidR="00352360">
          <w:rPr>
            <w:noProof/>
            <w:webHidden/>
          </w:rPr>
          <w:instrText xml:space="preserve"> PAGEREF _Toc309297867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8" w:history="1">
        <w:r w:rsidR="00352360" w:rsidRPr="00403160">
          <w:rPr>
            <w:rStyle w:val="Hyperlink"/>
            <w:noProof/>
          </w:rPr>
          <w:t>MomsrefusionBehandletMarkering</w:t>
        </w:r>
        <w:r w:rsidR="00352360">
          <w:rPr>
            <w:noProof/>
            <w:webHidden/>
          </w:rPr>
          <w:tab/>
        </w:r>
        <w:r w:rsidR="00352360">
          <w:rPr>
            <w:noProof/>
            <w:webHidden/>
          </w:rPr>
          <w:fldChar w:fldCharType="begin"/>
        </w:r>
        <w:r w:rsidR="00352360">
          <w:rPr>
            <w:noProof/>
            <w:webHidden/>
          </w:rPr>
          <w:instrText xml:space="preserve"> PAGEREF _Toc309297868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69" w:history="1">
        <w:r w:rsidR="00352360" w:rsidRPr="00403160">
          <w:rPr>
            <w:rStyle w:val="Hyperlink"/>
            <w:noProof/>
          </w:rPr>
          <w:t>MomsrefusionBeløbGruppering</w:t>
        </w:r>
        <w:r w:rsidR="00352360">
          <w:rPr>
            <w:noProof/>
            <w:webHidden/>
          </w:rPr>
          <w:tab/>
        </w:r>
        <w:r w:rsidR="00352360">
          <w:rPr>
            <w:noProof/>
            <w:webHidden/>
          </w:rPr>
          <w:fldChar w:fldCharType="begin"/>
        </w:r>
        <w:r w:rsidR="00352360">
          <w:rPr>
            <w:noProof/>
            <w:webHidden/>
          </w:rPr>
          <w:instrText xml:space="preserve"> PAGEREF _Toc309297869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0" w:history="1">
        <w:r w:rsidR="00352360" w:rsidRPr="00403160">
          <w:rPr>
            <w:rStyle w:val="Hyperlink"/>
            <w:noProof/>
          </w:rPr>
          <w:t>MomsrefusionDokumentID</w:t>
        </w:r>
        <w:r w:rsidR="00352360">
          <w:rPr>
            <w:noProof/>
            <w:webHidden/>
          </w:rPr>
          <w:tab/>
        </w:r>
        <w:r w:rsidR="00352360">
          <w:rPr>
            <w:noProof/>
            <w:webHidden/>
          </w:rPr>
          <w:fldChar w:fldCharType="begin"/>
        </w:r>
        <w:r w:rsidR="00352360">
          <w:rPr>
            <w:noProof/>
            <w:webHidden/>
          </w:rPr>
          <w:instrText xml:space="preserve"> PAGEREF _Toc309297870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1" w:history="1">
        <w:r w:rsidR="00352360" w:rsidRPr="00403160">
          <w:rPr>
            <w:rStyle w:val="Hyperlink"/>
            <w:noProof/>
          </w:rPr>
          <w:t>MomsrefusionEUBeskedBeskedDatoTid</w:t>
        </w:r>
        <w:r w:rsidR="00352360">
          <w:rPr>
            <w:noProof/>
            <w:webHidden/>
          </w:rPr>
          <w:tab/>
        </w:r>
        <w:r w:rsidR="00352360">
          <w:rPr>
            <w:noProof/>
            <w:webHidden/>
          </w:rPr>
          <w:fldChar w:fldCharType="begin"/>
        </w:r>
        <w:r w:rsidR="00352360">
          <w:rPr>
            <w:noProof/>
            <w:webHidden/>
          </w:rPr>
          <w:instrText xml:space="preserve"> PAGEREF _Toc309297871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2" w:history="1">
        <w:r w:rsidR="00352360" w:rsidRPr="00403160">
          <w:rPr>
            <w:rStyle w:val="Hyperlink"/>
            <w:noProof/>
          </w:rPr>
          <w:t>MomsrefusionEUBeskedBeskedID</w:t>
        </w:r>
        <w:r w:rsidR="00352360">
          <w:rPr>
            <w:noProof/>
            <w:webHidden/>
          </w:rPr>
          <w:tab/>
        </w:r>
        <w:r w:rsidR="00352360">
          <w:rPr>
            <w:noProof/>
            <w:webHidden/>
          </w:rPr>
          <w:fldChar w:fldCharType="begin"/>
        </w:r>
        <w:r w:rsidR="00352360">
          <w:rPr>
            <w:noProof/>
            <w:webHidden/>
          </w:rPr>
          <w:instrText xml:space="preserve"> PAGEREF _Toc309297872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3" w:history="1">
        <w:r w:rsidR="00352360" w:rsidRPr="00403160">
          <w:rPr>
            <w:rStyle w:val="Hyperlink"/>
            <w:noProof/>
          </w:rPr>
          <w:t>MomsrefusionEUBeskedKorrelationID</w:t>
        </w:r>
        <w:r w:rsidR="00352360">
          <w:rPr>
            <w:noProof/>
            <w:webHidden/>
          </w:rPr>
          <w:tab/>
        </w:r>
        <w:r w:rsidR="00352360">
          <w:rPr>
            <w:noProof/>
            <w:webHidden/>
          </w:rPr>
          <w:fldChar w:fldCharType="begin"/>
        </w:r>
        <w:r w:rsidR="00352360">
          <w:rPr>
            <w:noProof/>
            <w:webHidden/>
          </w:rPr>
          <w:instrText xml:space="preserve"> PAGEREF _Toc309297873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4" w:history="1">
        <w:r w:rsidR="00352360" w:rsidRPr="00403160">
          <w:rPr>
            <w:rStyle w:val="Hyperlink"/>
            <w:noProof/>
          </w:rPr>
          <w:t>MomsrefusionEUBeskedSprog</w:t>
        </w:r>
        <w:r w:rsidR="00352360">
          <w:rPr>
            <w:noProof/>
            <w:webHidden/>
          </w:rPr>
          <w:tab/>
        </w:r>
        <w:r w:rsidR="00352360">
          <w:rPr>
            <w:noProof/>
            <w:webHidden/>
          </w:rPr>
          <w:fldChar w:fldCharType="begin"/>
        </w:r>
        <w:r w:rsidR="00352360">
          <w:rPr>
            <w:noProof/>
            <w:webHidden/>
          </w:rPr>
          <w:instrText xml:space="preserve"> PAGEREF _Toc309297874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5" w:history="1">
        <w:r w:rsidR="00352360" w:rsidRPr="00403160">
          <w:rPr>
            <w:rStyle w:val="Hyperlink"/>
            <w:noProof/>
          </w:rPr>
          <w:t>MomsrefusionEUBeskedSvarPåkrævetDato</w:t>
        </w:r>
        <w:r w:rsidR="00352360">
          <w:rPr>
            <w:noProof/>
            <w:webHidden/>
          </w:rPr>
          <w:tab/>
        </w:r>
        <w:r w:rsidR="00352360">
          <w:rPr>
            <w:noProof/>
            <w:webHidden/>
          </w:rPr>
          <w:fldChar w:fldCharType="begin"/>
        </w:r>
        <w:r w:rsidR="00352360">
          <w:rPr>
            <w:noProof/>
            <w:webHidden/>
          </w:rPr>
          <w:instrText xml:space="preserve"> PAGEREF _Toc309297875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6" w:history="1">
        <w:r w:rsidR="00352360" w:rsidRPr="00403160">
          <w:rPr>
            <w:rStyle w:val="Hyperlink"/>
            <w:noProof/>
          </w:rPr>
          <w:t>MomsrefusionErhvervsaktivitetKodeID</w:t>
        </w:r>
        <w:r w:rsidR="00352360">
          <w:rPr>
            <w:noProof/>
            <w:webHidden/>
          </w:rPr>
          <w:tab/>
        </w:r>
        <w:r w:rsidR="00352360">
          <w:rPr>
            <w:noProof/>
            <w:webHidden/>
          </w:rPr>
          <w:fldChar w:fldCharType="begin"/>
        </w:r>
        <w:r w:rsidR="00352360">
          <w:rPr>
            <w:noProof/>
            <w:webHidden/>
          </w:rPr>
          <w:instrText xml:space="preserve"> PAGEREF _Toc309297876 \h </w:instrText>
        </w:r>
        <w:r w:rsidR="00352360">
          <w:rPr>
            <w:noProof/>
            <w:webHidden/>
          </w:rPr>
        </w:r>
        <w:r w:rsidR="00352360">
          <w:rPr>
            <w:noProof/>
            <w:webHidden/>
          </w:rPr>
          <w:fldChar w:fldCharType="separate"/>
        </w:r>
        <w:r w:rsidR="00352360">
          <w:rPr>
            <w:noProof/>
            <w:webHidden/>
          </w:rPr>
          <w:t>96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7" w:history="1">
        <w:r w:rsidR="00352360" w:rsidRPr="00403160">
          <w:rPr>
            <w:rStyle w:val="Hyperlink"/>
            <w:noProof/>
          </w:rPr>
          <w:t>MomsrefusionErhvervsaktivitetTekstID</w:t>
        </w:r>
        <w:r w:rsidR="00352360">
          <w:rPr>
            <w:noProof/>
            <w:webHidden/>
          </w:rPr>
          <w:tab/>
        </w:r>
        <w:r w:rsidR="00352360">
          <w:rPr>
            <w:noProof/>
            <w:webHidden/>
          </w:rPr>
          <w:fldChar w:fldCharType="begin"/>
        </w:r>
        <w:r w:rsidR="00352360">
          <w:rPr>
            <w:noProof/>
            <w:webHidden/>
          </w:rPr>
          <w:instrText xml:space="preserve"> PAGEREF _Toc309297877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8" w:history="1">
        <w:r w:rsidR="00352360" w:rsidRPr="00403160">
          <w:rPr>
            <w:rStyle w:val="Hyperlink"/>
            <w:noProof/>
          </w:rPr>
          <w:t>MomsrefusionForenkletFakturaMarkering</w:t>
        </w:r>
        <w:r w:rsidR="00352360">
          <w:rPr>
            <w:noProof/>
            <w:webHidden/>
          </w:rPr>
          <w:tab/>
        </w:r>
        <w:r w:rsidR="00352360">
          <w:rPr>
            <w:noProof/>
            <w:webHidden/>
          </w:rPr>
          <w:fldChar w:fldCharType="begin"/>
        </w:r>
        <w:r w:rsidR="00352360">
          <w:rPr>
            <w:noProof/>
            <w:webHidden/>
          </w:rPr>
          <w:instrText xml:space="preserve"> PAGEREF _Toc309297878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79" w:history="1">
        <w:r w:rsidR="00352360" w:rsidRPr="00403160">
          <w:rPr>
            <w:rStyle w:val="Hyperlink"/>
            <w:noProof/>
          </w:rPr>
          <w:t>MomsrefusionFristUdløbDato</w:t>
        </w:r>
        <w:r w:rsidR="00352360">
          <w:rPr>
            <w:noProof/>
            <w:webHidden/>
          </w:rPr>
          <w:tab/>
        </w:r>
        <w:r w:rsidR="00352360">
          <w:rPr>
            <w:noProof/>
            <w:webHidden/>
          </w:rPr>
          <w:fldChar w:fldCharType="begin"/>
        </w:r>
        <w:r w:rsidR="00352360">
          <w:rPr>
            <w:noProof/>
            <w:webHidden/>
          </w:rPr>
          <w:instrText xml:space="preserve"> PAGEREF _Toc309297879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0" w:history="1">
        <w:r w:rsidR="00352360" w:rsidRPr="00403160">
          <w:rPr>
            <w:rStyle w:val="Hyperlink"/>
            <w:noProof/>
          </w:rPr>
          <w:t>MomsrefusionGodkendTilladelseMarkering</w:t>
        </w:r>
        <w:r w:rsidR="00352360">
          <w:rPr>
            <w:noProof/>
            <w:webHidden/>
          </w:rPr>
          <w:tab/>
        </w:r>
        <w:r w:rsidR="00352360">
          <w:rPr>
            <w:noProof/>
            <w:webHidden/>
          </w:rPr>
          <w:fldChar w:fldCharType="begin"/>
        </w:r>
        <w:r w:rsidR="00352360">
          <w:rPr>
            <w:noProof/>
            <w:webHidden/>
          </w:rPr>
          <w:instrText xml:space="preserve"> PAGEREF _Toc309297880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1" w:history="1">
        <w:r w:rsidR="00352360" w:rsidRPr="00403160">
          <w:rPr>
            <w:rStyle w:val="Hyperlink"/>
            <w:noProof/>
          </w:rPr>
          <w:t>MomsrefusionKontaktOplysningAndenLokalID</w:t>
        </w:r>
        <w:r w:rsidR="00352360">
          <w:rPr>
            <w:noProof/>
            <w:webHidden/>
          </w:rPr>
          <w:tab/>
        </w:r>
        <w:r w:rsidR="00352360">
          <w:rPr>
            <w:noProof/>
            <w:webHidden/>
          </w:rPr>
          <w:fldChar w:fldCharType="begin"/>
        </w:r>
        <w:r w:rsidR="00352360">
          <w:rPr>
            <w:noProof/>
            <w:webHidden/>
          </w:rPr>
          <w:instrText xml:space="preserve"> PAGEREF _Toc309297881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2" w:history="1">
        <w:r w:rsidR="00352360" w:rsidRPr="00403160">
          <w:rPr>
            <w:rStyle w:val="Hyperlink"/>
            <w:noProof/>
          </w:rPr>
          <w:t>MomsrefusionKontaktOplysningBynavn</w:t>
        </w:r>
        <w:r w:rsidR="00352360">
          <w:rPr>
            <w:noProof/>
            <w:webHidden/>
          </w:rPr>
          <w:tab/>
        </w:r>
        <w:r w:rsidR="00352360">
          <w:rPr>
            <w:noProof/>
            <w:webHidden/>
          </w:rPr>
          <w:fldChar w:fldCharType="begin"/>
        </w:r>
        <w:r w:rsidR="00352360">
          <w:rPr>
            <w:noProof/>
            <w:webHidden/>
          </w:rPr>
          <w:instrText xml:space="preserve"> PAGEREF _Toc309297882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3" w:history="1">
        <w:r w:rsidR="00352360" w:rsidRPr="00403160">
          <w:rPr>
            <w:rStyle w:val="Hyperlink"/>
            <w:noProof/>
          </w:rPr>
          <w:t>MomsrefusionKontaktOplysningDistrikt</w:t>
        </w:r>
        <w:r w:rsidR="00352360">
          <w:rPr>
            <w:noProof/>
            <w:webHidden/>
          </w:rPr>
          <w:tab/>
        </w:r>
        <w:r w:rsidR="00352360">
          <w:rPr>
            <w:noProof/>
            <w:webHidden/>
          </w:rPr>
          <w:fldChar w:fldCharType="begin"/>
        </w:r>
        <w:r w:rsidR="00352360">
          <w:rPr>
            <w:noProof/>
            <w:webHidden/>
          </w:rPr>
          <w:instrText xml:space="preserve"> PAGEREF _Toc309297883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4" w:history="1">
        <w:r w:rsidR="00352360" w:rsidRPr="00403160">
          <w:rPr>
            <w:rStyle w:val="Hyperlink"/>
            <w:noProof/>
          </w:rPr>
          <w:t>MomsrefusionKontaktOplysningEmail</w:t>
        </w:r>
        <w:r w:rsidR="00352360">
          <w:rPr>
            <w:noProof/>
            <w:webHidden/>
          </w:rPr>
          <w:tab/>
        </w:r>
        <w:r w:rsidR="00352360">
          <w:rPr>
            <w:noProof/>
            <w:webHidden/>
          </w:rPr>
          <w:fldChar w:fldCharType="begin"/>
        </w:r>
        <w:r w:rsidR="00352360">
          <w:rPr>
            <w:noProof/>
            <w:webHidden/>
          </w:rPr>
          <w:instrText xml:space="preserve"> PAGEREF _Toc309297884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5" w:history="1">
        <w:r w:rsidR="00352360" w:rsidRPr="00403160">
          <w:rPr>
            <w:rStyle w:val="Hyperlink"/>
            <w:noProof/>
          </w:rPr>
          <w:t>MomsrefusionKontaktOplysningEtage</w:t>
        </w:r>
        <w:r w:rsidR="00352360">
          <w:rPr>
            <w:noProof/>
            <w:webHidden/>
          </w:rPr>
          <w:tab/>
        </w:r>
        <w:r w:rsidR="00352360">
          <w:rPr>
            <w:noProof/>
            <w:webHidden/>
          </w:rPr>
          <w:fldChar w:fldCharType="begin"/>
        </w:r>
        <w:r w:rsidR="00352360">
          <w:rPr>
            <w:noProof/>
            <w:webHidden/>
          </w:rPr>
          <w:instrText xml:space="preserve"> PAGEREF _Toc309297885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6" w:history="1">
        <w:r w:rsidR="00352360" w:rsidRPr="00403160">
          <w:rPr>
            <w:rStyle w:val="Hyperlink"/>
            <w:noProof/>
          </w:rPr>
          <w:t>MomsrefusionKontaktOplysningFriAdresse</w:t>
        </w:r>
        <w:r w:rsidR="00352360">
          <w:rPr>
            <w:noProof/>
            <w:webHidden/>
          </w:rPr>
          <w:tab/>
        </w:r>
        <w:r w:rsidR="00352360">
          <w:rPr>
            <w:noProof/>
            <w:webHidden/>
          </w:rPr>
          <w:fldChar w:fldCharType="begin"/>
        </w:r>
        <w:r w:rsidR="00352360">
          <w:rPr>
            <w:noProof/>
            <w:webHidden/>
          </w:rPr>
          <w:instrText xml:space="preserve"> PAGEREF _Toc309297886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7" w:history="1">
        <w:r w:rsidR="00352360" w:rsidRPr="00403160">
          <w:rPr>
            <w:rStyle w:val="Hyperlink"/>
            <w:noProof/>
          </w:rPr>
          <w:t>MomsrefusionKontaktOplysningHusnummer</w:t>
        </w:r>
        <w:r w:rsidR="00352360">
          <w:rPr>
            <w:noProof/>
            <w:webHidden/>
          </w:rPr>
          <w:tab/>
        </w:r>
        <w:r w:rsidR="00352360">
          <w:rPr>
            <w:noProof/>
            <w:webHidden/>
          </w:rPr>
          <w:fldChar w:fldCharType="begin"/>
        </w:r>
        <w:r w:rsidR="00352360">
          <w:rPr>
            <w:noProof/>
            <w:webHidden/>
          </w:rPr>
          <w:instrText xml:space="preserve"> PAGEREF _Toc309297887 \h </w:instrText>
        </w:r>
        <w:r w:rsidR="00352360">
          <w:rPr>
            <w:noProof/>
            <w:webHidden/>
          </w:rPr>
        </w:r>
        <w:r w:rsidR="00352360">
          <w:rPr>
            <w:noProof/>
            <w:webHidden/>
          </w:rPr>
          <w:fldChar w:fldCharType="separate"/>
        </w:r>
        <w:r w:rsidR="00352360">
          <w:rPr>
            <w:noProof/>
            <w:webHidden/>
          </w:rPr>
          <w:t>97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8" w:history="1">
        <w:r w:rsidR="00352360" w:rsidRPr="00403160">
          <w:rPr>
            <w:rStyle w:val="Hyperlink"/>
            <w:noProof/>
          </w:rPr>
          <w:t>MomsrefusionKontaktOplysningKonkateneretAdresse</w:t>
        </w:r>
        <w:r w:rsidR="00352360">
          <w:rPr>
            <w:noProof/>
            <w:webHidden/>
          </w:rPr>
          <w:tab/>
        </w:r>
        <w:r w:rsidR="00352360">
          <w:rPr>
            <w:noProof/>
            <w:webHidden/>
          </w:rPr>
          <w:fldChar w:fldCharType="begin"/>
        </w:r>
        <w:r w:rsidR="00352360">
          <w:rPr>
            <w:noProof/>
            <w:webHidden/>
          </w:rPr>
          <w:instrText xml:space="preserve"> PAGEREF _Toc309297888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89" w:history="1">
        <w:r w:rsidR="00352360" w:rsidRPr="00403160">
          <w:rPr>
            <w:rStyle w:val="Hyperlink"/>
            <w:noProof/>
          </w:rPr>
          <w:t>MomsrefusionKontaktOplysningLandUnderkode</w:t>
        </w:r>
        <w:r w:rsidR="00352360">
          <w:rPr>
            <w:noProof/>
            <w:webHidden/>
          </w:rPr>
          <w:tab/>
        </w:r>
        <w:r w:rsidR="00352360">
          <w:rPr>
            <w:noProof/>
            <w:webHidden/>
          </w:rPr>
          <w:fldChar w:fldCharType="begin"/>
        </w:r>
        <w:r w:rsidR="00352360">
          <w:rPr>
            <w:noProof/>
            <w:webHidden/>
          </w:rPr>
          <w:instrText xml:space="preserve"> PAGEREF _Toc309297889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0" w:history="1">
        <w:r w:rsidR="00352360" w:rsidRPr="00403160">
          <w:rPr>
            <w:rStyle w:val="Hyperlink"/>
            <w:noProof/>
          </w:rPr>
          <w:t>MomsrefusionKontaktOplysningLejlighed</w:t>
        </w:r>
        <w:r w:rsidR="00352360">
          <w:rPr>
            <w:noProof/>
            <w:webHidden/>
          </w:rPr>
          <w:tab/>
        </w:r>
        <w:r w:rsidR="00352360">
          <w:rPr>
            <w:noProof/>
            <w:webHidden/>
          </w:rPr>
          <w:fldChar w:fldCharType="begin"/>
        </w:r>
        <w:r w:rsidR="00352360">
          <w:rPr>
            <w:noProof/>
            <w:webHidden/>
          </w:rPr>
          <w:instrText xml:space="preserve"> PAGEREF _Toc309297890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1" w:history="1">
        <w:r w:rsidR="00352360" w:rsidRPr="00403160">
          <w:rPr>
            <w:rStyle w:val="Hyperlink"/>
            <w:noProof/>
          </w:rPr>
          <w:t>MomsrefusionKontaktOplysningPostboks</w:t>
        </w:r>
        <w:r w:rsidR="00352360">
          <w:rPr>
            <w:noProof/>
            <w:webHidden/>
          </w:rPr>
          <w:tab/>
        </w:r>
        <w:r w:rsidR="00352360">
          <w:rPr>
            <w:noProof/>
            <w:webHidden/>
          </w:rPr>
          <w:fldChar w:fldCharType="begin"/>
        </w:r>
        <w:r w:rsidR="00352360">
          <w:rPr>
            <w:noProof/>
            <w:webHidden/>
          </w:rPr>
          <w:instrText xml:space="preserve"> PAGEREF _Toc309297891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2" w:history="1">
        <w:r w:rsidR="00352360" w:rsidRPr="00403160">
          <w:rPr>
            <w:rStyle w:val="Hyperlink"/>
            <w:noProof/>
          </w:rPr>
          <w:t>MomsrefusionKontaktOplysningPostkode</w:t>
        </w:r>
        <w:r w:rsidR="00352360">
          <w:rPr>
            <w:noProof/>
            <w:webHidden/>
          </w:rPr>
          <w:tab/>
        </w:r>
        <w:r w:rsidR="00352360">
          <w:rPr>
            <w:noProof/>
            <w:webHidden/>
          </w:rPr>
          <w:fldChar w:fldCharType="begin"/>
        </w:r>
        <w:r w:rsidR="00352360">
          <w:rPr>
            <w:noProof/>
            <w:webHidden/>
          </w:rPr>
          <w:instrText xml:space="preserve"> PAGEREF _Toc309297892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3" w:history="1">
        <w:r w:rsidR="00352360" w:rsidRPr="00403160">
          <w:rPr>
            <w:rStyle w:val="Hyperlink"/>
            <w:noProof/>
          </w:rPr>
          <w:t>MomsrefusionKontaktOplysningTelefonNummer</w:t>
        </w:r>
        <w:r w:rsidR="00352360">
          <w:rPr>
            <w:noProof/>
            <w:webHidden/>
          </w:rPr>
          <w:tab/>
        </w:r>
        <w:r w:rsidR="00352360">
          <w:rPr>
            <w:noProof/>
            <w:webHidden/>
          </w:rPr>
          <w:fldChar w:fldCharType="begin"/>
        </w:r>
        <w:r w:rsidR="00352360">
          <w:rPr>
            <w:noProof/>
            <w:webHidden/>
          </w:rPr>
          <w:instrText xml:space="preserve"> PAGEREF _Toc309297893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4" w:history="1">
        <w:r w:rsidR="00352360" w:rsidRPr="00403160">
          <w:rPr>
            <w:rStyle w:val="Hyperlink"/>
            <w:noProof/>
          </w:rPr>
          <w:t>MomsrefusionKontaktOplysningVejnavn</w:t>
        </w:r>
        <w:r w:rsidR="00352360">
          <w:rPr>
            <w:noProof/>
            <w:webHidden/>
          </w:rPr>
          <w:tab/>
        </w:r>
        <w:r w:rsidR="00352360">
          <w:rPr>
            <w:noProof/>
            <w:webHidden/>
          </w:rPr>
          <w:fldChar w:fldCharType="begin"/>
        </w:r>
        <w:r w:rsidR="00352360">
          <w:rPr>
            <w:noProof/>
            <w:webHidden/>
          </w:rPr>
          <w:instrText xml:space="preserve"> PAGEREF _Toc309297894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5" w:history="1">
        <w:r w:rsidR="00352360" w:rsidRPr="00403160">
          <w:rPr>
            <w:rStyle w:val="Hyperlink"/>
            <w:noProof/>
          </w:rPr>
          <w:t>MomsrefusionKundeID</w:t>
        </w:r>
        <w:r w:rsidR="00352360">
          <w:rPr>
            <w:noProof/>
            <w:webHidden/>
          </w:rPr>
          <w:tab/>
        </w:r>
        <w:r w:rsidR="00352360">
          <w:rPr>
            <w:noProof/>
            <w:webHidden/>
          </w:rPr>
          <w:fldChar w:fldCharType="begin"/>
        </w:r>
        <w:r w:rsidR="00352360">
          <w:rPr>
            <w:noProof/>
            <w:webHidden/>
          </w:rPr>
          <w:instrText xml:space="preserve"> PAGEREF _Toc309297895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6" w:history="1">
        <w:r w:rsidR="00352360" w:rsidRPr="00403160">
          <w:rPr>
            <w:rStyle w:val="Hyperlink"/>
            <w:noProof/>
          </w:rPr>
          <w:t>MomsrefusionKvitteringAfslagÅrsagKode</w:t>
        </w:r>
        <w:r w:rsidR="00352360">
          <w:rPr>
            <w:noProof/>
            <w:webHidden/>
          </w:rPr>
          <w:tab/>
        </w:r>
        <w:r w:rsidR="00352360">
          <w:rPr>
            <w:noProof/>
            <w:webHidden/>
          </w:rPr>
          <w:fldChar w:fldCharType="begin"/>
        </w:r>
        <w:r w:rsidR="00352360">
          <w:rPr>
            <w:noProof/>
            <w:webHidden/>
          </w:rPr>
          <w:instrText xml:space="preserve"> PAGEREF _Toc309297896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7" w:history="1">
        <w:r w:rsidR="00352360" w:rsidRPr="00403160">
          <w:rPr>
            <w:rStyle w:val="Hyperlink"/>
            <w:noProof/>
          </w:rPr>
          <w:t>MomsrefusionKvitteringAfslagÅrsagYderligereInformation</w:t>
        </w:r>
        <w:r w:rsidR="00352360">
          <w:rPr>
            <w:noProof/>
            <w:webHidden/>
          </w:rPr>
          <w:tab/>
        </w:r>
        <w:r w:rsidR="00352360">
          <w:rPr>
            <w:noProof/>
            <w:webHidden/>
          </w:rPr>
          <w:fldChar w:fldCharType="begin"/>
        </w:r>
        <w:r w:rsidR="00352360">
          <w:rPr>
            <w:noProof/>
            <w:webHidden/>
          </w:rPr>
          <w:instrText xml:space="preserve"> PAGEREF _Toc309297897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8" w:history="1">
        <w:r w:rsidR="00352360" w:rsidRPr="00403160">
          <w:rPr>
            <w:rStyle w:val="Hyperlink"/>
            <w:noProof/>
          </w:rPr>
          <w:t>MomsrefusionKvitteringDato</w:t>
        </w:r>
        <w:r w:rsidR="00352360">
          <w:rPr>
            <w:noProof/>
            <w:webHidden/>
          </w:rPr>
          <w:tab/>
        </w:r>
        <w:r w:rsidR="00352360">
          <w:rPr>
            <w:noProof/>
            <w:webHidden/>
          </w:rPr>
          <w:fldChar w:fldCharType="begin"/>
        </w:r>
        <w:r w:rsidR="00352360">
          <w:rPr>
            <w:noProof/>
            <w:webHidden/>
          </w:rPr>
          <w:instrText xml:space="preserve"> PAGEREF _Toc309297898 \h </w:instrText>
        </w:r>
        <w:r w:rsidR="00352360">
          <w:rPr>
            <w:noProof/>
            <w:webHidden/>
          </w:rPr>
        </w:r>
        <w:r w:rsidR="00352360">
          <w:rPr>
            <w:noProof/>
            <w:webHidden/>
          </w:rPr>
          <w:fldChar w:fldCharType="separate"/>
        </w:r>
        <w:r w:rsidR="00352360">
          <w:rPr>
            <w:noProof/>
            <w:webHidden/>
          </w:rPr>
          <w:t>98</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899" w:history="1">
        <w:r w:rsidR="00352360" w:rsidRPr="00403160">
          <w:rPr>
            <w:rStyle w:val="Hyperlink"/>
            <w:noProof/>
          </w:rPr>
          <w:t>MomsrefusionKvitteringID</w:t>
        </w:r>
        <w:r w:rsidR="00352360">
          <w:rPr>
            <w:noProof/>
            <w:webHidden/>
          </w:rPr>
          <w:tab/>
        </w:r>
        <w:r w:rsidR="00352360">
          <w:rPr>
            <w:noProof/>
            <w:webHidden/>
          </w:rPr>
          <w:fldChar w:fldCharType="begin"/>
        </w:r>
        <w:r w:rsidR="00352360">
          <w:rPr>
            <w:noProof/>
            <w:webHidden/>
          </w:rPr>
          <w:instrText xml:space="preserve"> PAGEREF _Toc309297899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0" w:history="1">
        <w:r w:rsidR="00352360" w:rsidRPr="00403160">
          <w:rPr>
            <w:rStyle w:val="Hyperlink"/>
            <w:noProof/>
          </w:rPr>
          <w:t>MomsrefusionKvitteringNotifikationDato</w:t>
        </w:r>
        <w:r w:rsidR="00352360">
          <w:rPr>
            <w:noProof/>
            <w:webHidden/>
          </w:rPr>
          <w:tab/>
        </w:r>
        <w:r w:rsidR="00352360">
          <w:rPr>
            <w:noProof/>
            <w:webHidden/>
          </w:rPr>
          <w:fldChar w:fldCharType="begin"/>
        </w:r>
        <w:r w:rsidR="00352360">
          <w:rPr>
            <w:noProof/>
            <w:webHidden/>
          </w:rPr>
          <w:instrText xml:space="preserve"> PAGEREF _Toc309297900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1" w:history="1">
        <w:r w:rsidR="00352360" w:rsidRPr="00403160">
          <w:rPr>
            <w:rStyle w:val="Hyperlink"/>
            <w:noProof/>
          </w:rPr>
          <w:t>MomsrefusionKvitteringOpretholdtVersion</w:t>
        </w:r>
        <w:r w:rsidR="00352360">
          <w:rPr>
            <w:noProof/>
            <w:webHidden/>
          </w:rPr>
          <w:tab/>
        </w:r>
        <w:r w:rsidR="00352360">
          <w:rPr>
            <w:noProof/>
            <w:webHidden/>
          </w:rPr>
          <w:fldChar w:fldCharType="begin"/>
        </w:r>
        <w:r w:rsidR="00352360">
          <w:rPr>
            <w:noProof/>
            <w:webHidden/>
          </w:rPr>
          <w:instrText xml:space="preserve"> PAGEREF _Toc309297901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2" w:history="1">
        <w:r w:rsidR="00352360" w:rsidRPr="00403160">
          <w:rPr>
            <w:rStyle w:val="Hyperlink"/>
            <w:noProof/>
          </w:rPr>
          <w:t>MomsrefusionKvitteringStatus</w:t>
        </w:r>
        <w:r w:rsidR="00352360">
          <w:rPr>
            <w:noProof/>
            <w:webHidden/>
          </w:rPr>
          <w:tab/>
        </w:r>
        <w:r w:rsidR="00352360">
          <w:rPr>
            <w:noProof/>
            <w:webHidden/>
          </w:rPr>
          <w:fldChar w:fldCharType="begin"/>
        </w:r>
        <w:r w:rsidR="00352360">
          <w:rPr>
            <w:noProof/>
            <w:webHidden/>
          </w:rPr>
          <w:instrText xml:space="preserve"> PAGEREF _Toc309297902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3" w:history="1">
        <w:r w:rsidR="00352360" w:rsidRPr="00403160">
          <w:rPr>
            <w:rStyle w:val="Hyperlink"/>
            <w:noProof/>
          </w:rPr>
          <w:t>MomsrefusionKvitteringType</w:t>
        </w:r>
        <w:r w:rsidR="00352360">
          <w:rPr>
            <w:noProof/>
            <w:webHidden/>
          </w:rPr>
          <w:tab/>
        </w:r>
        <w:r w:rsidR="00352360">
          <w:rPr>
            <w:noProof/>
            <w:webHidden/>
          </w:rPr>
          <w:fldChar w:fldCharType="begin"/>
        </w:r>
        <w:r w:rsidR="00352360">
          <w:rPr>
            <w:noProof/>
            <w:webHidden/>
          </w:rPr>
          <w:instrText xml:space="preserve"> PAGEREF _Toc309297903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4" w:history="1">
        <w:r w:rsidR="00352360" w:rsidRPr="00403160">
          <w:rPr>
            <w:rStyle w:val="Hyperlink"/>
            <w:noProof/>
          </w:rPr>
          <w:t>MomsrefusionKvitteringValideringKode</w:t>
        </w:r>
        <w:r w:rsidR="00352360">
          <w:rPr>
            <w:noProof/>
            <w:webHidden/>
          </w:rPr>
          <w:tab/>
        </w:r>
        <w:r w:rsidR="00352360">
          <w:rPr>
            <w:noProof/>
            <w:webHidden/>
          </w:rPr>
          <w:fldChar w:fldCharType="begin"/>
        </w:r>
        <w:r w:rsidR="00352360">
          <w:rPr>
            <w:noProof/>
            <w:webHidden/>
          </w:rPr>
          <w:instrText xml:space="preserve"> PAGEREF _Toc309297904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5" w:history="1">
        <w:r w:rsidR="00352360" w:rsidRPr="00403160">
          <w:rPr>
            <w:rStyle w:val="Hyperlink"/>
            <w:noProof/>
          </w:rPr>
          <w:t>MomsrefusionKvitteringValideringSupplerendeKode</w:t>
        </w:r>
        <w:r w:rsidR="00352360">
          <w:rPr>
            <w:noProof/>
            <w:webHidden/>
          </w:rPr>
          <w:tab/>
        </w:r>
        <w:r w:rsidR="00352360">
          <w:rPr>
            <w:noProof/>
            <w:webHidden/>
          </w:rPr>
          <w:fldChar w:fldCharType="begin"/>
        </w:r>
        <w:r w:rsidR="00352360">
          <w:rPr>
            <w:noProof/>
            <w:webHidden/>
          </w:rPr>
          <w:instrText xml:space="preserve"> PAGEREF _Toc309297905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6" w:history="1">
        <w:r w:rsidR="00352360" w:rsidRPr="00403160">
          <w:rPr>
            <w:rStyle w:val="Hyperlink"/>
            <w:noProof/>
          </w:rPr>
          <w:t>MomsrefusionKvitteringValideringTekst</w:t>
        </w:r>
        <w:r w:rsidR="00352360">
          <w:rPr>
            <w:noProof/>
            <w:webHidden/>
          </w:rPr>
          <w:tab/>
        </w:r>
        <w:r w:rsidR="00352360">
          <w:rPr>
            <w:noProof/>
            <w:webHidden/>
          </w:rPr>
          <w:fldChar w:fldCharType="begin"/>
        </w:r>
        <w:r w:rsidR="00352360">
          <w:rPr>
            <w:noProof/>
            <w:webHidden/>
          </w:rPr>
          <w:instrText xml:space="preserve"> PAGEREF _Toc309297906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7" w:history="1">
        <w:r w:rsidR="00352360" w:rsidRPr="00403160">
          <w:rPr>
            <w:rStyle w:val="Hyperlink"/>
            <w:noProof/>
          </w:rPr>
          <w:t>MomsrefusionKøbID</w:t>
        </w:r>
        <w:r w:rsidR="00352360">
          <w:rPr>
            <w:noProof/>
            <w:webHidden/>
          </w:rPr>
          <w:tab/>
        </w:r>
        <w:r w:rsidR="00352360">
          <w:rPr>
            <w:noProof/>
            <w:webHidden/>
          </w:rPr>
          <w:fldChar w:fldCharType="begin"/>
        </w:r>
        <w:r w:rsidR="00352360">
          <w:rPr>
            <w:noProof/>
            <w:webHidden/>
          </w:rPr>
          <w:instrText xml:space="preserve"> PAGEREF _Toc309297907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8" w:history="1">
        <w:r w:rsidR="00352360" w:rsidRPr="00403160">
          <w:rPr>
            <w:rStyle w:val="Hyperlink"/>
            <w:noProof/>
          </w:rPr>
          <w:t>MomsrefusionKøbsLinjeID</w:t>
        </w:r>
        <w:r w:rsidR="00352360">
          <w:rPr>
            <w:noProof/>
            <w:webHidden/>
          </w:rPr>
          <w:tab/>
        </w:r>
        <w:r w:rsidR="00352360">
          <w:rPr>
            <w:noProof/>
            <w:webHidden/>
          </w:rPr>
          <w:fldChar w:fldCharType="begin"/>
        </w:r>
        <w:r w:rsidR="00352360">
          <w:rPr>
            <w:noProof/>
            <w:webHidden/>
          </w:rPr>
          <w:instrText xml:space="preserve"> PAGEREF _Toc309297908 \h </w:instrText>
        </w:r>
        <w:r w:rsidR="00352360">
          <w:rPr>
            <w:noProof/>
            <w:webHidden/>
          </w:rPr>
        </w:r>
        <w:r w:rsidR="00352360">
          <w:rPr>
            <w:noProof/>
            <w:webHidden/>
          </w:rPr>
          <w:fldChar w:fldCharType="separate"/>
        </w:r>
        <w:r w:rsidR="00352360">
          <w:rPr>
            <w:noProof/>
            <w:webHidden/>
          </w:rPr>
          <w:t>99</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09" w:history="1">
        <w:r w:rsidR="00352360" w:rsidRPr="00403160">
          <w:rPr>
            <w:rStyle w:val="Hyperlink"/>
            <w:noProof/>
          </w:rPr>
          <w:t>MomsrefusionLynoprettetAnsøgningID</w:t>
        </w:r>
        <w:r w:rsidR="00352360">
          <w:rPr>
            <w:noProof/>
            <w:webHidden/>
          </w:rPr>
          <w:tab/>
        </w:r>
        <w:r w:rsidR="00352360">
          <w:rPr>
            <w:noProof/>
            <w:webHidden/>
          </w:rPr>
          <w:fldChar w:fldCharType="begin"/>
        </w:r>
        <w:r w:rsidR="00352360">
          <w:rPr>
            <w:noProof/>
            <w:webHidden/>
          </w:rPr>
          <w:instrText xml:space="preserve"> PAGEREF _Toc309297909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0" w:history="1">
        <w:r w:rsidR="00352360" w:rsidRPr="00403160">
          <w:rPr>
            <w:rStyle w:val="Hyperlink"/>
            <w:noProof/>
          </w:rPr>
          <w:t>MomsrefusionMeddelelseType</w:t>
        </w:r>
        <w:r w:rsidR="00352360">
          <w:rPr>
            <w:noProof/>
            <w:webHidden/>
          </w:rPr>
          <w:tab/>
        </w:r>
        <w:r w:rsidR="00352360">
          <w:rPr>
            <w:noProof/>
            <w:webHidden/>
          </w:rPr>
          <w:fldChar w:fldCharType="begin"/>
        </w:r>
        <w:r w:rsidR="00352360">
          <w:rPr>
            <w:noProof/>
            <w:webHidden/>
          </w:rPr>
          <w:instrText xml:space="preserve"> PAGEREF _Toc309297910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1" w:history="1">
        <w:r w:rsidR="00352360" w:rsidRPr="00403160">
          <w:rPr>
            <w:rStyle w:val="Hyperlink"/>
            <w:noProof/>
          </w:rPr>
          <w:t>MomsrefusionModtagelseDato</w:t>
        </w:r>
        <w:r w:rsidR="00352360">
          <w:rPr>
            <w:noProof/>
            <w:webHidden/>
          </w:rPr>
          <w:tab/>
        </w:r>
        <w:r w:rsidR="00352360">
          <w:rPr>
            <w:noProof/>
            <w:webHidden/>
          </w:rPr>
          <w:fldChar w:fldCharType="begin"/>
        </w:r>
        <w:r w:rsidR="00352360">
          <w:rPr>
            <w:noProof/>
            <w:webHidden/>
          </w:rPr>
          <w:instrText xml:space="preserve"> PAGEREF _Toc309297911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2" w:history="1">
        <w:r w:rsidR="00352360" w:rsidRPr="00403160">
          <w:rPr>
            <w:rStyle w:val="Hyperlink"/>
            <w:noProof/>
          </w:rPr>
          <w:t>MomsrefusionNoteID</w:t>
        </w:r>
        <w:r w:rsidR="00352360">
          <w:rPr>
            <w:noProof/>
            <w:webHidden/>
          </w:rPr>
          <w:tab/>
        </w:r>
        <w:r w:rsidR="00352360">
          <w:rPr>
            <w:noProof/>
            <w:webHidden/>
          </w:rPr>
          <w:fldChar w:fldCharType="begin"/>
        </w:r>
        <w:r w:rsidR="00352360">
          <w:rPr>
            <w:noProof/>
            <w:webHidden/>
          </w:rPr>
          <w:instrText xml:space="preserve"> PAGEREF _Toc309297912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3" w:history="1">
        <w:r w:rsidR="00352360" w:rsidRPr="00403160">
          <w:rPr>
            <w:rStyle w:val="Hyperlink"/>
            <w:noProof/>
          </w:rPr>
          <w:t>MomsrefusionNoteTekst</w:t>
        </w:r>
        <w:r w:rsidR="00352360">
          <w:rPr>
            <w:noProof/>
            <w:webHidden/>
          </w:rPr>
          <w:tab/>
        </w:r>
        <w:r w:rsidR="00352360">
          <w:rPr>
            <w:noProof/>
            <w:webHidden/>
          </w:rPr>
          <w:fldChar w:fldCharType="begin"/>
        </w:r>
        <w:r w:rsidR="00352360">
          <w:rPr>
            <w:noProof/>
            <w:webHidden/>
          </w:rPr>
          <w:instrText xml:space="preserve"> PAGEREF _Toc309297913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4" w:history="1">
        <w:r w:rsidR="00352360" w:rsidRPr="00403160">
          <w:rPr>
            <w:rStyle w:val="Hyperlink"/>
            <w:noProof/>
          </w:rPr>
          <w:t>MomsrefusionNotifikationKrav</w:t>
        </w:r>
        <w:r w:rsidR="00352360">
          <w:rPr>
            <w:noProof/>
            <w:webHidden/>
          </w:rPr>
          <w:tab/>
        </w:r>
        <w:r w:rsidR="00352360">
          <w:rPr>
            <w:noProof/>
            <w:webHidden/>
          </w:rPr>
          <w:fldChar w:fldCharType="begin"/>
        </w:r>
        <w:r w:rsidR="00352360">
          <w:rPr>
            <w:noProof/>
            <w:webHidden/>
          </w:rPr>
          <w:instrText xml:space="preserve"> PAGEREF _Toc309297914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5" w:history="1">
        <w:r w:rsidR="00352360" w:rsidRPr="00403160">
          <w:rPr>
            <w:rStyle w:val="Hyperlink"/>
            <w:noProof/>
          </w:rPr>
          <w:t>MomsrefusionNotifikationType</w:t>
        </w:r>
        <w:r w:rsidR="00352360">
          <w:rPr>
            <w:noProof/>
            <w:webHidden/>
          </w:rPr>
          <w:tab/>
        </w:r>
        <w:r w:rsidR="00352360">
          <w:rPr>
            <w:noProof/>
            <w:webHidden/>
          </w:rPr>
          <w:fldChar w:fldCharType="begin"/>
        </w:r>
        <w:r w:rsidR="00352360">
          <w:rPr>
            <w:noProof/>
            <w:webHidden/>
          </w:rPr>
          <w:instrText xml:space="preserve"> PAGEREF _Toc309297915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6" w:history="1">
        <w:r w:rsidR="00352360" w:rsidRPr="00403160">
          <w:rPr>
            <w:rStyle w:val="Hyperlink"/>
            <w:noProof/>
          </w:rPr>
          <w:t>MomsrefusionPostID</w:t>
        </w:r>
        <w:r w:rsidR="00352360">
          <w:rPr>
            <w:noProof/>
            <w:webHidden/>
          </w:rPr>
          <w:tab/>
        </w:r>
        <w:r w:rsidR="00352360">
          <w:rPr>
            <w:noProof/>
            <w:webHidden/>
          </w:rPr>
          <w:fldChar w:fldCharType="begin"/>
        </w:r>
        <w:r w:rsidR="00352360">
          <w:rPr>
            <w:noProof/>
            <w:webHidden/>
          </w:rPr>
          <w:instrText xml:space="preserve"> PAGEREF _Toc309297916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7" w:history="1">
        <w:r w:rsidR="00352360" w:rsidRPr="00403160">
          <w:rPr>
            <w:rStyle w:val="Hyperlink"/>
            <w:noProof/>
          </w:rPr>
          <w:t>MomsrefusionPostIndholdType</w:t>
        </w:r>
        <w:r w:rsidR="00352360">
          <w:rPr>
            <w:noProof/>
            <w:webHidden/>
          </w:rPr>
          <w:tab/>
        </w:r>
        <w:r w:rsidR="00352360">
          <w:rPr>
            <w:noProof/>
            <w:webHidden/>
          </w:rPr>
          <w:fldChar w:fldCharType="begin"/>
        </w:r>
        <w:r w:rsidR="00352360">
          <w:rPr>
            <w:noProof/>
            <w:webHidden/>
          </w:rPr>
          <w:instrText xml:space="preserve"> PAGEREF _Toc309297917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8" w:history="1">
        <w:r w:rsidR="00352360" w:rsidRPr="00403160">
          <w:rPr>
            <w:rStyle w:val="Hyperlink"/>
            <w:noProof/>
          </w:rPr>
          <w:t>MomsrefusionPostNummer</w:t>
        </w:r>
        <w:r w:rsidR="00352360">
          <w:rPr>
            <w:noProof/>
            <w:webHidden/>
          </w:rPr>
          <w:tab/>
        </w:r>
        <w:r w:rsidR="00352360">
          <w:rPr>
            <w:noProof/>
            <w:webHidden/>
          </w:rPr>
          <w:fldChar w:fldCharType="begin"/>
        </w:r>
        <w:r w:rsidR="00352360">
          <w:rPr>
            <w:noProof/>
            <w:webHidden/>
          </w:rPr>
          <w:instrText xml:space="preserve"> PAGEREF _Toc309297918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19" w:history="1">
        <w:r w:rsidR="00352360" w:rsidRPr="00403160">
          <w:rPr>
            <w:rStyle w:val="Hyperlink"/>
            <w:noProof/>
          </w:rPr>
          <w:t>MomsrefusionPostStatus</w:t>
        </w:r>
        <w:r w:rsidR="00352360">
          <w:rPr>
            <w:noProof/>
            <w:webHidden/>
          </w:rPr>
          <w:tab/>
        </w:r>
        <w:r w:rsidR="00352360">
          <w:rPr>
            <w:noProof/>
            <w:webHidden/>
          </w:rPr>
          <w:fldChar w:fldCharType="begin"/>
        </w:r>
        <w:r w:rsidR="00352360">
          <w:rPr>
            <w:noProof/>
            <w:webHidden/>
          </w:rPr>
          <w:instrText xml:space="preserve"> PAGEREF _Toc309297919 \h </w:instrText>
        </w:r>
        <w:r w:rsidR="00352360">
          <w:rPr>
            <w:noProof/>
            <w:webHidden/>
          </w:rPr>
        </w:r>
        <w:r w:rsidR="00352360">
          <w:rPr>
            <w:noProof/>
            <w:webHidden/>
          </w:rPr>
          <w:fldChar w:fldCharType="separate"/>
        </w:r>
        <w:r w:rsidR="00352360">
          <w:rPr>
            <w:noProof/>
            <w:webHidden/>
          </w:rPr>
          <w:t>100</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0" w:history="1">
        <w:r w:rsidR="00352360" w:rsidRPr="00403160">
          <w:rPr>
            <w:rStyle w:val="Hyperlink"/>
            <w:noProof/>
          </w:rPr>
          <w:t>MomsrefusionPostStatusDato</w:t>
        </w:r>
        <w:r w:rsidR="00352360">
          <w:rPr>
            <w:noProof/>
            <w:webHidden/>
          </w:rPr>
          <w:tab/>
        </w:r>
        <w:r w:rsidR="00352360">
          <w:rPr>
            <w:noProof/>
            <w:webHidden/>
          </w:rPr>
          <w:fldChar w:fldCharType="begin"/>
        </w:r>
        <w:r w:rsidR="00352360">
          <w:rPr>
            <w:noProof/>
            <w:webHidden/>
          </w:rPr>
          <w:instrText xml:space="preserve"> PAGEREF _Toc309297920 \h </w:instrText>
        </w:r>
        <w:r w:rsidR="00352360">
          <w:rPr>
            <w:noProof/>
            <w:webHidden/>
          </w:rPr>
        </w:r>
        <w:r w:rsidR="00352360">
          <w:rPr>
            <w:noProof/>
            <w:webHidden/>
          </w:rPr>
          <w:fldChar w:fldCharType="separate"/>
        </w:r>
        <w:r w:rsidR="00352360">
          <w:rPr>
            <w:noProof/>
            <w:webHidden/>
          </w:rPr>
          <w:t>101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1" w:history="1">
        <w:r w:rsidR="00352360" w:rsidRPr="00403160">
          <w:rPr>
            <w:rStyle w:val="Hyperlink"/>
            <w:noProof/>
          </w:rPr>
          <w:t>MomsrefusionPostVersionDato</w:t>
        </w:r>
        <w:r w:rsidR="00352360">
          <w:rPr>
            <w:noProof/>
            <w:webHidden/>
          </w:rPr>
          <w:tab/>
        </w:r>
        <w:r w:rsidR="00352360">
          <w:rPr>
            <w:noProof/>
            <w:webHidden/>
          </w:rPr>
          <w:fldChar w:fldCharType="begin"/>
        </w:r>
        <w:r w:rsidR="00352360">
          <w:rPr>
            <w:noProof/>
            <w:webHidden/>
          </w:rPr>
          <w:instrText xml:space="preserve"> PAGEREF _Toc309297921 \h </w:instrText>
        </w:r>
        <w:r w:rsidR="00352360">
          <w:rPr>
            <w:noProof/>
            <w:webHidden/>
          </w:rPr>
        </w:r>
        <w:r w:rsidR="00352360">
          <w:rPr>
            <w:noProof/>
            <w:webHidden/>
          </w:rPr>
          <w:fldChar w:fldCharType="separate"/>
        </w:r>
        <w:r w:rsidR="00352360">
          <w:rPr>
            <w:noProof/>
            <w:webHidden/>
          </w:rPr>
          <w:t>101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2" w:history="1">
        <w:r w:rsidR="00352360" w:rsidRPr="00403160">
          <w:rPr>
            <w:rStyle w:val="Hyperlink"/>
            <w:noProof/>
          </w:rPr>
          <w:t>MomsrefusionPosteringID</w:t>
        </w:r>
        <w:r w:rsidR="00352360">
          <w:rPr>
            <w:noProof/>
            <w:webHidden/>
          </w:rPr>
          <w:tab/>
        </w:r>
        <w:r w:rsidR="00352360">
          <w:rPr>
            <w:noProof/>
            <w:webHidden/>
          </w:rPr>
          <w:fldChar w:fldCharType="begin"/>
        </w:r>
        <w:r w:rsidR="00352360">
          <w:rPr>
            <w:noProof/>
            <w:webHidden/>
          </w:rPr>
          <w:instrText xml:space="preserve"> PAGEREF _Toc309297922 \h </w:instrText>
        </w:r>
        <w:r w:rsidR="00352360">
          <w:rPr>
            <w:noProof/>
            <w:webHidden/>
          </w:rPr>
        </w:r>
        <w:r w:rsidR="00352360">
          <w:rPr>
            <w:noProof/>
            <w:webHidden/>
          </w:rPr>
          <w:fldChar w:fldCharType="separate"/>
        </w:r>
        <w:r w:rsidR="00352360">
          <w:rPr>
            <w:noProof/>
            <w:webHidden/>
          </w:rPr>
          <w:t>101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3" w:history="1">
        <w:r w:rsidR="00352360" w:rsidRPr="00403160">
          <w:rPr>
            <w:rStyle w:val="Hyperlink"/>
            <w:noProof/>
          </w:rPr>
          <w:t>MomsrefusionPosteringTekst</w:t>
        </w:r>
        <w:r w:rsidR="00352360">
          <w:rPr>
            <w:noProof/>
            <w:webHidden/>
          </w:rPr>
          <w:tab/>
        </w:r>
        <w:r w:rsidR="00352360">
          <w:rPr>
            <w:noProof/>
            <w:webHidden/>
          </w:rPr>
          <w:fldChar w:fldCharType="begin"/>
        </w:r>
        <w:r w:rsidR="00352360">
          <w:rPr>
            <w:noProof/>
            <w:webHidden/>
          </w:rPr>
          <w:instrText xml:space="preserve"> PAGEREF _Toc309297923 \h </w:instrText>
        </w:r>
        <w:r w:rsidR="00352360">
          <w:rPr>
            <w:noProof/>
            <w:webHidden/>
          </w:rPr>
        </w:r>
        <w:r w:rsidR="00352360">
          <w:rPr>
            <w:noProof/>
            <w:webHidden/>
          </w:rPr>
          <w:fldChar w:fldCharType="separate"/>
        </w:r>
        <w:r w:rsidR="00352360">
          <w:rPr>
            <w:noProof/>
            <w:webHidden/>
          </w:rPr>
          <w:t>101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4" w:history="1">
        <w:r w:rsidR="00352360" w:rsidRPr="00403160">
          <w:rPr>
            <w:rStyle w:val="Hyperlink"/>
            <w:noProof/>
          </w:rPr>
          <w:t>MomsrefusionPosteringType</w:t>
        </w:r>
        <w:r w:rsidR="00352360">
          <w:rPr>
            <w:noProof/>
            <w:webHidden/>
          </w:rPr>
          <w:tab/>
        </w:r>
        <w:r w:rsidR="00352360">
          <w:rPr>
            <w:noProof/>
            <w:webHidden/>
          </w:rPr>
          <w:fldChar w:fldCharType="begin"/>
        </w:r>
        <w:r w:rsidR="00352360">
          <w:rPr>
            <w:noProof/>
            <w:webHidden/>
          </w:rPr>
          <w:instrText xml:space="preserve"> PAGEREF _Toc309297924 \h </w:instrText>
        </w:r>
        <w:r w:rsidR="00352360">
          <w:rPr>
            <w:noProof/>
            <w:webHidden/>
          </w:rPr>
        </w:r>
        <w:r w:rsidR="00352360">
          <w:rPr>
            <w:noProof/>
            <w:webHidden/>
          </w:rPr>
          <w:fldChar w:fldCharType="separate"/>
        </w:r>
        <w:r w:rsidR="00352360">
          <w:rPr>
            <w:noProof/>
            <w:webHidden/>
          </w:rPr>
          <w:t>101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5" w:history="1">
        <w:r w:rsidR="00352360" w:rsidRPr="00403160">
          <w:rPr>
            <w:rStyle w:val="Hyperlink"/>
            <w:noProof/>
          </w:rPr>
          <w:t>MomsrefusionPræferenceAccepterKorrektionsansøgning</w:t>
        </w:r>
        <w:r w:rsidR="00352360">
          <w:rPr>
            <w:noProof/>
            <w:webHidden/>
          </w:rPr>
          <w:tab/>
        </w:r>
        <w:r w:rsidR="00352360">
          <w:rPr>
            <w:noProof/>
            <w:webHidden/>
          </w:rPr>
          <w:fldChar w:fldCharType="begin"/>
        </w:r>
        <w:r w:rsidR="00352360">
          <w:rPr>
            <w:noProof/>
            <w:webHidden/>
          </w:rPr>
          <w:instrText xml:space="preserve"> PAGEREF _Toc309297925 \h </w:instrText>
        </w:r>
        <w:r w:rsidR="00352360">
          <w:rPr>
            <w:noProof/>
            <w:webHidden/>
          </w:rPr>
        </w:r>
        <w:r w:rsidR="00352360">
          <w:rPr>
            <w:noProof/>
            <w:webHidden/>
          </w:rPr>
          <w:fldChar w:fldCharType="separate"/>
        </w:r>
        <w:r w:rsidR="00352360">
          <w:rPr>
            <w:noProof/>
            <w:webHidden/>
          </w:rPr>
          <w:t>101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6" w:history="1">
        <w:r w:rsidR="00352360" w:rsidRPr="00403160">
          <w:rPr>
            <w:rStyle w:val="Hyperlink"/>
            <w:noProof/>
          </w:rPr>
          <w:t>MomsrefusionPræferenceBeløbGrænse</w:t>
        </w:r>
        <w:r w:rsidR="00352360">
          <w:rPr>
            <w:noProof/>
            <w:webHidden/>
          </w:rPr>
          <w:tab/>
        </w:r>
        <w:r w:rsidR="00352360">
          <w:rPr>
            <w:noProof/>
            <w:webHidden/>
          </w:rPr>
          <w:fldChar w:fldCharType="begin"/>
        </w:r>
        <w:r w:rsidR="00352360">
          <w:rPr>
            <w:noProof/>
            <w:webHidden/>
          </w:rPr>
          <w:instrText xml:space="preserve"> PAGEREF _Toc309297926 \h </w:instrText>
        </w:r>
        <w:r w:rsidR="00352360">
          <w:rPr>
            <w:noProof/>
            <w:webHidden/>
          </w:rPr>
        </w:r>
        <w:r w:rsidR="00352360">
          <w:rPr>
            <w:noProof/>
            <w:webHidden/>
          </w:rPr>
          <w:fldChar w:fldCharType="separate"/>
        </w:r>
        <w:r w:rsidR="00352360">
          <w:rPr>
            <w:noProof/>
            <w:webHidden/>
          </w:rPr>
          <w:t>101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7" w:history="1">
        <w:r w:rsidR="00352360" w:rsidRPr="00403160">
          <w:rPr>
            <w:rStyle w:val="Hyperlink"/>
            <w:noProof/>
          </w:rPr>
          <w:t>MomsrefusionPræferenceBeløbGrænseKvartal</w:t>
        </w:r>
        <w:r w:rsidR="00352360">
          <w:rPr>
            <w:noProof/>
            <w:webHidden/>
          </w:rPr>
          <w:tab/>
        </w:r>
        <w:r w:rsidR="00352360">
          <w:rPr>
            <w:noProof/>
            <w:webHidden/>
          </w:rPr>
          <w:fldChar w:fldCharType="begin"/>
        </w:r>
        <w:r w:rsidR="00352360">
          <w:rPr>
            <w:noProof/>
            <w:webHidden/>
          </w:rPr>
          <w:instrText xml:space="preserve"> PAGEREF _Toc309297927 \h </w:instrText>
        </w:r>
        <w:r w:rsidR="00352360">
          <w:rPr>
            <w:noProof/>
            <w:webHidden/>
          </w:rPr>
        </w:r>
        <w:r w:rsidR="00352360">
          <w:rPr>
            <w:noProof/>
            <w:webHidden/>
          </w:rPr>
          <w:fldChar w:fldCharType="separate"/>
        </w:r>
        <w:r w:rsidR="00352360">
          <w:rPr>
            <w:noProof/>
            <w:webHidden/>
          </w:rPr>
          <w:t>101</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8" w:history="1">
        <w:r w:rsidR="00352360" w:rsidRPr="00403160">
          <w:rPr>
            <w:rStyle w:val="Hyperlink"/>
            <w:noProof/>
          </w:rPr>
          <w:t>MomsrefusionPræferenceEUMedlemsStatMarkering</w:t>
        </w:r>
        <w:r w:rsidR="00352360">
          <w:rPr>
            <w:noProof/>
            <w:webHidden/>
          </w:rPr>
          <w:tab/>
        </w:r>
        <w:r w:rsidR="00352360">
          <w:rPr>
            <w:noProof/>
            <w:webHidden/>
          </w:rPr>
          <w:fldChar w:fldCharType="begin"/>
        </w:r>
        <w:r w:rsidR="00352360">
          <w:rPr>
            <w:noProof/>
            <w:webHidden/>
          </w:rPr>
          <w:instrText xml:space="preserve"> PAGEREF _Toc309297928 \h </w:instrText>
        </w:r>
        <w:r w:rsidR="00352360">
          <w:rPr>
            <w:noProof/>
            <w:webHidden/>
          </w:rPr>
        </w:r>
        <w:r w:rsidR="00352360">
          <w:rPr>
            <w:noProof/>
            <w:webHidden/>
          </w:rPr>
          <w:fldChar w:fldCharType="separate"/>
        </w:r>
        <w:r w:rsidR="00352360">
          <w:rPr>
            <w:noProof/>
            <w:webHidden/>
          </w:rPr>
          <w:t>102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29" w:history="1">
        <w:r w:rsidR="00352360" w:rsidRPr="00403160">
          <w:rPr>
            <w:rStyle w:val="Hyperlink"/>
            <w:noProof/>
          </w:rPr>
          <w:t>MomsrefusionPræferenceErhvervsaktivitetBeskrivelseMarkering</w:t>
        </w:r>
        <w:r w:rsidR="00352360">
          <w:rPr>
            <w:noProof/>
            <w:webHidden/>
          </w:rPr>
          <w:tab/>
        </w:r>
        <w:r w:rsidR="00352360">
          <w:rPr>
            <w:noProof/>
            <w:webHidden/>
          </w:rPr>
          <w:fldChar w:fldCharType="begin"/>
        </w:r>
        <w:r w:rsidR="00352360">
          <w:rPr>
            <w:noProof/>
            <w:webHidden/>
          </w:rPr>
          <w:instrText xml:space="preserve"> PAGEREF _Toc309297929 \h </w:instrText>
        </w:r>
        <w:r w:rsidR="00352360">
          <w:rPr>
            <w:noProof/>
            <w:webHidden/>
          </w:rPr>
        </w:r>
        <w:r w:rsidR="00352360">
          <w:rPr>
            <w:noProof/>
            <w:webHidden/>
          </w:rPr>
          <w:fldChar w:fldCharType="separate"/>
        </w:r>
        <w:r w:rsidR="00352360">
          <w:rPr>
            <w:noProof/>
            <w:webHidden/>
          </w:rPr>
          <w:t>102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0" w:history="1">
        <w:r w:rsidR="00352360" w:rsidRPr="00403160">
          <w:rPr>
            <w:rStyle w:val="Hyperlink"/>
            <w:noProof/>
          </w:rPr>
          <w:t>MomsrefusionPræferenceErhvervsaktivitetKodeMarkering</w:t>
        </w:r>
        <w:r w:rsidR="00352360">
          <w:rPr>
            <w:noProof/>
            <w:webHidden/>
          </w:rPr>
          <w:tab/>
        </w:r>
        <w:r w:rsidR="00352360">
          <w:rPr>
            <w:noProof/>
            <w:webHidden/>
          </w:rPr>
          <w:fldChar w:fldCharType="begin"/>
        </w:r>
        <w:r w:rsidR="00352360">
          <w:rPr>
            <w:noProof/>
            <w:webHidden/>
          </w:rPr>
          <w:instrText xml:space="preserve"> PAGEREF _Toc309297930 \h </w:instrText>
        </w:r>
        <w:r w:rsidR="00352360">
          <w:rPr>
            <w:noProof/>
            <w:webHidden/>
          </w:rPr>
        </w:r>
        <w:r w:rsidR="00352360">
          <w:rPr>
            <w:noProof/>
            <w:webHidden/>
          </w:rPr>
          <w:fldChar w:fldCharType="separate"/>
        </w:r>
        <w:r w:rsidR="00352360">
          <w:rPr>
            <w:noProof/>
            <w:webHidden/>
          </w:rPr>
          <w:t>102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1" w:history="1">
        <w:r w:rsidR="00352360" w:rsidRPr="00403160">
          <w:rPr>
            <w:rStyle w:val="Hyperlink"/>
            <w:noProof/>
          </w:rPr>
          <w:t>MomsrefusionPræferenceFakturaBeløbGrænse</w:t>
        </w:r>
        <w:r w:rsidR="00352360">
          <w:rPr>
            <w:noProof/>
            <w:webHidden/>
          </w:rPr>
          <w:tab/>
        </w:r>
        <w:r w:rsidR="00352360">
          <w:rPr>
            <w:noProof/>
            <w:webHidden/>
          </w:rPr>
          <w:fldChar w:fldCharType="begin"/>
        </w:r>
        <w:r w:rsidR="00352360">
          <w:rPr>
            <w:noProof/>
            <w:webHidden/>
          </w:rPr>
          <w:instrText xml:space="preserve"> PAGEREF _Toc309297931 \h </w:instrText>
        </w:r>
        <w:r w:rsidR="00352360">
          <w:rPr>
            <w:noProof/>
            <w:webHidden/>
          </w:rPr>
        </w:r>
        <w:r w:rsidR="00352360">
          <w:rPr>
            <w:noProof/>
            <w:webHidden/>
          </w:rPr>
          <w:fldChar w:fldCharType="separate"/>
        </w:r>
        <w:r w:rsidR="00352360">
          <w:rPr>
            <w:noProof/>
            <w:webHidden/>
          </w:rPr>
          <w:t>102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2" w:history="1">
        <w:r w:rsidR="00352360" w:rsidRPr="00403160">
          <w:rPr>
            <w:rStyle w:val="Hyperlink"/>
            <w:noProof/>
          </w:rPr>
          <w:t>MomsrefusionPræferenceFakturaBeløbGrænseBrændstof</w:t>
        </w:r>
        <w:r w:rsidR="00352360">
          <w:rPr>
            <w:noProof/>
            <w:webHidden/>
          </w:rPr>
          <w:tab/>
        </w:r>
        <w:r w:rsidR="00352360">
          <w:rPr>
            <w:noProof/>
            <w:webHidden/>
          </w:rPr>
          <w:fldChar w:fldCharType="begin"/>
        </w:r>
        <w:r w:rsidR="00352360">
          <w:rPr>
            <w:noProof/>
            <w:webHidden/>
          </w:rPr>
          <w:instrText xml:space="preserve"> PAGEREF _Toc309297932 \h </w:instrText>
        </w:r>
        <w:r w:rsidR="00352360">
          <w:rPr>
            <w:noProof/>
            <w:webHidden/>
          </w:rPr>
        </w:r>
        <w:r w:rsidR="00352360">
          <w:rPr>
            <w:noProof/>
            <w:webHidden/>
          </w:rPr>
          <w:fldChar w:fldCharType="separate"/>
        </w:r>
        <w:r w:rsidR="00352360">
          <w:rPr>
            <w:noProof/>
            <w:webHidden/>
          </w:rPr>
          <w:t>102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3" w:history="1">
        <w:r w:rsidR="00352360" w:rsidRPr="00403160">
          <w:rPr>
            <w:rStyle w:val="Hyperlink"/>
            <w:noProof/>
          </w:rPr>
          <w:t>MomsrefusionPræferenceGyldigFra</w:t>
        </w:r>
        <w:r w:rsidR="00352360">
          <w:rPr>
            <w:noProof/>
            <w:webHidden/>
          </w:rPr>
          <w:tab/>
        </w:r>
        <w:r w:rsidR="00352360">
          <w:rPr>
            <w:noProof/>
            <w:webHidden/>
          </w:rPr>
          <w:fldChar w:fldCharType="begin"/>
        </w:r>
        <w:r w:rsidR="00352360">
          <w:rPr>
            <w:noProof/>
            <w:webHidden/>
          </w:rPr>
          <w:instrText xml:space="preserve"> PAGEREF _Toc309297933 \h </w:instrText>
        </w:r>
        <w:r w:rsidR="00352360">
          <w:rPr>
            <w:noProof/>
            <w:webHidden/>
          </w:rPr>
        </w:r>
        <w:r w:rsidR="00352360">
          <w:rPr>
            <w:noProof/>
            <w:webHidden/>
          </w:rPr>
          <w:fldChar w:fldCharType="separate"/>
        </w:r>
        <w:r w:rsidR="00352360">
          <w:rPr>
            <w:noProof/>
            <w:webHidden/>
          </w:rPr>
          <w:t>102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4" w:history="1">
        <w:r w:rsidR="00352360" w:rsidRPr="00403160">
          <w:rPr>
            <w:rStyle w:val="Hyperlink"/>
            <w:noProof/>
          </w:rPr>
          <w:t>MomsrefusionPræferenceID</w:t>
        </w:r>
        <w:r w:rsidR="00352360">
          <w:rPr>
            <w:noProof/>
            <w:webHidden/>
          </w:rPr>
          <w:tab/>
        </w:r>
        <w:r w:rsidR="00352360">
          <w:rPr>
            <w:noProof/>
            <w:webHidden/>
          </w:rPr>
          <w:fldChar w:fldCharType="begin"/>
        </w:r>
        <w:r w:rsidR="00352360">
          <w:rPr>
            <w:noProof/>
            <w:webHidden/>
          </w:rPr>
          <w:instrText xml:space="preserve"> PAGEREF _Toc309297934 \h </w:instrText>
        </w:r>
        <w:r w:rsidR="00352360">
          <w:rPr>
            <w:noProof/>
            <w:webHidden/>
          </w:rPr>
        </w:r>
        <w:r w:rsidR="00352360">
          <w:rPr>
            <w:noProof/>
            <w:webHidden/>
          </w:rPr>
          <w:fldChar w:fldCharType="separate"/>
        </w:r>
        <w:r w:rsidR="00352360">
          <w:rPr>
            <w:noProof/>
            <w:webHidden/>
          </w:rPr>
          <w:t>102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5" w:history="1">
        <w:r w:rsidR="00352360" w:rsidRPr="00403160">
          <w:rPr>
            <w:rStyle w:val="Hyperlink"/>
            <w:noProof/>
          </w:rPr>
          <w:t>MomsrefusionPræferenceSprog</w:t>
        </w:r>
        <w:r w:rsidR="00352360">
          <w:rPr>
            <w:noProof/>
            <w:webHidden/>
          </w:rPr>
          <w:tab/>
        </w:r>
        <w:r w:rsidR="00352360">
          <w:rPr>
            <w:noProof/>
            <w:webHidden/>
          </w:rPr>
          <w:fldChar w:fldCharType="begin"/>
        </w:r>
        <w:r w:rsidR="00352360">
          <w:rPr>
            <w:noProof/>
            <w:webHidden/>
          </w:rPr>
          <w:instrText xml:space="preserve"> PAGEREF _Toc309297935 \h </w:instrText>
        </w:r>
        <w:r w:rsidR="00352360">
          <w:rPr>
            <w:noProof/>
            <w:webHidden/>
          </w:rPr>
        </w:r>
        <w:r w:rsidR="00352360">
          <w:rPr>
            <w:noProof/>
            <w:webHidden/>
          </w:rPr>
          <w:fldChar w:fldCharType="separate"/>
        </w:r>
        <w:r w:rsidR="00352360">
          <w:rPr>
            <w:noProof/>
            <w:webHidden/>
          </w:rPr>
          <w:t>102</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6" w:history="1">
        <w:r w:rsidR="00352360" w:rsidRPr="00403160">
          <w:rPr>
            <w:rStyle w:val="Hyperlink"/>
            <w:noProof/>
          </w:rPr>
          <w:t>MomsrefusionPræferenceValuta</w:t>
        </w:r>
        <w:r w:rsidR="00352360">
          <w:rPr>
            <w:noProof/>
            <w:webHidden/>
          </w:rPr>
          <w:tab/>
        </w:r>
        <w:r w:rsidR="00352360">
          <w:rPr>
            <w:noProof/>
            <w:webHidden/>
          </w:rPr>
          <w:fldChar w:fldCharType="begin"/>
        </w:r>
        <w:r w:rsidR="00352360">
          <w:rPr>
            <w:noProof/>
            <w:webHidden/>
          </w:rPr>
          <w:instrText xml:space="preserve"> PAGEREF _Toc309297936 \h </w:instrText>
        </w:r>
        <w:r w:rsidR="00352360">
          <w:rPr>
            <w:noProof/>
            <w:webHidden/>
          </w:rPr>
        </w:r>
        <w:r w:rsidR="00352360">
          <w:rPr>
            <w:noProof/>
            <w:webHidden/>
          </w:rPr>
          <w:fldChar w:fldCharType="separate"/>
        </w:r>
        <w:r w:rsidR="00352360">
          <w:rPr>
            <w:noProof/>
            <w:webHidden/>
          </w:rPr>
          <w:t>103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7" w:history="1">
        <w:r w:rsidR="00352360" w:rsidRPr="00403160">
          <w:rPr>
            <w:rStyle w:val="Hyperlink"/>
            <w:noProof/>
          </w:rPr>
          <w:t>MomsrefusionPræferenceVedhæftetFakturaPåkrævetMarkering</w:t>
        </w:r>
        <w:r w:rsidR="00352360">
          <w:rPr>
            <w:noProof/>
            <w:webHidden/>
          </w:rPr>
          <w:tab/>
        </w:r>
        <w:r w:rsidR="00352360">
          <w:rPr>
            <w:noProof/>
            <w:webHidden/>
          </w:rPr>
          <w:fldChar w:fldCharType="begin"/>
        </w:r>
        <w:r w:rsidR="00352360">
          <w:rPr>
            <w:noProof/>
            <w:webHidden/>
          </w:rPr>
          <w:instrText xml:space="preserve"> PAGEREF _Toc309297937 \h </w:instrText>
        </w:r>
        <w:r w:rsidR="00352360">
          <w:rPr>
            <w:noProof/>
            <w:webHidden/>
          </w:rPr>
        </w:r>
        <w:r w:rsidR="00352360">
          <w:rPr>
            <w:noProof/>
            <w:webHidden/>
          </w:rPr>
          <w:fldChar w:fldCharType="separate"/>
        </w:r>
        <w:r w:rsidR="00352360">
          <w:rPr>
            <w:noProof/>
            <w:webHidden/>
          </w:rPr>
          <w:t>103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8" w:history="1">
        <w:r w:rsidR="00352360" w:rsidRPr="00403160">
          <w:rPr>
            <w:rStyle w:val="Hyperlink"/>
            <w:noProof/>
          </w:rPr>
          <w:t>MomsrefusionRisikoKontrolAnsøgtBeløbGrænse</w:t>
        </w:r>
        <w:r w:rsidR="00352360">
          <w:rPr>
            <w:noProof/>
            <w:webHidden/>
          </w:rPr>
          <w:tab/>
        </w:r>
        <w:r w:rsidR="00352360">
          <w:rPr>
            <w:noProof/>
            <w:webHidden/>
          </w:rPr>
          <w:fldChar w:fldCharType="begin"/>
        </w:r>
        <w:r w:rsidR="00352360">
          <w:rPr>
            <w:noProof/>
            <w:webHidden/>
          </w:rPr>
          <w:instrText xml:space="preserve"> PAGEREF _Toc309297938 \h </w:instrText>
        </w:r>
        <w:r w:rsidR="00352360">
          <w:rPr>
            <w:noProof/>
            <w:webHidden/>
          </w:rPr>
        </w:r>
        <w:r w:rsidR="00352360">
          <w:rPr>
            <w:noProof/>
            <w:webHidden/>
          </w:rPr>
          <w:fldChar w:fldCharType="separate"/>
        </w:r>
        <w:r w:rsidR="00352360">
          <w:rPr>
            <w:noProof/>
            <w:webHidden/>
          </w:rPr>
          <w:t>103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39" w:history="1">
        <w:r w:rsidR="00352360" w:rsidRPr="00403160">
          <w:rPr>
            <w:rStyle w:val="Hyperlink"/>
            <w:noProof/>
          </w:rPr>
          <w:t>MomsrefusionRisikoKontrolAnsøgtBeløbProcentSats</w:t>
        </w:r>
        <w:r w:rsidR="00352360">
          <w:rPr>
            <w:noProof/>
            <w:webHidden/>
          </w:rPr>
          <w:tab/>
        </w:r>
        <w:r w:rsidR="00352360">
          <w:rPr>
            <w:noProof/>
            <w:webHidden/>
          </w:rPr>
          <w:fldChar w:fldCharType="begin"/>
        </w:r>
        <w:r w:rsidR="00352360">
          <w:rPr>
            <w:noProof/>
            <w:webHidden/>
          </w:rPr>
          <w:instrText xml:space="preserve"> PAGEREF _Toc309297939 \h </w:instrText>
        </w:r>
        <w:r w:rsidR="00352360">
          <w:rPr>
            <w:noProof/>
            <w:webHidden/>
          </w:rPr>
        </w:r>
        <w:r w:rsidR="00352360">
          <w:rPr>
            <w:noProof/>
            <w:webHidden/>
          </w:rPr>
          <w:fldChar w:fldCharType="separate"/>
        </w:r>
        <w:r w:rsidR="00352360">
          <w:rPr>
            <w:noProof/>
            <w:webHidden/>
          </w:rPr>
          <w:t>103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0" w:history="1">
        <w:r w:rsidR="00352360" w:rsidRPr="00403160">
          <w:rPr>
            <w:rStyle w:val="Hyperlink"/>
            <w:noProof/>
          </w:rPr>
          <w:t>MomsrefusionRisikoKontrolAntalFakturaDatoFørPeriode</w:t>
        </w:r>
        <w:r w:rsidR="00352360">
          <w:rPr>
            <w:noProof/>
            <w:webHidden/>
          </w:rPr>
          <w:tab/>
        </w:r>
        <w:r w:rsidR="00352360">
          <w:rPr>
            <w:noProof/>
            <w:webHidden/>
          </w:rPr>
          <w:fldChar w:fldCharType="begin"/>
        </w:r>
        <w:r w:rsidR="00352360">
          <w:rPr>
            <w:noProof/>
            <w:webHidden/>
          </w:rPr>
          <w:instrText xml:space="preserve"> PAGEREF _Toc309297940 \h </w:instrText>
        </w:r>
        <w:r w:rsidR="00352360">
          <w:rPr>
            <w:noProof/>
            <w:webHidden/>
          </w:rPr>
        </w:r>
        <w:r w:rsidR="00352360">
          <w:rPr>
            <w:noProof/>
            <w:webHidden/>
          </w:rPr>
          <w:fldChar w:fldCharType="separate"/>
        </w:r>
        <w:r w:rsidR="00352360">
          <w:rPr>
            <w:noProof/>
            <w:webHidden/>
          </w:rPr>
          <w:t>103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1" w:history="1">
        <w:r w:rsidR="00352360" w:rsidRPr="00403160">
          <w:rPr>
            <w:rStyle w:val="Hyperlink"/>
            <w:noProof/>
          </w:rPr>
          <w:t>MomsrefusionRisikoKontrolErhvervsAktivitetKode</w:t>
        </w:r>
        <w:r w:rsidR="00352360">
          <w:rPr>
            <w:noProof/>
            <w:webHidden/>
          </w:rPr>
          <w:tab/>
        </w:r>
        <w:r w:rsidR="00352360">
          <w:rPr>
            <w:noProof/>
            <w:webHidden/>
          </w:rPr>
          <w:fldChar w:fldCharType="begin"/>
        </w:r>
        <w:r w:rsidR="00352360">
          <w:rPr>
            <w:noProof/>
            <w:webHidden/>
          </w:rPr>
          <w:instrText xml:space="preserve"> PAGEREF _Toc309297941 \h </w:instrText>
        </w:r>
        <w:r w:rsidR="00352360">
          <w:rPr>
            <w:noProof/>
            <w:webHidden/>
          </w:rPr>
        </w:r>
        <w:r w:rsidR="00352360">
          <w:rPr>
            <w:noProof/>
            <w:webHidden/>
          </w:rPr>
          <w:fldChar w:fldCharType="separate"/>
        </w:r>
        <w:r w:rsidR="00352360">
          <w:rPr>
            <w:noProof/>
            <w:webHidden/>
          </w:rPr>
          <w:t>103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2" w:history="1">
        <w:r w:rsidR="00352360" w:rsidRPr="00403160">
          <w:rPr>
            <w:rStyle w:val="Hyperlink"/>
            <w:noProof/>
          </w:rPr>
          <w:t>MomsrefusionRisikoKontrolID</w:t>
        </w:r>
        <w:r w:rsidR="00352360">
          <w:rPr>
            <w:noProof/>
            <w:webHidden/>
          </w:rPr>
          <w:tab/>
        </w:r>
        <w:r w:rsidR="00352360">
          <w:rPr>
            <w:noProof/>
            <w:webHidden/>
          </w:rPr>
          <w:fldChar w:fldCharType="begin"/>
        </w:r>
        <w:r w:rsidR="00352360">
          <w:rPr>
            <w:noProof/>
            <w:webHidden/>
          </w:rPr>
          <w:instrText xml:space="preserve"> PAGEREF _Toc309297942 \h </w:instrText>
        </w:r>
        <w:r w:rsidR="00352360">
          <w:rPr>
            <w:noProof/>
            <w:webHidden/>
          </w:rPr>
        </w:r>
        <w:r w:rsidR="00352360">
          <w:rPr>
            <w:noProof/>
            <w:webHidden/>
          </w:rPr>
          <w:fldChar w:fldCharType="separate"/>
        </w:r>
        <w:r w:rsidR="00352360">
          <w:rPr>
            <w:noProof/>
            <w:webHidden/>
          </w:rPr>
          <w:t>103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3" w:history="1">
        <w:r w:rsidR="00352360" w:rsidRPr="00403160">
          <w:rPr>
            <w:rStyle w:val="Hyperlink"/>
            <w:noProof/>
          </w:rPr>
          <w:t>MomsrefusionRisikoKontrolRiskoFjernelseTærskel</w:t>
        </w:r>
        <w:r w:rsidR="00352360">
          <w:rPr>
            <w:noProof/>
            <w:webHidden/>
          </w:rPr>
          <w:tab/>
        </w:r>
        <w:r w:rsidR="00352360">
          <w:rPr>
            <w:noProof/>
            <w:webHidden/>
          </w:rPr>
          <w:fldChar w:fldCharType="begin"/>
        </w:r>
        <w:r w:rsidR="00352360">
          <w:rPr>
            <w:noProof/>
            <w:webHidden/>
          </w:rPr>
          <w:instrText xml:space="preserve"> PAGEREF _Toc309297943 \h </w:instrText>
        </w:r>
        <w:r w:rsidR="00352360">
          <w:rPr>
            <w:noProof/>
            <w:webHidden/>
          </w:rPr>
        </w:r>
        <w:r w:rsidR="00352360">
          <w:rPr>
            <w:noProof/>
            <w:webHidden/>
          </w:rPr>
          <w:fldChar w:fldCharType="separate"/>
        </w:r>
        <w:r w:rsidR="00352360">
          <w:rPr>
            <w:noProof/>
            <w:webHidden/>
          </w:rPr>
          <w:t>103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4" w:history="1">
        <w:r w:rsidR="00352360" w:rsidRPr="00403160">
          <w:rPr>
            <w:rStyle w:val="Hyperlink"/>
            <w:noProof/>
          </w:rPr>
          <w:t>MomsrefusionRisikoKontrolStartDato</w:t>
        </w:r>
        <w:r w:rsidR="00352360">
          <w:rPr>
            <w:noProof/>
            <w:webHidden/>
          </w:rPr>
          <w:tab/>
        </w:r>
        <w:r w:rsidR="00352360">
          <w:rPr>
            <w:noProof/>
            <w:webHidden/>
          </w:rPr>
          <w:fldChar w:fldCharType="begin"/>
        </w:r>
        <w:r w:rsidR="00352360">
          <w:rPr>
            <w:noProof/>
            <w:webHidden/>
          </w:rPr>
          <w:instrText xml:space="preserve"> PAGEREF _Toc309297944 \h </w:instrText>
        </w:r>
        <w:r w:rsidR="00352360">
          <w:rPr>
            <w:noProof/>
            <w:webHidden/>
          </w:rPr>
        </w:r>
        <w:r w:rsidR="00352360">
          <w:rPr>
            <w:noProof/>
            <w:webHidden/>
          </w:rPr>
          <w:fldChar w:fldCharType="separate"/>
        </w:r>
        <w:r w:rsidR="00352360">
          <w:rPr>
            <w:noProof/>
            <w:webHidden/>
          </w:rPr>
          <w:t>103</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5" w:history="1">
        <w:r w:rsidR="00352360" w:rsidRPr="00403160">
          <w:rPr>
            <w:rStyle w:val="Hyperlink"/>
            <w:noProof/>
          </w:rPr>
          <w:t>MomsrefusionRisikoKontrolStatus</w:t>
        </w:r>
        <w:r w:rsidR="00352360">
          <w:rPr>
            <w:noProof/>
            <w:webHidden/>
          </w:rPr>
          <w:tab/>
        </w:r>
        <w:r w:rsidR="00352360">
          <w:rPr>
            <w:noProof/>
            <w:webHidden/>
          </w:rPr>
          <w:fldChar w:fldCharType="begin"/>
        </w:r>
        <w:r w:rsidR="00352360">
          <w:rPr>
            <w:noProof/>
            <w:webHidden/>
          </w:rPr>
          <w:instrText xml:space="preserve"> PAGEREF _Toc309297945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6" w:history="1">
        <w:r w:rsidR="00352360" w:rsidRPr="00403160">
          <w:rPr>
            <w:rStyle w:val="Hyperlink"/>
            <w:noProof/>
          </w:rPr>
          <w:t>MomsrefusionRisikoKontrolUdtagTilKontrolPromille</w:t>
        </w:r>
        <w:r w:rsidR="00352360">
          <w:rPr>
            <w:noProof/>
            <w:webHidden/>
          </w:rPr>
          <w:tab/>
        </w:r>
        <w:r w:rsidR="00352360">
          <w:rPr>
            <w:noProof/>
            <w:webHidden/>
          </w:rPr>
          <w:fldChar w:fldCharType="begin"/>
        </w:r>
        <w:r w:rsidR="00352360">
          <w:rPr>
            <w:noProof/>
            <w:webHidden/>
          </w:rPr>
          <w:instrText xml:space="preserve"> PAGEREF _Toc309297946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7" w:history="1">
        <w:r w:rsidR="00352360" w:rsidRPr="00403160">
          <w:rPr>
            <w:rStyle w:val="Hyperlink"/>
            <w:noProof/>
          </w:rPr>
          <w:t>MomsrefusionSagID</w:t>
        </w:r>
        <w:r w:rsidR="00352360">
          <w:rPr>
            <w:noProof/>
            <w:webHidden/>
          </w:rPr>
          <w:tab/>
        </w:r>
        <w:r w:rsidR="00352360">
          <w:rPr>
            <w:noProof/>
            <w:webHidden/>
          </w:rPr>
          <w:fldChar w:fldCharType="begin"/>
        </w:r>
        <w:r w:rsidR="00352360">
          <w:rPr>
            <w:noProof/>
            <w:webHidden/>
          </w:rPr>
          <w:instrText xml:space="preserve"> PAGEREF _Toc309297947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8" w:history="1">
        <w:r w:rsidR="00352360" w:rsidRPr="00403160">
          <w:rPr>
            <w:rStyle w:val="Hyperlink"/>
            <w:noProof/>
          </w:rPr>
          <w:t>MomsrefusionStatistikAntal</w:t>
        </w:r>
        <w:r w:rsidR="00352360">
          <w:rPr>
            <w:noProof/>
            <w:webHidden/>
          </w:rPr>
          <w:tab/>
        </w:r>
        <w:r w:rsidR="00352360">
          <w:rPr>
            <w:noProof/>
            <w:webHidden/>
          </w:rPr>
          <w:fldChar w:fldCharType="begin"/>
        </w:r>
        <w:r w:rsidR="00352360">
          <w:rPr>
            <w:noProof/>
            <w:webHidden/>
          </w:rPr>
          <w:instrText xml:space="preserve"> PAGEREF _Toc309297948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49" w:history="1">
        <w:r w:rsidR="00352360" w:rsidRPr="00403160">
          <w:rPr>
            <w:rStyle w:val="Hyperlink"/>
            <w:noProof/>
          </w:rPr>
          <w:t>MomsrefusionStatistikDato</w:t>
        </w:r>
        <w:r w:rsidR="00352360">
          <w:rPr>
            <w:noProof/>
            <w:webHidden/>
          </w:rPr>
          <w:tab/>
        </w:r>
        <w:r w:rsidR="00352360">
          <w:rPr>
            <w:noProof/>
            <w:webHidden/>
          </w:rPr>
          <w:fldChar w:fldCharType="begin"/>
        </w:r>
        <w:r w:rsidR="00352360">
          <w:rPr>
            <w:noProof/>
            <w:webHidden/>
          </w:rPr>
          <w:instrText xml:space="preserve"> PAGEREF _Toc309297949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0" w:history="1">
        <w:r w:rsidR="00352360" w:rsidRPr="00403160">
          <w:rPr>
            <w:rStyle w:val="Hyperlink"/>
            <w:noProof/>
          </w:rPr>
          <w:t>MomsrefusionStatistikSlutdato</w:t>
        </w:r>
        <w:r w:rsidR="00352360">
          <w:rPr>
            <w:noProof/>
            <w:webHidden/>
          </w:rPr>
          <w:tab/>
        </w:r>
        <w:r w:rsidR="00352360">
          <w:rPr>
            <w:noProof/>
            <w:webHidden/>
          </w:rPr>
          <w:fldChar w:fldCharType="begin"/>
        </w:r>
        <w:r w:rsidR="00352360">
          <w:rPr>
            <w:noProof/>
            <w:webHidden/>
          </w:rPr>
          <w:instrText xml:space="preserve"> PAGEREF _Toc309297950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1" w:history="1">
        <w:r w:rsidR="00352360" w:rsidRPr="00403160">
          <w:rPr>
            <w:rStyle w:val="Hyperlink"/>
            <w:noProof/>
          </w:rPr>
          <w:t>MomsrefusionStatistikStartdato</w:t>
        </w:r>
        <w:r w:rsidR="00352360">
          <w:rPr>
            <w:noProof/>
            <w:webHidden/>
          </w:rPr>
          <w:tab/>
        </w:r>
        <w:r w:rsidR="00352360">
          <w:rPr>
            <w:noProof/>
            <w:webHidden/>
          </w:rPr>
          <w:fldChar w:fldCharType="begin"/>
        </w:r>
        <w:r w:rsidR="00352360">
          <w:rPr>
            <w:noProof/>
            <w:webHidden/>
          </w:rPr>
          <w:instrText xml:space="preserve"> PAGEREF _Toc309297951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2" w:history="1">
        <w:r w:rsidR="00352360" w:rsidRPr="00403160">
          <w:rPr>
            <w:rStyle w:val="Hyperlink"/>
            <w:noProof/>
          </w:rPr>
          <w:t>MomsrefusionStatusDato</w:t>
        </w:r>
        <w:r w:rsidR="00352360">
          <w:rPr>
            <w:noProof/>
            <w:webHidden/>
          </w:rPr>
          <w:tab/>
        </w:r>
        <w:r w:rsidR="00352360">
          <w:rPr>
            <w:noProof/>
            <w:webHidden/>
          </w:rPr>
          <w:fldChar w:fldCharType="begin"/>
        </w:r>
        <w:r w:rsidR="00352360">
          <w:rPr>
            <w:noProof/>
            <w:webHidden/>
          </w:rPr>
          <w:instrText xml:space="preserve"> PAGEREF _Toc309297952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3" w:history="1">
        <w:r w:rsidR="00352360" w:rsidRPr="00403160">
          <w:rPr>
            <w:rStyle w:val="Hyperlink"/>
            <w:noProof/>
          </w:rPr>
          <w:t>MomsrefusionSystemAdministrationBankOmkostning</w:t>
        </w:r>
        <w:r w:rsidR="00352360">
          <w:rPr>
            <w:noProof/>
            <w:webHidden/>
          </w:rPr>
          <w:tab/>
        </w:r>
        <w:r w:rsidR="00352360">
          <w:rPr>
            <w:noProof/>
            <w:webHidden/>
          </w:rPr>
          <w:fldChar w:fldCharType="begin"/>
        </w:r>
        <w:r w:rsidR="00352360">
          <w:rPr>
            <w:noProof/>
            <w:webHidden/>
          </w:rPr>
          <w:instrText xml:space="preserve"> PAGEREF _Toc309297953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4" w:history="1">
        <w:r w:rsidR="00352360" w:rsidRPr="00403160">
          <w:rPr>
            <w:rStyle w:val="Hyperlink"/>
            <w:noProof/>
          </w:rPr>
          <w:t>MomsrefusionSystemAdministrationMomsSats</w:t>
        </w:r>
        <w:r w:rsidR="00352360">
          <w:rPr>
            <w:noProof/>
            <w:webHidden/>
          </w:rPr>
          <w:tab/>
        </w:r>
        <w:r w:rsidR="00352360">
          <w:rPr>
            <w:noProof/>
            <w:webHidden/>
          </w:rPr>
          <w:fldChar w:fldCharType="begin"/>
        </w:r>
        <w:r w:rsidR="00352360">
          <w:rPr>
            <w:noProof/>
            <w:webHidden/>
          </w:rPr>
          <w:instrText xml:space="preserve"> PAGEREF _Toc309297954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5" w:history="1">
        <w:r w:rsidR="00352360" w:rsidRPr="00403160">
          <w:rPr>
            <w:rStyle w:val="Hyperlink"/>
            <w:noProof/>
          </w:rPr>
          <w:t>MomsrefusionSystemAdministrationNotifikationEmail</w:t>
        </w:r>
        <w:r w:rsidR="00352360">
          <w:rPr>
            <w:noProof/>
            <w:webHidden/>
          </w:rPr>
          <w:tab/>
        </w:r>
        <w:r w:rsidR="00352360">
          <w:rPr>
            <w:noProof/>
            <w:webHidden/>
          </w:rPr>
          <w:fldChar w:fldCharType="begin"/>
        </w:r>
        <w:r w:rsidR="00352360">
          <w:rPr>
            <w:noProof/>
            <w:webHidden/>
          </w:rPr>
          <w:instrText xml:space="preserve"> PAGEREF _Toc309297955 \h </w:instrText>
        </w:r>
        <w:r w:rsidR="00352360">
          <w:rPr>
            <w:noProof/>
            <w:webHidden/>
          </w:rPr>
        </w:r>
        <w:r w:rsidR="00352360">
          <w:rPr>
            <w:noProof/>
            <w:webHidden/>
          </w:rPr>
          <w:fldChar w:fldCharType="separate"/>
        </w:r>
        <w:r w:rsidR="00352360">
          <w:rPr>
            <w:noProof/>
            <w:webHidden/>
          </w:rPr>
          <w:t>104</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6" w:history="1">
        <w:r w:rsidR="00352360" w:rsidRPr="00403160">
          <w:rPr>
            <w:rStyle w:val="Hyperlink"/>
            <w:noProof/>
          </w:rPr>
          <w:t>MomsrefusionSøgestreng</w:t>
        </w:r>
        <w:r w:rsidR="00352360">
          <w:rPr>
            <w:noProof/>
            <w:webHidden/>
          </w:rPr>
          <w:tab/>
        </w:r>
        <w:r w:rsidR="00352360">
          <w:rPr>
            <w:noProof/>
            <w:webHidden/>
          </w:rPr>
          <w:fldChar w:fldCharType="begin"/>
        </w:r>
        <w:r w:rsidR="00352360">
          <w:rPr>
            <w:noProof/>
            <w:webHidden/>
          </w:rPr>
          <w:instrText xml:space="preserve"> PAGEREF _Toc309297956 \h </w:instrText>
        </w:r>
        <w:r w:rsidR="00352360">
          <w:rPr>
            <w:noProof/>
            <w:webHidden/>
          </w:rPr>
        </w:r>
        <w:r w:rsidR="00352360">
          <w:rPr>
            <w:noProof/>
            <w:webHidden/>
          </w:rPr>
          <w:fldChar w:fldCharType="separate"/>
        </w:r>
        <w:r w:rsidR="00352360">
          <w:rPr>
            <w:noProof/>
            <w:webHidden/>
          </w:rPr>
          <w:t>105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7" w:history="1">
        <w:r w:rsidR="00352360" w:rsidRPr="00403160">
          <w:rPr>
            <w:rStyle w:val="Hyperlink"/>
            <w:noProof/>
          </w:rPr>
          <w:t>MomsrefusionValideringstype</w:t>
        </w:r>
        <w:r w:rsidR="00352360">
          <w:rPr>
            <w:noProof/>
            <w:webHidden/>
          </w:rPr>
          <w:tab/>
        </w:r>
        <w:r w:rsidR="00352360">
          <w:rPr>
            <w:noProof/>
            <w:webHidden/>
          </w:rPr>
          <w:fldChar w:fldCharType="begin"/>
        </w:r>
        <w:r w:rsidR="00352360">
          <w:rPr>
            <w:noProof/>
            <w:webHidden/>
          </w:rPr>
          <w:instrText xml:space="preserve"> PAGEREF _Toc309297957 \h </w:instrText>
        </w:r>
        <w:r w:rsidR="00352360">
          <w:rPr>
            <w:noProof/>
            <w:webHidden/>
          </w:rPr>
        </w:r>
        <w:r w:rsidR="00352360">
          <w:rPr>
            <w:noProof/>
            <w:webHidden/>
          </w:rPr>
          <w:fldChar w:fldCharType="separate"/>
        </w:r>
        <w:r w:rsidR="00352360">
          <w:rPr>
            <w:noProof/>
            <w:webHidden/>
          </w:rPr>
          <w:t>105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8" w:history="1">
        <w:r w:rsidR="00352360" w:rsidRPr="00403160">
          <w:rPr>
            <w:rStyle w:val="Hyperlink"/>
            <w:noProof/>
          </w:rPr>
          <w:t>NoteDato</w:t>
        </w:r>
        <w:r w:rsidR="00352360">
          <w:rPr>
            <w:noProof/>
            <w:webHidden/>
          </w:rPr>
          <w:tab/>
        </w:r>
        <w:r w:rsidR="00352360">
          <w:rPr>
            <w:noProof/>
            <w:webHidden/>
          </w:rPr>
          <w:fldChar w:fldCharType="begin"/>
        </w:r>
        <w:r w:rsidR="00352360">
          <w:rPr>
            <w:noProof/>
            <w:webHidden/>
          </w:rPr>
          <w:instrText xml:space="preserve"> PAGEREF _Toc309297958 \h </w:instrText>
        </w:r>
        <w:r w:rsidR="00352360">
          <w:rPr>
            <w:noProof/>
            <w:webHidden/>
          </w:rPr>
        </w:r>
        <w:r w:rsidR="00352360">
          <w:rPr>
            <w:noProof/>
            <w:webHidden/>
          </w:rPr>
          <w:fldChar w:fldCharType="separate"/>
        </w:r>
        <w:r w:rsidR="00352360">
          <w:rPr>
            <w:noProof/>
            <w:webHidden/>
          </w:rPr>
          <w:t>105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59" w:history="1">
        <w:r w:rsidR="00352360" w:rsidRPr="00403160">
          <w:rPr>
            <w:rStyle w:val="Hyperlink"/>
            <w:noProof/>
          </w:rPr>
          <w:t>NoteTitel</w:t>
        </w:r>
        <w:r w:rsidR="00352360">
          <w:rPr>
            <w:noProof/>
            <w:webHidden/>
          </w:rPr>
          <w:tab/>
        </w:r>
        <w:r w:rsidR="00352360">
          <w:rPr>
            <w:noProof/>
            <w:webHidden/>
          </w:rPr>
          <w:fldChar w:fldCharType="begin"/>
        </w:r>
        <w:r w:rsidR="00352360">
          <w:rPr>
            <w:noProof/>
            <w:webHidden/>
          </w:rPr>
          <w:instrText xml:space="preserve"> PAGEREF _Toc309297959 \h </w:instrText>
        </w:r>
        <w:r w:rsidR="00352360">
          <w:rPr>
            <w:noProof/>
            <w:webHidden/>
          </w:rPr>
        </w:r>
        <w:r w:rsidR="00352360">
          <w:rPr>
            <w:noProof/>
            <w:webHidden/>
          </w:rPr>
          <w:fldChar w:fldCharType="separate"/>
        </w:r>
        <w:r w:rsidR="00352360">
          <w:rPr>
            <w:noProof/>
            <w:webHidden/>
          </w:rPr>
          <w:t>105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0" w:history="1">
        <w:r w:rsidR="00352360" w:rsidRPr="00403160">
          <w:rPr>
            <w:rStyle w:val="Hyperlink"/>
            <w:noProof/>
          </w:rPr>
          <w:t>NotifikationDato</w:t>
        </w:r>
        <w:r w:rsidR="00352360">
          <w:rPr>
            <w:noProof/>
            <w:webHidden/>
          </w:rPr>
          <w:tab/>
        </w:r>
        <w:r w:rsidR="00352360">
          <w:rPr>
            <w:noProof/>
            <w:webHidden/>
          </w:rPr>
          <w:fldChar w:fldCharType="begin"/>
        </w:r>
        <w:r w:rsidR="00352360">
          <w:rPr>
            <w:noProof/>
            <w:webHidden/>
          </w:rPr>
          <w:instrText xml:space="preserve"> PAGEREF _Toc309297960 \h </w:instrText>
        </w:r>
        <w:r w:rsidR="00352360">
          <w:rPr>
            <w:noProof/>
            <w:webHidden/>
          </w:rPr>
        </w:r>
        <w:r w:rsidR="00352360">
          <w:rPr>
            <w:noProof/>
            <w:webHidden/>
          </w:rPr>
          <w:fldChar w:fldCharType="separate"/>
        </w:r>
        <w:r w:rsidR="00352360">
          <w:rPr>
            <w:noProof/>
            <w:webHidden/>
          </w:rPr>
          <w:t>105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1" w:history="1">
        <w:r w:rsidR="00352360" w:rsidRPr="00403160">
          <w:rPr>
            <w:rStyle w:val="Hyperlink"/>
            <w:noProof/>
          </w:rPr>
          <w:t>NotifikationEmne</w:t>
        </w:r>
        <w:r w:rsidR="00352360">
          <w:rPr>
            <w:noProof/>
            <w:webHidden/>
          </w:rPr>
          <w:tab/>
        </w:r>
        <w:r w:rsidR="00352360">
          <w:rPr>
            <w:noProof/>
            <w:webHidden/>
          </w:rPr>
          <w:fldChar w:fldCharType="begin"/>
        </w:r>
        <w:r w:rsidR="00352360">
          <w:rPr>
            <w:noProof/>
            <w:webHidden/>
          </w:rPr>
          <w:instrText xml:space="preserve"> PAGEREF _Toc309297961 \h </w:instrText>
        </w:r>
        <w:r w:rsidR="00352360">
          <w:rPr>
            <w:noProof/>
            <w:webHidden/>
          </w:rPr>
        </w:r>
        <w:r w:rsidR="00352360">
          <w:rPr>
            <w:noProof/>
            <w:webHidden/>
          </w:rPr>
          <w:fldChar w:fldCharType="separate"/>
        </w:r>
        <w:r w:rsidR="00352360">
          <w:rPr>
            <w:noProof/>
            <w:webHidden/>
          </w:rPr>
          <w:t>105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2" w:history="1">
        <w:r w:rsidR="00352360" w:rsidRPr="00403160">
          <w:rPr>
            <w:rStyle w:val="Hyperlink"/>
            <w:noProof/>
          </w:rPr>
          <w:t>NotifikationID</w:t>
        </w:r>
        <w:r w:rsidR="00352360">
          <w:rPr>
            <w:noProof/>
            <w:webHidden/>
          </w:rPr>
          <w:tab/>
        </w:r>
        <w:r w:rsidR="00352360">
          <w:rPr>
            <w:noProof/>
            <w:webHidden/>
          </w:rPr>
          <w:fldChar w:fldCharType="begin"/>
        </w:r>
        <w:r w:rsidR="00352360">
          <w:rPr>
            <w:noProof/>
            <w:webHidden/>
          </w:rPr>
          <w:instrText xml:space="preserve"> PAGEREF _Toc309297962 \h </w:instrText>
        </w:r>
        <w:r w:rsidR="00352360">
          <w:rPr>
            <w:noProof/>
            <w:webHidden/>
          </w:rPr>
        </w:r>
        <w:r w:rsidR="00352360">
          <w:rPr>
            <w:noProof/>
            <w:webHidden/>
          </w:rPr>
          <w:fldChar w:fldCharType="separate"/>
        </w:r>
        <w:r w:rsidR="00352360">
          <w:rPr>
            <w:noProof/>
            <w:webHidden/>
          </w:rPr>
          <w:t>105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3" w:history="1">
        <w:r w:rsidR="00352360" w:rsidRPr="00403160">
          <w:rPr>
            <w:rStyle w:val="Hyperlink"/>
            <w:noProof/>
          </w:rPr>
          <w:t>NotifikationTekst</w:t>
        </w:r>
        <w:r w:rsidR="00352360">
          <w:rPr>
            <w:noProof/>
            <w:webHidden/>
          </w:rPr>
          <w:tab/>
        </w:r>
        <w:r w:rsidR="00352360">
          <w:rPr>
            <w:noProof/>
            <w:webHidden/>
          </w:rPr>
          <w:fldChar w:fldCharType="begin"/>
        </w:r>
        <w:r w:rsidR="00352360">
          <w:rPr>
            <w:noProof/>
            <w:webHidden/>
          </w:rPr>
          <w:instrText xml:space="preserve"> PAGEREF _Toc309297963 \h </w:instrText>
        </w:r>
        <w:r w:rsidR="00352360">
          <w:rPr>
            <w:noProof/>
            <w:webHidden/>
          </w:rPr>
        </w:r>
        <w:r w:rsidR="00352360">
          <w:rPr>
            <w:noProof/>
            <w:webHidden/>
          </w:rPr>
          <w:fldChar w:fldCharType="separate"/>
        </w:r>
        <w:r w:rsidR="00352360">
          <w:rPr>
            <w:noProof/>
            <w:webHidden/>
          </w:rPr>
          <w:t>105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4" w:history="1">
        <w:r w:rsidR="00352360" w:rsidRPr="00403160">
          <w:rPr>
            <w:rStyle w:val="Hyperlink"/>
            <w:noProof/>
          </w:rPr>
          <w:t>PartRolleBetegnelse</w:t>
        </w:r>
        <w:r w:rsidR="00352360">
          <w:rPr>
            <w:noProof/>
            <w:webHidden/>
          </w:rPr>
          <w:tab/>
        </w:r>
        <w:r w:rsidR="00352360">
          <w:rPr>
            <w:noProof/>
            <w:webHidden/>
          </w:rPr>
          <w:fldChar w:fldCharType="begin"/>
        </w:r>
        <w:r w:rsidR="00352360">
          <w:rPr>
            <w:noProof/>
            <w:webHidden/>
          </w:rPr>
          <w:instrText xml:space="preserve"> PAGEREF _Toc309297964 \h </w:instrText>
        </w:r>
        <w:r w:rsidR="00352360">
          <w:rPr>
            <w:noProof/>
            <w:webHidden/>
          </w:rPr>
        </w:r>
        <w:r w:rsidR="00352360">
          <w:rPr>
            <w:noProof/>
            <w:webHidden/>
          </w:rPr>
          <w:fldChar w:fldCharType="separate"/>
        </w:r>
        <w:r w:rsidR="00352360">
          <w:rPr>
            <w:noProof/>
            <w:webHidden/>
          </w:rPr>
          <w:t>105</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5" w:history="1">
        <w:r w:rsidR="00352360" w:rsidRPr="00403160">
          <w:rPr>
            <w:rStyle w:val="Hyperlink"/>
            <w:noProof/>
          </w:rPr>
          <w:t>ProRataSatsKorrektionDato</w:t>
        </w:r>
        <w:r w:rsidR="00352360">
          <w:rPr>
            <w:noProof/>
            <w:webHidden/>
          </w:rPr>
          <w:tab/>
        </w:r>
        <w:r w:rsidR="00352360">
          <w:rPr>
            <w:noProof/>
            <w:webHidden/>
          </w:rPr>
          <w:fldChar w:fldCharType="begin"/>
        </w:r>
        <w:r w:rsidR="00352360">
          <w:rPr>
            <w:noProof/>
            <w:webHidden/>
          </w:rPr>
          <w:instrText xml:space="preserve"> PAGEREF _Toc309297965 \h </w:instrText>
        </w:r>
        <w:r w:rsidR="00352360">
          <w:rPr>
            <w:noProof/>
            <w:webHidden/>
          </w:rPr>
        </w:r>
        <w:r w:rsidR="00352360">
          <w:rPr>
            <w:noProof/>
            <w:webHidden/>
          </w:rPr>
          <w:fldChar w:fldCharType="separate"/>
        </w:r>
        <w:r w:rsidR="00352360">
          <w:rPr>
            <w:noProof/>
            <w:webHidden/>
          </w:rPr>
          <w:t>106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6" w:history="1">
        <w:r w:rsidR="00352360" w:rsidRPr="00403160">
          <w:rPr>
            <w:rStyle w:val="Hyperlink"/>
            <w:noProof/>
          </w:rPr>
          <w:t>ProRataSatsKorrektionID</w:t>
        </w:r>
        <w:r w:rsidR="00352360">
          <w:rPr>
            <w:noProof/>
            <w:webHidden/>
          </w:rPr>
          <w:tab/>
        </w:r>
        <w:r w:rsidR="00352360">
          <w:rPr>
            <w:noProof/>
            <w:webHidden/>
          </w:rPr>
          <w:fldChar w:fldCharType="begin"/>
        </w:r>
        <w:r w:rsidR="00352360">
          <w:rPr>
            <w:noProof/>
            <w:webHidden/>
          </w:rPr>
          <w:instrText xml:space="preserve"> PAGEREF _Toc309297966 \h </w:instrText>
        </w:r>
        <w:r w:rsidR="00352360">
          <w:rPr>
            <w:noProof/>
            <w:webHidden/>
          </w:rPr>
        </w:r>
        <w:r w:rsidR="00352360">
          <w:rPr>
            <w:noProof/>
            <w:webHidden/>
          </w:rPr>
          <w:fldChar w:fldCharType="separate"/>
        </w:r>
        <w:r w:rsidR="00352360">
          <w:rPr>
            <w:noProof/>
            <w:webHidden/>
          </w:rPr>
          <w:t>106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7" w:history="1">
        <w:r w:rsidR="00352360" w:rsidRPr="00403160">
          <w:rPr>
            <w:rStyle w:val="Hyperlink"/>
            <w:noProof/>
          </w:rPr>
          <w:t>ProRataSatsKorrektionKonstateretSats</w:t>
        </w:r>
        <w:r w:rsidR="00352360">
          <w:rPr>
            <w:noProof/>
            <w:webHidden/>
          </w:rPr>
          <w:tab/>
        </w:r>
        <w:r w:rsidR="00352360">
          <w:rPr>
            <w:noProof/>
            <w:webHidden/>
          </w:rPr>
          <w:fldChar w:fldCharType="begin"/>
        </w:r>
        <w:r w:rsidR="00352360">
          <w:rPr>
            <w:noProof/>
            <w:webHidden/>
          </w:rPr>
          <w:instrText xml:space="preserve"> PAGEREF _Toc309297967 \h </w:instrText>
        </w:r>
        <w:r w:rsidR="00352360">
          <w:rPr>
            <w:noProof/>
            <w:webHidden/>
          </w:rPr>
        </w:r>
        <w:r w:rsidR="00352360">
          <w:rPr>
            <w:noProof/>
            <w:webHidden/>
          </w:rPr>
          <w:fldChar w:fldCharType="separate"/>
        </w:r>
        <w:r w:rsidR="00352360">
          <w:rPr>
            <w:noProof/>
            <w:webHidden/>
          </w:rPr>
          <w:t>106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8" w:history="1">
        <w:r w:rsidR="00352360" w:rsidRPr="00403160">
          <w:rPr>
            <w:rStyle w:val="Hyperlink"/>
            <w:noProof/>
          </w:rPr>
          <w:t>ProRataSatsKorrektionNummer</w:t>
        </w:r>
        <w:r w:rsidR="00352360">
          <w:rPr>
            <w:noProof/>
            <w:webHidden/>
          </w:rPr>
          <w:tab/>
        </w:r>
        <w:r w:rsidR="00352360">
          <w:rPr>
            <w:noProof/>
            <w:webHidden/>
          </w:rPr>
          <w:fldChar w:fldCharType="begin"/>
        </w:r>
        <w:r w:rsidR="00352360">
          <w:rPr>
            <w:noProof/>
            <w:webHidden/>
          </w:rPr>
          <w:instrText xml:space="preserve"> PAGEREF _Toc309297968 \h </w:instrText>
        </w:r>
        <w:r w:rsidR="00352360">
          <w:rPr>
            <w:noProof/>
            <w:webHidden/>
          </w:rPr>
        </w:r>
        <w:r w:rsidR="00352360">
          <w:rPr>
            <w:noProof/>
            <w:webHidden/>
          </w:rPr>
          <w:fldChar w:fldCharType="separate"/>
        </w:r>
        <w:r w:rsidR="00352360">
          <w:rPr>
            <w:noProof/>
            <w:webHidden/>
          </w:rPr>
          <w:t>106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69" w:history="1">
        <w:r w:rsidR="00352360" w:rsidRPr="00403160">
          <w:rPr>
            <w:rStyle w:val="Hyperlink"/>
            <w:noProof/>
          </w:rPr>
          <w:t>ProRataSatsKorrektionSlutDato</w:t>
        </w:r>
        <w:r w:rsidR="00352360">
          <w:rPr>
            <w:noProof/>
            <w:webHidden/>
          </w:rPr>
          <w:tab/>
        </w:r>
        <w:r w:rsidR="00352360">
          <w:rPr>
            <w:noProof/>
            <w:webHidden/>
          </w:rPr>
          <w:fldChar w:fldCharType="begin"/>
        </w:r>
        <w:r w:rsidR="00352360">
          <w:rPr>
            <w:noProof/>
            <w:webHidden/>
          </w:rPr>
          <w:instrText xml:space="preserve"> PAGEREF _Toc309297969 \h </w:instrText>
        </w:r>
        <w:r w:rsidR="00352360">
          <w:rPr>
            <w:noProof/>
            <w:webHidden/>
          </w:rPr>
        </w:r>
        <w:r w:rsidR="00352360">
          <w:rPr>
            <w:noProof/>
            <w:webHidden/>
          </w:rPr>
          <w:fldChar w:fldCharType="separate"/>
        </w:r>
        <w:r w:rsidR="00352360">
          <w:rPr>
            <w:noProof/>
            <w:webHidden/>
          </w:rPr>
          <w:t>106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0" w:history="1">
        <w:r w:rsidR="00352360" w:rsidRPr="00403160">
          <w:rPr>
            <w:rStyle w:val="Hyperlink"/>
            <w:noProof/>
          </w:rPr>
          <w:t>ProRataSatsKorrektionStartDato</w:t>
        </w:r>
        <w:r w:rsidR="00352360">
          <w:rPr>
            <w:noProof/>
            <w:webHidden/>
          </w:rPr>
          <w:tab/>
        </w:r>
        <w:r w:rsidR="00352360">
          <w:rPr>
            <w:noProof/>
            <w:webHidden/>
          </w:rPr>
          <w:fldChar w:fldCharType="begin"/>
        </w:r>
        <w:r w:rsidR="00352360">
          <w:rPr>
            <w:noProof/>
            <w:webHidden/>
          </w:rPr>
          <w:instrText xml:space="preserve"> PAGEREF _Toc309297970 \h </w:instrText>
        </w:r>
        <w:r w:rsidR="00352360">
          <w:rPr>
            <w:noProof/>
            <w:webHidden/>
          </w:rPr>
        </w:r>
        <w:r w:rsidR="00352360">
          <w:rPr>
            <w:noProof/>
            <w:webHidden/>
          </w:rPr>
          <w:fldChar w:fldCharType="separate"/>
        </w:r>
        <w:r w:rsidR="00352360">
          <w:rPr>
            <w:noProof/>
            <w:webHidden/>
          </w:rPr>
          <w:t>106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1" w:history="1">
        <w:r w:rsidR="00352360" w:rsidRPr="00403160">
          <w:rPr>
            <w:rStyle w:val="Hyperlink"/>
            <w:noProof/>
          </w:rPr>
          <w:t>ProRataSatsKorrektionStatus</w:t>
        </w:r>
        <w:r w:rsidR="00352360">
          <w:rPr>
            <w:noProof/>
            <w:webHidden/>
          </w:rPr>
          <w:tab/>
        </w:r>
        <w:r w:rsidR="00352360">
          <w:rPr>
            <w:noProof/>
            <w:webHidden/>
          </w:rPr>
          <w:fldChar w:fldCharType="begin"/>
        </w:r>
        <w:r w:rsidR="00352360">
          <w:rPr>
            <w:noProof/>
            <w:webHidden/>
          </w:rPr>
          <w:instrText xml:space="preserve"> PAGEREF _Toc309297971 \h </w:instrText>
        </w:r>
        <w:r w:rsidR="00352360">
          <w:rPr>
            <w:noProof/>
            <w:webHidden/>
          </w:rPr>
        </w:r>
        <w:r w:rsidR="00352360">
          <w:rPr>
            <w:noProof/>
            <w:webHidden/>
          </w:rPr>
          <w:fldChar w:fldCharType="separate"/>
        </w:r>
        <w:r w:rsidR="00352360">
          <w:rPr>
            <w:noProof/>
            <w:webHidden/>
          </w:rPr>
          <w:t>106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2" w:history="1">
        <w:r w:rsidR="00352360" w:rsidRPr="00403160">
          <w:rPr>
            <w:rStyle w:val="Hyperlink"/>
            <w:noProof/>
          </w:rPr>
          <w:t>RessourceNummer</w:t>
        </w:r>
        <w:r w:rsidR="00352360">
          <w:rPr>
            <w:noProof/>
            <w:webHidden/>
          </w:rPr>
          <w:tab/>
        </w:r>
        <w:r w:rsidR="00352360">
          <w:rPr>
            <w:noProof/>
            <w:webHidden/>
          </w:rPr>
          <w:fldChar w:fldCharType="begin"/>
        </w:r>
        <w:r w:rsidR="00352360">
          <w:rPr>
            <w:noProof/>
            <w:webHidden/>
          </w:rPr>
          <w:instrText xml:space="preserve"> PAGEREF _Toc309297972 \h </w:instrText>
        </w:r>
        <w:r w:rsidR="00352360">
          <w:rPr>
            <w:noProof/>
            <w:webHidden/>
          </w:rPr>
        </w:r>
        <w:r w:rsidR="00352360">
          <w:rPr>
            <w:noProof/>
            <w:webHidden/>
          </w:rPr>
          <w:fldChar w:fldCharType="separate"/>
        </w:r>
        <w:r w:rsidR="00352360">
          <w:rPr>
            <w:noProof/>
            <w:webHidden/>
          </w:rPr>
          <w:t>106</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3" w:history="1">
        <w:r w:rsidR="00352360" w:rsidRPr="00403160">
          <w:rPr>
            <w:rStyle w:val="Hyperlink"/>
            <w:noProof/>
          </w:rPr>
          <w:t>SagNummer</w:t>
        </w:r>
        <w:r w:rsidR="00352360">
          <w:rPr>
            <w:noProof/>
            <w:webHidden/>
          </w:rPr>
          <w:tab/>
        </w:r>
        <w:r w:rsidR="00352360">
          <w:rPr>
            <w:noProof/>
            <w:webHidden/>
          </w:rPr>
          <w:fldChar w:fldCharType="begin"/>
        </w:r>
        <w:r w:rsidR="00352360">
          <w:rPr>
            <w:noProof/>
            <w:webHidden/>
          </w:rPr>
          <w:instrText xml:space="preserve"> PAGEREF _Toc309297973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4" w:history="1">
        <w:r w:rsidR="00352360" w:rsidRPr="00403160">
          <w:rPr>
            <w:rStyle w:val="Hyperlink"/>
            <w:noProof/>
          </w:rPr>
          <w:t>SamtidighedskontrolAfgørelseVersionDato</w:t>
        </w:r>
        <w:r w:rsidR="00352360">
          <w:rPr>
            <w:noProof/>
            <w:webHidden/>
          </w:rPr>
          <w:tab/>
        </w:r>
        <w:r w:rsidR="00352360">
          <w:rPr>
            <w:noProof/>
            <w:webHidden/>
          </w:rPr>
          <w:fldChar w:fldCharType="begin"/>
        </w:r>
        <w:r w:rsidR="00352360">
          <w:rPr>
            <w:noProof/>
            <w:webHidden/>
          </w:rPr>
          <w:instrText xml:space="preserve"> PAGEREF _Toc309297974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5" w:history="1">
        <w:r w:rsidR="00352360" w:rsidRPr="00403160">
          <w:rPr>
            <w:rStyle w:val="Hyperlink"/>
            <w:noProof/>
          </w:rPr>
          <w:t>SamtidighedskontrolAnsøgerDataVersionDato</w:t>
        </w:r>
        <w:r w:rsidR="00352360">
          <w:rPr>
            <w:noProof/>
            <w:webHidden/>
          </w:rPr>
          <w:tab/>
        </w:r>
        <w:r w:rsidR="00352360">
          <w:rPr>
            <w:noProof/>
            <w:webHidden/>
          </w:rPr>
          <w:fldChar w:fldCharType="begin"/>
        </w:r>
        <w:r w:rsidR="00352360">
          <w:rPr>
            <w:noProof/>
            <w:webHidden/>
          </w:rPr>
          <w:instrText xml:space="preserve"> PAGEREF _Toc309297975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6" w:history="1">
        <w:r w:rsidR="00352360" w:rsidRPr="00403160">
          <w:rPr>
            <w:rStyle w:val="Hyperlink"/>
            <w:noProof/>
          </w:rPr>
          <w:t>SamtidighedskontrolAnsøgningDataVersionDato</w:t>
        </w:r>
        <w:r w:rsidR="00352360">
          <w:rPr>
            <w:noProof/>
            <w:webHidden/>
          </w:rPr>
          <w:tab/>
        </w:r>
        <w:r w:rsidR="00352360">
          <w:rPr>
            <w:noProof/>
            <w:webHidden/>
          </w:rPr>
          <w:fldChar w:fldCharType="begin"/>
        </w:r>
        <w:r w:rsidR="00352360">
          <w:rPr>
            <w:noProof/>
            <w:webHidden/>
          </w:rPr>
          <w:instrText xml:space="preserve"> PAGEREF _Toc309297976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7" w:history="1">
        <w:r w:rsidR="00352360" w:rsidRPr="00403160">
          <w:rPr>
            <w:rStyle w:val="Hyperlink"/>
            <w:noProof/>
          </w:rPr>
          <w:t>SamtidighedskontrolAnsøgningStamDataVersionDato</w:t>
        </w:r>
        <w:r w:rsidR="00352360">
          <w:rPr>
            <w:noProof/>
            <w:webHidden/>
          </w:rPr>
          <w:tab/>
        </w:r>
        <w:r w:rsidR="00352360">
          <w:rPr>
            <w:noProof/>
            <w:webHidden/>
          </w:rPr>
          <w:fldChar w:fldCharType="begin"/>
        </w:r>
        <w:r w:rsidR="00352360">
          <w:rPr>
            <w:noProof/>
            <w:webHidden/>
          </w:rPr>
          <w:instrText xml:space="preserve"> PAGEREF _Toc309297977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8" w:history="1">
        <w:r w:rsidR="00352360" w:rsidRPr="00403160">
          <w:rPr>
            <w:rStyle w:val="Hyperlink"/>
            <w:noProof/>
          </w:rPr>
          <w:t>SamtidighedskontrolDokumentVersionDato</w:t>
        </w:r>
        <w:r w:rsidR="00352360">
          <w:rPr>
            <w:noProof/>
            <w:webHidden/>
          </w:rPr>
          <w:tab/>
        </w:r>
        <w:r w:rsidR="00352360">
          <w:rPr>
            <w:noProof/>
            <w:webHidden/>
          </w:rPr>
          <w:fldChar w:fldCharType="begin"/>
        </w:r>
        <w:r w:rsidR="00352360">
          <w:rPr>
            <w:noProof/>
            <w:webHidden/>
          </w:rPr>
          <w:instrText xml:space="preserve"> PAGEREF _Toc309297978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79" w:history="1">
        <w:r w:rsidR="00352360" w:rsidRPr="00403160">
          <w:rPr>
            <w:rStyle w:val="Hyperlink"/>
            <w:noProof/>
          </w:rPr>
          <w:t>SamtidighedskontrolFuldmægtigDataVersionDato</w:t>
        </w:r>
        <w:r w:rsidR="00352360">
          <w:rPr>
            <w:noProof/>
            <w:webHidden/>
          </w:rPr>
          <w:tab/>
        </w:r>
        <w:r w:rsidR="00352360">
          <w:rPr>
            <w:noProof/>
            <w:webHidden/>
          </w:rPr>
          <w:fldChar w:fldCharType="begin"/>
        </w:r>
        <w:r w:rsidR="00352360">
          <w:rPr>
            <w:noProof/>
            <w:webHidden/>
          </w:rPr>
          <w:instrText xml:space="preserve"> PAGEREF _Toc309297979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80" w:history="1">
        <w:r w:rsidR="00352360" w:rsidRPr="00403160">
          <w:rPr>
            <w:rStyle w:val="Hyperlink"/>
            <w:noProof/>
          </w:rPr>
          <w:t>SamtidighedskontrolKladdeAnsøgningVersionDato</w:t>
        </w:r>
        <w:r w:rsidR="00352360">
          <w:rPr>
            <w:noProof/>
            <w:webHidden/>
          </w:rPr>
          <w:tab/>
        </w:r>
        <w:r w:rsidR="00352360">
          <w:rPr>
            <w:noProof/>
            <w:webHidden/>
          </w:rPr>
          <w:fldChar w:fldCharType="begin"/>
        </w:r>
        <w:r w:rsidR="00352360">
          <w:rPr>
            <w:noProof/>
            <w:webHidden/>
          </w:rPr>
          <w:instrText xml:space="preserve"> PAGEREF _Toc309297980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81" w:history="1">
        <w:r w:rsidR="00352360" w:rsidRPr="00403160">
          <w:rPr>
            <w:rStyle w:val="Hyperlink"/>
            <w:noProof/>
          </w:rPr>
          <w:t>SamtidighedskontrolProRataSatsKorrektionVersionDato</w:t>
        </w:r>
        <w:r w:rsidR="00352360">
          <w:rPr>
            <w:noProof/>
            <w:webHidden/>
          </w:rPr>
          <w:tab/>
        </w:r>
        <w:r w:rsidR="00352360">
          <w:rPr>
            <w:noProof/>
            <w:webHidden/>
          </w:rPr>
          <w:fldChar w:fldCharType="begin"/>
        </w:r>
        <w:r w:rsidR="00352360">
          <w:rPr>
            <w:noProof/>
            <w:webHidden/>
          </w:rPr>
          <w:instrText xml:space="preserve"> PAGEREF _Toc309297981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82" w:history="1">
        <w:r w:rsidR="00352360" w:rsidRPr="00403160">
          <w:rPr>
            <w:rStyle w:val="Hyperlink"/>
            <w:noProof/>
          </w:rPr>
          <w:t>SamtidighedskontrolSagsbemærkningVersionDato</w:t>
        </w:r>
        <w:r w:rsidR="00352360">
          <w:rPr>
            <w:noProof/>
            <w:webHidden/>
          </w:rPr>
          <w:tab/>
        </w:r>
        <w:r w:rsidR="00352360">
          <w:rPr>
            <w:noProof/>
            <w:webHidden/>
          </w:rPr>
          <w:fldChar w:fldCharType="begin"/>
        </w:r>
        <w:r w:rsidR="00352360">
          <w:rPr>
            <w:noProof/>
            <w:webHidden/>
          </w:rPr>
          <w:instrText xml:space="preserve"> PAGEREF _Toc309297982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83" w:history="1">
        <w:r w:rsidR="00352360" w:rsidRPr="00403160">
          <w:rPr>
            <w:rStyle w:val="Hyperlink"/>
            <w:noProof/>
          </w:rPr>
          <w:t>SamtidighedskontrolVersionDato</w:t>
        </w:r>
        <w:r w:rsidR="00352360">
          <w:rPr>
            <w:noProof/>
            <w:webHidden/>
          </w:rPr>
          <w:tab/>
        </w:r>
        <w:r w:rsidR="00352360">
          <w:rPr>
            <w:noProof/>
            <w:webHidden/>
          </w:rPr>
          <w:fldChar w:fldCharType="begin"/>
        </w:r>
        <w:r w:rsidR="00352360">
          <w:rPr>
            <w:noProof/>
            <w:webHidden/>
          </w:rPr>
          <w:instrText xml:space="preserve"> PAGEREF _Toc309297983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D9617A" w:rsidP="00352360">
      <w:pPr>
        <w:pStyle w:val="TOC2"/>
        <w:tabs>
          <w:tab w:val="right" w:leader="dot" w:pos="10195"/>
        </w:tabs>
        <w:rPr>
          <w:rFonts w:asciiTheme="minorHAnsi" w:eastAsiaTheme="minorEastAsia" w:hAnsiTheme="minorHAnsi" w:cstheme="minorBidi"/>
          <w:b w:val="0"/>
          <w:noProof/>
          <w:sz w:val="22"/>
          <w:lang w:eastAsia="da-DK"/>
        </w:rPr>
      </w:pPr>
      <w:hyperlink w:anchor="_Toc309297984" w:history="1">
        <w:r w:rsidR="00352360" w:rsidRPr="00403160">
          <w:rPr>
            <w:rStyle w:val="Hyperlink"/>
            <w:noProof/>
          </w:rPr>
          <w:t>ValutaOplysningKode</w:t>
        </w:r>
        <w:r w:rsidR="00352360">
          <w:rPr>
            <w:noProof/>
            <w:webHidden/>
          </w:rPr>
          <w:tab/>
        </w:r>
        <w:r w:rsidR="00352360">
          <w:rPr>
            <w:noProof/>
            <w:webHidden/>
          </w:rPr>
          <w:fldChar w:fldCharType="begin"/>
        </w:r>
        <w:r w:rsidR="00352360">
          <w:rPr>
            <w:noProof/>
            <w:webHidden/>
          </w:rPr>
          <w:instrText xml:space="preserve"> PAGEREF _Toc309297984 \h </w:instrText>
        </w:r>
        <w:r w:rsidR="00352360">
          <w:rPr>
            <w:noProof/>
            <w:webHidden/>
          </w:rPr>
        </w:r>
        <w:r w:rsidR="00352360">
          <w:rPr>
            <w:noProof/>
            <w:webHidden/>
          </w:rPr>
          <w:fldChar w:fldCharType="separate"/>
        </w:r>
        <w:r w:rsidR="00352360">
          <w:rPr>
            <w:noProof/>
            <w:webHidden/>
          </w:rPr>
          <w:t>107</w:t>
        </w:r>
        <w:r w:rsidR="00352360">
          <w:rPr>
            <w:noProof/>
            <w:webHidden/>
          </w:rPr>
          <w:fldChar w:fldCharType="end"/>
        </w:r>
      </w:hyperlink>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352360" w:rsidSect="00352360">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r>
        <w:rPr>
          <w:rFonts w:ascii="Arial" w:hAnsi="Arial" w:cs="Arial"/>
          <w:b/>
          <w:sz w:val="48"/>
        </w:rPr>
        <w:fldChar w:fldCharType="end"/>
      </w:r>
    </w:p>
    <w:p w:rsidR="00642AA5"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Toc309297700"/>
      <w:r>
        <w:rPr>
          <w:rFonts w:ascii="Arial" w:hAnsi="Arial" w:cs="Arial"/>
          <w:b/>
          <w:sz w:val="48"/>
        </w:rPr>
        <w:lastRenderedPageBreak/>
        <w:t>Servicebeskrivelser</w:t>
      </w:r>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 w:name="_Toc309297701"/>
            <w:r w:rsidRPr="00352360">
              <w:rPr>
                <w:rFonts w:ascii="Arial" w:hAnsi="Arial" w:cs="Arial"/>
                <w:b/>
                <w:sz w:val="30"/>
              </w:rPr>
              <w:t>MomsRefusionAfgørelseOpdater</w:t>
            </w:r>
            <w:bookmarkEnd w:id="1"/>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opretter eller opdaterer afgørelser. Disse afgørelser kan både være </w:t>
            </w:r>
            <w:proofErr w:type="gramStart"/>
            <w:r>
              <w:rPr>
                <w:rFonts w:ascii="Arial" w:hAnsi="Arial" w:cs="Arial"/>
                <w:sz w:val="18"/>
              </w:rPr>
              <w:t>svar</w:t>
            </w:r>
            <w:proofErr w:type="gramEnd"/>
            <w:r>
              <w:rPr>
                <w:rFonts w:ascii="Arial" w:hAnsi="Arial" w:cs="Arial"/>
                <w:sz w:val="18"/>
              </w:rPr>
              <w:t xml:space="preserve"> på momsrefusionsansøgninger og pro rata sats korrektioner.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Foretag indstilling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9297702"/>
            <w:r w:rsidRPr="00352360">
              <w:rPr>
                <w:rFonts w:ascii="Arial" w:hAnsi="Arial" w:cs="Arial"/>
                <w:b/>
                <w:sz w:val="30"/>
              </w:rPr>
              <w:t>MomsRefusionAfgørelseSamlingHent</w:t>
            </w:r>
            <w:bookmarkEnd w:id="2"/>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lastRenderedPageBreak/>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15"/>
          <w:footerReference w:type="default" r:id="rId1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09297703"/>
            <w:r w:rsidRPr="00352360">
              <w:rPr>
                <w:rFonts w:ascii="Arial" w:hAnsi="Arial" w:cs="Arial"/>
                <w:b/>
                <w:sz w:val="30"/>
              </w:rPr>
              <w:t>MomsRefusionAktørOpdater</w:t>
            </w:r>
            <w:bookmarkEnd w:id="3"/>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MomsRefusionRisikoVurderingStruktur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MomsrefusionAktørTransportMarkering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SamtidighedskontrolSagsbemærkningVersionDato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17"/>
          <w:footerReference w:type="default" r:id="rId1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09297704"/>
            <w:r w:rsidRPr="00352360">
              <w:rPr>
                <w:rFonts w:ascii="Arial" w:hAnsi="Arial" w:cs="Arial"/>
                <w:b/>
                <w:sz w:val="30"/>
              </w:rPr>
              <w:t>MomsRefusionAktørOversigtHent</w:t>
            </w:r>
            <w:bookmarkEnd w:id="4"/>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19"/>
          <w:footerReference w:type="default" r:id="rId2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09297705"/>
            <w:r w:rsidRPr="00352360">
              <w:rPr>
                <w:rFonts w:ascii="Arial" w:hAnsi="Arial" w:cs="Arial"/>
                <w:b/>
                <w:sz w:val="30"/>
              </w:rPr>
              <w:t>MomsRefusionAktørSamlingHent</w:t>
            </w:r>
            <w:bookmarkEnd w:id="5"/>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1"/>
          <w:footerReference w:type="default" r:id="rId2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09297706"/>
            <w:r w:rsidRPr="00352360">
              <w:rPr>
                <w:rFonts w:ascii="Arial" w:hAnsi="Arial" w:cs="Arial"/>
                <w:b/>
                <w:sz w:val="30"/>
              </w:rPr>
              <w:t>MomsRefusionAktørSlet</w:t>
            </w:r>
            <w:bookmarkEnd w:id="6"/>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3"/>
          <w:footerReference w:type="default" r:id="rId2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09297707"/>
            <w:r w:rsidRPr="00352360">
              <w:rPr>
                <w:rFonts w:ascii="Arial" w:hAnsi="Arial" w:cs="Arial"/>
                <w:b/>
                <w:sz w:val="30"/>
              </w:rPr>
              <w:t>MomsRefusionAnsøgningForrigeData</w:t>
            </w:r>
            <w:bookmarkEnd w:id="7"/>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fremsøge</w:t>
            </w:r>
            <w:proofErr w:type="gramEnd"/>
            <w:r>
              <w:rPr>
                <w:rFonts w:ascii="Arial" w:hAnsi="Arial" w:cs="Arial"/>
                <w:sz w:val="18"/>
              </w:rPr>
              <w:t xml:space="preserve"> data for en given ansøger eller fuldmægtig i relation til en national ansøgning.</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fremsøger data fra den forrige emomsrefusionsansøgning til et givent land for at kunne forudfylde relevante felter på en ny ansøgning.</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fra en tidligere ansøgning for et givent land kan fremfindes ved at angive ansøgeren, evt. en fuldmægtig samt det ønskede land.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returnerer en bankkonto, hvis den er tilgængelig, samt en pro rata sats, hvis denne ligeledes er tilgængelig.</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KundeRepræsentantID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(KøbProRataSats)</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5"/>
          <w:footerReference w:type="default" r:id="rId2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09297708"/>
            <w:r w:rsidRPr="00352360">
              <w:rPr>
                <w:rFonts w:ascii="Arial" w:hAnsi="Arial" w:cs="Arial"/>
                <w:b/>
                <w:sz w:val="30"/>
              </w:rPr>
              <w:t>MomsRefusionAnsøgningGenoptag</w:t>
            </w:r>
            <w:bookmarkEnd w:id="8"/>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genoptage</w:t>
            </w:r>
            <w:proofErr w:type="gramEnd"/>
            <w:r>
              <w:rPr>
                <w:rFonts w:ascii="Arial" w:hAnsi="Arial" w:cs="Arial"/>
                <w:sz w:val="18"/>
              </w:rPr>
              <w:t xml:space="preserve"> en allerede afgjort sag, dvs. en ansøgning med status "godkendt", "delvist godkendt", eller "afslået".</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ansøgning kan genoptages ved at angive enten et ansøgningsdatanummer, et sagsnummer sammenholdt med en ansøgningsdataversionsdato eller et ansøgningsstamdatanummer sammenholdt med en tilbagebetalingsmedlemsstat samt </w:t>
            </w:r>
            <w:proofErr w:type="gramStart"/>
            <w:r>
              <w:rPr>
                <w:rFonts w:ascii="Arial" w:hAnsi="Arial" w:cs="Arial"/>
                <w:sz w:val="18"/>
              </w:rPr>
              <w:t>et</w:t>
            </w:r>
            <w:proofErr w:type="gramEnd"/>
            <w:r>
              <w:rPr>
                <w:rFonts w:ascii="Arial" w:hAnsi="Arial" w:cs="Arial"/>
                <w:sz w:val="18"/>
              </w:rPr>
              <w:t xml:space="preserve"> ansøgningsdataversionsdato. Alle tre kriterier vil specificere én specifik sag/ansøgning, der således vil kunne genoptages/kopieres.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Kopier ansøgning i Use Case "3.8 - Genoptag sag"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7"/>
          <w:footerReference w:type="default" r:id="rId2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09297709"/>
            <w:r w:rsidRPr="00352360">
              <w:rPr>
                <w:rFonts w:ascii="Arial" w:hAnsi="Arial" w:cs="Arial"/>
                <w:b/>
                <w:sz w:val="30"/>
              </w:rPr>
              <w:t>MomsRefusionAnsøgningIndstilling</w:t>
            </w:r>
            <w:bookmarkEnd w:id="9"/>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29"/>
          <w:footerReference w:type="default" r:id="rId3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09297710"/>
            <w:r w:rsidRPr="00352360">
              <w:rPr>
                <w:rFonts w:ascii="Arial" w:hAnsi="Arial" w:cs="Arial"/>
                <w:b/>
                <w:sz w:val="30"/>
              </w:rPr>
              <w:t>MomsRefusionAnsøgningOpdater</w:t>
            </w:r>
            <w:bookmarkEnd w:id="10"/>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mulighed for at oprette/opdatere ansøgninger på tre måder: en normal, som kræver standard information, </w:t>
            </w:r>
            <w:proofErr w:type="gramStart"/>
            <w:r>
              <w:rPr>
                <w:rFonts w:ascii="Arial" w:hAnsi="Arial" w:cs="Arial"/>
                <w:sz w:val="18"/>
              </w:rPr>
              <w:t>en</w:t>
            </w:r>
            <w:proofErr w:type="gramEnd"/>
            <w:r>
              <w:rPr>
                <w:rFonts w:ascii="Arial" w:hAnsi="Arial" w:cs="Arial"/>
                <w:sz w:val="18"/>
              </w:rPr>
              <w:t xml:space="preserve"> delta som kun opdaterer medsendt data, samt en lynoprettelse, som kun kræver en kunderelation.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MomsrefusionAnsøgningStamDataType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MomsrefusionAnsøgningDataTransportMarkering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Registrer og validér ansøgningen i sin helhed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w:t>
            </w:r>
            <w:proofErr w:type="gramStart"/>
            <w:r>
              <w:rPr>
                <w:rFonts w:ascii="Arial" w:hAnsi="Arial" w:cs="Arial"/>
                <w:sz w:val="18"/>
              </w:rPr>
              <w:t>Registrer  bortfald</w:t>
            </w:r>
            <w:proofErr w:type="gramEnd"/>
            <w:r>
              <w:rPr>
                <w:rFonts w:ascii="Arial" w:hAnsi="Arial" w:cs="Arial"/>
                <w:sz w:val="18"/>
              </w:rPr>
              <w:t xml:space="preserve"> af ansøgning i Use Case "3.7 - Bortfald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w:t>
            </w:r>
            <w:proofErr w:type="gramStart"/>
            <w:r>
              <w:rPr>
                <w:rFonts w:ascii="Arial" w:hAnsi="Arial" w:cs="Arial"/>
                <w:sz w:val="18"/>
              </w:rPr>
              <w:t>Modtaget,Maskinel</w:t>
            </w:r>
            <w:proofErr w:type="gramEnd"/>
            <w:r>
              <w:rPr>
                <w:rFonts w:ascii="Arial" w:hAnsi="Arial" w:cs="Arial"/>
                <w:sz w:val="18"/>
              </w:rPr>
              <w:t>,Klar til afslag,Ventebunke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1"/>
          <w:footerReference w:type="default" r:id="rId3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09297711"/>
            <w:r w:rsidRPr="00352360">
              <w:rPr>
                <w:rFonts w:ascii="Arial" w:hAnsi="Arial" w:cs="Arial"/>
                <w:b/>
                <w:sz w:val="30"/>
              </w:rPr>
              <w:t>MomsRefusionAnsøgningSamlingHent</w:t>
            </w:r>
            <w:bookmarkEnd w:id="11"/>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ansøgningsrelevant data.</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kan evt. også </w:t>
            </w:r>
            <w:proofErr w:type="gramStart"/>
            <w:r>
              <w:rPr>
                <w:rFonts w:ascii="Arial" w:hAnsi="Arial" w:cs="Arial"/>
                <w:sz w:val="18"/>
              </w:rPr>
              <w:t>hentes  ved</w:t>
            </w:r>
            <w:proofErr w:type="gramEnd"/>
            <w:r>
              <w:rPr>
                <w:rFonts w:ascii="Arial" w:hAnsi="Arial" w:cs="Arial"/>
                <w:sz w:val="18"/>
              </w:rPr>
              <w:t xml:space="preserve"> at angive et ansøgningsstamdatanummer sammenholdt med tilbagebetalingsland og version, hvilket også vil hente en specifik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lastRenderedPageBreak/>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Vis ny global ansøgning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w:t>
            </w:r>
            <w:proofErr w:type="gramStart"/>
            <w:r>
              <w:rPr>
                <w:rFonts w:ascii="Arial" w:hAnsi="Arial" w:cs="Arial"/>
                <w:sz w:val="18"/>
              </w:rPr>
              <w:t>-  Data</w:t>
            </w:r>
            <w:proofErr w:type="gramEnd"/>
            <w:r>
              <w:rPr>
                <w:rFonts w:ascii="Arial" w:hAnsi="Arial" w:cs="Arial"/>
                <w:sz w:val="18"/>
              </w:rPr>
              <w:t xml:space="preserve"> validerer ikke (AFSLAG)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3"/>
          <w:footerReference w:type="default" r:id="rId3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09297712"/>
            <w:r w:rsidRPr="00352360">
              <w:rPr>
                <w:rFonts w:ascii="Arial" w:hAnsi="Arial" w:cs="Arial"/>
                <w:b/>
                <w:sz w:val="30"/>
              </w:rPr>
              <w:t>MomsRefusionBetalingFilerOpret</w:t>
            </w:r>
            <w:bookmarkEnd w:id="12"/>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Dan udbetalingsfil og udbetalingsrapporter og opdater status for ansøgninger i Use Case "4.1 - Udbetaling"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5"/>
          <w:footerReference w:type="default" r:id="rId3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09297713"/>
            <w:r w:rsidRPr="00352360">
              <w:rPr>
                <w:rFonts w:ascii="Arial" w:hAnsi="Arial" w:cs="Arial"/>
                <w:b/>
                <w:sz w:val="30"/>
              </w:rPr>
              <w:t>MomsRefusionBetalingForslagOpret</w:t>
            </w:r>
            <w:bookmarkEnd w:id="13"/>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lastRenderedPageBreak/>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Vis udbetalingsdatoer i Use Case "4.1 - Udbetaling"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7"/>
          <w:footerReference w:type="default" r:id="rId3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09297714"/>
            <w:r w:rsidRPr="00352360">
              <w:rPr>
                <w:rFonts w:ascii="Arial" w:hAnsi="Arial" w:cs="Arial"/>
                <w:b/>
                <w:sz w:val="30"/>
              </w:rPr>
              <w:t>MomsRefusionDokumentOpdater</w:t>
            </w:r>
            <w:bookmarkEnd w:id="14"/>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eller opdatere en række eksisterende metadata for et dokument samt evt. gemme dokumentet i Captia via et kald til en systemgrænseflade.</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w:t>
            </w:r>
            <w:proofErr w:type="gramStart"/>
            <w:r>
              <w:rPr>
                <w:rFonts w:ascii="Arial" w:hAnsi="Arial" w:cs="Arial"/>
                <w:sz w:val="18"/>
              </w:rPr>
              <w:t>dokumentet</w:t>
            </w:r>
            <w:proofErr w:type="gramEnd"/>
            <w:r>
              <w:rPr>
                <w:rFonts w:ascii="Arial" w:hAnsi="Arial" w:cs="Arial"/>
                <w:sz w:val="18"/>
              </w:rPr>
              <w:t xml:space="preserve"> kan enten relatere sig til en virksomhed, ansøgning, afgørelse, momsregistreringsattest eller et køb.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DokumentNummer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Rediger brev i Use Case "2.4 - Foretag indstilling"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39"/>
          <w:footerReference w:type="default" r:id="rId4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09297715"/>
            <w:r w:rsidRPr="00352360">
              <w:rPr>
                <w:rFonts w:ascii="Arial" w:hAnsi="Arial" w:cs="Arial"/>
                <w:b/>
                <w:sz w:val="30"/>
              </w:rPr>
              <w:t>MomsRefusionDokumentSamlingHent</w:t>
            </w:r>
            <w:bookmarkEnd w:id="15"/>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række metadata for et eller flere dokumenter samt evt. selve det fysiske dokument. Dette sker via et kald et kald til en systemgrænseflade i Captia.</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DokumentTitel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DokumentUUID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1"/>
          <w:footerReference w:type="default" r:id="rId4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09297716"/>
            <w:r w:rsidRPr="00352360">
              <w:rPr>
                <w:rFonts w:ascii="Arial" w:hAnsi="Arial" w:cs="Arial"/>
                <w:b/>
                <w:sz w:val="30"/>
              </w:rPr>
              <w:t>MomsRefusionEmailSend</w:t>
            </w:r>
            <w:bookmarkEnd w:id="16"/>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afsende</w:t>
            </w:r>
            <w:proofErr w:type="gramEnd"/>
            <w:r>
              <w:rPr>
                <w:rFonts w:ascii="Arial" w:hAnsi="Arial" w:cs="Arial"/>
                <w:sz w:val="18"/>
              </w:rPr>
              <w:t xml:space="preserve"> en email.</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skal kunne fremfindes.</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*EmailListe*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1{</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t>*Email*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t>*EmailAdresseListe*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t>1{</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r>
            <w:r w:rsidRPr="00352360">
              <w:rPr>
                <w:rFonts w:ascii="Arial" w:hAnsi="Arial" w:cs="Arial"/>
                <w:sz w:val="18"/>
                <w:lang w:val="en-US"/>
              </w:rPr>
              <w:tab/>
              <w:t>EmailAdresseEmail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b/>
            </w:r>
            <w:r w:rsidRPr="00352360">
              <w:rPr>
                <w:rFonts w:ascii="Arial" w:hAnsi="Arial" w:cs="Arial"/>
                <w:sz w:val="18"/>
                <w:lang w:val="en-US"/>
              </w:rPr>
              <w:tab/>
              <w:t>( NotifikationEmne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ab/>
            </w:r>
            <w:r w:rsidRPr="00352360">
              <w:rPr>
                <w:rFonts w:ascii="Arial" w:hAnsi="Arial" w:cs="Arial"/>
                <w:sz w:val="18"/>
                <w:lang w:val="en-US"/>
              </w:rPr>
              <w:tab/>
            </w:r>
            <w:proofErr w:type="gramStart"/>
            <w:r>
              <w:rPr>
                <w:rFonts w:ascii="Arial" w:hAnsi="Arial" w:cs="Arial"/>
                <w:sz w:val="18"/>
              </w:rPr>
              <w:t>( NotifikationTekst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lastRenderedPageBreak/>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Send mail i Use Case "3.4 - Skriv brev-email"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3"/>
          <w:footerReference w:type="default" r:id="rId4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09297717"/>
            <w:r w:rsidRPr="00352360">
              <w:rPr>
                <w:rFonts w:ascii="Arial" w:hAnsi="Arial" w:cs="Arial"/>
                <w:b/>
                <w:sz w:val="30"/>
              </w:rPr>
              <w:t>MomsRefusionGlobalAnsøgningOpdater</w:t>
            </w:r>
            <w:bookmarkEnd w:id="17"/>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ansøgning skal tilbagekaldes, så skal ansøger indsende en ny version af den oprindelige ansøgning. Den nye version skal ikke indeholde </w:t>
            </w:r>
            <w:proofErr w:type="gramStart"/>
            <w:r>
              <w:rPr>
                <w:rFonts w:ascii="Arial" w:hAnsi="Arial" w:cs="Arial"/>
                <w:sz w:val="18"/>
              </w:rPr>
              <w:t>nogen</w:t>
            </w:r>
            <w:proofErr w:type="gramEnd"/>
            <w:r>
              <w:rPr>
                <w:rFonts w:ascii="Arial" w:hAnsi="Arial" w:cs="Arial"/>
                <w:sz w:val="18"/>
              </w:rPr>
              <w:t xml:space="preserve"> køb. Den nye (korrigerede) tilbagekaldelses-ansøgning får samme ansøgningsnummer som den oprindelige ansøgning, men versioneres ved et tidsstempel.</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MomsrefusionAnsøgningDataID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KundeRepræsentantID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MomsrefusionAnsøgningStamDataKladdeStartDato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MomsrefusionAnsøgningStamDataKladdeSlutDato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ValutaOplysningKode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MomsRefusionAnsøgningOpdaterOutputStruktur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*KladdeOpdater*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KundeRepræsentantID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5"/>
          <w:footerReference w:type="default" r:id="rId4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09297718"/>
            <w:r w:rsidRPr="00352360">
              <w:rPr>
                <w:rFonts w:ascii="Arial" w:hAnsi="Arial" w:cs="Arial"/>
                <w:b/>
                <w:sz w:val="30"/>
              </w:rPr>
              <w:t>MomsRefusionGlobalAnsøgningSamlingHent</w:t>
            </w:r>
            <w:bookmarkEnd w:id="18"/>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MomsrefusionEUBeskedSprog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E3B5E" w:rsidRDefault="00CE3B5E">
      <w:pPr>
        <w:rPr>
          <w:ins w:id="19" w:author="JESPER B. HENRIKSEN" w:date="2011-12-13T16:17:00Z"/>
        </w:rPr>
      </w:pPr>
      <w:ins w:id="20" w:author="JESPER B. HENRIKSEN" w:date="2011-12-13T16:17:00Z">
        <w:r>
          <w:br w:type="page"/>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21">
          <w:tblGrid>
            <w:gridCol w:w="1134"/>
            <w:gridCol w:w="2835"/>
            <w:gridCol w:w="1134"/>
            <w:gridCol w:w="1701"/>
            <w:gridCol w:w="1701"/>
            <w:gridCol w:w="1840"/>
          </w:tblGrid>
        </w:tblGridChange>
      </w:tblGrid>
      <w:tr w:rsidR="00CE3B5E" w:rsidTr="00C56483">
        <w:trPr>
          <w:trHeight w:hRule="exact" w:val="113"/>
          <w:ins w:id="22" w:author="JESPER B. HENRIKSEN" w:date="2011-12-13T16:17:00Z"/>
        </w:trPr>
        <w:tc>
          <w:tcPr>
            <w:tcW w:w="10345" w:type="dxa"/>
            <w:gridSpan w:val="6"/>
            <w:shd w:val="clear" w:color="auto" w:fill="B3B3B3"/>
          </w:tcPr>
          <w:p w:rsidR="00CE3B5E"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JESPER B. HENRIKSEN" w:date="2011-12-13T16:17:00Z"/>
                <w:rFonts w:ascii="Arial" w:hAnsi="Arial" w:cs="Arial"/>
                <w:b/>
                <w:sz w:val="48"/>
              </w:rPr>
            </w:pPr>
          </w:p>
        </w:tc>
      </w:tr>
      <w:tr w:rsidR="00CE3B5E" w:rsidTr="00C56483">
        <w:trPr>
          <w:trHeight w:val="283"/>
          <w:ins w:id="24" w:author="JESPER B. HENRIKSEN" w:date="2011-12-13T16:17:00Z"/>
        </w:trPr>
        <w:tc>
          <w:tcPr>
            <w:tcW w:w="10345" w:type="dxa"/>
            <w:gridSpan w:val="6"/>
            <w:tcBorders>
              <w:bottom w:val="single" w:sz="6" w:space="0" w:color="auto"/>
            </w:tcBorders>
          </w:tcPr>
          <w:p w:rsidR="00CE3B5E" w:rsidRPr="00352360"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5" w:author="JESPER B. HENRIKSEN" w:date="2011-12-13T16:17:00Z"/>
                <w:rFonts w:ascii="Arial" w:hAnsi="Arial" w:cs="Arial"/>
                <w:b/>
                <w:sz w:val="30"/>
              </w:rPr>
            </w:pPr>
            <w:ins w:id="26" w:author="JESPER B. HENRIKSEN" w:date="2011-12-13T16:17:00Z">
              <w:r w:rsidRPr="00352360">
                <w:rPr>
                  <w:rFonts w:ascii="Arial" w:hAnsi="Arial" w:cs="Arial"/>
                  <w:b/>
                  <w:sz w:val="30"/>
                </w:rPr>
                <w:t>MomsRefusion</w:t>
              </w:r>
            </w:ins>
            <w:ins w:id="27" w:author="JESPER B. HENRIKSEN" w:date="2011-12-13T16:18:00Z">
              <w:r>
                <w:rPr>
                  <w:rFonts w:ascii="Arial" w:hAnsi="Arial" w:cs="Arial"/>
                  <w:b/>
                  <w:sz w:val="30"/>
                </w:rPr>
                <w:t>JournaliseringSøg</w:t>
              </w:r>
            </w:ins>
          </w:p>
        </w:tc>
      </w:tr>
      <w:tr w:rsidR="00CE3B5E" w:rsidTr="00CE3B5E">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28" w:author="JESPER B. HENRIKSEN" w:date="2011-12-13T16:17: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ins w:id="29" w:author="JESPER B. HENRIKSEN" w:date="2011-12-13T16:17:00Z"/>
          <w:trPrChange w:id="30" w:author="JESPER B. HENRIKSEN" w:date="2011-12-13T16:17:00Z">
            <w:trPr>
              <w:trHeight w:val="283"/>
            </w:trPr>
          </w:trPrChange>
        </w:trPr>
        <w:tc>
          <w:tcPr>
            <w:tcW w:w="1134" w:type="dxa"/>
            <w:tcBorders>
              <w:top w:val="single" w:sz="6" w:space="0" w:color="auto"/>
              <w:bottom w:val="nil"/>
            </w:tcBorders>
            <w:shd w:val="clear" w:color="auto" w:fill="auto"/>
            <w:vAlign w:val="center"/>
            <w:tcPrChange w:id="31" w:author="JESPER B. HENRIKSEN" w:date="2011-12-13T16:17:00Z">
              <w:tcPr>
                <w:tcW w:w="1134" w:type="dxa"/>
                <w:tcBorders>
                  <w:top w:val="single" w:sz="6" w:space="0" w:color="auto"/>
                  <w:bottom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JESPER B. HENRIKSEN" w:date="2011-12-13T16:17:00Z"/>
                <w:rFonts w:ascii="Arial" w:hAnsi="Arial" w:cs="Arial"/>
                <w:b/>
                <w:sz w:val="18"/>
              </w:rPr>
            </w:pPr>
            <w:ins w:id="33" w:author="JESPER B. HENRIKSEN" w:date="2011-12-13T16:17:00Z">
              <w:r>
                <w:rPr>
                  <w:rFonts w:ascii="Arial" w:hAnsi="Arial" w:cs="Arial"/>
                  <w:b/>
                  <w:sz w:val="18"/>
                </w:rPr>
                <w:t>System:</w:t>
              </w:r>
            </w:ins>
          </w:p>
        </w:tc>
        <w:tc>
          <w:tcPr>
            <w:tcW w:w="2835" w:type="dxa"/>
            <w:tcBorders>
              <w:top w:val="single" w:sz="6" w:space="0" w:color="auto"/>
              <w:bottom w:val="nil"/>
            </w:tcBorders>
            <w:shd w:val="clear" w:color="auto" w:fill="auto"/>
            <w:vAlign w:val="center"/>
            <w:tcPrChange w:id="34" w:author="JESPER B. HENRIKSEN" w:date="2011-12-13T16:17:00Z">
              <w:tcPr>
                <w:tcW w:w="2835" w:type="dxa"/>
                <w:tcBorders>
                  <w:top w:val="single" w:sz="6" w:space="0" w:color="auto"/>
                  <w:bottom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 w:author="JESPER B. HENRIKSEN" w:date="2011-12-13T16:17:00Z"/>
                <w:rFonts w:ascii="Arial" w:hAnsi="Arial" w:cs="Arial"/>
                <w:b/>
                <w:sz w:val="18"/>
              </w:rPr>
            </w:pPr>
            <w:ins w:id="36" w:author="JESPER B. HENRIKSEN" w:date="2011-12-13T16:17:00Z">
              <w:r>
                <w:rPr>
                  <w:rFonts w:ascii="Arial" w:hAnsi="Arial" w:cs="Arial"/>
                  <w:b/>
                  <w:sz w:val="18"/>
                </w:rPr>
                <w:t>Encyclopedia:</w:t>
              </w:r>
            </w:ins>
          </w:p>
        </w:tc>
        <w:tc>
          <w:tcPr>
            <w:tcW w:w="1134" w:type="dxa"/>
            <w:tcBorders>
              <w:top w:val="single" w:sz="6" w:space="0" w:color="auto"/>
              <w:bottom w:val="nil"/>
            </w:tcBorders>
            <w:shd w:val="clear" w:color="auto" w:fill="auto"/>
            <w:vAlign w:val="center"/>
            <w:tcPrChange w:id="37" w:author="JESPER B. HENRIKSEN" w:date="2011-12-13T16:17:00Z">
              <w:tcPr>
                <w:tcW w:w="1134" w:type="dxa"/>
                <w:tcBorders>
                  <w:top w:val="single" w:sz="6" w:space="0" w:color="auto"/>
                  <w:bottom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JESPER B. HENRIKSEN" w:date="2011-12-13T16:17:00Z"/>
                <w:rFonts w:ascii="Arial" w:hAnsi="Arial" w:cs="Arial"/>
                <w:b/>
                <w:sz w:val="18"/>
              </w:rPr>
            </w:pPr>
            <w:ins w:id="39" w:author="JESPER B. HENRIKSEN" w:date="2011-12-13T16:17:00Z">
              <w:r>
                <w:rPr>
                  <w:rFonts w:ascii="Arial" w:hAnsi="Arial" w:cs="Arial"/>
                  <w:b/>
                  <w:sz w:val="18"/>
                </w:rPr>
                <w:t>Version:</w:t>
              </w:r>
            </w:ins>
          </w:p>
        </w:tc>
        <w:tc>
          <w:tcPr>
            <w:tcW w:w="1701" w:type="dxa"/>
            <w:tcBorders>
              <w:top w:val="single" w:sz="6" w:space="0" w:color="auto"/>
              <w:bottom w:val="nil"/>
            </w:tcBorders>
            <w:shd w:val="clear" w:color="auto" w:fill="auto"/>
            <w:vAlign w:val="center"/>
            <w:tcPrChange w:id="40" w:author="JESPER B. HENRIKSEN" w:date="2011-12-13T16:17:00Z">
              <w:tcPr>
                <w:tcW w:w="1701" w:type="dxa"/>
                <w:tcBorders>
                  <w:top w:val="single" w:sz="6" w:space="0" w:color="auto"/>
                  <w:bottom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JESPER B. HENRIKSEN" w:date="2011-12-13T16:17:00Z"/>
                <w:rFonts w:ascii="Arial" w:hAnsi="Arial" w:cs="Arial"/>
                <w:b/>
                <w:sz w:val="18"/>
              </w:rPr>
            </w:pPr>
            <w:ins w:id="42" w:author="JESPER B. HENRIKSEN" w:date="2011-12-13T16:17:00Z">
              <w:r>
                <w:rPr>
                  <w:rFonts w:ascii="Arial" w:hAnsi="Arial" w:cs="Arial"/>
                  <w:b/>
                  <w:sz w:val="18"/>
                </w:rPr>
                <w:t>Oprettet:</w:t>
              </w:r>
            </w:ins>
          </w:p>
        </w:tc>
        <w:tc>
          <w:tcPr>
            <w:tcW w:w="1701" w:type="dxa"/>
            <w:tcBorders>
              <w:top w:val="single" w:sz="6" w:space="0" w:color="auto"/>
              <w:bottom w:val="nil"/>
            </w:tcBorders>
            <w:shd w:val="clear" w:color="auto" w:fill="auto"/>
            <w:vAlign w:val="center"/>
            <w:tcPrChange w:id="43" w:author="JESPER B. HENRIKSEN" w:date="2011-12-13T16:17:00Z">
              <w:tcPr>
                <w:tcW w:w="1701" w:type="dxa"/>
                <w:tcBorders>
                  <w:top w:val="single" w:sz="6" w:space="0" w:color="auto"/>
                  <w:bottom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 w:author="JESPER B. HENRIKSEN" w:date="2011-12-13T16:17:00Z"/>
                <w:rFonts w:ascii="Arial" w:hAnsi="Arial" w:cs="Arial"/>
                <w:b/>
                <w:sz w:val="18"/>
              </w:rPr>
            </w:pPr>
            <w:ins w:id="45" w:author="JESPER B. HENRIKSEN" w:date="2011-12-13T16:17:00Z">
              <w:r>
                <w:rPr>
                  <w:rFonts w:ascii="Arial" w:hAnsi="Arial" w:cs="Arial"/>
                  <w:b/>
                  <w:sz w:val="18"/>
                </w:rPr>
                <w:t>Senest rettet af:</w:t>
              </w:r>
            </w:ins>
          </w:p>
        </w:tc>
        <w:tc>
          <w:tcPr>
            <w:tcW w:w="1840" w:type="dxa"/>
            <w:tcBorders>
              <w:top w:val="single" w:sz="6" w:space="0" w:color="auto"/>
              <w:bottom w:val="nil"/>
            </w:tcBorders>
            <w:shd w:val="clear" w:color="auto" w:fill="auto"/>
            <w:vAlign w:val="center"/>
            <w:tcPrChange w:id="46" w:author="JESPER B. HENRIKSEN" w:date="2011-12-13T16:17:00Z">
              <w:tcPr>
                <w:tcW w:w="1835" w:type="dxa"/>
                <w:tcBorders>
                  <w:top w:val="single" w:sz="6" w:space="0" w:color="auto"/>
                  <w:bottom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JESPER B. HENRIKSEN" w:date="2011-12-13T16:17:00Z"/>
                <w:rFonts w:ascii="Arial" w:hAnsi="Arial" w:cs="Arial"/>
                <w:b/>
                <w:sz w:val="18"/>
              </w:rPr>
            </w:pPr>
            <w:ins w:id="48" w:author="JESPER B. HENRIKSEN" w:date="2011-12-13T16:17:00Z">
              <w:r>
                <w:rPr>
                  <w:rFonts w:ascii="Arial" w:hAnsi="Arial" w:cs="Arial"/>
                  <w:b/>
                  <w:sz w:val="18"/>
                </w:rPr>
                <w:t>Dato:</w:t>
              </w:r>
            </w:ins>
          </w:p>
        </w:tc>
      </w:tr>
      <w:tr w:rsidR="00CE3B5E" w:rsidTr="00CE3B5E">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49" w:author="JESPER B. HENRIKSEN" w:date="2011-12-13T16:17: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ins w:id="50" w:author="JESPER B. HENRIKSEN" w:date="2011-12-13T16:17:00Z"/>
          <w:trPrChange w:id="51" w:author="JESPER B. HENRIKSEN" w:date="2011-12-13T16:17:00Z">
            <w:trPr>
              <w:trHeight w:val="283"/>
            </w:trPr>
          </w:trPrChange>
        </w:trPr>
        <w:tc>
          <w:tcPr>
            <w:tcW w:w="1134" w:type="dxa"/>
            <w:tcBorders>
              <w:top w:val="nil"/>
            </w:tcBorders>
            <w:shd w:val="clear" w:color="auto" w:fill="auto"/>
            <w:vAlign w:val="center"/>
            <w:tcPrChange w:id="52" w:author="JESPER B. HENRIKSEN" w:date="2011-12-13T16:17:00Z">
              <w:tcPr>
                <w:tcW w:w="1134" w:type="dxa"/>
                <w:tcBorders>
                  <w:top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JESPER B. HENRIKSEN" w:date="2011-12-13T16:17:00Z"/>
                <w:rFonts w:ascii="Arial" w:hAnsi="Arial" w:cs="Arial"/>
                <w:sz w:val="18"/>
              </w:rPr>
            </w:pPr>
            <w:ins w:id="54" w:author="JESPER B. HENRIKSEN" w:date="2011-12-13T16:17:00Z">
              <w:r>
                <w:rPr>
                  <w:rFonts w:ascii="Arial" w:hAnsi="Arial" w:cs="Arial"/>
                  <w:sz w:val="18"/>
                </w:rPr>
                <w:t>Momsrefusion</w:t>
              </w:r>
            </w:ins>
          </w:p>
        </w:tc>
        <w:tc>
          <w:tcPr>
            <w:tcW w:w="2835" w:type="dxa"/>
            <w:tcBorders>
              <w:top w:val="nil"/>
            </w:tcBorders>
            <w:shd w:val="clear" w:color="auto" w:fill="auto"/>
            <w:vAlign w:val="center"/>
            <w:tcPrChange w:id="55" w:author="JESPER B. HENRIKSEN" w:date="2011-12-13T16:17:00Z">
              <w:tcPr>
                <w:tcW w:w="2835" w:type="dxa"/>
                <w:tcBorders>
                  <w:top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JESPER B. HENRIKSEN" w:date="2011-12-13T16:17:00Z"/>
                <w:rFonts w:ascii="Arial" w:hAnsi="Arial" w:cs="Arial"/>
                <w:sz w:val="18"/>
              </w:rPr>
            </w:pPr>
            <w:ins w:id="57" w:author="JESPER B. HENRIKSEN" w:date="2011-12-13T16:17:00Z">
              <w:r>
                <w:rPr>
                  <w:rFonts w:ascii="Arial" w:hAnsi="Arial" w:cs="Arial"/>
                  <w:sz w:val="18"/>
                </w:rPr>
                <w:t>eMomsRefusion_Version_1_8</w:t>
              </w:r>
            </w:ins>
          </w:p>
        </w:tc>
        <w:tc>
          <w:tcPr>
            <w:tcW w:w="1134" w:type="dxa"/>
            <w:tcBorders>
              <w:top w:val="nil"/>
            </w:tcBorders>
            <w:shd w:val="clear" w:color="auto" w:fill="auto"/>
            <w:vAlign w:val="center"/>
            <w:tcPrChange w:id="58" w:author="JESPER B. HENRIKSEN" w:date="2011-12-13T16:17:00Z">
              <w:tcPr>
                <w:tcW w:w="1134" w:type="dxa"/>
                <w:tcBorders>
                  <w:top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JESPER B. HENRIKSEN" w:date="2011-12-13T16:17:00Z"/>
                <w:rFonts w:ascii="Arial" w:hAnsi="Arial" w:cs="Arial"/>
                <w:sz w:val="18"/>
              </w:rPr>
            </w:pPr>
            <w:ins w:id="60" w:author="JESPER B. HENRIKSEN" w:date="2011-12-13T16:17:00Z">
              <w:r>
                <w:rPr>
                  <w:rFonts w:ascii="Arial" w:hAnsi="Arial" w:cs="Arial"/>
                  <w:sz w:val="18"/>
                </w:rPr>
                <w:t>1.0</w:t>
              </w:r>
            </w:ins>
          </w:p>
        </w:tc>
        <w:tc>
          <w:tcPr>
            <w:tcW w:w="1701" w:type="dxa"/>
            <w:tcBorders>
              <w:top w:val="nil"/>
            </w:tcBorders>
            <w:shd w:val="clear" w:color="auto" w:fill="auto"/>
            <w:vAlign w:val="center"/>
            <w:tcPrChange w:id="61" w:author="JESPER B. HENRIKSEN" w:date="2011-12-13T16:17:00Z">
              <w:tcPr>
                <w:tcW w:w="1701" w:type="dxa"/>
                <w:tcBorders>
                  <w:top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JESPER B. HENRIKSEN" w:date="2011-12-13T16:17:00Z"/>
                <w:rFonts w:ascii="Arial" w:hAnsi="Arial" w:cs="Arial"/>
                <w:sz w:val="18"/>
              </w:rPr>
            </w:pPr>
            <w:ins w:id="63" w:author="JESPER B. HENRIKSEN" w:date="2011-12-13T16:17:00Z">
              <w:r>
                <w:rPr>
                  <w:rFonts w:ascii="Arial" w:hAnsi="Arial" w:cs="Arial"/>
                  <w:sz w:val="18"/>
                </w:rPr>
                <w:t>28-1-2009</w:t>
              </w:r>
            </w:ins>
          </w:p>
        </w:tc>
        <w:tc>
          <w:tcPr>
            <w:tcW w:w="1701" w:type="dxa"/>
            <w:tcBorders>
              <w:top w:val="nil"/>
            </w:tcBorders>
            <w:shd w:val="clear" w:color="auto" w:fill="auto"/>
            <w:vAlign w:val="center"/>
            <w:tcPrChange w:id="64" w:author="JESPER B. HENRIKSEN" w:date="2011-12-13T16:17:00Z">
              <w:tcPr>
                <w:tcW w:w="1701" w:type="dxa"/>
                <w:tcBorders>
                  <w:top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JESPER B. HENRIKSEN" w:date="2011-12-13T16:17:00Z"/>
                <w:rFonts w:ascii="Arial" w:hAnsi="Arial" w:cs="Arial"/>
                <w:sz w:val="18"/>
              </w:rPr>
            </w:pPr>
            <w:ins w:id="66" w:author="JESPER B. HENRIKSEN" w:date="2011-12-13T16:17:00Z">
              <w:r>
                <w:rPr>
                  <w:rFonts w:ascii="Arial" w:hAnsi="Arial" w:cs="Arial"/>
                  <w:sz w:val="18"/>
                </w:rPr>
                <w:t>w16578</w:t>
              </w:r>
            </w:ins>
          </w:p>
        </w:tc>
        <w:tc>
          <w:tcPr>
            <w:tcW w:w="1840" w:type="dxa"/>
            <w:tcBorders>
              <w:top w:val="nil"/>
            </w:tcBorders>
            <w:shd w:val="clear" w:color="auto" w:fill="auto"/>
            <w:vAlign w:val="center"/>
            <w:tcPrChange w:id="67" w:author="JESPER B. HENRIKSEN" w:date="2011-12-13T16:17:00Z">
              <w:tcPr>
                <w:tcW w:w="1835" w:type="dxa"/>
                <w:tcBorders>
                  <w:top w:val="nil"/>
                </w:tcBorders>
                <w:shd w:val="clear" w:color="auto" w:fill="auto"/>
                <w:vAlign w:val="center"/>
              </w:tcPr>
            </w:tcPrChange>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JESPER B. HENRIKSEN" w:date="2011-12-13T16:17:00Z"/>
                <w:rFonts w:ascii="Arial" w:hAnsi="Arial" w:cs="Arial"/>
                <w:sz w:val="18"/>
              </w:rPr>
            </w:pPr>
            <w:ins w:id="69" w:author="JESPER B. HENRIKSEN" w:date="2011-12-13T16:17:00Z">
              <w:r>
                <w:rPr>
                  <w:rFonts w:ascii="Arial" w:hAnsi="Arial" w:cs="Arial"/>
                  <w:sz w:val="18"/>
                </w:rPr>
                <w:t>31-8-2011</w:t>
              </w:r>
            </w:ins>
          </w:p>
        </w:tc>
      </w:tr>
      <w:tr w:rsidR="00CE3B5E" w:rsidTr="00C56483">
        <w:trPr>
          <w:trHeight w:val="283"/>
          <w:ins w:id="70" w:author="JESPER B. HENRIKSEN" w:date="2011-12-13T16:17:00Z"/>
        </w:trPr>
        <w:tc>
          <w:tcPr>
            <w:tcW w:w="10345" w:type="dxa"/>
            <w:gridSpan w:val="6"/>
            <w:shd w:val="clear" w:color="auto" w:fill="B3B3B3"/>
            <w:vAlign w:val="center"/>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JESPER B. HENRIKSEN" w:date="2011-12-13T16:17:00Z"/>
                <w:rFonts w:ascii="Arial" w:hAnsi="Arial" w:cs="Arial"/>
                <w:b/>
                <w:sz w:val="18"/>
              </w:rPr>
            </w:pPr>
            <w:ins w:id="72" w:author="JESPER B. HENRIKSEN" w:date="2011-12-13T16:17:00Z">
              <w:r>
                <w:rPr>
                  <w:rFonts w:ascii="Arial" w:hAnsi="Arial" w:cs="Arial"/>
                  <w:b/>
                  <w:sz w:val="18"/>
                </w:rPr>
                <w:t>Formål:</w:t>
              </w:r>
            </w:ins>
          </w:p>
        </w:tc>
      </w:tr>
      <w:tr w:rsidR="00CE3B5E" w:rsidTr="00C56483">
        <w:trPr>
          <w:trHeight w:val="283"/>
          <w:ins w:id="73" w:author="JESPER B. HENRIKSEN" w:date="2011-12-13T16:17:00Z"/>
        </w:trPr>
        <w:tc>
          <w:tcPr>
            <w:tcW w:w="10345" w:type="dxa"/>
            <w:gridSpan w:val="6"/>
            <w:vAlign w:val="center"/>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JESPER B. HENRIKSEN" w:date="2011-12-13T16:17:00Z"/>
                <w:rFonts w:ascii="Arial" w:hAnsi="Arial" w:cs="Arial"/>
                <w:sz w:val="18"/>
              </w:rPr>
            </w:pPr>
            <w:ins w:id="75" w:author="JESPER B. HENRIKSEN" w:date="2011-12-13T16:18:00Z">
              <w:r>
                <w:rPr>
                  <w:rFonts w:ascii="Arial" w:hAnsi="Arial" w:cs="Arial"/>
                  <w:sz w:val="18"/>
                </w:rPr>
                <w:t xml:space="preserve">At </w:t>
              </w:r>
              <w:proofErr w:type="gramStart"/>
              <w:r>
                <w:rPr>
                  <w:rFonts w:ascii="Arial" w:hAnsi="Arial" w:cs="Arial"/>
                  <w:sz w:val="18"/>
                </w:rPr>
                <w:t>søge</w:t>
              </w:r>
              <w:proofErr w:type="gramEnd"/>
              <w:r>
                <w:rPr>
                  <w:rFonts w:ascii="Arial" w:hAnsi="Arial" w:cs="Arial"/>
                  <w:sz w:val="18"/>
                </w:rPr>
                <w:t xml:space="preserve"> på en række kriterier for at fremfinde en relevant ansøgning eller ansøger til et stykke ujournaliseret post.</w:t>
              </w:r>
            </w:ins>
          </w:p>
        </w:tc>
      </w:tr>
      <w:tr w:rsidR="00CE3B5E" w:rsidTr="00C56483">
        <w:trPr>
          <w:trHeight w:val="283"/>
          <w:ins w:id="76" w:author="JESPER B. HENRIKSEN" w:date="2011-12-13T16:17:00Z"/>
        </w:trPr>
        <w:tc>
          <w:tcPr>
            <w:tcW w:w="10345" w:type="dxa"/>
            <w:gridSpan w:val="6"/>
            <w:shd w:val="clear" w:color="auto" w:fill="B3B3B3"/>
            <w:vAlign w:val="center"/>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JESPER B. HENRIKSEN" w:date="2011-12-13T16:17:00Z"/>
                <w:rFonts w:ascii="Arial" w:hAnsi="Arial" w:cs="Arial"/>
                <w:b/>
                <w:sz w:val="18"/>
              </w:rPr>
            </w:pPr>
            <w:ins w:id="78" w:author="JESPER B. HENRIKSEN" w:date="2011-12-13T16:17:00Z">
              <w:r>
                <w:rPr>
                  <w:rFonts w:ascii="Arial" w:hAnsi="Arial" w:cs="Arial"/>
                  <w:b/>
                  <w:sz w:val="18"/>
                </w:rPr>
                <w:t>Overordnet beskrivelse af funktionalitet:</w:t>
              </w:r>
            </w:ins>
          </w:p>
        </w:tc>
      </w:tr>
      <w:tr w:rsidR="00CE3B5E" w:rsidTr="00C56483">
        <w:trPr>
          <w:trHeight w:val="283"/>
          <w:ins w:id="79" w:author="JESPER B. HENRIKSEN" w:date="2011-12-13T16:17:00Z"/>
        </w:trPr>
        <w:tc>
          <w:tcPr>
            <w:tcW w:w="10345" w:type="dxa"/>
            <w:gridSpan w:val="6"/>
          </w:tcPr>
          <w:p w:rsidR="00CE3B5E"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JESPER B. HENRIKSEN" w:date="2011-12-13T16:20:00Z"/>
                <w:rFonts w:ascii="Arial" w:hAnsi="Arial" w:cs="Arial"/>
                <w:sz w:val="18"/>
              </w:rPr>
            </w:pPr>
            <w:ins w:id="81" w:author="JESPER B. HENRIKSEN" w:date="2011-12-13T16:18:00Z">
              <w:r>
                <w:rPr>
                  <w:rFonts w:ascii="Arial" w:hAnsi="Arial" w:cs="Arial"/>
                  <w:sz w:val="18"/>
                </w:rPr>
                <w:t xml:space="preserve">Denne service </w:t>
              </w:r>
            </w:ins>
            <w:ins w:id="82" w:author="JESPER B. HENRIKSEN" w:date="2011-12-13T16:19:00Z">
              <w:r>
                <w:rPr>
                  <w:rFonts w:ascii="Arial" w:hAnsi="Arial" w:cs="Arial"/>
                  <w:sz w:val="18"/>
                </w:rPr>
                <w:t>leverer en række søgekriterier, og muligggør søgning på et eller flere af disse kriterier i en søgning.</w:t>
              </w:r>
            </w:ins>
          </w:p>
          <w:p w:rsidR="00CE3B5E" w:rsidRPr="00352360"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 w:author="JESPER B. HENRIKSEN" w:date="2011-12-13T16:17:00Z"/>
                <w:rFonts w:ascii="Arial" w:hAnsi="Arial" w:cs="Arial"/>
                <w:sz w:val="18"/>
              </w:rPr>
            </w:pPr>
            <w:ins w:id="84" w:author="JESPER B. HENRIKSEN" w:date="2011-12-13T16:20:00Z">
              <w:r>
                <w:rPr>
                  <w:rFonts w:ascii="Arial" w:hAnsi="Arial" w:cs="Arial"/>
                  <w:sz w:val="18"/>
                </w:rPr>
                <w:t>Der bliver returneret en liste af ansøgninger samt ansøgere, som matcher søgningen.</w:t>
              </w:r>
            </w:ins>
          </w:p>
        </w:tc>
      </w:tr>
      <w:tr w:rsidR="00CE3B5E" w:rsidTr="00C56483">
        <w:trPr>
          <w:trHeight w:val="283"/>
          <w:ins w:id="85" w:author="JESPER B. HENRIKSEN" w:date="2011-12-13T16:17:00Z"/>
        </w:trPr>
        <w:tc>
          <w:tcPr>
            <w:tcW w:w="10345" w:type="dxa"/>
            <w:gridSpan w:val="6"/>
            <w:shd w:val="clear" w:color="auto" w:fill="B3B3B3"/>
            <w:vAlign w:val="center"/>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JESPER B. HENRIKSEN" w:date="2011-12-13T16:17:00Z"/>
                <w:rFonts w:ascii="Arial" w:hAnsi="Arial" w:cs="Arial"/>
                <w:b/>
                <w:sz w:val="18"/>
              </w:rPr>
            </w:pPr>
            <w:ins w:id="87" w:author="JESPER B. HENRIKSEN" w:date="2011-12-13T16:17:00Z">
              <w:r>
                <w:rPr>
                  <w:rFonts w:ascii="Arial" w:hAnsi="Arial" w:cs="Arial"/>
                  <w:b/>
                  <w:sz w:val="18"/>
                </w:rPr>
                <w:t>Detaljeret beskrivelse af funktionalitet</w:t>
              </w:r>
            </w:ins>
          </w:p>
        </w:tc>
      </w:tr>
      <w:tr w:rsidR="00CE3B5E" w:rsidTr="00C56483">
        <w:trPr>
          <w:trHeight w:val="283"/>
          <w:ins w:id="88" w:author="JESPER B. HENRIKSEN" w:date="2011-12-13T16:17:00Z"/>
        </w:trPr>
        <w:tc>
          <w:tcPr>
            <w:tcW w:w="10345" w:type="dxa"/>
            <w:gridSpan w:val="6"/>
            <w:shd w:val="clear" w:color="auto" w:fill="FFFFFF"/>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 w:author="JESPER B. HENRIKSEN" w:date="2011-12-13T16:17:00Z"/>
                <w:rFonts w:ascii="Arial" w:hAnsi="Arial" w:cs="Arial"/>
                <w:sz w:val="18"/>
              </w:rPr>
            </w:pPr>
          </w:p>
        </w:tc>
      </w:tr>
      <w:tr w:rsidR="00CE3B5E" w:rsidTr="00C56483">
        <w:trPr>
          <w:trHeight w:val="283"/>
          <w:ins w:id="90" w:author="JESPER B. HENRIKSEN" w:date="2011-12-13T16:17:00Z"/>
        </w:trPr>
        <w:tc>
          <w:tcPr>
            <w:tcW w:w="10345" w:type="dxa"/>
            <w:gridSpan w:val="6"/>
            <w:shd w:val="clear" w:color="auto" w:fill="B3B3B3"/>
            <w:vAlign w:val="center"/>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JESPER B. HENRIKSEN" w:date="2011-12-13T16:17:00Z"/>
                <w:rFonts w:ascii="Arial" w:hAnsi="Arial" w:cs="Arial"/>
                <w:b/>
                <w:sz w:val="18"/>
              </w:rPr>
            </w:pPr>
            <w:ins w:id="92" w:author="JESPER B. HENRIKSEN" w:date="2011-12-13T16:17:00Z">
              <w:r>
                <w:rPr>
                  <w:rFonts w:ascii="Arial" w:hAnsi="Arial" w:cs="Arial"/>
                  <w:b/>
                  <w:sz w:val="18"/>
                </w:rPr>
                <w:t>Datastrukturer</w:t>
              </w:r>
            </w:ins>
          </w:p>
        </w:tc>
      </w:tr>
      <w:tr w:rsidR="00CE3B5E" w:rsidTr="00C56483">
        <w:trPr>
          <w:trHeight w:val="283"/>
          <w:ins w:id="93" w:author="JESPER B. HENRIKSEN" w:date="2011-12-13T16:17:00Z"/>
        </w:trPr>
        <w:tc>
          <w:tcPr>
            <w:tcW w:w="10345" w:type="dxa"/>
            <w:gridSpan w:val="6"/>
            <w:shd w:val="clear" w:color="auto" w:fill="FFFFFF"/>
            <w:vAlign w:val="center"/>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 w:author="JESPER B. HENRIKSEN" w:date="2011-12-13T16:17:00Z"/>
                <w:rFonts w:ascii="Arial" w:hAnsi="Arial" w:cs="Arial"/>
                <w:b/>
                <w:sz w:val="18"/>
              </w:rPr>
            </w:pPr>
            <w:ins w:id="95" w:author="JESPER B. HENRIKSEN" w:date="2011-12-13T16:17:00Z">
              <w:r>
                <w:rPr>
                  <w:rFonts w:ascii="Arial" w:hAnsi="Arial" w:cs="Arial"/>
                  <w:b/>
                  <w:sz w:val="18"/>
                </w:rPr>
                <w:t>Input:</w:t>
              </w:r>
            </w:ins>
          </w:p>
        </w:tc>
      </w:tr>
      <w:tr w:rsidR="00CE3B5E" w:rsidTr="00C56483">
        <w:trPr>
          <w:trHeight w:val="283"/>
          <w:ins w:id="96" w:author="JESPER B. HENRIKSEN" w:date="2011-12-13T16:17:00Z"/>
        </w:trPr>
        <w:tc>
          <w:tcPr>
            <w:tcW w:w="10345" w:type="dxa"/>
            <w:gridSpan w:val="6"/>
            <w:shd w:val="clear" w:color="auto" w:fill="FFFFFF"/>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JESPER B. HENRIKSEN" w:date="2011-12-13T16:17:00Z"/>
                <w:rFonts w:ascii="Arial" w:hAnsi="Arial" w:cs="Arial"/>
                <w:i/>
                <w:sz w:val="18"/>
              </w:rPr>
            </w:pPr>
            <w:ins w:id="98" w:author="JESPER B. HENRIKSEN" w:date="2011-12-13T16:20:00Z">
              <w:r w:rsidRPr="00CE3B5E">
                <w:rPr>
                  <w:rFonts w:ascii="Arial" w:hAnsi="Arial" w:cs="Arial"/>
                  <w:i/>
                  <w:sz w:val="18"/>
                </w:rPr>
                <w:t>MomsRefusionJournaliseringSøg</w:t>
              </w:r>
            </w:ins>
            <w:ins w:id="99" w:author="JESPER B. HENRIKSEN" w:date="2011-12-13T16:17:00Z">
              <w:r>
                <w:rPr>
                  <w:rFonts w:ascii="Arial" w:hAnsi="Arial" w:cs="Arial"/>
                  <w:i/>
                  <w:sz w:val="18"/>
                </w:rPr>
                <w:t>_I</w:t>
              </w:r>
            </w:ins>
          </w:p>
        </w:tc>
      </w:tr>
      <w:tr w:rsidR="00CE3B5E" w:rsidTr="00C56483">
        <w:trPr>
          <w:trHeight w:val="283"/>
          <w:ins w:id="100" w:author="JESPER B. HENRIKSEN" w:date="2011-12-13T16:17:00Z"/>
        </w:trPr>
        <w:tc>
          <w:tcPr>
            <w:tcW w:w="10345" w:type="dxa"/>
            <w:gridSpan w:val="6"/>
            <w:shd w:val="clear" w:color="auto" w:fill="FFFFFF"/>
          </w:tcPr>
          <w:p w:rsidR="00CE3B5E"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JESPER B. HENRIKSEN" w:date="2011-12-13T16:23:00Z"/>
                <w:rFonts w:ascii="Arial" w:hAnsi="Arial" w:cs="Arial"/>
                <w:sz w:val="18"/>
              </w:rPr>
            </w:pPr>
            <w:ins w:id="102" w:author="JESPER B. HENRIKSEN" w:date="2011-12-13T16:22:00Z">
              <w:r>
                <w:rPr>
                  <w:rFonts w:ascii="Arial" w:hAnsi="Arial" w:cs="Arial"/>
                  <w:sz w:val="18"/>
                </w:rPr>
                <w:t>(</w:t>
              </w:r>
              <w:r w:rsidRPr="00CE3B5E">
                <w:rPr>
                  <w:rFonts w:ascii="Arial" w:hAnsi="Arial" w:cs="Arial"/>
                  <w:sz w:val="18"/>
                </w:rPr>
                <w:t>KundeidentifikationNavn</w:t>
              </w:r>
              <w:r>
                <w:rPr>
                  <w:rFonts w:ascii="Arial" w:hAnsi="Arial" w:cs="Arial"/>
                  <w:sz w:val="18"/>
                </w:rPr>
                <w:t>)</w:t>
              </w:r>
            </w:ins>
          </w:p>
          <w:p w:rsidR="00CE3B5E"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JESPER B. HENRIKSEN" w:date="2011-12-13T16:22:00Z"/>
                <w:rFonts w:ascii="Arial" w:hAnsi="Arial" w:cs="Arial"/>
                <w:sz w:val="18"/>
              </w:rPr>
            </w:pPr>
            <w:ins w:id="104" w:author="JESPER B. HENRIKSEN" w:date="2011-12-13T16:23:00Z">
              <w:r w:rsidRPr="00CE3B5E">
                <w:rPr>
                  <w:rFonts w:ascii="Arial" w:hAnsi="Arial" w:cs="Arial"/>
                  <w:sz w:val="18"/>
                </w:rPr>
                <w:t>(MomsrefusionKontaktOplysningKonkateneretAdresse)</w:t>
              </w:r>
            </w:ins>
          </w:p>
          <w:p w:rsidR="00CE3B5E" w:rsidRPr="00CE3B5E"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JESPER B. HENRIKSEN" w:date="2011-12-13T16:22:00Z"/>
                <w:rFonts w:ascii="Arial" w:hAnsi="Arial" w:cs="Arial"/>
                <w:sz w:val="18"/>
              </w:rPr>
            </w:pPr>
            <w:ins w:id="106" w:author="JESPER B. HENRIKSEN" w:date="2011-12-13T16:22:00Z">
              <w:r w:rsidRPr="00CE3B5E">
                <w:rPr>
                  <w:rFonts w:ascii="Arial" w:hAnsi="Arial" w:cs="Arial"/>
                  <w:sz w:val="18"/>
                </w:rPr>
                <w:t>(KundeidentifikationIdentifikation)</w:t>
              </w:r>
            </w:ins>
          </w:p>
          <w:p w:rsidR="00CE3B5E" w:rsidRPr="00352360"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 w:author="JESPER B. HENRIKSEN" w:date="2011-12-13T16:17:00Z"/>
                <w:rFonts w:ascii="Arial" w:hAnsi="Arial" w:cs="Arial"/>
                <w:sz w:val="18"/>
              </w:rPr>
            </w:pPr>
            <w:ins w:id="108" w:author="JESPER B. HENRIKSEN" w:date="2011-12-13T16:23:00Z">
              <w:r w:rsidRPr="00CE3B5E">
                <w:rPr>
                  <w:rFonts w:ascii="Arial" w:hAnsi="Arial" w:cs="Arial"/>
                  <w:sz w:val="18"/>
                </w:rPr>
                <w:t>(MomsrefusionAnsøgningStamDataNummer)</w:t>
              </w:r>
            </w:ins>
          </w:p>
        </w:tc>
      </w:tr>
      <w:tr w:rsidR="00CE3B5E" w:rsidTr="00C56483">
        <w:trPr>
          <w:trHeight w:val="283"/>
          <w:ins w:id="109" w:author="JESPER B. HENRIKSEN" w:date="2011-12-13T16:17:00Z"/>
        </w:trPr>
        <w:tc>
          <w:tcPr>
            <w:tcW w:w="10345" w:type="dxa"/>
            <w:gridSpan w:val="6"/>
            <w:shd w:val="clear" w:color="auto" w:fill="FFFFFF"/>
            <w:vAlign w:val="center"/>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JESPER B. HENRIKSEN" w:date="2011-12-13T16:17:00Z"/>
                <w:rFonts w:ascii="Arial" w:hAnsi="Arial" w:cs="Arial"/>
                <w:b/>
                <w:sz w:val="18"/>
              </w:rPr>
            </w:pPr>
            <w:ins w:id="111" w:author="JESPER B. HENRIKSEN" w:date="2011-12-13T16:17:00Z">
              <w:r>
                <w:rPr>
                  <w:rFonts w:ascii="Arial" w:hAnsi="Arial" w:cs="Arial"/>
                  <w:b/>
                  <w:sz w:val="18"/>
                </w:rPr>
                <w:t>Output:</w:t>
              </w:r>
            </w:ins>
          </w:p>
        </w:tc>
      </w:tr>
      <w:tr w:rsidR="00CE3B5E" w:rsidTr="00C56483">
        <w:trPr>
          <w:trHeight w:val="283"/>
          <w:ins w:id="112" w:author="JESPER B. HENRIKSEN" w:date="2011-12-13T16:17:00Z"/>
        </w:trPr>
        <w:tc>
          <w:tcPr>
            <w:tcW w:w="10345" w:type="dxa"/>
            <w:gridSpan w:val="6"/>
            <w:shd w:val="clear" w:color="auto" w:fill="FFFFFF"/>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JESPER B. HENRIKSEN" w:date="2011-12-13T16:17:00Z"/>
                <w:rFonts w:ascii="Arial" w:hAnsi="Arial" w:cs="Arial"/>
                <w:i/>
                <w:sz w:val="18"/>
              </w:rPr>
            </w:pPr>
            <w:ins w:id="114" w:author="JESPER B. HENRIKSEN" w:date="2011-12-13T16:21:00Z">
              <w:r w:rsidRPr="00CE3B5E">
                <w:rPr>
                  <w:rFonts w:ascii="Arial" w:hAnsi="Arial" w:cs="Arial"/>
                  <w:i/>
                  <w:sz w:val="18"/>
                </w:rPr>
                <w:t>MomsRefusionJournaliseringSøg</w:t>
              </w:r>
            </w:ins>
            <w:ins w:id="115" w:author="JESPER B. HENRIKSEN" w:date="2011-12-13T16:17:00Z">
              <w:r>
                <w:rPr>
                  <w:rFonts w:ascii="Arial" w:hAnsi="Arial" w:cs="Arial"/>
                  <w:i/>
                  <w:sz w:val="18"/>
                </w:rPr>
                <w:t>_O</w:t>
              </w:r>
            </w:ins>
          </w:p>
        </w:tc>
      </w:tr>
      <w:tr w:rsidR="00CE3B5E" w:rsidTr="00C56483">
        <w:trPr>
          <w:trHeight w:val="283"/>
          <w:ins w:id="116" w:author="JESPER B. HENRIKSEN" w:date="2011-12-13T16:17:00Z"/>
        </w:trPr>
        <w:tc>
          <w:tcPr>
            <w:tcW w:w="10345" w:type="dxa"/>
            <w:gridSpan w:val="6"/>
            <w:shd w:val="clear" w:color="auto" w:fill="FFFFFF"/>
          </w:tcPr>
          <w:p w:rsidR="00CE3B5E" w:rsidRPr="00CE3B5E"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JESPER B. HENRIKSEN" w:date="2011-12-13T16:25:00Z"/>
                <w:rFonts w:ascii="Arial" w:hAnsi="Arial" w:cs="Arial"/>
                <w:sz w:val="18"/>
              </w:rPr>
            </w:pPr>
            <w:ins w:id="118" w:author="JESPER B. HENRIKSEN" w:date="2011-12-13T16:25:00Z">
              <w:r w:rsidRPr="00CE3B5E">
                <w:rPr>
                  <w:rFonts w:ascii="Arial" w:hAnsi="Arial" w:cs="Arial"/>
                  <w:sz w:val="18"/>
                </w:rPr>
                <w:t>*</w:t>
              </w:r>
              <w:r>
                <w:rPr>
                  <w:rFonts w:ascii="Arial" w:hAnsi="Arial" w:cs="Arial"/>
                  <w:sz w:val="18"/>
                </w:rPr>
                <w:t>JournaliseringSøgData</w:t>
              </w:r>
              <w:r w:rsidRPr="00CE3B5E">
                <w:rPr>
                  <w:rFonts w:ascii="Arial" w:hAnsi="Arial" w:cs="Arial"/>
                  <w:sz w:val="18"/>
                </w:rPr>
                <w:t>Liste*</w:t>
              </w:r>
            </w:ins>
          </w:p>
          <w:p w:rsidR="00CE3B5E"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9" w:author="JESPER B. HENRIKSEN" w:date="2011-12-13T16:26:00Z"/>
                <w:rFonts w:ascii="Arial" w:hAnsi="Arial" w:cs="Arial"/>
                <w:sz w:val="18"/>
              </w:rPr>
            </w:pPr>
            <w:ins w:id="120" w:author="JESPER B. HENRIKSEN" w:date="2011-12-13T16:25:00Z">
              <w:r w:rsidRPr="00CE3B5E">
                <w:rPr>
                  <w:rFonts w:ascii="Arial" w:hAnsi="Arial" w:cs="Arial"/>
                  <w:sz w:val="18"/>
                </w:rPr>
                <w:t>1{</w:t>
              </w:r>
            </w:ins>
          </w:p>
          <w:p w:rsidR="00CE3B5E"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JESPER B. HENRIKSEN" w:date="2011-12-13T16:26:00Z"/>
                <w:rFonts w:ascii="Arial" w:hAnsi="Arial" w:cs="Arial"/>
                <w:sz w:val="18"/>
              </w:rPr>
            </w:pPr>
            <w:ins w:id="122" w:author="JESPER B. HENRIKSEN" w:date="2011-12-13T16:26:00Z">
              <w:r>
                <w:rPr>
                  <w:rFonts w:ascii="Arial" w:hAnsi="Arial" w:cs="Arial"/>
                  <w:sz w:val="18"/>
                </w:rPr>
                <w:tab/>
              </w:r>
              <w:r>
                <w:rPr>
                  <w:rFonts w:ascii="Arial" w:hAnsi="Arial" w:cs="Arial"/>
                  <w:sz w:val="18"/>
                </w:rPr>
                <w:t>*</w:t>
              </w:r>
              <w:r>
                <w:rPr>
                  <w:rFonts w:ascii="Arial" w:hAnsi="Arial" w:cs="Arial"/>
                  <w:sz w:val="18"/>
                </w:rPr>
                <w:t>JournaliseringSøgData</w:t>
              </w:r>
              <w:r>
                <w:rPr>
                  <w:rFonts w:ascii="Arial" w:hAnsi="Arial" w:cs="Arial"/>
                  <w:sz w:val="18"/>
                </w:rPr>
                <w:t>*</w:t>
              </w:r>
            </w:ins>
          </w:p>
          <w:p w:rsidR="00CE3B5E"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3" w:author="JESPER B. HENRIKSEN" w:date="2011-12-13T16:25:00Z"/>
                <w:rFonts w:ascii="Arial" w:hAnsi="Arial" w:cs="Arial"/>
                <w:sz w:val="18"/>
              </w:rPr>
            </w:pPr>
            <w:ins w:id="124" w:author="JESPER B. HENRIKSEN" w:date="2011-12-13T16:26:00Z">
              <w:r>
                <w:rPr>
                  <w:rFonts w:ascii="Arial" w:hAnsi="Arial" w:cs="Arial"/>
                  <w:sz w:val="18"/>
                </w:rPr>
                <w:tab/>
              </w:r>
            </w:ins>
            <w:ins w:id="125" w:author="JESPER B. HENRIKSEN" w:date="2011-12-13T16:27:00Z">
              <w:r>
                <w:rPr>
                  <w:rFonts w:ascii="Arial" w:hAnsi="Arial" w:cs="Arial"/>
                  <w:sz w:val="18"/>
                </w:rPr>
                <w:t>[</w:t>
              </w:r>
            </w:ins>
          </w:p>
          <w:p w:rsidR="00CE3B5E"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6" w:author="JESPER B. HENRIKSEN" w:date="2011-12-13T16:26:00Z"/>
                <w:rFonts w:ascii="Arial" w:hAnsi="Arial" w:cs="Arial"/>
                <w:sz w:val="18"/>
              </w:rPr>
            </w:pPr>
            <w:ins w:id="127" w:author="JESPER B. HENRIKSEN" w:date="2011-12-13T16:27:00Z">
              <w:r>
                <w:rPr>
                  <w:rFonts w:ascii="Arial" w:hAnsi="Arial" w:cs="Arial"/>
                  <w:sz w:val="18"/>
                </w:rPr>
                <w:tab/>
              </w:r>
            </w:ins>
            <w:ins w:id="128" w:author="JESPER B. HENRIKSEN" w:date="2011-12-13T16:25:00Z">
              <w:r>
                <w:rPr>
                  <w:rFonts w:ascii="Arial" w:hAnsi="Arial" w:cs="Arial"/>
                  <w:sz w:val="18"/>
                </w:rPr>
                <w:tab/>
              </w:r>
            </w:ins>
            <w:ins w:id="129" w:author="JESPER B. HENRIKSEN" w:date="2011-12-13T16:26:00Z">
              <w:r w:rsidRPr="00CE3B5E">
                <w:rPr>
                  <w:rFonts w:ascii="Arial" w:hAnsi="Arial" w:cs="Arial"/>
                  <w:sz w:val="18"/>
                </w:rPr>
                <w:t>KundeidentifikationNavn</w:t>
              </w:r>
            </w:ins>
          </w:p>
          <w:p w:rsidR="00CE3B5E"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JESPER B. HENRIKSEN" w:date="2011-12-13T16:26:00Z"/>
                <w:rFonts w:ascii="Arial" w:hAnsi="Arial" w:cs="Arial"/>
                <w:sz w:val="18"/>
              </w:rPr>
            </w:pPr>
            <w:ins w:id="131" w:author="JESPER B. HENRIKSEN" w:date="2011-12-13T16:27:00Z">
              <w:r>
                <w:rPr>
                  <w:rFonts w:ascii="Arial" w:hAnsi="Arial" w:cs="Arial"/>
                  <w:sz w:val="18"/>
                </w:rPr>
                <w:tab/>
              </w:r>
            </w:ins>
            <w:ins w:id="132" w:author="JESPER B. HENRIKSEN" w:date="2011-12-13T16:26:00Z">
              <w:r>
                <w:rPr>
                  <w:rFonts w:ascii="Arial" w:hAnsi="Arial" w:cs="Arial"/>
                  <w:sz w:val="18"/>
                </w:rPr>
                <w:tab/>
              </w:r>
              <w:r w:rsidRPr="00CE3B5E">
                <w:rPr>
                  <w:rFonts w:ascii="Arial" w:hAnsi="Arial" w:cs="Arial"/>
                  <w:sz w:val="18"/>
                </w:rPr>
                <w:t>MomsrefusionKont</w:t>
              </w:r>
              <w:r>
                <w:rPr>
                  <w:rFonts w:ascii="Arial" w:hAnsi="Arial" w:cs="Arial"/>
                  <w:sz w:val="18"/>
                </w:rPr>
                <w:t>aktOplysningKonkateneretAdresse</w:t>
              </w:r>
            </w:ins>
          </w:p>
          <w:p w:rsidR="00CE3B5E" w:rsidRPr="00CE3B5E" w:rsidRDefault="00CE3B5E"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3" w:author="JESPER B. HENRIKSEN" w:date="2011-12-13T16:26:00Z"/>
                <w:rFonts w:ascii="Arial" w:hAnsi="Arial" w:cs="Arial"/>
                <w:sz w:val="18"/>
              </w:rPr>
            </w:pPr>
            <w:ins w:id="134" w:author="JESPER B. HENRIKSEN" w:date="2011-12-13T16:27:00Z">
              <w:r>
                <w:rPr>
                  <w:rFonts w:ascii="Arial" w:hAnsi="Arial" w:cs="Arial"/>
                  <w:sz w:val="18"/>
                </w:rPr>
                <w:tab/>
              </w:r>
            </w:ins>
            <w:ins w:id="135" w:author="JESPER B. HENRIKSEN" w:date="2011-12-13T16:26:00Z">
              <w:r>
                <w:rPr>
                  <w:rFonts w:ascii="Arial" w:hAnsi="Arial" w:cs="Arial"/>
                  <w:sz w:val="18"/>
                </w:rPr>
                <w:tab/>
              </w:r>
              <w:r w:rsidRPr="00CE3B5E">
                <w:rPr>
                  <w:rFonts w:ascii="Arial" w:hAnsi="Arial" w:cs="Arial"/>
                  <w:sz w:val="18"/>
                </w:rPr>
                <w:t>Ku</w:t>
              </w:r>
              <w:r>
                <w:rPr>
                  <w:rFonts w:ascii="Arial" w:hAnsi="Arial" w:cs="Arial"/>
                  <w:sz w:val="18"/>
                </w:rPr>
                <w:t>ndeidentifikationIdentifikation</w:t>
              </w:r>
            </w:ins>
          </w:p>
          <w:p w:rsidR="001F48FD" w:rsidRDefault="001F48FD" w:rsidP="001F48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6" w:author="JESPER B. HENRIKSEN" w:date="2011-12-13T16:31:00Z"/>
                <w:rFonts w:ascii="Arial" w:hAnsi="Arial" w:cs="Arial"/>
                <w:sz w:val="18"/>
              </w:rPr>
            </w:pPr>
            <w:ins w:id="137" w:author="JESPER B. HENRIKSEN" w:date="2011-12-13T16:30:00Z">
              <w:r>
                <w:rPr>
                  <w:rFonts w:ascii="Arial" w:hAnsi="Arial" w:cs="Arial"/>
                  <w:sz w:val="18"/>
                </w:rPr>
                <w:tab/>
              </w:r>
              <w:r>
                <w:rPr>
                  <w:rFonts w:ascii="Arial" w:hAnsi="Arial" w:cs="Arial"/>
                  <w:sz w:val="18"/>
                </w:rPr>
                <w:tab/>
              </w:r>
            </w:ins>
            <w:ins w:id="138" w:author="JESPER B. HENRIKSEN" w:date="2011-12-13T16:31:00Z">
              <w:r>
                <w:rPr>
                  <w:rFonts w:ascii="Arial" w:hAnsi="Arial" w:cs="Arial"/>
                  <w:sz w:val="18"/>
                </w:rPr>
                <w:t>(</w:t>
              </w:r>
              <w:r>
                <w:rPr>
                  <w:rFonts w:ascii="Arial" w:hAnsi="Arial" w:cs="Arial"/>
                  <w:sz w:val="18"/>
                </w:rPr>
                <w:t>MomsrefusionAnsøgningStamDataNummer</w:t>
              </w:r>
              <w:r>
                <w:rPr>
                  <w:rFonts w:ascii="Arial" w:hAnsi="Arial" w:cs="Arial"/>
                  <w:sz w:val="18"/>
                </w:rPr>
                <w:t>)</w:t>
              </w:r>
            </w:ins>
          </w:p>
          <w:p w:rsidR="001F48FD" w:rsidRDefault="001F48FD" w:rsidP="001F48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9" w:author="JESPER B. HENRIKSEN" w:date="2011-12-13T16:31:00Z"/>
                <w:rFonts w:ascii="Arial" w:hAnsi="Arial" w:cs="Arial"/>
                <w:sz w:val="18"/>
              </w:rPr>
            </w:pPr>
            <w:ins w:id="140" w:author="JESPER B. HENRIKSEN" w:date="2011-12-13T16:31:00Z">
              <w:r>
                <w:rPr>
                  <w:rFonts w:ascii="Arial" w:hAnsi="Arial" w:cs="Arial"/>
                  <w:sz w:val="18"/>
                </w:rPr>
                <w:tab/>
              </w:r>
              <w:r>
                <w:rPr>
                  <w:rFonts w:ascii="Arial" w:hAnsi="Arial" w:cs="Arial"/>
                  <w:sz w:val="18"/>
                </w:rPr>
                <w:tab/>
              </w:r>
              <w:r>
                <w:rPr>
                  <w:rFonts w:ascii="Arial" w:hAnsi="Arial" w:cs="Arial"/>
                  <w:sz w:val="18"/>
                </w:rPr>
                <w:t>(</w:t>
              </w:r>
              <w:r>
                <w:rPr>
                  <w:rFonts w:ascii="Arial" w:hAnsi="Arial" w:cs="Arial"/>
                  <w:sz w:val="18"/>
                </w:rPr>
                <w:t>MomsrefusionAnsøgningStamDataVersionDato</w:t>
              </w:r>
              <w:r>
                <w:rPr>
                  <w:rFonts w:ascii="Arial" w:hAnsi="Arial" w:cs="Arial"/>
                  <w:sz w:val="18"/>
                </w:rPr>
                <w:t>)</w:t>
              </w:r>
            </w:ins>
          </w:p>
          <w:p w:rsidR="001F48FD" w:rsidRDefault="001F48FD" w:rsidP="001F48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1" w:author="JESPER B. HENRIKSEN" w:date="2011-12-13T16:31:00Z"/>
                <w:rFonts w:ascii="Arial" w:hAnsi="Arial" w:cs="Arial"/>
                <w:sz w:val="18"/>
              </w:rPr>
            </w:pPr>
            <w:ins w:id="142" w:author="JESPER B. HENRIKSEN" w:date="2011-12-13T16:31:00Z">
              <w:r>
                <w:rPr>
                  <w:rFonts w:ascii="Arial" w:hAnsi="Arial" w:cs="Arial"/>
                  <w:sz w:val="18"/>
                </w:rPr>
                <w:tab/>
              </w:r>
              <w:r>
                <w:rPr>
                  <w:rFonts w:ascii="Arial" w:hAnsi="Arial" w:cs="Arial"/>
                  <w:sz w:val="18"/>
                </w:rPr>
                <w:tab/>
              </w:r>
              <w:r>
                <w:rPr>
                  <w:rFonts w:ascii="Arial" w:hAnsi="Arial" w:cs="Arial"/>
                  <w:sz w:val="18"/>
                </w:rPr>
                <w:t>(</w:t>
              </w:r>
              <w:r>
                <w:rPr>
                  <w:rFonts w:ascii="Arial" w:hAnsi="Arial" w:cs="Arial"/>
                  <w:sz w:val="18"/>
                </w:rPr>
                <w:t>MomsrefusionAnsøgningStamDataType</w:t>
              </w:r>
              <w:r>
                <w:rPr>
                  <w:rFonts w:ascii="Arial" w:hAnsi="Arial" w:cs="Arial"/>
                  <w:sz w:val="18"/>
                </w:rPr>
                <w:t>)</w:t>
              </w:r>
            </w:ins>
          </w:p>
          <w:p w:rsidR="00CE3B5E" w:rsidRDefault="001F48FD"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3" w:author="JESPER B. HENRIKSEN" w:date="2011-12-13T16:33:00Z"/>
                <w:rFonts w:ascii="Arial" w:hAnsi="Arial" w:cs="Arial"/>
                <w:sz w:val="18"/>
              </w:rPr>
            </w:pPr>
            <w:ins w:id="144" w:author="JESPER B. HENRIKSEN" w:date="2011-12-13T16:33:00Z">
              <w:r>
                <w:rPr>
                  <w:rFonts w:ascii="Arial" w:hAnsi="Arial" w:cs="Arial"/>
                  <w:sz w:val="18"/>
                </w:rPr>
                <w:tab/>
              </w:r>
              <w:r>
                <w:rPr>
                  <w:rFonts w:ascii="Arial" w:hAnsi="Arial" w:cs="Arial"/>
                  <w:sz w:val="18"/>
                </w:rPr>
                <w:t xml:space="preserve"> </w:t>
              </w:r>
              <w:r>
                <w:rPr>
                  <w:rFonts w:ascii="Arial" w:hAnsi="Arial" w:cs="Arial"/>
                  <w:sz w:val="18"/>
                </w:rPr>
                <w:tab/>
              </w:r>
              <w:r>
                <w:rPr>
                  <w:rFonts w:ascii="Arial" w:hAnsi="Arial" w:cs="Arial"/>
                  <w:sz w:val="18"/>
                </w:rPr>
                <w:t xml:space="preserve"> (</w:t>
              </w:r>
              <w:r>
                <w:rPr>
                  <w:rFonts w:ascii="Arial" w:hAnsi="Arial" w:cs="Arial"/>
                  <w:sz w:val="18"/>
                </w:rPr>
                <w:t>MomsrefusionAnsøgningDataStatus</w:t>
              </w:r>
              <w:r>
                <w:rPr>
                  <w:rFonts w:ascii="Arial" w:hAnsi="Arial" w:cs="Arial"/>
                  <w:sz w:val="18"/>
                </w:rPr>
                <w:t>)</w:t>
              </w:r>
            </w:ins>
          </w:p>
          <w:p w:rsidR="001F48FD" w:rsidRDefault="001F48FD"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5" w:author="JESPER B. HENRIKSEN" w:date="2011-12-13T16:33:00Z"/>
                <w:rFonts w:ascii="Arial" w:hAnsi="Arial" w:cs="Arial"/>
                <w:sz w:val="18"/>
              </w:rPr>
            </w:pPr>
            <w:ins w:id="146" w:author="JESPER B. HENRIKSEN" w:date="2011-12-13T16:33:00Z">
              <w:r>
                <w:rPr>
                  <w:rFonts w:ascii="Arial" w:hAnsi="Arial" w:cs="Arial"/>
                  <w:sz w:val="18"/>
                </w:rPr>
                <w:tab/>
              </w:r>
              <w:r>
                <w:rPr>
                  <w:rFonts w:ascii="Arial" w:hAnsi="Arial" w:cs="Arial"/>
                  <w:sz w:val="18"/>
                </w:rPr>
                <w:t>]</w:t>
              </w:r>
            </w:ins>
          </w:p>
          <w:p w:rsidR="001F48FD" w:rsidRPr="00352360" w:rsidRDefault="001F48FD" w:rsidP="00CE3B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7" w:author="JESPER B. HENRIKSEN" w:date="2011-12-13T16:17:00Z"/>
                <w:rFonts w:ascii="Arial" w:hAnsi="Arial" w:cs="Arial"/>
                <w:sz w:val="18"/>
              </w:rPr>
            </w:pPr>
            <w:ins w:id="148" w:author="JESPER B. HENRIKSEN" w:date="2011-12-13T16:33:00Z">
              <w:r>
                <w:rPr>
                  <w:rFonts w:ascii="Arial" w:hAnsi="Arial" w:cs="Arial"/>
                  <w:sz w:val="18"/>
                </w:rPr>
                <w:t>}</w:t>
              </w:r>
            </w:ins>
          </w:p>
        </w:tc>
      </w:tr>
      <w:tr w:rsidR="00CE3B5E" w:rsidTr="00C56483">
        <w:trPr>
          <w:trHeight w:val="283"/>
          <w:ins w:id="149" w:author="JESPER B. HENRIKSEN" w:date="2011-12-13T16:17:00Z"/>
        </w:trPr>
        <w:tc>
          <w:tcPr>
            <w:tcW w:w="10345" w:type="dxa"/>
            <w:gridSpan w:val="6"/>
            <w:shd w:val="clear" w:color="auto" w:fill="FFFFFF"/>
            <w:vAlign w:val="center"/>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0" w:author="JESPER B. HENRIKSEN" w:date="2011-12-13T16:17:00Z"/>
                <w:rFonts w:ascii="Arial" w:hAnsi="Arial" w:cs="Arial"/>
                <w:b/>
                <w:sz w:val="18"/>
              </w:rPr>
            </w:pPr>
            <w:ins w:id="151" w:author="JESPER B. HENRIKSEN" w:date="2011-12-13T16:17:00Z">
              <w:r>
                <w:rPr>
                  <w:rFonts w:ascii="Arial" w:hAnsi="Arial" w:cs="Arial"/>
                  <w:b/>
                  <w:sz w:val="18"/>
                </w:rPr>
                <w:t>Felter som skal returnere fejlbeskeder:</w:t>
              </w:r>
            </w:ins>
          </w:p>
        </w:tc>
      </w:tr>
      <w:tr w:rsidR="00CE3B5E" w:rsidTr="00C56483">
        <w:trPr>
          <w:trHeight w:val="283"/>
          <w:ins w:id="152" w:author="JESPER B. HENRIKSEN" w:date="2011-12-13T16:17:00Z"/>
        </w:trPr>
        <w:tc>
          <w:tcPr>
            <w:tcW w:w="10345" w:type="dxa"/>
            <w:gridSpan w:val="6"/>
            <w:shd w:val="clear" w:color="auto" w:fill="FFFFFF"/>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3" w:author="JESPER B. HENRIKSEN" w:date="2011-12-13T16:17:00Z"/>
                <w:rFonts w:ascii="Arial" w:hAnsi="Arial" w:cs="Arial"/>
                <w:i/>
                <w:sz w:val="18"/>
              </w:rPr>
            </w:pPr>
            <w:ins w:id="154" w:author="JESPER B. HENRIKSEN" w:date="2011-12-13T16:24:00Z">
              <w:r w:rsidRPr="00CE3B5E">
                <w:rPr>
                  <w:rFonts w:ascii="Arial" w:hAnsi="Arial" w:cs="Arial"/>
                  <w:i/>
                  <w:sz w:val="18"/>
                </w:rPr>
                <w:t>MomsRefusionJournaliseringSøg</w:t>
              </w:r>
            </w:ins>
            <w:ins w:id="155" w:author="JESPER B. HENRIKSEN" w:date="2011-12-13T16:17:00Z">
              <w:r>
                <w:rPr>
                  <w:rFonts w:ascii="Arial" w:hAnsi="Arial" w:cs="Arial"/>
                  <w:i/>
                  <w:sz w:val="18"/>
                </w:rPr>
                <w:t>_FejlId</w:t>
              </w:r>
            </w:ins>
          </w:p>
        </w:tc>
      </w:tr>
      <w:tr w:rsidR="00CE3B5E" w:rsidTr="00C56483">
        <w:trPr>
          <w:trHeight w:val="283"/>
          <w:ins w:id="156" w:author="JESPER B. HENRIKSEN" w:date="2011-12-13T16:17:00Z"/>
        </w:trPr>
        <w:tc>
          <w:tcPr>
            <w:tcW w:w="10345" w:type="dxa"/>
            <w:gridSpan w:val="6"/>
            <w:shd w:val="clear" w:color="auto" w:fill="FFFFFF"/>
          </w:tcPr>
          <w:p w:rsidR="00CE3B5E" w:rsidRPr="00352360" w:rsidRDefault="00CE3B5E" w:rsidP="00C564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7" w:author="JESPER B. HENRIKSEN" w:date="2011-12-13T16:17:00Z"/>
                <w:rFonts w:ascii="Arial" w:hAnsi="Arial" w:cs="Arial"/>
                <w:sz w:val="18"/>
              </w:rPr>
            </w:pPr>
          </w:p>
        </w:tc>
      </w:tr>
    </w:tbl>
    <w:p w:rsidR="00CE3B5E" w:rsidRDefault="00CE3B5E">
      <w:pPr>
        <w:rPr>
          <w:ins w:id="158" w:author="JESPER B. HENRIKSEN" w:date="2011-12-13T16:17:00Z"/>
          <w:rFonts w:ascii="Arial" w:hAnsi="Arial" w:cs="Arial"/>
          <w:b/>
          <w:sz w:val="48"/>
        </w:rPr>
      </w:pPr>
      <w:ins w:id="159" w:author="JESPER B. HENRIKSEN" w:date="2011-12-13T16:17:00Z">
        <w:r>
          <w:rPr>
            <w:rFonts w:ascii="Arial" w:hAnsi="Arial" w:cs="Arial"/>
            <w:b/>
            <w:sz w:val="48"/>
          </w:rPr>
          <w:br w:type="page"/>
        </w:r>
      </w:ins>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7"/>
          <w:footerReference w:type="default" r:id="rId4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0" w:name="_Toc309297719"/>
            <w:r w:rsidRPr="00352360">
              <w:rPr>
                <w:rFonts w:ascii="Arial" w:hAnsi="Arial" w:cs="Arial"/>
                <w:b/>
                <w:sz w:val="30"/>
              </w:rPr>
              <w:t>MomsRefusionKvitteringOpdater</w:t>
            </w:r>
            <w:bookmarkEnd w:id="160"/>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eller oprette, både indgående og udgående, kvitteringer - dvs. til og fra andre EU medlemsstater.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w:t>
            </w:r>
            <w:proofErr w:type="gramStart"/>
            <w:r>
              <w:rPr>
                <w:rFonts w:ascii="Arial" w:hAnsi="Arial" w:cs="Arial"/>
                <w:sz w:val="18"/>
              </w:rPr>
              <w:t>håndtere</w:t>
            </w:r>
            <w:proofErr w:type="gramEnd"/>
            <w:r>
              <w:rPr>
                <w:rFonts w:ascii="Arial" w:hAnsi="Arial" w:cs="Arial"/>
                <w:sz w:val="18"/>
              </w:rPr>
              <w:t xml:space="preserve"> alle typer momsrefusionskvitteringer: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MomsRefusionEUBeskedStruktur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49"/>
          <w:footerReference w:type="default" r:id="rId5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1" w:name="_Toc309297720"/>
            <w:r w:rsidRPr="00352360">
              <w:rPr>
                <w:rFonts w:ascii="Arial" w:hAnsi="Arial" w:cs="Arial"/>
                <w:b/>
                <w:sz w:val="30"/>
              </w:rPr>
              <w:t>MomsRefusionKvitteringSamlingHent</w:t>
            </w:r>
            <w:bookmarkEnd w:id="161"/>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kvitteringer samt relevant data.</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AnsøgningDataNummer </w:t>
            </w:r>
            <w:proofErr w:type="gramStart"/>
            <w:r>
              <w:rPr>
                <w:rFonts w:ascii="Arial" w:hAnsi="Arial" w:cs="Arial"/>
                <w:sz w:val="18"/>
              </w:rPr>
              <w:t>(fremfinde kvitteringer relateret til ansøgningsdata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2" w:author="JESPER B. HENRIKSEN" w:date="2011-12-13T16:38:00Z"/>
                <w:rFonts w:ascii="Arial" w:hAnsi="Arial" w:cs="Arial"/>
                <w:sz w:val="18"/>
              </w:rPr>
            </w:pPr>
            <w:r>
              <w:rPr>
                <w:rFonts w:ascii="Arial" w:hAnsi="Arial" w:cs="Arial"/>
                <w:sz w:val="18"/>
              </w:rPr>
              <w:tab/>
            </w:r>
            <w:r>
              <w:rPr>
                <w:rFonts w:ascii="Arial" w:hAnsi="Arial" w:cs="Arial"/>
                <w:sz w:val="18"/>
              </w:rPr>
              <w:tab/>
              <w:t>]</w:t>
            </w:r>
          </w:p>
          <w:p w:rsidR="002B4F19" w:rsidRDefault="002B4F19"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3" w:author="JESPER B. HENRIKSEN" w:date="2011-12-13T16:35:00Z"/>
                <w:rFonts w:ascii="Arial" w:hAnsi="Arial" w:cs="Arial"/>
                <w:sz w:val="18"/>
              </w:rPr>
            </w:pPr>
            <w:ins w:id="164" w:author="JESPER B. HENRIKSEN" w:date="2011-12-13T16:38:00Z">
              <w:r>
                <w:rPr>
                  <w:rFonts w:ascii="Arial" w:hAnsi="Arial" w:cs="Arial"/>
                  <w:sz w:val="18"/>
                </w:rPr>
                <w:tab/>
              </w:r>
              <w:r>
                <w:rPr>
                  <w:rFonts w:ascii="Arial" w:hAnsi="Arial" w:cs="Arial"/>
                  <w:sz w:val="18"/>
                </w:rPr>
                <w:t xml:space="preserve"> </w:t>
              </w:r>
              <w:r>
                <w:rPr>
                  <w:rFonts w:ascii="Arial" w:hAnsi="Arial" w:cs="Arial"/>
                  <w:sz w:val="18"/>
                </w:rPr>
                <w:tab/>
              </w:r>
              <w:r>
                <w:rPr>
                  <w:rFonts w:ascii="Arial" w:hAnsi="Arial" w:cs="Arial"/>
                  <w:sz w:val="18"/>
                </w:rPr>
                <w:t>(</w:t>
              </w:r>
            </w:ins>
          </w:p>
          <w:p w:rsidR="002B4F19" w:rsidRPr="002B4F19" w:rsidRDefault="0087258C" w:rsidP="002B4F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5" w:author="JESPER B. HENRIKSEN" w:date="2011-12-13T16:37:00Z"/>
                <w:rFonts w:ascii="Arial" w:hAnsi="Arial" w:cs="Arial"/>
                <w:sz w:val="18"/>
              </w:rPr>
            </w:pPr>
            <w:ins w:id="166" w:author="JESPER B. HENRIKSEN" w:date="2011-12-13T16:37:00Z">
              <w:r>
                <w:rPr>
                  <w:rFonts w:ascii="Arial" w:hAnsi="Arial" w:cs="Arial"/>
                  <w:sz w:val="18"/>
                </w:rPr>
                <w:tab/>
              </w:r>
              <w:r>
                <w:rPr>
                  <w:rFonts w:ascii="Arial" w:hAnsi="Arial" w:cs="Arial"/>
                  <w:sz w:val="18"/>
                </w:rPr>
                <w:tab/>
              </w:r>
            </w:ins>
            <w:ins w:id="167" w:author="JESPER B. HENRIKSEN" w:date="2011-12-13T16:38:00Z">
              <w:r w:rsidR="002B4F19">
                <w:rPr>
                  <w:rFonts w:ascii="Arial" w:hAnsi="Arial" w:cs="Arial"/>
                  <w:sz w:val="18"/>
                </w:rPr>
                <w:tab/>
              </w:r>
            </w:ins>
            <w:ins w:id="168" w:author="JESPER B. HENRIKSEN" w:date="2011-12-13T16:37:00Z">
              <w:r w:rsidR="002B4F19" w:rsidRPr="002B4F19">
                <w:rPr>
                  <w:rFonts w:ascii="Arial" w:hAnsi="Arial" w:cs="Arial"/>
                  <w:sz w:val="18"/>
                </w:rPr>
                <w:t>* AnsøgerRelation *</w:t>
              </w:r>
            </w:ins>
          </w:p>
          <w:p w:rsidR="002B4F19" w:rsidRPr="002B4F19" w:rsidRDefault="002B4F19" w:rsidP="002B4F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9" w:author="JESPER B. HENRIKSEN" w:date="2011-12-13T16:37:00Z"/>
                <w:rFonts w:ascii="Arial" w:hAnsi="Arial" w:cs="Arial"/>
                <w:sz w:val="18"/>
              </w:rPr>
            </w:pPr>
            <w:ins w:id="170" w:author="JESPER B. HENRIKSEN" w:date="2011-12-13T16:38:00Z">
              <w:r>
                <w:rPr>
                  <w:rFonts w:ascii="Arial" w:hAnsi="Arial" w:cs="Arial"/>
                  <w:sz w:val="18"/>
                </w:rPr>
                <w:tab/>
              </w:r>
            </w:ins>
            <w:ins w:id="171" w:author="JESPER B. HENRIKSEN" w:date="2011-12-13T16:37:00Z">
              <w:r w:rsidRPr="002B4F19">
                <w:rPr>
                  <w:rFonts w:ascii="Arial" w:hAnsi="Arial" w:cs="Arial"/>
                  <w:sz w:val="18"/>
                </w:rPr>
                <w:tab/>
              </w:r>
              <w:r w:rsidRPr="002B4F19">
                <w:rPr>
                  <w:rFonts w:ascii="Arial" w:hAnsi="Arial" w:cs="Arial"/>
                  <w:sz w:val="18"/>
                </w:rPr>
                <w:tab/>
                <w:t>[</w:t>
              </w:r>
            </w:ins>
          </w:p>
          <w:p w:rsidR="002B4F19" w:rsidRPr="002B4F19" w:rsidRDefault="002B4F19" w:rsidP="002B4F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2" w:author="JESPER B. HENRIKSEN" w:date="2011-12-13T16:37:00Z"/>
                <w:rFonts w:ascii="Arial" w:hAnsi="Arial" w:cs="Arial"/>
                <w:sz w:val="18"/>
              </w:rPr>
            </w:pPr>
            <w:ins w:id="173" w:author="JESPER B. HENRIKSEN" w:date="2011-12-13T16:38:00Z">
              <w:r>
                <w:rPr>
                  <w:rFonts w:ascii="Arial" w:hAnsi="Arial" w:cs="Arial"/>
                  <w:sz w:val="18"/>
                </w:rPr>
                <w:tab/>
              </w:r>
            </w:ins>
            <w:ins w:id="174" w:author="JESPER B. HENRIKSEN" w:date="2011-12-13T16:37:00Z">
              <w:r w:rsidRPr="002B4F19">
                <w:rPr>
                  <w:rFonts w:ascii="Arial" w:hAnsi="Arial" w:cs="Arial"/>
                  <w:sz w:val="18"/>
                </w:rPr>
                <w:tab/>
              </w:r>
              <w:r w:rsidRPr="002B4F19">
                <w:rPr>
                  <w:rFonts w:ascii="Arial" w:hAnsi="Arial" w:cs="Arial"/>
                  <w:sz w:val="18"/>
                </w:rPr>
                <w:tab/>
              </w:r>
              <w:r w:rsidRPr="002B4F19">
                <w:rPr>
                  <w:rFonts w:ascii="Arial" w:hAnsi="Arial" w:cs="Arial"/>
                  <w:sz w:val="18"/>
                </w:rPr>
                <w:tab/>
                <w:t>MomsrefusionKundeID</w:t>
              </w:r>
            </w:ins>
          </w:p>
          <w:p w:rsidR="002B4F19" w:rsidRPr="002B4F19" w:rsidRDefault="002B4F19" w:rsidP="002B4F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5" w:author="JESPER B. HENRIKSEN" w:date="2011-12-13T16:37:00Z"/>
                <w:rFonts w:ascii="Arial" w:hAnsi="Arial" w:cs="Arial"/>
                <w:sz w:val="18"/>
              </w:rPr>
            </w:pPr>
            <w:ins w:id="176" w:author="JESPER B. HENRIKSEN" w:date="2011-12-13T16:38:00Z">
              <w:r>
                <w:rPr>
                  <w:rFonts w:ascii="Arial" w:hAnsi="Arial" w:cs="Arial"/>
                  <w:sz w:val="18"/>
                </w:rPr>
                <w:lastRenderedPageBreak/>
                <w:tab/>
              </w:r>
            </w:ins>
            <w:ins w:id="177" w:author="JESPER B. HENRIKSEN" w:date="2011-12-13T16:37:00Z">
              <w:r w:rsidRPr="002B4F19">
                <w:rPr>
                  <w:rFonts w:ascii="Arial" w:hAnsi="Arial" w:cs="Arial"/>
                  <w:sz w:val="18"/>
                </w:rPr>
                <w:tab/>
              </w:r>
              <w:r w:rsidRPr="002B4F19">
                <w:rPr>
                  <w:rFonts w:ascii="Arial" w:hAnsi="Arial" w:cs="Arial"/>
                  <w:sz w:val="18"/>
                </w:rPr>
                <w:tab/>
              </w:r>
              <w:r w:rsidRPr="002B4F19">
                <w:rPr>
                  <w:rFonts w:ascii="Arial" w:hAnsi="Arial" w:cs="Arial"/>
                  <w:sz w:val="18"/>
                </w:rPr>
                <w:tab/>
                <w:t>KundeidentifikationIdentifikation</w:t>
              </w:r>
            </w:ins>
          </w:p>
          <w:p w:rsidR="002B4F19" w:rsidRPr="002B4F19" w:rsidRDefault="002B4F19" w:rsidP="002B4F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8" w:author="JESPER B. HENRIKSEN" w:date="2011-12-13T16:37:00Z"/>
                <w:rFonts w:ascii="Arial" w:hAnsi="Arial" w:cs="Arial"/>
                <w:sz w:val="18"/>
              </w:rPr>
            </w:pPr>
            <w:ins w:id="179" w:author="JESPER B. HENRIKSEN" w:date="2011-12-13T16:38:00Z">
              <w:r>
                <w:rPr>
                  <w:rFonts w:ascii="Arial" w:hAnsi="Arial" w:cs="Arial"/>
                  <w:sz w:val="18"/>
                </w:rPr>
                <w:tab/>
              </w:r>
            </w:ins>
            <w:ins w:id="180" w:author="JESPER B. HENRIKSEN" w:date="2011-12-13T16:37:00Z">
              <w:r w:rsidRPr="002B4F19">
                <w:rPr>
                  <w:rFonts w:ascii="Arial" w:hAnsi="Arial" w:cs="Arial"/>
                  <w:sz w:val="18"/>
                </w:rPr>
                <w:tab/>
              </w:r>
              <w:r w:rsidRPr="002B4F19">
                <w:rPr>
                  <w:rFonts w:ascii="Arial" w:hAnsi="Arial" w:cs="Arial"/>
                  <w:sz w:val="18"/>
                </w:rPr>
                <w:tab/>
              </w:r>
              <w:r w:rsidRPr="002B4F19">
                <w:rPr>
                  <w:rFonts w:ascii="Arial" w:hAnsi="Arial" w:cs="Arial"/>
                  <w:sz w:val="18"/>
                </w:rPr>
                <w:tab/>
                <w:t>KundeidentifikationType</w:t>
              </w:r>
            </w:ins>
          </w:p>
          <w:p w:rsidR="002B4F19" w:rsidRPr="002B4F19" w:rsidRDefault="002B4F19" w:rsidP="002B4F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1" w:author="JESPER B. HENRIKSEN" w:date="2011-12-13T16:37:00Z"/>
                <w:rFonts w:ascii="Arial" w:hAnsi="Arial" w:cs="Arial"/>
                <w:sz w:val="18"/>
              </w:rPr>
            </w:pPr>
            <w:ins w:id="182" w:author="JESPER B. HENRIKSEN" w:date="2011-12-13T16:38:00Z">
              <w:r>
                <w:rPr>
                  <w:rFonts w:ascii="Arial" w:hAnsi="Arial" w:cs="Arial"/>
                  <w:sz w:val="18"/>
                </w:rPr>
                <w:tab/>
              </w:r>
            </w:ins>
            <w:ins w:id="183" w:author="JESPER B. HENRIKSEN" w:date="2011-12-13T16:37:00Z">
              <w:r w:rsidRPr="002B4F19">
                <w:rPr>
                  <w:rFonts w:ascii="Arial" w:hAnsi="Arial" w:cs="Arial"/>
                  <w:sz w:val="18"/>
                </w:rPr>
                <w:tab/>
              </w:r>
              <w:r w:rsidRPr="002B4F19">
                <w:rPr>
                  <w:rFonts w:ascii="Arial" w:hAnsi="Arial" w:cs="Arial"/>
                  <w:sz w:val="18"/>
                </w:rPr>
                <w:tab/>
              </w:r>
              <w:r w:rsidRPr="002B4F19">
                <w:rPr>
                  <w:rFonts w:ascii="Arial" w:hAnsi="Arial" w:cs="Arial"/>
                  <w:sz w:val="18"/>
                </w:rPr>
                <w:tab/>
                <w:t>KundeidentifikationRegistreringsNummerLandeKode</w:t>
              </w:r>
            </w:ins>
          </w:p>
          <w:p w:rsidR="002B4F19" w:rsidRPr="002B4F19" w:rsidRDefault="002B4F19" w:rsidP="002B4F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4" w:author="JESPER B. HENRIKSEN" w:date="2011-12-13T16:37:00Z"/>
                <w:rFonts w:ascii="Arial" w:hAnsi="Arial" w:cs="Arial"/>
                <w:sz w:val="18"/>
              </w:rPr>
            </w:pPr>
            <w:ins w:id="185" w:author="JESPER B. HENRIKSEN" w:date="2011-12-13T16:38:00Z">
              <w:r>
                <w:rPr>
                  <w:rFonts w:ascii="Arial" w:hAnsi="Arial" w:cs="Arial"/>
                  <w:sz w:val="18"/>
                </w:rPr>
                <w:tab/>
              </w:r>
            </w:ins>
            <w:ins w:id="186" w:author="JESPER B. HENRIKSEN" w:date="2011-12-13T16:37:00Z">
              <w:r w:rsidRPr="002B4F19">
                <w:rPr>
                  <w:rFonts w:ascii="Arial" w:hAnsi="Arial" w:cs="Arial"/>
                  <w:sz w:val="18"/>
                </w:rPr>
                <w:tab/>
              </w:r>
              <w:r w:rsidRPr="002B4F19">
                <w:rPr>
                  <w:rFonts w:ascii="Arial" w:hAnsi="Arial" w:cs="Arial"/>
                  <w:sz w:val="18"/>
                </w:rPr>
                <w:tab/>
              </w:r>
              <w:r w:rsidRPr="002B4F19">
                <w:rPr>
                  <w:rFonts w:ascii="Arial" w:hAnsi="Arial" w:cs="Arial"/>
                  <w:sz w:val="18"/>
                </w:rPr>
                <w:tab/>
                <w:t>KundeidentifikationNavn</w:t>
              </w:r>
            </w:ins>
          </w:p>
          <w:p w:rsidR="0087258C" w:rsidDel="002B4F19" w:rsidRDefault="002B4F19" w:rsidP="002B4F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7" w:author="JESPER B. HENRIKSEN" w:date="2011-12-13T16:37:00Z"/>
                <w:rFonts w:ascii="Arial" w:hAnsi="Arial" w:cs="Arial"/>
                <w:sz w:val="18"/>
              </w:rPr>
            </w:pPr>
            <w:ins w:id="188" w:author="JESPER B. HENRIKSEN" w:date="2011-12-13T16:38:00Z">
              <w:r>
                <w:rPr>
                  <w:rFonts w:ascii="Arial" w:hAnsi="Arial" w:cs="Arial"/>
                  <w:sz w:val="18"/>
                </w:rPr>
                <w:tab/>
              </w:r>
            </w:ins>
            <w:ins w:id="189" w:author="JESPER B. HENRIKSEN" w:date="2011-12-13T16:37:00Z">
              <w:r w:rsidRPr="002B4F19">
                <w:rPr>
                  <w:rFonts w:ascii="Arial" w:hAnsi="Arial" w:cs="Arial"/>
                  <w:sz w:val="18"/>
                </w:rPr>
                <w:tab/>
              </w:r>
              <w:r w:rsidRPr="002B4F19">
                <w:rPr>
                  <w:rFonts w:ascii="Arial" w:hAnsi="Arial" w:cs="Arial"/>
                  <w:sz w:val="18"/>
                </w:rPr>
                <w:tab/>
                <w:t>]</w:t>
              </w:r>
            </w:ins>
          </w:p>
          <w:p w:rsidR="002B4F19" w:rsidRDefault="002B4F19" w:rsidP="002B4F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0" w:author="JESPER B. HENRIKSEN" w:date="2011-12-13T16:38:00Z"/>
                <w:rFonts w:ascii="Arial" w:hAnsi="Arial" w:cs="Arial"/>
                <w:sz w:val="18"/>
              </w:rPr>
            </w:pPr>
            <w:ins w:id="191" w:author="JESPER B. HENRIKSEN" w:date="2011-12-13T16:38:00Z">
              <w:r>
                <w:rPr>
                  <w:rFonts w:ascii="Arial" w:hAnsi="Arial" w:cs="Arial"/>
                  <w:sz w:val="18"/>
                </w:rPr>
                <w:tab/>
              </w:r>
              <w:r>
                <w:rPr>
                  <w:rFonts w:ascii="Arial" w:hAnsi="Arial" w:cs="Arial"/>
                  <w:sz w:val="18"/>
                </w:rPr>
                <w:tab/>
              </w:r>
              <w:r>
                <w:rPr>
                  <w:rFonts w:ascii="Arial" w:hAnsi="Arial" w:cs="Arial"/>
                  <w:sz w:val="18"/>
                </w:rPr>
                <w:t>)</w:t>
              </w:r>
            </w:ins>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bookmarkStart w:id="192" w:name="_GoBack"/>
            <w:bookmarkEnd w:id="192"/>
            <w:proofErr w:type="gramStart"/>
            <w:r>
              <w:rPr>
                <w:rFonts w:ascii="Arial" w:hAnsi="Arial" w:cs="Arial"/>
                <w:sz w:val="18"/>
              </w:rPr>
              <w:t>( MomsRefusionEUBeskedStruktur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1"/>
          <w:footerReference w:type="default" r:id="rId5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3" w:name="_Toc309297721"/>
            <w:r w:rsidRPr="00352360">
              <w:rPr>
                <w:rFonts w:ascii="Arial" w:hAnsi="Arial" w:cs="Arial"/>
                <w:b/>
                <w:sz w:val="30"/>
              </w:rPr>
              <w:t>MomsRefusionLeverandørRapportHent</w:t>
            </w:r>
            <w:bookmarkEnd w:id="193"/>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en rapport over en given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3"/>
          <w:footerReference w:type="default" r:id="rId5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4" w:name="_Toc309297722"/>
            <w:r w:rsidRPr="00352360">
              <w:rPr>
                <w:rFonts w:ascii="Arial" w:hAnsi="Arial" w:cs="Arial"/>
                <w:b/>
                <w:sz w:val="30"/>
              </w:rPr>
              <w:t>MomsRefusionNotifikationOpdater</w:t>
            </w:r>
            <w:bookmarkEnd w:id="194"/>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notifikation.</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5"/>
          <w:footerReference w:type="default" r:id="rId5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5" w:name="_Toc309297723"/>
            <w:r w:rsidRPr="00352360">
              <w:rPr>
                <w:rFonts w:ascii="Arial" w:hAnsi="Arial" w:cs="Arial"/>
                <w:b/>
                <w:sz w:val="30"/>
              </w:rPr>
              <w:t>MomsRefusionNotifikationSamlingHent</w:t>
            </w:r>
            <w:bookmarkEnd w:id="195"/>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notifikationer.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7"/>
          <w:footerReference w:type="default" r:id="rId5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6" w:name="_Toc309297724"/>
            <w:r w:rsidRPr="00352360">
              <w:rPr>
                <w:rFonts w:ascii="Arial" w:hAnsi="Arial" w:cs="Arial"/>
                <w:b/>
                <w:sz w:val="30"/>
              </w:rPr>
              <w:t>MomsRefusionPostListeAnsøgerHent</w:t>
            </w:r>
            <w:bookmarkEnd w:id="196"/>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D9617A" w:rsidRDefault="00352360" w:rsidP="00D9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7" w:author="JESPER B. HENRIKSEN" w:date="2011-12-13T13:22:00Z"/>
                <w:rFonts w:ascii="Arial" w:hAnsi="Arial" w:cs="Arial"/>
                <w:sz w:val="18"/>
              </w:rPr>
            </w:pPr>
            <w:r>
              <w:rPr>
                <w:rFonts w:ascii="Arial" w:hAnsi="Arial" w:cs="Arial"/>
                <w:sz w:val="18"/>
              </w:rPr>
              <w:tab/>
            </w:r>
            <w:r>
              <w:rPr>
                <w:rFonts w:ascii="Arial" w:hAnsi="Arial" w:cs="Arial"/>
                <w:sz w:val="18"/>
              </w:rPr>
              <w:tab/>
              <w:t>(</w:t>
            </w:r>
            <w:ins w:id="198" w:author="JESPER B. HENRIKSEN" w:date="2011-12-13T13:22:00Z">
              <w:r w:rsidR="00D9617A">
                <w:rPr>
                  <w:rFonts w:ascii="Arial" w:hAnsi="Arial" w:cs="Arial"/>
                  <w:sz w:val="18"/>
                </w:rPr>
                <w:t>MomsrefusionPostNummer</w:t>
              </w:r>
            </w:ins>
            <w:ins w:id="199" w:author="JESPER B. HENRIKSEN" w:date="2011-12-13T13:23:00Z">
              <w:r w:rsidR="00D9617A">
                <w:rPr>
                  <w:rFonts w:ascii="Arial" w:hAnsi="Arial" w:cs="Arial"/>
                  <w:sz w:val="18"/>
                </w:rPr>
                <w:t>)</w:t>
              </w:r>
            </w:ins>
          </w:p>
          <w:p w:rsidR="00D9617A" w:rsidRDefault="00D9617A" w:rsidP="00D961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0" w:author="JESPER B. HENRIKSEN" w:date="2011-12-13T13:22:00Z"/>
                <w:rFonts w:ascii="Arial" w:hAnsi="Arial" w:cs="Arial"/>
                <w:sz w:val="18"/>
              </w:rPr>
            </w:pPr>
            <w:ins w:id="201" w:author="JESPER B. HENRIKSEN" w:date="2011-12-13T13:22:00Z">
              <w:r>
                <w:rPr>
                  <w:rFonts w:ascii="Arial" w:hAnsi="Arial" w:cs="Arial"/>
                  <w:sz w:val="18"/>
                </w:rPr>
                <w:tab/>
              </w:r>
              <w:r>
                <w:rPr>
                  <w:rFonts w:ascii="Arial" w:hAnsi="Arial" w:cs="Arial"/>
                  <w:sz w:val="18"/>
                </w:rPr>
                <w:tab/>
                <w:t>(MomsrefusionPostVersionDato)</w:t>
              </w:r>
            </w:ins>
          </w:p>
          <w:p w:rsidR="00352360" w:rsidDel="00D9617A"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2" w:author="JESPER B. HENRIKSEN" w:date="2011-12-13T13:22:00Z"/>
                <w:rFonts w:ascii="Arial" w:hAnsi="Arial" w:cs="Arial"/>
                <w:sz w:val="18"/>
              </w:rPr>
            </w:pPr>
            <w:del w:id="203" w:author="JESPER B. HENRIKSEN" w:date="2011-12-13T13:21:00Z">
              <w:r w:rsidDel="00D9617A">
                <w:rPr>
                  <w:rFonts w:ascii="Arial" w:hAnsi="Arial" w:cs="Arial"/>
                  <w:sz w:val="18"/>
                </w:rPr>
                <w:delText>MomsRefusionAnsøgningVersionNummerStruktur)</w:delText>
              </w:r>
            </w:del>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59"/>
          <w:footerReference w:type="default" r:id="rId6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4" w:name="_Toc309297725"/>
            <w:r w:rsidRPr="00352360">
              <w:rPr>
                <w:rFonts w:ascii="Arial" w:hAnsi="Arial" w:cs="Arial"/>
                <w:b/>
                <w:sz w:val="30"/>
              </w:rPr>
              <w:t>MomsRefusionPostListeHent</w:t>
            </w:r>
            <w:bookmarkEnd w:id="204"/>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1"/>
          <w:footerReference w:type="default" r:id="rId6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5" w:name="_Toc309297726"/>
            <w:r w:rsidRPr="00352360">
              <w:rPr>
                <w:rFonts w:ascii="Arial" w:hAnsi="Arial" w:cs="Arial"/>
                <w:b/>
                <w:sz w:val="30"/>
              </w:rPr>
              <w:t>MomsRefusionProRataSatsAfgørelseOpdater</w:t>
            </w:r>
            <w:bookmarkEnd w:id="205"/>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3"/>
          <w:footerReference w:type="default" r:id="rId6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6" w:name="_Toc309297727"/>
            <w:r w:rsidRPr="00352360">
              <w:rPr>
                <w:rFonts w:ascii="Arial" w:hAnsi="Arial" w:cs="Arial"/>
                <w:b/>
                <w:sz w:val="30"/>
              </w:rPr>
              <w:t>MomsRefusionProRataSatsAfgørelseSamlingHent</w:t>
            </w:r>
            <w:bookmarkEnd w:id="206"/>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5"/>
          <w:footerReference w:type="default" r:id="rId6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7" w:name="_Toc309297728"/>
            <w:r w:rsidRPr="00352360">
              <w:rPr>
                <w:rFonts w:ascii="Arial" w:hAnsi="Arial" w:cs="Arial"/>
                <w:b/>
                <w:sz w:val="30"/>
              </w:rPr>
              <w:t>MomsRefusionProRataSatsKorrektionOpdater</w:t>
            </w:r>
            <w:bookmarkEnd w:id="207"/>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Registrer og valider data i Use Case "1.4 - Indsend pro 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7"/>
          <w:footerReference w:type="default" r:id="rId6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8" w:name="_Toc309297729"/>
            <w:r w:rsidRPr="00352360">
              <w:rPr>
                <w:rFonts w:ascii="Arial" w:hAnsi="Arial" w:cs="Arial"/>
                <w:b/>
                <w:sz w:val="30"/>
              </w:rPr>
              <w:t>MomsRefusionProRataSatsKorrektionSamlingHent</w:t>
            </w:r>
            <w:bookmarkEnd w:id="208"/>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rata-sats-korrektioner.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lastRenderedPageBreak/>
              <w:t xml:space="preserve"> </w:t>
            </w:r>
            <w:r>
              <w:rPr>
                <w:rFonts w:ascii="Arial" w:hAnsi="Arial" w:cs="Arial"/>
                <w:sz w:val="18"/>
              </w:rPr>
              <w:t xml:space="preserve">trin 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69"/>
          <w:footerReference w:type="default" r:id="rId7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9" w:name="_Toc309297730"/>
            <w:r w:rsidRPr="00352360">
              <w:rPr>
                <w:rFonts w:ascii="Arial" w:hAnsi="Arial" w:cs="Arial"/>
                <w:b/>
                <w:sz w:val="30"/>
              </w:rPr>
              <w:t>MomsRefusionSagAktOversigtHent</w:t>
            </w:r>
            <w:bookmarkEnd w:id="209"/>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1"/>
          <w:footerReference w:type="default" r:id="rId7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0" w:name="_Toc309297731"/>
            <w:r w:rsidRPr="00352360">
              <w:rPr>
                <w:rFonts w:ascii="Arial" w:hAnsi="Arial" w:cs="Arial"/>
                <w:b/>
                <w:sz w:val="30"/>
              </w:rPr>
              <w:t>MomsRefusionSagBemærkningOpdater</w:t>
            </w:r>
            <w:bookmarkEnd w:id="210"/>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eller opdatere en sagsbemærkning i momsrefusionsystemet.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3"/>
          <w:footerReference w:type="default" r:id="rId7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1" w:name="_Toc309297732"/>
            <w:r w:rsidRPr="00352360">
              <w:rPr>
                <w:rFonts w:ascii="Arial" w:hAnsi="Arial" w:cs="Arial"/>
                <w:b/>
                <w:sz w:val="30"/>
              </w:rPr>
              <w:t>MomsRefusionSagBemærkningSamlingHent</w:t>
            </w:r>
            <w:bookmarkEnd w:id="211"/>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5"/>
          <w:footerReference w:type="default" r:id="rId7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2" w:name="_Toc309297733"/>
            <w:r w:rsidRPr="00352360">
              <w:rPr>
                <w:rFonts w:ascii="Arial" w:hAnsi="Arial" w:cs="Arial"/>
                <w:b/>
                <w:sz w:val="30"/>
              </w:rPr>
              <w:t>MomsRefusionSagOversigtHent</w:t>
            </w:r>
            <w:bookmarkEnd w:id="212"/>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7"/>
          <w:footerReference w:type="default" r:id="rId7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3" w:name="_Toc309297734"/>
            <w:r w:rsidRPr="00352360">
              <w:rPr>
                <w:rFonts w:ascii="Arial" w:hAnsi="Arial" w:cs="Arial"/>
                <w:b/>
                <w:sz w:val="30"/>
              </w:rPr>
              <w:t>MomsRefusionStatistikHent</w:t>
            </w:r>
            <w:bookmarkEnd w:id="213"/>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statistik over sagsforløbet for ansøgninger.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angiv periode i Use Case "6.1 - Oversigt over behandlede sager"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79"/>
          <w:footerReference w:type="default" r:id="rId8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4" w:name="_Toc309297735"/>
            <w:r w:rsidRPr="00352360">
              <w:rPr>
                <w:rFonts w:ascii="Arial" w:hAnsi="Arial" w:cs="Arial"/>
                <w:b/>
                <w:sz w:val="30"/>
              </w:rPr>
              <w:t>MomsRefusionSystemAdministrationOpdater</w:t>
            </w:r>
            <w:bookmarkEnd w:id="214"/>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systemspecifikke egenskaber.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SamtidighedskontrolVersionDato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Ændr værdier i Use Case "5.2 - Systemadministration"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81"/>
          <w:footerReference w:type="default" r:id="rId8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2360" w:rsidTr="00352360">
        <w:trPr>
          <w:trHeight w:hRule="exact" w:val="113"/>
        </w:trPr>
        <w:tc>
          <w:tcPr>
            <w:tcW w:w="10345" w:type="dxa"/>
            <w:gridSpan w:val="6"/>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rPr>
          <w:trHeight w:val="283"/>
        </w:trPr>
        <w:tc>
          <w:tcPr>
            <w:tcW w:w="10345" w:type="dxa"/>
            <w:gridSpan w:val="6"/>
            <w:tcBorders>
              <w:bottom w:val="single" w:sz="6" w:space="0" w:color="auto"/>
            </w:tcBorders>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5" w:name="_Toc309297736"/>
            <w:r w:rsidRPr="00352360">
              <w:rPr>
                <w:rFonts w:ascii="Arial" w:hAnsi="Arial" w:cs="Arial"/>
                <w:b/>
                <w:sz w:val="30"/>
              </w:rPr>
              <w:t>MomsRefusionSystemAdministrationSamlingHent</w:t>
            </w:r>
            <w:bookmarkEnd w:id="215"/>
          </w:p>
        </w:tc>
      </w:tr>
      <w:tr w:rsidR="00352360" w:rsidTr="00352360">
        <w:trPr>
          <w:trHeight w:val="283"/>
        </w:trPr>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2360" w:rsidTr="00352360">
        <w:trPr>
          <w:trHeight w:val="283"/>
        </w:trPr>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2360" w:rsidTr="00352360">
        <w:trPr>
          <w:trHeight w:val="283"/>
        </w:trPr>
        <w:tc>
          <w:tcPr>
            <w:tcW w:w="10345" w:type="dxa"/>
            <w:gridSpan w:val="6"/>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systemspecifikke egenskaber.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2360" w:rsidTr="00352360">
        <w:trPr>
          <w:trHeight w:val="283"/>
        </w:trPr>
        <w:tc>
          <w:tcPr>
            <w:tcW w:w="10345" w:type="dxa"/>
            <w:gridSpan w:val="6"/>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352360"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Tr="00352360">
        <w:trPr>
          <w:trHeight w:val="283"/>
        </w:trPr>
        <w:tc>
          <w:tcPr>
            <w:tcW w:w="10345" w:type="dxa"/>
            <w:gridSpan w:val="6"/>
            <w:shd w:val="clear" w:color="auto" w:fill="FFFFFF"/>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2360" w:rsidTr="00352360">
        <w:trPr>
          <w:trHeight w:val="283"/>
        </w:trPr>
        <w:tc>
          <w:tcPr>
            <w:tcW w:w="10345" w:type="dxa"/>
            <w:gridSpan w:val="6"/>
            <w:shd w:val="clear" w:color="auto" w:fill="FFFFFF"/>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2360" w:rsidRPr="00D9617A" w:rsidTr="00352360">
        <w:trPr>
          <w:trHeight w:val="283"/>
        </w:trPr>
        <w:tc>
          <w:tcPr>
            <w:tcW w:w="10345" w:type="dxa"/>
            <w:gridSpan w:val="6"/>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352360">
              <w:rPr>
                <w:rFonts w:ascii="Arial" w:hAnsi="Arial" w:cs="Arial"/>
                <w:b/>
                <w:sz w:val="18"/>
                <w:lang w:val="en-US"/>
              </w:rPr>
              <w:t>Referencer fra use case(s)</w:t>
            </w:r>
          </w:p>
        </w:tc>
      </w:tr>
      <w:tr w:rsidR="00352360" w:rsidTr="00352360">
        <w:trPr>
          <w:trHeight w:val="283"/>
        </w:trPr>
        <w:tc>
          <w:tcPr>
            <w:tcW w:w="10345" w:type="dxa"/>
            <w:gridSpan w:val="6"/>
            <w:shd w:val="clear" w:color="auto" w:fill="FFFFFF"/>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52360">
              <w:rPr>
                <w:rFonts w:ascii="Arial" w:hAnsi="Arial" w:cs="Arial"/>
                <w:sz w:val="18"/>
                <w:lang w:val="en-US"/>
              </w:rPr>
              <w:t xml:space="preserve"> </w:t>
            </w:r>
            <w:r>
              <w:rPr>
                <w:rFonts w:ascii="Arial" w:hAnsi="Arial" w:cs="Arial"/>
                <w:sz w:val="18"/>
              </w:rPr>
              <w:t>trin Vis felter til nationale data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83"/>
          <w:footerReference w:type="default" r:id="rId84"/>
          <w:pgSz w:w="11906" w:h="16838"/>
          <w:pgMar w:top="567" w:right="567" w:bottom="567" w:left="1134" w:header="283" w:footer="708" w:gutter="0"/>
          <w:cols w:space="708"/>
          <w:docGrid w:linePitch="360"/>
        </w:sect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16" w:name="_Toc309297737"/>
      <w:r>
        <w:rPr>
          <w:rFonts w:ascii="Arial" w:hAnsi="Arial" w:cs="Arial"/>
          <w:b/>
          <w:sz w:val="48"/>
        </w:rPr>
        <w:lastRenderedPageBreak/>
        <w:t>Fælles datastrukturer</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7" w:name="_Toc309297738"/>
            <w:r>
              <w:rPr>
                <w:rFonts w:ascii="Arial" w:hAnsi="Arial" w:cs="Arial"/>
              </w:rPr>
              <w:t>MomsRefusionAfgørelseAfslagÅrsagStruktur</w:t>
            </w:r>
            <w:bookmarkEnd w:id="217"/>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MomsrefusionAfgørelseAfslagsÅrsagBeskrivelse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MomsrefusionAfgørelseAfslagsÅrsagSpecialKode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8" w:name="_Toc309297739"/>
            <w:r>
              <w:rPr>
                <w:rFonts w:ascii="Arial" w:hAnsi="Arial" w:cs="Arial"/>
              </w:rPr>
              <w:t>MomsRefusionAfgørelseNummerStruktur</w:t>
            </w:r>
            <w:bookmarkEnd w:id="218"/>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MomsrefusionAfgørelseVersionDato )</w:t>
            </w:r>
            <w:proofErr w:type="gramEnd"/>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9" w:name="_Toc309297740"/>
            <w:r>
              <w:rPr>
                <w:rFonts w:ascii="Arial" w:hAnsi="Arial" w:cs="Arial"/>
              </w:rPr>
              <w:t>MomsRefusionAfgørelseNummerVersionDatoStruktur</w:t>
            </w:r>
            <w:bookmarkEnd w:id="219"/>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0" w:name="_Toc309297741"/>
            <w:r>
              <w:rPr>
                <w:rFonts w:ascii="Arial" w:hAnsi="Arial" w:cs="Arial"/>
              </w:rPr>
              <w:t>MomsRefusionAfgørelseStruktur</w:t>
            </w:r>
            <w:bookmarkEnd w:id="220"/>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MomsrefusionAfgørelseBetalingsType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MomsrefusionAfgørelseBetalingsReference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1" w:name="_Toc309297742"/>
            <w:r>
              <w:rPr>
                <w:rFonts w:ascii="Arial" w:hAnsi="Arial" w:cs="Arial"/>
              </w:rPr>
              <w:t>MomsRefusionAktørStruktur</w:t>
            </w:r>
            <w:bookmarkEnd w:id="221"/>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MomsRefusionMomsRegistreringsAttestStruktur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MomsRefusionRisikoVurderingStruktur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2" w:name="_Toc309297743"/>
            <w:r>
              <w:rPr>
                <w:rFonts w:ascii="Arial" w:hAnsi="Arial" w:cs="Arial"/>
              </w:rPr>
              <w:t>MomsRefusionAktørSøgekriterieStruktur</w:t>
            </w:r>
            <w:bookmarkEnd w:id="222"/>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3" w:name="_Toc309297744"/>
            <w:r>
              <w:rPr>
                <w:rFonts w:ascii="Arial" w:hAnsi="Arial" w:cs="Arial"/>
              </w:rPr>
              <w:t>MomsRefusionAnsøgningDataStruktur</w:t>
            </w:r>
            <w:bookmarkEnd w:id="223"/>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4" w:name="_Toc309297745"/>
            <w:r>
              <w:rPr>
                <w:rFonts w:ascii="Arial" w:hAnsi="Arial" w:cs="Arial"/>
              </w:rPr>
              <w:t>MomsRefusionAnsøgningIndstillingStruktur</w:t>
            </w:r>
            <w:bookmarkEnd w:id="224"/>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5" w:name="_Toc309297746"/>
            <w:r>
              <w:rPr>
                <w:rFonts w:ascii="Arial" w:hAnsi="Arial" w:cs="Arial"/>
              </w:rPr>
              <w:t>MomsRefusionAnsøgningKvitteringStruktur</w:t>
            </w:r>
            <w:bookmarkEnd w:id="225"/>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MomsrefusionKvitteringAfslagÅrsagYderligereInformation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6" w:name="_Toc309297747"/>
            <w:r>
              <w:rPr>
                <w:rFonts w:ascii="Arial" w:hAnsi="Arial" w:cs="Arial"/>
              </w:rPr>
              <w:t>MomsRefusionAnsøgningOpdaterOutputStruktur</w:t>
            </w:r>
            <w:bookmarkEnd w:id="226"/>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7" w:name="_Toc309297748"/>
            <w:r>
              <w:rPr>
                <w:rFonts w:ascii="Arial" w:hAnsi="Arial" w:cs="Arial"/>
              </w:rPr>
              <w:t>MomsRefusionAnsøgningStamDataStruktur</w:t>
            </w:r>
            <w:bookmarkEnd w:id="227"/>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MomsRefusionAktørStruktur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KundeRepræsentantID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MomsRefusionAktørStruktur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8" w:name="_Toc309297749"/>
            <w:r>
              <w:rPr>
                <w:rFonts w:ascii="Arial" w:hAnsi="Arial" w:cs="Arial"/>
              </w:rPr>
              <w:t>MomsRefusionAnsøgningStruktur</w:t>
            </w:r>
            <w:bookmarkEnd w:id="228"/>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9" w:name="_Toc309297750"/>
            <w:r>
              <w:rPr>
                <w:rFonts w:ascii="Arial" w:hAnsi="Arial" w:cs="Arial"/>
              </w:rPr>
              <w:t>MomsRefusionAnsøgningVersionNummerStruktur</w:t>
            </w:r>
            <w:bookmarkEnd w:id="229"/>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0" w:name="_Toc309297751"/>
            <w:r>
              <w:rPr>
                <w:rFonts w:ascii="Arial" w:hAnsi="Arial" w:cs="Arial"/>
              </w:rPr>
              <w:t>MomsRefusionBankkontoDetaljeStruktur</w:t>
            </w:r>
            <w:bookmarkEnd w:id="230"/>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1" w:name="_Toc309297752"/>
            <w:r>
              <w:rPr>
                <w:rFonts w:ascii="Arial" w:hAnsi="Arial" w:cs="Arial"/>
              </w:rPr>
              <w:t>MomsRefusionBankkontoStruktur</w:t>
            </w:r>
            <w:bookmarkEnd w:id="231"/>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BankkontoBICKode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2" w:name="_Toc309297753"/>
            <w:r>
              <w:rPr>
                <w:rFonts w:ascii="Arial" w:hAnsi="Arial" w:cs="Arial"/>
              </w:rPr>
              <w:t>MomsRefusionBeløbStruktur</w:t>
            </w:r>
            <w:bookmarkEnd w:id="232"/>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3" w:name="_Toc309297754"/>
            <w:r>
              <w:rPr>
                <w:rFonts w:ascii="Arial" w:hAnsi="Arial" w:cs="Arial"/>
              </w:rPr>
              <w:t>MomsRefusionDokumentStruktur</w:t>
            </w:r>
            <w:bookmarkEnd w:id="233"/>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DokumentTitel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DokumentUUID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4" w:name="_Toc309297755"/>
            <w:r>
              <w:rPr>
                <w:rFonts w:ascii="Arial" w:hAnsi="Arial" w:cs="Arial"/>
              </w:rPr>
              <w:t>MomsRefusionEUBeskedStruktur</w:t>
            </w:r>
            <w:bookmarkEnd w:id="234"/>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MomsrefusionEUBeskedKorrelationID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MomsrefusionEUBeskedBeskedDatoTid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MomsrefusionEUBeskedSvarPåkrævetDato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5" w:name="_Toc309297756"/>
            <w:r>
              <w:rPr>
                <w:rFonts w:ascii="Arial" w:hAnsi="Arial" w:cs="Arial"/>
              </w:rPr>
              <w:t>MomsRefusionErhvervsAktivitetValgStruktur</w:t>
            </w:r>
            <w:bookmarkEnd w:id="235"/>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*ErhvervsaktivitetTekstListe*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6" w:name="_Toc309297757"/>
            <w:r>
              <w:rPr>
                <w:rFonts w:ascii="Arial" w:hAnsi="Arial" w:cs="Arial"/>
              </w:rPr>
              <w:t>MomsRefusionKontaktOplysningStruktur</w:t>
            </w:r>
            <w:bookmarkEnd w:id="236"/>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7" w:name="_Toc309297758"/>
            <w:r>
              <w:rPr>
                <w:rFonts w:ascii="Arial" w:hAnsi="Arial" w:cs="Arial"/>
              </w:rPr>
              <w:t>MomsRefusionKundeIdentifikationDetaljeStruktur</w:t>
            </w:r>
            <w:bookmarkEnd w:id="237"/>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8" w:name="_Toc309297759"/>
            <w:r>
              <w:rPr>
                <w:rFonts w:ascii="Arial" w:hAnsi="Arial" w:cs="Arial"/>
              </w:rPr>
              <w:t>MomsRefusionKundeRepræsentantStruktur</w:t>
            </w:r>
            <w:bookmarkEnd w:id="238"/>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KundeRepræsentantID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(KontaktOplysningKontaktPerson)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9" w:name="_Toc309297760"/>
            <w:r>
              <w:rPr>
                <w:rFonts w:ascii="Arial" w:hAnsi="Arial" w:cs="Arial"/>
              </w:rPr>
              <w:t>MomsRefusionKundeStruktur</w:t>
            </w:r>
            <w:bookmarkEnd w:id="239"/>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MomsrefusionSøgestreng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0" w:name="_Toc309297761"/>
            <w:r>
              <w:rPr>
                <w:rFonts w:ascii="Arial" w:hAnsi="Arial" w:cs="Arial"/>
              </w:rPr>
              <w:t>MomsRefusionLandKodeStruktur</w:t>
            </w:r>
            <w:bookmarkEnd w:id="240"/>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1" w:name="_Toc309297762"/>
            <w:r>
              <w:rPr>
                <w:rFonts w:ascii="Arial" w:hAnsi="Arial" w:cs="Arial"/>
              </w:rPr>
              <w:t>MomsRefusionLeverandørStruktur</w:t>
            </w:r>
            <w:bookmarkEnd w:id="241"/>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LeverandørID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2" w:name="_Toc309297763"/>
            <w:r>
              <w:rPr>
                <w:rFonts w:ascii="Arial" w:hAnsi="Arial" w:cs="Arial"/>
              </w:rPr>
              <w:t>MomsRefusionMedarbejderDetaljeStruktur</w:t>
            </w:r>
            <w:bookmarkEnd w:id="242"/>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3" w:name="_Toc309297764"/>
            <w:r>
              <w:rPr>
                <w:rFonts w:ascii="Arial" w:hAnsi="Arial" w:cs="Arial"/>
              </w:rPr>
              <w:t>MomsRefusionMomsRegistreringsAttestStruktur</w:t>
            </w:r>
            <w:bookmarkEnd w:id="243"/>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MomsRegistreringsAttestUdløbsDato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4" w:name="_Toc309297765"/>
            <w:r>
              <w:rPr>
                <w:rFonts w:ascii="Arial" w:hAnsi="Arial" w:cs="Arial"/>
              </w:rPr>
              <w:t>MomsRefusionNotifikationKvitteringStruktur</w:t>
            </w:r>
            <w:bookmarkEnd w:id="244"/>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5" w:name="_Toc309297766"/>
            <w:r>
              <w:rPr>
                <w:rFonts w:ascii="Arial" w:hAnsi="Arial" w:cs="Arial"/>
              </w:rPr>
              <w:t>MomsRefusionNotifikationStruktur</w:t>
            </w:r>
            <w:bookmarkEnd w:id="245"/>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NotifikationID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NotifikationDato )</w:t>
            </w:r>
            <w:proofErr w:type="gramEnd"/>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6" w:name="_Toc309297767"/>
            <w:r>
              <w:rPr>
                <w:rFonts w:ascii="Arial" w:hAnsi="Arial" w:cs="Arial"/>
              </w:rPr>
              <w:t>MomsRefusionPosteringStruktur</w:t>
            </w:r>
            <w:bookmarkEnd w:id="246"/>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MomsrefusionPosteringTekst )</w:t>
            </w:r>
            <w:proofErr w:type="gramEnd"/>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7" w:name="_Toc309297768"/>
            <w:r>
              <w:rPr>
                <w:rFonts w:ascii="Arial" w:hAnsi="Arial" w:cs="Arial"/>
              </w:rPr>
              <w:t>MomsRefusionProRataSatsAfgørelseStruktur</w:t>
            </w:r>
            <w:bookmarkEnd w:id="247"/>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(MomsrefusionAfgørelseNummer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MomsrefusionAfgørelseBetalingsType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MomsrefusionAfgørelseBetalingsReference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8" w:name="_Toc309297769"/>
            <w:r>
              <w:rPr>
                <w:rFonts w:ascii="Arial" w:hAnsi="Arial" w:cs="Arial"/>
              </w:rPr>
              <w:t>MomsRefusionProRataSatsKorrektionKvitteringStruktur</w:t>
            </w:r>
            <w:bookmarkEnd w:id="248"/>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9" w:name="_Toc309297770"/>
            <w:r>
              <w:rPr>
                <w:rFonts w:ascii="Arial" w:hAnsi="Arial" w:cs="Arial"/>
              </w:rPr>
              <w:t>MomsRefusionProRataSatsKorrektionStruktur</w:t>
            </w:r>
            <w:bookmarkEnd w:id="249"/>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ProRataSatsKorrektionNummer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0" w:name="_Toc309297771"/>
            <w:r>
              <w:rPr>
                <w:rFonts w:ascii="Arial" w:hAnsi="Arial" w:cs="Arial"/>
              </w:rPr>
              <w:t>MomsRefusionRisikoVurderingStruktur</w:t>
            </w:r>
            <w:bookmarkEnd w:id="250"/>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JuridiskEnhedRisikoVurderingDato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1" w:name="_Toc309297772"/>
            <w:r>
              <w:rPr>
                <w:rFonts w:ascii="Arial" w:hAnsi="Arial" w:cs="Arial"/>
              </w:rPr>
              <w:t>MomsRefusionSagBemærkningStruktur</w:t>
            </w:r>
            <w:bookmarkEnd w:id="251"/>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2" w:name="_Toc309297773"/>
            <w:r>
              <w:rPr>
                <w:rFonts w:ascii="Arial" w:hAnsi="Arial" w:cs="Arial"/>
              </w:rPr>
              <w:t>MomsRefusionStatusUdbetalingDatoStruktur</w:t>
            </w:r>
            <w:bookmarkEnd w:id="252"/>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3" w:name="_Toc309297774"/>
            <w:r>
              <w:rPr>
                <w:rFonts w:ascii="Arial" w:hAnsi="Arial" w:cs="Arial"/>
              </w:rPr>
              <w:t>MomsRefusionSystemAdministrationStruktur</w:t>
            </w:r>
            <w:bookmarkEnd w:id="253"/>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1{</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MomsrefusionPræferenceGyldigFra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MomsrefusionRisikoKontrolID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MomsrefusionRisikoKontrolStartDato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*Godkender*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4" w:name="_Toc309297775"/>
            <w:r>
              <w:rPr>
                <w:rFonts w:ascii="Arial" w:hAnsi="Arial" w:cs="Arial"/>
              </w:rPr>
              <w:t>MomsRefusionValideringsrapportStruktur</w:t>
            </w:r>
            <w:bookmarkEnd w:id="254"/>
          </w:p>
        </w:tc>
      </w:tr>
      <w:tr w:rsidR="00352360" w:rsidTr="00352360">
        <w:tc>
          <w:tcPr>
            <w:tcW w:w="10345" w:type="dxa"/>
            <w:vAlign w:val="center"/>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MomsrefusionKvitteringValideringTekst )</w:t>
            </w:r>
            <w:proofErr w:type="gramEnd"/>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2360" w:rsidTr="00352360">
        <w:trPr>
          <w:trHeight w:hRule="exact" w:val="113"/>
        </w:trPr>
        <w:tc>
          <w:tcPr>
            <w:tcW w:w="10345" w:type="dxa"/>
            <w:shd w:val="clear" w:color="auto" w:fill="B3B3B3"/>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5" w:name="_Toc309297776"/>
            <w:r>
              <w:rPr>
                <w:rFonts w:ascii="Arial" w:hAnsi="Arial" w:cs="Arial"/>
              </w:rPr>
              <w:t>ProRataSatsKorrektionNummerStruktur</w:t>
            </w:r>
            <w:bookmarkEnd w:id="255"/>
          </w:p>
        </w:tc>
      </w:tr>
      <w:tr w:rsidR="00352360" w:rsidTr="00352360">
        <w:tc>
          <w:tcPr>
            <w:tcW w:w="10345" w:type="dxa"/>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2360" w:rsidSect="00352360">
          <w:headerReference w:type="default" r:id="rId85"/>
          <w:footerReference w:type="default" r:id="rId86"/>
          <w:pgSz w:w="11906" w:h="16838"/>
          <w:pgMar w:top="567" w:right="567" w:bottom="567" w:left="1134" w:header="283" w:footer="708" w:gutter="0"/>
          <w:cols w:space="708"/>
          <w:docGrid w:linePitch="360"/>
        </w:sect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56" w:name="_Toc309297777"/>
      <w:r>
        <w:rPr>
          <w:rFonts w:ascii="Arial" w:hAnsi="Arial" w:cs="Arial"/>
          <w:b/>
          <w:sz w:val="48"/>
        </w:rPr>
        <w:lastRenderedPageBreak/>
        <w:t>Dataelementer</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52360" w:rsidTr="00352360">
        <w:trPr>
          <w:tblHeader/>
        </w:trPr>
        <w:tc>
          <w:tcPr>
            <w:tcW w:w="3402" w:type="dxa"/>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9297778"/>
            <w:r>
              <w:rPr>
                <w:rFonts w:ascii="Arial" w:hAnsi="Arial" w:cs="Arial"/>
                <w:sz w:val="18"/>
              </w:rPr>
              <w:t>BankkontoBICKode</w:t>
            </w:r>
            <w:bookmarkEnd w:id="25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BICNummer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11</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9297779"/>
            <w:r>
              <w:rPr>
                <w:rFonts w:ascii="Arial" w:hAnsi="Arial" w:cs="Arial"/>
                <w:sz w:val="18"/>
              </w:rPr>
              <w:t>BankkontoIBANKode</w:t>
            </w:r>
            <w:bookmarkEnd w:id="25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IBANNummer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34</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9297780"/>
            <w:r>
              <w:rPr>
                <w:rFonts w:ascii="Arial" w:hAnsi="Arial" w:cs="Arial"/>
                <w:sz w:val="18"/>
              </w:rPr>
              <w:t>BankkontoKontonummer</w:t>
            </w:r>
            <w:bookmarkEnd w:id="25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kontonummer, der hører til ansøgers </w:t>
            </w:r>
            <w:proofErr w:type="gramStart"/>
            <w:r>
              <w:rPr>
                <w:rFonts w:ascii="Arial" w:hAnsi="Arial" w:cs="Arial"/>
                <w:sz w:val="18"/>
              </w:rPr>
              <w:t>bankkonto, ,</w:t>
            </w:r>
            <w:proofErr w:type="gramEnd"/>
            <w:r>
              <w:rPr>
                <w:rFonts w:ascii="Arial" w:hAnsi="Arial" w:cs="Arial"/>
                <w:sz w:val="18"/>
              </w:rPr>
              <w:t xml:space="preserve"> herunder udenlandske bankkonti.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9297781"/>
            <w:r>
              <w:rPr>
                <w:rFonts w:ascii="Arial" w:hAnsi="Arial" w:cs="Arial"/>
                <w:sz w:val="18"/>
              </w:rPr>
              <w:t>BankkontoNavn</w:t>
            </w:r>
            <w:bookmarkEnd w:id="26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Navn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9297782"/>
            <w:r>
              <w:rPr>
                <w:rFonts w:ascii="Arial" w:hAnsi="Arial" w:cs="Arial"/>
                <w:sz w:val="18"/>
              </w:rPr>
              <w:t>BankkontoRegistreringsnummer</w:t>
            </w:r>
            <w:bookmarkEnd w:id="261"/>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9297783"/>
            <w:r>
              <w:rPr>
                <w:rFonts w:ascii="Arial" w:hAnsi="Arial" w:cs="Arial"/>
                <w:sz w:val="18"/>
              </w:rPr>
              <w:t>BankkontoValuta</w:t>
            </w:r>
            <w:bookmarkEnd w:id="26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Valuta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9297784"/>
            <w:r>
              <w:rPr>
                <w:rFonts w:ascii="Arial" w:hAnsi="Arial" w:cs="Arial"/>
                <w:sz w:val="18"/>
              </w:rPr>
              <w:t>BeløbPositivtNegativtBeløb</w:t>
            </w:r>
            <w:bookmarkEnd w:id="26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BeløbPositivNegativ15Decimaler2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-999999999999999</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9297785"/>
            <w:r>
              <w:rPr>
                <w:rFonts w:ascii="Arial" w:hAnsi="Arial" w:cs="Arial"/>
                <w:sz w:val="18"/>
              </w:rPr>
              <w:t>DokumentBemærkning</w:t>
            </w:r>
            <w:bookmarkEnd w:id="26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9297786"/>
            <w:r>
              <w:rPr>
                <w:rFonts w:ascii="Arial" w:hAnsi="Arial" w:cs="Arial"/>
                <w:sz w:val="18"/>
              </w:rPr>
              <w:t>DokumentBrevDato</w:t>
            </w:r>
            <w:bookmarkEnd w:id="265"/>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9297787"/>
            <w:r>
              <w:rPr>
                <w:rFonts w:ascii="Arial" w:hAnsi="Arial" w:cs="Arial"/>
                <w:sz w:val="18"/>
              </w:rPr>
              <w:t>DokumentFilIndhold</w:t>
            </w:r>
            <w:bookmarkEnd w:id="26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9297788"/>
            <w:r>
              <w:rPr>
                <w:rFonts w:ascii="Arial" w:hAnsi="Arial" w:cs="Arial"/>
                <w:sz w:val="18"/>
              </w:rPr>
              <w:t>DokumentFilType</w:t>
            </w:r>
            <w:bookmarkEnd w:id="26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Tekst80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80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9297789"/>
            <w:r>
              <w:rPr>
                <w:rFonts w:ascii="Arial" w:hAnsi="Arial" w:cs="Arial"/>
                <w:sz w:val="18"/>
              </w:rPr>
              <w:t>DokumentFriOplysningIndhold</w:t>
            </w:r>
            <w:bookmarkEnd w:id="26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Tekst255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255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9297790"/>
            <w:r>
              <w:rPr>
                <w:rFonts w:ascii="Arial" w:hAnsi="Arial" w:cs="Arial"/>
                <w:sz w:val="18"/>
              </w:rPr>
              <w:t>DokumentModtagDato</w:t>
            </w:r>
            <w:bookmarkEnd w:id="26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9297791"/>
            <w:r>
              <w:rPr>
                <w:rFonts w:ascii="Arial" w:hAnsi="Arial" w:cs="Arial"/>
                <w:sz w:val="18"/>
              </w:rPr>
              <w:lastRenderedPageBreak/>
              <w:t>DokumentNummer</w:t>
            </w:r>
            <w:bookmarkEnd w:id="270"/>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9297792"/>
            <w:r>
              <w:rPr>
                <w:rFonts w:ascii="Arial" w:hAnsi="Arial" w:cs="Arial"/>
                <w:sz w:val="18"/>
              </w:rPr>
              <w:t>DokumentProfilNavn</w:t>
            </w:r>
            <w:bookmarkEnd w:id="27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Navn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9297793"/>
            <w:r>
              <w:rPr>
                <w:rFonts w:ascii="Arial" w:hAnsi="Arial" w:cs="Arial"/>
                <w:sz w:val="18"/>
              </w:rPr>
              <w:t>DokumentSvarfristDato</w:t>
            </w:r>
            <w:bookmarkEnd w:id="272"/>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9297794"/>
            <w:r>
              <w:rPr>
                <w:rFonts w:ascii="Arial" w:hAnsi="Arial" w:cs="Arial"/>
                <w:sz w:val="18"/>
              </w:rPr>
              <w:t>DokumentTitel</w:t>
            </w:r>
            <w:bookmarkEnd w:id="27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Tekst240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9297795"/>
            <w:r>
              <w:rPr>
                <w:rFonts w:ascii="Arial" w:hAnsi="Arial" w:cs="Arial"/>
                <w:sz w:val="18"/>
              </w:rPr>
              <w:t>DokumentUUID</w:t>
            </w:r>
            <w:bookmarkEnd w:id="27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UUID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36</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9297796"/>
            <w:r>
              <w:rPr>
                <w:rFonts w:ascii="Arial" w:hAnsi="Arial" w:cs="Arial"/>
                <w:sz w:val="18"/>
              </w:rPr>
              <w:t>EmailAdresseEmail</w:t>
            </w:r>
            <w:bookmarkEnd w:id="27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MailAdresse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320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9297797"/>
            <w:r>
              <w:rPr>
                <w:rFonts w:ascii="Arial" w:hAnsi="Arial" w:cs="Arial"/>
                <w:sz w:val="18"/>
              </w:rPr>
              <w:t>ErhvervsaktivitetKode</w:t>
            </w:r>
            <w:bookmarkEnd w:id="27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9297798"/>
            <w:r>
              <w:rPr>
                <w:rFonts w:ascii="Arial" w:hAnsi="Arial" w:cs="Arial"/>
                <w:sz w:val="18"/>
              </w:rPr>
              <w:t>ErhvervsaktivitetTekst</w:t>
            </w:r>
            <w:bookmarkEnd w:id="27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9297799"/>
            <w:r>
              <w:rPr>
                <w:rFonts w:ascii="Arial" w:hAnsi="Arial" w:cs="Arial"/>
                <w:sz w:val="18"/>
              </w:rPr>
              <w:t>ErhvervsaktivitetTekstSprog</w:t>
            </w:r>
            <w:bookmarkEnd w:id="27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SprogKode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9297800"/>
            <w:r>
              <w:rPr>
                <w:rFonts w:ascii="Arial" w:hAnsi="Arial" w:cs="Arial"/>
                <w:sz w:val="18"/>
              </w:rPr>
              <w:t>FordringID</w:t>
            </w:r>
            <w:bookmarkEnd w:id="27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9297801"/>
            <w:r>
              <w:rPr>
                <w:rFonts w:ascii="Arial" w:hAnsi="Arial" w:cs="Arial"/>
                <w:sz w:val="18"/>
              </w:rPr>
              <w:t>JuridiskEnhedRisikoVurderingDato</w:t>
            </w:r>
            <w:bookmarkEnd w:id="28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9297802"/>
            <w:r>
              <w:rPr>
                <w:rFonts w:ascii="Arial" w:hAnsi="Arial" w:cs="Arial"/>
                <w:sz w:val="18"/>
              </w:rPr>
              <w:t>JuridiskEnhedRisikoVurderingFaktor</w:t>
            </w:r>
            <w:bookmarkEnd w:id="28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KodeFireCifreStartNul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4</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9297803"/>
            <w:r>
              <w:rPr>
                <w:rFonts w:ascii="Arial" w:hAnsi="Arial" w:cs="Arial"/>
                <w:sz w:val="18"/>
              </w:rPr>
              <w:lastRenderedPageBreak/>
              <w:t>KommunikationAftaleSprog</w:t>
            </w:r>
            <w:bookmarkEnd w:id="282"/>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09297804"/>
            <w:r>
              <w:rPr>
                <w:rFonts w:ascii="Arial" w:hAnsi="Arial" w:cs="Arial"/>
                <w:sz w:val="18"/>
              </w:rPr>
              <w:t>KontaktOplysningKontaktPerson</w:t>
            </w:r>
            <w:bookmarkEnd w:id="28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Navn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09297805"/>
            <w:r>
              <w:rPr>
                <w:rFonts w:ascii="Arial" w:hAnsi="Arial" w:cs="Arial"/>
                <w:sz w:val="18"/>
              </w:rPr>
              <w:t>KundeRepræsentantID</w:t>
            </w:r>
            <w:bookmarkEnd w:id="28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09297806"/>
            <w:r>
              <w:rPr>
                <w:rFonts w:ascii="Arial" w:hAnsi="Arial" w:cs="Arial"/>
                <w:sz w:val="18"/>
              </w:rPr>
              <w:t>KundeRepræsentantSlutdato</w:t>
            </w:r>
            <w:bookmarkEnd w:id="285"/>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09297807"/>
            <w:r>
              <w:rPr>
                <w:rFonts w:ascii="Arial" w:hAnsi="Arial" w:cs="Arial"/>
                <w:sz w:val="18"/>
              </w:rPr>
              <w:t>KundeRepræsentantStartdato</w:t>
            </w:r>
            <w:bookmarkEnd w:id="28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09297808"/>
            <w:r>
              <w:rPr>
                <w:rFonts w:ascii="Arial" w:hAnsi="Arial" w:cs="Arial"/>
                <w:sz w:val="18"/>
              </w:rPr>
              <w:t>KundeidentifikationBeskrivelse</w:t>
            </w:r>
            <w:bookmarkEnd w:id="28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TekstLang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09297809"/>
            <w:r>
              <w:rPr>
                <w:rFonts w:ascii="Arial" w:hAnsi="Arial" w:cs="Arial"/>
                <w:sz w:val="18"/>
              </w:rPr>
              <w:t>KundeidentifikationIdentifikation</w:t>
            </w:r>
            <w:bookmarkEnd w:id="28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09297810"/>
            <w:r>
              <w:rPr>
                <w:rFonts w:ascii="Arial" w:hAnsi="Arial" w:cs="Arial"/>
                <w:sz w:val="18"/>
              </w:rPr>
              <w:t>KundeidentifikationNavn</w:t>
            </w:r>
            <w:bookmarkEnd w:id="28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Navn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309297811"/>
            <w:r>
              <w:rPr>
                <w:rFonts w:ascii="Arial" w:hAnsi="Arial" w:cs="Arial"/>
                <w:sz w:val="18"/>
              </w:rPr>
              <w:t>KundeidentifikationRegistreringsNummerLandeKode</w:t>
            </w:r>
            <w:bookmarkEnd w:id="29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AdresseLandKode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309297812"/>
            <w:r>
              <w:rPr>
                <w:rFonts w:ascii="Arial" w:hAnsi="Arial" w:cs="Arial"/>
                <w:sz w:val="18"/>
              </w:rPr>
              <w:t>KundeidentifikationType</w:t>
            </w:r>
            <w:bookmarkEnd w:id="29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309297813"/>
            <w:r>
              <w:rPr>
                <w:rFonts w:ascii="Arial" w:hAnsi="Arial" w:cs="Arial"/>
                <w:sz w:val="18"/>
              </w:rPr>
              <w:t>KøbNummer</w:t>
            </w:r>
            <w:bookmarkEnd w:id="292"/>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309297814"/>
            <w:r>
              <w:rPr>
                <w:rFonts w:ascii="Arial" w:hAnsi="Arial" w:cs="Arial"/>
                <w:sz w:val="18"/>
              </w:rPr>
              <w:lastRenderedPageBreak/>
              <w:t>KøbProRataSats</w:t>
            </w:r>
            <w:bookmarkEnd w:id="29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Procent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6</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Hvis</w:t>
            </w:r>
            <w:proofErr w:type="gramEnd"/>
            <w:r>
              <w:rPr>
                <w:rFonts w:ascii="Arial" w:hAnsi="Arial" w:cs="Arial"/>
                <w:sz w:val="18"/>
              </w:rPr>
              <w:t xml:space="preserve"> </w:t>
            </w:r>
            <w:proofErr w:type="gramStart"/>
            <w:r>
              <w:rPr>
                <w:rFonts w:ascii="Arial" w:hAnsi="Arial" w:cs="Arial"/>
                <w:sz w:val="18"/>
              </w:rPr>
              <w:t>pro</w:t>
            </w:r>
            <w:proofErr w:type="gramEnd"/>
            <w:r>
              <w:rPr>
                <w:rFonts w:ascii="Arial" w:hAnsi="Arial" w:cs="Arial"/>
                <w:sz w:val="18"/>
              </w:rPr>
              <w:t xml:space="preserve"> rata-satsen er 0 giver det ingen mening at indsende en ansøgning, da man så ikke kan få tilbagebetalt moms. Derfor anvendes pro rata-sats = 0 ikke.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nogle varer eller ydelser ydes der ikke fuld momstilbagebetaling, fx kan man i Danmark kun få </w:t>
            </w:r>
            <w:proofErr w:type="gramStart"/>
            <w:r>
              <w:rPr>
                <w:rFonts w:ascii="Arial" w:hAnsi="Arial" w:cs="Arial"/>
                <w:sz w:val="18"/>
              </w:rPr>
              <w:t>25%</w:t>
            </w:r>
            <w:proofErr w:type="gramEnd"/>
            <w:r>
              <w:rPr>
                <w:rFonts w:ascii="Arial" w:hAnsi="Arial" w:cs="Arial"/>
                <w:sz w:val="18"/>
              </w:rPr>
              <w:t xml:space="preserve"> af momsen tilbagebetalt for hotel-regninger.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309297815"/>
            <w:r>
              <w:rPr>
                <w:rFonts w:ascii="Arial" w:hAnsi="Arial" w:cs="Arial"/>
                <w:sz w:val="18"/>
              </w:rPr>
              <w:t>KøbsAnsøgningDataDokumentReference</w:t>
            </w:r>
            <w:bookmarkEnd w:id="29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309297816"/>
            <w:r>
              <w:rPr>
                <w:rFonts w:ascii="Arial" w:hAnsi="Arial" w:cs="Arial"/>
                <w:sz w:val="18"/>
              </w:rPr>
              <w:t>KøbsAnsøgningDataFakturaNummer</w:t>
            </w:r>
            <w:bookmarkEnd w:id="29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309297817"/>
            <w:r>
              <w:rPr>
                <w:rFonts w:ascii="Arial" w:hAnsi="Arial" w:cs="Arial"/>
                <w:sz w:val="18"/>
              </w:rPr>
              <w:t>KøbsAnsøgningDataImportNummer</w:t>
            </w:r>
            <w:bookmarkEnd w:id="29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309297818"/>
            <w:r>
              <w:rPr>
                <w:rFonts w:ascii="Arial" w:hAnsi="Arial" w:cs="Arial"/>
                <w:sz w:val="18"/>
              </w:rPr>
              <w:t>KøbsAnsøgningDataLøbeNummer</w:t>
            </w:r>
            <w:bookmarkEnd w:id="29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309297819"/>
            <w:r>
              <w:rPr>
                <w:rFonts w:ascii="Arial" w:hAnsi="Arial" w:cs="Arial"/>
                <w:sz w:val="18"/>
              </w:rPr>
              <w:t>KøbsDokumentationDato</w:t>
            </w:r>
            <w:bookmarkEnd w:id="29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whiteSpace: </w:t>
            </w:r>
            <w:r w:rsidRPr="00352360">
              <w:rPr>
                <w:rFonts w:ascii="Arial" w:hAnsi="Arial" w:cs="Arial"/>
                <w:sz w:val="18"/>
                <w:lang w:val="en-US"/>
              </w:rPr>
              <w:lastRenderedPageBreak/>
              <w:t>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309297820"/>
            <w:r>
              <w:rPr>
                <w:rFonts w:ascii="Arial" w:hAnsi="Arial" w:cs="Arial"/>
                <w:sz w:val="18"/>
              </w:rPr>
              <w:lastRenderedPageBreak/>
              <w:t>KøbsDokumentationDokumentReference</w:t>
            </w:r>
            <w:bookmarkEnd w:id="29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309297821"/>
            <w:r>
              <w:rPr>
                <w:rFonts w:ascii="Arial" w:hAnsi="Arial" w:cs="Arial"/>
                <w:sz w:val="18"/>
              </w:rPr>
              <w:t>KøbsDokumentationFakturaNummer</w:t>
            </w:r>
            <w:bookmarkEnd w:id="30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309297822"/>
            <w:r>
              <w:rPr>
                <w:rFonts w:ascii="Arial" w:hAnsi="Arial" w:cs="Arial"/>
                <w:sz w:val="18"/>
              </w:rPr>
              <w:t>KøbsDokumentationImportNummer</w:t>
            </w:r>
            <w:bookmarkEnd w:id="30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Tekst18</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309297823"/>
            <w:r>
              <w:rPr>
                <w:rFonts w:ascii="Arial" w:hAnsi="Arial" w:cs="Arial"/>
                <w:sz w:val="18"/>
              </w:rPr>
              <w:t>KøbsLinjeBeskrivelseAndet</w:t>
            </w:r>
            <w:bookmarkEnd w:id="30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TekstLang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309297824"/>
            <w:r>
              <w:rPr>
                <w:rFonts w:ascii="Arial" w:hAnsi="Arial" w:cs="Arial"/>
                <w:sz w:val="18"/>
              </w:rPr>
              <w:t>KøbsLinjeBeskrivelseAndetSprog</w:t>
            </w:r>
            <w:bookmarkEnd w:id="30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SprogKode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309297825"/>
            <w:r>
              <w:rPr>
                <w:rFonts w:ascii="Arial" w:hAnsi="Arial" w:cs="Arial"/>
                <w:sz w:val="18"/>
              </w:rPr>
              <w:t>KøbsLinjeSupplerendeSupplerendeVareYdelseKode</w:t>
            </w:r>
            <w:bookmarkEnd w:id="30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309297826"/>
            <w:r>
              <w:rPr>
                <w:rFonts w:ascii="Arial" w:hAnsi="Arial" w:cs="Arial"/>
                <w:sz w:val="18"/>
              </w:rPr>
              <w:t>KøbsLinjeSupplerendeVareYdelseKode</w:t>
            </w:r>
            <w:bookmarkEnd w:id="30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309297827"/>
            <w:r>
              <w:rPr>
                <w:rFonts w:ascii="Arial" w:hAnsi="Arial" w:cs="Arial"/>
                <w:sz w:val="18"/>
              </w:rPr>
              <w:t>KøbsLinjeVareYdelseKode</w:t>
            </w:r>
            <w:bookmarkEnd w:id="30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309297828"/>
            <w:r>
              <w:rPr>
                <w:rFonts w:ascii="Arial" w:hAnsi="Arial" w:cs="Arial"/>
                <w:sz w:val="18"/>
              </w:rPr>
              <w:lastRenderedPageBreak/>
              <w:t>LandKode</w:t>
            </w:r>
            <w:bookmarkEnd w:id="30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AdresseLandKode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309297829"/>
            <w:r>
              <w:rPr>
                <w:rFonts w:ascii="Arial" w:hAnsi="Arial" w:cs="Arial"/>
                <w:sz w:val="18"/>
              </w:rPr>
              <w:t>LeverandørID</w:t>
            </w:r>
            <w:bookmarkEnd w:id="30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309297830"/>
            <w:r>
              <w:rPr>
                <w:rFonts w:ascii="Arial" w:hAnsi="Arial" w:cs="Arial"/>
                <w:sz w:val="18"/>
              </w:rPr>
              <w:t>LeverandørType</w:t>
            </w:r>
            <w:bookmarkEnd w:id="30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309297831"/>
            <w:r>
              <w:rPr>
                <w:rFonts w:ascii="Arial" w:hAnsi="Arial" w:cs="Arial"/>
                <w:sz w:val="18"/>
              </w:rPr>
              <w:t>MomsRegistreringsAttestID</w:t>
            </w:r>
            <w:bookmarkEnd w:id="31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309297832"/>
            <w:r>
              <w:rPr>
                <w:rFonts w:ascii="Arial" w:hAnsi="Arial" w:cs="Arial"/>
                <w:sz w:val="18"/>
              </w:rPr>
              <w:t>MomsRegistreringsAttestStartDato</w:t>
            </w:r>
            <w:bookmarkEnd w:id="31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309297833"/>
            <w:r>
              <w:rPr>
                <w:rFonts w:ascii="Arial" w:hAnsi="Arial" w:cs="Arial"/>
                <w:sz w:val="18"/>
              </w:rPr>
              <w:t>MomsRegistreringsAttestUdløbsDato</w:t>
            </w:r>
            <w:bookmarkEnd w:id="31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309297834"/>
            <w:r>
              <w:rPr>
                <w:rFonts w:ascii="Arial" w:hAnsi="Arial" w:cs="Arial"/>
                <w:sz w:val="18"/>
              </w:rPr>
              <w:t>MomsrefusionAfgørelseAfslagsÅrsagBeskrivelse</w:t>
            </w:r>
            <w:bookmarkEnd w:id="31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2000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tekst, der hører til afslagsårsagskode.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309297835"/>
            <w:r>
              <w:rPr>
                <w:rFonts w:ascii="Arial" w:hAnsi="Arial" w:cs="Arial"/>
                <w:sz w:val="18"/>
              </w:rPr>
              <w:lastRenderedPageBreak/>
              <w:t>MomsrefusionAfgørelseAfslagsÅrsagID</w:t>
            </w:r>
            <w:bookmarkEnd w:id="31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309297836"/>
            <w:r>
              <w:rPr>
                <w:rFonts w:ascii="Arial" w:hAnsi="Arial" w:cs="Arial"/>
                <w:sz w:val="18"/>
              </w:rPr>
              <w:t>MomsrefusionAfgørelseAfslagsÅrsagKode</w:t>
            </w:r>
            <w:bookmarkEnd w:id="31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70=Der er blevet bedt om supplerende oplysninger, der ikke er indsendt til tiden.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95=Ansøgning kun delvist </w:t>
            </w:r>
            <w:proofErr w:type="gramStart"/>
            <w:r>
              <w:rPr>
                <w:rFonts w:ascii="Arial" w:hAnsi="Arial" w:cs="Arial"/>
                <w:sz w:val="18"/>
              </w:rPr>
              <w:t>behandlet</w:t>
            </w:r>
            <w:proofErr w:type="gramEnd"/>
            <w:r>
              <w:rPr>
                <w:rFonts w:ascii="Arial" w:hAnsi="Arial" w:cs="Arial"/>
                <w:sz w:val="18"/>
              </w:rPr>
              <w:t xml:space="preserve"> - en ikke endelig beslutning.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309297837"/>
            <w:r>
              <w:rPr>
                <w:rFonts w:ascii="Arial" w:hAnsi="Arial" w:cs="Arial"/>
                <w:sz w:val="18"/>
              </w:rPr>
              <w:lastRenderedPageBreak/>
              <w:t>MomsrefusionAfgørelseAfslagsÅrsagSpecialKode</w:t>
            </w:r>
            <w:bookmarkEnd w:id="31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309297838"/>
            <w:r>
              <w:rPr>
                <w:rFonts w:ascii="Arial" w:hAnsi="Arial" w:cs="Arial"/>
                <w:sz w:val="18"/>
              </w:rPr>
              <w:t>MomsrefusionAfgørelseBetalingsReference</w:t>
            </w:r>
            <w:bookmarkEnd w:id="31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BetalingsReference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140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Teksten må være max. 140 tegn. Og må ikke indeholde karaktererne / </w:t>
            </w:r>
            <w:proofErr w:type="gramStart"/>
            <w:r>
              <w:rPr>
                <w:rFonts w:ascii="Arial" w:hAnsi="Arial" w:cs="Arial"/>
                <w:sz w:val="18"/>
              </w:rPr>
              <w:t>- ?</w:t>
            </w:r>
            <w:proofErr w:type="gramEnd"/>
            <w:r>
              <w:rPr>
                <w:rFonts w:ascii="Arial" w:hAnsi="Arial" w:cs="Arial"/>
                <w:sz w:val="18"/>
              </w:rPr>
              <w:t xml:space="preserve"> : ( ).,'+ og mellemrum.</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309297839"/>
            <w:r>
              <w:rPr>
                <w:rFonts w:ascii="Arial" w:hAnsi="Arial" w:cs="Arial"/>
                <w:sz w:val="18"/>
              </w:rPr>
              <w:t>MomsrefusionAfgørelseBetalingsType</w:t>
            </w:r>
            <w:bookmarkEnd w:id="31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50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309297840"/>
            <w:r>
              <w:rPr>
                <w:rFonts w:ascii="Arial" w:hAnsi="Arial" w:cs="Arial"/>
                <w:sz w:val="18"/>
              </w:rPr>
              <w:lastRenderedPageBreak/>
              <w:t>MomsrefusionAfgørelseDato</w:t>
            </w:r>
            <w:bookmarkEnd w:id="31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309297841"/>
            <w:r>
              <w:rPr>
                <w:rFonts w:ascii="Arial" w:hAnsi="Arial" w:cs="Arial"/>
                <w:sz w:val="18"/>
              </w:rPr>
              <w:t>MomsrefusionAfgørelseID</w:t>
            </w:r>
            <w:bookmarkEnd w:id="32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309297842"/>
            <w:r>
              <w:rPr>
                <w:rFonts w:ascii="Arial" w:hAnsi="Arial" w:cs="Arial"/>
                <w:sz w:val="18"/>
              </w:rPr>
              <w:t>MomsrefusionAfgørelseNummer</w:t>
            </w:r>
            <w:bookmarkEnd w:id="32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309297843"/>
            <w:r>
              <w:rPr>
                <w:rFonts w:ascii="Arial" w:hAnsi="Arial" w:cs="Arial"/>
                <w:sz w:val="18"/>
              </w:rPr>
              <w:t>MomsrefusionAfgørelseStatus</w:t>
            </w:r>
            <w:bookmarkEnd w:id="322"/>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309297844"/>
            <w:r>
              <w:rPr>
                <w:rFonts w:ascii="Arial" w:hAnsi="Arial" w:cs="Arial"/>
                <w:sz w:val="18"/>
              </w:rPr>
              <w:t>MomsrefusionAfgørelseUdbetalingDato</w:t>
            </w:r>
            <w:bookmarkEnd w:id="32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hvor en </w:t>
            </w:r>
            <w:proofErr w:type="gramStart"/>
            <w:r>
              <w:rPr>
                <w:rFonts w:ascii="Arial" w:hAnsi="Arial" w:cs="Arial"/>
                <w:sz w:val="18"/>
              </w:rPr>
              <w:t>udbetalingen</w:t>
            </w:r>
            <w:proofErr w:type="gramEnd"/>
            <w:r>
              <w:rPr>
                <w:rFonts w:ascii="Arial" w:hAnsi="Arial" w:cs="Arial"/>
                <w:sz w:val="18"/>
              </w:rPr>
              <w:t xml:space="preserve"> af afgørelse skal foregå.</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309297845"/>
            <w:r>
              <w:rPr>
                <w:rFonts w:ascii="Arial" w:hAnsi="Arial" w:cs="Arial"/>
                <w:sz w:val="18"/>
              </w:rPr>
              <w:t>MomsrefusionAfgørelseVersionDato</w:t>
            </w:r>
            <w:bookmarkEnd w:id="32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5" w:name="_Toc309297846"/>
            <w:r>
              <w:rPr>
                <w:rFonts w:ascii="Arial" w:hAnsi="Arial" w:cs="Arial"/>
                <w:sz w:val="18"/>
              </w:rPr>
              <w:t>MomsrefusionAktivtFuldmagtsforholdMarkering</w:t>
            </w:r>
            <w:bookmarkEnd w:id="325"/>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6" w:name="_Toc309297847"/>
            <w:r>
              <w:rPr>
                <w:rFonts w:ascii="Arial" w:hAnsi="Arial" w:cs="Arial"/>
                <w:sz w:val="18"/>
              </w:rPr>
              <w:t>MomsrefusionAktørTransportMarkering</w:t>
            </w:r>
            <w:bookmarkEnd w:id="32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7" w:name="_Toc309297848"/>
            <w:r>
              <w:rPr>
                <w:rFonts w:ascii="Arial" w:hAnsi="Arial" w:cs="Arial"/>
                <w:sz w:val="18"/>
              </w:rPr>
              <w:t>MomsrefusionAnsøgningDataErklæringAccepteret</w:t>
            </w:r>
            <w:bookmarkEnd w:id="327"/>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8" w:name="_Toc309297849"/>
            <w:r>
              <w:rPr>
                <w:rFonts w:ascii="Arial" w:hAnsi="Arial" w:cs="Arial"/>
                <w:sz w:val="18"/>
              </w:rPr>
              <w:t>MomsrefusionAnsøgningDataID</w:t>
            </w:r>
            <w:bookmarkEnd w:id="32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Unikt</w:t>
            </w:r>
            <w:proofErr w:type="gramEnd"/>
            <w:r>
              <w:rPr>
                <w:rFonts w:ascii="Arial" w:hAnsi="Arial" w:cs="Arial"/>
                <w:sz w:val="18"/>
              </w:rPr>
              <w:t xml:space="preserve"> identifikation af en forekomst af MomsrefusionAnsøgningData.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9" w:name="_Toc309297850"/>
            <w:r>
              <w:rPr>
                <w:rFonts w:ascii="Arial" w:hAnsi="Arial" w:cs="Arial"/>
                <w:sz w:val="18"/>
              </w:rPr>
              <w:lastRenderedPageBreak/>
              <w:t>MomsrefusionAnsøgningDataModtagDato</w:t>
            </w:r>
            <w:bookmarkEnd w:id="32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0" w:name="_Toc309297851"/>
            <w:r>
              <w:rPr>
                <w:rFonts w:ascii="Arial" w:hAnsi="Arial" w:cs="Arial"/>
                <w:sz w:val="18"/>
              </w:rPr>
              <w:t>MomsrefusionAnsøgningDataStatus</w:t>
            </w:r>
            <w:bookmarkEnd w:id="33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AnsøgningStatus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1" w:name="_Toc309297852"/>
            <w:r>
              <w:rPr>
                <w:rFonts w:ascii="Arial" w:hAnsi="Arial" w:cs="Arial"/>
                <w:sz w:val="18"/>
              </w:rPr>
              <w:t>MomsrefusionAnsøgningDataStatusDato</w:t>
            </w:r>
            <w:bookmarkEnd w:id="33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2" w:name="_Toc309297853"/>
            <w:r>
              <w:rPr>
                <w:rFonts w:ascii="Arial" w:hAnsi="Arial" w:cs="Arial"/>
                <w:sz w:val="18"/>
              </w:rPr>
              <w:t>MomsrefusionAnsøgningDataTransportMarkering</w:t>
            </w:r>
            <w:bookmarkEnd w:id="332"/>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3" w:name="_Toc309297854"/>
            <w:r>
              <w:rPr>
                <w:rFonts w:ascii="Arial" w:hAnsi="Arial" w:cs="Arial"/>
                <w:sz w:val="18"/>
              </w:rPr>
              <w:t>MomsrefusionAnsøgningDataVersionDato</w:t>
            </w:r>
            <w:bookmarkEnd w:id="33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4" w:name="_Toc309297855"/>
            <w:r>
              <w:rPr>
                <w:rFonts w:ascii="Arial" w:hAnsi="Arial" w:cs="Arial"/>
                <w:sz w:val="18"/>
              </w:rPr>
              <w:t>MomsrefusionAnsøgningLynopretID</w:t>
            </w:r>
            <w:bookmarkEnd w:id="33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5" w:name="_Toc309297856"/>
            <w:r>
              <w:rPr>
                <w:rFonts w:ascii="Arial" w:hAnsi="Arial" w:cs="Arial"/>
                <w:sz w:val="18"/>
              </w:rPr>
              <w:t>MomsrefusionAnsøgningStamDataID</w:t>
            </w:r>
            <w:bookmarkEnd w:id="33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MomsrefusionAnsøgningStamData.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6" w:name="_Toc309297857"/>
            <w:r>
              <w:rPr>
                <w:rFonts w:ascii="Arial" w:hAnsi="Arial" w:cs="Arial"/>
                <w:sz w:val="18"/>
              </w:rPr>
              <w:t>MomsrefusionAnsøgningStamDataKladdeDato</w:t>
            </w:r>
            <w:bookmarkEnd w:id="33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7" w:name="_Toc309297858"/>
            <w:r>
              <w:rPr>
                <w:rFonts w:ascii="Arial" w:hAnsi="Arial" w:cs="Arial"/>
                <w:sz w:val="18"/>
              </w:rPr>
              <w:t>MomsrefusionAnsøgningStamDataKladdeID</w:t>
            </w:r>
            <w:bookmarkEnd w:id="33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8" w:name="_Toc309297859"/>
            <w:r>
              <w:rPr>
                <w:rFonts w:ascii="Arial" w:hAnsi="Arial" w:cs="Arial"/>
                <w:sz w:val="18"/>
              </w:rPr>
              <w:lastRenderedPageBreak/>
              <w:t>MomsrefusionAnsøgningStamDataKladdeIndhold</w:t>
            </w:r>
            <w:bookmarkEnd w:id="338"/>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9" w:name="_Toc309297860"/>
            <w:r>
              <w:rPr>
                <w:rFonts w:ascii="Arial" w:hAnsi="Arial" w:cs="Arial"/>
                <w:sz w:val="18"/>
              </w:rPr>
              <w:t>MomsrefusionAnsøgningStamDataKladdeSlutDato</w:t>
            </w:r>
            <w:bookmarkEnd w:id="33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0" w:name="_Toc309297861"/>
            <w:r>
              <w:rPr>
                <w:rFonts w:ascii="Arial" w:hAnsi="Arial" w:cs="Arial"/>
                <w:sz w:val="18"/>
              </w:rPr>
              <w:t>MomsrefusionAnsøgningStamDataKladdeStartDato</w:t>
            </w:r>
            <w:bookmarkEnd w:id="340"/>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1" w:name="_Toc309297862"/>
            <w:r>
              <w:rPr>
                <w:rFonts w:ascii="Arial" w:hAnsi="Arial" w:cs="Arial"/>
                <w:sz w:val="18"/>
              </w:rPr>
              <w:t>MomsrefusionAnsøgningStamDataKontoIndehaversType</w:t>
            </w:r>
            <w:bookmarkEnd w:id="34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2" w:name="_Toc309297863"/>
            <w:r>
              <w:rPr>
                <w:rFonts w:ascii="Arial" w:hAnsi="Arial" w:cs="Arial"/>
                <w:sz w:val="18"/>
              </w:rPr>
              <w:t>MomsrefusionAnsøgningStamDataNummer</w:t>
            </w:r>
            <w:bookmarkEnd w:id="34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følgende er et eksempel på et ansøgningsnummer for en ansøgning, hvor Danmark er etableringsmedlemsstat, og hvor ansøgningen er indgivet i 2008:</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3" w:name="_Toc309297864"/>
            <w:r>
              <w:rPr>
                <w:rFonts w:ascii="Arial" w:hAnsi="Arial" w:cs="Arial"/>
                <w:sz w:val="18"/>
              </w:rPr>
              <w:lastRenderedPageBreak/>
              <w:t>MomsrefusionAnsøgningStamDataSlutDato</w:t>
            </w:r>
            <w:bookmarkEnd w:id="34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4" w:name="_Toc309297865"/>
            <w:r>
              <w:rPr>
                <w:rFonts w:ascii="Arial" w:hAnsi="Arial" w:cs="Arial"/>
                <w:sz w:val="18"/>
              </w:rPr>
              <w:t>MomsrefusionAnsøgningStamDataStartDato</w:t>
            </w:r>
            <w:bookmarkEnd w:id="34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5" w:name="_Toc309297866"/>
            <w:r>
              <w:rPr>
                <w:rFonts w:ascii="Arial" w:hAnsi="Arial" w:cs="Arial"/>
                <w:sz w:val="18"/>
              </w:rPr>
              <w:t>MomsrefusionAnsøgningStamDataType</w:t>
            </w:r>
            <w:bookmarkEnd w:id="34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6" w:name="_Toc309297867"/>
            <w:r>
              <w:rPr>
                <w:rFonts w:ascii="Arial" w:hAnsi="Arial" w:cs="Arial"/>
                <w:sz w:val="18"/>
              </w:rPr>
              <w:lastRenderedPageBreak/>
              <w:t>MomsrefusionAnsøgningStamDataVersionDato</w:t>
            </w:r>
            <w:bookmarkEnd w:id="34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7" w:name="_Toc309297868"/>
            <w:r>
              <w:rPr>
                <w:rFonts w:ascii="Arial" w:hAnsi="Arial" w:cs="Arial"/>
                <w:sz w:val="18"/>
              </w:rPr>
              <w:t>MomsrefusionBehandletMarkering</w:t>
            </w:r>
            <w:bookmarkEnd w:id="347"/>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8" w:name="_Toc309297869"/>
            <w:r>
              <w:rPr>
                <w:rFonts w:ascii="Arial" w:hAnsi="Arial" w:cs="Arial"/>
                <w:sz w:val="18"/>
              </w:rPr>
              <w:t>MomsrefusionBeløbGruppering</w:t>
            </w:r>
            <w:bookmarkEnd w:id="34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9" w:name="_Toc309297870"/>
            <w:r>
              <w:rPr>
                <w:rFonts w:ascii="Arial" w:hAnsi="Arial" w:cs="Arial"/>
                <w:sz w:val="18"/>
              </w:rPr>
              <w:t>MomsrefusionDokumentID</w:t>
            </w:r>
            <w:bookmarkEnd w:id="34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0" w:name="_Toc309297871"/>
            <w:r>
              <w:rPr>
                <w:rFonts w:ascii="Arial" w:hAnsi="Arial" w:cs="Arial"/>
                <w:sz w:val="18"/>
              </w:rPr>
              <w:t>MomsrefusionEUBeskedBeskedDatoTid</w:t>
            </w:r>
            <w:bookmarkEnd w:id="35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1" w:name="_Toc309297872"/>
            <w:r>
              <w:rPr>
                <w:rFonts w:ascii="Arial" w:hAnsi="Arial" w:cs="Arial"/>
                <w:sz w:val="18"/>
              </w:rPr>
              <w:t>MomsrefusionEUBeskedBeskedID</w:t>
            </w:r>
            <w:bookmarkEnd w:id="35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Tekst64</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64</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2" w:name="_Toc309297873"/>
            <w:r>
              <w:rPr>
                <w:rFonts w:ascii="Arial" w:hAnsi="Arial" w:cs="Arial"/>
                <w:sz w:val="18"/>
              </w:rPr>
              <w:t>MomsrefusionEUBeskedKorrelationID</w:t>
            </w:r>
            <w:bookmarkEnd w:id="35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Tekst64</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64</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3" w:name="_Toc309297874"/>
            <w:r>
              <w:rPr>
                <w:rFonts w:ascii="Arial" w:hAnsi="Arial" w:cs="Arial"/>
                <w:sz w:val="18"/>
              </w:rPr>
              <w:t>MomsrefusionEUBeskedSprog</w:t>
            </w:r>
            <w:bookmarkEnd w:id="35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SprogKode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4" w:name="_Toc309297875"/>
            <w:r>
              <w:rPr>
                <w:rFonts w:ascii="Arial" w:hAnsi="Arial" w:cs="Arial"/>
                <w:sz w:val="18"/>
              </w:rPr>
              <w:t>MomsrefusionEUBeskedSvarPåkrævetDato</w:t>
            </w:r>
            <w:bookmarkEnd w:id="35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5" w:name="_Toc309297876"/>
            <w:r>
              <w:rPr>
                <w:rFonts w:ascii="Arial" w:hAnsi="Arial" w:cs="Arial"/>
                <w:sz w:val="18"/>
              </w:rPr>
              <w:t>MomsrefusionErhvervsaktivitetKodeID</w:t>
            </w:r>
            <w:bookmarkEnd w:id="35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6" w:name="_Toc309297877"/>
            <w:r>
              <w:rPr>
                <w:rFonts w:ascii="Arial" w:hAnsi="Arial" w:cs="Arial"/>
                <w:sz w:val="18"/>
              </w:rPr>
              <w:lastRenderedPageBreak/>
              <w:t>MomsrefusionErhvervsaktivitetTekstID</w:t>
            </w:r>
            <w:bookmarkEnd w:id="35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7" w:name="_Toc309297878"/>
            <w:r>
              <w:rPr>
                <w:rFonts w:ascii="Arial" w:hAnsi="Arial" w:cs="Arial"/>
                <w:sz w:val="18"/>
              </w:rPr>
              <w:t>MomsrefusionForenkletFakturaMarkering</w:t>
            </w:r>
            <w:bookmarkEnd w:id="357"/>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8" w:name="_Toc309297879"/>
            <w:r>
              <w:rPr>
                <w:rFonts w:ascii="Arial" w:hAnsi="Arial" w:cs="Arial"/>
                <w:sz w:val="18"/>
              </w:rPr>
              <w:t>MomsrefusionFristUdløbDato</w:t>
            </w:r>
            <w:bookmarkEnd w:id="35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9" w:name="_Toc309297880"/>
            <w:r>
              <w:rPr>
                <w:rFonts w:ascii="Arial" w:hAnsi="Arial" w:cs="Arial"/>
                <w:sz w:val="18"/>
              </w:rPr>
              <w:t>MomsrefusionGodkendTilladelseMarkering</w:t>
            </w:r>
            <w:bookmarkEnd w:id="35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0" w:name="_Toc309297881"/>
            <w:r>
              <w:rPr>
                <w:rFonts w:ascii="Arial" w:hAnsi="Arial" w:cs="Arial"/>
                <w:sz w:val="18"/>
              </w:rPr>
              <w:t>MomsrefusionKontaktOplysningAndenLokalID</w:t>
            </w:r>
            <w:bookmarkEnd w:id="36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1" w:name="_Toc309297882"/>
            <w:r>
              <w:rPr>
                <w:rFonts w:ascii="Arial" w:hAnsi="Arial" w:cs="Arial"/>
                <w:sz w:val="18"/>
              </w:rPr>
              <w:t>MomsrefusionKontaktOplysningBynavn</w:t>
            </w:r>
            <w:bookmarkEnd w:id="36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2" w:name="_Toc309297883"/>
            <w:r>
              <w:rPr>
                <w:rFonts w:ascii="Arial" w:hAnsi="Arial" w:cs="Arial"/>
                <w:sz w:val="18"/>
              </w:rPr>
              <w:t>MomsrefusionKontaktOplysningDistrikt</w:t>
            </w:r>
            <w:bookmarkEnd w:id="36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3" w:name="_Toc309297884"/>
            <w:r>
              <w:rPr>
                <w:rFonts w:ascii="Arial" w:hAnsi="Arial" w:cs="Arial"/>
                <w:sz w:val="18"/>
              </w:rPr>
              <w:t>MomsrefusionKontaktOplysningEmail</w:t>
            </w:r>
            <w:bookmarkEnd w:id="36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MailAdresse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320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4" w:name="_Toc309297885"/>
            <w:r>
              <w:rPr>
                <w:rFonts w:ascii="Arial" w:hAnsi="Arial" w:cs="Arial"/>
                <w:sz w:val="18"/>
              </w:rPr>
              <w:t>MomsrefusionKontaktOplysningEtage</w:t>
            </w:r>
            <w:bookmarkEnd w:id="36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5" w:name="_Toc309297886"/>
            <w:r>
              <w:rPr>
                <w:rFonts w:ascii="Arial" w:hAnsi="Arial" w:cs="Arial"/>
                <w:sz w:val="18"/>
              </w:rPr>
              <w:t>MomsrefusionKontaktOplysningFriAdresse</w:t>
            </w:r>
            <w:bookmarkEnd w:id="36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TekstLang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6" w:name="_Toc309297887"/>
            <w:r>
              <w:rPr>
                <w:rFonts w:ascii="Arial" w:hAnsi="Arial" w:cs="Arial"/>
                <w:sz w:val="18"/>
              </w:rPr>
              <w:t>MomsrefusionKontaktOplysningHusnummer</w:t>
            </w:r>
            <w:bookmarkEnd w:id="36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tekststreng på 300 chars.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7" w:name="_Toc309297888"/>
            <w:r>
              <w:rPr>
                <w:rFonts w:ascii="Arial" w:hAnsi="Arial" w:cs="Arial"/>
                <w:sz w:val="18"/>
              </w:rPr>
              <w:lastRenderedPageBreak/>
              <w:t>MomsrefusionKontaktOplysningKonkateneretAdresse</w:t>
            </w:r>
            <w:bookmarkEnd w:id="36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8" w:name="_Toc309297889"/>
            <w:r>
              <w:rPr>
                <w:rFonts w:ascii="Arial" w:hAnsi="Arial" w:cs="Arial"/>
                <w:sz w:val="18"/>
              </w:rPr>
              <w:t>MomsrefusionKontaktOplysningLandUnderkode</w:t>
            </w:r>
            <w:bookmarkEnd w:id="36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9" w:name="_Toc309297890"/>
            <w:r>
              <w:rPr>
                <w:rFonts w:ascii="Arial" w:hAnsi="Arial" w:cs="Arial"/>
                <w:sz w:val="18"/>
              </w:rPr>
              <w:t>MomsrefusionKontaktOplysningLejlighed</w:t>
            </w:r>
            <w:bookmarkEnd w:id="36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0" w:name="_Toc309297891"/>
            <w:r>
              <w:rPr>
                <w:rFonts w:ascii="Arial" w:hAnsi="Arial" w:cs="Arial"/>
                <w:sz w:val="18"/>
              </w:rPr>
              <w:t>MomsrefusionKontaktOplysningPostboks</w:t>
            </w:r>
            <w:bookmarkEnd w:id="37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1" w:name="_Toc309297892"/>
            <w:r>
              <w:rPr>
                <w:rFonts w:ascii="Arial" w:hAnsi="Arial" w:cs="Arial"/>
                <w:sz w:val="18"/>
              </w:rPr>
              <w:t>MomsrefusionKontaktOplysningPostkode</w:t>
            </w:r>
            <w:bookmarkEnd w:id="37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2" w:name="_Toc309297893"/>
            <w:r>
              <w:rPr>
                <w:rFonts w:ascii="Arial" w:hAnsi="Arial" w:cs="Arial"/>
                <w:sz w:val="18"/>
              </w:rPr>
              <w:t>MomsrefusionKontaktOplysningTelefonNummer</w:t>
            </w:r>
            <w:bookmarkEnd w:id="37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3" w:name="_Toc309297894"/>
            <w:r>
              <w:rPr>
                <w:rFonts w:ascii="Arial" w:hAnsi="Arial" w:cs="Arial"/>
                <w:sz w:val="18"/>
              </w:rPr>
              <w:t>MomsrefusionKontaktOplysningVejnavn</w:t>
            </w:r>
            <w:bookmarkEnd w:id="37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4" w:name="_Toc309297895"/>
            <w:r>
              <w:rPr>
                <w:rFonts w:ascii="Arial" w:hAnsi="Arial" w:cs="Arial"/>
                <w:sz w:val="18"/>
              </w:rPr>
              <w:t>MomsrefusionKundeID</w:t>
            </w:r>
            <w:bookmarkEnd w:id="37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5" w:name="_Toc309297896"/>
            <w:r>
              <w:rPr>
                <w:rFonts w:ascii="Arial" w:hAnsi="Arial" w:cs="Arial"/>
                <w:sz w:val="18"/>
              </w:rPr>
              <w:t>MomsrefusionKvitteringAfslagÅrsagKode</w:t>
            </w:r>
            <w:bookmarkEnd w:id="37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6" w:name="_Toc309297897"/>
            <w:r>
              <w:rPr>
                <w:rFonts w:ascii="Arial" w:hAnsi="Arial" w:cs="Arial"/>
                <w:sz w:val="18"/>
              </w:rPr>
              <w:t>MomsrefusionKvitteringAfslagÅrsagYderligereInformation</w:t>
            </w:r>
            <w:bookmarkEnd w:id="37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7" w:name="_Toc309297898"/>
            <w:r>
              <w:rPr>
                <w:rFonts w:ascii="Arial" w:hAnsi="Arial" w:cs="Arial"/>
                <w:sz w:val="18"/>
              </w:rPr>
              <w:t>MomsrefusionKvitteringDato</w:t>
            </w:r>
            <w:bookmarkEnd w:id="37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8" w:name="_Toc309297899"/>
            <w:r>
              <w:rPr>
                <w:rFonts w:ascii="Arial" w:hAnsi="Arial" w:cs="Arial"/>
                <w:sz w:val="18"/>
              </w:rPr>
              <w:lastRenderedPageBreak/>
              <w:t>MomsrefusionKvitteringID</w:t>
            </w:r>
            <w:bookmarkEnd w:id="37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9" w:name="_Toc309297900"/>
            <w:r>
              <w:rPr>
                <w:rFonts w:ascii="Arial" w:hAnsi="Arial" w:cs="Arial"/>
                <w:sz w:val="18"/>
              </w:rPr>
              <w:t>MomsrefusionKvitteringNotifikationDato</w:t>
            </w:r>
            <w:bookmarkEnd w:id="37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0" w:name="_Toc309297901"/>
            <w:r>
              <w:rPr>
                <w:rFonts w:ascii="Arial" w:hAnsi="Arial" w:cs="Arial"/>
                <w:sz w:val="18"/>
              </w:rPr>
              <w:t>MomsrefusionKvitteringOpretholdtVersion</w:t>
            </w:r>
            <w:bookmarkEnd w:id="38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1" w:name="_Toc309297902"/>
            <w:r>
              <w:rPr>
                <w:rFonts w:ascii="Arial" w:hAnsi="Arial" w:cs="Arial"/>
                <w:sz w:val="18"/>
              </w:rPr>
              <w:t>MomsrefusionKvitteringStatus</w:t>
            </w:r>
            <w:bookmarkEnd w:id="38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25</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2" w:name="_Toc309297903"/>
            <w:r>
              <w:rPr>
                <w:rFonts w:ascii="Arial" w:hAnsi="Arial" w:cs="Arial"/>
                <w:sz w:val="18"/>
              </w:rPr>
              <w:t>MomsrefusionKvitteringType</w:t>
            </w:r>
            <w:bookmarkEnd w:id="38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3" w:name="_Toc309297904"/>
            <w:r>
              <w:rPr>
                <w:rFonts w:ascii="Arial" w:hAnsi="Arial" w:cs="Arial"/>
                <w:sz w:val="18"/>
              </w:rPr>
              <w:t>MomsrefusionKvitteringValideringKode</w:t>
            </w:r>
            <w:bookmarkEnd w:id="383"/>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4" w:name="_Toc309297905"/>
            <w:r>
              <w:rPr>
                <w:rFonts w:ascii="Arial" w:hAnsi="Arial" w:cs="Arial"/>
                <w:sz w:val="18"/>
              </w:rPr>
              <w:t>MomsrefusionKvitteringValideringSupplerendeKode</w:t>
            </w:r>
            <w:bookmarkEnd w:id="38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5" w:name="_Toc309297906"/>
            <w:r>
              <w:rPr>
                <w:rFonts w:ascii="Arial" w:hAnsi="Arial" w:cs="Arial"/>
                <w:sz w:val="18"/>
              </w:rPr>
              <w:t>MomsrefusionKvitteringValideringTekst</w:t>
            </w:r>
            <w:bookmarkEnd w:id="38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Tekst5000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6" w:name="_Toc309297907"/>
            <w:r>
              <w:rPr>
                <w:rFonts w:ascii="Arial" w:hAnsi="Arial" w:cs="Arial"/>
                <w:sz w:val="18"/>
              </w:rPr>
              <w:t>MomsrefusionKøbID</w:t>
            </w:r>
            <w:bookmarkEnd w:id="38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7" w:name="_Toc309297908"/>
            <w:r>
              <w:rPr>
                <w:rFonts w:ascii="Arial" w:hAnsi="Arial" w:cs="Arial"/>
                <w:sz w:val="18"/>
              </w:rPr>
              <w:t>MomsrefusionKøbsLinjeID</w:t>
            </w:r>
            <w:bookmarkEnd w:id="38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8" w:name="_Toc309297909"/>
            <w:r>
              <w:rPr>
                <w:rFonts w:ascii="Arial" w:hAnsi="Arial" w:cs="Arial"/>
                <w:sz w:val="18"/>
              </w:rPr>
              <w:lastRenderedPageBreak/>
              <w:t>MomsrefusionLynoprettetAnsøgningID</w:t>
            </w:r>
            <w:bookmarkEnd w:id="38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MomsrefusionLynoprettetAnsøgning.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9" w:name="_Toc309297910"/>
            <w:r>
              <w:rPr>
                <w:rFonts w:ascii="Arial" w:hAnsi="Arial" w:cs="Arial"/>
                <w:sz w:val="18"/>
              </w:rPr>
              <w:t>MomsrefusionMeddelelseType</w:t>
            </w:r>
            <w:bookmarkEnd w:id="38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0" w:name="_Toc309297911"/>
            <w:r>
              <w:rPr>
                <w:rFonts w:ascii="Arial" w:hAnsi="Arial" w:cs="Arial"/>
                <w:sz w:val="18"/>
              </w:rPr>
              <w:t>MomsrefusionModtagelseDato</w:t>
            </w:r>
            <w:bookmarkEnd w:id="39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1" w:name="_Toc309297912"/>
            <w:r>
              <w:rPr>
                <w:rFonts w:ascii="Arial" w:hAnsi="Arial" w:cs="Arial"/>
                <w:sz w:val="18"/>
              </w:rPr>
              <w:t>MomsrefusionNoteID</w:t>
            </w:r>
            <w:bookmarkEnd w:id="39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2" w:name="_Toc309297913"/>
            <w:r>
              <w:rPr>
                <w:rFonts w:ascii="Arial" w:hAnsi="Arial" w:cs="Arial"/>
                <w:sz w:val="18"/>
              </w:rPr>
              <w:t>MomsrefusionNoteTekst</w:t>
            </w:r>
            <w:bookmarkEnd w:id="392"/>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3" w:name="_Toc309297914"/>
            <w:r>
              <w:rPr>
                <w:rFonts w:ascii="Arial" w:hAnsi="Arial" w:cs="Arial"/>
                <w:sz w:val="18"/>
              </w:rPr>
              <w:t>MomsrefusionNotifikationKrav</w:t>
            </w:r>
            <w:bookmarkEnd w:id="39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4" w:name="_Toc309297915"/>
            <w:r>
              <w:rPr>
                <w:rFonts w:ascii="Arial" w:hAnsi="Arial" w:cs="Arial"/>
                <w:sz w:val="18"/>
              </w:rPr>
              <w:t>MomsrefusionNotifikationType</w:t>
            </w:r>
            <w:bookmarkEnd w:id="39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Tekst25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25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5" w:name="_Toc309297916"/>
            <w:r>
              <w:rPr>
                <w:rFonts w:ascii="Arial" w:hAnsi="Arial" w:cs="Arial"/>
                <w:sz w:val="18"/>
              </w:rPr>
              <w:t>MomsrefusionPostID</w:t>
            </w:r>
            <w:bookmarkEnd w:id="39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6" w:name="_Toc309297917"/>
            <w:r>
              <w:rPr>
                <w:rFonts w:ascii="Arial" w:hAnsi="Arial" w:cs="Arial"/>
                <w:sz w:val="18"/>
              </w:rPr>
              <w:t>MomsrefusionPostIndholdType</w:t>
            </w:r>
            <w:bookmarkEnd w:id="39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7" w:name="_Toc309297918"/>
            <w:r>
              <w:rPr>
                <w:rFonts w:ascii="Arial" w:hAnsi="Arial" w:cs="Arial"/>
                <w:sz w:val="18"/>
              </w:rPr>
              <w:t>MomsrefusionPostNummer</w:t>
            </w:r>
            <w:bookmarkEnd w:id="39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18</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8" w:name="_Toc309297919"/>
            <w:r>
              <w:rPr>
                <w:rFonts w:ascii="Arial" w:hAnsi="Arial" w:cs="Arial"/>
                <w:sz w:val="18"/>
              </w:rPr>
              <w:t>MomsrefusionPostStatus</w:t>
            </w:r>
            <w:bookmarkEnd w:id="39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AnsøgningStatus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ansøgning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9" w:name="_Toc309297920"/>
            <w:r>
              <w:rPr>
                <w:rFonts w:ascii="Arial" w:hAnsi="Arial" w:cs="Arial"/>
                <w:sz w:val="18"/>
              </w:rPr>
              <w:lastRenderedPageBreak/>
              <w:t>MomsrefusionPostStatusDato</w:t>
            </w:r>
            <w:bookmarkEnd w:id="39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0" w:name="_Toc309297921"/>
            <w:r>
              <w:rPr>
                <w:rFonts w:ascii="Arial" w:hAnsi="Arial" w:cs="Arial"/>
                <w:sz w:val="18"/>
              </w:rPr>
              <w:t>MomsrefusionPostVersionDato</w:t>
            </w:r>
            <w:bookmarkEnd w:id="40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1" w:name="_Toc309297922"/>
            <w:r>
              <w:rPr>
                <w:rFonts w:ascii="Arial" w:hAnsi="Arial" w:cs="Arial"/>
                <w:sz w:val="18"/>
              </w:rPr>
              <w:t>MomsrefusionPosteringID</w:t>
            </w:r>
            <w:bookmarkEnd w:id="401"/>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2" w:name="_Toc309297923"/>
            <w:r>
              <w:rPr>
                <w:rFonts w:ascii="Arial" w:hAnsi="Arial" w:cs="Arial"/>
                <w:sz w:val="18"/>
              </w:rPr>
              <w:t>MomsrefusionPosteringTekst</w:t>
            </w:r>
            <w:bookmarkEnd w:id="40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3" w:name="_Toc309297924"/>
            <w:r>
              <w:rPr>
                <w:rFonts w:ascii="Arial" w:hAnsi="Arial" w:cs="Arial"/>
                <w:sz w:val="18"/>
              </w:rPr>
              <w:t>MomsrefusionPosteringType</w:t>
            </w:r>
            <w:bookmarkEnd w:id="40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TypeKort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EU-moms - (Transfer of balance)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Renter (NETP interest - når beløbet er negativt </w:t>
            </w:r>
            <w:proofErr w:type="gramStart"/>
            <w:r>
              <w:rPr>
                <w:rFonts w:ascii="Arial" w:hAnsi="Arial" w:cs="Arial"/>
                <w:sz w:val="18"/>
              </w:rPr>
              <w:t>-  eller</w:t>
            </w:r>
            <w:proofErr w:type="gramEnd"/>
            <w:r>
              <w:rPr>
                <w:rFonts w:ascii="Arial" w:hAnsi="Arial" w:cs="Arial"/>
                <w:sz w:val="18"/>
              </w:rPr>
              <w:t xml:space="preserve"> MSREF interest - når beløbet er positivt)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4" w:name="_Toc309297925"/>
            <w:r>
              <w:rPr>
                <w:rFonts w:ascii="Arial" w:hAnsi="Arial" w:cs="Arial"/>
                <w:sz w:val="18"/>
              </w:rPr>
              <w:t>MomsrefusionPræferenceAccepterKorrektionsansøgning</w:t>
            </w:r>
            <w:bookmarkEnd w:id="40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5" w:name="_Toc309297926"/>
            <w:r>
              <w:rPr>
                <w:rFonts w:ascii="Arial" w:hAnsi="Arial" w:cs="Arial"/>
                <w:sz w:val="18"/>
              </w:rPr>
              <w:t>MomsrefusionPræferenceBeløbGrænse</w:t>
            </w:r>
            <w:bookmarkEnd w:id="40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6" w:name="_Toc309297927"/>
            <w:r>
              <w:rPr>
                <w:rFonts w:ascii="Arial" w:hAnsi="Arial" w:cs="Arial"/>
                <w:sz w:val="18"/>
              </w:rPr>
              <w:t>MomsrefusionPræferenceBeløbGrænseKvartal</w:t>
            </w:r>
            <w:bookmarkEnd w:id="40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 lavt et beløb en ansøgning må vedrøre.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ansøgningen vedrører en ansøgningsperiode på </w:t>
            </w:r>
            <w:r>
              <w:rPr>
                <w:rFonts w:ascii="Arial" w:hAnsi="Arial" w:cs="Arial"/>
                <w:sz w:val="18"/>
              </w:rPr>
              <w:lastRenderedPageBreak/>
              <w:t>mindre end et kalenderår, men mindst tre måneder,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7" w:name="_Toc309297928"/>
            <w:r>
              <w:rPr>
                <w:rFonts w:ascii="Arial" w:hAnsi="Arial" w:cs="Arial"/>
                <w:sz w:val="18"/>
              </w:rPr>
              <w:lastRenderedPageBreak/>
              <w:t>MomsrefusionPræferenceEUMedlemsStatMarkering</w:t>
            </w:r>
            <w:bookmarkEnd w:id="407"/>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8" w:name="_Toc309297929"/>
            <w:r>
              <w:rPr>
                <w:rFonts w:ascii="Arial" w:hAnsi="Arial" w:cs="Arial"/>
                <w:sz w:val="18"/>
              </w:rPr>
              <w:t>MomsrefusionPræferenceErhvervsaktivitetBeskrivelseMarkering</w:t>
            </w:r>
            <w:bookmarkEnd w:id="408"/>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9" w:name="_Toc309297930"/>
            <w:r>
              <w:rPr>
                <w:rFonts w:ascii="Arial" w:hAnsi="Arial" w:cs="Arial"/>
                <w:sz w:val="18"/>
              </w:rPr>
              <w:t>MomsrefusionPræferenceErhvervsaktivitetKodeMarkering</w:t>
            </w:r>
            <w:bookmarkEnd w:id="40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0" w:name="_Toc309297931"/>
            <w:r>
              <w:rPr>
                <w:rFonts w:ascii="Arial" w:hAnsi="Arial" w:cs="Arial"/>
                <w:sz w:val="18"/>
              </w:rPr>
              <w:t>MomsrefusionPræferenceFakturaBeløbGrænse</w:t>
            </w:r>
            <w:bookmarkEnd w:id="41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1" w:name="_Toc309297932"/>
            <w:r>
              <w:rPr>
                <w:rFonts w:ascii="Arial" w:hAnsi="Arial" w:cs="Arial"/>
                <w:sz w:val="18"/>
              </w:rPr>
              <w:t>MomsrefusionPræferenceFakturaBeløbGrænseBrændstof</w:t>
            </w:r>
            <w:bookmarkEnd w:id="41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2" w:name="_Toc309297933"/>
            <w:r>
              <w:rPr>
                <w:rFonts w:ascii="Arial" w:hAnsi="Arial" w:cs="Arial"/>
                <w:sz w:val="18"/>
              </w:rPr>
              <w:t>MomsrefusionPræferenceGyldigFra</w:t>
            </w:r>
            <w:bookmarkEnd w:id="41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3" w:name="_Toc309297934"/>
            <w:r>
              <w:rPr>
                <w:rFonts w:ascii="Arial" w:hAnsi="Arial" w:cs="Arial"/>
                <w:sz w:val="18"/>
              </w:rPr>
              <w:t>MomsrefusionPræferenceID</w:t>
            </w:r>
            <w:bookmarkEnd w:id="41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4" w:name="_Toc309297935"/>
            <w:r>
              <w:rPr>
                <w:rFonts w:ascii="Arial" w:hAnsi="Arial" w:cs="Arial"/>
                <w:sz w:val="18"/>
              </w:rPr>
              <w:t>MomsrefusionPræferenceSprog</w:t>
            </w:r>
            <w:bookmarkEnd w:id="414"/>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Norsk</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5" w:name="_Toc309297936"/>
            <w:r>
              <w:rPr>
                <w:rFonts w:ascii="Arial" w:hAnsi="Arial" w:cs="Arial"/>
                <w:sz w:val="18"/>
              </w:rPr>
              <w:lastRenderedPageBreak/>
              <w:t>MomsrefusionPræferenceValuta</w:t>
            </w:r>
            <w:bookmarkEnd w:id="41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Valuta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6" w:name="_Toc309297937"/>
            <w:r>
              <w:rPr>
                <w:rFonts w:ascii="Arial" w:hAnsi="Arial" w:cs="Arial"/>
                <w:sz w:val="18"/>
              </w:rPr>
              <w:t>MomsrefusionPræferenceVedhæftetFakturaPåkrævetMarkering</w:t>
            </w:r>
            <w:bookmarkEnd w:id="41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7" w:name="_Toc309297938"/>
            <w:r>
              <w:rPr>
                <w:rFonts w:ascii="Arial" w:hAnsi="Arial" w:cs="Arial"/>
                <w:sz w:val="18"/>
              </w:rPr>
              <w:t>MomsrefusionRisikoKontrolAnsøgtBeløbGrænse</w:t>
            </w:r>
            <w:bookmarkEnd w:id="41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8" w:name="_Toc309297939"/>
            <w:r>
              <w:rPr>
                <w:rFonts w:ascii="Arial" w:hAnsi="Arial" w:cs="Arial"/>
                <w:sz w:val="18"/>
              </w:rPr>
              <w:t>MomsrefusionRisikoKontrolAnsøgtBeløbProcentSats</w:t>
            </w:r>
            <w:bookmarkEnd w:id="41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Procent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6</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9" w:name="_Toc309297940"/>
            <w:r>
              <w:rPr>
                <w:rFonts w:ascii="Arial" w:hAnsi="Arial" w:cs="Arial"/>
                <w:sz w:val="18"/>
              </w:rPr>
              <w:t>MomsrefusionRisikoKontrolAntalFakturaDatoFørPeriode</w:t>
            </w:r>
            <w:bookmarkEnd w:id="419"/>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0" w:name="_Toc309297941"/>
            <w:r>
              <w:rPr>
                <w:rFonts w:ascii="Arial" w:hAnsi="Arial" w:cs="Arial"/>
                <w:sz w:val="18"/>
              </w:rPr>
              <w:t>MomsrefusionRisikoKontrolErhvervsAktivitetKode</w:t>
            </w:r>
            <w:bookmarkEnd w:id="42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KodeFireCifreStartNul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4</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1" w:name="_Toc309297942"/>
            <w:r>
              <w:rPr>
                <w:rFonts w:ascii="Arial" w:hAnsi="Arial" w:cs="Arial"/>
                <w:sz w:val="18"/>
              </w:rPr>
              <w:t>MomsrefusionRisikoKontrolID</w:t>
            </w:r>
            <w:bookmarkEnd w:id="42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2" w:name="_Toc309297943"/>
            <w:r>
              <w:rPr>
                <w:rFonts w:ascii="Arial" w:hAnsi="Arial" w:cs="Arial"/>
                <w:sz w:val="18"/>
              </w:rPr>
              <w:t>MomsrefusionRisikoKontrolRiskoFjernelseTærskel</w:t>
            </w:r>
            <w:bookmarkEnd w:id="422"/>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3" w:name="_Toc309297944"/>
            <w:r>
              <w:rPr>
                <w:rFonts w:ascii="Arial" w:hAnsi="Arial" w:cs="Arial"/>
                <w:sz w:val="18"/>
              </w:rPr>
              <w:t>MomsrefusionRisikoKontrolStartDato</w:t>
            </w:r>
            <w:bookmarkEnd w:id="42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whiteSpace: </w:t>
            </w:r>
            <w:r w:rsidRPr="00352360">
              <w:rPr>
                <w:rFonts w:ascii="Arial" w:hAnsi="Arial" w:cs="Arial"/>
                <w:sz w:val="18"/>
                <w:lang w:val="en-US"/>
              </w:rPr>
              <w:lastRenderedPageBreak/>
              <w:t>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Startdato for et givent sæt risikokontrolparametre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4" w:name="_Toc309297945"/>
            <w:r>
              <w:rPr>
                <w:rFonts w:ascii="Arial" w:hAnsi="Arial" w:cs="Arial"/>
                <w:sz w:val="18"/>
              </w:rPr>
              <w:lastRenderedPageBreak/>
              <w:t>MomsrefusionRisikoKontrolStatus</w:t>
            </w:r>
            <w:bookmarkEnd w:id="42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5" w:name="_Toc309297946"/>
            <w:r>
              <w:rPr>
                <w:rFonts w:ascii="Arial" w:hAnsi="Arial" w:cs="Arial"/>
                <w:sz w:val="18"/>
              </w:rPr>
              <w:t>MomsrefusionRisikoKontrolUdtagTilKontrolPromille</w:t>
            </w:r>
            <w:bookmarkEnd w:id="42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Procent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6</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6" w:name="_Toc309297947"/>
            <w:r>
              <w:rPr>
                <w:rFonts w:ascii="Arial" w:hAnsi="Arial" w:cs="Arial"/>
                <w:sz w:val="18"/>
              </w:rPr>
              <w:t>MomsrefusionSagID</w:t>
            </w:r>
            <w:bookmarkEnd w:id="42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7" w:name="_Toc309297948"/>
            <w:r>
              <w:rPr>
                <w:rFonts w:ascii="Arial" w:hAnsi="Arial" w:cs="Arial"/>
                <w:sz w:val="18"/>
              </w:rPr>
              <w:t>MomsrefusionStatistikAntal</w:t>
            </w:r>
            <w:bookmarkEnd w:id="427"/>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Generisk type til at </w:t>
            </w:r>
            <w:proofErr w:type="gramStart"/>
            <w:r>
              <w:rPr>
                <w:rFonts w:ascii="Arial" w:hAnsi="Arial" w:cs="Arial"/>
                <w:sz w:val="18"/>
              </w:rPr>
              <w:t>indikere</w:t>
            </w:r>
            <w:proofErr w:type="gramEnd"/>
            <w:r>
              <w:rPr>
                <w:rFonts w:ascii="Arial" w:hAnsi="Arial" w:cs="Arial"/>
                <w:sz w:val="18"/>
              </w:rPr>
              <w:t xml:space="preserve"> antal af ting.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8" w:name="_Toc309297949"/>
            <w:r>
              <w:rPr>
                <w:rFonts w:ascii="Arial" w:hAnsi="Arial" w:cs="Arial"/>
                <w:sz w:val="18"/>
              </w:rPr>
              <w:t>MomsrefusionStatistikDato</w:t>
            </w:r>
            <w:bookmarkEnd w:id="42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9" w:name="_Toc309297950"/>
            <w:r>
              <w:rPr>
                <w:rFonts w:ascii="Arial" w:hAnsi="Arial" w:cs="Arial"/>
                <w:sz w:val="18"/>
              </w:rPr>
              <w:t>MomsrefusionStatistikSlutdato</w:t>
            </w:r>
            <w:bookmarkEnd w:id="42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0" w:name="_Toc309297951"/>
            <w:r>
              <w:rPr>
                <w:rFonts w:ascii="Arial" w:hAnsi="Arial" w:cs="Arial"/>
                <w:sz w:val="18"/>
              </w:rPr>
              <w:t>MomsrefusionStatistikStartdato</w:t>
            </w:r>
            <w:bookmarkEnd w:id="43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1" w:name="_Toc309297952"/>
            <w:r>
              <w:rPr>
                <w:rFonts w:ascii="Arial" w:hAnsi="Arial" w:cs="Arial"/>
                <w:sz w:val="18"/>
              </w:rPr>
              <w:t>MomsrefusionStatusDato</w:t>
            </w:r>
            <w:bookmarkEnd w:id="43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2" w:name="_Toc309297953"/>
            <w:r>
              <w:rPr>
                <w:rFonts w:ascii="Arial" w:hAnsi="Arial" w:cs="Arial"/>
                <w:sz w:val="18"/>
              </w:rPr>
              <w:t>MomsrefusionSystemAdministrationBankOmkostning</w:t>
            </w:r>
            <w:bookmarkEnd w:id="43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BeløbPositivNegativ11Decimaler2</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3" w:name="_Toc309297954"/>
            <w:r>
              <w:rPr>
                <w:rFonts w:ascii="Arial" w:hAnsi="Arial" w:cs="Arial"/>
                <w:sz w:val="18"/>
              </w:rPr>
              <w:t>MomsrefusionSystemAdministrationMomsSats</w:t>
            </w:r>
            <w:bookmarkEnd w:id="43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Procent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decimal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totalDigits: 6</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4" w:name="_Toc309297955"/>
            <w:r>
              <w:rPr>
                <w:rFonts w:ascii="Arial" w:hAnsi="Arial" w:cs="Arial"/>
                <w:sz w:val="18"/>
              </w:rPr>
              <w:t>MomsrefusionSystemAdministrationNotifikationEmail</w:t>
            </w:r>
            <w:bookmarkEnd w:id="43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MailAdresse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320</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e-mail adresse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5" w:name="_Toc309297956"/>
            <w:r>
              <w:rPr>
                <w:rFonts w:ascii="Arial" w:hAnsi="Arial" w:cs="Arial"/>
                <w:sz w:val="18"/>
              </w:rPr>
              <w:lastRenderedPageBreak/>
              <w:t>MomsrefusionSøgestreng</w:t>
            </w:r>
            <w:bookmarkEnd w:id="43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Tekst300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6" w:name="_Toc309297957"/>
            <w:r>
              <w:rPr>
                <w:rFonts w:ascii="Arial" w:hAnsi="Arial" w:cs="Arial"/>
                <w:sz w:val="18"/>
              </w:rPr>
              <w:t>MomsrefusionValideringstype</w:t>
            </w:r>
            <w:bookmarkEnd w:id="43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7" w:name="_Toc309297958"/>
            <w:r>
              <w:rPr>
                <w:rFonts w:ascii="Arial" w:hAnsi="Arial" w:cs="Arial"/>
                <w:sz w:val="18"/>
              </w:rPr>
              <w:t>NoteDato</w:t>
            </w:r>
            <w:bookmarkEnd w:id="43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8" w:name="_Toc309297959"/>
            <w:r>
              <w:rPr>
                <w:rFonts w:ascii="Arial" w:hAnsi="Arial" w:cs="Arial"/>
                <w:sz w:val="18"/>
              </w:rPr>
              <w:t>NoteTitel</w:t>
            </w:r>
            <w:bookmarkEnd w:id="43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TekstKort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minLength: 0</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9" w:name="_Toc309297960"/>
            <w:r>
              <w:rPr>
                <w:rFonts w:ascii="Arial" w:hAnsi="Arial" w:cs="Arial"/>
                <w:sz w:val="18"/>
              </w:rPr>
              <w:t>NotifikationDato</w:t>
            </w:r>
            <w:bookmarkEnd w:id="43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0" w:name="_Toc309297961"/>
            <w:r>
              <w:rPr>
                <w:rFonts w:ascii="Arial" w:hAnsi="Arial" w:cs="Arial"/>
                <w:sz w:val="18"/>
              </w:rPr>
              <w:t>NotifikationEmne</w:t>
            </w:r>
            <w:bookmarkEnd w:id="44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Tekst45</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45</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1" w:name="_Toc309297962"/>
            <w:r>
              <w:rPr>
                <w:rFonts w:ascii="Arial" w:hAnsi="Arial" w:cs="Arial"/>
                <w:sz w:val="18"/>
              </w:rPr>
              <w:t>NotifikationID</w:t>
            </w:r>
            <w:bookmarkEnd w:id="441"/>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2" w:name="_Toc309297963"/>
            <w:r>
              <w:rPr>
                <w:rFonts w:ascii="Arial" w:hAnsi="Arial" w:cs="Arial"/>
                <w:sz w:val="18"/>
              </w:rPr>
              <w:t>NotifikationTekst</w:t>
            </w:r>
            <w:bookmarkEnd w:id="44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TekstLang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500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3" w:name="_Toc309297964"/>
            <w:r>
              <w:rPr>
                <w:rFonts w:ascii="Arial" w:hAnsi="Arial" w:cs="Arial"/>
                <w:sz w:val="18"/>
              </w:rPr>
              <w:t>PartRolleBetegnelse</w:t>
            </w:r>
            <w:bookmarkEnd w:id="44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Tekst11</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11</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sagspart eller partsrepræsentant.</w:t>
            </w:r>
            <w:proofErr w:type="gramEnd"/>
            <w:r>
              <w:rPr>
                <w:rFonts w:ascii="Arial" w:hAnsi="Arial" w:cs="Arial"/>
                <w:sz w:val="18"/>
              </w:rPr>
              <w:t xml:space="preserve"> F.eks. brancheorganisationer eller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w:t>
            </w:r>
            <w:proofErr w:type="gramStart"/>
            <w:r>
              <w:rPr>
                <w:rFonts w:ascii="Arial" w:hAnsi="Arial" w:cs="Arial"/>
                <w:sz w:val="18"/>
              </w:rPr>
              <w:t>.Der</w:t>
            </w:r>
            <w:proofErr w:type="gramEnd"/>
            <w:r>
              <w:rPr>
                <w:rFonts w:ascii="Arial" w:hAnsi="Arial" w:cs="Arial"/>
                <w:sz w:val="18"/>
              </w:rPr>
              <w:t xml:space="preserve"> skal også sættes part på egne notater mv.i LISY-kodesager med sagstidsmåling, selvom notatet ikke har en modtager eller afsender. Egen organisatoriske enhed sættes på som part med rollen "Egen myndighed"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4" w:name="_Toc309297965"/>
            <w:r>
              <w:rPr>
                <w:rFonts w:ascii="Arial" w:hAnsi="Arial" w:cs="Arial"/>
                <w:sz w:val="18"/>
              </w:rPr>
              <w:lastRenderedPageBreak/>
              <w:t>ProRataSatsKorrektionDato</w:t>
            </w:r>
            <w:bookmarkEnd w:id="44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5" w:name="_Toc309297966"/>
            <w:r>
              <w:rPr>
                <w:rFonts w:ascii="Arial" w:hAnsi="Arial" w:cs="Arial"/>
                <w:sz w:val="18"/>
              </w:rPr>
              <w:t>ProRataSatsKorrektionID</w:t>
            </w:r>
            <w:bookmarkEnd w:id="44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TalHel</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pattern: ([0-9])*</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maxInclusive: 999999999999999999</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6" w:name="_Toc309297967"/>
            <w:r>
              <w:rPr>
                <w:rFonts w:ascii="Arial" w:hAnsi="Arial" w:cs="Arial"/>
                <w:sz w:val="18"/>
              </w:rPr>
              <w:t>ProRataSatsKorrektionKonstateretSats</w:t>
            </w:r>
            <w:bookmarkEnd w:id="446"/>
          </w:p>
        </w:tc>
        <w:tc>
          <w:tcPr>
            <w:tcW w:w="170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7" w:name="_Toc309297968"/>
            <w:r>
              <w:rPr>
                <w:rFonts w:ascii="Arial" w:hAnsi="Arial" w:cs="Arial"/>
                <w:sz w:val="18"/>
              </w:rPr>
              <w:t>ProRataSatsKorrektionNummer</w:t>
            </w:r>
            <w:bookmarkEnd w:id="44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Tekst18</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18</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8" w:name="_Toc309297969"/>
            <w:r>
              <w:rPr>
                <w:rFonts w:ascii="Arial" w:hAnsi="Arial" w:cs="Arial"/>
                <w:sz w:val="18"/>
              </w:rPr>
              <w:t>ProRataSatsKorrektionSlutDato</w:t>
            </w:r>
            <w:bookmarkEnd w:id="44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9" w:name="_Toc309297970"/>
            <w:r>
              <w:rPr>
                <w:rFonts w:ascii="Arial" w:hAnsi="Arial" w:cs="Arial"/>
                <w:sz w:val="18"/>
              </w:rPr>
              <w:t>ProRataSatsKorrektionStartDato</w:t>
            </w:r>
            <w:bookmarkEnd w:id="44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0" w:name="_Toc309297971"/>
            <w:r>
              <w:rPr>
                <w:rFonts w:ascii="Arial" w:hAnsi="Arial" w:cs="Arial"/>
                <w:sz w:val="18"/>
              </w:rPr>
              <w:t>ProRataSatsKorrektionStatus</w:t>
            </w:r>
            <w:bookmarkEnd w:id="45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AnsøgningStatus</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40</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1" w:name="_Toc309297972"/>
            <w:r>
              <w:rPr>
                <w:rFonts w:ascii="Arial" w:hAnsi="Arial" w:cs="Arial"/>
                <w:sz w:val="18"/>
              </w:rPr>
              <w:t>RessourceNummer</w:t>
            </w:r>
            <w:bookmarkEnd w:id="45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Tekst11</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11</w:t>
            </w:r>
          </w:p>
        </w:tc>
        <w:tc>
          <w:tcPr>
            <w:tcW w:w="4671" w:type="dxa"/>
          </w:tcPr>
          <w:p w:rsid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2" w:name="_Toc309297973"/>
            <w:r>
              <w:rPr>
                <w:rFonts w:ascii="Arial" w:hAnsi="Arial" w:cs="Arial"/>
                <w:sz w:val="18"/>
              </w:rPr>
              <w:lastRenderedPageBreak/>
              <w:t>SagNummer</w:t>
            </w:r>
            <w:bookmarkEnd w:id="45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SagJournalNummer</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maxLength: 30</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3" w:name="_Toc309297974"/>
            <w:r>
              <w:rPr>
                <w:rFonts w:ascii="Arial" w:hAnsi="Arial" w:cs="Arial"/>
                <w:sz w:val="18"/>
              </w:rPr>
              <w:t>SamtidighedskontrolAfgørelseVersionDato</w:t>
            </w:r>
            <w:bookmarkEnd w:id="45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4" w:name="_Toc309297975"/>
            <w:r>
              <w:rPr>
                <w:rFonts w:ascii="Arial" w:hAnsi="Arial" w:cs="Arial"/>
                <w:sz w:val="18"/>
              </w:rPr>
              <w:t>SamtidighedskontrolAnsøgerDataVersionDato</w:t>
            </w:r>
            <w:bookmarkEnd w:id="454"/>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5" w:name="_Toc309297976"/>
            <w:r>
              <w:rPr>
                <w:rFonts w:ascii="Arial" w:hAnsi="Arial" w:cs="Arial"/>
                <w:sz w:val="18"/>
              </w:rPr>
              <w:t>SamtidighedskontrolAnsøgningDataVersionDato</w:t>
            </w:r>
            <w:bookmarkEnd w:id="455"/>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6" w:name="_Toc309297977"/>
            <w:r>
              <w:rPr>
                <w:rFonts w:ascii="Arial" w:hAnsi="Arial" w:cs="Arial"/>
                <w:sz w:val="18"/>
              </w:rPr>
              <w:t>SamtidighedskontrolAnsøgningStamDataVersionDato</w:t>
            </w:r>
            <w:bookmarkEnd w:id="456"/>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7" w:name="_Toc309297978"/>
            <w:r>
              <w:rPr>
                <w:rFonts w:ascii="Arial" w:hAnsi="Arial" w:cs="Arial"/>
                <w:sz w:val="18"/>
              </w:rPr>
              <w:t>SamtidighedskontrolDokumentVersionDato</w:t>
            </w:r>
            <w:bookmarkEnd w:id="457"/>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8" w:name="_Toc309297979"/>
            <w:r>
              <w:rPr>
                <w:rFonts w:ascii="Arial" w:hAnsi="Arial" w:cs="Arial"/>
                <w:sz w:val="18"/>
              </w:rPr>
              <w:t>SamtidighedskontrolFuldmægtigDataVersionDato</w:t>
            </w:r>
            <w:bookmarkEnd w:id="458"/>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9" w:name="_Toc309297980"/>
            <w:r>
              <w:rPr>
                <w:rFonts w:ascii="Arial" w:hAnsi="Arial" w:cs="Arial"/>
                <w:sz w:val="18"/>
              </w:rPr>
              <w:t>SamtidighedskontrolKladdeAnsøgningVersionDato</w:t>
            </w:r>
            <w:bookmarkEnd w:id="459"/>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0" w:name="_Toc309297981"/>
            <w:r>
              <w:rPr>
                <w:rFonts w:ascii="Arial" w:hAnsi="Arial" w:cs="Arial"/>
                <w:sz w:val="18"/>
              </w:rPr>
              <w:t>SamtidighedskontrolProRataSatsKorrektionVersionDato</w:t>
            </w:r>
            <w:bookmarkEnd w:id="460"/>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1" w:name="_Toc309297982"/>
            <w:r>
              <w:rPr>
                <w:rFonts w:ascii="Arial" w:hAnsi="Arial" w:cs="Arial"/>
                <w:sz w:val="18"/>
              </w:rPr>
              <w:t>SamtidighedskontrolSagsbemærkningVersionDato</w:t>
            </w:r>
            <w:bookmarkEnd w:id="461"/>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2" w:name="_Toc309297983"/>
            <w:r>
              <w:rPr>
                <w:rFonts w:ascii="Arial" w:hAnsi="Arial" w:cs="Arial"/>
                <w:sz w:val="18"/>
              </w:rPr>
              <w:t>SamtidighedskontrolVersionDato</w:t>
            </w:r>
            <w:bookmarkEnd w:id="462"/>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DatoTid</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dateTime</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whiteSpace: collapse</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352360" w:rsidTr="00352360">
        <w:tc>
          <w:tcPr>
            <w:tcW w:w="3402"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3" w:name="_Toc309297984"/>
            <w:r>
              <w:rPr>
                <w:rFonts w:ascii="Arial" w:hAnsi="Arial" w:cs="Arial"/>
                <w:sz w:val="18"/>
              </w:rPr>
              <w:t>ValutaOplysningKode</w:t>
            </w:r>
            <w:bookmarkEnd w:id="463"/>
          </w:p>
        </w:tc>
        <w:tc>
          <w:tcPr>
            <w:tcW w:w="170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 xml:space="preserve">Domain: </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Valuta</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t>base: string</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52360">
              <w:rPr>
                <w:rFonts w:ascii="Arial" w:hAnsi="Arial" w:cs="Arial"/>
                <w:sz w:val="18"/>
                <w:lang w:val="en-US"/>
              </w:rPr>
              <w:lastRenderedPageBreak/>
              <w:t>maxLength: 3</w:t>
            </w:r>
          </w:p>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trecifrede ISO-kode for den pågældende valuta.</w:t>
            </w:r>
          </w:p>
        </w:tc>
      </w:tr>
    </w:tbl>
    <w:p w:rsidR="00352360" w:rsidRPr="00352360" w:rsidRDefault="00352360" w:rsidP="003523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52360" w:rsidRPr="00352360" w:rsidSect="00352360">
      <w:headerReference w:type="default" r:id="rId87"/>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C92" w:rsidRDefault="00256C92" w:rsidP="00352360">
      <w:pPr>
        <w:spacing w:line="240" w:lineRule="auto"/>
      </w:pPr>
      <w:r>
        <w:separator/>
      </w:r>
    </w:p>
  </w:endnote>
  <w:endnote w:type="continuationSeparator" w:id="0">
    <w:p w:rsidR="00256C92" w:rsidRDefault="00256C92" w:rsidP="0035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Default="00D9617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MomsRefusionAnsøgningGenoptag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2059CC">
      <w:rPr>
        <w:rFonts w:ascii="Arial" w:hAnsi="Arial" w:cs="Arial"/>
        <w:noProof/>
        <w:sz w:val="16"/>
      </w:rPr>
      <w:t>20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2059CC">
      <w:rPr>
        <w:rFonts w:ascii="Arial" w:hAnsi="Arial" w:cs="Arial"/>
        <w:noProof/>
        <w:sz w:val="16"/>
      </w:rPr>
      <w:t>109</w:t>
    </w:r>
    <w:r w:rsidRPr="00352360">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MomsRefusionAnsøgningIndstilling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2059CC">
      <w:rPr>
        <w:rFonts w:ascii="Arial" w:hAnsi="Arial" w:cs="Arial"/>
        <w:noProof/>
        <w:sz w:val="16"/>
      </w:rPr>
      <w:t>22</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2059CC">
      <w:rPr>
        <w:rFonts w:ascii="Arial" w:hAnsi="Arial" w:cs="Arial"/>
        <w:noProof/>
        <w:sz w:val="16"/>
      </w:rPr>
      <w:t>109</w:t>
    </w:r>
    <w:r w:rsidRPr="00352360">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2059CC">
      <w:rPr>
        <w:rFonts w:ascii="Arial" w:hAnsi="Arial" w:cs="Arial"/>
        <w:noProof/>
        <w:sz w:val="16"/>
      </w:rPr>
      <w:t>25</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2059CC">
      <w:rPr>
        <w:rFonts w:ascii="Arial" w:hAnsi="Arial" w:cs="Arial"/>
        <w:noProof/>
        <w:sz w:val="16"/>
      </w:rPr>
      <w:t>109</w:t>
    </w:r>
    <w:r w:rsidRPr="00352360">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27</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MomsRefusionBetalingFilerOpret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30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MomsRefusionBetalingForslagOpret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31</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MomsRefusionDokumentOpdater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34</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MomsRefusionDokumentSamlingHent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35</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MomsRefusionEmailSend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38</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MomsRefusionGlobalAnsøgningOpdater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40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MomsRefusionAfgørelseOpdater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2B4F19">
      <w:rPr>
        <w:rFonts w:ascii="Arial" w:hAnsi="Arial" w:cs="Arial"/>
        <w:noProof/>
        <w:sz w:val="16"/>
      </w:rPr>
      <w:t>1</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2B4F19">
      <w:rPr>
        <w:rFonts w:ascii="Arial" w:hAnsi="Arial" w:cs="Arial"/>
        <w:noProof/>
        <w:sz w:val="16"/>
      </w:rPr>
      <w:t>110</w:t>
    </w:r>
    <w:r w:rsidRPr="00352360">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MomsRefusionGlobalAnsøgningSamlingHent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87258C">
      <w:rPr>
        <w:rFonts w:ascii="Arial" w:hAnsi="Arial" w:cs="Arial"/>
        <w:noProof/>
        <w:sz w:val="16"/>
      </w:rPr>
      <w:t>43</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87258C">
      <w:rPr>
        <w:rFonts w:ascii="Arial" w:hAnsi="Arial" w:cs="Arial"/>
        <w:noProof/>
        <w:sz w:val="16"/>
      </w:rPr>
      <w:t>110</w:t>
    </w:r>
    <w:r w:rsidRPr="00352360">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MomsRefusionKvitteringOpdater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2B4F19">
      <w:rPr>
        <w:rFonts w:ascii="Arial" w:hAnsi="Arial" w:cs="Arial"/>
        <w:noProof/>
        <w:sz w:val="16"/>
      </w:rPr>
      <w:t>44</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2B4F19">
      <w:rPr>
        <w:rFonts w:ascii="Arial" w:hAnsi="Arial" w:cs="Arial"/>
        <w:noProof/>
        <w:sz w:val="16"/>
      </w:rPr>
      <w:t>110</w:t>
    </w:r>
    <w:r w:rsidRPr="00352360">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MomsRefusionKvitteringSamlingHent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2B4F19">
      <w:rPr>
        <w:rFonts w:ascii="Arial" w:hAnsi="Arial" w:cs="Arial"/>
        <w:noProof/>
        <w:sz w:val="16"/>
      </w:rPr>
      <w:t>46</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2B4F19">
      <w:rPr>
        <w:rFonts w:ascii="Arial" w:hAnsi="Arial" w:cs="Arial"/>
        <w:noProof/>
        <w:sz w:val="16"/>
      </w:rPr>
      <w:t>110</w:t>
    </w:r>
    <w:r w:rsidRPr="00352360">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MomsRefusionLeverandørRapportHent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47</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MomsRefusionNotifikationOpdater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48</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MomsRefusionNotifikationSamlingHent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87258C">
      <w:rPr>
        <w:rFonts w:ascii="Arial" w:hAnsi="Arial" w:cs="Arial"/>
        <w:noProof/>
        <w:sz w:val="16"/>
      </w:rPr>
      <w:t>49</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87258C">
      <w:rPr>
        <w:rFonts w:ascii="Arial" w:hAnsi="Arial" w:cs="Arial"/>
        <w:noProof/>
        <w:sz w:val="16"/>
      </w:rPr>
      <w:t>110</w:t>
    </w:r>
    <w:r w:rsidRPr="00352360">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MomsRefusionPostListeAnsøgerHent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87258C">
      <w:rPr>
        <w:rFonts w:ascii="Arial" w:hAnsi="Arial" w:cs="Arial"/>
        <w:noProof/>
        <w:sz w:val="16"/>
      </w:rPr>
      <w:t>50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87258C">
      <w:rPr>
        <w:rFonts w:ascii="Arial" w:hAnsi="Arial" w:cs="Arial"/>
        <w:noProof/>
        <w:sz w:val="16"/>
      </w:rPr>
      <w:t>110</w:t>
    </w:r>
    <w:r w:rsidRPr="00352360">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MomsRefusionPostListeHent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52</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MomsRefusionProRataSatsAfgørelseOpdater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53</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MomsRefusionProRataSatsAfgørelseSamlingHent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55</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Default="00D9617A">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MomsRefusionProRataSatsKorrektionOpdater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57</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MomsRefusionProRataSatsKorrektionSamlingHent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59</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MomsRefusionSagAktOversigtHent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60</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MomsRefusionSagBemærkningOpdater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62</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MomsRefusionSagBemærkningSamlingHent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63</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MomsRefusionSagOversigtHent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64</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MomsRefusionStatistikHent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66</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MomsRefusionSystemAdministrationOpdater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67</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MomsRefusionSystemAdministrationSamlingHent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CE3B5E">
      <w:rPr>
        <w:rFonts w:ascii="Arial" w:hAnsi="Arial" w:cs="Arial"/>
        <w:noProof/>
        <w:sz w:val="16"/>
      </w:rPr>
      <w:t>68</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CE3B5E">
      <w:rPr>
        <w:rFonts w:ascii="Arial" w:hAnsi="Arial" w:cs="Arial"/>
        <w:noProof/>
        <w:sz w:val="16"/>
      </w:rPr>
      <w:t>109</w:t>
    </w:r>
    <w:r w:rsidRPr="00352360">
      <w:rPr>
        <w:rFonts w:ascii="Arial" w:hAnsi="Arial" w:cs="Arial"/>
        <w:sz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november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1F48FD">
      <w:rPr>
        <w:rFonts w:ascii="Arial" w:hAnsi="Arial" w:cs="Arial"/>
        <w:noProof/>
        <w:sz w:val="16"/>
      </w:rPr>
      <w:t>73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1F48FD">
      <w:rPr>
        <w:rFonts w:ascii="Arial" w:hAnsi="Arial" w:cs="Arial"/>
        <w:noProof/>
        <w:sz w:val="16"/>
      </w:rPr>
      <w:t>110</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MomsRefusionAfgørelseSamlingHent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87258C">
      <w:rPr>
        <w:rFonts w:ascii="Arial" w:hAnsi="Arial" w:cs="Arial"/>
        <w:noProof/>
        <w:sz w:val="16"/>
      </w:rPr>
      <w:t>11</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87258C">
      <w:rPr>
        <w:rFonts w:ascii="Arial" w:hAnsi="Arial" w:cs="Arial"/>
        <w:noProof/>
        <w:sz w:val="16"/>
      </w:rPr>
      <w:t>110</w:t>
    </w:r>
    <w:r w:rsidRPr="00352360">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MomsRefusionAktørOpdater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13</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MomsRefusionAktørOversigtHent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sidR="001F48FD">
      <w:rPr>
        <w:rFonts w:ascii="Arial" w:hAnsi="Arial" w:cs="Arial"/>
        <w:noProof/>
        <w:sz w:val="16"/>
      </w:rPr>
      <w:t>14</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sidR="001F48FD">
      <w:rPr>
        <w:rFonts w:ascii="Arial" w:hAnsi="Arial" w:cs="Arial"/>
        <w:noProof/>
        <w:sz w:val="16"/>
      </w:rPr>
      <w:t>110</w:t>
    </w:r>
    <w:r w:rsidRPr="00352360">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MomsRefusionAktørSamlingHent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17</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17</w:t>
    </w:r>
    <w:r w:rsidRPr="00352360">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MomsRefusionAktørSlet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18</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18</w:t>
    </w:r>
    <w:r w:rsidRPr="00352360">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Footer"/>
      <w:rPr>
        <w:rFonts w:ascii="Arial" w:hAnsi="Arial" w:cs="Arial"/>
        <w:sz w:val="16"/>
      </w:rPr>
    </w:pPr>
    <w:r w:rsidRPr="00352360">
      <w:rPr>
        <w:rFonts w:ascii="Arial" w:hAnsi="Arial" w:cs="Arial"/>
        <w:sz w:val="16"/>
      </w:rPr>
      <w:fldChar w:fldCharType="begin"/>
    </w:r>
    <w:r w:rsidRPr="00352360">
      <w:rPr>
        <w:rFonts w:ascii="Arial" w:hAnsi="Arial" w:cs="Arial"/>
        <w:sz w:val="16"/>
      </w:rPr>
      <w:instrText xml:space="preserve"> CREATEDATE  \@ "d. MMMM yyyy"  \* MERGEFORMAT </w:instrText>
    </w:r>
    <w:r w:rsidRPr="00352360">
      <w:rPr>
        <w:rFonts w:ascii="Arial" w:hAnsi="Arial" w:cs="Arial"/>
        <w:sz w:val="16"/>
      </w:rPr>
      <w:fldChar w:fldCharType="separate"/>
    </w:r>
    <w:r w:rsidRPr="00352360">
      <w:rPr>
        <w:rFonts w:ascii="Arial" w:hAnsi="Arial" w:cs="Arial"/>
        <w:noProof/>
        <w:sz w:val="16"/>
      </w:rPr>
      <w:t>17. november 2011</w:t>
    </w:r>
    <w:r w:rsidRPr="00352360">
      <w:rPr>
        <w:rFonts w:ascii="Arial" w:hAnsi="Arial" w:cs="Arial"/>
        <w:sz w:val="16"/>
      </w:rPr>
      <w:fldChar w:fldCharType="end"/>
    </w:r>
    <w:r w:rsidRPr="00352360">
      <w:rPr>
        <w:rFonts w:ascii="Arial" w:hAnsi="Arial" w:cs="Arial"/>
        <w:sz w:val="16"/>
      </w:rPr>
      <w:tab/>
    </w:r>
    <w:r w:rsidRPr="00352360">
      <w:rPr>
        <w:rFonts w:ascii="Arial" w:hAnsi="Arial" w:cs="Arial"/>
        <w:sz w:val="16"/>
      </w:rPr>
      <w:tab/>
      <w:t xml:space="preserve">MomsRefusionAnsøgningForrigeData Side </w:t>
    </w:r>
    <w:r w:rsidRPr="00352360">
      <w:rPr>
        <w:rFonts w:ascii="Arial" w:hAnsi="Arial" w:cs="Arial"/>
        <w:sz w:val="16"/>
      </w:rPr>
      <w:fldChar w:fldCharType="begin"/>
    </w:r>
    <w:r w:rsidRPr="00352360">
      <w:rPr>
        <w:rFonts w:ascii="Arial" w:hAnsi="Arial" w:cs="Arial"/>
        <w:sz w:val="16"/>
      </w:rPr>
      <w:instrText xml:space="preserve"> PAGE  \* MERGEFORMAT </w:instrText>
    </w:r>
    <w:r w:rsidRPr="00352360">
      <w:rPr>
        <w:rFonts w:ascii="Arial" w:hAnsi="Arial" w:cs="Arial"/>
        <w:sz w:val="16"/>
      </w:rPr>
      <w:fldChar w:fldCharType="separate"/>
    </w:r>
    <w:r>
      <w:rPr>
        <w:rFonts w:ascii="Arial" w:hAnsi="Arial" w:cs="Arial"/>
        <w:noProof/>
        <w:sz w:val="16"/>
      </w:rPr>
      <w:t>19</w:t>
    </w:r>
    <w:r w:rsidRPr="00352360">
      <w:rPr>
        <w:rFonts w:ascii="Arial" w:hAnsi="Arial" w:cs="Arial"/>
        <w:sz w:val="16"/>
      </w:rPr>
      <w:fldChar w:fldCharType="end"/>
    </w:r>
    <w:r w:rsidRPr="00352360">
      <w:rPr>
        <w:rFonts w:ascii="Arial" w:hAnsi="Arial" w:cs="Arial"/>
        <w:sz w:val="16"/>
      </w:rPr>
      <w:t xml:space="preserve"> af </w:t>
    </w:r>
    <w:r w:rsidRPr="00352360">
      <w:rPr>
        <w:rFonts w:ascii="Arial" w:hAnsi="Arial" w:cs="Arial"/>
        <w:sz w:val="16"/>
      </w:rPr>
      <w:fldChar w:fldCharType="begin"/>
    </w:r>
    <w:r w:rsidRPr="00352360">
      <w:rPr>
        <w:rFonts w:ascii="Arial" w:hAnsi="Arial" w:cs="Arial"/>
        <w:sz w:val="16"/>
      </w:rPr>
      <w:instrText xml:space="preserve"> NUMPAGES  \* MERGEFORMAT </w:instrText>
    </w:r>
    <w:r w:rsidRPr="00352360">
      <w:rPr>
        <w:rFonts w:ascii="Arial" w:hAnsi="Arial" w:cs="Arial"/>
        <w:sz w:val="16"/>
      </w:rPr>
      <w:fldChar w:fldCharType="separate"/>
    </w:r>
    <w:r>
      <w:rPr>
        <w:rFonts w:ascii="Arial" w:hAnsi="Arial" w:cs="Arial"/>
        <w:noProof/>
        <w:sz w:val="16"/>
      </w:rPr>
      <w:t>19</w:t>
    </w:r>
    <w:r w:rsidRPr="00352360">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C92" w:rsidRDefault="00256C92" w:rsidP="00352360">
      <w:pPr>
        <w:spacing w:line="240" w:lineRule="auto"/>
      </w:pPr>
      <w:r>
        <w:separator/>
      </w:r>
    </w:p>
  </w:footnote>
  <w:footnote w:type="continuationSeparator" w:id="0">
    <w:p w:rsidR="00256C92" w:rsidRDefault="00256C92" w:rsidP="003523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Default="00D9617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Default="00D9617A">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Datastrukturer</w:t>
    </w:r>
  </w:p>
  <w:p w:rsidR="00D9617A" w:rsidRPr="00352360" w:rsidRDefault="00D9617A" w:rsidP="00352360">
    <w:pPr>
      <w:pStyle w:val="Header"/>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Default="00D9617A" w:rsidP="00352360">
    <w:pPr>
      <w:pStyle w:val="Header"/>
      <w:jc w:val="center"/>
      <w:rPr>
        <w:rFonts w:ascii="Arial" w:hAnsi="Arial" w:cs="Arial"/>
      </w:rPr>
    </w:pPr>
    <w:r>
      <w:rPr>
        <w:rFonts w:ascii="Arial" w:hAnsi="Arial" w:cs="Arial"/>
      </w:rPr>
      <w:t>Data elementer</w:t>
    </w:r>
  </w:p>
  <w:p w:rsidR="00D9617A" w:rsidRPr="00352360" w:rsidRDefault="00D9617A" w:rsidP="00352360">
    <w:pPr>
      <w:pStyle w:val="Header"/>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7A" w:rsidRPr="00352360" w:rsidRDefault="00D9617A" w:rsidP="00352360">
    <w:pPr>
      <w:pStyle w:val="Header"/>
      <w:jc w:val="center"/>
      <w:rPr>
        <w:rFonts w:ascii="Arial" w:hAnsi="Arial" w:cs="Arial"/>
      </w:rPr>
    </w:pPr>
    <w:r w:rsidRPr="00352360">
      <w:rPr>
        <w:rFonts w:ascii="Arial" w:hAnsi="Arial" w:cs="Arial"/>
      </w:rPr>
      <w:t>Servicebeskrivelse</w:t>
    </w:r>
  </w:p>
  <w:p w:rsidR="00D9617A" w:rsidRPr="00352360" w:rsidRDefault="00D9617A" w:rsidP="00352360">
    <w:pPr>
      <w:pStyle w:val="Header"/>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B3C9B"/>
    <w:multiLevelType w:val="multilevel"/>
    <w:tmpl w:val="852A0480"/>
    <w:lvl w:ilvl="0">
      <w:start w:val="1"/>
      <w:numFmt w:val="decimal"/>
      <w:lvlRestart w:val="0"/>
      <w:pStyle w:val="Heading1"/>
      <w:lvlText w:val="%1"/>
      <w:lvlJc w:val="left"/>
      <w:pPr>
        <w:tabs>
          <w:tab w:val="num" w:pos="567"/>
        </w:tabs>
        <w:ind w:left="0" w:firstLine="0"/>
      </w:pPr>
    </w:lvl>
    <w:lvl w:ilvl="1">
      <w:start w:val="1"/>
      <w:numFmt w:val="decimal"/>
      <w:pStyle w:val="Heading2"/>
      <w:lvlText w:val="%1.%2"/>
      <w:lvlJc w:val="left"/>
      <w:pPr>
        <w:tabs>
          <w:tab w:val="num" w:pos="680"/>
        </w:tabs>
        <w:ind w:left="794" w:hanging="794"/>
      </w:pPr>
    </w:lvl>
    <w:lvl w:ilvl="2">
      <w:start w:val="1"/>
      <w:numFmt w:val="decimal"/>
      <w:pStyle w:val="Heading3"/>
      <w:lvlText w:val="%1.%2.%3"/>
      <w:lvlJc w:val="left"/>
      <w:pPr>
        <w:tabs>
          <w:tab w:val="num" w:pos="680"/>
        </w:tabs>
        <w:ind w:left="794" w:hanging="794"/>
      </w:pPr>
    </w:lvl>
    <w:lvl w:ilvl="3">
      <w:start w:val="1"/>
      <w:numFmt w:val="decimal"/>
      <w:pStyle w:val="Heading4"/>
      <w:lvlText w:val="%1.%2.%3.%4"/>
      <w:lvlJc w:val="left"/>
      <w:pPr>
        <w:tabs>
          <w:tab w:val="num" w:pos="862"/>
        </w:tabs>
        <w:ind w:left="862" w:hanging="862"/>
      </w:pPr>
    </w:lvl>
    <w:lvl w:ilvl="4">
      <w:start w:val="1"/>
      <w:numFmt w:val="decimal"/>
      <w:pStyle w:val="Heading5"/>
      <w:lvlText w:val="%1.%2.%3.%4.%5"/>
      <w:lvlJc w:val="left"/>
      <w:pPr>
        <w:tabs>
          <w:tab w:val="num" w:pos="1009"/>
        </w:tabs>
        <w:ind w:left="1009" w:hanging="1009"/>
      </w:pPr>
    </w:lvl>
    <w:lvl w:ilvl="5">
      <w:start w:val="1"/>
      <w:numFmt w:val="decimal"/>
      <w:pStyle w:val="Heading6"/>
      <w:lvlText w:val="%1.%2.%3.%4.%5.%6"/>
      <w:lvlJc w:val="left"/>
      <w:pPr>
        <w:tabs>
          <w:tab w:val="num" w:pos="1151"/>
        </w:tabs>
        <w:ind w:left="1151" w:hanging="1151"/>
      </w:pPr>
    </w:lvl>
    <w:lvl w:ilvl="6">
      <w:start w:val="1"/>
      <w:numFmt w:val="decimal"/>
      <w:pStyle w:val="Heading7"/>
      <w:lvlText w:val="%1.%2.%3.%4.%5.%6.%7"/>
      <w:lvlJc w:val="left"/>
      <w:pPr>
        <w:tabs>
          <w:tab w:val="num" w:pos="1298"/>
        </w:tabs>
        <w:ind w:left="1298" w:hanging="129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60"/>
    <w:rsid w:val="001F48FD"/>
    <w:rsid w:val="002059CC"/>
    <w:rsid w:val="00256C92"/>
    <w:rsid w:val="002B4F19"/>
    <w:rsid w:val="00352360"/>
    <w:rsid w:val="00642AA5"/>
    <w:rsid w:val="0087258C"/>
    <w:rsid w:val="00CE3B5E"/>
    <w:rsid w:val="00D05E7E"/>
    <w:rsid w:val="00D961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52360"/>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3523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352360"/>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3523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23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23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23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23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23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60"/>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352360"/>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352360"/>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3523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23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23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23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23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23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2360"/>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352360"/>
    <w:rPr>
      <w:rFonts w:ascii="Arial" w:hAnsi="Arial" w:cs="Arial"/>
      <w:b/>
      <w:sz w:val="30"/>
    </w:rPr>
  </w:style>
  <w:style w:type="paragraph" w:customStyle="1" w:styleId="Overskrift211pkt">
    <w:name w:val="Overskrift 2 + 11 pkt"/>
    <w:basedOn w:val="Normal"/>
    <w:link w:val="Overskrift211pktTegn"/>
    <w:rsid w:val="003523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352360"/>
    <w:rPr>
      <w:rFonts w:ascii="Arial" w:hAnsi="Arial" w:cs="Arial"/>
      <w:b/>
    </w:rPr>
  </w:style>
  <w:style w:type="paragraph" w:customStyle="1" w:styleId="Normal11">
    <w:name w:val="Normal + 11"/>
    <w:basedOn w:val="Normal"/>
    <w:link w:val="Normal11Tegn"/>
    <w:rsid w:val="00352360"/>
    <w:pPr>
      <w:spacing w:line="240" w:lineRule="auto"/>
    </w:pPr>
    <w:rPr>
      <w:rFonts w:ascii="Times New Roman" w:hAnsi="Times New Roman" w:cs="Times New Roman"/>
    </w:rPr>
  </w:style>
  <w:style w:type="character" w:customStyle="1" w:styleId="Normal11Tegn">
    <w:name w:val="Normal + 11 Tegn"/>
    <w:basedOn w:val="DefaultParagraphFont"/>
    <w:link w:val="Normal11"/>
    <w:rsid w:val="00352360"/>
    <w:rPr>
      <w:rFonts w:ascii="Times New Roman" w:hAnsi="Times New Roman" w:cs="Times New Roman"/>
    </w:rPr>
  </w:style>
  <w:style w:type="paragraph" w:styleId="Header">
    <w:name w:val="header"/>
    <w:basedOn w:val="Normal"/>
    <w:link w:val="HeaderChar"/>
    <w:uiPriority w:val="99"/>
    <w:unhideWhenUsed/>
    <w:rsid w:val="00352360"/>
    <w:pPr>
      <w:tabs>
        <w:tab w:val="center" w:pos="4819"/>
        <w:tab w:val="right" w:pos="9638"/>
      </w:tabs>
      <w:spacing w:line="240" w:lineRule="auto"/>
    </w:pPr>
  </w:style>
  <w:style w:type="character" w:customStyle="1" w:styleId="HeaderChar">
    <w:name w:val="Header Char"/>
    <w:basedOn w:val="DefaultParagraphFont"/>
    <w:link w:val="Header"/>
    <w:uiPriority w:val="99"/>
    <w:rsid w:val="00352360"/>
  </w:style>
  <w:style w:type="paragraph" w:styleId="Footer">
    <w:name w:val="footer"/>
    <w:basedOn w:val="Normal"/>
    <w:link w:val="FooterChar"/>
    <w:uiPriority w:val="99"/>
    <w:unhideWhenUsed/>
    <w:rsid w:val="00352360"/>
    <w:pPr>
      <w:tabs>
        <w:tab w:val="center" w:pos="4819"/>
        <w:tab w:val="right" w:pos="9638"/>
      </w:tabs>
      <w:spacing w:line="240" w:lineRule="auto"/>
    </w:pPr>
  </w:style>
  <w:style w:type="character" w:customStyle="1" w:styleId="FooterChar">
    <w:name w:val="Footer Char"/>
    <w:basedOn w:val="DefaultParagraphFont"/>
    <w:link w:val="Footer"/>
    <w:uiPriority w:val="99"/>
    <w:rsid w:val="00352360"/>
  </w:style>
  <w:style w:type="paragraph" w:styleId="TOC1">
    <w:name w:val="toc 1"/>
    <w:basedOn w:val="Normal"/>
    <w:next w:val="Normal"/>
    <w:autoRedefine/>
    <w:uiPriority w:val="39"/>
    <w:unhideWhenUsed/>
    <w:rsid w:val="00352360"/>
    <w:pPr>
      <w:spacing w:after="100"/>
    </w:pPr>
    <w:rPr>
      <w:rFonts w:ascii="Arial" w:hAnsi="Arial" w:cs="Arial"/>
      <w:b/>
      <w:sz w:val="24"/>
    </w:rPr>
  </w:style>
  <w:style w:type="paragraph" w:styleId="TOC2">
    <w:name w:val="toc 2"/>
    <w:basedOn w:val="Normal"/>
    <w:next w:val="Normal"/>
    <w:autoRedefine/>
    <w:uiPriority w:val="39"/>
    <w:unhideWhenUsed/>
    <w:rsid w:val="00352360"/>
    <w:pPr>
      <w:spacing w:after="100"/>
      <w:ind w:left="220"/>
    </w:pPr>
    <w:rPr>
      <w:rFonts w:ascii="Arial" w:hAnsi="Arial" w:cs="Arial"/>
      <w:b/>
      <w:sz w:val="18"/>
    </w:rPr>
  </w:style>
  <w:style w:type="paragraph" w:styleId="TOC3">
    <w:name w:val="toc 3"/>
    <w:basedOn w:val="Normal"/>
    <w:next w:val="Normal"/>
    <w:autoRedefine/>
    <w:uiPriority w:val="39"/>
    <w:unhideWhenUsed/>
    <w:rsid w:val="00352360"/>
    <w:pPr>
      <w:spacing w:after="100"/>
      <w:ind w:left="440"/>
    </w:pPr>
    <w:rPr>
      <w:rFonts w:eastAsiaTheme="minorEastAsia"/>
      <w:lang w:eastAsia="da-DK"/>
    </w:rPr>
  </w:style>
  <w:style w:type="paragraph" w:styleId="TOC4">
    <w:name w:val="toc 4"/>
    <w:basedOn w:val="Normal"/>
    <w:next w:val="Normal"/>
    <w:autoRedefine/>
    <w:uiPriority w:val="39"/>
    <w:unhideWhenUsed/>
    <w:rsid w:val="00352360"/>
    <w:pPr>
      <w:spacing w:after="100"/>
      <w:ind w:left="660"/>
    </w:pPr>
    <w:rPr>
      <w:rFonts w:eastAsiaTheme="minorEastAsia"/>
      <w:lang w:eastAsia="da-DK"/>
    </w:rPr>
  </w:style>
  <w:style w:type="paragraph" w:styleId="TOC5">
    <w:name w:val="toc 5"/>
    <w:basedOn w:val="Normal"/>
    <w:next w:val="Normal"/>
    <w:autoRedefine/>
    <w:uiPriority w:val="39"/>
    <w:unhideWhenUsed/>
    <w:rsid w:val="00352360"/>
    <w:pPr>
      <w:spacing w:after="100"/>
      <w:ind w:left="880"/>
    </w:pPr>
    <w:rPr>
      <w:rFonts w:eastAsiaTheme="minorEastAsia"/>
      <w:lang w:eastAsia="da-DK"/>
    </w:rPr>
  </w:style>
  <w:style w:type="paragraph" w:styleId="TOC6">
    <w:name w:val="toc 6"/>
    <w:basedOn w:val="Normal"/>
    <w:next w:val="Normal"/>
    <w:autoRedefine/>
    <w:uiPriority w:val="39"/>
    <w:unhideWhenUsed/>
    <w:rsid w:val="00352360"/>
    <w:pPr>
      <w:spacing w:after="100"/>
      <w:ind w:left="1100"/>
    </w:pPr>
    <w:rPr>
      <w:rFonts w:eastAsiaTheme="minorEastAsia"/>
      <w:lang w:eastAsia="da-DK"/>
    </w:rPr>
  </w:style>
  <w:style w:type="paragraph" w:styleId="TOC7">
    <w:name w:val="toc 7"/>
    <w:basedOn w:val="Normal"/>
    <w:next w:val="Normal"/>
    <w:autoRedefine/>
    <w:uiPriority w:val="39"/>
    <w:unhideWhenUsed/>
    <w:rsid w:val="00352360"/>
    <w:pPr>
      <w:spacing w:after="100"/>
      <w:ind w:left="1320"/>
    </w:pPr>
    <w:rPr>
      <w:rFonts w:eastAsiaTheme="minorEastAsia"/>
      <w:lang w:eastAsia="da-DK"/>
    </w:rPr>
  </w:style>
  <w:style w:type="paragraph" w:styleId="TOC8">
    <w:name w:val="toc 8"/>
    <w:basedOn w:val="Normal"/>
    <w:next w:val="Normal"/>
    <w:autoRedefine/>
    <w:uiPriority w:val="39"/>
    <w:unhideWhenUsed/>
    <w:rsid w:val="00352360"/>
    <w:pPr>
      <w:spacing w:after="100"/>
      <w:ind w:left="1540"/>
    </w:pPr>
    <w:rPr>
      <w:rFonts w:eastAsiaTheme="minorEastAsia"/>
      <w:lang w:eastAsia="da-DK"/>
    </w:rPr>
  </w:style>
  <w:style w:type="paragraph" w:styleId="TOC9">
    <w:name w:val="toc 9"/>
    <w:basedOn w:val="Normal"/>
    <w:next w:val="Normal"/>
    <w:autoRedefine/>
    <w:uiPriority w:val="39"/>
    <w:unhideWhenUsed/>
    <w:rsid w:val="00352360"/>
    <w:pPr>
      <w:spacing w:after="100"/>
      <w:ind w:left="1760"/>
    </w:pPr>
    <w:rPr>
      <w:rFonts w:eastAsiaTheme="minorEastAsia"/>
      <w:lang w:eastAsia="da-DK"/>
    </w:rPr>
  </w:style>
  <w:style w:type="character" w:styleId="Hyperlink">
    <w:name w:val="Hyperlink"/>
    <w:basedOn w:val="DefaultParagraphFont"/>
    <w:uiPriority w:val="99"/>
    <w:unhideWhenUsed/>
    <w:rsid w:val="00352360"/>
    <w:rPr>
      <w:color w:val="0000FF" w:themeColor="hyperlink"/>
      <w:u w:val="single"/>
    </w:rPr>
  </w:style>
  <w:style w:type="paragraph" w:styleId="BalloonText">
    <w:name w:val="Balloon Text"/>
    <w:basedOn w:val="Normal"/>
    <w:link w:val="BalloonTextChar"/>
    <w:uiPriority w:val="99"/>
    <w:semiHidden/>
    <w:unhideWhenUsed/>
    <w:rsid w:val="00CE3B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B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52360"/>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3523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352360"/>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3523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23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23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23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23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23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60"/>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352360"/>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352360"/>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3523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23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23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23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23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23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2360"/>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352360"/>
    <w:rPr>
      <w:rFonts w:ascii="Arial" w:hAnsi="Arial" w:cs="Arial"/>
      <w:b/>
      <w:sz w:val="30"/>
    </w:rPr>
  </w:style>
  <w:style w:type="paragraph" w:customStyle="1" w:styleId="Overskrift211pkt">
    <w:name w:val="Overskrift 2 + 11 pkt"/>
    <w:basedOn w:val="Normal"/>
    <w:link w:val="Overskrift211pktTegn"/>
    <w:rsid w:val="003523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352360"/>
    <w:rPr>
      <w:rFonts w:ascii="Arial" w:hAnsi="Arial" w:cs="Arial"/>
      <w:b/>
    </w:rPr>
  </w:style>
  <w:style w:type="paragraph" w:customStyle="1" w:styleId="Normal11">
    <w:name w:val="Normal + 11"/>
    <w:basedOn w:val="Normal"/>
    <w:link w:val="Normal11Tegn"/>
    <w:rsid w:val="00352360"/>
    <w:pPr>
      <w:spacing w:line="240" w:lineRule="auto"/>
    </w:pPr>
    <w:rPr>
      <w:rFonts w:ascii="Times New Roman" w:hAnsi="Times New Roman" w:cs="Times New Roman"/>
    </w:rPr>
  </w:style>
  <w:style w:type="character" w:customStyle="1" w:styleId="Normal11Tegn">
    <w:name w:val="Normal + 11 Tegn"/>
    <w:basedOn w:val="DefaultParagraphFont"/>
    <w:link w:val="Normal11"/>
    <w:rsid w:val="00352360"/>
    <w:rPr>
      <w:rFonts w:ascii="Times New Roman" w:hAnsi="Times New Roman" w:cs="Times New Roman"/>
    </w:rPr>
  </w:style>
  <w:style w:type="paragraph" w:styleId="Header">
    <w:name w:val="header"/>
    <w:basedOn w:val="Normal"/>
    <w:link w:val="HeaderChar"/>
    <w:uiPriority w:val="99"/>
    <w:unhideWhenUsed/>
    <w:rsid w:val="00352360"/>
    <w:pPr>
      <w:tabs>
        <w:tab w:val="center" w:pos="4819"/>
        <w:tab w:val="right" w:pos="9638"/>
      </w:tabs>
      <w:spacing w:line="240" w:lineRule="auto"/>
    </w:pPr>
  </w:style>
  <w:style w:type="character" w:customStyle="1" w:styleId="HeaderChar">
    <w:name w:val="Header Char"/>
    <w:basedOn w:val="DefaultParagraphFont"/>
    <w:link w:val="Header"/>
    <w:uiPriority w:val="99"/>
    <w:rsid w:val="00352360"/>
  </w:style>
  <w:style w:type="paragraph" w:styleId="Footer">
    <w:name w:val="footer"/>
    <w:basedOn w:val="Normal"/>
    <w:link w:val="FooterChar"/>
    <w:uiPriority w:val="99"/>
    <w:unhideWhenUsed/>
    <w:rsid w:val="00352360"/>
    <w:pPr>
      <w:tabs>
        <w:tab w:val="center" w:pos="4819"/>
        <w:tab w:val="right" w:pos="9638"/>
      </w:tabs>
      <w:spacing w:line="240" w:lineRule="auto"/>
    </w:pPr>
  </w:style>
  <w:style w:type="character" w:customStyle="1" w:styleId="FooterChar">
    <w:name w:val="Footer Char"/>
    <w:basedOn w:val="DefaultParagraphFont"/>
    <w:link w:val="Footer"/>
    <w:uiPriority w:val="99"/>
    <w:rsid w:val="00352360"/>
  </w:style>
  <w:style w:type="paragraph" w:styleId="TOC1">
    <w:name w:val="toc 1"/>
    <w:basedOn w:val="Normal"/>
    <w:next w:val="Normal"/>
    <w:autoRedefine/>
    <w:uiPriority w:val="39"/>
    <w:unhideWhenUsed/>
    <w:rsid w:val="00352360"/>
    <w:pPr>
      <w:spacing w:after="100"/>
    </w:pPr>
    <w:rPr>
      <w:rFonts w:ascii="Arial" w:hAnsi="Arial" w:cs="Arial"/>
      <w:b/>
      <w:sz w:val="24"/>
    </w:rPr>
  </w:style>
  <w:style w:type="paragraph" w:styleId="TOC2">
    <w:name w:val="toc 2"/>
    <w:basedOn w:val="Normal"/>
    <w:next w:val="Normal"/>
    <w:autoRedefine/>
    <w:uiPriority w:val="39"/>
    <w:unhideWhenUsed/>
    <w:rsid w:val="00352360"/>
    <w:pPr>
      <w:spacing w:after="100"/>
      <w:ind w:left="220"/>
    </w:pPr>
    <w:rPr>
      <w:rFonts w:ascii="Arial" w:hAnsi="Arial" w:cs="Arial"/>
      <w:b/>
      <w:sz w:val="18"/>
    </w:rPr>
  </w:style>
  <w:style w:type="paragraph" w:styleId="TOC3">
    <w:name w:val="toc 3"/>
    <w:basedOn w:val="Normal"/>
    <w:next w:val="Normal"/>
    <w:autoRedefine/>
    <w:uiPriority w:val="39"/>
    <w:unhideWhenUsed/>
    <w:rsid w:val="00352360"/>
    <w:pPr>
      <w:spacing w:after="100"/>
      <w:ind w:left="440"/>
    </w:pPr>
    <w:rPr>
      <w:rFonts w:eastAsiaTheme="minorEastAsia"/>
      <w:lang w:eastAsia="da-DK"/>
    </w:rPr>
  </w:style>
  <w:style w:type="paragraph" w:styleId="TOC4">
    <w:name w:val="toc 4"/>
    <w:basedOn w:val="Normal"/>
    <w:next w:val="Normal"/>
    <w:autoRedefine/>
    <w:uiPriority w:val="39"/>
    <w:unhideWhenUsed/>
    <w:rsid w:val="00352360"/>
    <w:pPr>
      <w:spacing w:after="100"/>
      <w:ind w:left="660"/>
    </w:pPr>
    <w:rPr>
      <w:rFonts w:eastAsiaTheme="minorEastAsia"/>
      <w:lang w:eastAsia="da-DK"/>
    </w:rPr>
  </w:style>
  <w:style w:type="paragraph" w:styleId="TOC5">
    <w:name w:val="toc 5"/>
    <w:basedOn w:val="Normal"/>
    <w:next w:val="Normal"/>
    <w:autoRedefine/>
    <w:uiPriority w:val="39"/>
    <w:unhideWhenUsed/>
    <w:rsid w:val="00352360"/>
    <w:pPr>
      <w:spacing w:after="100"/>
      <w:ind w:left="880"/>
    </w:pPr>
    <w:rPr>
      <w:rFonts w:eastAsiaTheme="minorEastAsia"/>
      <w:lang w:eastAsia="da-DK"/>
    </w:rPr>
  </w:style>
  <w:style w:type="paragraph" w:styleId="TOC6">
    <w:name w:val="toc 6"/>
    <w:basedOn w:val="Normal"/>
    <w:next w:val="Normal"/>
    <w:autoRedefine/>
    <w:uiPriority w:val="39"/>
    <w:unhideWhenUsed/>
    <w:rsid w:val="00352360"/>
    <w:pPr>
      <w:spacing w:after="100"/>
      <w:ind w:left="1100"/>
    </w:pPr>
    <w:rPr>
      <w:rFonts w:eastAsiaTheme="minorEastAsia"/>
      <w:lang w:eastAsia="da-DK"/>
    </w:rPr>
  </w:style>
  <w:style w:type="paragraph" w:styleId="TOC7">
    <w:name w:val="toc 7"/>
    <w:basedOn w:val="Normal"/>
    <w:next w:val="Normal"/>
    <w:autoRedefine/>
    <w:uiPriority w:val="39"/>
    <w:unhideWhenUsed/>
    <w:rsid w:val="00352360"/>
    <w:pPr>
      <w:spacing w:after="100"/>
      <w:ind w:left="1320"/>
    </w:pPr>
    <w:rPr>
      <w:rFonts w:eastAsiaTheme="minorEastAsia"/>
      <w:lang w:eastAsia="da-DK"/>
    </w:rPr>
  </w:style>
  <w:style w:type="paragraph" w:styleId="TOC8">
    <w:name w:val="toc 8"/>
    <w:basedOn w:val="Normal"/>
    <w:next w:val="Normal"/>
    <w:autoRedefine/>
    <w:uiPriority w:val="39"/>
    <w:unhideWhenUsed/>
    <w:rsid w:val="00352360"/>
    <w:pPr>
      <w:spacing w:after="100"/>
      <w:ind w:left="1540"/>
    </w:pPr>
    <w:rPr>
      <w:rFonts w:eastAsiaTheme="minorEastAsia"/>
      <w:lang w:eastAsia="da-DK"/>
    </w:rPr>
  </w:style>
  <w:style w:type="paragraph" w:styleId="TOC9">
    <w:name w:val="toc 9"/>
    <w:basedOn w:val="Normal"/>
    <w:next w:val="Normal"/>
    <w:autoRedefine/>
    <w:uiPriority w:val="39"/>
    <w:unhideWhenUsed/>
    <w:rsid w:val="00352360"/>
    <w:pPr>
      <w:spacing w:after="100"/>
      <w:ind w:left="1760"/>
    </w:pPr>
    <w:rPr>
      <w:rFonts w:eastAsiaTheme="minorEastAsia"/>
      <w:lang w:eastAsia="da-DK"/>
    </w:rPr>
  </w:style>
  <w:style w:type="character" w:styleId="Hyperlink">
    <w:name w:val="Hyperlink"/>
    <w:basedOn w:val="DefaultParagraphFont"/>
    <w:uiPriority w:val="99"/>
    <w:unhideWhenUsed/>
    <w:rsid w:val="00352360"/>
    <w:rPr>
      <w:color w:val="0000FF" w:themeColor="hyperlink"/>
      <w:u w:val="single"/>
    </w:rPr>
  </w:style>
  <w:style w:type="paragraph" w:styleId="BalloonText">
    <w:name w:val="Balloon Text"/>
    <w:basedOn w:val="Normal"/>
    <w:link w:val="BalloonTextChar"/>
    <w:uiPriority w:val="99"/>
    <w:semiHidden/>
    <w:unhideWhenUsed/>
    <w:rsid w:val="00CE3B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B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footer" Target="footer17.xml"/><Relationship Id="rId47" Type="http://schemas.openxmlformats.org/officeDocument/2006/relationships/header" Target="header20.xml"/><Relationship Id="rId50" Type="http://schemas.openxmlformats.org/officeDocument/2006/relationships/footer" Target="footer21.xml"/><Relationship Id="rId55" Type="http://schemas.openxmlformats.org/officeDocument/2006/relationships/header" Target="header24.xml"/><Relationship Id="rId63" Type="http://schemas.openxmlformats.org/officeDocument/2006/relationships/header" Target="header28.xml"/><Relationship Id="rId68" Type="http://schemas.openxmlformats.org/officeDocument/2006/relationships/footer" Target="footer30.xml"/><Relationship Id="rId76" Type="http://schemas.openxmlformats.org/officeDocument/2006/relationships/footer" Target="footer34.xml"/><Relationship Id="rId84" Type="http://schemas.openxmlformats.org/officeDocument/2006/relationships/footer" Target="footer38.xm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header" Target="header19.xml"/><Relationship Id="rId53" Type="http://schemas.openxmlformats.org/officeDocument/2006/relationships/header" Target="header23.xml"/><Relationship Id="rId58" Type="http://schemas.openxmlformats.org/officeDocument/2006/relationships/footer" Target="footer25.xml"/><Relationship Id="rId66" Type="http://schemas.openxmlformats.org/officeDocument/2006/relationships/footer" Target="footer29.xml"/><Relationship Id="rId74" Type="http://schemas.openxmlformats.org/officeDocument/2006/relationships/footer" Target="footer33.xml"/><Relationship Id="rId79" Type="http://schemas.openxmlformats.org/officeDocument/2006/relationships/header" Target="header36.xml"/><Relationship Id="rId87" Type="http://schemas.openxmlformats.org/officeDocument/2006/relationships/header" Target="header40.xml"/><Relationship Id="rId5" Type="http://schemas.openxmlformats.org/officeDocument/2006/relationships/settings" Target="settings.xml"/><Relationship Id="rId61" Type="http://schemas.openxmlformats.org/officeDocument/2006/relationships/header" Target="header27.xml"/><Relationship Id="rId82" Type="http://schemas.openxmlformats.org/officeDocument/2006/relationships/footer" Target="footer37.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footer" Target="footer28.xml"/><Relationship Id="rId69" Type="http://schemas.openxmlformats.org/officeDocument/2006/relationships/header" Target="header31.xml"/><Relationship Id="rId77" Type="http://schemas.openxmlformats.org/officeDocument/2006/relationships/header" Target="header35.xml"/><Relationship Id="rId8" Type="http://schemas.openxmlformats.org/officeDocument/2006/relationships/endnotes" Target="endnotes.xml"/><Relationship Id="rId51" Type="http://schemas.openxmlformats.org/officeDocument/2006/relationships/header" Target="header22.xml"/><Relationship Id="rId72" Type="http://schemas.openxmlformats.org/officeDocument/2006/relationships/footer" Target="footer32.xml"/><Relationship Id="rId80" Type="http://schemas.openxmlformats.org/officeDocument/2006/relationships/footer" Target="footer36.xml"/><Relationship Id="rId85" Type="http://schemas.openxmlformats.org/officeDocument/2006/relationships/header" Target="header3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6.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1.xml"/><Relationship Id="rId75" Type="http://schemas.openxmlformats.org/officeDocument/2006/relationships/header" Target="header34.xml"/><Relationship Id="rId83" Type="http://schemas.openxmlformats.org/officeDocument/2006/relationships/header" Target="header38.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header" Target="header29.xml"/><Relationship Id="rId73" Type="http://schemas.openxmlformats.org/officeDocument/2006/relationships/header" Target="header33.xml"/><Relationship Id="rId78" Type="http://schemas.openxmlformats.org/officeDocument/2006/relationships/footer" Target="footer35.xml"/><Relationship Id="rId81" Type="http://schemas.openxmlformats.org/officeDocument/2006/relationships/header" Target="header37.xml"/><Relationship Id="rId86" Type="http://schemas.openxmlformats.org/officeDocument/2006/relationships/footer" Target="footer39.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6B0D5-B290-47FF-A399-16E06E4B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110</Pages>
  <Words>24773</Words>
  <Characters>151118</Characters>
  <Application>Microsoft Office Word</Application>
  <DocSecurity>0</DocSecurity>
  <Lines>1259</Lines>
  <Paragraphs>351</Paragraphs>
  <ScaleCrop>false</ScaleCrop>
  <HeadingPairs>
    <vt:vector size="2" baseType="variant">
      <vt:variant>
        <vt:lpstr>Title</vt:lpstr>
      </vt:variant>
      <vt:variant>
        <vt:i4>1</vt:i4>
      </vt:variant>
    </vt:vector>
  </HeadingPairs>
  <TitlesOfParts>
    <vt:vector size="1" baseType="lpstr">
      <vt:lpstr/>
    </vt:vector>
  </TitlesOfParts>
  <Company>SKAT</Company>
  <LinksUpToDate>false</LinksUpToDate>
  <CharactersWithSpaces>175540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JESPER B. HENRIKSEN</cp:lastModifiedBy>
  <cp:revision>3</cp:revision>
  <dcterms:created xsi:type="dcterms:W3CDTF">2011-12-13T15:34:00Z</dcterms:created>
  <dcterms:modified xsi:type="dcterms:W3CDTF">2011-12-13T15:39:00Z</dcterms:modified>
</cp:coreProperties>
</file>