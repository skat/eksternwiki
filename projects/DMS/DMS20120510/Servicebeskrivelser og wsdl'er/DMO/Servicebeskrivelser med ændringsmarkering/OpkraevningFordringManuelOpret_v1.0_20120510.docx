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8F56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E7183" w14:paraId="383F6144" w14:textId="77777777" w:rsidTr="006E7183">
        <w:trPr>
          <w:trHeight w:hRule="exact" w:val="113"/>
        </w:trPr>
        <w:tc>
          <w:tcPr>
            <w:tcW w:w="10345" w:type="dxa"/>
            <w:gridSpan w:val="6"/>
            <w:shd w:val="clear" w:color="auto" w:fill="B3B3B3"/>
          </w:tcPr>
          <w:p w14:paraId="43ABFE1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7183" w14:paraId="325F2588" w14:textId="77777777" w:rsidTr="006E7183">
        <w:trPr>
          <w:trHeight w:val="283"/>
        </w:trPr>
        <w:tc>
          <w:tcPr>
            <w:tcW w:w="10345" w:type="dxa"/>
            <w:gridSpan w:val="6"/>
            <w:tcBorders>
              <w:bottom w:val="single" w:sz="6" w:space="0" w:color="auto"/>
            </w:tcBorders>
          </w:tcPr>
          <w:p w14:paraId="72834E48"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7183">
              <w:rPr>
                <w:rFonts w:ascii="Arial" w:hAnsi="Arial" w:cs="Arial"/>
                <w:b/>
                <w:sz w:val="30"/>
              </w:rPr>
              <w:t>OpkrævningFordringManuelOpret</w:t>
            </w:r>
          </w:p>
        </w:tc>
      </w:tr>
      <w:tr w:rsidR="006E7183" w14:paraId="7F664CF1" w14:textId="77777777" w:rsidTr="006E7183">
        <w:trPr>
          <w:trHeight w:val="283"/>
        </w:trPr>
        <w:tc>
          <w:tcPr>
            <w:tcW w:w="1134" w:type="dxa"/>
            <w:tcBorders>
              <w:top w:val="single" w:sz="6" w:space="0" w:color="auto"/>
              <w:bottom w:val="nil"/>
            </w:tcBorders>
            <w:shd w:val="clear" w:color="auto" w:fill="auto"/>
            <w:vAlign w:val="center"/>
          </w:tcPr>
          <w:p w14:paraId="072F922D"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7076B9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2B65B64"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8DCCA4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394882B9"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DCBD2E4"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7183" w14:paraId="2219201C" w14:textId="77777777" w:rsidTr="006E7183">
        <w:trPr>
          <w:trHeight w:val="283"/>
        </w:trPr>
        <w:tc>
          <w:tcPr>
            <w:tcW w:w="1134" w:type="dxa"/>
            <w:tcBorders>
              <w:top w:val="nil"/>
            </w:tcBorders>
            <w:shd w:val="clear" w:color="auto" w:fill="auto"/>
            <w:vAlign w:val="center"/>
          </w:tcPr>
          <w:p w14:paraId="12A2AAC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057E0CBB"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4FBB082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14:paraId="553465B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10-1-2012</w:t>
            </w:r>
          </w:p>
        </w:tc>
        <w:tc>
          <w:tcPr>
            <w:tcW w:w="1701" w:type="dxa"/>
            <w:tcBorders>
              <w:top w:val="nil"/>
            </w:tcBorders>
            <w:shd w:val="clear" w:color="auto" w:fill="auto"/>
            <w:vAlign w:val="center"/>
          </w:tcPr>
          <w:p w14:paraId="562EAAAB"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57563AC3"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6E7183" w14:paraId="28B1942A" w14:textId="77777777" w:rsidTr="006E7183">
        <w:trPr>
          <w:trHeight w:val="283"/>
        </w:trPr>
        <w:tc>
          <w:tcPr>
            <w:tcW w:w="10345" w:type="dxa"/>
            <w:gridSpan w:val="6"/>
            <w:shd w:val="clear" w:color="auto" w:fill="B3B3B3"/>
            <w:vAlign w:val="center"/>
          </w:tcPr>
          <w:p w14:paraId="38F1A0C6"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7183" w14:paraId="3D09F13F" w14:textId="77777777" w:rsidTr="006E7183">
        <w:trPr>
          <w:trHeight w:val="283"/>
        </w:trPr>
        <w:tc>
          <w:tcPr>
            <w:tcW w:w="10345" w:type="dxa"/>
            <w:gridSpan w:val="6"/>
            <w:vAlign w:val="center"/>
          </w:tcPr>
          <w:p w14:paraId="3F8DC6A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manuelt oprette en enkelt opkrævningsfordring i SKATs opkrævningssystem, DMO fra portal.</w:t>
            </w:r>
          </w:p>
        </w:tc>
      </w:tr>
      <w:tr w:rsidR="006E7183" w14:paraId="508933D1" w14:textId="77777777" w:rsidTr="006E7183">
        <w:trPr>
          <w:trHeight w:val="283"/>
        </w:trPr>
        <w:tc>
          <w:tcPr>
            <w:tcW w:w="10345" w:type="dxa"/>
            <w:gridSpan w:val="6"/>
            <w:shd w:val="clear" w:color="auto" w:fill="B3B3B3"/>
            <w:vAlign w:val="center"/>
          </w:tcPr>
          <w:p w14:paraId="4178C0C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7183" w14:paraId="1B28E430" w14:textId="77777777" w:rsidTr="006E7183">
        <w:trPr>
          <w:trHeight w:val="283"/>
        </w:trPr>
        <w:tc>
          <w:tcPr>
            <w:tcW w:w="10345" w:type="dxa"/>
            <w:gridSpan w:val="6"/>
          </w:tcPr>
          <w:p w14:paraId="3A95AD5F"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tc>
      </w:tr>
      <w:tr w:rsidR="006E7183" w14:paraId="08D84AD5" w14:textId="77777777" w:rsidTr="006E7183">
        <w:trPr>
          <w:trHeight w:val="283"/>
        </w:trPr>
        <w:tc>
          <w:tcPr>
            <w:tcW w:w="10345" w:type="dxa"/>
            <w:gridSpan w:val="6"/>
            <w:shd w:val="clear" w:color="auto" w:fill="B3B3B3"/>
            <w:vAlign w:val="center"/>
          </w:tcPr>
          <w:p w14:paraId="0AC6D4A4"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7183" w14:paraId="1B2F1724" w14:textId="77777777" w:rsidTr="006E7183">
        <w:trPr>
          <w:trHeight w:val="283"/>
        </w:trPr>
        <w:tc>
          <w:tcPr>
            <w:tcW w:w="10345" w:type="dxa"/>
            <w:gridSpan w:val="6"/>
            <w:shd w:val="clear" w:color="auto" w:fill="FFFFFF"/>
          </w:tcPr>
          <w:p w14:paraId="6CBB8A2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14:paraId="71AF933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14:paraId="77AEB24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w:t>
            </w:r>
            <w:bookmarkStart w:id="18" w:name="_GoBack"/>
            <w:r>
              <w:rPr>
                <w:rFonts w:ascii="Arial" w:hAnsi="Arial" w:cs="Arial"/>
                <w:sz w:val="18"/>
              </w:rPr>
              <w:t xml:space="preserve"> </w:t>
            </w:r>
            <w:bookmarkEnd w:id="18"/>
            <w:r>
              <w:rPr>
                <w:rFonts w:ascii="Arial" w:hAnsi="Arial" w:cs="Arial"/>
                <w:sz w:val="18"/>
              </w:rPr>
              <w:t>på baggrund af de indrapporterede OpkrævningDelFordringBeløb.</w:t>
            </w:r>
          </w:p>
          <w:p w14:paraId="03F9B11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kundens side, dvs at beløb til betaling vil have et negativt fortegn og tilgodehavender vil have et positivt fortegn.   </w:t>
            </w:r>
          </w:p>
          <w:p w14:paraId="1D0BD03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14:paraId="693EC5E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14:paraId="283B5AE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14:paraId="081A3E6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14:paraId="71D8FF5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C9559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14:paraId="42E68F8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14:paraId="221BFA1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552C7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14:paraId="2C98170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14:paraId="61B8C8D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p w14:paraId="08FE347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14:paraId="674128D9" w14:textId="77777777" w:rsidTr="006E7183">
        <w:trPr>
          <w:trHeight w:val="283"/>
        </w:trPr>
        <w:tc>
          <w:tcPr>
            <w:tcW w:w="10345" w:type="dxa"/>
            <w:gridSpan w:val="6"/>
            <w:shd w:val="clear" w:color="auto" w:fill="B3B3B3"/>
            <w:vAlign w:val="center"/>
          </w:tcPr>
          <w:p w14:paraId="7897811D"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7183" w14:paraId="3E6B01F2" w14:textId="77777777" w:rsidTr="006E7183">
        <w:trPr>
          <w:trHeight w:val="283"/>
        </w:trPr>
        <w:tc>
          <w:tcPr>
            <w:tcW w:w="10345" w:type="dxa"/>
            <w:gridSpan w:val="6"/>
            <w:shd w:val="clear" w:color="auto" w:fill="FFFFFF"/>
            <w:vAlign w:val="center"/>
          </w:tcPr>
          <w:p w14:paraId="49C8FBA7"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7183" w14:paraId="068BD5BD" w14:textId="77777777" w:rsidTr="006E7183">
        <w:trPr>
          <w:trHeight w:val="283"/>
        </w:trPr>
        <w:tc>
          <w:tcPr>
            <w:tcW w:w="10345" w:type="dxa"/>
            <w:gridSpan w:val="6"/>
            <w:shd w:val="clear" w:color="auto" w:fill="FFFFFF"/>
          </w:tcPr>
          <w:p w14:paraId="2A36774F"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6E7183" w14:paraId="6A21DF45" w14:textId="77777777" w:rsidTr="006E7183">
        <w:trPr>
          <w:trHeight w:val="283"/>
        </w:trPr>
        <w:tc>
          <w:tcPr>
            <w:tcW w:w="10345" w:type="dxa"/>
            <w:gridSpan w:val="6"/>
            <w:shd w:val="clear" w:color="auto" w:fill="FFFFFF"/>
          </w:tcPr>
          <w:p w14:paraId="3D93647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1000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14:paraId="21EB7A4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BF4FF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036C4DF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6CF8BBC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14:paraId="1D48851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271F2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14:paraId="31E1B89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r>
              <w:rPr>
                <w:rFonts w:ascii="Arial" w:hAnsi="Arial" w:cs="Arial"/>
                <w:sz w:val="18"/>
              </w:rPr>
              <w:tab/>
            </w:r>
            <w:r>
              <w:rPr>
                <w:rFonts w:ascii="Arial" w:hAnsi="Arial" w:cs="Arial"/>
                <w:sz w:val="18"/>
              </w:rPr>
              <w:tab/>
            </w:r>
          </w:p>
          <w:p w14:paraId="3B73218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14:paraId="4ADAB42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14:paraId="433F04A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14:paraId="63A2607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14:paraId="675CBC3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14:paraId="6BAD0F7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14:paraId="6936929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14:paraId="6DA235D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(OpkrævningFordringBogføringDato)</w:t>
            </w:r>
          </w:p>
          <w:p w14:paraId="02F97A6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14:paraId="37D901A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1B214DC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67B150D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14:paraId="18770C8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27F79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5A51912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3A5B5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14:paraId="07CEC7B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D15AC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954CB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14:paraId="7EAC743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14:paraId="38F4937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C927F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14:paraId="550E5D3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1AA27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14:paraId="4FD8158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14:paraId="2FBFF6B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14:paraId="726906F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23E652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14:paraId="6EBADD5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C9FC1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14:paraId="0CD9D68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14:paraId="1C06D0E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14:paraId="4C89170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45D4C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C003FE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9FDBC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BE515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14:paraId="1343EC8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2FD5953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14:paraId="2FC9B6C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75F26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14:paraId="0FE1568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C0AFD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4526933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3E9683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50B0C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14:paraId="1E9B444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96F3D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147038"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7183" w14:paraId="1EA5F289" w14:textId="77777777" w:rsidTr="006E7183">
        <w:trPr>
          <w:trHeight w:val="283"/>
        </w:trPr>
        <w:tc>
          <w:tcPr>
            <w:tcW w:w="10345" w:type="dxa"/>
            <w:gridSpan w:val="6"/>
            <w:shd w:val="clear" w:color="auto" w:fill="FFFFFF"/>
            <w:vAlign w:val="center"/>
          </w:tcPr>
          <w:p w14:paraId="307F4C7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E7183" w14:paraId="0B3541A4" w14:textId="77777777" w:rsidTr="006E7183">
        <w:trPr>
          <w:trHeight w:val="283"/>
        </w:trPr>
        <w:tc>
          <w:tcPr>
            <w:tcW w:w="10345" w:type="dxa"/>
            <w:gridSpan w:val="6"/>
            <w:shd w:val="clear" w:color="auto" w:fill="FFFFFF"/>
          </w:tcPr>
          <w:p w14:paraId="5F56422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6E7183" w14:paraId="4C89CC90" w14:textId="77777777" w:rsidTr="006E7183">
        <w:trPr>
          <w:trHeight w:val="283"/>
        </w:trPr>
        <w:tc>
          <w:tcPr>
            <w:tcW w:w="10345" w:type="dxa"/>
            <w:gridSpan w:val="6"/>
            <w:shd w:val="clear" w:color="auto" w:fill="FFFFFF"/>
          </w:tcPr>
          <w:p w14:paraId="1523F82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F31C1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6E7183" w14:paraId="1C849705" w14:textId="77777777" w:rsidTr="006E7183">
        <w:trPr>
          <w:trHeight w:val="283"/>
        </w:trPr>
        <w:tc>
          <w:tcPr>
            <w:tcW w:w="10345" w:type="dxa"/>
            <w:gridSpan w:val="6"/>
            <w:shd w:val="clear" w:color="auto" w:fill="FFFFFF"/>
            <w:vAlign w:val="center"/>
          </w:tcPr>
          <w:p w14:paraId="5D799637"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E7183" w14:paraId="629ED701" w14:textId="77777777" w:rsidTr="006E7183">
        <w:trPr>
          <w:trHeight w:val="283"/>
        </w:trPr>
        <w:tc>
          <w:tcPr>
            <w:tcW w:w="10345" w:type="dxa"/>
            <w:gridSpan w:val="6"/>
            <w:shd w:val="clear" w:color="auto" w:fill="FFFFFF"/>
          </w:tcPr>
          <w:p w14:paraId="25A268E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6E7183" w14:paraId="6364BA28" w14:textId="77777777" w:rsidTr="006E7183">
        <w:trPr>
          <w:trHeight w:val="283"/>
        </w:trPr>
        <w:tc>
          <w:tcPr>
            <w:tcW w:w="10345" w:type="dxa"/>
            <w:gridSpan w:val="6"/>
            <w:shd w:val="clear" w:color="auto" w:fill="FFFFFF"/>
          </w:tcPr>
          <w:p w14:paraId="02AB3BF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7930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4F410EEC" w14:textId="2FF00F42" w:rsidR="006E7183" w:rsidRDefault="00EA2A3B"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 w:author="w18361" w:date="2012-05-10T13:35:00Z">
              <w:r>
                <w:rPr>
                  <w:rFonts w:ascii="Arial" w:hAnsi="Arial" w:cs="Arial"/>
                  <w:sz w:val="18"/>
                </w:rPr>
                <w:delText>(OpkrævningFordringBeløb</w:delText>
              </w:r>
            </w:del>
            <w:ins w:id="20" w:author="w18361" w:date="2012-05-10T13:35:00Z">
              <w:r w:rsidR="006E7183">
                <w:rPr>
                  <w:rFonts w:ascii="Arial" w:hAnsi="Arial" w:cs="Arial"/>
                  <w:sz w:val="18"/>
                </w:rPr>
                <w:t>(OpkrævningDelFordringBeløb</w:t>
              </w:r>
            </w:ins>
            <w:r w:rsidR="006E7183">
              <w:rPr>
                <w:rFonts w:ascii="Arial" w:hAnsi="Arial" w:cs="Arial"/>
                <w:sz w:val="18"/>
              </w:rPr>
              <w:t>)</w:t>
            </w:r>
          </w:p>
          <w:p w14:paraId="0DE6632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14:paraId="5A76ACD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14:paraId="15D11CC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14:paraId="124AD1D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B6212F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14:paraId="5C7EFF2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14:paraId="0F0F381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14:paraId="55E7715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14:paraId="2AF31BA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14:paraId="4B78865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14:paraId="69C7C6E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14:paraId="30263DF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(OpkrævningFordringPeriodeFraDato)</w:t>
            </w:r>
          </w:p>
          <w:p w14:paraId="462439D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14:paraId="76CB084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14:paraId="66086CB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14:paraId="6C3FB737"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bl>
    <w:p w14:paraId="2A46701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7183" w:rsidSect="006E718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6B46065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E7183" w14:paraId="0EE1599C" w14:textId="77777777" w:rsidTr="006E7183">
        <w:trPr>
          <w:tblHeader/>
        </w:trPr>
        <w:tc>
          <w:tcPr>
            <w:tcW w:w="3402" w:type="dxa"/>
            <w:shd w:val="clear" w:color="auto" w:fill="B3B3B3"/>
            <w:vAlign w:val="center"/>
          </w:tcPr>
          <w:p w14:paraId="786EA427"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79C56F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53C02F3F"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E7183" w14:paraId="50904785" w14:textId="77777777" w:rsidTr="006E7183">
        <w:tc>
          <w:tcPr>
            <w:tcW w:w="3402" w:type="dxa"/>
          </w:tcPr>
          <w:p w14:paraId="7637615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459EB5E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 w:author="w18361" w:date="2012-05-10T13:35:00Z">
                  <w:rPr>
                    <w:rFonts w:ascii="Arial" w:hAnsi="Arial"/>
                    <w:sz w:val="18"/>
                    <w:lang w:val="en-US"/>
                  </w:rPr>
                </w:rPrChange>
              </w:rPr>
            </w:pPr>
            <w:r>
              <w:rPr>
                <w:rFonts w:ascii="Arial" w:hAnsi="Arial"/>
                <w:sz w:val="18"/>
                <w:rPrChange w:id="24" w:author="w18361" w:date="2012-05-10T13:35:00Z">
                  <w:rPr>
                    <w:rFonts w:ascii="Arial" w:hAnsi="Arial"/>
                    <w:sz w:val="18"/>
                    <w:lang w:val="en-US"/>
                  </w:rPr>
                </w:rPrChange>
              </w:rPr>
              <w:t xml:space="preserve">Domain: </w:t>
            </w:r>
          </w:p>
          <w:p w14:paraId="74B6251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 w:author="w18361" w:date="2012-05-10T13:35:00Z">
                  <w:rPr>
                    <w:rFonts w:ascii="Arial" w:hAnsi="Arial"/>
                    <w:sz w:val="18"/>
                    <w:lang w:val="en-US"/>
                  </w:rPr>
                </w:rPrChange>
              </w:rPr>
            </w:pPr>
            <w:r>
              <w:rPr>
                <w:rFonts w:ascii="Arial" w:hAnsi="Arial"/>
                <w:sz w:val="18"/>
                <w:rPrChange w:id="26" w:author="w18361" w:date="2012-05-10T13:35:00Z">
                  <w:rPr>
                    <w:rFonts w:ascii="Arial" w:hAnsi="Arial"/>
                    <w:sz w:val="18"/>
                    <w:lang w:val="en-US"/>
                  </w:rPr>
                </w:rPrChange>
              </w:rPr>
              <w:t>KundeNummer</w:t>
            </w:r>
          </w:p>
          <w:p w14:paraId="0AB9644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 w:author="w18361" w:date="2012-05-10T13:35:00Z">
                  <w:rPr>
                    <w:rFonts w:ascii="Arial" w:hAnsi="Arial"/>
                    <w:sz w:val="18"/>
                    <w:lang w:val="en-US"/>
                  </w:rPr>
                </w:rPrChange>
              </w:rPr>
            </w:pPr>
            <w:r>
              <w:rPr>
                <w:rFonts w:ascii="Arial" w:hAnsi="Arial"/>
                <w:sz w:val="18"/>
                <w:rPrChange w:id="28" w:author="w18361" w:date="2012-05-10T13:35:00Z">
                  <w:rPr>
                    <w:rFonts w:ascii="Arial" w:hAnsi="Arial"/>
                    <w:sz w:val="18"/>
                    <w:lang w:val="en-US"/>
                  </w:rPr>
                </w:rPrChange>
              </w:rPr>
              <w:t>base: string</w:t>
            </w:r>
          </w:p>
          <w:p w14:paraId="0547F25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 w:author="w18361" w:date="2012-05-10T13:35:00Z">
                  <w:rPr>
                    <w:rFonts w:ascii="Arial" w:hAnsi="Arial"/>
                    <w:sz w:val="18"/>
                    <w:lang w:val="en-US"/>
                  </w:rPr>
                </w:rPrChange>
              </w:rPr>
            </w:pPr>
            <w:r>
              <w:rPr>
                <w:rFonts w:ascii="Arial" w:hAnsi="Arial"/>
                <w:sz w:val="18"/>
                <w:rPrChange w:id="30" w:author="w18361" w:date="2012-05-10T13:35:00Z">
                  <w:rPr>
                    <w:rFonts w:ascii="Arial" w:hAnsi="Arial"/>
                    <w:sz w:val="18"/>
                    <w:lang w:val="en-US"/>
                  </w:rPr>
                </w:rPrChange>
              </w:rPr>
              <w:t>maxLength: 11</w:t>
            </w:r>
          </w:p>
          <w:p w14:paraId="342906E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 w:author="w18361" w:date="2012-05-10T13:35:00Z">
                  <w:rPr>
                    <w:rFonts w:ascii="Arial" w:hAnsi="Arial"/>
                    <w:sz w:val="18"/>
                    <w:lang w:val="en-US"/>
                  </w:rPr>
                </w:rPrChange>
              </w:rPr>
            </w:pPr>
            <w:r>
              <w:rPr>
                <w:rFonts w:ascii="Arial" w:hAnsi="Arial"/>
                <w:sz w:val="18"/>
                <w:rPrChange w:id="32" w:author="w18361" w:date="2012-05-10T13:35:00Z">
                  <w:rPr>
                    <w:rFonts w:ascii="Arial" w:hAnsi="Arial"/>
                    <w:sz w:val="18"/>
                    <w:lang w:val="en-US"/>
                  </w:rPr>
                </w:rPrChange>
              </w:rPr>
              <w:t>pattern: [0-9]{8,11}</w:t>
            </w:r>
          </w:p>
        </w:tc>
        <w:tc>
          <w:tcPr>
            <w:tcW w:w="4671" w:type="dxa"/>
          </w:tcPr>
          <w:p w14:paraId="24FB1CE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E7183" w14:paraId="63CCC68A" w14:textId="77777777" w:rsidTr="006E7183">
        <w:tc>
          <w:tcPr>
            <w:tcW w:w="3402" w:type="dxa"/>
          </w:tcPr>
          <w:p w14:paraId="4A149A59"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13722AC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 w:author="w18361" w:date="2012-05-10T13:35:00Z">
                  <w:rPr>
                    <w:rFonts w:ascii="Arial" w:hAnsi="Arial"/>
                    <w:sz w:val="18"/>
                    <w:lang w:val="en-US"/>
                  </w:rPr>
                </w:rPrChange>
              </w:rPr>
            </w:pPr>
            <w:r>
              <w:rPr>
                <w:rFonts w:ascii="Arial" w:hAnsi="Arial"/>
                <w:sz w:val="18"/>
                <w:rPrChange w:id="34" w:author="w18361" w:date="2012-05-10T13:35:00Z">
                  <w:rPr>
                    <w:rFonts w:ascii="Arial" w:hAnsi="Arial"/>
                    <w:sz w:val="18"/>
                    <w:lang w:val="en-US"/>
                  </w:rPr>
                </w:rPrChange>
              </w:rPr>
              <w:t xml:space="preserve">Domain: </w:t>
            </w:r>
          </w:p>
          <w:p w14:paraId="1DE054C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 w:author="w18361" w:date="2012-05-10T13:35:00Z">
                  <w:rPr>
                    <w:rFonts w:ascii="Arial" w:hAnsi="Arial"/>
                    <w:sz w:val="18"/>
                    <w:lang w:val="en-US"/>
                  </w:rPr>
                </w:rPrChange>
              </w:rPr>
            </w:pPr>
            <w:r>
              <w:rPr>
                <w:rFonts w:ascii="Arial" w:hAnsi="Arial"/>
                <w:sz w:val="18"/>
                <w:rPrChange w:id="36" w:author="w18361" w:date="2012-05-10T13:35:00Z">
                  <w:rPr>
                    <w:rFonts w:ascii="Arial" w:hAnsi="Arial"/>
                    <w:sz w:val="18"/>
                    <w:lang w:val="en-US"/>
                  </w:rPr>
                </w:rPrChange>
              </w:rPr>
              <w:t>Tekst30</w:t>
            </w:r>
          </w:p>
          <w:p w14:paraId="42216ED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 w:author="w18361" w:date="2012-05-10T13:35:00Z">
                  <w:rPr>
                    <w:rFonts w:ascii="Arial" w:hAnsi="Arial"/>
                    <w:sz w:val="18"/>
                    <w:lang w:val="en-US"/>
                  </w:rPr>
                </w:rPrChange>
              </w:rPr>
            </w:pPr>
            <w:r>
              <w:rPr>
                <w:rFonts w:ascii="Arial" w:hAnsi="Arial"/>
                <w:sz w:val="18"/>
                <w:rPrChange w:id="38" w:author="w18361" w:date="2012-05-10T13:35:00Z">
                  <w:rPr>
                    <w:rFonts w:ascii="Arial" w:hAnsi="Arial"/>
                    <w:sz w:val="18"/>
                    <w:lang w:val="en-US"/>
                  </w:rPr>
                </w:rPrChange>
              </w:rPr>
              <w:t>base: string</w:t>
            </w:r>
          </w:p>
          <w:p w14:paraId="17A64DC8"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 w:author="w18361" w:date="2012-05-10T13:35:00Z">
                  <w:rPr>
                    <w:rFonts w:ascii="Arial" w:hAnsi="Arial"/>
                    <w:sz w:val="18"/>
                    <w:lang w:val="en-US"/>
                  </w:rPr>
                </w:rPrChange>
              </w:rPr>
            </w:pPr>
            <w:r>
              <w:rPr>
                <w:rFonts w:ascii="Arial" w:hAnsi="Arial"/>
                <w:sz w:val="18"/>
                <w:rPrChange w:id="40" w:author="w18361" w:date="2012-05-10T13:35:00Z">
                  <w:rPr>
                    <w:rFonts w:ascii="Arial" w:hAnsi="Arial"/>
                    <w:sz w:val="18"/>
                    <w:lang w:val="en-US"/>
                  </w:rPr>
                </w:rPrChange>
              </w:rPr>
              <w:t>maxLength: 30</w:t>
            </w:r>
          </w:p>
        </w:tc>
        <w:tc>
          <w:tcPr>
            <w:tcW w:w="4671" w:type="dxa"/>
          </w:tcPr>
          <w:p w14:paraId="6202A80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1AF5F5F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A704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4E33D2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CAE9CD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71C3FED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7140E9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7808F3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A0250E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5E74CD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57ADB0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35313AA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CA367A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7183" w14:paraId="75DE51AA" w14:textId="77777777" w:rsidTr="006E7183">
        <w:tc>
          <w:tcPr>
            <w:tcW w:w="3402" w:type="dxa"/>
          </w:tcPr>
          <w:p w14:paraId="41E9778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349C006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 w:author="w18361" w:date="2012-05-10T13:35:00Z">
                  <w:rPr>
                    <w:rFonts w:ascii="Arial" w:hAnsi="Arial"/>
                    <w:sz w:val="18"/>
                    <w:lang w:val="en-US"/>
                  </w:rPr>
                </w:rPrChange>
              </w:rPr>
            </w:pPr>
            <w:r>
              <w:rPr>
                <w:rFonts w:ascii="Arial" w:hAnsi="Arial"/>
                <w:sz w:val="18"/>
                <w:rPrChange w:id="42" w:author="w18361" w:date="2012-05-10T13:35:00Z">
                  <w:rPr>
                    <w:rFonts w:ascii="Arial" w:hAnsi="Arial"/>
                    <w:sz w:val="18"/>
                    <w:lang w:val="en-US"/>
                  </w:rPr>
                </w:rPrChange>
              </w:rPr>
              <w:t xml:space="preserve">Domain: </w:t>
            </w:r>
          </w:p>
          <w:p w14:paraId="5FC8B21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 w:author="w18361" w:date="2012-05-10T13:35:00Z">
                  <w:rPr>
                    <w:rFonts w:ascii="Arial" w:hAnsi="Arial"/>
                    <w:sz w:val="18"/>
                    <w:lang w:val="en-US"/>
                  </w:rPr>
                </w:rPrChange>
              </w:rPr>
            </w:pPr>
            <w:r>
              <w:rPr>
                <w:rFonts w:ascii="Arial" w:hAnsi="Arial"/>
                <w:sz w:val="18"/>
                <w:rPrChange w:id="44" w:author="w18361" w:date="2012-05-10T13:35:00Z">
                  <w:rPr>
                    <w:rFonts w:ascii="Arial" w:hAnsi="Arial"/>
                    <w:sz w:val="18"/>
                    <w:lang w:val="en-US"/>
                  </w:rPr>
                </w:rPrChange>
              </w:rPr>
              <w:t>BeløbPositivNegativ15Decimaler2</w:t>
            </w:r>
          </w:p>
          <w:p w14:paraId="3164A5B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 w:author="w18361" w:date="2012-05-10T13:35:00Z">
                  <w:rPr>
                    <w:rFonts w:ascii="Arial" w:hAnsi="Arial"/>
                    <w:sz w:val="18"/>
                    <w:lang w:val="en-US"/>
                  </w:rPr>
                </w:rPrChange>
              </w:rPr>
            </w:pPr>
            <w:r>
              <w:rPr>
                <w:rFonts w:ascii="Arial" w:hAnsi="Arial"/>
                <w:sz w:val="18"/>
                <w:rPrChange w:id="46" w:author="w18361" w:date="2012-05-10T13:35:00Z">
                  <w:rPr>
                    <w:rFonts w:ascii="Arial" w:hAnsi="Arial"/>
                    <w:sz w:val="18"/>
                    <w:lang w:val="en-US"/>
                  </w:rPr>
                </w:rPrChange>
              </w:rPr>
              <w:t>base: decimal</w:t>
            </w:r>
          </w:p>
          <w:p w14:paraId="7D3678B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 w:author="w18361" w:date="2012-05-10T13:35:00Z">
                  <w:rPr>
                    <w:rFonts w:ascii="Arial" w:hAnsi="Arial"/>
                    <w:sz w:val="18"/>
                    <w:lang w:val="en-US"/>
                  </w:rPr>
                </w:rPrChange>
              </w:rPr>
            </w:pPr>
            <w:r>
              <w:rPr>
                <w:rFonts w:ascii="Arial" w:hAnsi="Arial"/>
                <w:sz w:val="18"/>
                <w:rPrChange w:id="48" w:author="w18361" w:date="2012-05-10T13:35:00Z">
                  <w:rPr>
                    <w:rFonts w:ascii="Arial" w:hAnsi="Arial"/>
                    <w:sz w:val="18"/>
                    <w:lang w:val="en-US"/>
                  </w:rPr>
                </w:rPrChange>
              </w:rPr>
              <w:t>maxInclusive: 999999999999999</w:t>
            </w:r>
          </w:p>
          <w:p w14:paraId="2DC2859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1A8AA0E2"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34AC116"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6E7183" w14:paraId="2AC1D13B" w14:textId="77777777" w:rsidTr="006E7183">
        <w:tc>
          <w:tcPr>
            <w:tcW w:w="3402" w:type="dxa"/>
          </w:tcPr>
          <w:p w14:paraId="6CEFDD7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490F2D7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 w:author="w18361" w:date="2012-05-10T13:35:00Z">
                  <w:rPr>
                    <w:rFonts w:ascii="Arial" w:hAnsi="Arial"/>
                    <w:sz w:val="18"/>
                    <w:lang w:val="en-US"/>
                  </w:rPr>
                </w:rPrChange>
              </w:rPr>
            </w:pPr>
            <w:r>
              <w:rPr>
                <w:rFonts w:ascii="Arial" w:hAnsi="Arial"/>
                <w:sz w:val="18"/>
                <w:rPrChange w:id="50" w:author="w18361" w:date="2012-05-10T13:35:00Z">
                  <w:rPr>
                    <w:rFonts w:ascii="Arial" w:hAnsi="Arial"/>
                    <w:sz w:val="18"/>
                    <w:lang w:val="en-US"/>
                  </w:rPr>
                </w:rPrChange>
              </w:rPr>
              <w:t xml:space="preserve">Domain: </w:t>
            </w:r>
          </w:p>
          <w:p w14:paraId="664FF9F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 w:author="w18361" w:date="2012-05-10T13:35:00Z">
                  <w:rPr>
                    <w:rFonts w:ascii="Arial" w:hAnsi="Arial"/>
                    <w:sz w:val="18"/>
                    <w:lang w:val="en-US"/>
                  </w:rPr>
                </w:rPrChange>
              </w:rPr>
            </w:pPr>
            <w:r>
              <w:rPr>
                <w:rFonts w:ascii="Arial" w:hAnsi="Arial"/>
                <w:sz w:val="18"/>
                <w:rPrChange w:id="52" w:author="w18361" w:date="2012-05-10T13:35:00Z">
                  <w:rPr>
                    <w:rFonts w:ascii="Arial" w:hAnsi="Arial"/>
                    <w:sz w:val="18"/>
                    <w:lang w:val="en-US"/>
                  </w:rPr>
                </w:rPrChange>
              </w:rPr>
              <w:t>ID4</w:t>
            </w:r>
          </w:p>
          <w:p w14:paraId="2536048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 w:author="w18361" w:date="2012-05-10T13:35:00Z">
                  <w:rPr>
                    <w:rFonts w:ascii="Arial" w:hAnsi="Arial"/>
                    <w:sz w:val="18"/>
                    <w:lang w:val="en-US"/>
                  </w:rPr>
                </w:rPrChange>
              </w:rPr>
            </w:pPr>
            <w:r>
              <w:rPr>
                <w:rFonts w:ascii="Arial" w:hAnsi="Arial"/>
                <w:sz w:val="18"/>
                <w:rPrChange w:id="54" w:author="w18361" w:date="2012-05-10T13:35:00Z">
                  <w:rPr>
                    <w:rFonts w:ascii="Arial" w:hAnsi="Arial"/>
                    <w:sz w:val="18"/>
                    <w:lang w:val="en-US"/>
                  </w:rPr>
                </w:rPrChange>
              </w:rPr>
              <w:t>base: integer</w:t>
            </w:r>
          </w:p>
          <w:p w14:paraId="2458699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 w:author="w18361" w:date="2012-05-10T13:35:00Z">
                  <w:rPr>
                    <w:rFonts w:ascii="Arial" w:hAnsi="Arial"/>
                    <w:sz w:val="18"/>
                    <w:lang w:val="en-US"/>
                  </w:rPr>
                </w:rPrChange>
              </w:rPr>
            </w:pPr>
            <w:r>
              <w:rPr>
                <w:rFonts w:ascii="Arial" w:hAnsi="Arial"/>
                <w:sz w:val="18"/>
                <w:rPrChange w:id="56" w:author="w18361" w:date="2012-05-10T13:35:00Z">
                  <w:rPr>
                    <w:rFonts w:ascii="Arial" w:hAnsi="Arial"/>
                    <w:sz w:val="18"/>
                    <w:lang w:val="en-US"/>
                  </w:rPr>
                </w:rPrChange>
              </w:rPr>
              <w:t>totalDigits: 4</w:t>
            </w:r>
          </w:p>
        </w:tc>
        <w:tc>
          <w:tcPr>
            <w:tcW w:w="4671" w:type="dxa"/>
          </w:tcPr>
          <w:p w14:paraId="6ED68DD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14:paraId="380BFA0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83835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65234D6"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E7183" w14:paraId="36BA30E2" w14:textId="77777777" w:rsidTr="006E7183">
        <w:tc>
          <w:tcPr>
            <w:tcW w:w="3402" w:type="dxa"/>
          </w:tcPr>
          <w:p w14:paraId="688495F4"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14:paraId="4179A37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 w:author="w18361" w:date="2012-05-10T13:35:00Z">
                  <w:rPr>
                    <w:rFonts w:ascii="Arial" w:hAnsi="Arial"/>
                    <w:sz w:val="18"/>
                    <w:lang w:val="en-US"/>
                  </w:rPr>
                </w:rPrChange>
              </w:rPr>
            </w:pPr>
            <w:r>
              <w:rPr>
                <w:rFonts w:ascii="Arial" w:hAnsi="Arial"/>
                <w:sz w:val="18"/>
                <w:rPrChange w:id="58" w:author="w18361" w:date="2012-05-10T13:35:00Z">
                  <w:rPr>
                    <w:rFonts w:ascii="Arial" w:hAnsi="Arial"/>
                    <w:sz w:val="18"/>
                    <w:lang w:val="en-US"/>
                  </w:rPr>
                </w:rPrChange>
              </w:rPr>
              <w:t xml:space="preserve">Domain: </w:t>
            </w:r>
          </w:p>
          <w:p w14:paraId="728095F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9" w:author="w18361" w:date="2012-05-10T13:35:00Z">
                  <w:rPr>
                    <w:rFonts w:ascii="Arial" w:hAnsi="Arial"/>
                    <w:sz w:val="18"/>
                    <w:lang w:val="en-US"/>
                  </w:rPr>
                </w:rPrChange>
              </w:rPr>
            </w:pPr>
            <w:r>
              <w:rPr>
                <w:rFonts w:ascii="Arial" w:hAnsi="Arial"/>
                <w:sz w:val="18"/>
                <w:rPrChange w:id="60" w:author="w18361" w:date="2012-05-10T13:35:00Z">
                  <w:rPr>
                    <w:rFonts w:ascii="Arial" w:hAnsi="Arial"/>
                    <w:sz w:val="18"/>
                    <w:lang w:val="en-US"/>
                  </w:rPr>
                </w:rPrChange>
              </w:rPr>
              <w:t>Tekst30</w:t>
            </w:r>
          </w:p>
          <w:p w14:paraId="4A063C7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1" w:author="w18361" w:date="2012-05-10T13:35:00Z">
                  <w:rPr>
                    <w:rFonts w:ascii="Arial" w:hAnsi="Arial"/>
                    <w:sz w:val="18"/>
                    <w:lang w:val="en-US"/>
                  </w:rPr>
                </w:rPrChange>
              </w:rPr>
            </w:pPr>
            <w:r>
              <w:rPr>
                <w:rFonts w:ascii="Arial" w:hAnsi="Arial"/>
                <w:sz w:val="18"/>
                <w:rPrChange w:id="62" w:author="w18361" w:date="2012-05-10T13:35:00Z">
                  <w:rPr>
                    <w:rFonts w:ascii="Arial" w:hAnsi="Arial"/>
                    <w:sz w:val="18"/>
                    <w:lang w:val="en-US"/>
                  </w:rPr>
                </w:rPrChange>
              </w:rPr>
              <w:t>base: string</w:t>
            </w:r>
          </w:p>
          <w:p w14:paraId="6C4A4DF6"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3" w:author="w18361" w:date="2012-05-10T13:35:00Z">
                  <w:rPr>
                    <w:rFonts w:ascii="Arial" w:hAnsi="Arial"/>
                    <w:sz w:val="18"/>
                    <w:lang w:val="en-US"/>
                  </w:rPr>
                </w:rPrChange>
              </w:rPr>
            </w:pPr>
            <w:r>
              <w:rPr>
                <w:rFonts w:ascii="Arial" w:hAnsi="Arial"/>
                <w:sz w:val="18"/>
                <w:rPrChange w:id="64" w:author="w18361" w:date="2012-05-10T13:35:00Z">
                  <w:rPr>
                    <w:rFonts w:ascii="Arial" w:hAnsi="Arial"/>
                    <w:sz w:val="18"/>
                    <w:lang w:val="en-US"/>
                  </w:rPr>
                </w:rPrChange>
              </w:rPr>
              <w:t>maxLength: 30</w:t>
            </w:r>
          </w:p>
        </w:tc>
        <w:tc>
          <w:tcPr>
            <w:tcW w:w="4671" w:type="dxa"/>
          </w:tcPr>
          <w:p w14:paraId="799DC11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14:paraId="340475D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2918F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5AF7222"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6E7183" w14:paraId="399D6D3F" w14:textId="77777777" w:rsidTr="006E7183">
        <w:tc>
          <w:tcPr>
            <w:tcW w:w="3402" w:type="dxa"/>
          </w:tcPr>
          <w:p w14:paraId="1FF2203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26CB078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5" w:author="w18361" w:date="2012-05-10T13:35:00Z">
                  <w:rPr>
                    <w:rFonts w:ascii="Arial" w:hAnsi="Arial"/>
                    <w:sz w:val="18"/>
                    <w:lang w:val="en-US"/>
                  </w:rPr>
                </w:rPrChange>
              </w:rPr>
            </w:pPr>
            <w:r>
              <w:rPr>
                <w:rFonts w:ascii="Arial" w:hAnsi="Arial"/>
                <w:sz w:val="18"/>
                <w:rPrChange w:id="66" w:author="w18361" w:date="2012-05-10T13:35:00Z">
                  <w:rPr>
                    <w:rFonts w:ascii="Arial" w:hAnsi="Arial"/>
                    <w:sz w:val="18"/>
                    <w:lang w:val="en-US"/>
                  </w:rPr>
                </w:rPrChange>
              </w:rPr>
              <w:t xml:space="preserve">Domain: </w:t>
            </w:r>
          </w:p>
          <w:p w14:paraId="55ED3B5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7" w:author="w18361" w:date="2012-05-10T13:35:00Z">
                  <w:rPr>
                    <w:rFonts w:ascii="Arial" w:hAnsi="Arial"/>
                    <w:sz w:val="18"/>
                    <w:lang w:val="en-US"/>
                  </w:rPr>
                </w:rPrChange>
              </w:rPr>
            </w:pPr>
            <w:r>
              <w:rPr>
                <w:rFonts w:ascii="Arial" w:hAnsi="Arial"/>
                <w:sz w:val="18"/>
                <w:rPrChange w:id="68" w:author="w18361" w:date="2012-05-10T13:35:00Z">
                  <w:rPr>
                    <w:rFonts w:ascii="Arial" w:hAnsi="Arial"/>
                    <w:sz w:val="18"/>
                    <w:lang w:val="en-US"/>
                  </w:rPr>
                </w:rPrChange>
              </w:rPr>
              <w:t>FordringArt</w:t>
            </w:r>
          </w:p>
          <w:p w14:paraId="090B066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9" w:author="w18361" w:date="2012-05-10T13:35:00Z">
                  <w:rPr>
                    <w:rFonts w:ascii="Arial" w:hAnsi="Arial"/>
                    <w:sz w:val="18"/>
                    <w:lang w:val="en-US"/>
                  </w:rPr>
                </w:rPrChange>
              </w:rPr>
            </w:pPr>
            <w:r>
              <w:rPr>
                <w:rFonts w:ascii="Arial" w:hAnsi="Arial"/>
                <w:sz w:val="18"/>
                <w:rPrChange w:id="70" w:author="w18361" w:date="2012-05-10T13:35:00Z">
                  <w:rPr>
                    <w:rFonts w:ascii="Arial" w:hAnsi="Arial"/>
                    <w:sz w:val="18"/>
                    <w:lang w:val="en-US"/>
                  </w:rPr>
                </w:rPrChange>
              </w:rPr>
              <w:t>base: string</w:t>
            </w:r>
          </w:p>
          <w:p w14:paraId="07023A73"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1" w:author="w18361" w:date="2012-05-10T13:35:00Z">
                  <w:rPr>
                    <w:rFonts w:ascii="Arial" w:hAnsi="Arial"/>
                    <w:sz w:val="18"/>
                    <w:lang w:val="en-US"/>
                  </w:rPr>
                </w:rPrChange>
              </w:rPr>
            </w:pPr>
            <w:r>
              <w:rPr>
                <w:rFonts w:ascii="Arial" w:hAnsi="Arial"/>
                <w:sz w:val="18"/>
                <w:rPrChange w:id="72" w:author="w18361" w:date="2012-05-10T13:35:00Z">
                  <w:rPr>
                    <w:rFonts w:ascii="Arial" w:hAnsi="Arial"/>
                    <w:sz w:val="18"/>
                    <w:lang w:val="en-US"/>
                  </w:rPr>
                </w:rPrChange>
              </w:rPr>
              <w:t>maxLength: 2</w:t>
            </w:r>
          </w:p>
        </w:tc>
        <w:tc>
          <w:tcPr>
            <w:tcW w:w="4671" w:type="dxa"/>
          </w:tcPr>
          <w:p w14:paraId="7B88FFC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51C86ED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52401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1B71C5D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76BEA86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0B4EA00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5EF48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FD6D44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1F9A725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3218FF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EA2A3B" w14:paraId="1467D078" w14:textId="77777777" w:rsidTr="00EA2A3B">
        <w:trPr>
          <w:del w:id="73" w:author="w18361" w:date="2012-05-10T13:35:00Z"/>
        </w:trPr>
        <w:tc>
          <w:tcPr>
            <w:tcW w:w="3402" w:type="dxa"/>
          </w:tcPr>
          <w:p w14:paraId="2786237B" w14:textId="77777777"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74" w:author="w18361" w:date="2012-05-10T13:35:00Z"/>
                <w:rFonts w:ascii="Arial" w:hAnsi="Arial" w:cs="Arial"/>
                <w:sz w:val="18"/>
              </w:rPr>
            </w:pPr>
            <w:del w:id="75" w:author="w18361" w:date="2012-05-10T13:35:00Z">
              <w:r>
                <w:rPr>
                  <w:rFonts w:ascii="Arial" w:hAnsi="Arial" w:cs="Arial"/>
                  <w:sz w:val="18"/>
                </w:rPr>
                <w:delText>OpkrævningFordringBeløb</w:delText>
              </w:r>
            </w:del>
          </w:p>
        </w:tc>
        <w:tc>
          <w:tcPr>
            <w:tcW w:w="1701" w:type="dxa"/>
          </w:tcPr>
          <w:p w14:paraId="600BEA9E" w14:textId="77777777" w:rsidR="00EA2A3B" w:rsidRPr="004B1BF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 w:author="w18361" w:date="2012-05-10T13:35:00Z"/>
                <w:rFonts w:ascii="Arial" w:hAnsi="Arial" w:cs="Arial"/>
                <w:sz w:val="18"/>
                <w:lang w:val="en-US"/>
              </w:rPr>
            </w:pPr>
            <w:del w:id="77" w:author="w18361" w:date="2012-05-10T13:35:00Z">
              <w:r w:rsidRPr="004B1BFB">
                <w:rPr>
                  <w:rFonts w:ascii="Arial" w:hAnsi="Arial" w:cs="Arial"/>
                  <w:sz w:val="18"/>
                  <w:lang w:val="en-US"/>
                </w:rPr>
                <w:delText xml:space="preserve">Domain: </w:delText>
              </w:r>
            </w:del>
          </w:p>
          <w:p w14:paraId="44348D6F" w14:textId="77777777" w:rsidR="00EA2A3B" w:rsidRPr="004B1BF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 w:author="w18361" w:date="2012-05-10T13:35:00Z"/>
                <w:rFonts w:ascii="Arial" w:hAnsi="Arial" w:cs="Arial"/>
                <w:sz w:val="18"/>
                <w:lang w:val="en-US"/>
              </w:rPr>
            </w:pPr>
            <w:del w:id="79" w:author="w18361" w:date="2012-05-10T13:35:00Z">
              <w:r w:rsidRPr="004B1BFB">
                <w:rPr>
                  <w:rFonts w:ascii="Arial" w:hAnsi="Arial" w:cs="Arial"/>
                  <w:sz w:val="18"/>
                  <w:lang w:val="en-US"/>
                </w:rPr>
                <w:delText>BeløbPositivNegativ15Decimaler2</w:delText>
              </w:r>
            </w:del>
          </w:p>
          <w:p w14:paraId="2F22B397" w14:textId="77777777" w:rsidR="00EA2A3B" w:rsidRPr="004B1BF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 w:author="w18361" w:date="2012-05-10T13:35:00Z"/>
                <w:rFonts w:ascii="Arial" w:hAnsi="Arial" w:cs="Arial"/>
                <w:sz w:val="18"/>
                <w:lang w:val="en-US"/>
              </w:rPr>
            </w:pPr>
            <w:del w:id="81" w:author="w18361" w:date="2012-05-10T13:35:00Z">
              <w:r w:rsidRPr="004B1BFB">
                <w:rPr>
                  <w:rFonts w:ascii="Arial" w:hAnsi="Arial" w:cs="Arial"/>
                  <w:sz w:val="18"/>
                  <w:lang w:val="en-US"/>
                </w:rPr>
                <w:delText>base: decimal</w:delText>
              </w:r>
            </w:del>
          </w:p>
          <w:p w14:paraId="615080A5" w14:textId="77777777" w:rsidR="00EA2A3B" w:rsidRPr="004B1BF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 w:author="w18361" w:date="2012-05-10T13:35:00Z"/>
                <w:rFonts w:ascii="Arial" w:hAnsi="Arial" w:cs="Arial"/>
                <w:sz w:val="18"/>
                <w:lang w:val="en-US"/>
              </w:rPr>
            </w:pPr>
            <w:del w:id="83" w:author="w18361" w:date="2012-05-10T13:35:00Z">
              <w:r w:rsidRPr="004B1BFB">
                <w:rPr>
                  <w:rFonts w:ascii="Arial" w:hAnsi="Arial" w:cs="Arial"/>
                  <w:sz w:val="18"/>
                  <w:lang w:val="en-US"/>
                </w:rPr>
                <w:delText>maxInclusive: 999999999999999</w:delText>
              </w:r>
            </w:del>
          </w:p>
          <w:p w14:paraId="68641D25" w14:textId="77777777"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 w:author="w18361" w:date="2012-05-10T13:35:00Z"/>
                <w:rFonts w:ascii="Arial" w:hAnsi="Arial" w:cs="Arial"/>
                <w:sz w:val="18"/>
              </w:rPr>
            </w:pPr>
            <w:del w:id="85" w:author="w18361" w:date="2012-05-10T13:35:00Z">
              <w:r>
                <w:rPr>
                  <w:rFonts w:ascii="Arial" w:hAnsi="Arial" w:cs="Arial"/>
                  <w:sz w:val="18"/>
                </w:rPr>
                <w:delText>minInclusive: -999999999999999</w:delText>
              </w:r>
            </w:del>
          </w:p>
          <w:p w14:paraId="63BF0129" w14:textId="77777777"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 w:author="w18361" w:date="2012-05-10T13:35:00Z"/>
                <w:rFonts w:ascii="Arial" w:hAnsi="Arial" w:cs="Arial"/>
                <w:sz w:val="18"/>
              </w:rPr>
            </w:pPr>
            <w:del w:id="87" w:author="w18361" w:date="2012-05-10T13:35:00Z">
              <w:r>
                <w:rPr>
                  <w:rFonts w:ascii="Arial" w:hAnsi="Arial" w:cs="Arial"/>
                  <w:sz w:val="18"/>
                </w:rPr>
                <w:delText>fractionDigits: 2</w:delText>
              </w:r>
            </w:del>
          </w:p>
        </w:tc>
        <w:tc>
          <w:tcPr>
            <w:tcW w:w="4671" w:type="dxa"/>
          </w:tcPr>
          <w:p w14:paraId="319C713D" w14:textId="77777777"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 w:author="w18361" w:date="2012-05-10T13:35:00Z"/>
                <w:rFonts w:ascii="Arial" w:hAnsi="Arial" w:cs="Arial"/>
                <w:sz w:val="18"/>
              </w:rPr>
            </w:pPr>
            <w:del w:id="89" w:author="w18361" w:date="2012-05-10T13:35:00Z">
              <w:r>
                <w:rPr>
                  <w:rFonts w:ascii="Arial" w:hAnsi="Arial" w:cs="Arial"/>
                  <w:sz w:val="18"/>
                </w:rPr>
                <w:delText>Beløb er det beløb, der skal opkræves for en fordring - beløbet kan være positivt eller negativt, ligesom beløbet kan være på 0 kr.</w:delText>
              </w:r>
            </w:del>
          </w:p>
          <w:p w14:paraId="59B107DA" w14:textId="77777777"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 w:author="w18361" w:date="2012-05-10T13:35:00Z"/>
                <w:rFonts w:ascii="Arial" w:hAnsi="Arial" w:cs="Arial"/>
                <w:sz w:val="18"/>
              </w:rPr>
            </w:pPr>
            <w:del w:id="91" w:author="w18361" w:date="2012-05-10T13:35:00Z">
              <w:r>
                <w:rPr>
                  <w:rFonts w:ascii="Arial" w:hAnsi="Arial" w:cs="Arial"/>
                  <w:sz w:val="18"/>
                </w:rPr>
                <w:delText>Påløbne renter og påhæftede gebyrer bliver oprettet som deres egne fordringer med reference til den oprindelige fordring.</w:delText>
              </w:r>
            </w:del>
          </w:p>
          <w:p w14:paraId="7787161A" w14:textId="77777777"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 w:author="w18361" w:date="2012-05-10T13:35:00Z"/>
                <w:rFonts w:ascii="Arial" w:hAnsi="Arial" w:cs="Arial"/>
                <w:sz w:val="18"/>
              </w:rPr>
            </w:pPr>
            <w:del w:id="93" w:author="w18361" w:date="2012-05-10T13:35:00Z">
              <w:r>
                <w:rPr>
                  <w:rFonts w:ascii="Arial" w:hAnsi="Arial" w:cs="Arial"/>
                  <w:sz w:val="18"/>
                </w:rPr>
                <w:delText>Når fordringen er fuldt betalt, vil beløbet være 0,00 kr.</w:delText>
              </w:r>
            </w:del>
          </w:p>
        </w:tc>
      </w:tr>
      <w:tr w:rsidR="006E7183" w14:paraId="2ED3CFC2" w14:textId="77777777" w:rsidTr="006E7183">
        <w:tc>
          <w:tcPr>
            <w:tcW w:w="3402" w:type="dxa"/>
          </w:tcPr>
          <w:p w14:paraId="6774D44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14:paraId="080119E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4AEEB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EB570E6"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14:paraId="01B8EFC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til identifikation af opkrævningsfordringens regnskabsperiode.</w:t>
            </w:r>
          </w:p>
        </w:tc>
      </w:tr>
      <w:tr w:rsidR="006E7183" w14:paraId="0089FF0C" w14:textId="77777777" w:rsidTr="006E7183">
        <w:tc>
          <w:tcPr>
            <w:tcW w:w="3402" w:type="dxa"/>
          </w:tcPr>
          <w:p w14:paraId="0ED601E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14:paraId="4312A1E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DAD9B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32DFFCEE"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F7050F"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E7183" w14:paraId="61C12C05" w14:textId="77777777" w:rsidTr="006E7183">
        <w:tc>
          <w:tcPr>
            <w:tcW w:w="3402" w:type="dxa"/>
          </w:tcPr>
          <w:p w14:paraId="490A26BB"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257CB6B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7972A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A31308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C1FE1D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1E28E34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1A40EB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D50F8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E7183" w14:paraId="41ACED39" w14:textId="77777777" w:rsidTr="006E7183">
        <w:tc>
          <w:tcPr>
            <w:tcW w:w="3402" w:type="dxa"/>
          </w:tcPr>
          <w:p w14:paraId="4AC29954"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14:paraId="2680F95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EB5A6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BF8C1D2"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304DF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352AAFF4"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6E7183" w14:paraId="60B4B258" w14:textId="77777777" w:rsidTr="006E7183">
        <w:tc>
          <w:tcPr>
            <w:tcW w:w="3402" w:type="dxa"/>
          </w:tcPr>
          <w:p w14:paraId="221570E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2B99DB5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81392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07A7A1E"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5AB886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709D619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E7183" w14:paraId="6E9B9378" w14:textId="77777777" w:rsidTr="006E7183">
        <w:tc>
          <w:tcPr>
            <w:tcW w:w="3402" w:type="dxa"/>
          </w:tcPr>
          <w:p w14:paraId="0F2ABC8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14:paraId="758E4ED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4" w:author="w18361" w:date="2012-05-10T13:35:00Z">
                  <w:rPr>
                    <w:rFonts w:ascii="Arial" w:hAnsi="Arial"/>
                    <w:sz w:val="18"/>
                    <w:lang w:val="en-US"/>
                  </w:rPr>
                </w:rPrChange>
              </w:rPr>
            </w:pPr>
            <w:r>
              <w:rPr>
                <w:rFonts w:ascii="Arial" w:hAnsi="Arial"/>
                <w:sz w:val="18"/>
                <w:rPrChange w:id="95" w:author="w18361" w:date="2012-05-10T13:35:00Z">
                  <w:rPr>
                    <w:rFonts w:ascii="Arial" w:hAnsi="Arial"/>
                    <w:sz w:val="18"/>
                    <w:lang w:val="en-US"/>
                  </w:rPr>
                </w:rPrChange>
              </w:rPr>
              <w:t xml:space="preserve">Domain: </w:t>
            </w:r>
          </w:p>
          <w:p w14:paraId="6F7488B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6" w:author="w18361" w:date="2012-05-10T13:35:00Z">
                  <w:rPr>
                    <w:rFonts w:ascii="Arial" w:hAnsi="Arial"/>
                    <w:sz w:val="18"/>
                    <w:lang w:val="en-US"/>
                  </w:rPr>
                </w:rPrChange>
              </w:rPr>
            </w:pPr>
            <w:r>
              <w:rPr>
                <w:rFonts w:ascii="Arial" w:hAnsi="Arial"/>
                <w:sz w:val="18"/>
                <w:rPrChange w:id="97" w:author="w18361" w:date="2012-05-10T13:35:00Z">
                  <w:rPr>
                    <w:rFonts w:ascii="Arial" w:hAnsi="Arial"/>
                    <w:sz w:val="18"/>
                    <w:lang w:val="en-US"/>
                  </w:rPr>
                </w:rPrChange>
              </w:rPr>
              <w:t>Tekst30</w:t>
            </w:r>
          </w:p>
          <w:p w14:paraId="64ADCE3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8" w:author="w18361" w:date="2012-05-10T13:35:00Z">
                  <w:rPr>
                    <w:rFonts w:ascii="Arial" w:hAnsi="Arial"/>
                    <w:sz w:val="18"/>
                    <w:lang w:val="en-US"/>
                  </w:rPr>
                </w:rPrChange>
              </w:rPr>
            </w:pPr>
            <w:r>
              <w:rPr>
                <w:rFonts w:ascii="Arial" w:hAnsi="Arial"/>
                <w:sz w:val="18"/>
                <w:rPrChange w:id="99" w:author="w18361" w:date="2012-05-10T13:35:00Z">
                  <w:rPr>
                    <w:rFonts w:ascii="Arial" w:hAnsi="Arial"/>
                    <w:sz w:val="18"/>
                    <w:lang w:val="en-US"/>
                  </w:rPr>
                </w:rPrChange>
              </w:rPr>
              <w:t>base: string</w:t>
            </w:r>
          </w:p>
          <w:p w14:paraId="7ACDDA7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0" w:author="w18361" w:date="2012-05-10T13:35:00Z">
                  <w:rPr>
                    <w:rFonts w:ascii="Arial" w:hAnsi="Arial"/>
                    <w:sz w:val="18"/>
                    <w:lang w:val="en-US"/>
                  </w:rPr>
                </w:rPrChange>
              </w:rPr>
            </w:pPr>
            <w:r>
              <w:rPr>
                <w:rFonts w:ascii="Arial" w:hAnsi="Arial"/>
                <w:sz w:val="18"/>
                <w:rPrChange w:id="101" w:author="w18361" w:date="2012-05-10T13:35:00Z">
                  <w:rPr>
                    <w:rFonts w:ascii="Arial" w:hAnsi="Arial"/>
                    <w:sz w:val="18"/>
                    <w:lang w:val="en-US"/>
                  </w:rPr>
                </w:rPrChange>
              </w:rPr>
              <w:t>maxLength: 30</w:t>
            </w:r>
          </w:p>
        </w:tc>
        <w:tc>
          <w:tcPr>
            <w:tcW w:w="4671" w:type="dxa"/>
          </w:tcPr>
          <w:p w14:paraId="46420A8D"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6E7183" w14:paraId="268B255E" w14:textId="77777777" w:rsidTr="006E7183">
        <w:tc>
          <w:tcPr>
            <w:tcW w:w="3402" w:type="dxa"/>
          </w:tcPr>
          <w:p w14:paraId="61755109"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14:paraId="6CB2BC6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2" w:author="w18361" w:date="2012-05-10T13:35:00Z">
                  <w:rPr>
                    <w:rFonts w:ascii="Arial" w:hAnsi="Arial"/>
                    <w:sz w:val="18"/>
                    <w:lang w:val="en-US"/>
                  </w:rPr>
                </w:rPrChange>
              </w:rPr>
            </w:pPr>
            <w:r>
              <w:rPr>
                <w:rFonts w:ascii="Arial" w:hAnsi="Arial"/>
                <w:sz w:val="18"/>
                <w:rPrChange w:id="103" w:author="w18361" w:date="2012-05-10T13:35:00Z">
                  <w:rPr>
                    <w:rFonts w:ascii="Arial" w:hAnsi="Arial"/>
                    <w:sz w:val="18"/>
                    <w:lang w:val="en-US"/>
                  </w:rPr>
                </w:rPrChange>
              </w:rPr>
              <w:t xml:space="preserve">Domain: </w:t>
            </w:r>
          </w:p>
          <w:p w14:paraId="1FF3B2F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4" w:author="w18361" w:date="2012-05-10T13:35:00Z">
                  <w:rPr>
                    <w:rFonts w:ascii="Arial" w:hAnsi="Arial"/>
                    <w:sz w:val="18"/>
                    <w:lang w:val="en-US"/>
                  </w:rPr>
                </w:rPrChange>
              </w:rPr>
            </w:pPr>
            <w:r>
              <w:rPr>
                <w:rFonts w:ascii="Arial" w:hAnsi="Arial"/>
                <w:sz w:val="18"/>
                <w:rPrChange w:id="105" w:author="w18361" w:date="2012-05-10T13:35:00Z">
                  <w:rPr>
                    <w:rFonts w:ascii="Arial" w:hAnsi="Arial"/>
                    <w:sz w:val="18"/>
                    <w:lang w:val="en-US"/>
                  </w:rPr>
                </w:rPrChange>
              </w:rPr>
              <w:t>KundeNummer</w:t>
            </w:r>
          </w:p>
          <w:p w14:paraId="6325498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6" w:author="w18361" w:date="2012-05-10T13:35:00Z">
                  <w:rPr>
                    <w:rFonts w:ascii="Arial" w:hAnsi="Arial"/>
                    <w:sz w:val="18"/>
                    <w:lang w:val="en-US"/>
                  </w:rPr>
                </w:rPrChange>
              </w:rPr>
            </w:pPr>
            <w:r>
              <w:rPr>
                <w:rFonts w:ascii="Arial" w:hAnsi="Arial"/>
                <w:sz w:val="18"/>
                <w:rPrChange w:id="107" w:author="w18361" w:date="2012-05-10T13:35:00Z">
                  <w:rPr>
                    <w:rFonts w:ascii="Arial" w:hAnsi="Arial"/>
                    <w:sz w:val="18"/>
                    <w:lang w:val="en-US"/>
                  </w:rPr>
                </w:rPrChange>
              </w:rPr>
              <w:t>base: string</w:t>
            </w:r>
          </w:p>
          <w:p w14:paraId="2882A8C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8" w:author="w18361" w:date="2012-05-10T13:35:00Z">
                  <w:rPr>
                    <w:rFonts w:ascii="Arial" w:hAnsi="Arial"/>
                    <w:sz w:val="18"/>
                    <w:lang w:val="en-US"/>
                  </w:rPr>
                </w:rPrChange>
              </w:rPr>
            </w:pPr>
            <w:r>
              <w:rPr>
                <w:rFonts w:ascii="Arial" w:hAnsi="Arial"/>
                <w:sz w:val="18"/>
                <w:rPrChange w:id="109" w:author="w18361" w:date="2012-05-10T13:35:00Z">
                  <w:rPr>
                    <w:rFonts w:ascii="Arial" w:hAnsi="Arial"/>
                    <w:sz w:val="18"/>
                    <w:lang w:val="en-US"/>
                  </w:rPr>
                </w:rPrChange>
              </w:rPr>
              <w:t>maxLength: 11</w:t>
            </w:r>
          </w:p>
          <w:p w14:paraId="37924B0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0" w:author="w18361" w:date="2012-05-10T13:35:00Z">
                  <w:rPr>
                    <w:rFonts w:ascii="Arial" w:hAnsi="Arial"/>
                    <w:sz w:val="18"/>
                    <w:lang w:val="en-US"/>
                  </w:rPr>
                </w:rPrChange>
              </w:rPr>
            </w:pPr>
            <w:r>
              <w:rPr>
                <w:rFonts w:ascii="Arial" w:hAnsi="Arial"/>
                <w:sz w:val="18"/>
                <w:rPrChange w:id="111" w:author="w18361" w:date="2012-05-10T13:35:00Z">
                  <w:rPr>
                    <w:rFonts w:ascii="Arial" w:hAnsi="Arial"/>
                    <w:sz w:val="18"/>
                    <w:lang w:val="en-US"/>
                  </w:rPr>
                </w:rPrChange>
              </w:rPr>
              <w:t>pattern: [0-9]{8,11}</w:t>
            </w:r>
          </w:p>
        </w:tc>
        <w:tc>
          <w:tcPr>
            <w:tcW w:w="4671" w:type="dxa"/>
          </w:tcPr>
          <w:p w14:paraId="0255899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6E7183" w14:paraId="6E02946D" w14:textId="77777777" w:rsidTr="006E7183">
        <w:tc>
          <w:tcPr>
            <w:tcW w:w="3402" w:type="dxa"/>
          </w:tcPr>
          <w:p w14:paraId="432548A3"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14:paraId="08607C9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2" w:author="w18361" w:date="2012-05-10T13:35:00Z">
                  <w:rPr>
                    <w:rFonts w:ascii="Arial" w:hAnsi="Arial"/>
                    <w:sz w:val="18"/>
                    <w:lang w:val="en-US"/>
                  </w:rPr>
                </w:rPrChange>
              </w:rPr>
            </w:pPr>
            <w:r>
              <w:rPr>
                <w:rFonts w:ascii="Arial" w:hAnsi="Arial"/>
                <w:sz w:val="18"/>
                <w:rPrChange w:id="113" w:author="w18361" w:date="2012-05-10T13:35:00Z">
                  <w:rPr>
                    <w:rFonts w:ascii="Arial" w:hAnsi="Arial"/>
                    <w:sz w:val="18"/>
                    <w:lang w:val="en-US"/>
                  </w:rPr>
                </w:rPrChange>
              </w:rPr>
              <w:t xml:space="preserve">Domain: </w:t>
            </w:r>
          </w:p>
          <w:p w14:paraId="7899865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4" w:author="w18361" w:date="2012-05-10T13:35:00Z">
                  <w:rPr>
                    <w:rFonts w:ascii="Arial" w:hAnsi="Arial"/>
                    <w:sz w:val="18"/>
                    <w:lang w:val="en-US"/>
                  </w:rPr>
                </w:rPrChange>
              </w:rPr>
            </w:pPr>
            <w:r>
              <w:rPr>
                <w:rFonts w:ascii="Arial" w:hAnsi="Arial"/>
                <w:sz w:val="18"/>
                <w:rPrChange w:id="115" w:author="w18361" w:date="2012-05-10T13:35:00Z">
                  <w:rPr>
                    <w:rFonts w:ascii="Arial" w:hAnsi="Arial"/>
                    <w:sz w:val="18"/>
                    <w:lang w:val="en-US"/>
                  </w:rPr>
                </w:rPrChange>
              </w:rPr>
              <w:t>Tekst30</w:t>
            </w:r>
          </w:p>
          <w:p w14:paraId="34C3F31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6" w:author="w18361" w:date="2012-05-10T13:35:00Z">
                  <w:rPr>
                    <w:rFonts w:ascii="Arial" w:hAnsi="Arial"/>
                    <w:sz w:val="18"/>
                    <w:lang w:val="en-US"/>
                  </w:rPr>
                </w:rPrChange>
              </w:rPr>
            </w:pPr>
            <w:r>
              <w:rPr>
                <w:rFonts w:ascii="Arial" w:hAnsi="Arial"/>
                <w:sz w:val="18"/>
                <w:rPrChange w:id="117" w:author="w18361" w:date="2012-05-10T13:35:00Z">
                  <w:rPr>
                    <w:rFonts w:ascii="Arial" w:hAnsi="Arial"/>
                    <w:sz w:val="18"/>
                    <w:lang w:val="en-US"/>
                  </w:rPr>
                </w:rPrChange>
              </w:rPr>
              <w:t>base: string</w:t>
            </w:r>
          </w:p>
          <w:p w14:paraId="5C510B93"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8" w:author="w18361" w:date="2012-05-10T13:35:00Z">
                  <w:rPr>
                    <w:rFonts w:ascii="Arial" w:hAnsi="Arial"/>
                    <w:sz w:val="18"/>
                    <w:lang w:val="en-US"/>
                  </w:rPr>
                </w:rPrChange>
              </w:rPr>
            </w:pPr>
            <w:r>
              <w:rPr>
                <w:rFonts w:ascii="Arial" w:hAnsi="Arial"/>
                <w:sz w:val="18"/>
                <w:rPrChange w:id="119" w:author="w18361" w:date="2012-05-10T13:35:00Z">
                  <w:rPr>
                    <w:rFonts w:ascii="Arial" w:hAnsi="Arial"/>
                    <w:sz w:val="18"/>
                    <w:lang w:val="en-US"/>
                  </w:rPr>
                </w:rPrChange>
              </w:rPr>
              <w:t>maxLength: 30</w:t>
            </w:r>
          </w:p>
        </w:tc>
        <w:tc>
          <w:tcPr>
            <w:tcW w:w="4671" w:type="dxa"/>
          </w:tcPr>
          <w:p w14:paraId="2C35E0E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14:paraId="2A025B0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6B1C9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333DEA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7F0E5A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FA6709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F390FB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B1BC8C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3F32FA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378B31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87BA93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B17625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B25A39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7183" w14:paraId="460E0269" w14:textId="77777777" w:rsidTr="006E7183">
        <w:tc>
          <w:tcPr>
            <w:tcW w:w="3402" w:type="dxa"/>
          </w:tcPr>
          <w:p w14:paraId="7405041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7F7A04B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0" w:author="w18361" w:date="2012-05-10T13:35:00Z">
                  <w:rPr>
                    <w:rFonts w:ascii="Arial" w:hAnsi="Arial"/>
                    <w:sz w:val="18"/>
                    <w:lang w:val="en-US"/>
                  </w:rPr>
                </w:rPrChange>
              </w:rPr>
            </w:pPr>
            <w:r>
              <w:rPr>
                <w:rFonts w:ascii="Arial" w:hAnsi="Arial"/>
                <w:sz w:val="18"/>
                <w:rPrChange w:id="121" w:author="w18361" w:date="2012-05-10T13:35:00Z">
                  <w:rPr>
                    <w:rFonts w:ascii="Arial" w:hAnsi="Arial"/>
                    <w:sz w:val="18"/>
                    <w:lang w:val="en-US"/>
                  </w:rPr>
                </w:rPrChange>
              </w:rPr>
              <w:t xml:space="preserve">Domain: </w:t>
            </w:r>
          </w:p>
          <w:p w14:paraId="0714137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2" w:author="w18361" w:date="2012-05-10T13:35:00Z">
                  <w:rPr>
                    <w:rFonts w:ascii="Arial" w:hAnsi="Arial"/>
                    <w:sz w:val="18"/>
                    <w:lang w:val="en-US"/>
                  </w:rPr>
                </w:rPrChange>
              </w:rPr>
            </w:pPr>
            <w:r>
              <w:rPr>
                <w:rFonts w:ascii="Arial" w:hAnsi="Arial"/>
                <w:sz w:val="18"/>
                <w:rPrChange w:id="123" w:author="w18361" w:date="2012-05-10T13:35:00Z">
                  <w:rPr>
                    <w:rFonts w:ascii="Arial" w:hAnsi="Arial"/>
                    <w:sz w:val="18"/>
                    <w:lang w:val="en-US"/>
                  </w:rPr>
                </w:rPrChange>
              </w:rPr>
              <w:t>Tekst32</w:t>
            </w:r>
          </w:p>
          <w:p w14:paraId="283C53A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4" w:author="w18361" w:date="2012-05-10T13:35:00Z">
                  <w:rPr>
                    <w:rFonts w:ascii="Arial" w:hAnsi="Arial"/>
                    <w:sz w:val="18"/>
                    <w:lang w:val="en-US"/>
                  </w:rPr>
                </w:rPrChange>
              </w:rPr>
            </w:pPr>
            <w:r>
              <w:rPr>
                <w:rFonts w:ascii="Arial" w:hAnsi="Arial"/>
                <w:sz w:val="18"/>
                <w:rPrChange w:id="125" w:author="w18361" w:date="2012-05-10T13:35:00Z">
                  <w:rPr>
                    <w:rFonts w:ascii="Arial" w:hAnsi="Arial"/>
                    <w:sz w:val="18"/>
                    <w:lang w:val="en-US"/>
                  </w:rPr>
                </w:rPrChange>
              </w:rPr>
              <w:t>base: string</w:t>
            </w:r>
          </w:p>
          <w:p w14:paraId="2D617B0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6" w:author="w18361" w:date="2012-05-10T13:35:00Z">
                  <w:rPr>
                    <w:rFonts w:ascii="Arial" w:hAnsi="Arial"/>
                    <w:sz w:val="18"/>
                    <w:lang w:val="en-US"/>
                  </w:rPr>
                </w:rPrChange>
              </w:rPr>
            </w:pPr>
            <w:r>
              <w:rPr>
                <w:rFonts w:ascii="Arial" w:hAnsi="Arial"/>
                <w:sz w:val="18"/>
                <w:rPrChange w:id="127" w:author="w18361" w:date="2012-05-10T13:35:00Z">
                  <w:rPr>
                    <w:rFonts w:ascii="Arial" w:hAnsi="Arial"/>
                    <w:sz w:val="18"/>
                    <w:lang w:val="en-US"/>
                  </w:rPr>
                </w:rPrChange>
              </w:rPr>
              <w:t>maxLength: 32</w:t>
            </w:r>
          </w:p>
        </w:tc>
        <w:tc>
          <w:tcPr>
            <w:tcW w:w="4671" w:type="dxa"/>
          </w:tcPr>
          <w:p w14:paraId="0FB92A6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D9BDAF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2B84F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739854F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0056C8"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14:paraId="672BBB47" w14:textId="77777777" w:rsidTr="006E7183">
        <w:tc>
          <w:tcPr>
            <w:tcW w:w="3402" w:type="dxa"/>
          </w:tcPr>
          <w:p w14:paraId="227F422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0718802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8" w:author="w18361" w:date="2012-05-10T13:35:00Z">
                  <w:rPr>
                    <w:rFonts w:ascii="Arial" w:hAnsi="Arial"/>
                    <w:sz w:val="18"/>
                    <w:lang w:val="en-US"/>
                  </w:rPr>
                </w:rPrChange>
              </w:rPr>
            </w:pPr>
            <w:r>
              <w:rPr>
                <w:rFonts w:ascii="Arial" w:hAnsi="Arial"/>
                <w:sz w:val="18"/>
                <w:rPrChange w:id="129" w:author="w18361" w:date="2012-05-10T13:35:00Z">
                  <w:rPr>
                    <w:rFonts w:ascii="Arial" w:hAnsi="Arial"/>
                    <w:sz w:val="18"/>
                    <w:lang w:val="en-US"/>
                  </w:rPr>
                </w:rPrChange>
              </w:rPr>
              <w:t xml:space="preserve">Domain: </w:t>
            </w:r>
          </w:p>
          <w:p w14:paraId="51F8DFF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0" w:author="w18361" w:date="2012-05-10T13:35:00Z">
                  <w:rPr>
                    <w:rFonts w:ascii="Arial" w:hAnsi="Arial"/>
                    <w:sz w:val="18"/>
                    <w:lang w:val="en-US"/>
                  </w:rPr>
                </w:rPrChange>
              </w:rPr>
            </w:pPr>
            <w:r>
              <w:rPr>
                <w:rFonts w:ascii="Arial" w:hAnsi="Arial"/>
                <w:sz w:val="18"/>
                <w:rPrChange w:id="131" w:author="w18361" w:date="2012-05-10T13:35:00Z">
                  <w:rPr>
                    <w:rFonts w:ascii="Arial" w:hAnsi="Arial"/>
                    <w:sz w:val="18"/>
                    <w:lang w:val="en-US"/>
                  </w:rPr>
                </w:rPrChange>
              </w:rPr>
              <w:t>TekstLang</w:t>
            </w:r>
          </w:p>
          <w:p w14:paraId="53B4B60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2" w:author="w18361" w:date="2012-05-10T13:35:00Z">
                  <w:rPr>
                    <w:rFonts w:ascii="Arial" w:hAnsi="Arial"/>
                    <w:sz w:val="18"/>
                    <w:lang w:val="en-US"/>
                  </w:rPr>
                </w:rPrChange>
              </w:rPr>
            </w:pPr>
            <w:r>
              <w:rPr>
                <w:rFonts w:ascii="Arial" w:hAnsi="Arial"/>
                <w:sz w:val="18"/>
                <w:rPrChange w:id="133" w:author="w18361" w:date="2012-05-10T13:35:00Z">
                  <w:rPr>
                    <w:rFonts w:ascii="Arial" w:hAnsi="Arial"/>
                    <w:sz w:val="18"/>
                    <w:lang w:val="en-US"/>
                  </w:rPr>
                </w:rPrChange>
              </w:rPr>
              <w:t>base: string</w:t>
            </w:r>
          </w:p>
          <w:p w14:paraId="56B75C2B"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4" w:author="w18361" w:date="2012-05-10T13:35:00Z">
                  <w:rPr>
                    <w:rFonts w:ascii="Arial" w:hAnsi="Arial"/>
                    <w:sz w:val="18"/>
                    <w:lang w:val="en-US"/>
                  </w:rPr>
                </w:rPrChange>
              </w:rPr>
            </w:pPr>
            <w:r>
              <w:rPr>
                <w:rFonts w:ascii="Arial" w:hAnsi="Arial"/>
                <w:sz w:val="18"/>
                <w:rPrChange w:id="135" w:author="w18361" w:date="2012-05-10T13:35:00Z">
                  <w:rPr>
                    <w:rFonts w:ascii="Arial" w:hAnsi="Arial"/>
                    <w:sz w:val="18"/>
                    <w:lang w:val="en-US"/>
                  </w:rPr>
                </w:rPrChange>
              </w:rPr>
              <w:t>maxLength: 500</w:t>
            </w:r>
          </w:p>
        </w:tc>
        <w:tc>
          <w:tcPr>
            <w:tcW w:w="4671" w:type="dxa"/>
          </w:tcPr>
          <w:p w14:paraId="5357B79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E7183" w14:paraId="78DEFDEE" w14:textId="77777777" w:rsidTr="006E7183">
        <w:tc>
          <w:tcPr>
            <w:tcW w:w="3402" w:type="dxa"/>
          </w:tcPr>
          <w:p w14:paraId="13BC8A4E"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4312A14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C33EC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14:paraId="294BFB1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EB5313"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Modtagelsesdato er datoen for, hvornår en fordring er </w:t>
            </w:r>
            <w:r>
              <w:rPr>
                <w:rFonts w:ascii="Arial" w:hAnsi="Arial" w:cs="Arial"/>
                <w:sz w:val="18"/>
              </w:rPr>
              <w:lastRenderedPageBreak/>
              <w:t>modtaget hos Fordringshaver.</w:t>
            </w:r>
          </w:p>
        </w:tc>
      </w:tr>
      <w:tr w:rsidR="006E7183" w14:paraId="2152556D" w14:textId="77777777" w:rsidTr="006E7183">
        <w:tc>
          <w:tcPr>
            <w:tcW w:w="3402" w:type="dxa"/>
          </w:tcPr>
          <w:p w14:paraId="1DC0813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14:paraId="7D2A925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3C1E1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E5C45EE"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F39DE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50FE0DC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3D6330C2"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14:paraId="4EE7D8DF" w14:textId="77777777" w:rsidTr="006E7183">
        <w:tc>
          <w:tcPr>
            <w:tcW w:w="3402" w:type="dxa"/>
          </w:tcPr>
          <w:p w14:paraId="6EA3ECFE"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21C7C78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3E7E9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08BBDC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FB467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21CC1E2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2EAD717F"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14:paraId="4FE00C90" w14:textId="77777777" w:rsidTr="006E7183">
        <w:tc>
          <w:tcPr>
            <w:tcW w:w="3402" w:type="dxa"/>
          </w:tcPr>
          <w:p w14:paraId="2F77C4A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20BFBB6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85CAA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5BCD0F3"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7A8B10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5D9D111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A5A99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0768314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37D48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E7183" w14:paraId="3EF80A6C" w14:textId="77777777" w:rsidTr="006E7183">
        <w:tc>
          <w:tcPr>
            <w:tcW w:w="3402" w:type="dxa"/>
          </w:tcPr>
          <w:p w14:paraId="614ED6E3"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14:paraId="2896B5D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CB61E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D77E8D4"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2C0E4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312C2D4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1F03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6E7183" w14:paraId="0749978F" w14:textId="77777777" w:rsidTr="006E7183">
        <w:tc>
          <w:tcPr>
            <w:tcW w:w="3402" w:type="dxa"/>
          </w:tcPr>
          <w:p w14:paraId="4CB4B8C9"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4C21D1E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6" w:author="w18361" w:date="2012-05-10T13:35:00Z">
                  <w:rPr>
                    <w:rFonts w:ascii="Arial" w:hAnsi="Arial"/>
                    <w:sz w:val="18"/>
                    <w:lang w:val="en-US"/>
                  </w:rPr>
                </w:rPrChange>
              </w:rPr>
            </w:pPr>
            <w:r>
              <w:rPr>
                <w:rFonts w:ascii="Arial" w:hAnsi="Arial"/>
                <w:sz w:val="18"/>
                <w:rPrChange w:id="137" w:author="w18361" w:date="2012-05-10T13:35:00Z">
                  <w:rPr>
                    <w:rFonts w:ascii="Arial" w:hAnsi="Arial"/>
                    <w:sz w:val="18"/>
                    <w:lang w:val="en-US"/>
                  </w:rPr>
                </w:rPrChange>
              </w:rPr>
              <w:t xml:space="preserve">Domain: </w:t>
            </w:r>
          </w:p>
          <w:p w14:paraId="487E97C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8" w:author="w18361" w:date="2012-05-10T13:35:00Z">
                  <w:rPr>
                    <w:rFonts w:ascii="Arial" w:hAnsi="Arial"/>
                    <w:sz w:val="18"/>
                    <w:lang w:val="en-US"/>
                  </w:rPr>
                </w:rPrChange>
              </w:rPr>
            </w:pPr>
            <w:r>
              <w:rPr>
                <w:rFonts w:ascii="Arial" w:hAnsi="Arial"/>
                <w:sz w:val="18"/>
                <w:rPrChange w:id="139" w:author="w18361" w:date="2012-05-10T13:35:00Z">
                  <w:rPr>
                    <w:rFonts w:ascii="Arial" w:hAnsi="Arial"/>
                    <w:sz w:val="18"/>
                    <w:lang w:val="en-US"/>
                  </w:rPr>
                </w:rPrChange>
              </w:rPr>
              <w:t>ID4</w:t>
            </w:r>
          </w:p>
          <w:p w14:paraId="3B91C01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0" w:author="w18361" w:date="2012-05-10T13:35:00Z">
                  <w:rPr>
                    <w:rFonts w:ascii="Arial" w:hAnsi="Arial"/>
                    <w:sz w:val="18"/>
                    <w:lang w:val="en-US"/>
                  </w:rPr>
                </w:rPrChange>
              </w:rPr>
            </w:pPr>
            <w:r>
              <w:rPr>
                <w:rFonts w:ascii="Arial" w:hAnsi="Arial"/>
                <w:sz w:val="18"/>
                <w:rPrChange w:id="141" w:author="w18361" w:date="2012-05-10T13:35:00Z">
                  <w:rPr>
                    <w:rFonts w:ascii="Arial" w:hAnsi="Arial"/>
                    <w:sz w:val="18"/>
                    <w:lang w:val="en-US"/>
                  </w:rPr>
                </w:rPrChange>
              </w:rPr>
              <w:t>base: integer</w:t>
            </w:r>
          </w:p>
          <w:p w14:paraId="618292B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2" w:author="w18361" w:date="2012-05-10T13:35:00Z">
                  <w:rPr>
                    <w:rFonts w:ascii="Arial" w:hAnsi="Arial"/>
                    <w:sz w:val="18"/>
                    <w:lang w:val="en-US"/>
                  </w:rPr>
                </w:rPrChange>
              </w:rPr>
            </w:pPr>
            <w:r>
              <w:rPr>
                <w:rFonts w:ascii="Arial" w:hAnsi="Arial"/>
                <w:sz w:val="18"/>
                <w:rPrChange w:id="143" w:author="w18361" w:date="2012-05-10T13:35:00Z">
                  <w:rPr>
                    <w:rFonts w:ascii="Arial" w:hAnsi="Arial"/>
                    <w:sz w:val="18"/>
                    <w:lang w:val="en-US"/>
                  </w:rPr>
                </w:rPrChange>
              </w:rPr>
              <w:t>totalDigits: 4</w:t>
            </w:r>
          </w:p>
        </w:tc>
        <w:tc>
          <w:tcPr>
            <w:tcW w:w="4671" w:type="dxa"/>
          </w:tcPr>
          <w:p w14:paraId="69441D79"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52B895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41AFE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D05A87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6D1C2FD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6D6388A4"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1E7DF77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618A40E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0FE8C71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702BA4A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5557D9C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264A9BF5"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74DD8BA"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01F6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E4279D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E7183" w14:paraId="7C7883CA" w14:textId="77777777" w:rsidTr="006E7183">
        <w:tc>
          <w:tcPr>
            <w:tcW w:w="3402" w:type="dxa"/>
          </w:tcPr>
          <w:p w14:paraId="2D480A10"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14:paraId="3FB6DBB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4" w:author="w18361" w:date="2012-05-10T13:35:00Z">
                  <w:rPr>
                    <w:rFonts w:ascii="Arial" w:hAnsi="Arial"/>
                    <w:sz w:val="18"/>
                    <w:lang w:val="en-US"/>
                  </w:rPr>
                </w:rPrChange>
              </w:rPr>
            </w:pPr>
            <w:r>
              <w:rPr>
                <w:rFonts w:ascii="Arial" w:hAnsi="Arial"/>
                <w:sz w:val="18"/>
                <w:rPrChange w:id="145" w:author="w18361" w:date="2012-05-10T13:35:00Z">
                  <w:rPr>
                    <w:rFonts w:ascii="Arial" w:hAnsi="Arial"/>
                    <w:sz w:val="18"/>
                    <w:lang w:val="en-US"/>
                  </w:rPr>
                </w:rPrChange>
              </w:rPr>
              <w:t xml:space="preserve">Domain: </w:t>
            </w:r>
          </w:p>
          <w:p w14:paraId="65187F8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6" w:author="w18361" w:date="2012-05-10T13:35:00Z">
                  <w:rPr>
                    <w:rFonts w:ascii="Arial" w:hAnsi="Arial"/>
                    <w:sz w:val="18"/>
                    <w:lang w:val="en-US"/>
                  </w:rPr>
                </w:rPrChange>
              </w:rPr>
            </w:pPr>
            <w:r>
              <w:rPr>
                <w:rFonts w:ascii="Arial" w:hAnsi="Arial"/>
                <w:sz w:val="18"/>
                <w:rPrChange w:id="147" w:author="w18361" w:date="2012-05-10T13:35:00Z">
                  <w:rPr>
                    <w:rFonts w:ascii="Arial" w:hAnsi="Arial"/>
                    <w:sz w:val="18"/>
                    <w:lang w:val="en-US"/>
                  </w:rPr>
                </w:rPrChange>
              </w:rPr>
              <w:t>Tekst30</w:t>
            </w:r>
          </w:p>
          <w:p w14:paraId="77E256A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8" w:author="w18361" w:date="2012-05-10T13:35:00Z">
                  <w:rPr>
                    <w:rFonts w:ascii="Arial" w:hAnsi="Arial"/>
                    <w:sz w:val="18"/>
                    <w:lang w:val="en-US"/>
                  </w:rPr>
                </w:rPrChange>
              </w:rPr>
            </w:pPr>
            <w:r>
              <w:rPr>
                <w:rFonts w:ascii="Arial" w:hAnsi="Arial"/>
                <w:sz w:val="18"/>
                <w:rPrChange w:id="149" w:author="w18361" w:date="2012-05-10T13:35:00Z">
                  <w:rPr>
                    <w:rFonts w:ascii="Arial" w:hAnsi="Arial"/>
                    <w:sz w:val="18"/>
                    <w:lang w:val="en-US"/>
                  </w:rPr>
                </w:rPrChange>
              </w:rPr>
              <w:t>base: string</w:t>
            </w:r>
          </w:p>
          <w:p w14:paraId="41225BD8"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0" w:author="w18361" w:date="2012-05-10T13:35:00Z">
                  <w:rPr>
                    <w:rFonts w:ascii="Arial" w:hAnsi="Arial"/>
                    <w:sz w:val="18"/>
                    <w:lang w:val="en-US"/>
                  </w:rPr>
                </w:rPrChange>
              </w:rPr>
            </w:pPr>
            <w:r>
              <w:rPr>
                <w:rFonts w:ascii="Arial" w:hAnsi="Arial"/>
                <w:sz w:val="18"/>
                <w:rPrChange w:id="151" w:author="w18361" w:date="2012-05-10T13:35:00Z">
                  <w:rPr>
                    <w:rFonts w:ascii="Arial" w:hAnsi="Arial"/>
                    <w:sz w:val="18"/>
                    <w:lang w:val="en-US"/>
                  </w:rPr>
                </w:rPrChange>
              </w:rPr>
              <w:t>maxLength: 30</w:t>
            </w:r>
          </w:p>
        </w:tc>
        <w:tc>
          <w:tcPr>
            <w:tcW w:w="4671" w:type="dxa"/>
          </w:tcPr>
          <w:p w14:paraId="5E2A42F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1657BAE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A8DF3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F892C61"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6E7183" w14:paraId="62A3256D" w14:textId="77777777" w:rsidTr="006E7183">
        <w:tc>
          <w:tcPr>
            <w:tcW w:w="3402" w:type="dxa"/>
          </w:tcPr>
          <w:p w14:paraId="3664D4A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553E85F2"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2" w:author="w18361" w:date="2012-05-10T13:35:00Z">
                  <w:rPr>
                    <w:rFonts w:ascii="Arial" w:hAnsi="Arial"/>
                    <w:sz w:val="18"/>
                    <w:lang w:val="en-US"/>
                  </w:rPr>
                </w:rPrChange>
              </w:rPr>
            </w:pPr>
            <w:r>
              <w:rPr>
                <w:rFonts w:ascii="Arial" w:hAnsi="Arial"/>
                <w:sz w:val="18"/>
                <w:rPrChange w:id="153" w:author="w18361" w:date="2012-05-10T13:35:00Z">
                  <w:rPr>
                    <w:rFonts w:ascii="Arial" w:hAnsi="Arial"/>
                    <w:sz w:val="18"/>
                    <w:lang w:val="en-US"/>
                  </w:rPr>
                </w:rPrChange>
              </w:rPr>
              <w:t xml:space="preserve">Domain: </w:t>
            </w:r>
          </w:p>
          <w:p w14:paraId="5AA5841B"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4" w:author="w18361" w:date="2012-05-10T13:35:00Z">
                  <w:rPr>
                    <w:rFonts w:ascii="Arial" w:hAnsi="Arial"/>
                    <w:sz w:val="18"/>
                    <w:lang w:val="en-US"/>
                  </w:rPr>
                </w:rPrChange>
              </w:rPr>
            </w:pPr>
            <w:r>
              <w:rPr>
                <w:rFonts w:ascii="Arial" w:hAnsi="Arial"/>
                <w:sz w:val="18"/>
                <w:rPrChange w:id="155" w:author="w18361" w:date="2012-05-10T13:35:00Z">
                  <w:rPr>
                    <w:rFonts w:ascii="Arial" w:hAnsi="Arial"/>
                    <w:sz w:val="18"/>
                    <w:lang w:val="en-US"/>
                  </w:rPr>
                </w:rPrChange>
              </w:rPr>
              <w:t>Tekst30</w:t>
            </w:r>
          </w:p>
          <w:p w14:paraId="1AC9EEEE"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6" w:author="w18361" w:date="2012-05-10T13:35:00Z">
                  <w:rPr>
                    <w:rFonts w:ascii="Arial" w:hAnsi="Arial"/>
                    <w:sz w:val="18"/>
                    <w:lang w:val="en-US"/>
                  </w:rPr>
                </w:rPrChange>
              </w:rPr>
            </w:pPr>
            <w:r>
              <w:rPr>
                <w:rFonts w:ascii="Arial" w:hAnsi="Arial"/>
                <w:sz w:val="18"/>
                <w:rPrChange w:id="157" w:author="w18361" w:date="2012-05-10T13:35:00Z">
                  <w:rPr>
                    <w:rFonts w:ascii="Arial" w:hAnsi="Arial"/>
                    <w:sz w:val="18"/>
                    <w:lang w:val="en-US"/>
                  </w:rPr>
                </w:rPrChange>
              </w:rPr>
              <w:t>base: string</w:t>
            </w:r>
          </w:p>
          <w:p w14:paraId="4FDFE23F"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8" w:author="w18361" w:date="2012-05-10T13:35:00Z">
                  <w:rPr>
                    <w:rFonts w:ascii="Arial" w:hAnsi="Arial"/>
                    <w:sz w:val="18"/>
                    <w:lang w:val="en-US"/>
                  </w:rPr>
                </w:rPrChange>
              </w:rPr>
            </w:pPr>
            <w:r>
              <w:rPr>
                <w:rFonts w:ascii="Arial" w:hAnsi="Arial"/>
                <w:sz w:val="18"/>
                <w:rPrChange w:id="159" w:author="w18361" w:date="2012-05-10T13:35:00Z">
                  <w:rPr>
                    <w:rFonts w:ascii="Arial" w:hAnsi="Arial"/>
                    <w:sz w:val="18"/>
                    <w:lang w:val="en-US"/>
                  </w:rPr>
                </w:rPrChange>
              </w:rPr>
              <w:t>maxLength: 30</w:t>
            </w:r>
          </w:p>
        </w:tc>
        <w:tc>
          <w:tcPr>
            <w:tcW w:w="4671" w:type="dxa"/>
          </w:tcPr>
          <w:p w14:paraId="5AF77728"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6E7183" w14:paraId="70829081" w14:textId="77777777" w:rsidTr="006E7183">
        <w:tc>
          <w:tcPr>
            <w:tcW w:w="3402" w:type="dxa"/>
          </w:tcPr>
          <w:p w14:paraId="27DFB605"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14:paraId="4C56951D"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0" w:author="w18361" w:date="2012-05-10T13:35:00Z">
                  <w:rPr>
                    <w:rFonts w:ascii="Arial" w:hAnsi="Arial"/>
                    <w:sz w:val="18"/>
                    <w:lang w:val="en-US"/>
                  </w:rPr>
                </w:rPrChange>
              </w:rPr>
            </w:pPr>
            <w:r>
              <w:rPr>
                <w:rFonts w:ascii="Arial" w:hAnsi="Arial"/>
                <w:sz w:val="18"/>
                <w:rPrChange w:id="161" w:author="w18361" w:date="2012-05-10T13:35:00Z">
                  <w:rPr>
                    <w:rFonts w:ascii="Arial" w:hAnsi="Arial"/>
                    <w:sz w:val="18"/>
                    <w:lang w:val="en-US"/>
                  </w:rPr>
                </w:rPrChange>
              </w:rPr>
              <w:t xml:space="preserve">Domain: </w:t>
            </w:r>
          </w:p>
          <w:p w14:paraId="30A35553"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2" w:author="w18361" w:date="2012-05-10T13:35:00Z">
                  <w:rPr>
                    <w:rFonts w:ascii="Arial" w:hAnsi="Arial"/>
                    <w:sz w:val="18"/>
                    <w:lang w:val="en-US"/>
                  </w:rPr>
                </w:rPrChange>
              </w:rPr>
            </w:pPr>
            <w:r>
              <w:rPr>
                <w:rFonts w:ascii="Arial" w:hAnsi="Arial"/>
                <w:sz w:val="18"/>
                <w:rPrChange w:id="163" w:author="w18361" w:date="2012-05-10T13:35:00Z">
                  <w:rPr>
                    <w:rFonts w:ascii="Arial" w:hAnsi="Arial"/>
                    <w:sz w:val="18"/>
                    <w:lang w:val="en-US"/>
                  </w:rPr>
                </w:rPrChange>
              </w:rPr>
              <w:t>RegistreringNummer</w:t>
            </w:r>
          </w:p>
          <w:p w14:paraId="050D1830"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4" w:author="w18361" w:date="2012-05-10T13:35:00Z">
                  <w:rPr>
                    <w:rFonts w:ascii="Arial" w:hAnsi="Arial"/>
                    <w:sz w:val="18"/>
                    <w:lang w:val="en-US"/>
                  </w:rPr>
                </w:rPrChange>
              </w:rPr>
            </w:pPr>
            <w:r>
              <w:rPr>
                <w:rFonts w:ascii="Arial" w:hAnsi="Arial"/>
                <w:sz w:val="18"/>
                <w:rPrChange w:id="165" w:author="w18361" w:date="2012-05-10T13:35:00Z">
                  <w:rPr>
                    <w:rFonts w:ascii="Arial" w:hAnsi="Arial"/>
                    <w:sz w:val="18"/>
                    <w:lang w:val="en-US"/>
                  </w:rPr>
                </w:rPrChange>
              </w:rPr>
              <w:t>base: string</w:t>
            </w:r>
          </w:p>
          <w:p w14:paraId="6265A467"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6" w:author="w18361" w:date="2012-05-10T13:35:00Z">
                  <w:rPr>
                    <w:rFonts w:ascii="Arial" w:hAnsi="Arial"/>
                    <w:sz w:val="18"/>
                    <w:lang w:val="en-US"/>
                  </w:rPr>
                </w:rPrChange>
              </w:rPr>
            </w:pPr>
            <w:r>
              <w:rPr>
                <w:rFonts w:ascii="Arial" w:hAnsi="Arial"/>
                <w:sz w:val="18"/>
                <w:rPrChange w:id="167" w:author="w18361" w:date="2012-05-10T13:35:00Z">
                  <w:rPr>
                    <w:rFonts w:ascii="Arial" w:hAnsi="Arial"/>
                    <w:sz w:val="18"/>
                    <w:lang w:val="en-US"/>
                  </w:rPr>
                </w:rPrChange>
              </w:rPr>
              <w:t>minLength: 2</w:t>
            </w:r>
          </w:p>
          <w:p w14:paraId="706101BF"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8" w:author="w18361" w:date="2012-05-10T13:35:00Z">
                  <w:rPr>
                    <w:rFonts w:ascii="Arial" w:hAnsi="Arial"/>
                    <w:sz w:val="18"/>
                    <w:lang w:val="en-US"/>
                  </w:rPr>
                </w:rPrChange>
              </w:rPr>
            </w:pPr>
            <w:r>
              <w:rPr>
                <w:rFonts w:ascii="Arial" w:hAnsi="Arial"/>
                <w:sz w:val="18"/>
                <w:rPrChange w:id="169" w:author="w18361" w:date="2012-05-10T13:35:00Z">
                  <w:rPr>
                    <w:rFonts w:ascii="Arial" w:hAnsi="Arial"/>
                    <w:sz w:val="18"/>
                    <w:lang w:val="en-US"/>
                  </w:rPr>
                </w:rPrChange>
              </w:rPr>
              <w:t>maxLength: 10</w:t>
            </w:r>
          </w:p>
          <w:p w14:paraId="548CDFA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14:paraId="3B6D7086"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6E7183" w14:paraId="4C669207" w14:textId="77777777" w:rsidTr="006E7183">
        <w:tc>
          <w:tcPr>
            <w:tcW w:w="3402" w:type="dxa"/>
          </w:tcPr>
          <w:p w14:paraId="5BEE9E2C"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14:paraId="6C36DAD1"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0" w:author="w18361" w:date="2012-05-10T13:35:00Z">
                  <w:rPr>
                    <w:rFonts w:ascii="Arial" w:hAnsi="Arial"/>
                    <w:sz w:val="18"/>
                    <w:lang w:val="en-US"/>
                  </w:rPr>
                </w:rPrChange>
              </w:rPr>
            </w:pPr>
            <w:r>
              <w:rPr>
                <w:rFonts w:ascii="Arial" w:hAnsi="Arial"/>
                <w:sz w:val="18"/>
                <w:rPrChange w:id="171" w:author="w18361" w:date="2012-05-10T13:35:00Z">
                  <w:rPr>
                    <w:rFonts w:ascii="Arial" w:hAnsi="Arial"/>
                    <w:sz w:val="18"/>
                    <w:lang w:val="en-US"/>
                  </w:rPr>
                </w:rPrChange>
              </w:rPr>
              <w:t xml:space="preserve">Domain: </w:t>
            </w:r>
          </w:p>
          <w:p w14:paraId="0F758628"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2" w:author="w18361" w:date="2012-05-10T13:35:00Z">
                  <w:rPr>
                    <w:rFonts w:ascii="Arial" w:hAnsi="Arial"/>
                    <w:sz w:val="18"/>
                    <w:lang w:val="en-US"/>
                  </w:rPr>
                </w:rPrChange>
              </w:rPr>
            </w:pPr>
            <w:r>
              <w:rPr>
                <w:rFonts w:ascii="Arial" w:hAnsi="Arial"/>
                <w:sz w:val="18"/>
                <w:rPrChange w:id="173" w:author="w18361" w:date="2012-05-10T13:35:00Z">
                  <w:rPr>
                    <w:rFonts w:ascii="Arial" w:hAnsi="Arial"/>
                    <w:sz w:val="18"/>
                    <w:lang w:val="en-US"/>
                  </w:rPr>
                </w:rPrChange>
              </w:rPr>
              <w:t>Valuta</w:t>
            </w:r>
          </w:p>
          <w:p w14:paraId="2AA8542C"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4" w:author="w18361" w:date="2012-05-10T13:35:00Z">
                  <w:rPr>
                    <w:rFonts w:ascii="Arial" w:hAnsi="Arial"/>
                    <w:sz w:val="18"/>
                    <w:lang w:val="en-US"/>
                  </w:rPr>
                </w:rPrChange>
              </w:rPr>
            </w:pPr>
            <w:r>
              <w:rPr>
                <w:rFonts w:ascii="Arial" w:hAnsi="Arial"/>
                <w:sz w:val="18"/>
                <w:rPrChange w:id="175" w:author="w18361" w:date="2012-05-10T13:35:00Z">
                  <w:rPr>
                    <w:rFonts w:ascii="Arial" w:hAnsi="Arial"/>
                    <w:sz w:val="18"/>
                    <w:lang w:val="en-US"/>
                  </w:rPr>
                </w:rPrChange>
              </w:rPr>
              <w:t>base: string</w:t>
            </w:r>
          </w:p>
          <w:p w14:paraId="16B1D2D6" w14:textId="77777777"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6" w:author="w18361" w:date="2012-05-10T13:35:00Z">
                  <w:rPr>
                    <w:rFonts w:ascii="Arial" w:hAnsi="Arial"/>
                    <w:sz w:val="18"/>
                    <w:lang w:val="en-US"/>
                  </w:rPr>
                </w:rPrChange>
              </w:rPr>
            </w:pPr>
            <w:r>
              <w:rPr>
                <w:rFonts w:ascii="Arial" w:hAnsi="Arial"/>
                <w:sz w:val="18"/>
                <w:rPrChange w:id="177" w:author="w18361" w:date="2012-05-10T13:35:00Z">
                  <w:rPr>
                    <w:rFonts w:ascii="Arial" w:hAnsi="Arial"/>
                    <w:sz w:val="18"/>
                    <w:lang w:val="en-US"/>
                  </w:rPr>
                </w:rPrChange>
              </w:rPr>
              <w:t>maxLength: 3</w:t>
            </w:r>
          </w:p>
          <w:p w14:paraId="3EF20DB8"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67052B9A" w14:textId="77777777"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14:paraId="15FD03A4" w14:textId="77777777" w:rsidR="001D2DD6" w:rsidRPr="006E7183" w:rsidRDefault="001D2DD6"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6E7183" w:rsidSect="006E718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1FA79" w14:textId="77777777" w:rsidR="00525AD0" w:rsidRDefault="00525AD0" w:rsidP="006E7183">
      <w:pPr>
        <w:spacing w:line="240" w:lineRule="auto"/>
      </w:pPr>
      <w:r>
        <w:separator/>
      </w:r>
    </w:p>
  </w:endnote>
  <w:endnote w:type="continuationSeparator" w:id="0">
    <w:p w14:paraId="5D7FEF67" w14:textId="77777777" w:rsidR="00525AD0" w:rsidRDefault="00525AD0" w:rsidP="006E7183">
      <w:pPr>
        <w:spacing w:line="240" w:lineRule="auto"/>
      </w:pPr>
      <w:r>
        <w:continuationSeparator/>
      </w:r>
    </w:p>
  </w:endnote>
  <w:endnote w:type="continuationNotice" w:id="1">
    <w:p w14:paraId="57B98363" w14:textId="77777777" w:rsidR="00525AD0" w:rsidRDefault="00525A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0996" w14:textId="77777777" w:rsidR="006E7183" w:rsidRDefault="006E718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E9DDD" w14:textId="0B3578D4" w:rsidR="006E7183" w:rsidRPr="006E7183" w:rsidRDefault="006E7183" w:rsidP="006E718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1" w:author="w18361" w:date="2012-05-10T13:35:00Z">
      <w:r w:rsidR="00EA2A3B">
        <w:rPr>
          <w:rFonts w:ascii="Arial" w:hAnsi="Arial" w:cs="Arial"/>
          <w:noProof/>
          <w:sz w:val="16"/>
        </w:rPr>
        <w:delText>25. januar</w:delText>
      </w:r>
    </w:del>
    <w:ins w:id="22" w:author="w18361" w:date="2012-05-10T13:35: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E0CDB">
      <w:rPr>
        <w:rFonts w:ascii="Arial" w:hAnsi="Arial" w:cs="Arial"/>
        <w:noProof/>
        <w:sz w:val="16"/>
      </w:rPr>
      <w:t>1</w:t>
    </w:r>
    <w:r>
      <w:rPr>
        <w:rFonts w:ascii="Arial" w:hAnsi="Arial" w:cs="Arial"/>
        <w:sz w:val="16"/>
      </w:rPr>
      <w:fldChar w:fldCharType="end"/>
    </w:r>
    <w:r>
      <w:rPr>
        <w:rFonts w:ascii="Arial" w:hAnsi="Arial" w:cs="Arial"/>
        <w:sz w:val="16"/>
      </w:rPr>
      <w:t xml:space="preserve"> af </w:t>
    </w:r>
    <w:r w:rsidR="00525AD0">
      <w:fldChar w:fldCharType="begin"/>
    </w:r>
    <w:r w:rsidR="00525AD0">
      <w:instrText xml:space="preserve"> NUMPAGES  \* MERGEFORMAT </w:instrText>
    </w:r>
    <w:r w:rsidR="00525AD0">
      <w:fldChar w:fldCharType="separate"/>
    </w:r>
    <w:r w:rsidR="00CE0CDB" w:rsidRPr="00CE0CDB">
      <w:rPr>
        <w:rFonts w:ascii="Arial" w:hAnsi="Arial" w:cs="Arial"/>
        <w:noProof/>
        <w:sz w:val="16"/>
      </w:rPr>
      <w:t>7</w:t>
    </w:r>
    <w:r w:rsidR="00525AD0">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180A9" w14:textId="77777777" w:rsidR="006E7183" w:rsidRDefault="006E718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AAD4E" w14:textId="77777777" w:rsidR="00525AD0" w:rsidRDefault="00525AD0" w:rsidP="006E7183">
      <w:pPr>
        <w:spacing w:line="240" w:lineRule="auto"/>
      </w:pPr>
      <w:r>
        <w:separator/>
      </w:r>
    </w:p>
  </w:footnote>
  <w:footnote w:type="continuationSeparator" w:id="0">
    <w:p w14:paraId="054E4AE7" w14:textId="77777777" w:rsidR="00525AD0" w:rsidRDefault="00525AD0" w:rsidP="006E7183">
      <w:pPr>
        <w:spacing w:line="240" w:lineRule="auto"/>
      </w:pPr>
      <w:r>
        <w:continuationSeparator/>
      </w:r>
    </w:p>
  </w:footnote>
  <w:footnote w:type="continuationNotice" w:id="1">
    <w:p w14:paraId="2FA2ED66" w14:textId="77777777" w:rsidR="00525AD0" w:rsidRDefault="00525AD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700A" w14:textId="77777777" w:rsidR="006E7183" w:rsidRDefault="006E718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D019F" w14:textId="77777777" w:rsidR="006E7183" w:rsidRPr="006E7183" w:rsidRDefault="006E7183" w:rsidP="006E7183">
    <w:pPr>
      <w:pStyle w:val="Sidehoved"/>
      <w:jc w:val="center"/>
      <w:rPr>
        <w:rFonts w:ascii="Arial" w:hAnsi="Arial" w:cs="Arial"/>
      </w:rPr>
    </w:pPr>
    <w:r w:rsidRPr="006E7183">
      <w:rPr>
        <w:rFonts w:ascii="Arial" w:hAnsi="Arial" w:cs="Arial"/>
      </w:rPr>
      <w:t>Servicebeskrivelse</w:t>
    </w:r>
  </w:p>
  <w:p w14:paraId="6D443289" w14:textId="77777777" w:rsidR="006E7183" w:rsidRPr="006E7183" w:rsidRDefault="006E7183" w:rsidP="006E718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86B2F" w14:textId="77777777" w:rsidR="006E7183" w:rsidRDefault="006E718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8F439" w14:textId="77777777" w:rsidR="006E7183" w:rsidRDefault="006E7183" w:rsidP="006E7183">
    <w:pPr>
      <w:pStyle w:val="Sidehoved"/>
      <w:jc w:val="center"/>
      <w:rPr>
        <w:rFonts w:ascii="Arial" w:hAnsi="Arial" w:cs="Arial"/>
      </w:rPr>
    </w:pPr>
    <w:r>
      <w:rPr>
        <w:rFonts w:ascii="Arial" w:hAnsi="Arial" w:cs="Arial"/>
      </w:rPr>
      <w:t>Data elementer</w:t>
    </w:r>
  </w:p>
  <w:p w14:paraId="63CDF8CF" w14:textId="77777777" w:rsidR="006E7183" w:rsidRPr="006E7183" w:rsidRDefault="006E7183" w:rsidP="006E718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A5071"/>
    <w:multiLevelType w:val="multilevel"/>
    <w:tmpl w:val="6AFA532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467F3AAB"/>
    <w:multiLevelType w:val="multilevel"/>
    <w:tmpl w:val="768A12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6E7183"/>
    <w:rsid w:val="001C5125"/>
    <w:rsid w:val="001D2DD6"/>
    <w:rsid w:val="002C478A"/>
    <w:rsid w:val="004B1BFB"/>
    <w:rsid w:val="00525AD0"/>
    <w:rsid w:val="006E7183"/>
    <w:rsid w:val="00CE0CDB"/>
    <w:rsid w:val="00EA2A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CE0CDB"/>
    <w:pPr>
      <w:keepLines/>
      <w:numPr>
        <w:numId w:val="1"/>
      </w:numPr>
      <w:spacing w:after="360" w:line="240" w:lineRule="auto"/>
      <w:outlineLvl w:val="0"/>
      <w:pPrChange w:id="0" w:author="w18361" w:date="2012-05-10T13:35: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35: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CE0CDB"/>
    <w:pPr>
      <w:keepLines/>
      <w:numPr>
        <w:ilvl w:val="1"/>
        <w:numId w:val="1"/>
      </w:numPr>
      <w:suppressAutoHyphens/>
      <w:spacing w:line="240" w:lineRule="auto"/>
      <w:outlineLvl w:val="1"/>
      <w:pPrChange w:id="1" w:author="w18361" w:date="2012-05-10T13:35: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35: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CE0CDB"/>
    <w:pPr>
      <w:keepNext/>
      <w:keepLines/>
      <w:numPr>
        <w:ilvl w:val="2"/>
        <w:numId w:val="1"/>
      </w:numPr>
      <w:spacing w:before="200"/>
      <w:outlineLvl w:val="2"/>
      <w:pPrChange w:id="2" w:author="w18361" w:date="2012-05-10T13:35: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35: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CE0CDB"/>
    <w:pPr>
      <w:keepNext/>
      <w:keepLines/>
      <w:numPr>
        <w:ilvl w:val="3"/>
        <w:numId w:val="1"/>
      </w:numPr>
      <w:spacing w:before="200"/>
      <w:outlineLvl w:val="3"/>
      <w:pPrChange w:id="3" w:author="w18361" w:date="2012-05-10T13:35: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35: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CE0CDB"/>
    <w:pPr>
      <w:keepNext/>
      <w:keepLines/>
      <w:numPr>
        <w:ilvl w:val="4"/>
        <w:numId w:val="1"/>
      </w:numPr>
      <w:spacing w:before="200"/>
      <w:outlineLvl w:val="4"/>
      <w:pPrChange w:id="4" w:author="w18361" w:date="2012-05-10T13:35: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35: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CE0CDB"/>
    <w:pPr>
      <w:keepNext/>
      <w:keepLines/>
      <w:numPr>
        <w:ilvl w:val="5"/>
        <w:numId w:val="1"/>
      </w:numPr>
      <w:spacing w:before="200"/>
      <w:outlineLvl w:val="5"/>
      <w:pPrChange w:id="5" w:author="w18361" w:date="2012-05-10T13:35: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35: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CE0CDB"/>
    <w:pPr>
      <w:keepNext/>
      <w:keepLines/>
      <w:numPr>
        <w:ilvl w:val="6"/>
        <w:numId w:val="1"/>
      </w:numPr>
      <w:spacing w:before="200"/>
      <w:outlineLvl w:val="6"/>
      <w:pPrChange w:id="6" w:author="w18361" w:date="2012-05-10T13:35: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35: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CE0CDB"/>
    <w:pPr>
      <w:keepNext/>
      <w:keepLines/>
      <w:numPr>
        <w:ilvl w:val="7"/>
        <w:numId w:val="1"/>
      </w:numPr>
      <w:spacing w:before="200"/>
      <w:outlineLvl w:val="7"/>
      <w:pPrChange w:id="7" w:author="w18361" w:date="2012-05-10T13:35: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35: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CE0CDB"/>
    <w:pPr>
      <w:keepNext/>
      <w:keepLines/>
      <w:numPr>
        <w:ilvl w:val="8"/>
        <w:numId w:val="1"/>
      </w:numPr>
      <w:spacing w:before="200"/>
      <w:outlineLvl w:val="8"/>
      <w:pPrChange w:id="8" w:author="w18361" w:date="2012-05-10T13:35: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35: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718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718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718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718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718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718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718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718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718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718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7183"/>
    <w:rPr>
      <w:rFonts w:ascii="Arial" w:hAnsi="Arial" w:cs="Arial"/>
      <w:b/>
      <w:sz w:val="30"/>
    </w:rPr>
  </w:style>
  <w:style w:type="paragraph" w:customStyle="1" w:styleId="Overskrift211pkt">
    <w:name w:val="Overskrift 2 + 11 pkt"/>
    <w:basedOn w:val="Normal"/>
    <w:link w:val="Overskrift211pktTegn"/>
    <w:rsid w:val="006E718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7183"/>
    <w:rPr>
      <w:rFonts w:ascii="Arial" w:hAnsi="Arial" w:cs="Arial"/>
      <w:b/>
    </w:rPr>
  </w:style>
  <w:style w:type="paragraph" w:customStyle="1" w:styleId="Normal11">
    <w:name w:val="Normal + 11"/>
    <w:basedOn w:val="Normal"/>
    <w:link w:val="Normal11Tegn"/>
    <w:rsid w:val="006E718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7183"/>
    <w:rPr>
      <w:rFonts w:ascii="Times New Roman" w:hAnsi="Times New Roman" w:cs="Times New Roman"/>
    </w:rPr>
  </w:style>
  <w:style w:type="paragraph" w:styleId="Sidehoved">
    <w:name w:val="header"/>
    <w:basedOn w:val="Normal"/>
    <w:link w:val="SidehovedTegn"/>
    <w:uiPriority w:val="99"/>
    <w:semiHidden/>
    <w:unhideWhenUsed/>
    <w:rsid w:val="006E718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E7183"/>
  </w:style>
  <w:style w:type="paragraph" w:styleId="Sidefod">
    <w:name w:val="footer"/>
    <w:basedOn w:val="Normal"/>
    <w:link w:val="SidefodTegn"/>
    <w:uiPriority w:val="99"/>
    <w:semiHidden/>
    <w:unhideWhenUsed/>
    <w:rsid w:val="006E718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E7183"/>
  </w:style>
  <w:style w:type="paragraph" w:styleId="Markeringsbobletekst">
    <w:name w:val="Balloon Text"/>
    <w:basedOn w:val="Normal"/>
    <w:link w:val="MarkeringsbobletekstTegn"/>
    <w:uiPriority w:val="99"/>
    <w:semiHidden/>
    <w:unhideWhenUsed/>
    <w:rsid w:val="00CE0CD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0C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CE0CDB"/>
    <w:pPr>
      <w:keepLines/>
      <w:numPr>
        <w:numId w:val="1"/>
      </w:numPr>
      <w:spacing w:after="360" w:line="240" w:lineRule="auto"/>
      <w:outlineLvl w:val="0"/>
      <w:pPrChange w:id="9" w:author="w18361" w:date="2012-05-10T13:35: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35: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CE0CDB"/>
    <w:pPr>
      <w:keepLines/>
      <w:numPr>
        <w:ilvl w:val="1"/>
        <w:numId w:val="1"/>
      </w:numPr>
      <w:suppressAutoHyphens/>
      <w:spacing w:line="240" w:lineRule="auto"/>
      <w:outlineLvl w:val="1"/>
      <w:pPrChange w:id="10" w:author="w18361" w:date="2012-05-10T13:35: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35: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CE0CDB"/>
    <w:pPr>
      <w:keepNext/>
      <w:keepLines/>
      <w:numPr>
        <w:ilvl w:val="2"/>
        <w:numId w:val="1"/>
      </w:numPr>
      <w:spacing w:before="200"/>
      <w:outlineLvl w:val="2"/>
      <w:pPrChange w:id="11" w:author="w18361" w:date="2012-05-10T13:35: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35: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CE0CDB"/>
    <w:pPr>
      <w:keepNext/>
      <w:keepLines/>
      <w:numPr>
        <w:ilvl w:val="3"/>
        <w:numId w:val="1"/>
      </w:numPr>
      <w:spacing w:before="200"/>
      <w:outlineLvl w:val="3"/>
      <w:pPrChange w:id="12" w:author="w18361" w:date="2012-05-10T13:35: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35: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CE0CDB"/>
    <w:pPr>
      <w:keepNext/>
      <w:keepLines/>
      <w:numPr>
        <w:ilvl w:val="4"/>
        <w:numId w:val="1"/>
      </w:numPr>
      <w:spacing w:before="200"/>
      <w:outlineLvl w:val="4"/>
      <w:pPrChange w:id="13" w:author="w18361" w:date="2012-05-10T13:35: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35: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CE0CDB"/>
    <w:pPr>
      <w:keepNext/>
      <w:keepLines/>
      <w:numPr>
        <w:ilvl w:val="5"/>
        <w:numId w:val="1"/>
      </w:numPr>
      <w:spacing w:before="200"/>
      <w:outlineLvl w:val="5"/>
      <w:pPrChange w:id="14" w:author="w18361" w:date="2012-05-10T13:35: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35: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CE0CDB"/>
    <w:pPr>
      <w:keepNext/>
      <w:keepLines/>
      <w:numPr>
        <w:ilvl w:val="6"/>
        <w:numId w:val="1"/>
      </w:numPr>
      <w:spacing w:before="200"/>
      <w:outlineLvl w:val="6"/>
      <w:pPrChange w:id="15" w:author="w18361" w:date="2012-05-10T13:35: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35: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CE0CDB"/>
    <w:pPr>
      <w:keepNext/>
      <w:keepLines/>
      <w:numPr>
        <w:ilvl w:val="7"/>
        <w:numId w:val="1"/>
      </w:numPr>
      <w:spacing w:before="200"/>
      <w:outlineLvl w:val="7"/>
      <w:pPrChange w:id="16" w:author="w18361" w:date="2012-05-10T13:35: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35: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CE0CDB"/>
    <w:pPr>
      <w:keepNext/>
      <w:keepLines/>
      <w:numPr>
        <w:ilvl w:val="8"/>
        <w:numId w:val="1"/>
      </w:numPr>
      <w:spacing w:before="200"/>
      <w:outlineLvl w:val="8"/>
      <w:pPrChange w:id="17" w:author="w18361" w:date="2012-05-10T13:35: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35: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718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718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718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718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718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718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718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718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718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718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7183"/>
    <w:rPr>
      <w:rFonts w:ascii="Arial" w:hAnsi="Arial" w:cs="Arial"/>
      <w:b/>
      <w:sz w:val="30"/>
    </w:rPr>
  </w:style>
  <w:style w:type="paragraph" w:customStyle="1" w:styleId="Overskrift211pkt">
    <w:name w:val="Overskrift 2 + 11 pkt"/>
    <w:basedOn w:val="Normal"/>
    <w:link w:val="Overskrift211pktTegn"/>
    <w:rsid w:val="006E718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7183"/>
    <w:rPr>
      <w:rFonts w:ascii="Arial" w:hAnsi="Arial" w:cs="Arial"/>
      <w:b/>
    </w:rPr>
  </w:style>
  <w:style w:type="paragraph" w:customStyle="1" w:styleId="Normal11">
    <w:name w:val="Normal + 11"/>
    <w:basedOn w:val="Normal"/>
    <w:link w:val="Normal11Tegn"/>
    <w:rsid w:val="006E718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7183"/>
    <w:rPr>
      <w:rFonts w:ascii="Times New Roman" w:hAnsi="Times New Roman" w:cs="Times New Roman"/>
    </w:rPr>
  </w:style>
  <w:style w:type="paragraph" w:styleId="Sidehoved">
    <w:name w:val="header"/>
    <w:basedOn w:val="Normal"/>
    <w:link w:val="SidehovedTegn"/>
    <w:uiPriority w:val="99"/>
    <w:semiHidden/>
    <w:unhideWhenUsed/>
    <w:rsid w:val="006E718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E7183"/>
  </w:style>
  <w:style w:type="paragraph" w:styleId="Sidefod">
    <w:name w:val="footer"/>
    <w:basedOn w:val="Normal"/>
    <w:link w:val="SidefodTegn"/>
    <w:uiPriority w:val="99"/>
    <w:semiHidden/>
    <w:unhideWhenUsed/>
    <w:rsid w:val="006E718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E7183"/>
  </w:style>
  <w:style w:type="paragraph" w:styleId="Markeringsbobletekst">
    <w:name w:val="Balloon Text"/>
    <w:basedOn w:val="Normal"/>
    <w:link w:val="MarkeringsbobletekstTegn"/>
    <w:uiPriority w:val="99"/>
    <w:semiHidden/>
    <w:unhideWhenUsed/>
    <w:rsid w:val="00CE0CD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0C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224E9-5B1F-407C-AB02-919CD20F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1715</Words>
  <Characters>10466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2012-05-10T10:09:00Z</dcterms:created>
  <dcterms:modified xsi:type="dcterms:W3CDTF">2012-05-10T11:35:00Z</dcterms:modified>
</cp:coreProperties>
</file>