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872AC" w14:textId="77777777" w:rsidR="00A026E4" w:rsidRDefault="00A026E4" w:rsidP="00A026E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8" w:name="_GoBack"/>
      <w:bookmarkEnd w:id="18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  <w:tblGridChange w:id="19">
          <w:tblGrid>
            <w:gridCol w:w="1134"/>
            <w:gridCol w:w="2835"/>
            <w:gridCol w:w="1134"/>
            <w:gridCol w:w="1701"/>
            <w:gridCol w:w="1701"/>
            <w:gridCol w:w="1840"/>
          </w:tblGrid>
        </w:tblGridChange>
      </w:tblGrid>
      <w:tr w:rsidR="00A026E4" w14:paraId="76FD6C81" w14:textId="77777777" w:rsidTr="00A026E4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7043E036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26E4" w14:paraId="58733557" w14:textId="77777777" w:rsidTr="00A026E4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7338787C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026E4">
              <w:rPr>
                <w:rFonts w:ascii="Arial" w:hAnsi="Arial" w:cs="Arial"/>
                <w:b/>
                <w:sz w:val="30"/>
              </w:rPr>
              <w:t>OpkrævningRenteGrundlagHent</w:t>
            </w:r>
          </w:p>
        </w:tc>
      </w:tr>
      <w:tr w:rsidR="00A026E4" w14:paraId="2C0B5782" w14:textId="77777777" w:rsidTr="00A026E4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6D23407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922E02F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29FF5DA4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4B82C01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87CEA84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B3DC716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026E4" w14:paraId="6B7FD9DE" w14:textId="77777777" w:rsidTr="00A026E4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4A28D8C3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1C109612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4359F33A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6CD4C4DF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39917FD2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1DE168D8" w14:textId="277936F5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20" w:author="w18361" w:date="2012-05-10T14:35:00Z">
              <w:r>
                <w:rPr>
                  <w:rFonts w:ascii="Arial" w:hAnsi="Arial" w:cs="Arial"/>
                  <w:sz w:val="18"/>
                </w:rPr>
                <w:t>7-</w:t>
              </w:r>
            </w:ins>
            <w:r>
              <w:rPr>
                <w:rFonts w:ascii="Arial" w:hAnsi="Arial" w:cs="Arial"/>
                <w:sz w:val="18"/>
              </w:rPr>
              <w:t>5-</w:t>
            </w:r>
            <w:del w:id="21" w:author="w18361" w:date="2012-05-10T14:35:00Z">
              <w:r w:rsidR="002B2419">
                <w:rPr>
                  <w:rFonts w:ascii="Arial" w:hAnsi="Arial" w:cs="Arial"/>
                  <w:sz w:val="18"/>
                </w:rPr>
                <w:delText>1-</w:delText>
              </w:r>
            </w:del>
            <w:r>
              <w:rPr>
                <w:rFonts w:ascii="Arial" w:hAnsi="Arial" w:cs="Arial"/>
                <w:sz w:val="18"/>
              </w:rPr>
              <w:t>2012</w:t>
            </w:r>
          </w:p>
        </w:tc>
      </w:tr>
      <w:tr w:rsidR="00A026E4" w14:paraId="0865EC12" w14:textId="77777777" w:rsidTr="00A026E4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22D60AB8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026E4" w14:paraId="234B2DCB" w14:textId="77777777" w:rsidTr="00A026E4">
        <w:trPr>
          <w:trHeight w:val="283"/>
        </w:trPr>
        <w:tc>
          <w:tcPr>
            <w:tcW w:w="10345" w:type="dxa"/>
            <w:gridSpan w:val="6"/>
            <w:vAlign w:val="center"/>
          </w:tcPr>
          <w:p w14:paraId="491E1CFF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levere en kundes saldo tilbage.</w:t>
            </w:r>
          </w:p>
        </w:tc>
      </w:tr>
      <w:tr w:rsidR="00A026E4" w14:paraId="2AAA0818" w14:textId="77777777" w:rsidTr="00A026E4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16287F58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026E4" w14:paraId="40AFACA6" w14:textId="77777777" w:rsidTr="00A026E4">
        <w:trPr>
          <w:trHeight w:val="283"/>
        </w:trPr>
        <w:tc>
          <w:tcPr>
            <w:tcW w:w="10345" w:type="dxa"/>
            <w:gridSpan w:val="6"/>
          </w:tcPr>
          <w:p w14:paraId="5805523D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 =&gt;</w:t>
            </w:r>
          </w:p>
          <w:p w14:paraId="5F30DFFA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2" w:author="w18361" w:date="2012-05-10T14:35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fordringer, der ikke er overdraget til inddrivelse og som har oprindelig SRB &lt; = d.d</w:t>
            </w:r>
            <w:ins w:id="23" w:author="w18361" w:date="2012-05-10T14:35:00Z">
              <w:r>
                <w:rPr>
                  <w:rFonts w:ascii="Arial" w:hAnsi="Arial" w:cs="Arial"/>
                  <w:sz w:val="18"/>
                </w:rPr>
                <w:t>, rater på en betalingsordning indgår ikke i denne sum.</w:t>
              </w:r>
            </w:ins>
          </w:p>
          <w:p w14:paraId="710D5049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4" w:author="w18361" w:date="2012-05-10T14:35:00Z"/>
                <w:rFonts w:ascii="Arial" w:hAnsi="Arial" w:cs="Arial"/>
                <w:sz w:val="18"/>
              </w:rPr>
            </w:pPr>
          </w:p>
          <w:p w14:paraId="26CDF1E3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5" w:author="w18361" w:date="2012-05-10T14:35:00Z"/>
                <w:rFonts w:ascii="Arial" w:hAnsi="Arial" w:cs="Arial"/>
                <w:sz w:val="18"/>
              </w:rPr>
            </w:pPr>
            <w:ins w:id="26" w:author="w18361" w:date="2012-05-10T14:35:00Z">
              <w:r>
                <w:rPr>
                  <w:rFonts w:ascii="Arial" w:hAnsi="Arial" w:cs="Arial"/>
                  <w:sz w:val="18"/>
                </w:rPr>
                <w:t>Fordring (Negativ)  =&gt; Indgår i summen med positivt fortegn.</w:t>
              </w:r>
            </w:ins>
          </w:p>
          <w:p w14:paraId="45C5648F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27" w:author="w18361" w:date="2012-05-10T14:35:00Z">
              <w:r>
                <w:rPr>
                  <w:rFonts w:ascii="Arial" w:hAnsi="Arial" w:cs="Arial"/>
                  <w:sz w:val="18"/>
                </w:rPr>
                <w:t>Fordring (Positiv)  =&gt; Indgår i summen med negativt fortegn.</w:t>
              </w:r>
            </w:ins>
          </w:p>
        </w:tc>
      </w:tr>
      <w:tr w:rsidR="00A026E4" w14:paraId="5F5311DF" w14:textId="77777777" w:rsidTr="00A026E4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2E7F28F5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026E4" w14:paraId="38FE0EA3" w14:textId="77777777" w:rsidTr="00A026E4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10E1942C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026E4" w14:paraId="40BC41BA" w14:textId="77777777" w:rsidTr="00A026E4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58454F7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OpkrævningRenteGrundlagHent_I</w:t>
            </w:r>
          </w:p>
        </w:tc>
      </w:tr>
      <w:tr w:rsidR="00A026E4" w14:paraId="6F9C2911" w14:textId="77777777" w:rsidTr="00A026E4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13246AD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0CE26F9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14:paraId="0FBA0D47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</w:tr>
      <w:tr w:rsidR="00A026E4" w14:paraId="40E62DEF" w14:textId="77777777" w:rsidTr="00A026E4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54E06DEE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026E4" w14:paraId="2CA63B0F" w14:textId="77777777" w:rsidTr="00A026E4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97D07EF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OpkrævningRenteGrundlagHent_O</w:t>
            </w:r>
          </w:p>
        </w:tc>
      </w:tr>
      <w:tr w:rsidR="00A026E4" w14:paraId="2FEDA686" w14:textId="77777777" w:rsidTr="00A026E4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034831F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996F97A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</w:tr>
      <w:tr w:rsidR="00A026E4" w14:paraId="451B33D2" w14:textId="77777777" w:rsidTr="00A026E4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4B1A2571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026E4" w14:paraId="72C6D3BE" w14:textId="77777777" w:rsidTr="00A026E4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F9FDBFA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OpkrævningRenteGrundlagHent_FejlId</w:t>
            </w:r>
          </w:p>
        </w:tc>
      </w:tr>
      <w:tr w:rsidR="00A026E4" w14:paraId="4AAE8CE4" w14:textId="77777777" w:rsidTr="00A026E4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0B61CA1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5752906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28" w:author="w18361" w:date="2012-05-10T14:35:00Z">
              <w:r>
                <w:rPr>
                  <w:rFonts w:ascii="Arial" w:hAnsi="Arial" w:cs="Arial"/>
                  <w:sz w:val="18"/>
                </w:rPr>
                <w:t>(</w:t>
              </w:r>
            </w:ins>
            <w:r>
              <w:rPr>
                <w:rFonts w:ascii="Arial" w:hAnsi="Arial" w:cs="Arial"/>
                <w:sz w:val="18"/>
              </w:rPr>
              <w:t>KundeNummer</w:t>
            </w:r>
            <w:ins w:id="29" w:author="w18361" w:date="2012-05-10T14:35:00Z">
              <w:r>
                <w:rPr>
                  <w:rFonts w:ascii="Arial" w:hAnsi="Arial" w:cs="Arial"/>
                  <w:sz w:val="18"/>
                </w:rPr>
                <w:t>)</w:t>
              </w:r>
            </w:ins>
          </w:p>
          <w:p w14:paraId="2AB3B189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30" w:author="w18361" w:date="2012-05-10T14:35:00Z">
              <w:r>
                <w:rPr>
                  <w:rFonts w:ascii="Arial" w:hAnsi="Arial" w:cs="Arial"/>
                  <w:sz w:val="18"/>
                </w:rPr>
                <w:t>(</w:t>
              </w:r>
            </w:ins>
            <w:r>
              <w:rPr>
                <w:rFonts w:ascii="Arial" w:hAnsi="Arial" w:cs="Arial"/>
                <w:sz w:val="18"/>
              </w:rPr>
              <w:t>KundeType</w:t>
            </w:r>
            <w:ins w:id="31" w:author="w18361" w:date="2012-05-10T14:35:00Z">
              <w:r>
                <w:rPr>
                  <w:rFonts w:ascii="Arial" w:hAnsi="Arial" w:cs="Arial"/>
                  <w:sz w:val="18"/>
                </w:rPr>
                <w:t>)</w:t>
              </w:r>
            </w:ins>
          </w:p>
        </w:tc>
      </w:tr>
      <w:tr w:rsidR="00A026E4" w14:paraId="6A82AE8F" w14:textId="77777777" w:rsidTr="00A026E4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255FE28B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b/>
                <w:sz w:val="18"/>
                <w:rPrChange w:id="32" w:author="w18361" w:date="2012-05-10T14:35:00Z">
                  <w:rPr>
                    <w:rFonts w:ascii="Arial" w:hAnsi="Arial"/>
                    <w:b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b/>
                <w:sz w:val="18"/>
                <w:rPrChange w:id="33" w:author="w18361" w:date="2012-05-10T14:35:00Z">
                  <w:rPr>
                    <w:rFonts w:ascii="Arial" w:hAnsi="Arial"/>
                    <w:b/>
                    <w:sz w:val="18"/>
                    <w:lang w:val="en-US"/>
                  </w:rPr>
                </w:rPrChange>
              </w:rPr>
              <w:t>Referencer fra use case(s)</w:t>
            </w:r>
          </w:p>
        </w:tc>
      </w:tr>
      <w:tr w:rsidR="00A026E4" w14:paraId="4F948F87" w14:textId="77777777" w:rsidTr="00A026E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  <w:tblPrExChange w:id="34" w:author="w18361" w:date="2012-05-10T14:35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283"/>
          <w:trPrChange w:id="35" w:author="w18361" w:date="2012-05-10T14:35:00Z">
            <w:trPr>
              <w:trHeight w:val="283"/>
            </w:trPr>
          </w:trPrChange>
        </w:trPr>
        <w:tc>
          <w:tcPr>
            <w:tcW w:w="10345" w:type="dxa"/>
            <w:gridSpan w:val="6"/>
            <w:shd w:val="clear" w:color="auto" w:fill="B3B3B3"/>
            <w:tcPrChange w:id="36" w:author="w18361" w:date="2012-05-10T14:35:00Z">
              <w:tcPr>
                <w:tcW w:w="10345" w:type="dxa"/>
                <w:gridSpan w:val="6"/>
                <w:shd w:val="clear" w:color="auto" w:fill="FFFFFF"/>
              </w:tcPr>
            </w:tcPrChange>
          </w:tcPr>
          <w:p w14:paraId="326F8967" w14:textId="703E1331" w:rsidR="00A026E4" w:rsidRDefault="002B2419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37" w:author="w18361" w:date="2012-05-10T14:35:00Z">
              <w:r w:rsidRPr="006B1F6C">
                <w:rPr>
                  <w:rFonts w:ascii="Arial" w:hAnsi="Arial" w:cs="Arial"/>
                  <w:sz w:val="18"/>
                  <w:lang w:val="en-US"/>
                </w:rPr>
                <w:delText xml:space="preserve"> </w:delText>
              </w:r>
              <w:r>
                <w:rPr>
                  <w:rFonts w:ascii="Arial" w:hAnsi="Arial" w:cs="Arial"/>
                  <w:sz w:val="18"/>
                </w:rPr>
                <w:delText xml:space="preserve">trin </w:delText>
              </w:r>
            </w:del>
            <w:r w:rsidR="00A026E4">
              <w:rPr>
                <w:rFonts w:ascii="Arial" w:hAnsi="Arial" w:cs="Arial"/>
                <w:sz w:val="18"/>
              </w:rPr>
              <w:t>Vælger beregn rente i Use Case "16.01 Beregn rente (web)"</w:t>
            </w:r>
          </w:p>
          <w:p w14:paraId="7BF70C01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11530FFA" w14:textId="77777777" w:rsidR="00A026E4" w:rsidRDefault="00A026E4" w:rsidP="00A026E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026E4" w:rsidSect="00A026E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3A98ACCF" w14:textId="77777777" w:rsidR="00A026E4" w:rsidRDefault="00A026E4" w:rsidP="00A026E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026E4" w14:paraId="29C47321" w14:textId="77777777" w:rsidTr="00A026E4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0E2A4384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066CC8EB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1664880F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026E4" w14:paraId="6BDADC2C" w14:textId="77777777" w:rsidTr="00A026E4">
        <w:tc>
          <w:tcPr>
            <w:tcW w:w="3402" w:type="dxa"/>
          </w:tcPr>
          <w:p w14:paraId="70817DFF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14:paraId="32CB84A4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0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1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44AC5BB9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2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3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KundeNummer</w:t>
            </w:r>
          </w:p>
          <w:p w14:paraId="2347A160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4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5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0E069933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6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7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11</w:t>
            </w:r>
          </w:p>
          <w:p w14:paraId="2E2FEB48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8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9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pattern: [0-9]{8,11}</w:t>
            </w:r>
          </w:p>
        </w:tc>
        <w:tc>
          <w:tcPr>
            <w:tcW w:w="4671" w:type="dxa"/>
          </w:tcPr>
          <w:p w14:paraId="7F61F402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A026E4" w14:paraId="5A80AF1D" w14:textId="77777777" w:rsidTr="00A026E4">
        <w:tc>
          <w:tcPr>
            <w:tcW w:w="3402" w:type="dxa"/>
          </w:tcPr>
          <w:p w14:paraId="463D6FF5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14:paraId="3DFCDA1A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0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1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2847F7F4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2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3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Tekst30</w:t>
            </w:r>
          </w:p>
          <w:p w14:paraId="6C0023AE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4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5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5C65B475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6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7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30</w:t>
            </w:r>
          </w:p>
        </w:tc>
        <w:tc>
          <w:tcPr>
            <w:tcW w:w="4671" w:type="dxa"/>
          </w:tcPr>
          <w:p w14:paraId="44C8DC12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14:paraId="68AF8A22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1533443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6008B61F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14:paraId="493F9D8D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14:paraId="288BFF58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14:paraId="1DCF93A2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14:paraId="3F5F7E53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14:paraId="4D7E1323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14:paraId="78B10F83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14:paraId="3BAD00B6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14:paraId="77012426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14:paraId="01D4C470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A026E4" w14:paraId="0704DD17" w14:textId="77777777" w:rsidTr="00A026E4">
        <w:tc>
          <w:tcPr>
            <w:tcW w:w="3402" w:type="dxa"/>
          </w:tcPr>
          <w:p w14:paraId="15CACEBF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  <w:tc>
          <w:tcPr>
            <w:tcW w:w="1701" w:type="dxa"/>
          </w:tcPr>
          <w:p w14:paraId="206A2C63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8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9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243591E1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0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1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Beløb</w:t>
            </w:r>
          </w:p>
          <w:p w14:paraId="362A3C41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2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3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decimal</w:t>
            </w:r>
          </w:p>
          <w:p w14:paraId="0D566973" w14:textId="77777777" w:rsid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4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5" w:author="w18361" w:date="2012-05-10T14:3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totalDigits: 13</w:t>
            </w:r>
          </w:p>
          <w:p w14:paraId="47182077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03A25E36" w14:textId="77777777" w:rsidR="00A026E4" w:rsidRPr="00A026E4" w:rsidRDefault="00A026E4" w:rsidP="00A026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</w:t>
            </w:r>
          </w:p>
        </w:tc>
      </w:tr>
    </w:tbl>
    <w:p w14:paraId="60A279EB" w14:textId="77777777" w:rsidR="001D2DD6" w:rsidRPr="00A026E4" w:rsidRDefault="001D2DD6" w:rsidP="00A026E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2DD6" w:rsidRPr="00A026E4" w:rsidSect="00A026E4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E575A8" w14:textId="77777777" w:rsidR="00AB72F4" w:rsidRDefault="00AB72F4" w:rsidP="00A026E4">
      <w:pPr>
        <w:spacing w:line="240" w:lineRule="auto"/>
      </w:pPr>
      <w:r>
        <w:separator/>
      </w:r>
    </w:p>
  </w:endnote>
  <w:endnote w:type="continuationSeparator" w:id="0">
    <w:p w14:paraId="2FAB2DD2" w14:textId="77777777" w:rsidR="00AB72F4" w:rsidRDefault="00AB72F4" w:rsidP="00A026E4">
      <w:pPr>
        <w:spacing w:line="240" w:lineRule="auto"/>
      </w:pPr>
      <w:r>
        <w:continuationSeparator/>
      </w:r>
    </w:p>
  </w:endnote>
  <w:endnote w:type="continuationNotice" w:id="1">
    <w:p w14:paraId="6C1CC382" w14:textId="77777777" w:rsidR="00AB72F4" w:rsidRDefault="00AB72F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501E9" w14:textId="77777777" w:rsidR="00A026E4" w:rsidRDefault="00A026E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80A76" w14:textId="40D165A4" w:rsidR="00A026E4" w:rsidRPr="00A026E4" w:rsidRDefault="00A026E4" w:rsidP="00A026E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38" w:author="w18361" w:date="2012-05-10T14:35:00Z">
      <w:r w:rsidR="002B2419">
        <w:rPr>
          <w:rFonts w:ascii="Arial" w:hAnsi="Arial" w:cs="Arial"/>
          <w:noProof/>
          <w:sz w:val="16"/>
        </w:rPr>
        <w:delText>25. januar</w:delText>
      </w:r>
    </w:del>
    <w:ins w:id="39" w:author="w18361" w:date="2012-05-10T14:35:00Z">
      <w:r>
        <w:rPr>
          <w:rFonts w:ascii="Arial" w:hAnsi="Arial" w:cs="Arial"/>
          <w:noProof/>
          <w:sz w:val="16"/>
        </w:rPr>
        <w:t>10. maj</w:t>
      </w:r>
    </w:ins>
    <w:r>
      <w:rPr>
        <w:rFonts w:ascii="Arial" w:hAnsi="Arial" w:cs="Arial"/>
        <w:noProof/>
        <w:sz w:val="16"/>
      </w:rPr>
      <w:t xml:space="preserve">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OpkrævningRenteGrundlagHent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D85222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 w:rsidR="00AB72F4">
      <w:fldChar w:fldCharType="begin"/>
    </w:r>
    <w:r w:rsidR="00AB72F4">
      <w:instrText xml:space="preserve"> NUMPAGES  \* MERGEFORMAT </w:instrText>
    </w:r>
    <w:r w:rsidR="00AB72F4">
      <w:fldChar w:fldCharType="separate"/>
    </w:r>
    <w:r w:rsidR="00D85222" w:rsidRPr="00D85222">
      <w:rPr>
        <w:rFonts w:ascii="Arial" w:hAnsi="Arial" w:cs="Arial"/>
        <w:noProof/>
        <w:sz w:val="16"/>
      </w:rPr>
      <w:t>2</w:t>
    </w:r>
    <w:r w:rsidR="00AB72F4">
      <w:rPr>
        <w:rFonts w:ascii="Arial" w:hAnsi="Arial" w:cs="Arial"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40EFA" w14:textId="77777777" w:rsidR="00A026E4" w:rsidRDefault="00A026E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8AAA00" w14:textId="77777777" w:rsidR="00AB72F4" w:rsidRDefault="00AB72F4" w:rsidP="00A026E4">
      <w:pPr>
        <w:spacing w:line="240" w:lineRule="auto"/>
      </w:pPr>
      <w:r>
        <w:separator/>
      </w:r>
    </w:p>
  </w:footnote>
  <w:footnote w:type="continuationSeparator" w:id="0">
    <w:p w14:paraId="3A3DF872" w14:textId="77777777" w:rsidR="00AB72F4" w:rsidRDefault="00AB72F4" w:rsidP="00A026E4">
      <w:pPr>
        <w:spacing w:line="240" w:lineRule="auto"/>
      </w:pPr>
      <w:r>
        <w:continuationSeparator/>
      </w:r>
    </w:p>
  </w:footnote>
  <w:footnote w:type="continuationNotice" w:id="1">
    <w:p w14:paraId="69F3917D" w14:textId="77777777" w:rsidR="00AB72F4" w:rsidRDefault="00AB72F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C1FE9" w14:textId="77777777" w:rsidR="00A026E4" w:rsidRDefault="00A026E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D2BC5" w14:textId="77777777" w:rsidR="00A026E4" w:rsidRPr="00A026E4" w:rsidRDefault="00A026E4" w:rsidP="00A026E4">
    <w:pPr>
      <w:pStyle w:val="Sidehoved"/>
      <w:jc w:val="center"/>
      <w:rPr>
        <w:rFonts w:ascii="Arial" w:hAnsi="Arial" w:cs="Arial"/>
      </w:rPr>
    </w:pPr>
    <w:r w:rsidRPr="00A026E4">
      <w:rPr>
        <w:rFonts w:ascii="Arial" w:hAnsi="Arial" w:cs="Arial"/>
      </w:rPr>
      <w:t>Servicebeskrivelse</w:t>
    </w:r>
  </w:p>
  <w:p w14:paraId="71A50033" w14:textId="77777777" w:rsidR="00A026E4" w:rsidRPr="00A026E4" w:rsidRDefault="00A026E4" w:rsidP="00A026E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9E641B" w14:textId="77777777" w:rsidR="00A026E4" w:rsidRDefault="00A026E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5F9396" w14:textId="77777777" w:rsidR="00A026E4" w:rsidRDefault="00A026E4" w:rsidP="00A026E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52ADB9C2" w14:textId="77777777" w:rsidR="00A026E4" w:rsidRPr="00A026E4" w:rsidRDefault="00A026E4" w:rsidP="00A026E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C147C"/>
    <w:multiLevelType w:val="multilevel"/>
    <w:tmpl w:val="67FCBD6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>
    <w:nsid w:val="2DCD5FF9"/>
    <w:multiLevelType w:val="multilevel"/>
    <w:tmpl w:val="8044314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A026E4"/>
    <w:rsid w:val="001C5125"/>
    <w:rsid w:val="001D2DD6"/>
    <w:rsid w:val="002B2419"/>
    <w:rsid w:val="006B1F6C"/>
    <w:rsid w:val="00735E35"/>
    <w:rsid w:val="00A026E4"/>
    <w:rsid w:val="00AB72F4"/>
    <w:rsid w:val="00D8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85222"/>
    <w:pPr>
      <w:keepLines/>
      <w:numPr>
        <w:numId w:val="1"/>
      </w:numPr>
      <w:spacing w:after="360" w:line="240" w:lineRule="auto"/>
      <w:outlineLvl w:val="0"/>
      <w:pPrChange w:id="0" w:author="w18361" w:date="2012-05-10T14:35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0" w:author="w18361" w:date="2012-05-10T14:35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85222"/>
    <w:pPr>
      <w:keepLines/>
      <w:numPr>
        <w:ilvl w:val="1"/>
        <w:numId w:val="1"/>
      </w:numPr>
      <w:suppressAutoHyphens/>
      <w:spacing w:line="240" w:lineRule="auto"/>
      <w:outlineLvl w:val="1"/>
      <w:pPrChange w:id="1" w:author="w18361" w:date="2012-05-10T14:35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" w:author="w18361" w:date="2012-05-10T14:35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85222"/>
    <w:pPr>
      <w:keepNext/>
      <w:keepLines/>
      <w:numPr>
        <w:ilvl w:val="2"/>
        <w:numId w:val="1"/>
      </w:numPr>
      <w:spacing w:before="200"/>
      <w:outlineLvl w:val="2"/>
      <w:pPrChange w:id="2" w:author="w18361" w:date="2012-05-10T14:35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2" w:author="w18361" w:date="2012-05-10T14:35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5222"/>
    <w:pPr>
      <w:keepNext/>
      <w:keepLines/>
      <w:numPr>
        <w:ilvl w:val="3"/>
        <w:numId w:val="1"/>
      </w:numPr>
      <w:spacing w:before="200"/>
      <w:outlineLvl w:val="3"/>
      <w:pPrChange w:id="3" w:author="w18361" w:date="2012-05-10T14:35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3" w:author="w18361" w:date="2012-05-10T14:35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5222"/>
    <w:pPr>
      <w:keepNext/>
      <w:keepLines/>
      <w:numPr>
        <w:ilvl w:val="4"/>
        <w:numId w:val="1"/>
      </w:numPr>
      <w:spacing w:before="200"/>
      <w:outlineLvl w:val="4"/>
      <w:pPrChange w:id="4" w:author="w18361" w:date="2012-05-10T14:35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4" w:author="w18361" w:date="2012-05-10T14:35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5222"/>
    <w:pPr>
      <w:keepNext/>
      <w:keepLines/>
      <w:numPr>
        <w:ilvl w:val="5"/>
        <w:numId w:val="1"/>
      </w:numPr>
      <w:spacing w:before="200"/>
      <w:outlineLvl w:val="5"/>
      <w:pPrChange w:id="5" w:author="w18361" w:date="2012-05-10T14:35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5" w:author="w18361" w:date="2012-05-10T14:35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5222"/>
    <w:pPr>
      <w:keepNext/>
      <w:keepLines/>
      <w:numPr>
        <w:ilvl w:val="6"/>
        <w:numId w:val="1"/>
      </w:numPr>
      <w:spacing w:before="200"/>
      <w:outlineLvl w:val="6"/>
      <w:pPrChange w:id="6" w:author="w18361" w:date="2012-05-10T14:35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6" w:author="w18361" w:date="2012-05-10T14:35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5222"/>
    <w:pPr>
      <w:keepNext/>
      <w:keepLines/>
      <w:numPr>
        <w:ilvl w:val="7"/>
        <w:numId w:val="1"/>
      </w:numPr>
      <w:spacing w:before="200"/>
      <w:outlineLvl w:val="7"/>
      <w:pPrChange w:id="7" w:author="w18361" w:date="2012-05-10T14:35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7" w:author="w18361" w:date="2012-05-10T14:35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5222"/>
    <w:pPr>
      <w:keepNext/>
      <w:keepLines/>
      <w:numPr>
        <w:ilvl w:val="8"/>
        <w:numId w:val="1"/>
      </w:numPr>
      <w:spacing w:before="200"/>
      <w:outlineLvl w:val="8"/>
      <w:pPrChange w:id="8" w:author="w18361" w:date="2012-05-10T14:35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8" w:author="w18361" w:date="2012-05-10T14:35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026E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026E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026E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026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026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026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026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026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026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026E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026E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026E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026E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026E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026E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A026E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A026E4"/>
  </w:style>
  <w:style w:type="paragraph" w:styleId="Sidefod">
    <w:name w:val="footer"/>
    <w:basedOn w:val="Normal"/>
    <w:link w:val="SidefodTegn"/>
    <w:uiPriority w:val="99"/>
    <w:semiHidden/>
    <w:unhideWhenUsed/>
    <w:rsid w:val="00A026E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A026E4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852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85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85222"/>
    <w:pPr>
      <w:keepLines/>
      <w:numPr>
        <w:numId w:val="1"/>
      </w:numPr>
      <w:spacing w:after="360" w:line="240" w:lineRule="auto"/>
      <w:outlineLvl w:val="0"/>
      <w:pPrChange w:id="9" w:author="w18361" w:date="2012-05-10T14:35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9" w:author="w18361" w:date="2012-05-10T14:35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85222"/>
    <w:pPr>
      <w:keepLines/>
      <w:numPr>
        <w:ilvl w:val="1"/>
        <w:numId w:val="1"/>
      </w:numPr>
      <w:suppressAutoHyphens/>
      <w:spacing w:line="240" w:lineRule="auto"/>
      <w:outlineLvl w:val="1"/>
      <w:pPrChange w:id="10" w:author="w18361" w:date="2012-05-10T14:35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0" w:author="w18361" w:date="2012-05-10T14:35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85222"/>
    <w:pPr>
      <w:keepNext/>
      <w:keepLines/>
      <w:numPr>
        <w:ilvl w:val="2"/>
        <w:numId w:val="1"/>
      </w:numPr>
      <w:spacing w:before="200"/>
      <w:outlineLvl w:val="2"/>
      <w:pPrChange w:id="11" w:author="w18361" w:date="2012-05-10T14:35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11" w:author="w18361" w:date="2012-05-10T14:35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5222"/>
    <w:pPr>
      <w:keepNext/>
      <w:keepLines/>
      <w:numPr>
        <w:ilvl w:val="3"/>
        <w:numId w:val="1"/>
      </w:numPr>
      <w:spacing w:before="200"/>
      <w:outlineLvl w:val="3"/>
      <w:pPrChange w:id="12" w:author="w18361" w:date="2012-05-10T14:35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12" w:author="w18361" w:date="2012-05-10T14:35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5222"/>
    <w:pPr>
      <w:keepNext/>
      <w:keepLines/>
      <w:numPr>
        <w:ilvl w:val="4"/>
        <w:numId w:val="1"/>
      </w:numPr>
      <w:spacing w:before="200"/>
      <w:outlineLvl w:val="4"/>
      <w:pPrChange w:id="13" w:author="w18361" w:date="2012-05-10T14:35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13" w:author="w18361" w:date="2012-05-10T14:35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5222"/>
    <w:pPr>
      <w:keepNext/>
      <w:keepLines/>
      <w:numPr>
        <w:ilvl w:val="5"/>
        <w:numId w:val="1"/>
      </w:numPr>
      <w:spacing w:before="200"/>
      <w:outlineLvl w:val="5"/>
      <w:pPrChange w:id="14" w:author="w18361" w:date="2012-05-10T14:35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14" w:author="w18361" w:date="2012-05-10T14:35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5222"/>
    <w:pPr>
      <w:keepNext/>
      <w:keepLines/>
      <w:numPr>
        <w:ilvl w:val="6"/>
        <w:numId w:val="1"/>
      </w:numPr>
      <w:spacing w:before="200"/>
      <w:outlineLvl w:val="6"/>
      <w:pPrChange w:id="15" w:author="w18361" w:date="2012-05-10T14:35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15" w:author="w18361" w:date="2012-05-10T14:35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5222"/>
    <w:pPr>
      <w:keepNext/>
      <w:keepLines/>
      <w:numPr>
        <w:ilvl w:val="7"/>
        <w:numId w:val="1"/>
      </w:numPr>
      <w:spacing w:before="200"/>
      <w:outlineLvl w:val="7"/>
      <w:pPrChange w:id="16" w:author="w18361" w:date="2012-05-10T14:35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16" w:author="w18361" w:date="2012-05-10T14:35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5222"/>
    <w:pPr>
      <w:keepNext/>
      <w:keepLines/>
      <w:numPr>
        <w:ilvl w:val="8"/>
        <w:numId w:val="1"/>
      </w:numPr>
      <w:spacing w:before="200"/>
      <w:outlineLvl w:val="8"/>
      <w:pPrChange w:id="17" w:author="w18361" w:date="2012-05-10T14:35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17" w:author="w18361" w:date="2012-05-10T14:35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026E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026E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026E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026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026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026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026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026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026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026E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026E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026E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026E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026E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026E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A026E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A026E4"/>
  </w:style>
  <w:style w:type="paragraph" w:styleId="Sidefod">
    <w:name w:val="footer"/>
    <w:basedOn w:val="Normal"/>
    <w:link w:val="SidefodTegn"/>
    <w:uiPriority w:val="99"/>
    <w:semiHidden/>
    <w:unhideWhenUsed/>
    <w:rsid w:val="00A026E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A026E4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852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85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59064-B4C6-4914-8407-C98629618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w18361</dc:creator>
  <cp:lastModifiedBy>Martin</cp:lastModifiedBy>
  <cp:revision>1</cp:revision>
  <dcterms:created xsi:type="dcterms:W3CDTF">2012-05-10T10:12:00Z</dcterms:created>
  <dcterms:modified xsi:type="dcterms:W3CDTF">2012-05-10T12:35:00Z</dcterms:modified>
</cp:coreProperties>
</file>