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944DA9"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8" w:name="_GoBack"/>
      <w:bookmarkEnd w:id="18"/>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Change w:id="19">
          <w:tblGrid>
            <w:gridCol w:w="1134"/>
            <w:gridCol w:w="2835"/>
            <w:gridCol w:w="1134"/>
            <w:gridCol w:w="1701"/>
            <w:gridCol w:w="1701"/>
            <w:gridCol w:w="1840"/>
          </w:tblGrid>
        </w:tblGridChange>
      </w:tblGrid>
      <w:tr w:rsidR="000173A1" w14:paraId="7CBF2353" w14:textId="77777777" w:rsidTr="000173A1">
        <w:trPr>
          <w:trHeight w:hRule="exact" w:val="113"/>
        </w:trPr>
        <w:tc>
          <w:tcPr>
            <w:tcW w:w="10345" w:type="dxa"/>
            <w:gridSpan w:val="6"/>
            <w:shd w:val="clear" w:color="auto" w:fill="B3B3B3"/>
          </w:tcPr>
          <w:p w14:paraId="1A745A76"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73A1" w14:paraId="668B3819" w14:textId="77777777" w:rsidTr="000173A1">
        <w:trPr>
          <w:trHeight w:val="283"/>
        </w:trPr>
        <w:tc>
          <w:tcPr>
            <w:tcW w:w="10345" w:type="dxa"/>
            <w:gridSpan w:val="6"/>
            <w:tcBorders>
              <w:bottom w:val="single" w:sz="6" w:space="0" w:color="auto"/>
            </w:tcBorders>
          </w:tcPr>
          <w:p w14:paraId="4BBB2BC6"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173A1">
              <w:rPr>
                <w:rFonts w:ascii="Arial" w:hAnsi="Arial" w:cs="Arial"/>
                <w:b/>
                <w:sz w:val="30"/>
              </w:rPr>
              <w:t>OpkrævningRenteTilskriv</w:t>
            </w:r>
          </w:p>
        </w:tc>
      </w:tr>
      <w:tr w:rsidR="000173A1" w14:paraId="48FF42CD" w14:textId="77777777" w:rsidTr="000173A1">
        <w:trPr>
          <w:trHeight w:val="283"/>
        </w:trPr>
        <w:tc>
          <w:tcPr>
            <w:tcW w:w="1134" w:type="dxa"/>
            <w:tcBorders>
              <w:top w:val="single" w:sz="6" w:space="0" w:color="auto"/>
              <w:bottom w:val="nil"/>
            </w:tcBorders>
            <w:shd w:val="clear" w:color="auto" w:fill="auto"/>
            <w:vAlign w:val="center"/>
          </w:tcPr>
          <w:p w14:paraId="05F409E0"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7E2B9456"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68E6AFC2"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74F1A3BA"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7523193E"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5E8C5755"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173A1" w14:paraId="452D0BF8" w14:textId="77777777" w:rsidTr="000173A1">
        <w:trPr>
          <w:trHeight w:val="283"/>
        </w:trPr>
        <w:tc>
          <w:tcPr>
            <w:tcW w:w="1134" w:type="dxa"/>
            <w:tcBorders>
              <w:top w:val="nil"/>
            </w:tcBorders>
            <w:shd w:val="clear" w:color="auto" w:fill="auto"/>
            <w:vAlign w:val="center"/>
          </w:tcPr>
          <w:p w14:paraId="03B29409"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14:paraId="74E5BD69"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14:paraId="2CA0626D"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14:paraId="1FECBE0D"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14:paraId="5843B304"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14:paraId="3837866E" w14:textId="43C107FA" w:rsidR="000173A1" w:rsidRPr="000173A1" w:rsidRDefault="00CB72E6"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0" w:author="w18361" w:date="2012-05-10T14:36:00Z">
              <w:r>
                <w:rPr>
                  <w:rFonts w:ascii="Arial" w:hAnsi="Arial" w:cs="Arial"/>
                  <w:sz w:val="18"/>
                </w:rPr>
                <w:delText>25-5-2011</w:delText>
              </w:r>
            </w:del>
            <w:ins w:id="21" w:author="w18361" w:date="2012-05-10T14:36:00Z">
              <w:r w:rsidR="000173A1">
                <w:rPr>
                  <w:rFonts w:ascii="Arial" w:hAnsi="Arial" w:cs="Arial"/>
                  <w:sz w:val="18"/>
                </w:rPr>
                <w:t>30-4-2012</w:t>
              </w:r>
            </w:ins>
          </w:p>
        </w:tc>
      </w:tr>
      <w:tr w:rsidR="000173A1" w14:paraId="2CE8F7EA" w14:textId="77777777" w:rsidTr="000173A1">
        <w:trPr>
          <w:trHeight w:val="283"/>
        </w:trPr>
        <w:tc>
          <w:tcPr>
            <w:tcW w:w="10345" w:type="dxa"/>
            <w:gridSpan w:val="6"/>
            <w:shd w:val="clear" w:color="auto" w:fill="B3B3B3"/>
            <w:vAlign w:val="center"/>
          </w:tcPr>
          <w:p w14:paraId="6C30F30C"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173A1" w14:paraId="21379749" w14:textId="77777777" w:rsidTr="000173A1">
        <w:trPr>
          <w:trHeight w:val="283"/>
        </w:trPr>
        <w:tc>
          <w:tcPr>
            <w:tcW w:w="10345" w:type="dxa"/>
            <w:gridSpan w:val="6"/>
            <w:vAlign w:val="center"/>
          </w:tcPr>
          <w:p w14:paraId="007B9CB6"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simulerer eller tilskriver en renteberegning. </w:t>
            </w:r>
          </w:p>
        </w:tc>
      </w:tr>
      <w:tr w:rsidR="000173A1" w14:paraId="3DA5D39A" w14:textId="77777777" w:rsidTr="000173A1">
        <w:trPr>
          <w:trHeight w:val="283"/>
        </w:trPr>
        <w:tc>
          <w:tcPr>
            <w:tcW w:w="10345" w:type="dxa"/>
            <w:gridSpan w:val="6"/>
            <w:shd w:val="clear" w:color="auto" w:fill="B3B3B3"/>
            <w:vAlign w:val="center"/>
          </w:tcPr>
          <w:p w14:paraId="6CB38297"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173A1" w14:paraId="569770DD" w14:textId="77777777" w:rsidTr="000173A1">
        <w:trPr>
          <w:trHeight w:val="283"/>
        </w:trPr>
        <w:tc>
          <w:tcPr>
            <w:tcW w:w="10345" w:type="dxa"/>
            <w:gridSpan w:val="6"/>
          </w:tcPr>
          <w:p w14:paraId="1DB39D07" w14:textId="6314E7E8" w:rsidR="000173A1" w:rsidRDefault="00CB72E6"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2" w:author="w18361" w:date="2012-05-10T14:36:00Z">
              <w:r>
                <w:rPr>
                  <w:rFonts w:ascii="Arial" w:hAnsi="Arial" w:cs="Arial"/>
                  <w:sz w:val="18"/>
                </w:rPr>
                <w:delText>Service modtager enten en rentedato for Konto eller en liste af</w:delText>
              </w:r>
            </w:del>
            <w:ins w:id="23" w:author="w18361" w:date="2012-05-10T14:36:00Z">
              <w:r w:rsidR="000173A1">
                <w:rPr>
                  <w:rFonts w:ascii="Arial" w:hAnsi="Arial" w:cs="Arial"/>
                  <w:sz w:val="18"/>
                </w:rPr>
                <w:t>Hvis der ikke leveres</w:t>
              </w:r>
            </w:ins>
            <w:r w:rsidR="000173A1">
              <w:rPr>
                <w:rFonts w:ascii="Arial" w:hAnsi="Arial" w:cs="Arial"/>
                <w:sz w:val="18"/>
              </w:rPr>
              <w:t xml:space="preserve"> fordringer </w:t>
            </w:r>
            <w:del w:id="24" w:author="w18361" w:date="2012-05-10T14:36:00Z">
              <w:r>
                <w:rPr>
                  <w:rFonts w:ascii="Arial" w:hAnsi="Arial" w:cs="Arial"/>
                  <w:sz w:val="18"/>
                </w:rPr>
                <w:delText>med en rentedato</w:delText>
              </w:r>
            </w:del>
            <w:ins w:id="25" w:author="w18361" w:date="2012-05-10T14:36:00Z">
              <w:r w:rsidR="000173A1">
                <w:rPr>
                  <w:rFonts w:ascii="Arial" w:hAnsi="Arial" w:cs="Arial"/>
                  <w:sz w:val="18"/>
                </w:rPr>
                <w:t>i input beregnes renten for hele kontoen</w:t>
              </w:r>
            </w:ins>
            <w:r w:rsidR="000173A1">
              <w:rPr>
                <w:rFonts w:ascii="Arial" w:hAnsi="Arial" w:cs="Arial"/>
                <w:sz w:val="18"/>
              </w:rPr>
              <w:t>.</w:t>
            </w:r>
          </w:p>
          <w:p w14:paraId="0E9BE678"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beregner eller beregner og tilskriver Rente afhængig af Simulermarkering.</w:t>
            </w:r>
          </w:p>
          <w:p w14:paraId="0DE543AB"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leverer det samlede tilskrevne eller simulerede rentebeløb i output.  </w:t>
            </w:r>
          </w:p>
          <w:p w14:paraId="2F61A1D5"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tilskrives vil den beregnede rente blive tilskrevet med SRB og rentedato pr den dato renten er beregnet frem til. </w:t>
            </w:r>
          </w:p>
          <w:p w14:paraId="4F8A3062"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 w:author="w18361" w:date="2012-05-10T14:36:00Z"/>
                <w:rFonts w:ascii="Arial" w:hAnsi="Arial" w:cs="Arial"/>
                <w:sz w:val="18"/>
              </w:rPr>
            </w:pPr>
            <w:r>
              <w:rPr>
                <w:rFonts w:ascii="Arial" w:hAnsi="Arial" w:cs="Arial"/>
                <w:sz w:val="18"/>
              </w:rPr>
              <w:t>Hvis OpkrævningFordringRenteDato er &lt; seneste ordinære renteberegningsdato, afviser service.</w:t>
            </w:r>
          </w:p>
          <w:p w14:paraId="036F0ECD"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27" w:author="w18361" w:date="2012-05-10T14:36:00Z">
              <w:r>
                <w:rPr>
                  <w:rFonts w:ascii="Arial" w:hAnsi="Arial" w:cs="Arial"/>
                  <w:sz w:val="18"/>
                </w:rPr>
                <w:t>Renteregel og rentesats udledes fra konto og rentetabel.</w:t>
              </w:r>
            </w:ins>
          </w:p>
        </w:tc>
      </w:tr>
      <w:tr w:rsidR="000173A1" w14:paraId="2A50AC99" w14:textId="77777777" w:rsidTr="000173A1">
        <w:trPr>
          <w:trHeight w:val="283"/>
        </w:trPr>
        <w:tc>
          <w:tcPr>
            <w:tcW w:w="10345" w:type="dxa"/>
            <w:gridSpan w:val="6"/>
            <w:shd w:val="clear" w:color="auto" w:fill="B3B3B3"/>
            <w:vAlign w:val="center"/>
          </w:tcPr>
          <w:p w14:paraId="0AD1B670"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173A1" w14:paraId="24032C8C" w14:textId="77777777" w:rsidTr="000173A1">
        <w:trPr>
          <w:trHeight w:val="283"/>
        </w:trPr>
        <w:tc>
          <w:tcPr>
            <w:tcW w:w="10345" w:type="dxa"/>
            <w:gridSpan w:val="6"/>
            <w:shd w:val="clear" w:color="auto" w:fill="FFFFFF"/>
          </w:tcPr>
          <w:p w14:paraId="73FA2F1D"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14:paraId="5FEE5AF4"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tilskrives kundens konto, men kun simuleres renteberegning.  </w:t>
            </w:r>
          </w:p>
          <w:p w14:paraId="56242060"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FAE5A1"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14:paraId="2E483AC4"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tilskrives kundens konto den beregnede rente.</w:t>
            </w:r>
          </w:p>
        </w:tc>
      </w:tr>
      <w:tr w:rsidR="000173A1" w14:paraId="6D143E02" w14:textId="77777777" w:rsidTr="000173A1">
        <w:trPr>
          <w:trHeight w:val="283"/>
        </w:trPr>
        <w:tc>
          <w:tcPr>
            <w:tcW w:w="10345" w:type="dxa"/>
            <w:gridSpan w:val="6"/>
            <w:shd w:val="clear" w:color="auto" w:fill="B3B3B3"/>
            <w:vAlign w:val="center"/>
          </w:tcPr>
          <w:p w14:paraId="28D0CB4E"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173A1" w14:paraId="3F5F9893" w14:textId="77777777" w:rsidTr="000173A1">
        <w:trPr>
          <w:trHeight w:val="283"/>
        </w:trPr>
        <w:tc>
          <w:tcPr>
            <w:tcW w:w="10345" w:type="dxa"/>
            <w:gridSpan w:val="6"/>
            <w:shd w:val="clear" w:color="auto" w:fill="FFFFFF"/>
            <w:vAlign w:val="center"/>
          </w:tcPr>
          <w:p w14:paraId="3C9BC84A"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173A1" w14:paraId="5E1E3758" w14:textId="77777777" w:rsidTr="000173A1">
        <w:trPr>
          <w:trHeight w:val="283"/>
        </w:trPr>
        <w:tc>
          <w:tcPr>
            <w:tcW w:w="10345" w:type="dxa"/>
            <w:gridSpan w:val="6"/>
            <w:shd w:val="clear" w:color="auto" w:fill="FFFFFF"/>
          </w:tcPr>
          <w:p w14:paraId="516D0323"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OpkrævningRenteTilskriv_I</w:t>
            </w:r>
          </w:p>
        </w:tc>
      </w:tr>
      <w:tr w:rsidR="000173A1" w14:paraId="7561CBE4" w14:textId="77777777" w:rsidTr="000173A1">
        <w:trPr>
          <w:trHeight w:val="283"/>
        </w:trPr>
        <w:tc>
          <w:tcPr>
            <w:tcW w:w="10345" w:type="dxa"/>
            <w:gridSpan w:val="6"/>
            <w:shd w:val="clear" w:color="auto" w:fill="FFFFFF"/>
          </w:tcPr>
          <w:p w14:paraId="483E1ECF"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30BE00"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OpkrævningRenteTilskrivInput *</w:t>
            </w:r>
          </w:p>
          <w:p w14:paraId="72F5AE75"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632C201"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14:paraId="744971CF"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14:paraId="409FFD0C"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14:paraId="54BB8FF2"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14:paraId="3411AB4A" w14:textId="77777777"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8" w:author="w18361" w:date="2012-05-10T14:36:00Z"/>
                <w:rFonts w:ascii="Arial" w:hAnsi="Arial" w:cs="Arial"/>
                <w:sz w:val="18"/>
              </w:rPr>
            </w:pPr>
            <w:del w:id="29" w:author="w18361" w:date="2012-05-10T14:36:00Z">
              <w:r>
                <w:rPr>
                  <w:rFonts w:ascii="Arial" w:hAnsi="Arial" w:cs="Arial"/>
                  <w:sz w:val="18"/>
                </w:rPr>
                <w:tab/>
                <w:delText>* BeregnRenteKontoFordringValgListe*</w:delText>
              </w:r>
            </w:del>
          </w:p>
          <w:p w14:paraId="24E500F7" w14:textId="77777777"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0" w:author="w18361" w:date="2012-05-10T14:36:00Z"/>
                <w:rFonts w:ascii="Arial" w:hAnsi="Arial" w:cs="Arial"/>
                <w:sz w:val="18"/>
              </w:rPr>
            </w:pPr>
            <w:del w:id="31" w:author="w18361" w:date="2012-05-10T14:36:00Z">
              <w:r>
                <w:rPr>
                  <w:rFonts w:ascii="Arial" w:hAnsi="Arial" w:cs="Arial"/>
                  <w:sz w:val="18"/>
                </w:rPr>
                <w:tab/>
                <w:delText>1{</w:delText>
              </w:r>
            </w:del>
          </w:p>
          <w:p w14:paraId="0062B75C" w14:textId="77777777"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2" w:author="w18361" w:date="2012-05-10T14:36:00Z"/>
                <w:rFonts w:ascii="Arial" w:hAnsi="Arial" w:cs="Arial"/>
                <w:sz w:val="18"/>
              </w:rPr>
            </w:pPr>
            <w:del w:id="33" w:author="w18361" w:date="2012-05-10T14:36:00Z">
              <w:r>
                <w:rPr>
                  <w:rFonts w:ascii="Arial" w:hAnsi="Arial" w:cs="Arial"/>
                  <w:sz w:val="18"/>
                </w:rPr>
                <w:tab/>
              </w:r>
              <w:r>
                <w:rPr>
                  <w:rFonts w:ascii="Arial" w:hAnsi="Arial" w:cs="Arial"/>
                  <w:sz w:val="18"/>
                </w:rPr>
                <w:tab/>
                <w:delText>* BeregnRenteKontoFordringValg *</w:delText>
              </w:r>
            </w:del>
          </w:p>
          <w:p w14:paraId="6620FDAA" w14:textId="77777777"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4" w:author="w18361" w:date="2012-05-10T14:36:00Z"/>
                <w:rFonts w:ascii="Arial" w:hAnsi="Arial" w:cs="Arial"/>
                <w:sz w:val="18"/>
              </w:rPr>
            </w:pPr>
            <w:del w:id="35" w:author="w18361" w:date="2012-05-10T14:36:00Z">
              <w:r>
                <w:rPr>
                  <w:rFonts w:ascii="Arial" w:hAnsi="Arial" w:cs="Arial"/>
                  <w:sz w:val="18"/>
                </w:rPr>
                <w:tab/>
              </w:r>
              <w:r>
                <w:rPr>
                  <w:rFonts w:ascii="Arial" w:hAnsi="Arial" w:cs="Arial"/>
                  <w:sz w:val="18"/>
                </w:rPr>
                <w:tab/>
                <w:delText>[</w:delText>
              </w:r>
            </w:del>
          </w:p>
          <w:p w14:paraId="1AB05A46" w14:textId="77777777"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6" w:author="w18361" w:date="2012-05-10T14:36:00Z"/>
                <w:rFonts w:ascii="Arial" w:hAnsi="Arial" w:cs="Arial"/>
                <w:sz w:val="18"/>
              </w:rPr>
            </w:pPr>
            <w:del w:id="37" w:author="w18361" w:date="2012-05-10T14:36:00Z">
              <w:r>
                <w:rPr>
                  <w:rFonts w:ascii="Arial" w:hAnsi="Arial" w:cs="Arial"/>
                  <w:sz w:val="18"/>
                </w:rPr>
                <w:tab/>
              </w:r>
              <w:r>
                <w:rPr>
                  <w:rFonts w:ascii="Arial" w:hAnsi="Arial" w:cs="Arial"/>
                  <w:sz w:val="18"/>
                </w:rPr>
                <w:tab/>
              </w:r>
              <w:r>
                <w:rPr>
                  <w:rFonts w:ascii="Arial" w:hAnsi="Arial" w:cs="Arial"/>
                  <w:sz w:val="18"/>
                </w:rPr>
                <w:tab/>
                <w:delText>* Konto *</w:delText>
              </w:r>
            </w:del>
          </w:p>
          <w:p w14:paraId="7A83E66C" w14:textId="77777777"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 w:author="w18361" w:date="2012-05-10T14:36:00Z"/>
                <w:rFonts w:ascii="Arial" w:hAnsi="Arial" w:cs="Arial"/>
                <w:sz w:val="18"/>
              </w:rPr>
            </w:pPr>
            <w:del w:id="39" w:author="w18361" w:date="2012-05-10T14:36:00Z">
              <w:r>
                <w:rPr>
                  <w:rFonts w:ascii="Arial" w:hAnsi="Arial" w:cs="Arial"/>
                  <w:sz w:val="18"/>
                </w:rPr>
                <w:tab/>
              </w:r>
              <w:r>
                <w:rPr>
                  <w:rFonts w:ascii="Arial" w:hAnsi="Arial" w:cs="Arial"/>
                  <w:sz w:val="18"/>
                </w:rPr>
                <w:tab/>
              </w:r>
              <w:r>
                <w:rPr>
                  <w:rFonts w:ascii="Arial" w:hAnsi="Arial" w:cs="Arial"/>
                  <w:sz w:val="18"/>
                </w:rPr>
                <w:tab/>
                <w:delText>[</w:delText>
              </w:r>
            </w:del>
          </w:p>
          <w:p w14:paraId="312BC9E0" w14:textId="77777777"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0" w:author="w18361" w:date="2012-05-10T14:36:00Z"/>
                <w:rFonts w:ascii="Arial" w:hAnsi="Arial" w:cs="Arial"/>
                <w:sz w:val="18"/>
              </w:rPr>
            </w:pPr>
            <w:del w:id="41" w:author="w18361" w:date="2012-05-10T14:36: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OpkrævningFordringRenteDato</w:delText>
              </w:r>
            </w:del>
          </w:p>
          <w:p w14:paraId="77EC6DF7" w14:textId="77777777"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2" w:author="w18361" w:date="2012-05-10T14:36:00Z"/>
                <w:rFonts w:ascii="Arial" w:hAnsi="Arial" w:cs="Arial"/>
                <w:sz w:val="18"/>
              </w:rPr>
            </w:pPr>
            <w:del w:id="43" w:author="w18361" w:date="2012-05-10T14:36:00Z">
              <w:r>
                <w:rPr>
                  <w:rFonts w:ascii="Arial" w:hAnsi="Arial" w:cs="Arial"/>
                  <w:sz w:val="18"/>
                </w:rPr>
                <w:tab/>
              </w:r>
              <w:r>
                <w:rPr>
                  <w:rFonts w:ascii="Arial" w:hAnsi="Arial" w:cs="Arial"/>
                  <w:sz w:val="18"/>
                </w:rPr>
                <w:tab/>
              </w:r>
              <w:r>
                <w:rPr>
                  <w:rFonts w:ascii="Arial" w:hAnsi="Arial" w:cs="Arial"/>
                  <w:sz w:val="18"/>
                </w:rPr>
                <w:tab/>
                <w:delText>]</w:delText>
              </w:r>
            </w:del>
          </w:p>
          <w:p w14:paraId="44438388" w14:textId="77777777"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4" w:author="w18361" w:date="2012-05-10T14:36:00Z"/>
                <w:rFonts w:ascii="Arial" w:hAnsi="Arial" w:cs="Arial"/>
                <w:sz w:val="18"/>
              </w:rPr>
            </w:pPr>
            <w:del w:id="45" w:author="w18361" w:date="2012-05-10T14:36:00Z">
              <w:r>
                <w:rPr>
                  <w:rFonts w:ascii="Arial" w:hAnsi="Arial" w:cs="Arial"/>
                  <w:sz w:val="18"/>
                </w:rPr>
                <w:tab/>
              </w:r>
              <w:r>
                <w:rPr>
                  <w:rFonts w:ascii="Arial" w:hAnsi="Arial" w:cs="Arial"/>
                  <w:sz w:val="18"/>
                </w:rPr>
                <w:tab/>
              </w:r>
              <w:r>
                <w:rPr>
                  <w:rFonts w:ascii="Arial" w:hAnsi="Arial" w:cs="Arial"/>
                  <w:sz w:val="18"/>
                </w:rPr>
                <w:tab/>
                <w:delText>|</w:delText>
              </w:r>
            </w:del>
          </w:p>
          <w:p w14:paraId="6D19DA56" w14:textId="77777777"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6" w:author="w18361" w:date="2012-05-10T14:36:00Z"/>
                <w:rFonts w:ascii="Arial" w:hAnsi="Arial" w:cs="Arial"/>
                <w:sz w:val="18"/>
              </w:rPr>
            </w:pPr>
            <w:del w:id="47" w:author="w18361" w:date="2012-05-10T14:36:00Z">
              <w:r>
                <w:rPr>
                  <w:rFonts w:ascii="Arial" w:hAnsi="Arial" w:cs="Arial"/>
                  <w:sz w:val="18"/>
                </w:rPr>
                <w:tab/>
              </w:r>
              <w:r>
                <w:rPr>
                  <w:rFonts w:ascii="Arial" w:hAnsi="Arial" w:cs="Arial"/>
                  <w:sz w:val="18"/>
                </w:rPr>
                <w:tab/>
              </w:r>
              <w:r>
                <w:rPr>
                  <w:rFonts w:ascii="Arial" w:hAnsi="Arial" w:cs="Arial"/>
                  <w:sz w:val="18"/>
                </w:rPr>
                <w:tab/>
                <w:delText>* Fordringer *</w:delText>
              </w:r>
            </w:del>
          </w:p>
          <w:p w14:paraId="13D9FE98" w14:textId="77777777"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8" w:author="w18361" w:date="2012-05-10T14:36:00Z"/>
                <w:rFonts w:ascii="Arial" w:hAnsi="Arial" w:cs="Arial"/>
                <w:sz w:val="18"/>
              </w:rPr>
            </w:pPr>
            <w:del w:id="49" w:author="w18361" w:date="2012-05-10T14:36:00Z">
              <w:r>
                <w:rPr>
                  <w:rFonts w:ascii="Arial" w:hAnsi="Arial" w:cs="Arial"/>
                  <w:sz w:val="18"/>
                </w:rPr>
                <w:tab/>
              </w:r>
              <w:r>
                <w:rPr>
                  <w:rFonts w:ascii="Arial" w:hAnsi="Arial" w:cs="Arial"/>
                  <w:sz w:val="18"/>
                </w:rPr>
                <w:tab/>
              </w:r>
              <w:r>
                <w:rPr>
                  <w:rFonts w:ascii="Arial" w:hAnsi="Arial" w:cs="Arial"/>
                  <w:sz w:val="18"/>
                </w:rPr>
                <w:tab/>
                <w:delText>[</w:delText>
              </w:r>
            </w:del>
          </w:p>
          <w:p w14:paraId="3A8E27E8" w14:textId="2D08CF88" w:rsidR="000173A1" w:rsidRDefault="00CB72E6"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0" w:author="w18361" w:date="2012-05-10T14:36:00Z"/>
                <w:rFonts w:ascii="Arial" w:hAnsi="Arial" w:cs="Arial"/>
                <w:sz w:val="18"/>
              </w:rPr>
            </w:pPr>
            <w:del w:id="51" w:author="w18361" w:date="2012-05-10T14:36:00Z">
              <w:r>
                <w:rPr>
                  <w:rFonts w:ascii="Arial" w:hAnsi="Arial" w:cs="Arial"/>
                  <w:sz w:val="18"/>
                </w:rPr>
                <w:tab/>
              </w:r>
            </w:del>
            <w:ins w:id="52" w:author="w18361" w:date="2012-05-10T14:36:00Z">
              <w:r w:rsidR="000173A1">
                <w:rPr>
                  <w:rFonts w:ascii="Arial" w:hAnsi="Arial" w:cs="Arial"/>
                  <w:sz w:val="18"/>
                </w:rPr>
                <w:tab/>
                <w:t>OpkrævningRenteTilDato</w:t>
              </w:r>
            </w:ins>
          </w:p>
          <w:p w14:paraId="7A9DC5D2"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3" w:author="w18361" w:date="2012-05-10T14:36:00Z"/>
                <w:rFonts w:ascii="Arial" w:hAnsi="Arial" w:cs="Arial"/>
                <w:sz w:val="18"/>
              </w:rPr>
            </w:pPr>
            <w:ins w:id="54" w:author="w18361" w:date="2012-05-10T14:36:00Z">
              <w:r>
                <w:rPr>
                  <w:rFonts w:ascii="Arial" w:hAnsi="Arial" w:cs="Arial"/>
                  <w:sz w:val="18"/>
                </w:rPr>
                <w:tab/>
                <w:t>* FordringListe*</w:t>
              </w:r>
            </w:ins>
          </w:p>
          <w:p w14:paraId="11BB01A1"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5" w:author="w18361" w:date="2012-05-10T14:36:00Z"/>
                <w:rFonts w:ascii="Arial" w:hAnsi="Arial" w:cs="Arial"/>
                <w:sz w:val="18"/>
              </w:rPr>
            </w:pPr>
            <w:ins w:id="56" w:author="w18361" w:date="2012-05-10T14:36:00Z">
              <w:r>
                <w:rPr>
                  <w:rFonts w:ascii="Arial" w:hAnsi="Arial" w:cs="Arial"/>
                  <w:sz w:val="18"/>
                </w:rPr>
                <w:tab/>
                <w:t>0{</w:t>
              </w:r>
            </w:ins>
          </w:p>
          <w:p w14:paraId="4E3A2606"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7" w:author="w18361" w:date="2012-05-10T14:36:00Z"/>
                <w:rFonts w:ascii="Arial" w:hAnsi="Arial" w:cs="Arial"/>
                <w:sz w:val="18"/>
              </w:rPr>
            </w:pPr>
            <w:ins w:id="58" w:author="w18361" w:date="2012-05-10T14:36:00Z">
              <w:r>
                <w:rPr>
                  <w:rFonts w:ascii="Arial" w:hAnsi="Arial" w:cs="Arial"/>
                  <w:sz w:val="18"/>
                </w:rPr>
                <w:tab/>
              </w:r>
              <w:r>
                <w:rPr>
                  <w:rFonts w:ascii="Arial" w:hAnsi="Arial" w:cs="Arial"/>
                  <w:sz w:val="18"/>
                </w:rPr>
                <w:tab/>
                <w:t>* Fordring *</w:t>
              </w:r>
            </w:ins>
          </w:p>
          <w:p w14:paraId="27D19849"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9" w:author="w18361" w:date="2012-05-10T14:36:00Z"/>
                <w:rFonts w:ascii="Arial" w:hAnsi="Arial" w:cs="Arial"/>
                <w:sz w:val="18"/>
              </w:rPr>
            </w:pPr>
            <w:ins w:id="60" w:author="w18361" w:date="2012-05-10T14:36:00Z">
              <w:r>
                <w:rPr>
                  <w:rFonts w:ascii="Arial" w:hAnsi="Arial" w:cs="Arial"/>
                  <w:sz w:val="18"/>
                </w:rPr>
                <w:tab/>
              </w:r>
              <w:r>
                <w:rPr>
                  <w:rFonts w:ascii="Arial" w:hAnsi="Arial" w:cs="Arial"/>
                  <w:sz w:val="18"/>
                </w:rPr>
                <w:tab/>
                <w:t>[</w:t>
              </w:r>
            </w:ins>
          </w:p>
          <w:p w14:paraId="2ECBF5C6"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ins w:id="61" w:author="w18361" w:date="2012-05-10T14:36:00Z">
              <w:r>
                <w:rPr>
                  <w:rFonts w:ascii="Arial" w:hAnsi="Arial" w:cs="Arial"/>
                  <w:sz w:val="18"/>
                </w:rPr>
                <w:tab/>
              </w:r>
              <w:r>
                <w:rPr>
                  <w:rFonts w:ascii="Arial" w:hAnsi="Arial" w:cs="Arial"/>
                  <w:sz w:val="18"/>
                </w:rPr>
                <w:tab/>
              </w:r>
            </w:ins>
          </w:p>
          <w:p w14:paraId="460E64BB" w14:textId="77777777"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2" w:author="w18361" w:date="2012-05-10T14:36:00Z"/>
                <w:rFonts w:ascii="Arial" w:hAnsi="Arial" w:cs="Arial"/>
                <w:sz w:val="18"/>
              </w:rPr>
            </w:pPr>
            <w:del w:id="63" w:author="w18361" w:date="2012-05-10T14:36: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OpkrævningFordringRenteDato</w:delText>
              </w:r>
            </w:del>
          </w:p>
          <w:p w14:paraId="313B28FC" w14:textId="77777777"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4" w:author="w18361" w:date="2012-05-10T14:36:00Z"/>
                <w:rFonts w:ascii="Arial" w:hAnsi="Arial" w:cs="Arial"/>
                <w:sz w:val="18"/>
              </w:rPr>
            </w:pPr>
            <w:del w:id="65" w:author="w18361" w:date="2012-05-10T14:36:00Z">
              <w:r>
                <w:rPr>
                  <w:rFonts w:ascii="Arial" w:hAnsi="Arial" w:cs="Arial"/>
                  <w:sz w:val="18"/>
                </w:rPr>
                <w:tab/>
              </w:r>
              <w:r>
                <w:rPr>
                  <w:rFonts w:ascii="Arial" w:hAnsi="Arial" w:cs="Arial"/>
                  <w:sz w:val="18"/>
                </w:rPr>
                <w:tab/>
              </w:r>
              <w:r>
                <w:rPr>
                  <w:rFonts w:ascii="Arial" w:hAnsi="Arial" w:cs="Arial"/>
                  <w:sz w:val="18"/>
                </w:rPr>
                <w:tab/>
                <w:delText>]</w:delText>
              </w:r>
            </w:del>
          </w:p>
          <w:p w14:paraId="61A06AD2"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22ED57A"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C08555"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9C7E9D1"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173A1" w14:paraId="4D1D47F2" w14:textId="77777777" w:rsidTr="000173A1">
        <w:trPr>
          <w:trHeight w:val="283"/>
        </w:trPr>
        <w:tc>
          <w:tcPr>
            <w:tcW w:w="10345" w:type="dxa"/>
            <w:gridSpan w:val="6"/>
            <w:shd w:val="clear" w:color="auto" w:fill="FFFFFF"/>
            <w:vAlign w:val="center"/>
          </w:tcPr>
          <w:p w14:paraId="43D7E948"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173A1" w14:paraId="6A1E559E" w14:textId="77777777" w:rsidTr="000173A1">
        <w:trPr>
          <w:trHeight w:val="283"/>
        </w:trPr>
        <w:tc>
          <w:tcPr>
            <w:tcW w:w="10345" w:type="dxa"/>
            <w:gridSpan w:val="6"/>
            <w:shd w:val="clear" w:color="auto" w:fill="FFFFFF"/>
          </w:tcPr>
          <w:p w14:paraId="775DF21E"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OpkrævningRenteTilskriv_O</w:t>
            </w:r>
          </w:p>
        </w:tc>
      </w:tr>
      <w:tr w:rsidR="000173A1" w14:paraId="6706F2AF" w14:textId="77777777" w:rsidTr="000173A1">
        <w:trPr>
          <w:trHeight w:val="283"/>
        </w:trPr>
        <w:tc>
          <w:tcPr>
            <w:tcW w:w="10345" w:type="dxa"/>
            <w:gridSpan w:val="6"/>
            <w:shd w:val="clear" w:color="auto" w:fill="FFFFFF"/>
          </w:tcPr>
          <w:p w14:paraId="28C77DD2"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329897"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OpkrævningRenteTilskrivOutput *</w:t>
            </w:r>
          </w:p>
          <w:p w14:paraId="18148E48"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14:paraId="67A32730"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14:paraId="79233DC4"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OpkrævningKontoRenteBeløb</w:t>
            </w:r>
          </w:p>
          <w:p w14:paraId="58058688"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173A1" w14:paraId="5C1E5090" w14:textId="77777777" w:rsidTr="000173A1">
        <w:trPr>
          <w:trHeight w:val="283"/>
        </w:trPr>
        <w:tc>
          <w:tcPr>
            <w:tcW w:w="10345" w:type="dxa"/>
            <w:gridSpan w:val="6"/>
            <w:shd w:val="clear" w:color="auto" w:fill="FFFFFF"/>
            <w:vAlign w:val="center"/>
          </w:tcPr>
          <w:p w14:paraId="10991744"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0173A1" w14:paraId="775B149F" w14:textId="77777777" w:rsidTr="000173A1">
        <w:trPr>
          <w:trHeight w:val="283"/>
        </w:trPr>
        <w:tc>
          <w:tcPr>
            <w:tcW w:w="10345" w:type="dxa"/>
            <w:gridSpan w:val="6"/>
            <w:shd w:val="clear" w:color="auto" w:fill="FFFFFF"/>
          </w:tcPr>
          <w:p w14:paraId="12057B62"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OpkrævningRenteTilskriv_FejlId</w:t>
            </w:r>
          </w:p>
        </w:tc>
      </w:tr>
      <w:tr w:rsidR="000173A1" w14:paraId="43D39771" w14:textId="77777777" w:rsidTr="000173A1">
        <w:trPr>
          <w:trHeight w:val="283"/>
        </w:trPr>
        <w:tc>
          <w:tcPr>
            <w:tcW w:w="10345" w:type="dxa"/>
            <w:gridSpan w:val="6"/>
            <w:shd w:val="clear" w:color="auto" w:fill="FFFFFF"/>
          </w:tcPr>
          <w:p w14:paraId="7C331689"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F492DC"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17B2DCF6"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0173A1" w14:paraId="02D9E1A8" w14:textId="77777777" w:rsidTr="000173A1">
        <w:trPr>
          <w:trHeight w:val="283"/>
        </w:trPr>
        <w:tc>
          <w:tcPr>
            <w:tcW w:w="10345" w:type="dxa"/>
            <w:gridSpan w:val="6"/>
            <w:shd w:val="clear" w:color="auto" w:fill="B3B3B3"/>
            <w:vAlign w:val="center"/>
          </w:tcPr>
          <w:p w14:paraId="2765AE3B"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0173A1" w14:paraId="0F42CB0A" w14:textId="77777777" w:rsidTr="000173A1">
        <w:trPr>
          <w:trHeight w:val="283"/>
        </w:trPr>
        <w:tc>
          <w:tcPr>
            <w:tcW w:w="10345" w:type="dxa"/>
            <w:gridSpan w:val="6"/>
            <w:shd w:val="clear" w:color="auto" w:fill="FFFFFF"/>
            <w:vAlign w:val="center"/>
          </w:tcPr>
          <w:p w14:paraId="7BB2A3CC"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0173A1" w14:paraId="76CC378E" w14:textId="77777777" w:rsidTr="000173A1">
        <w:trPr>
          <w:trHeight w:val="283"/>
        </w:trPr>
        <w:tc>
          <w:tcPr>
            <w:tcW w:w="10345" w:type="dxa"/>
            <w:gridSpan w:val="6"/>
            <w:shd w:val="clear" w:color="auto" w:fill="FFFFFF"/>
            <w:vAlign w:val="center"/>
          </w:tcPr>
          <w:p w14:paraId="107407B1"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input parametrene:</w:t>
            </w:r>
          </w:p>
          <w:p w14:paraId="4E57C899"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Renteregel og rentesats udledes fra FordringTypeNavn.</w:t>
            </w:r>
          </w:p>
          <w:p w14:paraId="18B7715F"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-Medsendes flere fordringer, beregnes der renter for dem alle. Resultatet af beregningen er dermed den endelige sum.</w:t>
            </w:r>
          </w:p>
          <w:p w14:paraId="5085108B"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D885D5"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92EDFB"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C09978"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output parametrene:</w:t>
            </w:r>
          </w:p>
        </w:tc>
      </w:tr>
      <w:tr w:rsidR="000173A1" w14:paraId="1DF63558" w14:textId="77777777" w:rsidTr="000173A1">
        <w:trPr>
          <w:trHeight w:val="283"/>
        </w:trPr>
        <w:tc>
          <w:tcPr>
            <w:tcW w:w="10345" w:type="dxa"/>
            <w:gridSpan w:val="6"/>
            <w:shd w:val="clear" w:color="auto" w:fill="B3B3B3"/>
            <w:vAlign w:val="center"/>
          </w:tcPr>
          <w:p w14:paraId="137C2DD0"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b/>
                <w:sz w:val="18"/>
                <w:rPrChange w:id="66" w:author="w18361" w:date="2012-05-10T14:36:00Z">
                  <w:rPr>
                    <w:rFonts w:ascii="Arial" w:hAnsi="Arial"/>
                    <w:b/>
                    <w:sz w:val="18"/>
                    <w:lang w:val="en-US"/>
                  </w:rPr>
                </w:rPrChange>
              </w:rPr>
            </w:pPr>
            <w:r>
              <w:rPr>
                <w:rFonts w:ascii="Arial" w:hAnsi="Arial"/>
                <w:b/>
                <w:sz w:val="18"/>
                <w:rPrChange w:id="67" w:author="w18361" w:date="2012-05-10T14:36:00Z">
                  <w:rPr>
                    <w:rFonts w:ascii="Arial" w:hAnsi="Arial"/>
                    <w:b/>
                    <w:sz w:val="18"/>
                    <w:lang w:val="en-US"/>
                  </w:rPr>
                </w:rPrChange>
              </w:rPr>
              <w:t>Referencer fra use case(s)</w:t>
            </w:r>
          </w:p>
        </w:tc>
      </w:tr>
      <w:tr w:rsidR="000173A1" w14:paraId="5DDFC5B4" w14:textId="77777777" w:rsidTr="000173A1">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Change w:id="68" w:author="w18361" w:date="2012-05-10T14:36:00Z">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
          </w:tblPrExChange>
        </w:tblPrEx>
        <w:trPr>
          <w:trHeight w:val="283"/>
          <w:trPrChange w:id="69" w:author="w18361" w:date="2012-05-10T14:36:00Z">
            <w:trPr>
              <w:trHeight w:val="283"/>
            </w:trPr>
          </w:trPrChange>
        </w:trPr>
        <w:tc>
          <w:tcPr>
            <w:tcW w:w="10345" w:type="dxa"/>
            <w:gridSpan w:val="6"/>
            <w:shd w:val="clear" w:color="auto" w:fill="B3B3B3"/>
            <w:tcPrChange w:id="70" w:author="w18361" w:date="2012-05-10T14:36:00Z">
              <w:tcPr>
                <w:tcW w:w="10345" w:type="dxa"/>
                <w:gridSpan w:val="6"/>
                <w:shd w:val="clear" w:color="auto" w:fill="FFFFFF"/>
              </w:tcPr>
            </w:tcPrChange>
          </w:tcPr>
          <w:p w14:paraId="09692DF7" w14:textId="45A01739" w:rsidR="000173A1" w:rsidRDefault="00CB72E6"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1" w:author="w18361" w:date="2012-05-10T14:36:00Z">
              <w:r w:rsidRPr="00BE42D4">
                <w:rPr>
                  <w:rFonts w:ascii="Arial" w:hAnsi="Arial" w:cs="Arial"/>
                  <w:sz w:val="18"/>
                  <w:lang w:val="en-US"/>
                </w:rPr>
                <w:delText xml:space="preserve"> </w:delText>
              </w:r>
              <w:r>
                <w:rPr>
                  <w:rFonts w:ascii="Arial" w:hAnsi="Arial" w:cs="Arial"/>
                  <w:sz w:val="18"/>
                </w:rPr>
                <w:delText xml:space="preserve">trin </w:delText>
              </w:r>
            </w:del>
            <w:r w:rsidR="000173A1">
              <w:rPr>
                <w:rFonts w:ascii="Arial" w:hAnsi="Arial" w:cs="Arial"/>
                <w:sz w:val="18"/>
              </w:rPr>
              <w:t>Tilskriv rente i Use Case "16.01 Beregn rente (web)"</w:t>
            </w:r>
          </w:p>
          <w:p w14:paraId="23150AAA" w14:textId="29A7D115" w:rsidR="000173A1" w:rsidRDefault="00CB72E6"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2" w:author="w18361" w:date="2012-05-10T14:36:00Z"/>
                <w:rFonts w:ascii="Arial" w:hAnsi="Arial" w:cs="Arial"/>
                <w:sz w:val="18"/>
              </w:rPr>
            </w:pPr>
            <w:del w:id="73" w:author="w18361" w:date="2012-05-10T14:36:00Z">
              <w:r>
                <w:rPr>
                  <w:rFonts w:ascii="Arial" w:hAnsi="Arial" w:cs="Arial"/>
                  <w:sz w:val="18"/>
                </w:rPr>
                <w:delText xml:space="preserve"> trin </w:delText>
              </w:r>
            </w:del>
          </w:p>
          <w:p w14:paraId="7946DC7E"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Vælger at beregne i Use Case "16.01 Beregn rente (web)"</w:t>
            </w:r>
          </w:p>
          <w:p w14:paraId="2E85CB94"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73A1" w14:paraId="497FF4E3" w14:textId="77777777" w:rsidTr="000173A1">
        <w:trPr>
          <w:trHeight w:val="283"/>
        </w:trPr>
        <w:tc>
          <w:tcPr>
            <w:tcW w:w="10345" w:type="dxa"/>
            <w:gridSpan w:val="6"/>
            <w:shd w:val="clear" w:color="auto" w:fill="B3B3B3"/>
            <w:vAlign w:val="center"/>
          </w:tcPr>
          <w:p w14:paraId="6CB07B88"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0173A1" w14:paraId="18E5ABBC" w14:textId="77777777" w:rsidTr="000173A1">
        <w:trPr>
          <w:trHeight w:val="283"/>
        </w:trPr>
        <w:tc>
          <w:tcPr>
            <w:tcW w:w="10345" w:type="dxa"/>
            <w:gridSpan w:val="6"/>
            <w:shd w:val="clear" w:color="auto" w:fill="FFFFFF"/>
          </w:tcPr>
          <w:p w14:paraId="4CE27245"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Tilskrivning af renten vil medføre oprettelse af en ny fordring (af typen rente).</w:t>
            </w:r>
          </w:p>
          <w:p w14:paraId="264697AF"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35ED83"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lave en "test-beregning" for en hel konto, hvorfor flere fordringID kan medsendes til en samlet beregning.</w:t>
            </w:r>
          </w:p>
        </w:tc>
      </w:tr>
    </w:tbl>
    <w:p w14:paraId="3DFA096A"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173A1" w:rsidSect="000173A1">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3C47F13D"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0173A1" w14:paraId="6E335719" w14:textId="77777777" w:rsidTr="000173A1">
        <w:trPr>
          <w:tblHeader/>
        </w:trPr>
        <w:tc>
          <w:tcPr>
            <w:tcW w:w="3402" w:type="dxa"/>
            <w:shd w:val="clear" w:color="auto" w:fill="B3B3B3"/>
            <w:vAlign w:val="center"/>
          </w:tcPr>
          <w:p w14:paraId="2EFE80CF"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74A06242"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47E66EBE"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173A1" w14:paraId="31D9ED34" w14:textId="77777777" w:rsidTr="000173A1">
        <w:tc>
          <w:tcPr>
            <w:tcW w:w="3402" w:type="dxa"/>
          </w:tcPr>
          <w:p w14:paraId="42A13F63"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3F09829F"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6" w:author="w18361" w:date="2012-05-10T14:36:00Z">
                  <w:rPr>
                    <w:rFonts w:ascii="Arial" w:hAnsi="Arial"/>
                    <w:sz w:val="18"/>
                    <w:lang w:val="en-US"/>
                  </w:rPr>
                </w:rPrChange>
              </w:rPr>
            </w:pPr>
            <w:r>
              <w:rPr>
                <w:rFonts w:ascii="Arial" w:hAnsi="Arial"/>
                <w:sz w:val="18"/>
                <w:rPrChange w:id="77" w:author="w18361" w:date="2012-05-10T14:36:00Z">
                  <w:rPr>
                    <w:rFonts w:ascii="Arial" w:hAnsi="Arial"/>
                    <w:sz w:val="18"/>
                    <w:lang w:val="en-US"/>
                  </w:rPr>
                </w:rPrChange>
              </w:rPr>
              <w:t xml:space="preserve">Domain: </w:t>
            </w:r>
          </w:p>
          <w:p w14:paraId="6AE4D671"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8" w:author="w18361" w:date="2012-05-10T14:36:00Z">
                  <w:rPr>
                    <w:rFonts w:ascii="Arial" w:hAnsi="Arial"/>
                    <w:sz w:val="18"/>
                    <w:lang w:val="en-US"/>
                  </w:rPr>
                </w:rPrChange>
              </w:rPr>
            </w:pPr>
            <w:r>
              <w:rPr>
                <w:rFonts w:ascii="Arial" w:hAnsi="Arial"/>
                <w:sz w:val="18"/>
                <w:rPrChange w:id="79" w:author="w18361" w:date="2012-05-10T14:36:00Z">
                  <w:rPr>
                    <w:rFonts w:ascii="Arial" w:hAnsi="Arial"/>
                    <w:sz w:val="18"/>
                    <w:lang w:val="en-US"/>
                  </w:rPr>
                </w:rPrChange>
              </w:rPr>
              <w:t>KundeNummer</w:t>
            </w:r>
          </w:p>
          <w:p w14:paraId="68038E3B"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0" w:author="w18361" w:date="2012-05-10T14:36:00Z">
                  <w:rPr>
                    <w:rFonts w:ascii="Arial" w:hAnsi="Arial"/>
                    <w:sz w:val="18"/>
                    <w:lang w:val="en-US"/>
                  </w:rPr>
                </w:rPrChange>
              </w:rPr>
            </w:pPr>
            <w:r>
              <w:rPr>
                <w:rFonts w:ascii="Arial" w:hAnsi="Arial"/>
                <w:sz w:val="18"/>
                <w:rPrChange w:id="81" w:author="w18361" w:date="2012-05-10T14:36:00Z">
                  <w:rPr>
                    <w:rFonts w:ascii="Arial" w:hAnsi="Arial"/>
                    <w:sz w:val="18"/>
                    <w:lang w:val="en-US"/>
                  </w:rPr>
                </w:rPrChange>
              </w:rPr>
              <w:t>base: string</w:t>
            </w:r>
          </w:p>
          <w:p w14:paraId="6B745DE6"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2" w:author="w18361" w:date="2012-05-10T14:36:00Z">
                  <w:rPr>
                    <w:rFonts w:ascii="Arial" w:hAnsi="Arial"/>
                    <w:sz w:val="18"/>
                    <w:lang w:val="en-US"/>
                  </w:rPr>
                </w:rPrChange>
              </w:rPr>
            </w:pPr>
            <w:r>
              <w:rPr>
                <w:rFonts w:ascii="Arial" w:hAnsi="Arial"/>
                <w:sz w:val="18"/>
                <w:rPrChange w:id="83" w:author="w18361" w:date="2012-05-10T14:36:00Z">
                  <w:rPr>
                    <w:rFonts w:ascii="Arial" w:hAnsi="Arial"/>
                    <w:sz w:val="18"/>
                    <w:lang w:val="en-US"/>
                  </w:rPr>
                </w:rPrChange>
              </w:rPr>
              <w:t>maxLength: 11</w:t>
            </w:r>
          </w:p>
          <w:p w14:paraId="6A43330B"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4" w:author="w18361" w:date="2012-05-10T14:36:00Z">
                  <w:rPr>
                    <w:rFonts w:ascii="Arial" w:hAnsi="Arial"/>
                    <w:sz w:val="18"/>
                    <w:lang w:val="en-US"/>
                  </w:rPr>
                </w:rPrChange>
              </w:rPr>
            </w:pPr>
            <w:r>
              <w:rPr>
                <w:rFonts w:ascii="Arial" w:hAnsi="Arial"/>
                <w:sz w:val="18"/>
                <w:rPrChange w:id="85" w:author="w18361" w:date="2012-05-10T14:36:00Z">
                  <w:rPr>
                    <w:rFonts w:ascii="Arial" w:hAnsi="Arial"/>
                    <w:sz w:val="18"/>
                    <w:lang w:val="en-US"/>
                  </w:rPr>
                </w:rPrChange>
              </w:rPr>
              <w:t>pattern: [0-9]{8,11}</w:t>
            </w:r>
          </w:p>
        </w:tc>
        <w:tc>
          <w:tcPr>
            <w:tcW w:w="4671" w:type="dxa"/>
          </w:tcPr>
          <w:p w14:paraId="2F0A1BD1"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0173A1" w14:paraId="339FFDC0" w14:textId="77777777" w:rsidTr="000173A1">
        <w:tc>
          <w:tcPr>
            <w:tcW w:w="3402" w:type="dxa"/>
          </w:tcPr>
          <w:p w14:paraId="106DBA49"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5C90468E"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6" w:author="w18361" w:date="2012-05-10T14:36:00Z">
                  <w:rPr>
                    <w:rFonts w:ascii="Arial" w:hAnsi="Arial"/>
                    <w:sz w:val="18"/>
                    <w:lang w:val="en-US"/>
                  </w:rPr>
                </w:rPrChange>
              </w:rPr>
            </w:pPr>
            <w:r>
              <w:rPr>
                <w:rFonts w:ascii="Arial" w:hAnsi="Arial"/>
                <w:sz w:val="18"/>
                <w:rPrChange w:id="87" w:author="w18361" w:date="2012-05-10T14:36:00Z">
                  <w:rPr>
                    <w:rFonts w:ascii="Arial" w:hAnsi="Arial"/>
                    <w:sz w:val="18"/>
                    <w:lang w:val="en-US"/>
                  </w:rPr>
                </w:rPrChange>
              </w:rPr>
              <w:t xml:space="preserve">Domain: </w:t>
            </w:r>
          </w:p>
          <w:p w14:paraId="25EF8CBB"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8" w:author="w18361" w:date="2012-05-10T14:36:00Z">
                  <w:rPr>
                    <w:rFonts w:ascii="Arial" w:hAnsi="Arial"/>
                    <w:sz w:val="18"/>
                    <w:lang w:val="en-US"/>
                  </w:rPr>
                </w:rPrChange>
              </w:rPr>
            </w:pPr>
            <w:r>
              <w:rPr>
                <w:rFonts w:ascii="Arial" w:hAnsi="Arial"/>
                <w:sz w:val="18"/>
                <w:rPrChange w:id="89" w:author="w18361" w:date="2012-05-10T14:36:00Z">
                  <w:rPr>
                    <w:rFonts w:ascii="Arial" w:hAnsi="Arial"/>
                    <w:sz w:val="18"/>
                    <w:lang w:val="en-US"/>
                  </w:rPr>
                </w:rPrChange>
              </w:rPr>
              <w:t>Tekst30</w:t>
            </w:r>
          </w:p>
          <w:p w14:paraId="71F69EEC"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0" w:author="w18361" w:date="2012-05-10T14:36:00Z">
                  <w:rPr>
                    <w:rFonts w:ascii="Arial" w:hAnsi="Arial"/>
                    <w:sz w:val="18"/>
                    <w:lang w:val="en-US"/>
                  </w:rPr>
                </w:rPrChange>
              </w:rPr>
            </w:pPr>
            <w:r>
              <w:rPr>
                <w:rFonts w:ascii="Arial" w:hAnsi="Arial"/>
                <w:sz w:val="18"/>
                <w:rPrChange w:id="91" w:author="w18361" w:date="2012-05-10T14:36:00Z">
                  <w:rPr>
                    <w:rFonts w:ascii="Arial" w:hAnsi="Arial"/>
                    <w:sz w:val="18"/>
                    <w:lang w:val="en-US"/>
                  </w:rPr>
                </w:rPrChange>
              </w:rPr>
              <w:t>base: string</w:t>
            </w:r>
          </w:p>
          <w:p w14:paraId="1D3BBE65"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2" w:author="w18361" w:date="2012-05-10T14:36:00Z">
                  <w:rPr>
                    <w:rFonts w:ascii="Arial" w:hAnsi="Arial"/>
                    <w:sz w:val="18"/>
                    <w:lang w:val="en-US"/>
                  </w:rPr>
                </w:rPrChange>
              </w:rPr>
            </w:pPr>
            <w:r>
              <w:rPr>
                <w:rFonts w:ascii="Arial" w:hAnsi="Arial"/>
                <w:sz w:val="18"/>
                <w:rPrChange w:id="93" w:author="w18361" w:date="2012-05-10T14:36:00Z">
                  <w:rPr>
                    <w:rFonts w:ascii="Arial" w:hAnsi="Arial"/>
                    <w:sz w:val="18"/>
                    <w:lang w:val="en-US"/>
                  </w:rPr>
                </w:rPrChange>
              </w:rPr>
              <w:t>maxLength: 30</w:t>
            </w:r>
          </w:p>
        </w:tc>
        <w:tc>
          <w:tcPr>
            <w:tcW w:w="4671" w:type="dxa"/>
          </w:tcPr>
          <w:p w14:paraId="1803E982"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6921D845"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72CA2C"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18C2E489"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07C61A7D"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55F2E229"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61DB13F0"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2C98BE3F"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7AC74B7A"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4AA78A4B"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18714C92"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4D93310A"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22CD28B9"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0173A1" w14:paraId="192B3D3D" w14:textId="77777777" w:rsidTr="000173A1">
        <w:tc>
          <w:tcPr>
            <w:tcW w:w="3402" w:type="dxa"/>
          </w:tcPr>
          <w:p w14:paraId="1BD67F9A"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14:paraId="0EE9EA0D"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4" w:author="w18361" w:date="2012-05-10T14:36:00Z">
                  <w:rPr>
                    <w:rFonts w:ascii="Arial" w:hAnsi="Arial"/>
                    <w:sz w:val="18"/>
                    <w:lang w:val="en-US"/>
                  </w:rPr>
                </w:rPrChange>
              </w:rPr>
            </w:pPr>
            <w:r>
              <w:rPr>
                <w:rFonts w:ascii="Arial" w:hAnsi="Arial"/>
                <w:sz w:val="18"/>
                <w:rPrChange w:id="95" w:author="w18361" w:date="2012-05-10T14:36:00Z">
                  <w:rPr>
                    <w:rFonts w:ascii="Arial" w:hAnsi="Arial"/>
                    <w:sz w:val="18"/>
                    <w:lang w:val="en-US"/>
                  </w:rPr>
                </w:rPrChange>
              </w:rPr>
              <w:t xml:space="preserve">Domain: </w:t>
            </w:r>
          </w:p>
          <w:p w14:paraId="3EC4A38E"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6" w:author="w18361" w:date="2012-05-10T14:36:00Z">
                  <w:rPr>
                    <w:rFonts w:ascii="Arial" w:hAnsi="Arial"/>
                    <w:sz w:val="18"/>
                    <w:lang w:val="en-US"/>
                  </w:rPr>
                </w:rPrChange>
              </w:rPr>
            </w:pPr>
            <w:r>
              <w:rPr>
                <w:rFonts w:ascii="Arial" w:hAnsi="Arial"/>
                <w:sz w:val="18"/>
                <w:rPrChange w:id="97" w:author="w18361" w:date="2012-05-10T14:36:00Z">
                  <w:rPr>
                    <w:rFonts w:ascii="Arial" w:hAnsi="Arial"/>
                    <w:sz w:val="18"/>
                    <w:lang w:val="en-US"/>
                  </w:rPr>
                </w:rPrChange>
              </w:rPr>
              <w:t>Tekst32</w:t>
            </w:r>
          </w:p>
          <w:p w14:paraId="18C34638"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8" w:author="w18361" w:date="2012-05-10T14:36:00Z">
                  <w:rPr>
                    <w:rFonts w:ascii="Arial" w:hAnsi="Arial"/>
                    <w:sz w:val="18"/>
                    <w:lang w:val="en-US"/>
                  </w:rPr>
                </w:rPrChange>
              </w:rPr>
            </w:pPr>
            <w:r>
              <w:rPr>
                <w:rFonts w:ascii="Arial" w:hAnsi="Arial"/>
                <w:sz w:val="18"/>
                <w:rPrChange w:id="99" w:author="w18361" w:date="2012-05-10T14:36:00Z">
                  <w:rPr>
                    <w:rFonts w:ascii="Arial" w:hAnsi="Arial"/>
                    <w:sz w:val="18"/>
                    <w:lang w:val="en-US"/>
                  </w:rPr>
                </w:rPrChange>
              </w:rPr>
              <w:t>base: string</w:t>
            </w:r>
          </w:p>
          <w:p w14:paraId="16699EB3"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0" w:author="w18361" w:date="2012-05-10T14:36:00Z">
                  <w:rPr>
                    <w:rFonts w:ascii="Arial" w:hAnsi="Arial"/>
                    <w:sz w:val="18"/>
                    <w:lang w:val="en-US"/>
                  </w:rPr>
                </w:rPrChange>
              </w:rPr>
            </w:pPr>
            <w:r>
              <w:rPr>
                <w:rFonts w:ascii="Arial" w:hAnsi="Arial"/>
                <w:sz w:val="18"/>
                <w:rPrChange w:id="101" w:author="w18361" w:date="2012-05-10T14:36:00Z">
                  <w:rPr>
                    <w:rFonts w:ascii="Arial" w:hAnsi="Arial"/>
                    <w:sz w:val="18"/>
                    <w:lang w:val="en-US"/>
                  </w:rPr>
                </w:rPrChange>
              </w:rPr>
              <w:t>maxLength: 32</w:t>
            </w:r>
          </w:p>
        </w:tc>
        <w:tc>
          <w:tcPr>
            <w:tcW w:w="4671" w:type="dxa"/>
          </w:tcPr>
          <w:p w14:paraId="6CF9F006"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4B79FC75"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D6EC19"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4D2C3B85"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F43F40"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72E6" w14:paraId="572327E5" w14:textId="77777777" w:rsidTr="00CB72E6">
        <w:trPr>
          <w:del w:id="102" w:author="w18361" w:date="2012-05-10T14:36:00Z"/>
        </w:trPr>
        <w:tc>
          <w:tcPr>
            <w:tcW w:w="3402" w:type="dxa"/>
          </w:tcPr>
          <w:p w14:paraId="260CD145" w14:textId="77777777"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103" w:author="w18361" w:date="2012-05-10T14:36:00Z"/>
                <w:rFonts w:ascii="Arial" w:hAnsi="Arial" w:cs="Arial"/>
                <w:sz w:val="18"/>
              </w:rPr>
            </w:pPr>
            <w:del w:id="104" w:author="w18361" w:date="2012-05-10T14:36:00Z">
              <w:r>
                <w:rPr>
                  <w:rFonts w:ascii="Arial" w:hAnsi="Arial" w:cs="Arial"/>
                  <w:sz w:val="18"/>
                </w:rPr>
                <w:delText>OpkrævningFordringRenteDato</w:delText>
              </w:r>
            </w:del>
          </w:p>
        </w:tc>
        <w:tc>
          <w:tcPr>
            <w:tcW w:w="1701" w:type="dxa"/>
          </w:tcPr>
          <w:p w14:paraId="54C51836" w14:textId="77777777"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5" w:author="w18361" w:date="2012-05-10T14:36:00Z"/>
                <w:rFonts w:ascii="Arial" w:hAnsi="Arial" w:cs="Arial"/>
                <w:sz w:val="18"/>
              </w:rPr>
            </w:pPr>
            <w:del w:id="106" w:author="w18361" w:date="2012-05-10T14:36:00Z">
              <w:r>
                <w:rPr>
                  <w:rFonts w:ascii="Arial" w:hAnsi="Arial" w:cs="Arial"/>
                  <w:sz w:val="18"/>
                </w:rPr>
                <w:delText xml:space="preserve">Domain: </w:delText>
              </w:r>
            </w:del>
          </w:p>
          <w:p w14:paraId="283EA8C9" w14:textId="77777777"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7" w:author="w18361" w:date="2012-05-10T14:36:00Z"/>
                <w:rFonts w:ascii="Arial" w:hAnsi="Arial" w:cs="Arial"/>
                <w:sz w:val="18"/>
              </w:rPr>
            </w:pPr>
            <w:del w:id="108" w:author="w18361" w:date="2012-05-10T14:36:00Z">
              <w:r>
                <w:rPr>
                  <w:rFonts w:ascii="Arial" w:hAnsi="Arial" w:cs="Arial"/>
                  <w:sz w:val="18"/>
                </w:rPr>
                <w:delText>Dato</w:delText>
              </w:r>
            </w:del>
          </w:p>
          <w:p w14:paraId="06DDE058" w14:textId="77777777"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9" w:author="w18361" w:date="2012-05-10T14:36:00Z"/>
                <w:rFonts w:ascii="Arial" w:hAnsi="Arial" w:cs="Arial"/>
                <w:sz w:val="18"/>
              </w:rPr>
            </w:pPr>
            <w:del w:id="110" w:author="w18361" w:date="2012-05-10T14:36:00Z">
              <w:r>
                <w:rPr>
                  <w:rFonts w:ascii="Arial" w:hAnsi="Arial" w:cs="Arial"/>
                  <w:sz w:val="18"/>
                </w:rPr>
                <w:delText>base: date</w:delText>
              </w:r>
            </w:del>
          </w:p>
        </w:tc>
        <w:tc>
          <w:tcPr>
            <w:tcW w:w="4671" w:type="dxa"/>
          </w:tcPr>
          <w:p w14:paraId="08F441BA" w14:textId="77777777" w:rsid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1" w:author="w18361" w:date="2012-05-10T14:36:00Z"/>
                <w:rFonts w:ascii="Arial" w:hAnsi="Arial" w:cs="Arial"/>
                <w:sz w:val="18"/>
              </w:rPr>
            </w:pPr>
            <w:del w:id="112" w:author="w18361" w:date="2012-05-10T14:36:00Z">
              <w:r>
                <w:rPr>
                  <w:rFonts w:ascii="Arial" w:hAnsi="Arial" w:cs="Arial"/>
                  <w:sz w:val="18"/>
                </w:rPr>
                <w:delText xml:space="preserve">RenteDato er datoen for Fordringshavers sidste renteberegningsdato. Dvs. den dato for hvornår der sidst er beregnet renter på en given fordring. </w:delText>
              </w:r>
            </w:del>
          </w:p>
          <w:p w14:paraId="1D8A2110" w14:textId="77777777" w:rsidR="00CB72E6" w:rsidRPr="00CB72E6" w:rsidRDefault="00CB72E6" w:rsidP="00CB72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3" w:author="w18361" w:date="2012-05-10T14:36:00Z"/>
                <w:rFonts w:ascii="Arial" w:hAnsi="Arial" w:cs="Arial"/>
                <w:sz w:val="18"/>
              </w:rPr>
            </w:pPr>
            <w:del w:id="114" w:author="w18361" w:date="2012-05-10T14:36:00Z">
              <w:r>
                <w:rPr>
                  <w:rFonts w:ascii="Arial" w:hAnsi="Arial" w:cs="Arial"/>
                  <w:sz w:val="18"/>
                </w:rPr>
                <w:delText>Første gang der skal ske en renteberegning, er ud fra SidsteRettidigBetalingDato (SRB), som er den rentebærende dato. Efterfølgende sker en evt. renteberegning af saldoen fra den dato, hvor der sidst er sket rentetilskrivning.</w:delText>
              </w:r>
            </w:del>
          </w:p>
        </w:tc>
      </w:tr>
      <w:tr w:rsidR="000173A1" w14:paraId="015669C5" w14:textId="77777777" w:rsidTr="000173A1">
        <w:tc>
          <w:tcPr>
            <w:tcW w:w="3402" w:type="dxa"/>
          </w:tcPr>
          <w:p w14:paraId="2AD90F79"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OpkrævningKontoRenteBeløb</w:t>
            </w:r>
          </w:p>
        </w:tc>
        <w:tc>
          <w:tcPr>
            <w:tcW w:w="1701" w:type="dxa"/>
          </w:tcPr>
          <w:p w14:paraId="64336547"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15" w:author="w18361" w:date="2012-05-10T14:36:00Z">
                  <w:rPr>
                    <w:rFonts w:ascii="Arial" w:hAnsi="Arial"/>
                    <w:sz w:val="18"/>
                    <w:lang w:val="en-US"/>
                  </w:rPr>
                </w:rPrChange>
              </w:rPr>
            </w:pPr>
            <w:r>
              <w:rPr>
                <w:rFonts w:ascii="Arial" w:hAnsi="Arial"/>
                <w:sz w:val="18"/>
                <w:rPrChange w:id="116" w:author="w18361" w:date="2012-05-10T14:36:00Z">
                  <w:rPr>
                    <w:rFonts w:ascii="Arial" w:hAnsi="Arial"/>
                    <w:sz w:val="18"/>
                    <w:lang w:val="en-US"/>
                  </w:rPr>
                </w:rPrChange>
              </w:rPr>
              <w:t xml:space="preserve">Domain: </w:t>
            </w:r>
          </w:p>
          <w:p w14:paraId="22C14A35"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17" w:author="w18361" w:date="2012-05-10T14:36:00Z">
                  <w:rPr>
                    <w:rFonts w:ascii="Arial" w:hAnsi="Arial"/>
                    <w:sz w:val="18"/>
                    <w:lang w:val="en-US"/>
                  </w:rPr>
                </w:rPrChange>
              </w:rPr>
            </w:pPr>
            <w:r>
              <w:rPr>
                <w:rFonts w:ascii="Arial" w:hAnsi="Arial"/>
                <w:sz w:val="18"/>
                <w:rPrChange w:id="118" w:author="w18361" w:date="2012-05-10T14:36:00Z">
                  <w:rPr>
                    <w:rFonts w:ascii="Arial" w:hAnsi="Arial"/>
                    <w:sz w:val="18"/>
                    <w:lang w:val="en-US"/>
                  </w:rPr>
                </w:rPrChange>
              </w:rPr>
              <w:t>Beløb</w:t>
            </w:r>
          </w:p>
          <w:p w14:paraId="6C489EEE"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19" w:author="w18361" w:date="2012-05-10T14:36:00Z">
                  <w:rPr>
                    <w:rFonts w:ascii="Arial" w:hAnsi="Arial"/>
                    <w:sz w:val="18"/>
                    <w:lang w:val="en-US"/>
                  </w:rPr>
                </w:rPrChange>
              </w:rPr>
            </w:pPr>
            <w:r>
              <w:rPr>
                <w:rFonts w:ascii="Arial" w:hAnsi="Arial"/>
                <w:sz w:val="18"/>
                <w:rPrChange w:id="120" w:author="w18361" w:date="2012-05-10T14:36:00Z">
                  <w:rPr>
                    <w:rFonts w:ascii="Arial" w:hAnsi="Arial"/>
                    <w:sz w:val="18"/>
                    <w:lang w:val="en-US"/>
                  </w:rPr>
                </w:rPrChange>
              </w:rPr>
              <w:t>base: decimal</w:t>
            </w:r>
          </w:p>
          <w:p w14:paraId="3905FBD5"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1" w:author="w18361" w:date="2012-05-10T14:36:00Z">
                  <w:rPr>
                    <w:rFonts w:ascii="Arial" w:hAnsi="Arial"/>
                    <w:sz w:val="18"/>
                    <w:lang w:val="en-US"/>
                  </w:rPr>
                </w:rPrChange>
              </w:rPr>
            </w:pPr>
            <w:r>
              <w:rPr>
                <w:rFonts w:ascii="Arial" w:hAnsi="Arial"/>
                <w:sz w:val="18"/>
                <w:rPrChange w:id="122" w:author="w18361" w:date="2012-05-10T14:36:00Z">
                  <w:rPr>
                    <w:rFonts w:ascii="Arial" w:hAnsi="Arial"/>
                    <w:sz w:val="18"/>
                    <w:lang w:val="en-US"/>
                  </w:rPr>
                </w:rPrChange>
              </w:rPr>
              <w:t>totalDigits: 13</w:t>
            </w:r>
          </w:p>
          <w:p w14:paraId="359AFF75"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647069F"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for saldoen på kontoen, beregnet med den aktuelle rentesats.</w:t>
            </w:r>
          </w:p>
          <w:p w14:paraId="3DD5B071"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DEBF1C"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Debitrenter på fordringer tilskrives ikke her, men tilskrives fordringen og oprettes selv som en fordring knyttet til den oprindelige fordring.</w:t>
            </w:r>
          </w:p>
        </w:tc>
      </w:tr>
      <w:tr w:rsidR="000173A1" w14:paraId="4A741B84" w14:textId="77777777" w:rsidTr="000173A1">
        <w:trPr>
          <w:ins w:id="123" w:author="w18361" w:date="2012-05-10T14:36:00Z"/>
        </w:trPr>
        <w:tc>
          <w:tcPr>
            <w:tcW w:w="3402" w:type="dxa"/>
          </w:tcPr>
          <w:p w14:paraId="6B2460D0"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124" w:author="w18361" w:date="2012-05-10T14:36:00Z"/>
                <w:rFonts w:ascii="Arial" w:hAnsi="Arial" w:cs="Arial"/>
                <w:sz w:val="18"/>
              </w:rPr>
            </w:pPr>
            <w:ins w:id="125" w:author="w18361" w:date="2012-05-10T14:36:00Z">
              <w:r>
                <w:rPr>
                  <w:rFonts w:ascii="Arial" w:hAnsi="Arial" w:cs="Arial"/>
                  <w:sz w:val="18"/>
                </w:rPr>
                <w:t>OpkrævningRenteTilDato</w:t>
              </w:r>
            </w:ins>
          </w:p>
        </w:tc>
        <w:tc>
          <w:tcPr>
            <w:tcW w:w="1701" w:type="dxa"/>
          </w:tcPr>
          <w:p w14:paraId="6DA2F8E2"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6" w:author="w18361" w:date="2012-05-10T14:36:00Z"/>
                <w:rFonts w:ascii="Arial" w:hAnsi="Arial" w:cs="Arial"/>
                <w:sz w:val="18"/>
              </w:rPr>
            </w:pPr>
            <w:ins w:id="127" w:author="w18361" w:date="2012-05-10T14:36:00Z">
              <w:r>
                <w:rPr>
                  <w:rFonts w:ascii="Arial" w:hAnsi="Arial" w:cs="Arial"/>
                  <w:sz w:val="18"/>
                </w:rPr>
                <w:t xml:space="preserve">Domain: </w:t>
              </w:r>
            </w:ins>
          </w:p>
          <w:p w14:paraId="2032DBEE"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8" w:author="w18361" w:date="2012-05-10T14:36:00Z"/>
                <w:rFonts w:ascii="Arial" w:hAnsi="Arial" w:cs="Arial"/>
                <w:sz w:val="18"/>
              </w:rPr>
            </w:pPr>
            <w:ins w:id="129" w:author="w18361" w:date="2012-05-10T14:36:00Z">
              <w:r>
                <w:rPr>
                  <w:rFonts w:ascii="Arial" w:hAnsi="Arial" w:cs="Arial"/>
                  <w:sz w:val="18"/>
                </w:rPr>
                <w:t>Dato</w:t>
              </w:r>
            </w:ins>
          </w:p>
          <w:p w14:paraId="5A2C0D9B"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0" w:author="w18361" w:date="2012-05-10T14:36:00Z"/>
                <w:rFonts w:ascii="Arial" w:hAnsi="Arial" w:cs="Arial"/>
                <w:sz w:val="18"/>
              </w:rPr>
            </w:pPr>
            <w:ins w:id="131" w:author="w18361" w:date="2012-05-10T14:36:00Z">
              <w:r>
                <w:rPr>
                  <w:rFonts w:ascii="Arial" w:hAnsi="Arial" w:cs="Arial"/>
                  <w:sz w:val="18"/>
                </w:rPr>
                <w:t>base: date</w:t>
              </w:r>
            </w:ins>
          </w:p>
        </w:tc>
        <w:tc>
          <w:tcPr>
            <w:tcW w:w="4671" w:type="dxa"/>
          </w:tcPr>
          <w:p w14:paraId="6712CC79"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2" w:author="w18361" w:date="2012-05-10T14:36:00Z"/>
                <w:rFonts w:ascii="Arial" w:hAnsi="Arial" w:cs="Arial"/>
                <w:sz w:val="18"/>
              </w:rPr>
            </w:pPr>
            <w:ins w:id="133" w:author="w18361" w:date="2012-05-10T14:36:00Z">
              <w:r>
                <w:rPr>
                  <w:rFonts w:ascii="Arial" w:hAnsi="Arial" w:cs="Arial"/>
                  <w:sz w:val="18"/>
                </w:rPr>
                <w:t>Transient element.</w:t>
              </w:r>
            </w:ins>
          </w:p>
          <w:p w14:paraId="573B1DA4"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4" w:author="w18361" w:date="2012-05-10T14:36:00Z"/>
                <w:rFonts w:ascii="Arial" w:hAnsi="Arial" w:cs="Arial"/>
                <w:sz w:val="18"/>
              </w:rPr>
            </w:pPr>
          </w:p>
          <w:p w14:paraId="11ECF4B2"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5" w:author="w18361" w:date="2012-05-10T14:36:00Z"/>
                <w:rFonts w:ascii="Arial" w:hAnsi="Arial" w:cs="Arial"/>
                <w:sz w:val="18"/>
              </w:rPr>
            </w:pPr>
            <w:ins w:id="136" w:author="w18361" w:date="2012-05-10T14:36:00Z">
              <w:r>
                <w:rPr>
                  <w:rFonts w:ascii="Arial" w:hAnsi="Arial" w:cs="Arial"/>
                  <w:sz w:val="18"/>
                </w:rPr>
                <w:t>Dato for hvornår en given rente regnes frem til.</w:t>
              </w:r>
            </w:ins>
          </w:p>
        </w:tc>
      </w:tr>
      <w:tr w:rsidR="000173A1" w14:paraId="6BA6EE94" w14:textId="77777777" w:rsidTr="000173A1">
        <w:tc>
          <w:tcPr>
            <w:tcW w:w="3402" w:type="dxa"/>
          </w:tcPr>
          <w:p w14:paraId="63508266"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14:paraId="22A76F07"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7" w:author="w18361" w:date="2012-05-10T14:36:00Z">
                  <w:rPr>
                    <w:rFonts w:ascii="Arial" w:hAnsi="Arial"/>
                    <w:sz w:val="18"/>
                    <w:lang w:val="en-US"/>
                  </w:rPr>
                </w:rPrChange>
              </w:rPr>
            </w:pPr>
            <w:r>
              <w:rPr>
                <w:rFonts w:ascii="Arial" w:hAnsi="Arial"/>
                <w:sz w:val="18"/>
                <w:rPrChange w:id="138" w:author="w18361" w:date="2012-05-10T14:36:00Z">
                  <w:rPr>
                    <w:rFonts w:ascii="Arial" w:hAnsi="Arial"/>
                    <w:sz w:val="18"/>
                    <w:lang w:val="en-US"/>
                  </w:rPr>
                </w:rPrChange>
              </w:rPr>
              <w:t xml:space="preserve">Domain: </w:t>
            </w:r>
          </w:p>
          <w:p w14:paraId="0C5B2F92"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9" w:author="w18361" w:date="2012-05-10T14:36:00Z">
                  <w:rPr>
                    <w:rFonts w:ascii="Arial" w:hAnsi="Arial"/>
                    <w:sz w:val="18"/>
                    <w:lang w:val="en-US"/>
                  </w:rPr>
                </w:rPrChange>
              </w:rPr>
            </w:pPr>
            <w:r>
              <w:rPr>
                <w:rFonts w:ascii="Arial" w:hAnsi="Arial"/>
                <w:sz w:val="18"/>
                <w:rPrChange w:id="140" w:author="w18361" w:date="2012-05-10T14:36:00Z">
                  <w:rPr>
                    <w:rFonts w:ascii="Arial" w:hAnsi="Arial"/>
                    <w:sz w:val="18"/>
                    <w:lang w:val="en-US"/>
                  </w:rPr>
                </w:rPrChange>
              </w:rPr>
              <w:t>DatoTid</w:t>
            </w:r>
          </w:p>
          <w:p w14:paraId="213CA738"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1" w:author="w18361" w:date="2012-05-10T14:36:00Z">
                  <w:rPr>
                    <w:rFonts w:ascii="Arial" w:hAnsi="Arial"/>
                    <w:sz w:val="18"/>
                    <w:lang w:val="en-US"/>
                  </w:rPr>
                </w:rPrChange>
              </w:rPr>
            </w:pPr>
            <w:r>
              <w:rPr>
                <w:rFonts w:ascii="Arial" w:hAnsi="Arial"/>
                <w:sz w:val="18"/>
                <w:rPrChange w:id="142" w:author="w18361" w:date="2012-05-10T14:36:00Z">
                  <w:rPr>
                    <w:rFonts w:ascii="Arial" w:hAnsi="Arial"/>
                    <w:sz w:val="18"/>
                    <w:lang w:val="en-US"/>
                  </w:rPr>
                </w:rPrChange>
              </w:rPr>
              <w:t>base: dateTime</w:t>
            </w:r>
          </w:p>
          <w:p w14:paraId="2EE7C525"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3" w:author="w18361" w:date="2012-05-10T14:36:00Z">
                  <w:rPr>
                    <w:rFonts w:ascii="Arial" w:hAnsi="Arial"/>
                    <w:sz w:val="18"/>
                    <w:lang w:val="en-US"/>
                  </w:rPr>
                </w:rPrChange>
              </w:rPr>
            </w:pPr>
            <w:r>
              <w:rPr>
                <w:rFonts w:ascii="Arial" w:hAnsi="Arial"/>
                <w:sz w:val="18"/>
                <w:rPrChange w:id="144" w:author="w18361" w:date="2012-05-10T14:36:00Z">
                  <w:rPr>
                    <w:rFonts w:ascii="Arial" w:hAnsi="Arial"/>
                    <w:sz w:val="18"/>
                    <w:lang w:val="en-US"/>
                  </w:rPr>
                </w:rPrChange>
              </w:rPr>
              <w:t>whiteSpace: collapse</w:t>
            </w:r>
          </w:p>
        </w:tc>
        <w:tc>
          <w:tcPr>
            <w:tcW w:w="4671" w:type="dxa"/>
          </w:tcPr>
          <w:p w14:paraId="0C82DFF5"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14:paraId="13D6605F"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3BCFFD"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0173A1" w14:paraId="4CF52DAF" w14:textId="77777777" w:rsidTr="000173A1">
        <w:tc>
          <w:tcPr>
            <w:tcW w:w="3402" w:type="dxa"/>
          </w:tcPr>
          <w:p w14:paraId="7E1BA384"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14:paraId="055CF39F"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9FAC731"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04B897FE"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8ABA20C"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14:paraId="2B7477BC"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2224D0" w14:textId="77777777" w:rsid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14:paraId="6EEB1E45" w14:textId="77777777" w:rsidR="000173A1" w:rsidRPr="000173A1" w:rsidRDefault="000173A1"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14:paraId="74E66CB6" w14:textId="77777777" w:rsidR="001D2DD6" w:rsidRPr="000173A1" w:rsidRDefault="001D2DD6" w:rsidP="000173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D2DD6" w:rsidRPr="000173A1" w:rsidSect="000173A1">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86FBBC" w14:textId="77777777" w:rsidR="00A01841" w:rsidRDefault="00A01841" w:rsidP="000173A1">
      <w:pPr>
        <w:spacing w:line="240" w:lineRule="auto"/>
      </w:pPr>
      <w:r>
        <w:separator/>
      </w:r>
    </w:p>
  </w:endnote>
  <w:endnote w:type="continuationSeparator" w:id="0">
    <w:p w14:paraId="29ABB6F3" w14:textId="77777777" w:rsidR="00A01841" w:rsidRDefault="00A01841" w:rsidP="000173A1">
      <w:pPr>
        <w:spacing w:line="240" w:lineRule="auto"/>
      </w:pPr>
      <w:r>
        <w:continuationSeparator/>
      </w:r>
    </w:p>
  </w:endnote>
  <w:endnote w:type="continuationNotice" w:id="1">
    <w:p w14:paraId="10FD2491" w14:textId="77777777" w:rsidR="00A01841" w:rsidRDefault="00A0184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EBF38" w14:textId="77777777" w:rsidR="000173A1" w:rsidRDefault="000173A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BFA48" w14:textId="69551D6F" w:rsidR="000173A1" w:rsidRPr="000173A1" w:rsidRDefault="000173A1" w:rsidP="000173A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74" w:author="w18361" w:date="2012-05-10T14:36:00Z">
      <w:r w:rsidR="00CB72E6">
        <w:rPr>
          <w:rFonts w:ascii="Arial" w:hAnsi="Arial" w:cs="Arial"/>
          <w:noProof/>
          <w:sz w:val="16"/>
        </w:rPr>
        <w:delText>25. januar</w:delText>
      </w:r>
    </w:del>
    <w:ins w:id="75" w:author="w18361" w:date="2012-05-10T14:36:00Z">
      <w:r>
        <w:rPr>
          <w:rFonts w:ascii="Arial" w:hAnsi="Arial" w:cs="Arial"/>
          <w:noProof/>
          <w:sz w:val="16"/>
        </w:rPr>
        <w:t>10. maj</w:t>
      </w:r>
    </w:ins>
    <w:r>
      <w:rPr>
        <w:rFonts w:ascii="Arial" w:hAnsi="Arial" w:cs="Arial"/>
        <w:noProof/>
        <w:sz w:val="16"/>
      </w:rPr>
      <w:t xml:space="preserve"> 2012</w:t>
    </w:r>
    <w:r>
      <w:rPr>
        <w:rFonts w:ascii="Arial" w:hAnsi="Arial" w:cs="Arial"/>
        <w:sz w:val="16"/>
      </w:rPr>
      <w:fldChar w:fldCharType="end"/>
    </w:r>
    <w:r>
      <w:rPr>
        <w:rFonts w:ascii="Arial" w:hAnsi="Arial" w:cs="Arial"/>
        <w:sz w:val="16"/>
      </w:rPr>
      <w:tab/>
    </w:r>
    <w:r>
      <w:rPr>
        <w:rFonts w:ascii="Arial" w:hAnsi="Arial" w:cs="Arial"/>
        <w:sz w:val="16"/>
      </w:rPr>
      <w:tab/>
      <w:t xml:space="preserve">OpkrævningRenteTilskriv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077B6F">
      <w:rPr>
        <w:rFonts w:ascii="Arial" w:hAnsi="Arial" w:cs="Arial"/>
        <w:noProof/>
        <w:sz w:val="16"/>
      </w:rPr>
      <w:t>1</w:t>
    </w:r>
    <w:r>
      <w:rPr>
        <w:rFonts w:ascii="Arial" w:hAnsi="Arial" w:cs="Arial"/>
        <w:sz w:val="16"/>
      </w:rPr>
      <w:fldChar w:fldCharType="end"/>
    </w:r>
    <w:r>
      <w:rPr>
        <w:rFonts w:ascii="Arial" w:hAnsi="Arial" w:cs="Arial"/>
        <w:sz w:val="16"/>
      </w:rPr>
      <w:t xml:space="preserve"> af </w:t>
    </w:r>
    <w:r w:rsidR="00A01841">
      <w:fldChar w:fldCharType="begin"/>
    </w:r>
    <w:r w:rsidR="00A01841">
      <w:instrText xml:space="preserve"> NUMPAGES  \* MERGEFORMAT </w:instrText>
    </w:r>
    <w:r w:rsidR="00A01841">
      <w:fldChar w:fldCharType="separate"/>
    </w:r>
    <w:r w:rsidR="00077B6F" w:rsidRPr="00077B6F">
      <w:rPr>
        <w:rFonts w:ascii="Arial" w:hAnsi="Arial" w:cs="Arial"/>
        <w:noProof/>
        <w:sz w:val="16"/>
      </w:rPr>
      <w:t>3</w:t>
    </w:r>
    <w:r w:rsidR="00A01841">
      <w:rPr>
        <w:rFonts w:ascii="Arial" w:hAnsi="Arial" w:cs="Arial"/>
        <w:noProof/>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F4733" w14:textId="77777777" w:rsidR="000173A1" w:rsidRDefault="000173A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7BB02F" w14:textId="77777777" w:rsidR="00A01841" w:rsidRDefault="00A01841" w:rsidP="000173A1">
      <w:pPr>
        <w:spacing w:line="240" w:lineRule="auto"/>
      </w:pPr>
      <w:r>
        <w:separator/>
      </w:r>
    </w:p>
  </w:footnote>
  <w:footnote w:type="continuationSeparator" w:id="0">
    <w:p w14:paraId="17E7C25C" w14:textId="77777777" w:rsidR="00A01841" w:rsidRDefault="00A01841" w:rsidP="000173A1">
      <w:pPr>
        <w:spacing w:line="240" w:lineRule="auto"/>
      </w:pPr>
      <w:r>
        <w:continuationSeparator/>
      </w:r>
    </w:p>
  </w:footnote>
  <w:footnote w:type="continuationNotice" w:id="1">
    <w:p w14:paraId="7F4528C6" w14:textId="77777777" w:rsidR="00A01841" w:rsidRDefault="00A01841">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56FAA" w14:textId="77777777" w:rsidR="000173A1" w:rsidRDefault="000173A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EF6A7C" w14:textId="77777777" w:rsidR="000173A1" w:rsidRPr="000173A1" w:rsidRDefault="000173A1" w:rsidP="000173A1">
    <w:pPr>
      <w:pStyle w:val="Sidehoved"/>
      <w:jc w:val="center"/>
      <w:rPr>
        <w:rFonts w:ascii="Arial" w:hAnsi="Arial" w:cs="Arial"/>
      </w:rPr>
    </w:pPr>
    <w:r w:rsidRPr="000173A1">
      <w:rPr>
        <w:rFonts w:ascii="Arial" w:hAnsi="Arial" w:cs="Arial"/>
      </w:rPr>
      <w:t>Servicebeskrivelse</w:t>
    </w:r>
  </w:p>
  <w:p w14:paraId="12D4D4B7" w14:textId="77777777" w:rsidR="000173A1" w:rsidRPr="000173A1" w:rsidRDefault="000173A1" w:rsidP="000173A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BC456" w14:textId="77777777" w:rsidR="000173A1" w:rsidRDefault="000173A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ED6A1" w14:textId="77777777" w:rsidR="000173A1" w:rsidRDefault="000173A1" w:rsidP="000173A1">
    <w:pPr>
      <w:pStyle w:val="Sidehoved"/>
      <w:jc w:val="center"/>
      <w:rPr>
        <w:rFonts w:ascii="Arial" w:hAnsi="Arial" w:cs="Arial"/>
      </w:rPr>
    </w:pPr>
    <w:r>
      <w:rPr>
        <w:rFonts w:ascii="Arial" w:hAnsi="Arial" w:cs="Arial"/>
      </w:rPr>
      <w:t>Data elementer</w:t>
    </w:r>
  </w:p>
  <w:p w14:paraId="417CDDDE" w14:textId="77777777" w:rsidR="000173A1" w:rsidRPr="000173A1" w:rsidRDefault="000173A1" w:rsidP="000173A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B0BF9"/>
    <w:multiLevelType w:val="multilevel"/>
    <w:tmpl w:val="2290387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1E2703B2"/>
    <w:multiLevelType w:val="multilevel"/>
    <w:tmpl w:val="EE0E2EA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1304"/>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0173A1"/>
    <w:rsid w:val="000173A1"/>
    <w:rsid w:val="000439BA"/>
    <w:rsid w:val="00077B6F"/>
    <w:rsid w:val="001C5125"/>
    <w:rsid w:val="001D2DD6"/>
    <w:rsid w:val="00A01841"/>
    <w:rsid w:val="00BE42D4"/>
    <w:rsid w:val="00CB72E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D6"/>
    <w:pPr>
      <w:spacing w:after="0"/>
    </w:pPr>
  </w:style>
  <w:style w:type="paragraph" w:styleId="Overskrift1">
    <w:name w:val="heading 1"/>
    <w:basedOn w:val="Normal"/>
    <w:next w:val="Normal"/>
    <w:link w:val="Overskrift1Tegn"/>
    <w:autoRedefine/>
    <w:uiPriority w:val="9"/>
    <w:qFormat/>
    <w:rsid w:val="00077B6F"/>
    <w:pPr>
      <w:keepLines/>
      <w:numPr>
        <w:numId w:val="1"/>
      </w:numPr>
      <w:spacing w:after="360" w:line="240" w:lineRule="auto"/>
      <w:outlineLvl w:val="0"/>
      <w:pPrChange w:id="0" w:author="w18361" w:date="2012-05-10T14:36:00Z">
        <w:pPr>
          <w:keepLines/>
          <w:numPr>
            <w:numId w:val="2"/>
          </w:numPr>
          <w:tabs>
            <w:tab w:val="num" w:pos="567"/>
          </w:tabs>
          <w:spacing w:after="360"/>
          <w:outlineLvl w:val="0"/>
        </w:pPr>
      </w:pPrChange>
    </w:pPr>
    <w:rPr>
      <w:rFonts w:ascii="Arial" w:eastAsiaTheme="majorEastAsia" w:hAnsi="Arial" w:cs="Arial"/>
      <w:b/>
      <w:bCs/>
      <w:sz w:val="30"/>
      <w:szCs w:val="28"/>
      <w:rPrChange w:id="0" w:author="w18361" w:date="2012-05-10T14:36: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077B6F"/>
    <w:pPr>
      <w:keepLines/>
      <w:numPr>
        <w:ilvl w:val="1"/>
        <w:numId w:val="1"/>
      </w:numPr>
      <w:suppressAutoHyphens/>
      <w:spacing w:line="240" w:lineRule="auto"/>
      <w:outlineLvl w:val="1"/>
      <w:pPrChange w:id="1" w:author="w18361" w:date="2012-05-10T14:36: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 w:author="w18361" w:date="2012-05-10T14:36: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077B6F"/>
    <w:pPr>
      <w:keepNext/>
      <w:keepLines/>
      <w:numPr>
        <w:ilvl w:val="2"/>
        <w:numId w:val="1"/>
      </w:numPr>
      <w:spacing w:before="200"/>
      <w:outlineLvl w:val="2"/>
      <w:pPrChange w:id="2" w:author="w18361" w:date="2012-05-10T14:36: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2" w:author="w18361" w:date="2012-05-10T14:36: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077B6F"/>
    <w:pPr>
      <w:keepNext/>
      <w:keepLines/>
      <w:numPr>
        <w:ilvl w:val="3"/>
        <w:numId w:val="1"/>
      </w:numPr>
      <w:spacing w:before="200"/>
      <w:outlineLvl w:val="3"/>
      <w:pPrChange w:id="3" w:author="w18361" w:date="2012-05-10T14:36: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3" w:author="w18361" w:date="2012-05-10T14:36: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077B6F"/>
    <w:pPr>
      <w:keepNext/>
      <w:keepLines/>
      <w:numPr>
        <w:ilvl w:val="4"/>
        <w:numId w:val="1"/>
      </w:numPr>
      <w:spacing w:before="200"/>
      <w:outlineLvl w:val="4"/>
      <w:pPrChange w:id="4" w:author="w18361" w:date="2012-05-10T14:36: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4" w:author="w18361" w:date="2012-05-10T14:36: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077B6F"/>
    <w:pPr>
      <w:keepNext/>
      <w:keepLines/>
      <w:numPr>
        <w:ilvl w:val="5"/>
        <w:numId w:val="1"/>
      </w:numPr>
      <w:spacing w:before="200"/>
      <w:outlineLvl w:val="5"/>
      <w:pPrChange w:id="5" w:author="w18361" w:date="2012-05-10T14:36: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5" w:author="w18361" w:date="2012-05-10T14:36: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077B6F"/>
    <w:pPr>
      <w:keepNext/>
      <w:keepLines/>
      <w:numPr>
        <w:ilvl w:val="6"/>
        <w:numId w:val="1"/>
      </w:numPr>
      <w:spacing w:before="200"/>
      <w:outlineLvl w:val="6"/>
      <w:pPrChange w:id="6" w:author="w18361" w:date="2012-05-10T14:36: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6" w:author="w18361" w:date="2012-05-10T14:36: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077B6F"/>
    <w:pPr>
      <w:keepNext/>
      <w:keepLines/>
      <w:numPr>
        <w:ilvl w:val="7"/>
        <w:numId w:val="1"/>
      </w:numPr>
      <w:spacing w:before="200"/>
      <w:outlineLvl w:val="7"/>
      <w:pPrChange w:id="7" w:author="w18361" w:date="2012-05-10T14:36: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7" w:author="w18361" w:date="2012-05-10T14:36: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077B6F"/>
    <w:pPr>
      <w:keepNext/>
      <w:keepLines/>
      <w:numPr>
        <w:ilvl w:val="8"/>
        <w:numId w:val="1"/>
      </w:numPr>
      <w:spacing w:before="200"/>
      <w:outlineLvl w:val="8"/>
      <w:pPrChange w:id="8" w:author="w18361" w:date="2012-05-10T14:36: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8" w:author="w18361" w:date="2012-05-10T14:36: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173A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173A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173A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173A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173A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173A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173A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173A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173A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173A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173A1"/>
    <w:rPr>
      <w:rFonts w:ascii="Arial" w:hAnsi="Arial" w:cs="Arial"/>
      <w:b/>
      <w:sz w:val="30"/>
    </w:rPr>
  </w:style>
  <w:style w:type="paragraph" w:customStyle="1" w:styleId="Overskrift211pkt">
    <w:name w:val="Overskrift 2 + 11 pkt"/>
    <w:basedOn w:val="Normal"/>
    <w:link w:val="Overskrift211pktTegn"/>
    <w:rsid w:val="000173A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173A1"/>
    <w:rPr>
      <w:rFonts w:ascii="Arial" w:hAnsi="Arial" w:cs="Arial"/>
      <w:b/>
    </w:rPr>
  </w:style>
  <w:style w:type="paragraph" w:customStyle="1" w:styleId="Normal11">
    <w:name w:val="Normal + 11"/>
    <w:basedOn w:val="Normal"/>
    <w:link w:val="Normal11Tegn"/>
    <w:rsid w:val="000173A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173A1"/>
    <w:rPr>
      <w:rFonts w:ascii="Times New Roman" w:hAnsi="Times New Roman" w:cs="Times New Roman"/>
    </w:rPr>
  </w:style>
  <w:style w:type="paragraph" w:styleId="Sidehoved">
    <w:name w:val="header"/>
    <w:basedOn w:val="Normal"/>
    <w:link w:val="SidehovedTegn"/>
    <w:uiPriority w:val="99"/>
    <w:semiHidden/>
    <w:unhideWhenUsed/>
    <w:rsid w:val="000173A1"/>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0173A1"/>
  </w:style>
  <w:style w:type="paragraph" w:styleId="Sidefod">
    <w:name w:val="footer"/>
    <w:basedOn w:val="Normal"/>
    <w:link w:val="SidefodTegn"/>
    <w:uiPriority w:val="99"/>
    <w:semiHidden/>
    <w:unhideWhenUsed/>
    <w:rsid w:val="000173A1"/>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0173A1"/>
  </w:style>
  <w:style w:type="paragraph" w:styleId="Markeringsbobletekst">
    <w:name w:val="Balloon Text"/>
    <w:basedOn w:val="Normal"/>
    <w:link w:val="MarkeringsbobletekstTegn"/>
    <w:uiPriority w:val="99"/>
    <w:semiHidden/>
    <w:unhideWhenUsed/>
    <w:rsid w:val="00077B6F"/>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77B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D6"/>
    <w:pPr>
      <w:spacing w:after="0"/>
    </w:pPr>
  </w:style>
  <w:style w:type="paragraph" w:styleId="Overskrift1">
    <w:name w:val="heading 1"/>
    <w:basedOn w:val="Normal"/>
    <w:next w:val="Normal"/>
    <w:link w:val="Overskrift1Tegn"/>
    <w:autoRedefine/>
    <w:uiPriority w:val="9"/>
    <w:qFormat/>
    <w:rsid w:val="00077B6F"/>
    <w:pPr>
      <w:keepLines/>
      <w:numPr>
        <w:numId w:val="1"/>
      </w:numPr>
      <w:spacing w:after="360" w:line="240" w:lineRule="auto"/>
      <w:outlineLvl w:val="0"/>
      <w:pPrChange w:id="9" w:author="w18361" w:date="2012-05-10T14:36:00Z">
        <w:pPr>
          <w:keepLines/>
          <w:numPr>
            <w:numId w:val="2"/>
          </w:numPr>
          <w:tabs>
            <w:tab w:val="num" w:pos="567"/>
          </w:tabs>
          <w:spacing w:after="360"/>
          <w:outlineLvl w:val="0"/>
        </w:pPr>
      </w:pPrChange>
    </w:pPr>
    <w:rPr>
      <w:rFonts w:ascii="Arial" w:eastAsiaTheme="majorEastAsia" w:hAnsi="Arial" w:cs="Arial"/>
      <w:b/>
      <w:bCs/>
      <w:sz w:val="30"/>
      <w:szCs w:val="28"/>
      <w:rPrChange w:id="9" w:author="w18361" w:date="2012-05-10T14:36: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077B6F"/>
    <w:pPr>
      <w:keepLines/>
      <w:numPr>
        <w:ilvl w:val="1"/>
        <w:numId w:val="1"/>
      </w:numPr>
      <w:suppressAutoHyphens/>
      <w:spacing w:line="240" w:lineRule="auto"/>
      <w:outlineLvl w:val="1"/>
      <w:pPrChange w:id="10" w:author="w18361" w:date="2012-05-10T14:36: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0" w:author="w18361" w:date="2012-05-10T14:36: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077B6F"/>
    <w:pPr>
      <w:keepNext/>
      <w:keepLines/>
      <w:numPr>
        <w:ilvl w:val="2"/>
        <w:numId w:val="1"/>
      </w:numPr>
      <w:spacing w:before="200"/>
      <w:outlineLvl w:val="2"/>
      <w:pPrChange w:id="11" w:author="w18361" w:date="2012-05-10T14:36: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11" w:author="w18361" w:date="2012-05-10T14:36: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077B6F"/>
    <w:pPr>
      <w:keepNext/>
      <w:keepLines/>
      <w:numPr>
        <w:ilvl w:val="3"/>
        <w:numId w:val="1"/>
      </w:numPr>
      <w:spacing w:before="200"/>
      <w:outlineLvl w:val="3"/>
      <w:pPrChange w:id="12" w:author="w18361" w:date="2012-05-10T14:36: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12" w:author="w18361" w:date="2012-05-10T14:36: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077B6F"/>
    <w:pPr>
      <w:keepNext/>
      <w:keepLines/>
      <w:numPr>
        <w:ilvl w:val="4"/>
        <w:numId w:val="1"/>
      </w:numPr>
      <w:spacing w:before="200"/>
      <w:outlineLvl w:val="4"/>
      <w:pPrChange w:id="13" w:author="w18361" w:date="2012-05-10T14:36: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13" w:author="w18361" w:date="2012-05-10T14:36: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077B6F"/>
    <w:pPr>
      <w:keepNext/>
      <w:keepLines/>
      <w:numPr>
        <w:ilvl w:val="5"/>
        <w:numId w:val="1"/>
      </w:numPr>
      <w:spacing w:before="200"/>
      <w:outlineLvl w:val="5"/>
      <w:pPrChange w:id="14" w:author="w18361" w:date="2012-05-10T14:36: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14" w:author="w18361" w:date="2012-05-10T14:36: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077B6F"/>
    <w:pPr>
      <w:keepNext/>
      <w:keepLines/>
      <w:numPr>
        <w:ilvl w:val="6"/>
        <w:numId w:val="1"/>
      </w:numPr>
      <w:spacing w:before="200"/>
      <w:outlineLvl w:val="6"/>
      <w:pPrChange w:id="15" w:author="w18361" w:date="2012-05-10T14:36: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15" w:author="w18361" w:date="2012-05-10T14:36: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077B6F"/>
    <w:pPr>
      <w:keepNext/>
      <w:keepLines/>
      <w:numPr>
        <w:ilvl w:val="7"/>
        <w:numId w:val="1"/>
      </w:numPr>
      <w:spacing w:before="200"/>
      <w:outlineLvl w:val="7"/>
      <w:pPrChange w:id="16" w:author="w18361" w:date="2012-05-10T14:36: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16" w:author="w18361" w:date="2012-05-10T14:36: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077B6F"/>
    <w:pPr>
      <w:keepNext/>
      <w:keepLines/>
      <w:numPr>
        <w:ilvl w:val="8"/>
        <w:numId w:val="1"/>
      </w:numPr>
      <w:spacing w:before="200"/>
      <w:outlineLvl w:val="8"/>
      <w:pPrChange w:id="17" w:author="w18361" w:date="2012-05-10T14:36: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17" w:author="w18361" w:date="2012-05-10T14:36: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173A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173A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173A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173A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173A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173A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173A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173A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173A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173A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173A1"/>
    <w:rPr>
      <w:rFonts w:ascii="Arial" w:hAnsi="Arial" w:cs="Arial"/>
      <w:b/>
      <w:sz w:val="30"/>
    </w:rPr>
  </w:style>
  <w:style w:type="paragraph" w:customStyle="1" w:styleId="Overskrift211pkt">
    <w:name w:val="Overskrift 2 + 11 pkt"/>
    <w:basedOn w:val="Normal"/>
    <w:link w:val="Overskrift211pktTegn"/>
    <w:rsid w:val="000173A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173A1"/>
    <w:rPr>
      <w:rFonts w:ascii="Arial" w:hAnsi="Arial" w:cs="Arial"/>
      <w:b/>
    </w:rPr>
  </w:style>
  <w:style w:type="paragraph" w:customStyle="1" w:styleId="Normal11">
    <w:name w:val="Normal + 11"/>
    <w:basedOn w:val="Normal"/>
    <w:link w:val="Normal11Tegn"/>
    <w:rsid w:val="000173A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173A1"/>
    <w:rPr>
      <w:rFonts w:ascii="Times New Roman" w:hAnsi="Times New Roman" w:cs="Times New Roman"/>
    </w:rPr>
  </w:style>
  <w:style w:type="paragraph" w:styleId="Sidehoved">
    <w:name w:val="header"/>
    <w:basedOn w:val="Normal"/>
    <w:link w:val="SidehovedTegn"/>
    <w:uiPriority w:val="99"/>
    <w:semiHidden/>
    <w:unhideWhenUsed/>
    <w:rsid w:val="000173A1"/>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0173A1"/>
  </w:style>
  <w:style w:type="paragraph" w:styleId="Sidefod">
    <w:name w:val="footer"/>
    <w:basedOn w:val="Normal"/>
    <w:link w:val="SidefodTegn"/>
    <w:uiPriority w:val="99"/>
    <w:semiHidden/>
    <w:unhideWhenUsed/>
    <w:rsid w:val="000173A1"/>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0173A1"/>
  </w:style>
  <w:style w:type="paragraph" w:styleId="Markeringsbobletekst">
    <w:name w:val="Balloon Text"/>
    <w:basedOn w:val="Normal"/>
    <w:link w:val="MarkeringsbobletekstTegn"/>
    <w:uiPriority w:val="99"/>
    <w:semiHidden/>
    <w:unhideWhenUsed/>
    <w:rsid w:val="00077B6F"/>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77B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BA32F-652F-4E24-AEA3-95D487BD9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644</Words>
  <Characters>3934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w18361</dc:creator>
  <cp:lastModifiedBy>Martin</cp:lastModifiedBy>
  <cp:revision>1</cp:revision>
  <dcterms:created xsi:type="dcterms:W3CDTF">2012-05-10T10:12:00Z</dcterms:created>
  <dcterms:modified xsi:type="dcterms:W3CDTF">2012-05-10T12:36:00Z</dcterms:modified>
</cp:coreProperties>
</file>