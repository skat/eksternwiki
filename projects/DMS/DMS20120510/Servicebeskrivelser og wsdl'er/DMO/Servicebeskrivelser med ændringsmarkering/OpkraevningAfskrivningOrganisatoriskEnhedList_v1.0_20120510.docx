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A1256" w14:textId="77777777" w:rsidR="00B752F7" w:rsidRDefault="00B752F7" w:rsidP="00B752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752F7" w14:paraId="3AC19F11" w14:textId="77777777" w:rsidTr="00B752F7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4F7E48F4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2F7" w14:paraId="6FEFDC14" w14:textId="77777777" w:rsidTr="00B752F7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310034A1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752F7">
              <w:rPr>
                <w:rFonts w:ascii="Arial" w:hAnsi="Arial" w:cs="Arial"/>
                <w:b/>
                <w:sz w:val="30"/>
              </w:rPr>
              <w:t>OpkrævningAfskrivningOrganisatoriskEnhedList</w:t>
            </w:r>
          </w:p>
        </w:tc>
      </w:tr>
      <w:tr w:rsidR="00B752F7" w14:paraId="6063129A" w14:textId="77777777" w:rsidTr="00B752F7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FDAD211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8B9B81B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7D8CD29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3436036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ACEA194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41979D2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52F7" w14:paraId="349BAF05" w14:textId="77777777" w:rsidTr="00B752F7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3CD8951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0F19CD6F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6BEAC91A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2931E9FA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AE9D523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77A29E31" w14:textId="3AA778C3" w:rsidR="00B752F7" w:rsidRPr="00B752F7" w:rsidRDefault="00783D2B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18" w:author="w18361" w:date="2012-05-10T13:13:00Z">
              <w:r>
                <w:rPr>
                  <w:rFonts w:ascii="Arial" w:hAnsi="Arial" w:cs="Arial"/>
                  <w:sz w:val="18"/>
                </w:rPr>
                <w:delText>18-1</w:delText>
              </w:r>
            </w:del>
            <w:ins w:id="19" w:author="w18361" w:date="2012-05-10T13:13:00Z">
              <w:r w:rsidR="00B752F7">
                <w:rPr>
                  <w:rFonts w:ascii="Arial" w:hAnsi="Arial" w:cs="Arial"/>
                  <w:sz w:val="18"/>
                </w:rPr>
                <w:t>27-4</w:t>
              </w:r>
            </w:ins>
            <w:r w:rsidR="00B752F7">
              <w:rPr>
                <w:rFonts w:ascii="Arial" w:hAnsi="Arial" w:cs="Arial"/>
                <w:sz w:val="18"/>
              </w:rPr>
              <w:t>-2012</w:t>
            </w:r>
          </w:p>
        </w:tc>
      </w:tr>
      <w:tr w:rsidR="00B752F7" w14:paraId="40229E66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39617F9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52F7" w14:paraId="6B30E2EA" w14:textId="77777777" w:rsidTr="00B752F7">
        <w:trPr>
          <w:trHeight w:val="283"/>
        </w:trPr>
        <w:tc>
          <w:tcPr>
            <w:tcW w:w="10345" w:type="dxa"/>
            <w:gridSpan w:val="6"/>
            <w:vAlign w:val="center"/>
          </w:tcPr>
          <w:p w14:paraId="0B237AF6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en liste af organisatoriske enheder en bruger må godkende afskrivninger for og hvor der er afskrivninger at godkende på baggrund af et RessourceNummer.</w:t>
            </w:r>
          </w:p>
        </w:tc>
      </w:tr>
      <w:tr w:rsidR="00B752F7" w14:paraId="7C1E8A6E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D7E2A03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52F7" w14:paraId="4A69AA4D" w14:textId="77777777" w:rsidTr="00B752F7">
        <w:trPr>
          <w:trHeight w:val="283"/>
        </w:trPr>
        <w:tc>
          <w:tcPr>
            <w:tcW w:w="10345" w:type="dxa"/>
            <w:gridSpan w:val="6"/>
          </w:tcPr>
          <w:p w14:paraId="3AB199E5" w14:textId="45D0AA14" w:rsidR="00B752F7" w:rsidRPr="00B752F7" w:rsidRDefault="00783D2B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0" w:author="w18361" w:date="2012-05-10T13:13:00Z">
              <w:r>
                <w:rPr>
                  <w:rFonts w:ascii="Arial" w:hAnsi="Arial" w:cs="Arial"/>
                  <w:sz w:val="18"/>
                </w:rPr>
                <w:delText>En OrganisatoriskEnhed</w:delText>
              </w:r>
            </w:del>
            <w:ins w:id="21" w:author="w18361" w:date="2012-05-10T13:13:00Z">
              <w:r w:rsidR="00B752F7">
                <w:rPr>
                  <w:rFonts w:ascii="Arial" w:hAnsi="Arial" w:cs="Arial"/>
                  <w:sz w:val="18"/>
                </w:rPr>
                <w:t>Et OrganisatoriskEnhedNummer</w:t>
              </w:r>
            </w:ins>
            <w:r w:rsidR="00B752F7">
              <w:rPr>
                <w:rFonts w:ascii="Arial" w:hAnsi="Arial" w:cs="Arial"/>
                <w:sz w:val="18"/>
              </w:rPr>
              <w:t xml:space="preserve"> består af 6-cifrer, som bestemmer det organisatoriske tilhørsforhold i forhold til et tre-trins-hierarki; Region, Fagsøjle og Afdeling, hvor ciff</w:t>
            </w:r>
            <w:bookmarkStart w:id="22" w:name="_GoBack"/>
            <w:bookmarkEnd w:id="22"/>
            <w:r w:rsidR="00B752F7">
              <w:rPr>
                <w:rFonts w:ascii="Arial" w:hAnsi="Arial" w:cs="Arial"/>
                <w:sz w:val="18"/>
              </w:rPr>
              <w:t>er 1+2 = Region, ciffer 3+4 = Fagsøjle og ciffer 5+6 = Afdeling.</w:t>
            </w:r>
          </w:p>
        </w:tc>
      </w:tr>
      <w:tr w:rsidR="00B752F7" w14:paraId="57D646DD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2B72A15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52F7" w14:paraId="2FB95439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26960F4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52F7" w14:paraId="12D39C3D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3E0D18A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OpkrævningAfskrivningOrganisatoriskEnhedList_I</w:t>
            </w:r>
          </w:p>
        </w:tc>
      </w:tr>
      <w:tr w:rsidR="00B752F7" w14:paraId="2B66A09B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B1D8270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21D7F5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  <w:tr w:rsidR="00B752F7" w14:paraId="0735E5DF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B2C228B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752F7" w14:paraId="230C50B2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9C05868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OpkrævningAfskrivningOrganisatoriskEnhedList_O</w:t>
            </w:r>
          </w:p>
        </w:tc>
      </w:tr>
      <w:tr w:rsidR="00B752F7" w14:paraId="571D542C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A807802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D88B92C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OrganisatoriskEnhedListe *</w:t>
            </w:r>
          </w:p>
          <w:p w14:paraId="21349BA9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7A447197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14:paraId="2EC6ADD6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707A783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14:paraId="1BB20BFB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14:paraId="1882694A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E0DEBD6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752F7" w14:paraId="0D440EDF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B32F740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752F7" w14:paraId="6DCBD492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6FB3278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OpkrævningAfskrivningOrganisatoriskEnhedList_FejlId</w:t>
            </w:r>
          </w:p>
        </w:tc>
      </w:tr>
      <w:tr w:rsidR="00B752F7" w14:paraId="38B1BCC9" w14:textId="77777777" w:rsidTr="00B752F7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FA6E0F9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0117492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</w:tr>
    </w:tbl>
    <w:p w14:paraId="15A44A42" w14:textId="77777777" w:rsidR="00B752F7" w:rsidRDefault="00B752F7" w:rsidP="00B752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52F7" w:rsidSect="00B752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5AC181EB" w14:textId="77777777" w:rsidR="00B752F7" w:rsidRDefault="00B752F7" w:rsidP="00B752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752F7" w14:paraId="45A5332C" w14:textId="77777777" w:rsidTr="00B752F7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4CA1FA33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7D084A98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4222A1C7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752F7" w14:paraId="5C448B19" w14:textId="77777777" w:rsidTr="00B752F7">
        <w:tc>
          <w:tcPr>
            <w:tcW w:w="3402" w:type="dxa"/>
          </w:tcPr>
          <w:p w14:paraId="6DA8FDB1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14:paraId="07195FEC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3819482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14:paraId="4D2B2CC5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C6170D7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14:paraId="11329178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14:paraId="5C036642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14:paraId="0976DEA0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0476223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8CB387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D02193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20A4F4F2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14:paraId="7355BB02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14:paraId="3AF4266D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14:paraId="4372F040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14:paraId="2B779A1F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14:paraId="26606D0E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2F7" w14:paraId="44943C90" w14:textId="77777777" w:rsidTr="00B752F7">
        <w:tc>
          <w:tcPr>
            <w:tcW w:w="3402" w:type="dxa"/>
          </w:tcPr>
          <w:p w14:paraId="4C993631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14:paraId="2CC0D629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CE4ACFF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14:paraId="6BCDA520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B44AB72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14:paraId="247200C5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enhed, f.eks. nummeret på Skattecenteret.</w:t>
            </w:r>
          </w:p>
        </w:tc>
      </w:tr>
      <w:tr w:rsidR="00B752F7" w14:paraId="42451CD7" w14:textId="77777777" w:rsidTr="00B752F7">
        <w:tc>
          <w:tcPr>
            <w:tcW w:w="3402" w:type="dxa"/>
          </w:tcPr>
          <w:p w14:paraId="05E44698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14:paraId="2174E660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CB6AA59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14:paraId="26B1D806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FB920CB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14:paraId="4C2BD194" w14:textId="77777777" w:rsid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14:paraId="4813FFB2" w14:textId="77777777" w:rsidR="00B752F7" w:rsidRPr="00B752F7" w:rsidRDefault="00B752F7" w:rsidP="00B752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14:paraId="70704163" w14:textId="77777777" w:rsidR="001D2DD6" w:rsidRPr="00B752F7" w:rsidRDefault="001D2DD6" w:rsidP="00B752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B752F7" w:rsidSect="00B752F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36393" w14:textId="77777777" w:rsidR="004715F3" w:rsidRDefault="004715F3" w:rsidP="00B752F7">
      <w:pPr>
        <w:spacing w:line="240" w:lineRule="auto"/>
      </w:pPr>
      <w:r>
        <w:separator/>
      </w:r>
    </w:p>
  </w:endnote>
  <w:endnote w:type="continuationSeparator" w:id="0">
    <w:p w14:paraId="6FB5F9B2" w14:textId="77777777" w:rsidR="004715F3" w:rsidRDefault="004715F3" w:rsidP="00B752F7">
      <w:pPr>
        <w:spacing w:line="240" w:lineRule="auto"/>
      </w:pPr>
      <w:r>
        <w:continuationSeparator/>
      </w:r>
    </w:p>
  </w:endnote>
  <w:endnote w:type="continuationNotice" w:id="1">
    <w:p w14:paraId="32A40A16" w14:textId="77777777" w:rsidR="004715F3" w:rsidRDefault="004715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23BFB" w14:textId="77777777" w:rsidR="00B752F7" w:rsidRDefault="00B752F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C1445" w14:textId="152ADED7" w:rsidR="00B752F7" w:rsidRPr="00B752F7" w:rsidRDefault="00B752F7" w:rsidP="00B752F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3" w:author="w18361" w:date="2012-05-10T13:13:00Z">
      <w:r w:rsidR="00783D2B">
        <w:rPr>
          <w:rFonts w:ascii="Arial" w:hAnsi="Arial" w:cs="Arial"/>
          <w:noProof/>
          <w:sz w:val="16"/>
        </w:rPr>
        <w:delText>25. januar</w:delText>
      </w:r>
    </w:del>
    <w:ins w:id="24" w:author="w18361" w:date="2012-05-10T13:13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OpkrævningAfskrivningOrganisatoriskEnhedList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D01E9D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4715F3">
      <w:fldChar w:fldCharType="begin"/>
    </w:r>
    <w:r w:rsidR="004715F3">
      <w:instrText xml:space="preserve"> NUMPAGES  \* MERGEFORMAT </w:instrText>
    </w:r>
    <w:r w:rsidR="004715F3">
      <w:fldChar w:fldCharType="separate"/>
    </w:r>
    <w:r w:rsidR="00D01E9D" w:rsidRPr="00D01E9D">
      <w:rPr>
        <w:rFonts w:ascii="Arial" w:hAnsi="Arial" w:cs="Arial"/>
        <w:noProof/>
        <w:sz w:val="16"/>
      </w:rPr>
      <w:t>2</w:t>
    </w:r>
    <w:r w:rsidR="004715F3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9D434" w14:textId="77777777" w:rsidR="00B752F7" w:rsidRDefault="00B752F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30E81" w14:textId="77777777" w:rsidR="004715F3" w:rsidRDefault="004715F3" w:rsidP="00B752F7">
      <w:pPr>
        <w:spacing w:line="240" w:lineRule="auto"/>
      </w:pPr>
      <w:r>
        <w:separator/>
      </w:r>
    </w:p>
  </w:footnote>
  <w:footnote w:type="continuationSeparator" w:id="0">
    <w:p w14:paraId="5D98B0B9" w14:textId="77777777" w:rsidR="004715F3" w:rsidRDefault="004715F3" w:rsidP="00B752F7">
      <w:pPr>
        <w:spacing w:line="240" w:lineRule="auto"/>
      </w:pPr>
      <w:r>
        <w:continuationSeparator/>
      </w:r>
    </w:p>
  </w:footnote>
  <w:footnote w:type="continuationNotice" w:id="1">
    <w:p w14:paraId="06CEE542" w14:textId="77777777" w:rsidR="004715F3" w:rsidRDefault="004715F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978A4" w14:textId="77777777" w:rsidR="00B752F7" w:rsidRDefault="00B752F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FEAA8" w14:textId="77777777" w:rsidR="00B752F7" w:rsidRPr="00B752F7" w:rsidRDefault="00B752F7" w:rsidP="00B752F7">
    <w:pPr>
      <w:pStyle w:val="Sidehoved"/>
      <w:jc w:val="center"/>
      <w:rPr>
        <w:rFonts w:ascii="Arial" w:hAnsi="Arial" w:cs="Arial"/>
      </w:rPr>
    </w:pPr>
    <w:r w:rsidRPr="00B752F7">
      <w:rPr>
        <w:rFonts w:ascii="Arial" w:hAnsi="Arial" w:cs="Arial"/>
      </w:rPr>
      <w:t>Servicebeskrivelse</w:t>
    </w:r>
  </w:p>
  <w:p w14:paraId="2D09F23E" w14:textId="77777777" w:rsidR="00B752F7" w:rsidRPr="00B752F7" w:rsidRDefault="00B752F7" w:rsidP="00B752F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90157" w14:textId="77777777" w:rsidR="00B752F7" w:rsidRDefault="00B752F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C4B6E" w14:textId="77777777" w:rsidR="00B752F7" w:rsidRDefault="00B752F7" w:rsidP="00B752F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76369DA3" w14:textId="77777777" w:rsidR="00B752F7" w:rsidRPr="00B752F7" w:rsidRDefault="00B752F7" w:rsidP="00B752F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1304B"/>
    <w:multiLevelType w:val="multilevel"/>
    <w:tmpl w:val="58CE4B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57D25EEB"/>
    <w:multiLevelType w:val="multilevel"/>
    <w:tmpl w:val="CB7846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B752F7"/>
    <w:rsid w:val="001C5125"/>
    <w:rsid w:val="001D2DD6"/>
    <w:rsid w:val="001E390E"/>
    <w:rsid w:val="004715F3"/>
    <w:rsid w:val="00783D2B"/>
    <w:rsid w:val="00B752F7"/>
    <w:rsid w:val="00D0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1E9D"/>
    <w:pPr>
      <w:keepLines/>
      <w:numPr>
        <w:numId w:val="1"/>
      </w:numPr>
      <w:spacing w:after="360" w:line="240" w:lineRule="auto"/>
      <w:outlineLvl w:val="0"/>
      <w:pPrChange w:id="0" w:author="w18361" w:date="2012-05-10T13:13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3:13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1E9D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3:13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3:13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1E9D"/>
    <w:pPr>
      <w:keepNext/>
      <w:keepLines/>
      <w:numPr>
        <w:ilvl w:val="2"/>
        <w:numId w:val="1"/>
      </w:numPr>
      <w:spacing w:before="200"/>
      <w:outlineLvl w:val="2"/>
      <w:pPrChange w:id="2" w:author="w18361" w:date="2012-05-10T13:13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3:13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1E9D"/>
    <w:pPr>
      <w:keepNext/>
      <w:keepLines/>
      <w:numPr>
        <w:ilvl w:val="3"/>
        <w:numId w:val="1"/>
      </w:numPr>
      <w:spacing w:before="200"/>
      <w:outlineLvl w:val="3"/>
      <w:pPrChange w:id="3" w:author="w18361" w:date="2012-05-10T13:13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3:13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1E9D"/>
    <w:pPr>
      <w:keepNext/>
      <w:keepLines/>
      <w:numPr>
        <w:ilvl w:val="4"/>
        <w:numId w:val="1"/>
      </w:numPr>
      <w:spacing w:before="200"/>
      <w:outlineLvl w:val="4"/>
      <w:pPrChange w:id="4" w:author="w18361" w:date="2012-05-10T13:13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3:13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1E9D"/>
    <w:pPr>
      <w:keepNext/>
      <w:keepLines/>
      <w:numPr>
        <w:ilvl w:val="5"/>
        <w:numId w:val="1"/>
      </w:numPr>
      <w:spacing w:before="200"/>
      <w:outlineLvl w:val="5"/>
      <w:pPrChange w:id="5" w:author="w18361" w:date="2012-05-10T13:13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3:13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1E9D"/>
    <w:pPr>
      <w:keepNext/>
      <w:keepLines/>
      <w:numPr>
        <w:ilvl w:val="6"/>
        <w:numId w:val="1"/>
      </w:numPr>
      <w:spacing w:before="200"/>
      <w:outlineLvl w:val="6"/>
      <w:pPrChange w:id="6" w:author="w18361" w:date="2012-05-10T13:13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3:13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1E9D"/>
    <w:pPr>
      <w:keepNext/>
      <w:keepLines/>
      <w:numPr>
        <w:ilvl w:val="7"/>
        <w:numId w:val="1"/>
      </w:numPr>
      <w:spacing w:before="200"/>
      <w:outlineLvl w:val="7"/>
      <w:pPrChange w:id="7" w:author="w18361" w:date="2012-05-10T13:13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3:13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1E9D"/>
    <w:pPr>
      <w:keepNext/>
      <w:keepLines/>
      <w:numPr>
        <w:ilvl w:val="8"/>
        <w:numId w:val="1"/>
      </w:numPr>
      <w:spacing w:before="200"/>
      <w:outlineLvl w:val="8"/>
      <w:pPrChange w:id="8" w:author="w18361" w:date="2012-05-10T13:13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3:13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2F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52F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52F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52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52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52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52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52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52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52F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52F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52F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52F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52F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52F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B752F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B752F7"/>
  </w:style>
  <w:style w:type="paragraph" w:styleId="Sidefod">
    <w:name w:val="footer"/>
    <w:basedOn w:val="Normal"/>
    <w:link w:val="SidefodTegn"/>
    <w:uiPriority w:val="99"/>
    <w:semiHidden/>
    <w:unhideWhenUsed/>
    <w:rsid w:val="00B752F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B752F7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1E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1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1E9D"/>
    <w:pPr>
      <w:keepLines/>
      <w:numPr>
        <w:numId w:val="1"/>
      </w:numPr>
      <w:spacing w:after="360" w:line="240" w:lineRule="auto"/>
      <w:outlineLvl w:val="0"/>
      <w:pPrChange w:id="9" w:author="w18361" w:date="2012-05-10T13:13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3:13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1E9D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3:13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3:13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1E9D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3:13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3:13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1E9D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3:13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3:13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1E9D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3:13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3:13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1E9D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3:13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3:13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1E9D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3:13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3:13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1E9D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3:13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3:13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1E9D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3:13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3:13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2F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52F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52F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52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52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52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52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52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52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52F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52F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52F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52F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52F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52F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B752F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B752F7"/>
  </w:style>
  <w:style w:type="paragraph" w:styleId="Sidefod">
    <w:name w:val="footer"/>
    <w:basedOn w:val="Normal"/>
    <w:link w:val="SidefodTegn"/>
    <w:uiPriority w:val="99"/>
    <w:semiHidden/>
    <w:unhideWhenUsed/>
    <w:rsid w:val="00B752F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B752F7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1E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1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0A2A1-619B-43E7-B1CD-1E27A468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2012-05-10T10:08:00Z</dcterms:created>
  <dcterms:modified xsi:type="dcterms:W3CDTF">2012-05-10T11:14:00Z</dcterms:modified>
</cp:coreProperties>
</file>