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153DE" w14:textId="77777777"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8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425C25" w14:paraId="501DF2FA" w14:textId="77777777" w:rsidTr="00425C25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1A4B26D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25C25" w14:paraId="050A1C1D" w14:textId="77777777" w:rsidTr="00425C25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27FF37BD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25C25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425C25" w14:paraId="1B4815F7" w14:textId="77777777" w:rsidTr="00425C25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FE53ED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8A830F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76C625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4060DF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753369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E631C7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25C25" w14:paraId="2490A172" w14:textId="77777777" w:rsidTr="00425C25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77F6D9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2E9AF61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9DED25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437A66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25F8692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5E6066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425C25" w14:paraId="7C66CA22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B8E47D6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25C25" w14:paraId="673ADE66" w14:textId="77777777" w:rsidTr="00425C25">
        <w:trPr>
          <w:trHeight w:val="283"/>
        </w:trPr>
        <w:tc>
          <w:tcPr>
            <w:tcW w:w="10345" w:type="dxa"/>
            <w:gridSpan w:val="6"/>
            <w:vAlign w:val="center"/>
          </w:tcPr>
          <w:p w14:paraId="0E65820D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425C25" w14:paraId="49074E8A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872D94D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25C25" w14:paraId="7F31DBED" w14:textId="77777777" w:rsidTr="00425C25">
        <w:trPr>
          <w:trHeight w:val="283"/>
        </w:trPr>
        <w:tc>
          <w:tcPr>
            <w:tcW w:w="10345" w:type="dxa"/>
            <w:gridSpan w:val="6"/>
          </w:tcPr>
          <w:p w14:paraId="385CEFB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14:paraId="6065AC7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14:paraId="3796B27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14:paraId="2B49598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14:paraId="37FC187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42415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1D1EA2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  <w:bookmarkStart w:id="19" w:name="_GoBack"/>
            <w:bookmarkEnd w:id="19"/>
          </w:p>
          <w:p w14:paraId="7D11509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14:paraId="1C4E341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425C25" w14:paraId="41C25B88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6CF176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25C25" w14:paraId="09117CF6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83E4D5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14:paraId="6928FF4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14:paraId="64D550D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14:paraId="668BBF2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14:paraId="1A30C34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14:paraId="5BBFAC7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493EB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14:paraId="0BF8676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14:paraId="53A46BC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14:paraId="65C6BCE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4ACCE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14:paraId="14A4917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14:paraId="086D554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14:paraId="656C5BF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425C25" w14:paraId="61BB28D0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EF3957F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25C25" w14:paraId="464957F3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419A12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25C25" w14:paraId="07BD2C25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6BFD0E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425C25" w14:paraId="7F6ADB5C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F534A3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5280A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14:paraId="2D1EB01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D55E38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14:paraId="330794D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44E5657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14:paraId="2F72D8B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3F053F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14:paraId="15D338F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14:paraId="633D926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14:paraId="4C26737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14:paraId="7A28E50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DE782A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14:paraId="058D232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28A761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14:paraId="64E24CC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8A7DC4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ABBAC2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CC710E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14:paraId="0BE0607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9E2447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14:paraId="38699E1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6E3954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3E391D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14:paraId="6C5F1AB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17915D2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14:paraId="3EAFD70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AD8AE9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14:paraId="65AE8D2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6AEBB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4E1825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14:paraId="1A51A8D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49C7B95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14:paraId="0E1D378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1E7635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14:paraId="74DA2C9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14:paraId="70EE451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FDE980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97BB97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A879BA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5C25" w14:paraId="402B50CE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16E512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25C25" w14:paraId="02E90C58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8C7C54D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425C25" w14:paraId="62A9DB50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18B38A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0835D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14:paraId="7706FA5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1BE7EA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40E669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14:paraId="1783CF4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36B4D29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14:paraId="5200540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1A49AE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52D8AF7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DD076F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2170E2E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14:paraId="02BDBDD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14:paraId="4427C51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14:paraId="44C16FE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14:paraId="4BEEF29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14:paraId="28DE815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14:paraId="7B15070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14:paraId="70BB6D4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14:paraId="615B756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14:paraId="0CB32CE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0CEA73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14:paraId="22F2724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A17D51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14:paraId="0F5649B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C55D49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03C9245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14:paraId="5683A06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2AC785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14:paraId="7D925A6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2A4153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CE9DF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090105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11CF7EC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603F290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14D23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23D28E4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14:paraId="5FA9407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14:paraId="7B19F22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14:paraId="2D6CEBB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14:paraId="469A871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14:paraId="313D7A7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90CDE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438BFA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14:paraId="001C8F1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25C25" w14:paraId="69D0C343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94F7F3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25C25" w14:paraId="0D4D00A8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8DFD076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425C25" w14:paraId="74BB3AEF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E1EF2F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5ACD1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0A7A8E0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" w:author="w18361" w:date="2012-05-10T13:34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1AA8400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w18361" w:date="2012-05-10T13:34:00Z"/>
                <w:rFonts w:ascii="Arial" w:hAnsi="Arial" w:cs="Arial"/>
                <w:sz w:val="18"/>
              </w:rPr>
            </w:pPr>
            <w:ins w:id="22" w:author="w18361" w:date="2012-05-10T13:34:00Z">
              <w:r>
                <w:rPr>
                  <w:rFonts w:ascii="Arial" w:hAnsi="Arial" w:cs="Arial"/>
                  <w:sz w:val="18"/>
                </w:rPr>
                <w:t>(OpkrævningFordringTypeID)</w:t>
              </w:r>
            </w:ins>
          </w:p>
          <w:p w14:paraId="43ACDB9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w18361" w:date="2012-05-10T13:34:00Z"/>
                <w:rFonts w:ascii="Arial" w:hAnsi="Arial" w:cs="Arial"/>
                <w:sz w:val="18"/>
              </w:rPr>
            </w:pPr>
            <w:ins w:id="24" w:author="w18361" w:date="2012-05-10T13:34:00Z">
              <w:r>
                <w:rPr>
                  <w:rFonts w:ascii="Arial" w:hAnsi="Arial" w:cs="Arial"/>
                  <w:sz w:val="18"/>
                </w:rPr>
                <w:t>(OpkrævningIndbetalingSystem)</w:t>
              </w:r>
            </w:ins>
          </w:p>
          <w:p w14:paraId="59719057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5" w:author="w18361" w:date="2012-05-10T13:34:00Z">
              <w:r>
                <w:rPr>
                  <w:rFonts w:ascii="Arial" w:hAnsi="Arial" w:cs="Arial"/>
                  <w:sz w:val="18"/>
                </w:rPr>
                <w:t>(OpkrævningKontoIndbetalingForm)</w:t>
              </w:r>
            </w:ins>
          </w:p>
        </w:tc>
      </w:tr>
      <w:tr w:rsidR="00425C25" w14:paraId="615A7872" w14:textId="77777777" w:rsidTr="00425C2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DD0E127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26" w:author="w18361" w:date="2012-05-10T13:34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27" w:author="w18361" w:date="2012-05-10T13:34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425C25" w14:paraId="7F4B2010" w14:textId="77777777" w:rsidTr="00425C2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28" w:author="w18361" w:date="2012-05-10T13:34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29" w:author="w18361" w:date="2012-05-10T13:34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30" w:author="w18361" w:date="2012-05-10T13:34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66CBA11A" w14:textId="3DB344AC" w:rsidR="00425C25" w:rsidRDefault="002005A8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1" w:author="w18361" w:date="2012-05-10T13:34:00Z">
              <w:r w:rsidRPr="004C3153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425C25">
              <w:rPr>
                <w:rFonts w:ascii="Arial" w:hAnsi="Arial" w:cs="Arial"/>
                <w:sz w:val="18"/>
              </w:rPr>
              <w:t>Vælger søg i Use Case "12.05 Afskriv fordring (web)"</w:t>
            </w:r>
          </w:p>
          <w:p w14:paraId="2CF04DAB" w14:textId="215E5094" w:rsidR="00425C25" w:rsidRDefault="002005A8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2" w:author="w18361" w:date="2012-05-10T13:34:00Z"/>
                <w:rFonts w:ascii="Arial" w:hAnsi="Arial" w:cs="Arial"/>
                <w:sz w:val="18"/>
              </w:rPr>
            </w:pPr>
            <w:del w:id="33" w:author="w18361" w:date="2012-05-10T13:34:00Z">
              <w:r>
                <w:rPr>
                  <w:rFonts w:ascii="Arial" w:hAnsi="Arial" w:cs="Arial"/>
                  <w:sz w:val="18"/>
                </w:rPr>
                <w:delText xml:space="preserve"> trin </w:delText>
              </w:r>
            </w:del>
          </w:p>
          <w:p w14:paraId="19E0703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søg i Use Case "18.01 Omposter fordeling (web)"</w:t>
            </w:r>
          </w:p>
          <w:p w14:paraId="523CBDD3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001A12E8" w14:textId="77777777"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25C25" w:rsidSect="00425C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035402F6" w14:textId="77777777" w:rsidR="00425C25" w:rsidRDefault="00425C25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25C25" w14:paraId="7B7F5394" w14:textId="77777777" w:rsidTr="00425C25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49023F1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763AD4D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A034BC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25C25" w14:paraId="35EEA6FB" w14:textId="77777777" w:rsidTr="00425C25">
        <w:tc>
          <w:tcPr>
            <w:tcW w:w="3402" w:type="dxa"/>
          </w:tcPr>
          <w:p w14:paraId="5EB654B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13DDE02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1ED1DE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40A1B3D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167CEF1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51EBF5E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6444940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25C25" w14:paraId="2FFEAE2A" w14:textId="77777777" w:rsidTr="00425C25">
        <w:tc>
          <w:tcPr>
            <w:tcW w:w="3402" w:type="dxa"/>
          </w:tcPr>
          <w:p w14:paraId="1F88C30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5CADAC5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DB9818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20AB4F3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670BDBA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4CF5B51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0930E1A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4DF3F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09580A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127587C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1E6692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3F5C0BA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4937D86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7E753C2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7292B85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01B665E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4D6F29D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3CA5641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25C25" w14:paraId="44C6B9B6" w14:textId="77777777" w:rsidTr="00425C25">
        <w:tc>
          <w:tcPr>
            <w:tcW w:w="3402" w:type="dxa"/>
          </w:tcPr>
          <w:p w14:paraId="586C3DE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14:paraId="4B8E923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8B372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72CF5C0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1809A33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425C25" w14:paraId="567DFF5C" w14:textId="77777777" w:rsidTr="00425C25">
        <w:tc>
          <w:tcPr>
            <w:tcW w:w="3402" w:type="dxa"/>
          </w:tcPr>
          <w:p w14:paraId="16CF615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14:paraId="2CD5575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F84623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BeløbPositivNegativ15Decimaler2</w:t>
            </w:r>
          </w:p>
          <w:p w14:paraId="64B7FDD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01920D9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maxInclusive: 999999999999999</w:t>
            </w:r>
          </w:p>
          <w:p w14:paraId="5B20A76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14:paraId="0EC23DA9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4CC4404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14:paraId="1FE2D35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14:paraId="5BD35C0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25C25" w14:paraId="7C4AFC56" w14:textId="77777777" w:rsidTr="00425C25">
        <w:tc>
          <w:tcPr>
            <w:tcW w:w="3402" w:type="dxa"/>
          </w:tcPr>
          <w:p w14:paraId="3ABA5A9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14:paraId="1A3146F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F7C46D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0DB6D9D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3AD09D7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7035E88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5F272889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425C25" w14:paraId="417B59FB" w14:textId="77777777" w:rsidTr="00425C25">
        <w:tc>
          <w:tcPr>
            <w:tcW w:w="3402" w:type="dxa"/>
          </w:tcPr>
          <w:p w14:paraId="63BF7703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14:paraId="43458D0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E3FFE5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80D1D4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A2A210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14:paraId="0D423F19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425C25" w14:paraId="46CD5BBD" w14:textId="77777777" w:rsidTr="00425C25">
        <w:tc>
          <w:tcPr>
            <w:tcW w:w="3402" w:type="dxa"/>
          </w:tcPr>
          <w:p w14:paraId="3437B8F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58C0B4B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3E11B5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1DE3543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52299DF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0B75DC5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43922D9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EC316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5531238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2DA2D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14:paraId="642EEF27" w14:textId="77777777" w:rsidTr="00425C25">
        <w:tc>
          <w:tcPr>
            <w:tcW w:w="3402" w:type="dxa"/>
          </w:tcPr>
          <w:p w14:paraId="4F4533A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14:paraId="2CDA9CC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59BC55D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BeløbPositivNegativ15Decimaler2</w:t>
            </w:r>
          </w:p>
          <w:p w14:paraId="29367FD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2AD20C7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maxInclusive: 999999999999999</w:t>
            </w:r>
          </w:p>
          <w:p w14:paraId="5734995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14:paraId="17EB078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2E8CA1F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425C25" w14:paraId="77804901" w14:textId="77777777" w:rsidTr="00425C25">
        <w:tc>
          <w:tcPr>
            <w:tcW w:w="3402" w:type="dxa"/>
          </w:tcPr>
          <w:p w14:paraId="7799844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14:paraId="5773B0B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C4E528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Kode</w:t>
            </w:r>
          </w:p>
          <w:p w14:paraId="33C1429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lastRenderedPageBreak/>
              <w:t>base: string</w:t>
            </w:r>
          </w:p>
          <w:p w14:paraId="182549A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10</w:t>
            </w:r>
          </w:p>
        </w:tc>
        <w:tc>
          <w:tcPr>
            <w:tcW w:w="4671" w:type="dxa"/>
          </w:tcPr>
          <w:p w14:paraId="6986F2C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14:paraId="791D23E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F6F35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E220B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F0D79F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1 - Frigivet til inddrivelse </w:t>
            </w:r>
          </w:p>
          <w:p w14:paraId="030D247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2 - Overdraget til inddrivelse </w:t>
            </w:r>
          </w:p>
          <w:p w14:paraId="2A3CCF5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3 - Fordring betalt via inddrivelse </w:t>
            </w:r>
          </w:p>
          <w:p w14:paraId="79EBC60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4 - Fordring delvist betalt via inddrivelse </w:t>
            </w:r>
          </w:p>
          <w:p w14:paraId="6517ED1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5 - Overdragelse er tilbagekaldt </w:t>
            </w:r>
          </w:p>
          <w:p w14:paraId="61EEF48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6 - Overdragelse til inddrivelse mislykkedes </w:t>
            </w:r>
          </w:p>
          <w:p w14:paraId="2726C35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7 - Fordring er fuldt betalt af kunden </w:t>
            </w:r>
          </w:p>
          <w:p w14:paraId="1520CF9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8 - Fordring er delvist betalt af kunde </w:t>
            </w:r>
          </w:p>
          <w:p w14:paraId="26C8149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9 - Fordring er dækket </w:t>
            </w:r>
          </w:p>
          <w:p w14:paraId="64CBBF8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Fordring er delvist dækket</w:t>
            </w:r>
          </w:p>
        </w:tc>
      </w:tr>
      <w:tr w:rsidR="00425C25" w14:paraId="45CFEF74" w14:textId="77777777" w:rsidTr="00425C25">
        <w:tc>
          <w:tcPr>
            <w:tcW w:w="3402" w:type="dxa"/>
          </w:tcPr>
          <w:p w14:paraId="0F7DA1D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14:paraId="61B5FC3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D9A68C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7B38CF7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E33A94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14:paraId="2EF323C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40B0483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14:paraId="63D52D9A" w14:textId="77777777" w:rsidTr="00425C25">
        <w:tc>
          <w:tcPr>
            <w:tcW w:w="3402" w:type="dxa"/>
          </w:tcPr>
          <w:p w14:paraId="5521FDD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14:paraId="1413427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1E9E5F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528E01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C28DF1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14:paraId="57044DC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5B298B63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25C25" w14:paraId="46E7C76F" w14:textId="77777777" w:rsidTr="00425C25">
        <w:tc>
          <w:tcPr>
            <w:tcW w:w="3402" w:type="dxa"/>
          </w:tcPr>
          <w:p w14:paraId="0443689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14:paraId="290FC45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ED126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0DE6F0F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FB7633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14:paraId="6965F7E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E3C79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14:paraId="486D871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CE4218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425C25" w14:paraId="056E1FED" w14:textId="77777777" w:rsidTr="00425C25">
        <w:tc>
          <w:tcPr>
            <w:tcW w:w="3402" w:type="dxa"/>
          </w:tcPr>
          <w:p w14:paraId="44DAC36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14:paraId="1787AE6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B3A405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ID4</w:t>
            </w:r>
          </w:p>
          <w:p w14:paraId="14C2454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integer</w:t>
            </w:r>
          </w:p>
          <w:p w14:paraId="7BE8BD89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4</w:t>
            </w:r>
          </w:p>
        </w:tc>
        <w:tc>
          <w:tcPr>
            <w:tcW w:w="4671" w:type="dxa"/>
          </w:tcPr>
          <w:p w14:paraId="2ABC1D9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14:paraId="0DC713A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48B3B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14:paraId="652293F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14:paraId="7A92946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14:paraId="645476C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14:paraId="175CB8A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14:paraId="5B23F59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14:paraId="0D92954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14:paraId="4B75875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14:paraId="76D586B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14:paraId="789F101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14:paraId="093875B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6085B4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9A260F4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425C25" w14:paraId="6B4AC998" w14:textId="77777777" w:rsidTr="00425C25">
        <w:tc>
          <w:tcPr>
            <w:tcW w:w="3402" w:type="dxa"/>
          </w:tcPr>
          <w:p w14:paraId="6CCB6BCF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14:paraId="52F3E48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193D4E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4F5BA06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092533E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0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0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734536B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4151698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425C25" w14:paraId="44FED76F" w14:textId="77777777" w:rsidTr="00425C25">
        <w:tc>
          <w:tcPr>
            <w:tcW w:w="3402" w:type="dxa"/>
          </w:tcPr>
          <w:p w14:paraId="2F24ACBA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14:paraId="2D03339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EDFD1E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B8513F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B5AC9D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425C25" w14:paraId="423E32AE" w14:textId="77777777" w:rsidTr="00425C25">
        <w:tc>
          <w:tcPr>
            <w:tcW w:w="3402" w:type="dxa"/>
          </w:tcPr>
          <w:p w14:paraId="7F9BA75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14:paraId="116FDC00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B57973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3A51AB3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6A2255B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425C25" w14:paraId="03B3D7D7" w14:textId="77777777" w:rsidTr="00425C25">
        <w:tc>
          <w:tcPr>
            <w:tcW w:w="3402" w:type="dxa"/>
          </w:tcPr>
          <w:p w14:paraId="672B0CB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14:paraId="7993713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86C2A2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TekstKort</w:t>
            </w:r>
          </w:p>
          <w:p w14:paraId="589A9AF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E37224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minLength: 0</w:t>
            </w:r>
          </w:p>
          <w:p w14:paraId="642A30D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14:paraId="41A09367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14:paraId="4843B47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14:paraId="686E9E6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BFD49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14:paraId="384AC83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14:paraId="27F0DF3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14:paraId="5EB13CD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14:paraId="5078E75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4FD48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1698929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14:paraId="763D4F8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14:paraId="2920B44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14:paraId="66AFDCB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425C25" w14:paraId="0E8223D9" w14:textId="77777777" w:rsidTr="00425C25">
        <w:tc>
          <w:tcPr>
            <w:tcW w:w="3402" w:type="dxa"/>
          </w:tcPr>
          <w:p w14:paraId="256C07C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14:paraId="3C7351BB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1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1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F13571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2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2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Kode</w:t>
            </w:r>
          </w:p>
          <w:p w14:paraId="1401C7C2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2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2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3591740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2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2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10</w:t>
            </w:r>
          </w:p>
        </w:tc>
        <w:tc>
          <w:tcPr>
            <w:tcW w:w="4671" w:type="dxa"/>
          </w:tcPr>
          <w:p w14:paraId="2BDDA77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14:paraId="716DBF4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4F816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14:paraId="7723FCE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14:paraId="3AA9CB0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14:paraId="1EDEFD0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9E9AF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3EABB4E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26" w:author="w18361" w:date="2012-05-10T13:34:00Z">
              <w:r>
                <w:rPr>
                  <w:rFonts w:ascii="Arial" w:hAnsi="Arial" w:cs="Arial"/>
                  <w:sz w:val="18"/>
                </w:rPr>
                <w:t xml:space="preserve">1 </w:t>
              </w:r>
            </w:ins>
            <w:r>
              <w:rPr>
                <w:rFonts w:ascii="Arial" w:hAnsi="Arial" w:cs="Arial"/>
                <w:sz w:val="18"/>
              </w:rPr>
              <w:t>- Kontant</w:t>
            </w:r>
          </w:p>
          <w:p w14:paraId="5C4793D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27" w:author="w18361" w:date="2012-05-10T13:34:00Z">
              <w:r>
                <w:rPr>
                  <w:rFonts w:ascii="Arial" w:hAnsi="Arial" w:cs="Arial"/>
                  <w:sz w:val="18"/>
                </w:rPr>
                <w:t xml:space="preserve">2 </w:t>
              </w:r>
            </w:ins>
            <w:r>
              <w:rPr>
                <w:rFonts w:ascii="Arial" w:hAnsi="Arial" w:cs="Arial"/>
                <w:sz w:val="18"/>
              </w:rPr>
              <w:t>- PBS</w:t>
            </w:r>
          </w:p>
          <w:p w14:paraId="40FEEF4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28" w:author="w18361" w:date="2012-05-10T13:34:00Z">
              <w:r>
                <w:rPr>
                  <w:rFonts w:ascii="Arial" w:hAnsi="Arial" w:cs="Arial"/>
                  <w:sz w:val="18"/>
                </w:rPr>
                <w:t xml:space="preserve">3 </w:t>
              </w:r>
            </w:ins>
            <w:r>
              <w:rPr>
                <w:rFonts w:ascii="Arial" w:hAnsi="Arial" w:cs="Arial"/>
                <w:sz w:val="18"/>
              </w:rPr>
              <w:t>- HomeBanking</w:t>
            </w:r>
          </w:p>
          <w:p w14:paraId="0F2F3B2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29" w:author="w18361" w:date="2012-05-10T13:34:00Z">
              <w:r>
                <w:rPr>
                  <w:rFonts w:ascii="Arial" w:hAnsi="Arial" w:cs="Arial"/>
                  <w:sz w:val="18"/>
                </w:rPr>
                <w:t xml:space="preserve">4 </w:t>
              </w:r>
            </w:ins>
            <w:r>
              <w:rPr>
                <w:rFonts w:ascii="Arial" w:hAnsi="Arial" w:cs="Arial"/>
                <w:sz w:val="18"/>
              </w:rPr>
              <w:t>- SKB</w:t>
            </w:r>
          </w:p>
          <w:p w14:paraId="21FD53BC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130" w:author="w18361" w:date="2012-05-10T13:34:00Z">
              <w:r>
                <w:rPr>
                  <w:rFonts w:ascii="Arial" w:hAnsi="Arial" w:cs="Arial"/>
                  <w:sz w:val="18"/>
                </w:rPr>
                <w:t xml:space="preserve">5 </w:t>
              </w:r>
            </w:ins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425C25" w14:paraId="45C51BD1" w14:textId="77777777" w:rsidTr="00425C25">
        <w:tc>
          <w:tcPr>
            <w:tcW w:w="3402" w:type="dxa"/>
          </w:tcPr>
          <w:p w14:paraId="31A5F96D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475E89E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3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3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10DD9C2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3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3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20BBEB8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3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3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64470A0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37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38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1457CD8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0773EBD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2A608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425C25" w14:paraId="1BA98BB6" w14:textId="77777777" w:rsidTr="00425C25">
        <w:tc>
          <w:tcPr>
            <w:tcW w:w="3402" w:type="dxa"/>
          </w:tcPr>
          <w:p w14:paraId="35C8EA6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14:paraId="77D65F1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39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40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609F89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41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42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7792F54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43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44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5BD95E37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145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146" w:author="w18361" w:date="2012-05-10T13:34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3D005CB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51F0BDA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425C25" w14:paraId="20DEAA34" w14:textId="77777777" w:rsidTr="00425C25">
        <w:tc>
          <w:tcPr>
            <w:tcW w:w="3402" w:type="dxa"/>
          </w:tcPr>
          <w:p w14:paraId="5261943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14:paraId="0480E12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4B15D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E92F163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64359F3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425C25" w14:paraId="510C5F56" w14:textId="77777777" w:rsidTr="00425C25">
        <w:tc>
          <w:tcPr>
            <w:tcW w:w="3402" w:type="dxa"/>
          </w:tcPr>
          <w:p w14:paraId="19344816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14:paraId="05BE3A81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DD7176A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6FAA3252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F59548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425C25" w14:paraId="169EE69F" w14:textId="77777777" w:rsidTr="00425C25">
        <w:tc>
          <w:tcPr>
            <w:tcW w:w="3402" w:type="dxa"/>
          </w:tcPr>
          <w:p w14:paraId="62B24B2B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14:paraId="6CFAA428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678962E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3B264218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45C27553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14:paraId="501BCC7D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580C15C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14:paraId="4786BA1E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25C25" w14:paraId="19BD3CD1" w14:textId="77777777" w:rsidTr="00425C25">
        <w:tc>
          <w:tcPr>
            <w:tcW w:w="3402" w:type="dxa"/>
          </w:tcPr>
          <w:p w14:paraId="69020D71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14:paraId="0ECAA449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F0D3E25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0A15B8B5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7E5BB21F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14:paraId="1ECD3C36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28B9B24" w14:textId="77777777" w:rsid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14:paraId="00CB7E69" w14:textId="77777777" w:rsidR="00425C25" w:rsidRPr="00425C25" w:rsidRDefault="00425C25" w:rsidP="00425C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14:paraId="0BD2DA06" w14:textId="77777777" w:rsidR="001D2DD6" w:rsidRPr="00425C25" w:rsidRDefault="001D2DD6" w:rsidP="00425C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425C25" w:rsidSect="00425C2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57C61" w14:textId="77777777" w:rsidR="00163651" w:rsidRDefault="00163651" w:rsidP="00425C25">
      <w:pPr>
        <w:spacing w:line="240" w:lineRule="auto"/>
      </w:pPr>
      <w:r>
        <w:separator/>
      </w:r>
    </w:p>
  </w:endnote>
  <w:endnote w:type="continuationSeparator" w:id="0">
    <w:p w14:paraId="3FE9BB37" w14:textId="77777777" w:rsidR="00163651" w:rsidRDefault="00163651" w:rsidP="00425C25">
      <w:pPr>
        <w:spacing w:line="240" w:lineRule="auto"/>
      </w:pPr>
      <w:r>
        <w:continuationSeparator/>
      </w:r>
    </w:p>
  </w:endnote>
  <w:endnote w:type="continuationNotice" w:id="1">
    <w:p w14:paraId="57AFA27E" w14:textId="77777777" w:rsidR="00163651" w:rsidRDefault="001636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50B24" w14:textId="77777777" w:rsidR="00425C25" w:rsidRDefault="00425C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5F0BF" w14:textId="1833AD50" w:rsidR="00425C25" w:rsidRPr="00425C25" w:rsidRDefault="00425C25" w:rsidP="00425C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34" w:author="w18361" w:date="2012-05-10T13:34:00Z">
      <w:r w:rsidR="002005A8">
        <w:rPr>
          <w:rFonts w:ascii="Arial" w:hAnsi="Arial" w:cs="Arial"/>
          <w:noProof/>
          <w:sz w:val="16"/>
        </w:rPr>
        <w:delText>25. januar</w:delText>
      </w:r>
    </w:del>
    <w:ins w:id="35" w:author="w18361" w:date="2012-05-10T13:34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22F2E"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163651">
      <w:fldChar w:fldCharType="begin"/>
    </w:r>
    <w:r w:rsidR="00163651">
      <w:instrText xml:space="preserve"> NUMPAGES  \* MERGEFORMAT </w:instrText>
    </w:r>
    <w:r w:rsidR="00163651">
      <w:fldChar w:fldCharType="separate"/>
    </w:r>
    <w:r w:rsidR="00722F2E" w:rsidRPr="00722F2E">
      <w:rPr>
        <w:rFonts w:ascii="Arial" w:hAnsi="Arial" w:cs="Arial"/>
        <w:noProof/>
        <w:sz w:val="16"/>
      </w:rPr>
      <w:t>6</w:t>
    </w:r>
    <w:r w:rsidR="00163651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1E284" w14:textId="77777777" w:rsidR="00425C25" w:rsidRDefault="00425C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24A30" w14:textId="77777777" w:rsidR="00163651" w:rsidRDefault="00163651" w:rsidP="00425C25">
      <w:pPr>
        <w:spacing w:line="240" w:lineRule="auto"/>
      </w:pPr>
      <w:r>
        <w:separator/>
      </w:r>
    </w:p>
  </w:footnote>
  <w:footnote w:type="continuationSeparator" w:id="0">
    <w:p w14:paraId="01673B79" w14:textId="77777777" w:rsidR="00163651" w:rsidRDefault="00163651" w:rsidP="00425C25">
      <w:pPr>
        <w:spacing w:line="240" w:lineRule="auto"/>
      </w:pPr>
      <w:r>
        <w:continuationSeparator/>
      </w:r>
    </w:p>
  </w:footnote>
  <w:footnote w:type="continuationNotice" w:id="1">
    <w:p w14:paraId="60AD4F6C" w14:textId="77777777" w:rsidR="00163651" w:rsidRDefault="0016365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2CAB8" w14:textId="77777777" w:rsidR="00425C25" w:rsidRDefault="00425C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95025" w14:textId="77777777" w:rsidR="00425C25" w:rsidRPr="00425C25" w:rsidRDefault="00425C25" w:rsidP="00425C25">
    <w:pPr>
      <w:pStyle w:val="Sidehoved"/>
      <w:jc w:val="center"/>
      <w:rPr>
        <w:rFonts w:ascii="Arial" w:hAnsi="Arial" w:cs="Arial"/>
      </w:rPr>
    </w:pPr>
    <w:r w:rsidRPr="00425C25">
      <w:rPr>
        <w:rFonts w:ascii="Arial" w:hAnsi="Arial" w:cs="Arial"/>
      </w:rPr>
      <w:t>Servicebeskrivelse</w:t>
    </w:r>
  </w:p>
  <w:p w14:paraId="56948B59" w14:textId="77777777" w:rsidR="00425C25" w:rsidRPr="00425C25" w:rsidRDefault="00425C25" w:rsidP="00425C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72B4B" w14:textId="77777777" w:rsidR="00425C25" w:rsidRDefault="00425C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B5F48" w14:textId="77777777" w:rsidR="00425C25" w:rsidRDefault="00425C25" w:rsidP="00425C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6D433A19" w14:textId="77777777" w:rsidR="00425C25" w:rsidRPr="00425C25" w:rsidRDefault="00425C25" w:rsidP="00425C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F05"/>
    <w:multiLevelType w:val="multilevel"/>
    <w:tmpl w:val="D89C55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3453DD3"/>
    <w:multiLevelType w:val="multilevel"/>
    <w:tmpl w:val="91A4DF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425C25"/>
    <w:rsid w:val="00163651"/>
    <w:rsid w:val="001C5125"/>
    <w:rsid w:val="001D2DD6"/>
    <w:rsid w:val="002005A8"/>
    <w:rsid w:val="00425C25"/>
    <w:rsid w:val="004C3153"/>
    <w:rsid w:val="00722F2E"/>
    <w:rsid w:val="00D7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F2E"/>
    <w:pPr>
      <w:keepLines/>
      <w:numPr>
        <w:numId w:val="1"/>
      </w:numPr>
      <w:spacing w:after="360" w:line="240" w:lineRule="auto"/>
      <w:outlineLvl w:val="0"/>
      <w:pPrChange w:id="0" w:author="w18361" w:date="2012-05-10T13:34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34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F2E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34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34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F2E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34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34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F2E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34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34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F2E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34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34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F2E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34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34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F2E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34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34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F2E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34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34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F2E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34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34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C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C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C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5C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5C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5C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5C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5C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5C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25C25"/>
  </w:style>
  <w:style w:type="paragraph" w:styleId="Sidefod">
    <w:name w:val="footer"/>
    <w:basedOn w:val="Normal"/>
    <w:link w:val="Sidefo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25C2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22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2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22F2E"/>
    <w:pPr>
      <w:keepLines/>
      <w:numPr>
        <w:numId w:val="1"/>
      </w:numPr>
      <w:spacing w:after="360" w:line="240" w:lineRule="auto"/>
      <w:outlineLvl w:val="0"/>
      <w:pPrChange w:id="9" w:author="w18361" w:date="2012-05-10T13:34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34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22F2E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34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34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22F2E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34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34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22F2E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34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34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22F2E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34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34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22F2E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34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34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22F2E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34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34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22F2E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34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34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22F2E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34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34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C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C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C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C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C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25C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25C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25C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25C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25C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25C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25C25"/>
  </w:style>
  <w:style w:type="paragraph" w:styleId="Sidefod">
    <w:name w:val="footer"/>
    <w:basedOn w:val="Normal"/>
    <w:link w:val="SidefodTegn"/>
    <w:uiPriority w:val="99"/>
    <w:semiHidden/>
    <w:unhideWhenUsed/>
    <w:rsid w:val="00425C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25C2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22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2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D2D4B-EB3E-4D79-B95F-18959D8E7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1467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2012-05-10T10:09:00Z</dcterms:created>
  <dcterms:modified xsi:type="dcterms:W3CDTF">2012-05-10T11:34:00Z</dcterms:modified>
</cp:coreProperties>
</file>