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1F415" w14:textId="77777777" w:rsidR="001C363B" w:rsidRDefault="001C363B" w:rsidP="001C36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  <w:tblGridChange w:id="18">
          <w:tblGrid>
            <w:gridCol w:w="1134"/>
            <w:gridCol w:w="2835"/>
            <w:gridCol w:w="1134"/>
            <w:gridCol w:w="1701"/>
            <w:gridCol w:w="1701"/>
            <w:gridCol w:w="1840"/>
          </w:tblGrid>
        </w:tblGridChange>
      </w:tblGrid>
      <w:tr w:rsidR="001C363B" w14:paraId="3FBB3A3C" w14:textId="77777777" w:rsidTr="001C363B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701DBBD1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C363B" w14:paraId="3A43DEB7" w14:textId="77777777" w:rsidTr="001C363B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0CB5ECA3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C363B">
              <w:rPr>
                <w:rFonts w:ascii="Arial" w:hAnsi="Arial" w:cs="Arial"/>
                <w:b/>
                <w:sz w:val="30"/>
              </w:rPr>
              <w:t>OpkrævningIndsatsBetalingOrdningList</w:t>
            </w:r>
          </w:p>
        </w:tc>
      </w:tr>
      <w:tr w:rsidR="001C363B" w14:paraId="320F740E" w14:textId="77777777" w:rsidTr="001C363B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8C3E07B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D87ABE4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8DA4889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91D693E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85B2F37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1D2F1398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C363B" w14:paraId="65599D2A" w14:textId="77777777" w:rsidTr="001C363B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15E3FBA7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663A02D8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5A8BF5C1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465FCC6C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30-3-2007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643226DF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730A1878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1C363B" w14:paraId="2D2648F0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9EF51EA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C363B" w14:paraId="26F56B03" w14:textId="77777777" w:rsidTr="001C363B">
        <w:trPr>
          <w:trHeight w:val="283"/>
        </w:trPr>
        <w:tc>
          <w:tcPr>
            <w:tcW w:w="10345" w:type="dxa"/>
            <w:gridSpan w:val="6"/>
            <w:vAlign w:val="center"/>
          </w:tcPr>
          <w:p w14:paraId="30C8EB3E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kunde og henter denne kundes betalingsordninger.</w:t>
            </w:r>
          </w:p>
        </w:tc>
      </w:tr>
      <w:tr w:rsidR="001C363B" w14:paraId="0292EB6F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017227D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C363B" w14:paraId="1E8D8DB4" w14:textId="77777777" w:rsidTr="001C363B">
        <w:trPr>
          <w:trHeight w:val="283"/>
        </w:trPr>
        <w:tc>
          <w:tcPr>
            <w:tcW w:w="10345" w:type="dxa"/>
            <w:gridSpan w:val="6"/>
          </w:tcPr>
          <w:p w14:paraId="595EA284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363B" w14:paraId="11F3F26E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7820483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C363B" w14:paraId="2948C85B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6A81B75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Indholdet af BetalingOrdningAktivMarkering indikerer om der kun skal hentes aktuelle/fremtidige betalingsordninger, dvs. de gældende betalingsordninger eller der skal hentes alle betalingsordninger, dvs. inklusiv de afsluttede betalingsordninger     </w:t>
            </w:r>
          </w:p>
          <w:p w14:paraId="0A324BDF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69560DC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leverer følgende afhængig af AktivMarkering:</w:t>
            </w:r>
            <w:bookmarkStart w:id="19" w:name="_GoBack"/>
            <w:bookmarkEnd w:id="19"/>
          </w:p>
          <w:p w14:paraId="6BB1B043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(ja)  =&gt; Der returneres aktuelle/fremtidige betalingsordninger,</w:t>
            </w:r>
          </w:p>
          <w:p w14:paraId="1AC3DA1A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dvs. uden AfbrydÅrsagKode og med OpkrævningIndsatsSlutdato uudfyldt eller &gt; dags dato.</w:t>
            </w:r>
          </w:p>
          <w:p w14:paraId="6692D02A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 (Nej)  =&gt; Der returneres alle betalingsordninger.</w:t>
            </w:r>
          </w:p>
        </w:tc>
      </w:tr>
      <w:tr w:rsidR="001C363B" w14:paraId="3CF58067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683B1084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C363B" w14:paraId="44A56CF1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314BD133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C363B" w14:paraId="58E2EF62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951241B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OpkrævningIndsatsBetalingOrdningList_I</w:t>
            </w:r>
          </w:p>
        </w:tc>
      </w:tr>
      <w:tr w:rsidR="001C363B" w14:paraId="326CDB85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50658B2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F857331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OpkrævningIndsatsBetalingOrdningListInput *</w:t>
            </w:r>
          </w:p>
          <w:p w14:paraId="2DA0E011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0FC0A7AC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14:paraId="6CED2D80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61F7744B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BetalingOrdningAktivMarkering</w:t>
            </w:r>
          </w:p>
          <w:p w14:paraId="6D35578E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C363B" w14:paraId="2EC9A015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52E5D9A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C363B" w14:paraId="45C720D2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80F15E1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OpkrævningIndsatsBetalingOrdningList_O</w:t>
            </w:r>
          </w:p>
        </w:tc>
      </w:tr>
      <w:tr w:rsidR="001C363B" w14:paraId="716E2163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342E817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8CE7EFE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OpkrævningIndsatsBetalingOrdningListOutput *</w:t>
            </w:r>
          </w:p>
          <w:p w14:paraId="64EA986F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6E6DA14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3148FF7E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BetalingsordningListe *</w:t>
            </w:r>
          </w:p>
          <w:p w14:paraId="587E5086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14:paraId="00E41706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Betalingordning *</w:t>
            </w:r>
          </w:p>
          <w:p w14:paraId="4953FBB3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14:paraId="35EBD68C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OpkrævningIndsatsID</w:t>
            </w:r>
          </w:p>
          <w:p w14:paraId="339299F8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OpkrævningIndsatsStartdato</w:t>
            </w:r>
          </w:p>
          <w:p w14:paraId="1A298228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(OpkrævningIndsatsSlutdato)</w:t>
            </w:r>
          </w:p>
          <w:p w14:paraId="457301D0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OpkrævningBetalingOrdningSaldo</w:t>
            </w:r>
          </w:p>
          <w:p w14:paraId="681954C3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OpkrævningBetalingOrdningOprindeligBeløb</w:t>
            </w:r>
          </w:p>
          <w:p w14:paraId="2ED5B2A1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(OpkrævningBetalingOrdningAfbrydÅrsagKode)</w:t>
            </w:r>
          </w:p>
          <w:p w14:paraId="573292A5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14:paraId="4A309AB5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14:paraId="45ABF8A1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1C363B" w14:paraId="0EBE18EE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2903B832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1C363B" w14:paraId="7BA09455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DCF0FDE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OpkrævningIndsatsBetalingOrdningList_FejlId</w:t>
            </w:r>
          </w:p>
        </w:tc>
      </w:tr>
      <w:tr w:rsidR="001C363B" w14:paraId="4AF458C5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A67752B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E06C8DD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14:paraId="7554A2BE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1C363B" w14:paraId="2BBF3332" w14:textId="77777777" w:rsidTr="001C363B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AFE6040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b/>
                <w:sz w:val="18"/>
                <w:rPrChange w:id="20" w:author="w18361" w:date="2012-05-10T13:43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b/>
                <w:sz w:val="18"/>
                <w:rPrChange w:id="21" w:author="w18361" w:date="2012-05-10T13:43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  <w:t>Referencer fra use case(s)</w:t>
            </w:r>
          </w:p>
        </w:tc>
      </w:tr>
      <w:tr w:rsidR="001C363B" w14:paraId="0E151C24" w14:textId="77777777" w:rsidTr="001C363B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22" w:author="w18361" w:date="2012-05-10T13:43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283"/>
          <w:trPrChange w:id="23" w:author="w18361" w:date="2012-05-10T13:43:00Z">
            <w:trPr>
              <w:trHeight w:val="283"/>
            </w:trPr>
          </w:trPrChange>
        </w:trPr>
        <w:tc>
          <w:tcPr>
            <w:tcW w:w="10345" w:type="dxa"/>
            <w:gridSpan w:val="6"/>
            <w:shd w:val="clear" w:color="auto" w:fill="B3B3B3"/>
            <w:tcPrChange w:id="24" w:author="w18361" w:date="2012-05-10T13:43:00Z">
              <w:tcPr>
                <w:tcW w:w="10345" w:type="dxa"/>
                <w:gridSpan w:val="6"/>
                <w:shd w:val="clear" w:color="auto" w:fill="FFFFFF"/>
              </w:tcPr>
            </w:tcPrChange>
          </w:tcPr>
          <w:p w14:paraId="611BC4A0" w14:textId="238A06F6" w:rsidR="001C363B" w:rsidRDefault="00A147D7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5" w:author="w18361" w:date="2012-05-10T13:43:00Z">
              <w:r w:rsidRPr="00686BC7">
                <w:rPr>
                  <w:rFonts w:ascii="Arial" w:hAnsi="Arial" w:cs="Arial"/>
                  <w:sz w:val="18"/>
                  <w:lang w:val="en-US"/>
                </w:rPr>
                <w:delText xml:space="preserve"> </w:delText>
              </w:r>
              <w:r>
                <w:rPr>
                  <w:rFonts w:ascii="Arial" w:hAnsi="Arial" w:cs="Arial"/>
                  <w:sz w:val="18"/>
                </w:rPr>
                <w:delText xml:space="preserve">trin </w:delText>
              </w:r>
            </w:del>
            <w:r w:rsidR="001C363B">
              <w:rPr>
                <w:rFonts w:ascii="Arial" w:hAnsi="Arial" w:cs="Arial"/>
                <w:sz w:val="18"/>
              </w:rPr>
              <w:t>Vælg afbryd betalingsordning i Use Case "11.01 Afbryd betalingsordning (web)"</w:t>
            </w:r>
          </w:p>
          <w:p w14:paraId="01532890" w14:textId="0139DDF1" w:rsidR="001C363B" w:rsidRDefault="00A147D7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6" w:author="w18361" w:date="2012-05-10T13:43:00Z"/>
                <w:rFonts w:ascii="Arial" w:hAnsi="Arial" w:cs="Arial"/>
                <w:sz w:val="18"/>
              </w:rPr>
            </w:pPr>
            <w:del w:id="27" w:author="w18361" w:date="2012-05-10T13:43:00Z">
              <w:r>
                <w:rPr>
                  <w:rFonts w:ascii="Arial" w:hAnsi="Arial" w:cs="Arial"/>
                  <w:sz w:val="18"/>
                </w:rPr>
                <w:delText xml:space="preserve"> trin </w:delText>
              </w:r>
            </w:del>
          </w:p>
          <w:p w14:paraId="6E47C825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Vælger opret/rediger betalingsordning i Use Case "11.03 Opret eller rediger betalingsordning (web)"</w:t>
            </w:r>
          </w:p>
          <w:p w14:paraId="52D6173F" w14:textId="24042079" w:rsidR="001C363B" w:rsidRDefault="00A147D7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28" w:author="w18361" w:date="2012-05-10T13:43:00Z"/>
                <w:rFonts w:ascii="Arial" w:hAnsi="Arial" w:cs="Arial"/>
                <w:sz w:val="18"/>
              </w:rPr>
            </w:pPr>
            <w:del w:id="29" w:author="w18361" w:date="2012-05-10T13:43:00Z">
              <w:r>
                <w:rPr>
                  <w:rFonts w:ascii="Arial" w:hAnsi="Arial" w:cs="Arial"/>
                  <w:sz w:val="18"/>
                </w:rPr>
                <w:delText xml:space="preserve"> trin </w:delText>
              </w:r>
            </w:del>
          </w:p>
          <w:p w14:paraId="7A46AF2A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Vælg menupunkt rediger betalingsordning i Use Case "11.03 Opret eller rediger betalingsordning (web)"</w:t>
            </w:r>
          </w:p>
          <w:p w14:paraId="04BAD1F3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5AE541C8" w14:textId="77777777" w:rsidR="001C363B" w:rsidRDefault="001C363B" w:rsidP="001C36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C363B" w:rsidSect="001C36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2819720B" w14:textId="77777777" w:rsidR="001C363B" w:rsidRDefault="001C363B" w:rsidP="001C36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1C363B" w14:paraId="11B3E8CD" w14:textId="77777777" w:rsidTr="001C363B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7338E869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6938EADE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4797480D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1C363B" w14:paraId="2C98B839" w14:textId="77777777" w:rsidTr="001C363B">
        <w:tc>
          <w:tcPr>
            <w:tcW w:w="3402" w:type="dxa"/>
          </w:tcPr>
          <w:p w14:paraId="3DF6BE4A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BetalingOrdningAktivMarkering</w:t>
            </w:r>
          </w:p>
        </w:tc>
        <w:tc>
          <w:tcPr>
            <w:tcW w:w="1701" w:type="dxa"/>
          </w:tcPr>
          <w:p w14:paraId="3DEEF11A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12A45295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14:paraId="4500D354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14:paraId="4BB81601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14:paraId="7031120E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58EA04B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14:paraId="6BA824CD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1C363B" w14:paraId="06E9666C" w14:textId="77777777" w:rsidTr="001C363B">
        <w:tc>
          <w:tcPr>
            <w:tcW w:w="3402" w:type="dxa"/>
          </w:tcPr>
          <w:p w14:paraId="79E01DD2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14:paraId="25E50D8F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2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3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5F45DB9F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4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5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KundeNummer</w:t>
            </w:r>
          </w:p>
          <w:p w14:paraId="16075734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6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7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32A923B5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38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39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11</w:t>
            </w:r>
          </w:p>
          <w:p w14:paraId="1DCBAAFA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0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1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pattern: [0-9]{8,11}</w:t>
            </w:r>
          </w:p>
        </w:tc>
        <w:tc>
          <w:tcPr>
            <w:tcW w:w="4671" w:type="dxa"/>
          </w:tcPr>
          <w:p w14:paraId="296AF297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1C363B" w14:paraId="22CB4C18" w14:textId="77777777" w:rsidTr="001C363B">
        <w:tc>
          <w:tcPr>
            <w:tcW w:w="3402" w:type="dxa"/>
          </w:tcPr>
          <w:p w14:paraId="430AEF5D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158D8A1F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2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3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71F877BD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4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5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Tekst30</w:t>
            </w:r>
          </w:p>
          <w:p w14:paraId="64167B81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6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7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4D8CE8A4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8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9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30</w:t>
            </w:r>
          </w:p>
        </w:tc>
        <w:tc>
          <w:tcPr>
            <w:tcW w:w="4671" w:type="dxa"/>
          </w:tcPr>
          <w:p w14:paraId="31C5C12F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0A90E73E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403EDB8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55C38E86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4A3F8D0F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03136540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1A1FF1D6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568D7151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0B41015A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57DD93C3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6A7A9746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7C0A46CC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314AEF4E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1C363B" w14:paraId="232766A7" w14:textId="77777777" w:rsidTr="001C363B">
        <w:tc>
          <w:tcPr>
            <w:tcW w:w="3402" w:type="dxa"/>
          </w:tcPr>
          <w:p w14:paraId="6C32F681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OpkrævningBetalingOrdningAfbrydÅrsagKode</w:t>
            </w:r>
          </w:p>
        </w:tc>
        <w:tc>
          <w:tcPr>
            <w:tcW w:w="1701" w:type="dxa"/>
          </w:tcPr>
          <w:p w14:paraId="7A279F22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0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1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5D10C752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2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3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Tekst2</w:t>
            </w:r>
          </w:p>
          <w:p w14:paraId="67BB8B40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4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5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20D9F6C3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6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7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2</w:t>
            </w:r>
          </w:p>
        </w:tc>
        <w:tc>
          <w:tcPr>
            <w:tcW w:w="4671" w:type="dxa"/>
          </w:tcPr>
          <w:p w14:paraId="64DC4884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8" w:author="w18361" w:date="2012-05-10T13:43:00Z"/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en kode for årsagen til, hvorfor betalingsordningen er afbrudt (annulleret).</w:t>
            </w:r>
          </w:p>
          <w:p w14:paraId="71D6DA33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59" w:author="w18361" w:date="2012-05-10T13:43:00Z"/>
                <w:rFonts w:ascii="Arial" w:hAnsi="Arial" w:cs="Arial"/>
                <w:sz w:val="18"/>
              </w:rPr>
            </w:pPr>
          </w:p>
          <w:p w14:paraId="5A7DC618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0" w:author="w18361" w:date="2012-05-10T13:43:00Z"/>
                <w:rFonts w:ascii="Arial" w:hAnsi="Arial" w:cs="Arial"/>
                <w:sz w:val="18"/>
              </w:rPr>
            </w:pPr>
            <w:ins w:id="61" w:author="w18361" w:date="2012-05-10T13:43:00Z">
              <w:r>
                <w:rPr>
                  <w:rFonts w:ascii="Arial" w:hAnsi="Arial" w:cs="Arial"/>
                  <w:sz w:val="18"/>
                </w:rPr>
                <w:t>Værdiset:</w:t>
              </w:r>
            </w:ins>
          </w:p>
          <w:p w14:paraId="26257265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2" w:author="w18361" w:date="2012-05-10T13:43:00Z"/>
                <w:rFonts w:ascii="Arial" w:hAnsi="Arial" w:cs="Arial"/>
                <w:sz w:val="18"/>
              </w:rPr>
            </w:pPr>
            <w:ins w:id="63" w:author="w18361" w:date="2012-05-10T13:43:00Z">
              <w:r>
                <w:rPr>
                  <w:rFonts w:ascii="Arial" w:hAnsi="Arial" w:cs="Arial"/>
                  <w:sz w:val="18"/>
                </w:rPr>
                <w:t>01: Misligeholdt Afbrydt Manuelt</w:t>
              </w:r>
            </w:ins>
          </w:p>
          <w:p w14:paraId="05A240D8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ins w:id="64" w:author="w18361" w:date="2012-05-10T13:43:00Z"/>
                <w:rFonts w:ascii="Arial" w:hAnsi="Arial" w:cs="Arial"/>
                <w:sz w:val="18"/>
              </w:rPr>
            </w:pPr>
            <w:ins w:id="65" w:author="w18361" w:date="2012-05-10T13:43:00Z">
              <w:r>
                <w:rPr>
                  <w:rFonts w:ascii="Arial" w:hAnsi="Arial" w:cs="Arial"/>
                  <w:sz w:val="18"/>
                </w:rPr>
                <w:t>02: Misligeholdt Afbrudt via rykker</w:t>
              </w:r>
            </w:ins>
          </w:p>
          <w:p w14:paraId="3C9E6221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ins w:id="66" w:author="w18361" w:date="2012-05-10T13:43:00Z">
              <w:r>
                <w:rPr>
                  <w:rFonts w:ascii="Arial" w:hAnsi="Arial" w:cs="Arial"/>
                  <w:sz w:val="18"/>
                </w:rPr>
                <w:t>03: Fejloprettelse.</w:t>
              </w:r>
            </w:ins>
          </w:p>
        </w:tc>
      </w:tr>
      <w:tr w:rsidR="001C363B" w14:paraId="54B7D84A" w14:textId="77777777" w:rsidTr="001C363B">
        <w:tc>
          <w:tcPr>
            <w:tcW w:w="3402" w:type="dxa"/>
          </w:tcPr>
          <w:p w14:paraId="3999E644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OpkrævningBetalingOrdningOprindeligBeløb</w:t>
            </w:r>
          </w:p>
        </w:tc>
        <w:tc>
          <w:tcPr>
            <w:tcW w:w="1701" w:type="dxa"/>
          </w:tcPr>
          <w:p w14:paraId="6023911F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7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8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4F834AF8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9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0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</w:t>
            </w:r>
          </w:p>
          <w:p w14:paraId="7ADFFDD5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1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2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7E19CA3D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3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4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totalDigits: 13</w:t>
            </w:r>
          </w:p>
          <w:p w14:paraId="3E707BB9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7C4741E5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det beløb, der er indgået en betalingsaftale på. Er aftalen indgået på flere fordringer er det summen af disse - altså det totale beløb.</w:t>
            </w:r>
          </w:p>
        </w:tc>
      </w:tr>
      <w:tr w:rsidR="001C363B" w14:paraId="764813BE" w14:textId="77777777" w:rsidTr="001C363B">
        <w:tc>
          <w:tcPr>
            <w:tcW w:w="3402" w:type="dxa"/>
          </w:tcPr>
          <w:p w14:paraId="2BF17084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OpkrævningBetalingOrdningSaldo</w:t>
            </w:r>
          </w:p>
        </w:tc>
        <w:tc>
          <w:tcPr>
            <w:tcW w:w="1701" w:type="dxa"/>
          </w:tcPr>
          <w:p w14:paraId="6876456D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5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6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1C525FC2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7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8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Beløb</w:t>
            </w:r>
          </w:p>
          <w:p w14:paraId="1F30644E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9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0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decimal</w:t>
            </w:r>
          </w:p>
          <w:p w14:paraId="1E84BB1C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1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2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totalDigits: 13</w:t>
            </w:r>
          </w:p>
          <w:p w14:paraId="650AF28B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14:paraId="7007A25F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den aktuelle saldo/det beløb der er tilbage på betalingsordningen (det skyldige beløb)</w:t>
            </w:r>
          </w:p>
          <w:p w14:paraId="6FED1B95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C363B" w14:paraId="5F00D16F" w14:textId="77777777" w:rsidTr="001C363B">
        <w:tc>
          <w:tcPr>
            <w:tcW w:w="3402" w:type="dxa"/>
          </w:tcPr>
          <w:p w14:paraId="462A6087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OpkrævningIndsatsID</w:t>
            </w:r>
          </w:p>
        </w:tc>
        <w:tc>
          <w:tcPr>
            <w:tcW w:w="1701" w:type="dxa"/>
          </w:tcPr>
          <w:p w14:paraId="62C5E24C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3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4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5C8773D8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5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6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Tekst32</w:t>
            </w:r>
          </w:p>
          <w:p w14:paraId="5374176F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7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88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27B3E1BB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89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0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32</w:t>
            </w:r>
          </w:p>
        </w:tc>
        <w:tc>
          <w:tcPr>
            <w:tcW w:w="4671" w:type="dxa"/>
          </w:tcPr>
          <w:p w14:paraId="3AE785B2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handlingen i en indsats, fx en betalingsordning for en kunde.</w:t>
            </w:r>
          </w:p>
        </w:tc>
      </w:tr>
      <w:tr w:rsidR="001C363B" w14:paraId="60BE6118" w14:textId="77777777" w:rsidTr="001C363B">
        <w:tc>
          <w:tcPr>
            <w:tcW w:w="3402" w:type="dxa"/>
          </w:tcPr>
          <w:p w14:paraId="3D6F6C03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OpkrævningIndsatsSlutdato</w:t>
            </w:r>
          </w:p>
        </w:tc>
        <w:tc>
          <w:tcPr>
            <w:tcW w:w="1701" w:type="dxa"/>
          </w:tcPr>
          <w:p w14:paraId="768F7D03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79BBD8B1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</w:t>
            </w:r>
          </w:p>
          <w:p w14:paraId="36750134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41BBE7F4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er/skal afslutte - altså slutdatoen for en given indsats.</w:t>
            </w:r>
          </w:p>
        </w:tc>
      </w:tr>
      <w:tr w:rsidR="001C363B" w14:paraId="74C5A5A1" w14:textId="77777777" w:rsidTr="001C363B">
        <w:tc>
          <w:tcPr>
            <w:tcW w:w="3402" w:type="dxa"/>
          </w:tcPr>
          <w:p w14:paraId="029FAD50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OpkrævningIndsatsStartdato</w:t>
            </w:r>
          </w:p>
        </w:tc>
        <w:tc>
          <w:tcPr>
            <w:tcW w:w="1701" w:type="dxa"/>
          </w:tcPr>
          <w:p w14:paraId="42C89680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14:paraId="24428E70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</w:t>
            </w:r>
          </w:p>
          <w:p w14:paraId="285F1251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14:paraId="624E66AB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(handling) er igangsat/har virkning fra altså startdatoen for påbegyndelse af en given indsats.</w:t>
            </w:r>
          </w:p>
        </w:tc>
      </w:tr>
      <w:tr w:rsidR="001C363B" w14:paraId="095E140F" w14:textId="77777777" w:rsidTr="001C363B">
        <w:tc>
          <w:tcPr>
            <w:tcW w:w="3402" w:type="dxa"/>
          </w:tcPr>
          <w:p w14:paraId="5D7006D3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14:paraId="2DC2B7BA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1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2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220F23B4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3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4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DatoTid</w:t>
            </w:r>
          </w:p>
          <w:p w14:paraId="39D96EA8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5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6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dateTime</w:t>
            </w:r>
          </w:p>
          <w:p w14:paraId="6576FAB2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97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98" w:author="w18361" w:date="2012-05-10T13:43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whiteSpace: collapse</w:t>
            </w:r>
          </w:p>
        </w:tc>
        <w:tc>
          <w:tcPr>
            <w:tcW w:w="4671" w:type="dxa"/>
          </w:tcPr>
          <w:p w14:paraId="207C6C70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14:paraId="6058BC22" w14:textId="77777777" w:rsid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47364E13" w14:textId="77777777" w:rsidR="001C363B" w:rsidRPr="001C363B" w:rsidRDefault="001C363B" w:rsidP="001C36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14:paraId="79343F2A" w14:textId="77777777" w:rsidR="001D2DD6" w:rsidRPr="001C363B" w:rsidRDefault="001D2DD6" w:rsidP="001C36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1C363B" w:rsidSect="001C363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FE4E63" w14:textId="77777777" w:rsidR="000D316D" w:rsidRDefault="000D316D" w:rsidP="001C363B">
      <w:pPr>
        <w:spacing w:line="240" w:lineRule="auto"/>
      </w:pPr>
      <w:r>
        <w:separator/>
      </w:r>
    </w:p>
  </w:endnote>
  <w:endnote w:type="continuationSeparator" w:id="0">
    <w:p w14:paraId="0A1BB77B" w14:textId="77777777" w:rsidR="000D316D" w:rsidRDefault="000D316D" w:rsidP="001C363B">
      <w:pPr>
        <w:spacing w:line="240" w:lineRule="auto"/>
      </w:pPr>
      <w:r>
        <w:continuationSeparator/>
      </w:r>
    </w:p>
  </w:endnote>
  <w:endnote w:type="continuationNotice" w:id="1">
    <w:p w14:paraId="03BC1A87" w14:textId="77777777" w:rsidR="000D316D" w:rsidRDefault="000D316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88662" w14:textId="77777777" w:rsidR="001C363B" w:rsidRDefault="001C363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9053C" w14:textId="2BF673DE" w:rsidR="001C363B" w:rsidRPr="001C363B" w:rsidRDefault="001C363B" w:rsidP="001C363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30" w:author="w18361" w:date="2012-05-10T13:43:00Z">
      <w:r w:rsidR="00A147D7">
        <w:rPr>
          <w:rFonts w:ascii="Arial" w:hAnsi="Arial" w:cs="Arial"/>
          <w:noProof/>
          <w:sz w:val="16"/>
        </w:rPr>
        <w:delText>25. januar</w:delText>
      </w:r>
    </w:del>
    <w:ins w:id="31" w:author="w18361" w:date="2012-05-10T13:43:00Z">
      <w:r>
        <w:rPr>
          <w:rFonts w:ascii="Arial" w:hAnsi="Arial" w:cs="Arial"/>
          <w:noProof/>
          <w:sz w:val="16"/>
        </w:rPr>
        <w:t>10. maj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OpkrævningIndsatsBetalingOrdningList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EF77EE"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0D316D">
      <w:fldChar w:fldCharType="begin"/>
    </w:r>
    <w:r w:rsidR="000D316D">
      <w:instrText xml:space="preserve"> NUMPAGES  \* MERGEFORMAT </w:instrText>
    </w:r>
    <w:r w:rsidR="000D316D">
      <w:fldChar w:fldCharType="separate"/>
    </w:r>
    <w:r w:rsidR="00EF77EE" w:rsidRPr="00EF77EE">
      <w:rPr>
        <w:rFonts w:ascii="Arial" w:hAnsi="Arial" w:cs="Arial"/>
        <w:noProof/>
        <w:sz w:val="16"/>
      </w:rPr>
      <w:t>3</w:t>
    </w:r>
    <w:r w:rsidR="000D316D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25FA7" w14:textId="77777777" w:rsidR="001C363B" w:rsidRDefault="001C363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21B02B" w14:textId="77777777" w:rsidR="000D316D" w:rsidRDefault="000D316D" w:rsidP="001C363B">
      <w:pPr>
        <w:spacing w:line="240" w:lineRule="auto"/>
      </w:pPr>
      <w:r>
        <w:separator/>
      </w:r>
    </w:p>
  </w:footnote>
  <w:footnote w:type="continuationSeparator" w:id="0">
    <w:p w14:paraId="6682EE8F" w14:textId="77777777" w:rsidR="000D316D" w:rsidRDefault="000D316D" w:rsidP="001C363B">
      <w:pPr>
        <w:spacing w:line="240" w:lineRule="auto"/>
      </w:pPr>
      <w:r>
        <w:continuationSeparator/>
      </w:r>
    </w:p>
  </w:footnote>
  <w:footnote w:type="continuationNotice" w:id="1">
    <w:p w14:paraId="4918789C" w14:textId="77777777" w:rsidR="000D316D" w:rsidRDefault="000D316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8258B" w14:textId="77777777" w:rsidR="001C363B" w:rsidRDefault="001C363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CEC88" w14:textId="77777777" w:rsidR="001C363B" w:rsidRPr="001C363B" w:rsidRDefault="001C363B" w:rsidP="001C363B">
    <w:pPr>
      <w:pStyle w:val="Sidehoved"/>
      <w:jc w:val="center"/>
      <w:rPr>
        <w:rFonts w:ascii="Arial" w:hAnsi="Arial" w:cs="Arial"/>
      </w:rPr>
    </w:pPr>
    <w:r w:rsidRPr="001C363B">
      <w:rPr>
        <w:rFonts w:ascii="Arial" w:hAnsi="Arial" w:cs="Arial"/>
      </w:rPr>
      <w:t>Servicebeskrivelse</w:t>
    </w:r>
  </w:p>
  <w:p w14:paraId="7B4B0BC6" w14:textId="77777777" w:rsidR="001C363B" w:rsidRPr="001C363B" w:rsidRDefault="001C363B" w:rsidP="001C363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907B9" w14:textId="77777777" w:rsidR="001C363B" w:rsidRDefault="001C363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E33CA7" w14:textId="77777777" w:rsidR="001C363B" w:rsidRDefault="001C363B" w:rsidP="001C363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599AD1D2" w14:textId="77777777" w:rsidR="001C363B" w:rsidRPr="001C363B" w:rsidRDefault="001C363B" w:rsidP="001C363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17A3B"/>
    <w:multiLevelType w:val="multilevel"/>
    <w:tmpl w:val="5DA4F2C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77B8127F"/>
    <w:multiLevelType w:val="multilevel"/>
    <w:tmpl w:val="098C8C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1C363B"/>
    <w:rsid w:val="000D316D"/>
    <w:rsid w:val="001C363B"/>
    <w:rsid w:val="001C5125"/>
    <w:rsid w:val="001D2DD6"/>
    <w:rsid w:val="00686BC7"/>
    <w:rsid w:val="00A147D7"/>
    <w:rsid w:val="00EF77EE"/>
    <w:rsid w:val="00F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77EE"/>
    <w:pPr>
      <w:keepLines/>
      <w:numPr>
        <w:numId w:val="1"/>
      </w:numPr>
      <w:spacing w:after="360" w:line="240" w:lineRule="auto"/>
      <w:outlineLvl w:val="0"/>
      <w:pPrChange w:id="0" w:author="w18361" w:date="2012-05-10T13:43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5-10T13:43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77EE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5-10T13:43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5-10T13:43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77EE"/>
    <w:pPr>
      <w:keepNext/>
      <w:keepLines/>
      <w:numPr>
        <w:ilvl w:val="2"/>
        <w:numId w:val="1"/>
      </w:numPr>
      <w:spacing w:before="200"/>
      <w:outlineLvl w:val="2"/>
      <w:pPrChange w:id="2" w:author="w18361" w:date="2012-05-10T13:43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5-10T13:43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77EE"/>
    <w:pPr>
      <w:keepNext/>
      <w:keepLines/>
      <w:numPr>
        <w:ilvl w:val="3"/>
        <w:numId w:val="1"/>
      </w:numPr>
      <w:spacing w:before="200"/>
      <w:outlineLvl w:val="3"/>
      <w:pPrChange w:id="3" w:author="w18361" w:date="2012-05-10T13:43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5-10T13:43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77EE"/>
    <w:pPr>
      <w:keepNext/>
      <w:keepLines/>
      <w:numPr>
        <w:ilvl w:val="4"/>
        <w:numId w:val="1"/>
      </w:numPr>
      <w:spacing w:before="200"/>
      <w:outlineLvl w:val="4"/>
      <w:pPrChange w:id="4" w:author="w18361" w:date="2012-05-10T13:43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5-10T13:43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77EE"/>
    <w:pPr>
      <w:keepNext/>
      <w:keepLines/>
      <w:numPr>
        <w:ilvl w:val="5"/>
        <w:numId w:val="1"/>
      </w:numPr>
      <w:spacing w:before="200"/>
      <w:outlineLvl w:val="5"/>
      <w:pPrChange w:id="5" w:author="w18361" w:date="2012-05-10T13:43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5-10T13:43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77EE"/>
    <w:pPr>
      <w:keepNext/>
      <w:keepLines/>
      <w:numPr>
        <w:ilvl w:val="6"/>
        <w:numId w:val="1"/>
      </w:numPr>
      <w:spacing w:before="200"/>
      <w:outlineLvl w:val="6"/>
      <w:pPrChange w:id="6" w:author="w18361" w:date="2012-05-10T13:43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5-10T13:43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77EE"/>
    <w:pPr>
      <w:keepNext/>
      <w:keepLines/>
      <w:numPr>
        <w:ilvl w:val="7"/>
        <w:numId w:val="1"/>
      </w:numPr>
      <w:spacing w:before="200"/>
      <w:outlineLvl w:val="7"/>
      <w:pPrChange w:id="7" w:author="w18361" w:date="2012-05-10T13:43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5-10T13:43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77EE"/>
    <w:pPr>
      <w:keepNext/>
      <w:keepLines/>
      <w:numPr>
        <w:ilvl w:val="8"/>
        <w:numId w:val="1"/>
      </w:numPr>
      <w:spacing w:before="200"/>
      <w:outlineLvl w:val="8"/>
      <w:pPrChange w:id="8" w:author="w18361" w:date="2012-05-10T13:43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5-10T13:43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363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363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363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36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36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36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36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36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36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363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363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363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363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363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363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1C363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1C363B"/>
  </w:style>
  <w:style w:type="paragraph" w:styleId="Sidefod">
    <w:name w:val="footer"/>
    <w:basedOn w:val="Normal"/>
    <w:link w:val="SidefodTegn"/>
    <w:uiPriority w:val="99"/>
    <w:semiHidden/>
    <w:unhideWhenUsed/>
    <w:rsid w:val="001C363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1C363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77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77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77EE"/>
    <w:pPr>
      <w:keepLines/>
      <w:numPr>
        <w:numId w:val="1"/>
      </w:numPr>
      <w:spacing w:after="360" w:line="240" w:lineRule="auto"/>
      <w:outlineLvl w:val="0"/>
      <w:pPrChange w:id="9" w:author="w18361" w:date="2012-05-10T13:43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5-10T13:43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77EE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5-10T13:43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5-10T13:43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77EE"/>
    <w:pPr>
      <w:keepNext/>
      <w:keepLines/>
      <w:numPr>
        <w:ilvl w:val="2"/>
        <w:numId w:val="1"/>
      </w:numPr>
      <w:spacing w:before="200"/>
      <w:outlineLvl w:val="2"/>
      <w:pPrChange w:id="11" w:author="w18361" w:date="2012-05-10T13:43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5-10T13:43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77EE"/>
    <w:pPr>
      <w:keepNext/>
      <w:keepLines/>
      <w:numPr>
        <w:ilvl w:val="3"/>
        <w:numId w:val="1"/>
      </w:numPr>
      <w:spacing w:before="200"/>
      <w:outlineLvl w:val="3"/>
      <w:pPrChange w:id="12" w:author="w18361" w:date="2012-05-10T13:43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5-10T13:43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77EE"/>
    <w:pPr>
      <w:keepNext/>
      <w:keepLines/>
      <w:numPr>
        <w:ilvl w:val="4"/>
        <w:numId w:val="1"/>
      </w:numPr>
      <w:spacing w:before="200"/>
      <w:outlineLvl w:val="4"/>
      <w:pPrChange w:id="13" w:author="w18361" w:date="2012-05-10T13:43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5-10T13:43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77EE"/>
    <w:pPr>
      <w:keepNext/>
      <w:keepLines/>
      <w:numPr>
        <w:ilvl w:val="5"/>
        <w:numId w:val="1"/>
      </w:numPr>
      <w:spacing w:before="200"/>
      <w:outlineLvl w:val="5"/>
      <w:pPrChange w:id="14" w:author="w18361" w:date="2012-05-10T13:43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5-10T13:43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77EE"/>
    <w:pPr>
      <w:keepNext/>
      <w:keepLines/>
      <w:numPr>
        <w:ilvl w:val="6"/>
        <w:numId w:val="1"/>
      </w:numPr>
      <w:spacing w:before="200"/>
      <w:outlineLvl w:val="6"/>
      <w:pPrChange w:id="15" w:author="w18361" w:date="2012-05-10T13:43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5-10T13:43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77EE"/>
    <w:pPr>
      <w:keepNext/>
      <w:keepLines/>
      <w:numPr>
        <w:ilvl w:val="7"/>
        <w:numId w:val="1"/>
      </w:numPr>
      <w:spacing w:before="200"/>
      <w:outlineLvl w:val="7"/>
      <w:pPrChange w:id="16" w:author="w18361" w:date="2012-05-10T13:43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5-10T13:43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77EE"/>
    <w:pPr>
      <w:keepNext/>
      <w:keepLines/>
      <w:numPr>
        <w:ilvl w:val="8"/>
        <w:numId w:val="1"/>
      </w:numPr>
      <w:spacing w:before="200"/>
      <w:outlineLvl w:val="8"/>
      <w:pPrChange w:id="17" w:author="w18361" w:date="2012-05-10T13:43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5-10T13:43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C363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C363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C363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C36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C36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C36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C36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C36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C36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C363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C363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C363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C363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C363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C363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1C363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1C363B"/>
  </w:style>
  <w:style w:type="paragraph" w:styleId="Sidefod">
    <w:name w:val="footer"/>
    <w:basedOn w:val="Normal"/>
    <w:link w:val="SidefodTegn"/>
    <w:uiPriority w:val="99"/>
    <w:semiHidden/>
    <w:unhideWhenUsed/>
    <w:rsid w:val="001C363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1C363B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77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77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A98F1-1639-4308-8496-2A0126D1A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2012-05-10T10:10:00Z</dcterms:created>
  <dcterms:modified xsi:type="dcterms:W3CDTF">2012-05-10T11:43:00Z</dcterms:modified>
</cp:coreProperties>
</file>