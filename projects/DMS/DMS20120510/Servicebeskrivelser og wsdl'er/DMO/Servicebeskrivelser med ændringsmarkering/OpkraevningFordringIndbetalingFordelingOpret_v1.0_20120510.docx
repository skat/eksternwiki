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D55AA" w14:textId="77777777" w:rsidR="00D92F69" w:rsidRDefault="00D92F69" w:rsidP="00D92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9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D92F69" w14:paraId="03DA98DB" w14:textId="77777777" w:rsidTr="00D92F69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293C2816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2F69" w14:paraId="0CC478BB" w14:textId="77777777" w:rsidTr="00D92F69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7426BA42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2F69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D92F69" w14:paraId="706904DD" w14:textId="77777777" w:rsidTr="00D92F69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858500F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F043D26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0AA8B4A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9AE3701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B80DFC8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A15C666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92F69" w14:paraId="0C7BB11D" w14:textId="77777777" w:rsidTr="00D92F69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07EC97A9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1A82EE29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BF7647A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4CD65E08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6E23E35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0796746" w14:textId="32C2E7EB" w:rsidR="00D92F69" w:rsidRPr="00D92F69" w:rsidRDefault="00DC42C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0" w:author="w18361" w:date="2012-05-10T13:30:00Z">
              <w:r>
                <w:rPr>
                  <w:rFonts w:ascii="Arial" w:hAnsi="Arial" w:cs="Arial"/>
                  <w:sz w:val="18"/>
                </w:rPr>
                <w:delText>25-5-2011</w:delText>
              </w:r>
            </w:del>
            <w:ins w:id="21" w:author="w18361" w:date="2012-05-10T13:30:00Z">
              <w:r w:rsidR="00D92F69">
                <w:rPr>
                  <w:rFonts w:ascii="Arial" w:hAnsi="Arial" w:cs="Arial"/>
                  <w:sz w:val="18"/>
                </w:rPr>
                <w:t>23-4-2012</w:t>
              </w:r>
            </w:ins>
          </w:p>
        </w:tc>
      </w:tr>
      <w:tr w:rsidR="00D92F69" w14:paraId="26EB4D17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046605C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2F69" w14:paraId="11C712EB" w14:textId="77777777" w:rsidTr="00D92F69">
        <w:trPr>
          <w:trHeight w:val="283"/>
        </w:trPr>
        <w:tc>
          <w:tcPr>
            <w:tcW w:w="10345" w:type="dxa"/>
            <w:gridSpan w:val="6"/>
            <w:vAlign w:val="center"/>
          </w:tcPr>
          <w:p w14:paraId="2BF93084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D92F69" w14:paraId="76D9989E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D2D887B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2F69" w14:paraId="11CC3F59" w14:textId="77777777" w:rsidTr="00D92F69">
        <w:trPr>
          <w:trHeight w:val="283"/>
        </w:trPr>
        <w:tc>
          <w:tcPr>
            <w:tcW w:w="10345" w:type="dxa"/>
            <w:gridSpan w:val="6"/>
          </w:tcPr>
          <w:p w14:paraId="14C0DF9C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14:paraId="464F210A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14:paraId="64B34D67" w14:textId="7A47EFC5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sikkert at hele det samlede beløb for den i input nævnte *</w:t>
            </w:r>
            <w:del w:id="22" w:author="w18361" w:date="2012-05-10T13:30:00Z">
              <w:r w:rsidR="00DC42C9">
                <w:rPr>
                  <w:rFonts w:ascii="Arial" w:hAnsi="Arial" w:cs="Arial"/>
                  <w:sz w:val="18"/>
                </w:rPr>
                <w:delText>Fordeling af liste</w:delText>
              </w:r>
            </w:del>
            <w:ins w:id="23" w:author="w18361" w:date="2012-05-10T13:30:00Z">
              <w:r>
                <w:rPr>
                  <w:rFonts w:ascii="Arial" w:hAnsi="Arial" w:cs="Arial"/>
                  <w:sz w:val="18"/>
                </w:rPr>
                <w:t>FordelingAfValgListe</w:t>
              </w:r>
            </w:ins>
            <w:r>
              <w:rPr>
                <w:rFonts w:ascii="Arial" w:hAnsi="Arial" w:cs="Arial"/>
                <w:sz w:val="18"/>
              </w:rPr>
              <w:t xml:space="preserve">* bliver benyttet. Derfor returnerer service de Negative Fordringer og Indbetalinger, der er resterende beløb på.  </w:t>
            </w:r>
          </w:p>
          <w:p w14:paraId="4DAD6147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14:paraId="0F79BA1C" w14:textId="34C64AC2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w18361" w:date="2012-05-10T13:30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</w:t>
            </w:r>
            <w:del w:id="25" w:author="w18361" w:date="2012-05-10T13:30:00Z">
              <w:r w:rsidR="00DC42C9">
                <w:rPr>
                  <w:rFonts w:ascii="Arial" w:hAnsi="Arial" w:cs="Arial"/>
                  <w:sz w:val="18"/>
                </w:rPr>
                <w:delText>.</w:delText>
              </w:r>
            </w:del>
            <w:ins w:id="26" w:author="w18361" w:date="2012-05-10T13:30:00Z">
              <w:r>
                <w:rPr>
                  <w:rFonts w:ascii="Arial" w:hAnsi="Arial" w:cs="Arial"/>
                  <w:sz w:val="18"/>
                </w:rPr>
                <w:t>..</w:t>
              </w:r>
            </w:ins>
          </w:p>
          <w:p w14:paraId="4BE58B6E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" w:author="w18361" w:date="2012-05-10T13:30:00Z"/>
                <w:rFonts w:ascii="Arial" w:hAnsi="Arial" w:cs="Arial"/>
                <w:sz w:val="18"/>
              </w:rPr>
            </w:pPr>
          </w:p>
          <w:p w14:paraId="4022CAD6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28" w:author="w18361" w:date="2012-05-10T13:30:00Z">
              <w:r>
                <w:rPr>
                  <w:rFonts w:ascii="Arial" w:hAnsi="Arial" w:cs="Arial"/>
                  <w:sz w:val="18"/>
                </w:rPr>
                <w:t>Genberegning af renter sker ved natlig kørsel.</w:t>
              </w:r>
            </w:ins>
          </w:p>
        </w:tc>
      </w:tr>
      <w:tr w:rsidR="00D92F69" w14:paraId="176CE0A4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3A6F75F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92F69" w14:paraId="126F7CC9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6F2A0FC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14:paraId="6516C03B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14:paraId="362EC76C" w14:textId="77777777" w:rsidR="00DC42C9" w:rsidRDefault="00DC42C9" w:rsidP="00DC42C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9" w:author="w18361" w:date="2012-05-10T13:30:00Z"/>
                <w:rFonts w:ascii="Arial" w:hAnsi="Arial" w:cs="Arial"/>
                <w:sz w:val="18"/>
              </w:rPr>
            </w:pPr>
            <w:del w:id="30" w:author="w18361" w:date="2012-05-10T13:30:00Z">
              <w:r>
                <w:rPr>
                  <w:rFonts w:ascii="Arial" w:hAnsi="Arial" w:cs="Arial"/>
                  <w:sz w:val="18"/>
                </w:rPr>
                <w:delText>Fordeling af Liste:</w:delText>
              </w:r>
            </w:del>
          </w:p>
          <w:p w14:paraId="34D98BB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1" w:author="w18361" w:date="2012-05-10T13:30:00Z"/>
                <w:rFonts w:ascii="Arial" w:hAnsi="Arial" w:cs="Arial"/>
                <w:sz w:val="18"/>
              </w:rPr>
            </w:pPr>
            <w:ins w:id="32" w:author="w18361" w:date="2012-05-10T13:30:00Z">
              <w:r>
                <w:rPr>
                  <w:rFonts w:ascii="Arial" w:hAnsi="Arial" w:cs="Arial"/>
                  <w:sz w:val="18"/>
                </w:rPr>
                <w:t>FordelingAfValgListe:</w:t>
              </w:r>
            </w:ins>
          </w:p>
          <w:p w14:paraId="18D20E74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14:paraId="4D812E3D" w14:textId="3BA556FF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del w:id="33" w:author="w18361" w:date="2012-05-10T13:30:00Z">
              <w:r w:rsidR="00DC42C9">
                <w:rPr>
                  <w:rFonts w:ascii="Arial" w:hAnsi="Arial" w:cs="Arial"/>
                  <w:sz w:val="18"/>
                </w:rPr>
                <w:delText>Fordeling til liste</w:delText>
              </w:r>
            </w:del>
            <w:ins w:id="34" w:author="w18361" w:date="2012-05-10T13:30:00Z">
              <w:r>
                <w:rPr>
                  <w:rFonts w:ascii="Arial" w:hAnsi="Arial" w:cs="Arial"/>
                  <w:sz w:val="18"/>
                </w:rPr>
                <w:t xml:space="preserve">FordelingTilListe </w:t>
              </w:r>
            </w:ins>
            <w:r>
              <w:rPr>
                <w:rFonts w:ascii="Arial" w:hAnsi="Arial" w:cs="Arial"/>
                <w:sz w:val="18"/>
              </w:rPr>
              <w:t>*</w:t>
            </w:r>
          </w:p>
          <w:p w14:paraId="6FD7B98B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14:paraId="41F5EC1A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D92F69" w14:paraId="23588401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A12EE9B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2F69" w14:paraId="722327AC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5CCF016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2F69" w14:paraId="636D6576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9B5EDB7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D92F69" w14:paraId="1FB07FA7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6DA53DA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0CFD94B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14:paraId="30CFD8E8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0C0FAC6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76614422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14:paraId="0C7FD420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1EF98833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14:paraId="65EAC552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14:paraId="7AA0CEDA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14:paraId="062C68E6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0C10203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377731B7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2BB004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0B06E350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24B3208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9CB18B3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14:paraId="3F7F62EB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502ADB0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14:paraId="22CDE406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FB17EAA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7551A58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6E092F6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14:paraId="3072BDE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14:paraId="3CEC659E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14:paraId="54032D4C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8EDA0B7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6F3B59BB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14:paraId="52EE3F30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8FAEFA1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6DC7A922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92F69" w14:paraId="06C16C2E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511DFEB6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92F69" w14:paraId="0792D02A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55FCEF1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D92F69" w14:paraId="5FF488EE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648A238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83F258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14:paraId="1FF4F60F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39059FF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23D93620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14:paraId="5EFE1CB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55A0E0C3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14:paraId="17DB86D6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BD08C18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14:paraId="6A9B5214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3A8AF8A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14:paraId="59633F03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F7535EC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5EA284C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14:paraId="1BCCFBFF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1EC2B7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14:paraId="7C4C7F85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DC504DC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A5822D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123D97C8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92F69" w14:paraId="078EADF3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4335F1EB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92F69" w14:paraId="1DA98050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7B3F422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D92F69" w14:paraId="4F51ABB0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AAC4D3D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F1BDE47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3B2AF75A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14:paraId="7A5FFBF4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D92F69" w14:paraId="71D160E0" w14:textId="77777777" w:rsidTr="00D92F69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0B3455EF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35" w:author="w18361" w:date="2012-05-10T13:30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36" w:author="w18361" w:date="2012-05-10T13:30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D92F69" w14:paraId="7E4BC202" w14:textId="77777777" w:rsidTr="00D92F6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37" w:author="w18361" w:date="2012-05-10T13:30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38" w:author="w18361" w:date="2012-05-10T13:30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39" w:author="w18361" w:date="2012-05-10T13:30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087E7447" w14:textId="51074988" w:rsidR="00D92F69" w:rsidRDefault="00DC42C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0" w:author="w18361" w:date="2012-05-10T13:30:00Z">
              <w:r w:rsidRPr="00B12D79">
                <w:rPr>
                  <w:rFonts w:ascii="Arial" w:hAnsi="Arial" w:cs="Arial"/>
                  <w:sz w:val="18"/>
                  <w:lang w:val="en-US"/>
                </w:rPr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D92F69">
              <w:rPr>
                <w:rFonts w:ascii="Arial" w:hAnsi="Arial" w:cs="Arial"/>
                <w:sz w:val="18"/>
              </w:rPr>
              <w:t>Bekræft valgte i Use Case "18.01 Omposter fordeling (web)"</w:t>
            </w:r>
          </w:p>
          <w:p w14:paraId="763F87DB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3B5EC4AE" w14:textId="77777777" w:rsidR="00D92F69" w:rsidRDefault="00D92F69" w:rsidP="00D92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2F69" w:rsidSect="00D92F6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DAC2E17" w14:textId="77777777" w:rsidR="00D92F69" w:rsidRDefault="00D92F69" w:rsidP="00D92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92F69" w14:paraId="1C99E785" w14:textId="77777777" w:rsidTr="00D92F69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1170EAE5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33F0120F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1BF18C23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92F69" w14:paraId="797210C6" w14:textId="77777777" w:rsidTr="00D92F69">
        <w:tc>
          <w:tcPr>
            <w:tcW w:w="3402" w:type="dxa"/>
          </w:tcPr>
          <w:p w14:paraId="575393C2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3C586D64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3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4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7696F18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5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6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12D7B66D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7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8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787E2ABE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9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0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1B3AAF3D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1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2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35618683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92F69" w14:paraId="052D5F0D" w14:textId="77777777" w:rsidTr="00D92F69">
        <w:tc>
          <w:tcPr>
            <w:tcW w:w="3402" w:type="dxa"/>
          </w:tcPr>
          <w:p w14:paraId="27FA7D2F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4FA1344A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3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4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65FC7E8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5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6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538504FE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7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8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11D6BE7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9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0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50C1386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1F9DF687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A075F7B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7E69B45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44DF78A3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4C23E57F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182822A3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56C59776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7550784F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2B2464DD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2E3E36FF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23D09DC5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15414CD6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92F69" w14:paraId="4B8E2081" w14:textId="77777777" w:rsidTr="00D92F69">
        <w:tc>
          <w:tcPr>
            <w:tcW w:w="3402" w:type="dxa"/>
          </w:tcPr>
          <w:p w14:paraId="38A416C4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14:paraId="0A0A3B04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1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2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586CBD0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3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4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5F45CFB7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5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6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143E8191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7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8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3CFD423C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5AE2D83A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D92F69" w14:paraId="3AEB3259" w14:textId="77777777" w:rsidTr="00D92F69">
        <w:tc>
          <w:tcPr>
            <w:tcW w:w="3402" w:type="dxa"/>
          </w:tcPr>
          <w:p w14:paraId="2681E33C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14:paraId="5FF73DA0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9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0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B04123F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1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2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Tekst32</w:t>
            </w:r>
          </w:p>
          <w:p w14:paraId="563CBCAC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3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4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731EFEC1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5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6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14:paraId="07201E04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14:paraId="762C2224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626C31B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14:paraId="6817983B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37FCD4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2F69" w14:paraId="23E479FD" w14:textId="77777777" w:rsidTr="00D92F69">
        <w:tc>
          <w:tcPr>
            <w:tcW w:w="3402" w:type="dxa"/>
          </w:tcPr>
          <w:p w14:paraId="6BF7585F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14:paraId="0B061EC3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4D6E80C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14:paraId="4390D998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14:paraId="26F86FC4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D92F69" w14:paraId="25AABF7A" w14:textId="77777777" w:rsidTr="00D92F69">
        <w:tc>
          <w:tcPr>
            <w:tcW w:w="3402" w:type="dxa"/>
          </w:tcPr>
          <w:p w14:paraId="0F2892D7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2295F0DD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7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8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6D460EF2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9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0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DatoTid</w:t>
            </w:r>
          </w:p>
          <w:p w14:paraId="33B850C0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1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2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dateTime</w:t>
            </w:r>
          </w:p>
          <w:p w14:paraId="40FEB2BC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3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4" w:author="w18361" w:date="2012-05-10T13:30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14:paraId="061BC019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71A544D6" w14:textId="77777777"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4ECA10" w14:textId="77777777"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228061F2" w14:textId="77777777" w:rsidR="001D2DD6" w:rsidRPr="00D92F69" w:rsidRDefault="001D2DD6" w:rsidP="00D92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D92F69" w:rsidSect="00D92F6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EF8A5" w14:textId="77777777" w:rsidR="008E0408" w:rsidRDefault="008E0408" w:rsidP="00D92F69">
      <w:pPr>
        <w:spacing w:line="240" w:lineRule="auto"/>
      </w:pPr>
      <w:r>
        <w:separator/>
      </w:r>
    </w:p>
  </w:endnote>
  <w:endnote w:type="continuationSeparator" w:id="0">
    <w:p w14:paraId="60F1D2C1" w14:textId="77777777" w:rsidR="008E0408" w:rsidRDefault="008E0408" w:rsidP="00D92F69">
      <w:pPr>
        <w:spacing w:line="240" w:lineRule="auto"/>
      </w:pPr>
      <w:r>
        <w:continuationSeparator/>
      </w:r>
    </w:p>
  </w:endnote>
  <w:endnote w:type="continuationNotice" w:id="1">
    <w:p w14:paraId="01A62841" w14:textId="77777777" w:rsidR="008E0408" w:rsidRDefault="008E04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D1BD0" w14:textId="77777777" w:rsidR="00D92F69" w:rsidRDefault="00D92F6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46B6E" w14:textId="3B5B5EDF" w:rsidR="00D92F69" w:rsidRPr="00D92F69" w:rsidRDefault="00D92F69" w:rsidP="00D92F6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41" w:author="w18361" w:date="2012-05-10T13:30:00Z">
      <w:r w:rsidR="00DC42C9">
        <w:rPr>
          <w:rFonts w:ascii="Arial" w:hAnsi="Arial" w:cs="Arial"/>
          <w:noProof/>
          <w:sz w:val="16"/>
        </w:rPr>
        <w:delText>25. januar</w:delText>
      </w:r>
    </w:del>
    <w:ins w:id="42" w:author="w18361" w:date="2012-05-10T13:30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2B23EE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8E0408">
      <w:fldChar w:fldCharType="begin"/>
    </w:r>
    <w:r w:rsidR="008E0408">
      <w:instrText xml:space="preserve"> NUMPAGES  \* MERGEFORMAT </w:instrText>
    </w:r>
    <w:r w:rsidR="008E0408">
      <w:fldChar w:fldCharType="separate"/>
    </w:r>
    <w:r w:rsidR="002B23EE" w:rsidRPr="002B23EE">
      <w:rPr>
        <w:rFonts w:ascii="Arial" w:hAnsi="Arial" w:cs="Arial"/>
        <w:noProof/>
        <w:sz w:val="16"/>
      </w:rPr>
      <w:t>3</w:t>
    </w:r>
    <w:r w:rsidR="008E0408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B6DF1" w14:textId="77777777" w:rsidR="00D92F69" w:rsidRDefault="00D92F6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A84D2F" w14:textId="77777777" w:rsidR="008E0408" w:rsidRDefault="008E0408" w:rsidP="00D92F69">
      <w:pPr>
        <w:spacing w:line="240" w:lineRule="auto"/>
      </w:pPr>
      <w:r>
        <w:separator/>
      </w:r>
    </w:p>
  </w:footnote>
  <w:footnote w:type="continuationSeparator" w:id="0">
    <w:p w14:paraId="25F72368" w14:textId="77777777" w:rsidR="008E0408" w:rsidRDefault="008E0408" w:rsidP="00D92F69">
      <w:pPr>
        <w:spacing w:line="240" w:lineRule="auto"/>
      </w:pPr>
      <w:r>
        <w:continuationSeparator/>
      </w:r>
    </w:p>
  </w:footnote>
  <w:footnote w:type="continuationNotice" w:id="1">
    <w:p w14:paraId="08BB6E27" w14:textId="77777777" w:rsidR="008E0408" w:rsidRDefault="008E040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445A" w14:textId="77777777" w:rsidR="00D92F69" w:rsidRDefault="00D92F6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79E1B" w14:textId="77777777" w:rsidR="00D92F69" w:rsidRPr="00D92F69" w:rsidRDefault="00D92F69" w:rsidP="00D92F69">
    <w:pPr>
      <w:pStyle w:val="Sidehoved"/>
      <w:jc w:val="center"/>
      <w:rPr>
        <w:rFonts w:ascii="Arial" w:hAnsi="Arial" w:cs="Arial"/>
      </w:rPr>
    </w:pPr>
    <w:r w:rsidRPr="00D92F69">
      <w:rPr>
        <w:rFonts w:ascii="Arial" w:hAnsi="Arial" w:cs="Arial"/>
      </w:rPr>
      <w:t>Servicebeskrivelse</w:t>
    </w:r>
  </w:p>
  <w:p w14:paraId="67291CBE" w14:textId="77777777" w:rsidR="00D92F69" w:rsidRPr="00D92F69" w:rsidRDefault="00D92F69" w:rsidP="00D92F6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B7FAD" w14:textId="77777777" w:rsidR="00D92F69" w:rsidRDefault="00D92F6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0297F" w14:textId="77777777" w:rsidR="00D92F69" w:rsidRDefault="00D92F69" w:rsidP="00D92F6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E64AEFF" w14:textId="77777777" w:rsidR="00D92F69" w:rsidRPr="00D92F69" w:rsidRDefault="00D92F69" w:rsidP="00D92F6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F5E2E"/>
    <w:multiLevelType w:val="multilevel"/>
    <w:tmpl w:val="05D40B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6CF54D08"/>
    <w:multiLevelType w:val="multilevel"/>
    <w:tmpl w:val="E9D63B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D92F69"/>
    <w:rsid w:val="001C5125"/>
    <w:rsid w:val="001D2DD6"/>
    <w:rsid w:val="002B23EE"/>
    <w:rsid w:val="00476875"/>
    <w:rsid w:val="008E0408"/>
    <w:rsid w:val="00B12D79"/>
    <w:rsid w:val="00D92F69"/>
    <w:rsid w:val="00D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23EE"/>
    <w:pPr>
      <w:keepLines/>
      <w:numPr>
        <w:numId w:val="1"/>
      </w:numPr>
      <w:spacing w:after="360" w:line="240" w:lineRule="auto"/>
      <w:outlineLvl w:val="0"/>
      <w:pPrChange w:id="0" w:author="w18361" w:date="2012-05-10T13:30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3:30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23EE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3:30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3:30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23EE"/>
    <w:pPr>
      <w:keepNext/>
      <w:keepLines/>
      <w:numPr>
        <w:ilvl w:val="2"/>
        <w:numId w:val="1"/>
      </w:numPr>
      <w:spacing w:before="200"/>
      <w:outlineLvl w:val="2"/>
      <w:pPrChange w:id="2" w:author="w18361" w:date="2012-05-10T13:30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3:30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23EE"/>
    <w:pPr>
      <w:keepNext/>
      <w:keepLines/>
      <w:numPr>
        <w:ilvl w:val="3"/>
        <w:numId w:val="1"/>
      </w:numPr>
      <w:spacing w:before="200"/>
      <w:outlineLvl w:val="3"/>
      <w:pPrChange w:id="3" w:author="w18361" w:date="2012-05-10T13:30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3:30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23EE"/>
    <w:pPr>
      <w:keepNext/>
      <w:keepLines/>
      <w:numPr>
        <w:ilvl w:val="4"/>
        <w:numId w:val="1"/>
      </w:numPr>
      <w:spacing w:before="200"/>
      <w:outlineLvl w:val="4"/>
      <w:pPrChange w:id="4" w:author="w18361" w:date="2012-05-10T13:30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3:30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23EE"/>
    <w:pPr>
      <w:keepNext/>
      <w:keepLines/>
      <w:numPr>
        <w:ilvl w:val="5"/>
        <w:numId w:val="1"/>
      </w:numPr>
      <w:spacing w:before="200"/>
      <w:outlineLvl w:val="5"/>
      <w:pPrChange w:id="5" w:author="w18361" w:date="2012-05-10T13:30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3:30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23EE"/>
    <w:pPr>
      <w:keepNext/>
      <w:keepLines/>
      <w:numPr>
        <w:ilvl w:val="6"/>
        <w:numId w:val="1"/>
      </w:numPr>
      <w:spacing w:before="200"/>
      <w:outlineLvl w:val="6"/>
      <w:pPrChange w:id="6" w:author="w18361" w:date="2012-05-10T13:30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3:30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23EE"/>
    <w:pPr>
      <w:keepNext/>
      <w:keepLines/>
      <w:numPr>
        <w:ilvl w:val="7"/>
        <w:numId w:val="1"/>
      </w:numPr>
      <w:spacing w:before="200"/>
      <w:outlineLvl w:val="7"/>
      <w:pPrChange w:id="7" w:author="w18361" w:date="2012-05-10T13:30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3:30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23EE"/>
    <w:pPr>
      <w:keepNext/>
      <w:keepLines/>
      <w:numPr>
        <w:ilvl w:val="8"/>
        <w:numId w:val="1"/>
      </w:numPr>
      <w:spacing w:before="200"/>
      <w:outlineLvl w:val="8"/>
      <w:pPrChange w:id="8" w:author="w18361" w:date="2012-05-10T13:30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3:30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2F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2F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2F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2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2F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2F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2F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2F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2F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2F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2F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2F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2F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2F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2F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D92F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92F69"/>
  </w:style>
  <w:style w:type="paragraph" w:styleId="Sidefod">
    <w:name w:val="footer"/>
    <w:basedOn w:val="Normal"/>
    <w:link w:val="SidefodTegn"/>
    <w:uiPriority w:val="99"/>
    <w:semiHidden/>
    <w:unhideWhenUsed/>
    <w:rsid w:val="00D92F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92F6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B23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B2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23EE"/>
    <w:pPr>
      <w:keepLines/>
      <w:numPr>
        <w:numId w:val="1"/>
      </w:numPr>
      <w:spacing w:after="360" w:line="240" w:lineRule="auto"/>
      <w:outlineLvl w:val="0"/>
      <w:pPrChange w:id="9" w:author="w18361" w:date="2012-05-10T13:30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3:30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23EE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3:30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3:30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23EE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3:30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3:30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23EE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3:30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3:30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23EE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3:30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3:30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23EE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3:30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3:30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23EE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3:30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3:30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23EE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3:30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3:30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23EE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3:30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3:30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2F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2F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2F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2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2F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2F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2F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2F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2F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2F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2F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2F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2F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2F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2F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D92F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92F69"/>
  </w:style>
  <w:style w:type="paragraph" w:styleId="Sidefod">
    <w:name w:val="footer"/>
    <w:basedOn w:val="Normal"/>
    <w:link w:val="SidefodTegn"/>
    <w:uiPriority w:val="99"/>
    <w:semiHidden/>
    <w:unhideWhenUsed/>
    <w:rsid w:val="00D92F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92F69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B23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B2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28C02-F236-4EFF-8A3A-0B6A8003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2012-05-10T10:08:00Z</dcterms:created>
  <dcterms:modified xsi:type="dcterms:W3CDTF">2012-05-10T11:31:00Z</dcterms:modified>
</cp:coreProperties>
</file>