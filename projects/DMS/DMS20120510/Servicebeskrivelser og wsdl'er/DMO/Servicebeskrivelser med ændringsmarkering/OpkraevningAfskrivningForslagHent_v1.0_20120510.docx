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B8FF5" w14:textId="77777777"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9F0DC5" w14:paraId="439E551C" w14:textId="77777777" w:rsidTr="009F0DC5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1BE7BC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F0DC5" w14:paraId="5CBCB8EB" w14:textId="77777777" w:rsidTr="009F0DC5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2C33DD4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F0DC5">
              <w:rPr>
                <w:rFonts w:ascii="Arial" w:hAnsi="Arial" w:cs="Arial"/>
                <w:b/>
                <w:sz w:val="30"/>
              </w:rPr>
              <w:t>OpkrævningAfskrivningForslagHent</w:t>
            </w:r>
          </w:p>
        </w:tc>
      </w:tr>
      <w:tr w:rsidR="009F0DC5" w14:paraId="5183D9C4" w14:textId="77777777" w:rsidTr="009F0DC5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4F0EFE30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D3A6A15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50457A9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2A3B26D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D00FD1A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9FAB1CC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F0DC5" w14:paraId="012332AA" w14:textId="77777777" w:rsidTr="009F0DC5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A461B4E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7E9256C6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4F17E928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3588DB4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7411AFD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77B54BA0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9F0DC5" w14:paraId="4F00C38F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E5B48B3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F0DC5" w14:paraId="2273D4A7" w14:textId="77777777" w:rsidTr="009F0DC5">
        <w:trPr>
          <w:trHeight w:val="283"/>
        </w:trPr>
        <w:tc>
          <w:tcPr>
            <w:tcW w:w="10345" w:type="dxa"/>
            <w:gridSpan w:val="6"/>
            <w:vAlign w:val="center"/>
          </w:tcPr>
          <w:p w14:paraId="6B5B23A8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lister de fordringer for en kunde, som indgår i en afskrivning der ligger til godkendelse.</w:t>
            </w:r>
          </w:p>
        </w:tc>
      </w:tr>
      <w:tr w:rsidR="009F0DC5" w14:paraId="4DE3E298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0B1BE71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F0DC5" w14:paraId="6E94CB61" w14:textId="77777777" w:rsidTr="009F0DC5">
        <w:trPr>
          <w:trHeight w:val="283"/>
        </w:trPr>
        <w:tc>
          <w:tcPr>
            <w:tcW w:w="10345" w:type="dxa"/>
            <w:gridSpan w:val="6"/>
          </w:tcPr>
          <w:p w14:paraId="3A78D07D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leverer alle fordringer, som er knyttet til en specifik afskrivning som er lagt til godkendelse (dvs. som endnu ikke er blevet godkendt).</w:t>
            </w:r>
          </w:p>
          <w:p w14:paraId="47E31B2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14:paraId="2938AA7A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D4B34E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F0DC5" w14:paraId="319456B8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7DF0E521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Afskrivningen lagt til godkendelse hvortil fordringerne er knyttet, skal kunne identificeres ved en unik "nøgle".</w:t>
            </w:r>
          </w:p>
          <w:p w14:paraId="1D9328E3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betyder at servicen skal levere alle fordringer, som er knyttet til en unik identificerbar afskrivning, hvor PosteringerTilGodkendelseMarkering = true.</w:t>
            </w:r>
          </w:p>
        </w:tc>
      </w:tr>
      <w:tr w:rsidR="009F0DC5" w14:paraId="13DC6CDC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22CFAAE9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F0DC5" w14:paraId="2DB639A1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A4900F4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F0DC5" w14:paraId="641A45BC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42CD96AD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OpkrævningAfskrivningForslagHent_I</w:t>
            </w:r>
          </w:p>
        </w:tc>
      </w:tr>
      <w:tr w:rsidR="009F0DC5" w14:paraId="295674A2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EF223C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C2AF17A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0" w:author="w18361" w:date="2012-05-10T13:12:00Z"/>
                <w:rFonts w:ascii="Arial" w:hAnsi="Arial" w:cs="Arial"/>
                <w:sz w:val="18"/>
              </w:rPr>
            </w:pPr>
            <w:del w:id="21" w:author="w18361" w:date="2012-05-10T13:12:00Z">
              <w:r>
                <w:rPr>
                  <w:rFonts w:ascii="Arial" w:hAnsi="Arial" w:cs="Arial"/>
                  <w:sz w:val="18"/>
                </w:rPr>
                <w:delText>* OpkrævningAfskrivningForslagHentInput *</w:delText>
              </w:r>
            </w:del>
          </w:p>
          <w:p w14:paraId="167EBDEC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2" w:author="w18361" w:date="2012-05-10T13:12:00Z"/>
                <w:rFonts w:ascii="Arial" w:hAnsi="Arial" w:cs="Arial"/>
                <w:sz w:val="18"/>
              </w:rPr>
            </w:pPr>
            <w:del w:id="23" w:author="w18361" w:date="2012-05-10T13:12:00Z">
              <w:r>
                <w:rPr>
                  <w:rFonts w:ascii="Arial" w:hAnsi="Arial" w:cs="Arial"/>
                  <w:sz w:val="18"/>
                </w:rPr>
                <w:delText>[</w:delText>
              </w:r>
            </w:del>
          </w:p>
          <w:p w14:paraId="0A543589" w14:textId="1748D018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4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KundeType</w:t>
            </w:r>
          </w:p>
          <w:p w14:paraId="5B9675E0" w14:textId="5F63D586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5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KundeNummer</w:t>
            </w:r>
          </w:p>
          <w:p w14:paraId="61A089DC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6" w:author="w18361" w:date="2012-05-10T13:12:00Z"/>
                <w:rFonts w:ascii="Arial" w:hAnsi="Arial" w:cs="Arial"/>
                <w:sz w:val="18"/>
              </w:rPr>
            </w:pPr>
            <w:del w:id="27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OpkrævningAfskrivningID</w:t>
            </w:r>
          </w:p>
          <w:p w14:paraId="3634F98D" w14:textId="66D5B687" w:rsidR="009F0DC5" w:rsidRP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8" w:author="w18361" w:date="2012-05-10T13:12:00Z">
              <w:r>
                <w:rPr>
                  <w:rFonts w:ascii="Arial" w:hAnsi="Arial" w:cs="Arial"/>
                  <w:sz w:val="18"/>
                </w:rPr>
                <w:delText>]</w:delText>
              </w:r>
            </w:del>
          </w:p>
        </w:tc>
      </w:tr>
      <w:tr w:rsidR="009F0DC5" w14:paraId="4E2594C4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74C53F98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F0DC5" w14:paraId="454F8D45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2C90849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OpkrævningAfskrivningForslagHent_O</w:t>
            </w:r>
          </w:p>
        </w:tc>
      </w:tr>
      <w:tr w:rsidR="009F0DC5" w14:paraId="675173B1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7EB651D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C851AE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9" w:author="w18361" w:date="2012-05-10T13:12:00Z"/>
                <w:rFonts w:ascii="Arial" w:hAnsi="Arial" w:cs="Arial"/>
                <w:sz w:val="18"/>
              </w:rPr>
            </w:pPr>
            <w:del w:id="30" w:author="w18361" w:date="2012-05-10T13:12:00Z">
              <w:r>
                <w:rPr>
                  <w:rFonts w:ascii="Arial" w:hAnsi="Arial" w:cs="Arial"/>
                  <w:sz w:val="18"/>
                </w:rPr>
                <w:delText>* OpkrævningAfskrivningGodkendListOutput *</w:delText>
              </w:r>
            </w:del>
          </w:p>
          <w:p w14:paraId="32F2449F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1" w:author="w18361" w:date="2012-05-10T13:12:00Z"/>
                <w:rFonts w:ascii="Arial" w:hAnsi="Arial" w:cs="Arial"/>
                <w:sz w:val="18"/>
              </w:rPr>
            </w:pPr>
            <w:del w:id="32" w:author="w18361" w:date="2012-05-10T13:12:00Z">
              <w:r>
                <w:rPr>
                  <w:rFonts w:ascii="Arial" w:hAnsi="Arial" w:cs="Arial"/>
                  <w:sz w:val="18"/>
                </w:rPr>
                <w:delText>[</w:delText>
              </w:r>
            </w:del>
          </w:p>
          <w:p w14:paraId="3C92C33B" w14:textId="133F5B62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3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OptimistiskLåsningDatoTid</w:t>
            </w:r>
          </w:p>
          <w:p w14:paraId="65588307" w14:textId="00A18D5B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4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OpkrævningAfskrivningBogføringDato</w:t>
            </w:r>
          </w:p>
          <w:p w14:paraId="0FA78028" w14:textId="50B88BDD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5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OpkrævningAfskrivningÅrsag</w:t>
            </w:r>
          </w:p>
          <w:p w14:paraId="27EC457D" w14:textId="52DA72C7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6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* PosteringListe *</w:t>
            </w:r>
          </w:p>
          <w:p w14:paraId="2E32A6C6" w14:textId="21722B44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7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>1{</w:t>
            </w:r>
          </w:p>
          <w:p w14:paraId="6834D604" w14:textId="33F2838E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8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ab/>
              <w:t>* Postering *</w:t>
            </w:r>
          </w:p>
          <w:p w14:paraId="4E033A5C" w14:textId="79ADACBC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del w:id="39" w:author="w18361" w:date="2012-05-10T13:12:00Z">
              <w:r w:rsidR="00E13B17">
                <w:rPr>
                  <w:rFonts w:ascii="Arial" w:hAnsi="Arial" w:cs="Arial"/>
                  <w:sz w:val="18"/>
                </w:rPr>
                <w:tab/>
              </w:r>
            </w:del>
            <w:r>
              <w:rPr>
                <w:rFonts w:ascii="Arial" w:hAnsi="Arial" w:cs="Arial"/>
                <w:sz w:val="18"/>
              </w:rPr>
              <w:t>[</w:t>
            </w:r>
          </w:p>
          <w:p w14:paraId="6CE2AC44" w14:textId="16C89372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40" w:author="w18361" w:date="2012-05-10T13:12:00Z"/>
                <w:rFonts w:ascii="Arial" w:hAnsi="Arial" w:cs="Arial"/>
                <w:sz w:val="18"/>
              </w:rPr>
            </w:pPr>
            <w:del w:id="41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ins w:id="42" w:author="w18361" w:date="2012-05-10T13:12:00Z">
              <w:r w:rsidR="009F0DC5">
                <w:rPr>
                  <w:rFonts w:ascii="Arial" w:hAnsi="Arial" w:cs="Arial"/>
                  <w:sz w:val="18"/>
                </w:rPr>
                <w:tab/>
              </w:r>
              <w:r w:rsidR="009F0DC5">
                <w:rPr>
                  <w:rFonts w:ascii="Arial" w:hAnsi="Arial" w:cs="Arial"/>
                  <w:sz w:val="18"/>
                </w:rPr>
                <w:tab/>
                <w:t>OpkrævningFordringID</w:t>
              </w:r>
            </w:ins>
          </w:p>
          <w:p w14:paraId="4EF7AC8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14:paraId="0EA2B29A" w14:textId="27CD4C84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3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ab/>
            </w:r>
            <w:r w:rsidR="009F0DC5"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14:paraId="12AA8594" w14:textId="09FD1E1A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4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ab/>
            </w:r>
            <w:r w:rsidR="009F0DC5"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14:paraId="32D34B1E" w14:textId="4E787D1F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5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ab/>
            </w:r>
            <w:r w:rsidR="009F0DC5"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14:paraId="6EF59B42" w14:textId="7F64F882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46" w:author="w18361" w:date="2012-05-10T13:12:00Z">
              <w:r>
                <w:rPr>
                  <w:rFonts w:ascii="Arial" w:hAnsi="Arial" w:cs="Arial"/>
                  <w:sz w:val="18"/>
                </w:rPr>
                <w:tab/>
              </w:r>
            </w:del>
            <w:r w:rsidR="009F0DC5">
              <w:rPr>
                <w:rFonts w:ascii="Arial" w:hAnsi="Arial" w:cs="Arial"/>
                <w:sz w:val="18"/>
              </w:rPr>
              <w:tab/>
            </w:r>
            <w:r w:rsidR="009F0DC5"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14:paraId="5F521941" w14:textId="5F9E82CB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del w:id="47" w:author="w18361" w:date="2012-05-10T13:12:00Z">
              <w:r w:rsidR="00E13B17">
                <w:rPr>
                  <w:rFonts w:ascii="Arial" w:hAnsi="Arial" w:cs="Arial"/>
                  <w:sz w:val="18"/>
                </w:rPr>
                <w:tab/>
              </w:r>
            </w:del>
            <w:r>
              <w:rPr>
                <w:rFonts w:ascii="Arial" w:hAnsi="Arial" w:cs="Arial"/>
                <w:sz w:val="18"/>
              </w:rPr>
              <w:t>]</w:t>
            </w:r>
          </w:p>
          <w:p w14:paraId="5F0C916B" w14:textId="77777777" w:rsidR="00E13B17" w:rsidRDefault="00E13B17" w:rsidP="00E13B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48" w:author="w18361" w:date="2012-05-10T13:12:00Z"/>
                <w:rFonts w:ascii="Arial" w:hAnsi="Arial" w:cs="Arial"/>
                <w:sz w:val="18"/>
              </w:rPr>
            </w:pPr>
            <w:del w:id="49" w:author="w18361" w:date="2012-05-10T13:12:00Z">
              <w:r>
                <w:rPr>
                  <w:rFonts w:ascii="Arial" w:hAnsi="Arial" w:cs="Arial"/>
                  <w:sz w:val="18"/>
                </w:rPr>
                <w:tab/>
                <w:delText>}</w:delText>
              </w:r>
            </w:del>
          </w:p>
          <w:p w14:paraId="6B9FAA34" w14:textId="00339064" w:rsidR="009F0DC5" w:rsidRP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0" w:author="w18361" w:date="2012-05-10T13:12:00Z">
              <w:r>
                <w:rPr>
                  <w:rFonts w:ascii="Arial" w:hAnsi="Arial" w:cs="Arial"/>
                  <w:sz w:val="18"/>
                </w:rPr>
                <w:delText>]</w:delText>
              </w:r>
            </w:del>
            <w:ins w:id="51" w:author="w18361" w:date="2012-05-10T13:12:00Z">
              <w:r w:rsidR="009F0DC5">
                <w:rPr>
                  <w:rFonts w:ascii="Arial" w:hAnsi="Arial" w:cs="Arial"/>
                  <w:sz w:val="18"/>
                </w:rPr>
                <w:t>}</w:t>
              </w:r>
            </w:ins>
          </w:p>
        </w:tc>
      </w:tr>
      <w:tr w:rsidR="009F0DC5" w14:paraId="5FB0D3C8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AD02F3C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F0DC5" w14:paraId="71AFF533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DB98855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OpkrævningAfskrivningForslagHent_FejlId</w:t>
            </w:r>
          </w:p>
        </w:tc>
      </w:tr>
      <w:tr w:rsidR="009F0DC5" w14:paraId="4DFB0482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65E9AF2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6ADB4D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  <w:p w14:paraId="7C6C0B4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57FADCF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9F0DC5" w14:paraId="4AE0BE10" w14:textId="77777777" w:rsidTr="009F0DC5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1E8CBD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F0DC5" w14:paraId="7AC1409E" w14:textId="77777777" w:rsidTr="009F0DC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52" w:author="w18361" w:date="2012-05-10T13:12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53" w:author="w18361" w:date="2012-05-10T13:12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54" w:author="w18361" w:date="2012-05-10T13:12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2AE8462D" w14:textId="5536E9A0" w:rsidR="009F0DC5" w:rsidRDefault="00E13B17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55" w:author="w18361" w:date="2012-05-10T13:12:00Z">
              <w:r>
                <w:rPr>
                  <w:rFonts w:ascii="Arial" w:hAnsi="Arial" w:cs="Arial"/>
                  <w:sz w:val="18"/>
                </w:rPr>
                <w:delText xml:space="preserve"> trin </w:delText>
              </w:r>
            </w:del>
            <w:r w:rsidR="009F0DC5">
              <w:rPr>
                <w:rFonts w:ascii="Arial" w:hAnsi="Arial" w:cs="Arial"/>
                <w:sz w:val="18"/>
              </w:rPr>
              <w:t>Hent afskrivningsforslag i Use Case "19.09 Hent afskrivningsforslag"</w:t>
            </w:r>
          </w:p>
          <w:p w14:paraId="2BD9087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6" w:author="w18361" w:date="2012-05-10T13:12:00Z"/>
                <w:rFonts w:ascii="Arial" w:hAnsi="Arial" w:cs="Arial"/>
                <w:sz w:val="18"/>
              </w:rPr>
            </w:pPr>
          </w:p>
          <w:p w14:paraId="40256D3B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7" w:author="w18361" w:date="2012-05-10T13:12:00Z"/>
                <w:rFonts w:ascii="Arial" w:hAnsi="Arial" w:cs="Arial"/>
                <w:sz w:val="18"/>
              </w:rPr>
            </w:pPr>
            <w:ins w:id="58" w:author="w18361" w:date="2012-05-10T13:12:00Z">
              <w:r>
                <w:rPr>
                  <w:rFonts w:ascii="Arial" w:hAnsi="Arial" w:cs="Arial"/>
                  <w:sz w:val="18"/>
                </w:rPr>
                <w:t>Detailbillede afskrivningsforslag i Use Case "12.06 Godkend afskrivning WEB"</w:t>
              </w:r>
            </w:ins>
          </w:p>
          <w:p w14:paraId="76DC414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62D8E8F4" w14:textId="77777777"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F0DC5" w:rsidSect="009F0DC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66DC6B6" w14:textId="77777777" w:rsidR="009F0DC5" w:rsidRDefault="009F0DC5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F0DC5" w14:paraId="4535A7BF" w14:textId="77777777" w:rsidTr="009F0DC5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2C6D0770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6DC32CED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739F66BF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F0DC5" w14:paraId="40850115" w14:textId="77777777" w:rsidTr="009F0DC5">
        <w:tc>
          <w:tcPr>
            <w:tcW w:w="3402" w:type="dxa"/>
          </w:tcPr>
          <w:p w14:paraId="367115B1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2B59EFD5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45291A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14:paraId="5EA97965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6A3027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14:paraId="56A262D9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14:paraId="2EB713F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F0DC5" w14:paraId="71FDC33B" w14:textId="77777777" w:rsidTr="009F0DC5">
        <w:tc>
          <w:tcPr>
            <w:tcW w:w="3402" w:type="dxa"/>
          </w:tcPr>
          <w:p w14:paraId="4987581F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684C80C4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9F4C16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14:paraId="1DAD9E3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289A4944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14:paraId="41F98786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1CD10702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A069DB6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ADD1B9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5F7967B2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4F8BF5B3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475DAC4B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6FA79209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0A9A467A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5B8E7CAD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0451E832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5545767E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64DF9FAE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F0DC5" w14:paraId="44106F18" w14:textId="77777777" w:rsidTr="009F0DC5">
        <w:tc>
          <w:tcPr>
            <w:tcW w:w="3402" w:type="dxa"/>
          </w:tcPr>
          <w:p w14:paraId="2F37934A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14:paraId="021A441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44B307C3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14:paraId="233DA2C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14:paraId="0E9A7C1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14:paraId="5797695A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66B18A38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F0DC5" w14:paraId="391F070A" w14:textId="77777777" w:rsidTr="009F0DC5">
        <w:tc>
          <w:tcPr>
            <w:tcW w:w="3402" w:type="dxa"/>
          </w:tcPr>
          <w:p w14:paraId="4582C303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14:paraId="44801505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00B32CD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74CD287F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7D9786E5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9F0DC5" w14:paraId="5D21D1DF" w14:textId="77777777" w:rsidTr="009F0DC5">
        <w:tc>
          <w:tcPr>
            <w:tcW w:w="3402" w:type="dxa"/>
          </w:tcPr>
          <w:p w14:paraId="765DCA3E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14:paraId="0724B4E6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63C7F26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14:paraId="79E692FE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1DA21156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14:paraId="6D7FDBD8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9F0DC5" w14:paraId="18A838CA" w14:textId="77777777" w:rsidTr="009F0DC5">
        <w:tc>
          <w:tcPr>
            <w:tcW w:w="3402" w:type="dxa"/>
          </w:tcPr>
          <w:p w14:paraId="757D412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14:paraId="6138AF7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6B104BB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14:paraId="600F6E3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14:paraId="4B0456F3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14:paraId="008884BE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14:paraId="1059260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14:paraId="4715569A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14:paraId="53D22B73" w14:textId="77777777" w:rsidTr="009F0DC5">
        <w:trPr>
          <w:ins w:id="61" w:author="w18361" w:date="2012-05-10T13:12:00Z"/>
        </w:trPr>
        <w:tc>
          <w:tcPr>
            <w:tcW w:w="3402" w:type="dxa"/>
          </w:tcPr>
          <w:p w14:paraId="0897494B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ins w:id="62" w:author="w18361" w:date="2012-05-10T13:12:00Z"/>
                <w:rFonts w:ascii="Arial" w:hAnsi="Arial" w:cs="Arial"/>
                <w:sz w:val="18"/>
              </w:rPr>
            </w:pPr>
            <w:ins w:id="63" w:author="w18361" w:date="2012-05-10T13:12:00Z">
              <w:r>
                <w:rPr>
                  <w:rFonts w:ascii="Arial" w:hAnsi="Arial" w:cs="Arial"/>
                  <w:sz w:val="18"/>
                </w:rPr>
                <w:t>OpkrævningFordringID</w:t>
              </w:r>
            </w:ins>
          </w:p>
        </w:tc>
        <w:tc>
          <w:tcPr>
            <w:tcW w:w="1701" w:type="dxa"/>
          </w:tcPr>
          <w:p w14:paraId="2EE386A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w18361" w:date="2012-05-10T13:12:00Z"/>
                <w:rFonts w:ascii="Arial" w:hAnsi="Arial" w:cs="Arial"/>
                <w:sz w:val="18"/>
              </w:rPr>
            </w:pPr>
            <w:ins w:id="65" w:author="w18361" w:date="2012-05-10T13:12:00Z">
              <w:r>
                <w:rPr>
                  <w:rFonts w:ascii="Arial" w:hAnsi="Arial" w:cs="Arial"/>
                  <w:sz w:val="18"/>
                </w:rPr>
                <w:t xml:space="preserve">Domain: </w:t>
              </w:r>
            </w:ins>
          </w:p>
          <w:p w14:paraId="69B1AEA6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6" w:author="w18361" w:date="2012-05-10T13:12:00Z"/>
                <w:rFonts w:ascii="Arial" w:hAnsi="Arial" w:cs="Arial"/>
                <w:sz w:val="18"/>
              </w:rPr>
            </w:pPr>
            <w:ins w:id="67" w:author="w18361" w:date="2012-05-10T13:12:00Z">
              <w:r>
                <w:rPr>
                  <w:rFonts w:ascii="Arial" w:hAnsi="Arial" w:cs="Arial"/>
                  <w:sz w:val="18"/>
                </w:rPr>
                <w:t>Tekst32</w:t>
              </w:r>
            </w:ins>
          </w:p>
          <w:p w14:paraId="60860B6A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8" w:author="w18361" w:date="2012-05-10T13:12:00Z"/>
                <w:rFonts w:ascii="Arial" w:hAnsi="Arial" w:cs="Arial"/>
                <w:sz w:val="18"/>
              </w:rPr>
            </w:pPr>
            <w:ins w:id="69" w:author="w18361" w:date="2012-05-10T13:12:00Z">
              <w:r>
                <w:rPr>
                  <w:rFonts w:ascii="Arial" w:hAnsi="Arial" w:cs="Arial"/>
                  <w:sz w:val="18"/>
                </w:rPr>
                <w:t>base: string</w:t>
              </w:r>
            </w:ins>
          </w:p>
          <w:p w14:paraId="1170DE0B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0" w:author="w18361" w:date="2012-05-10T13:12:00Z"/>
                <w:rFonts w:ascii="Arial" w:hAnsi="Arial" w:cs="Arial"/>
                <w:sz w:val="18"/>
              </w:rPr>
            </w:pPr>
            <w:ins w:id="71" w:author="w18361" w:date="2012-05-10T13:12:00Z">
              <w:r>
                <w:rPr>
                  <w:rFonts w:ascii="Arial" w:hAnsi="Arial" w:cs="Arial"/>
                  <w:sz w:val="18"/>
                </w:rPr>
                <w:t>maxLength: 32</w:t>
              </w:r>
            </w:ins>
          </w:p>
        </w:tc>
        <w:tc>
          <w:tcPr>
            <w:tcW w:w="4671" w:type="dxa"/>
          </w:tcPr>
          <w:p w14:paraId="3202FB21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2" w:author="w18361" w:date="2012-05-10T13:12:00Z"/>
                <w:rFonts w:ascii="Arial" w:hAnsi="Arial" w:cs="Arial"/>
                <w:sz w:val="18"/>
              </w:rPr>
            </w:pPr>
            <w:ins w:id="73" w:author="w18361" w:date="2012-05-10T13:12:00Z">
              <w:r>
                <w:rPr>
                  <w:rFonts w:ascii="Arial" w:hAnsi="Arial" w:cs="Arial"/>
                  <w:sz w:val="18"/>
                </w:rPr>
                <w:t>ID er den unikke identifikation på den enkelte opkrævningsfordring i DMO.</w:t>
              </w:r>
            </w:ins>
          </w:p>
          <w:p w14:paraId="3768DE21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4" w:author="w18361" w:date="2012-05-10T13:12:00Z"/>
                <w:rFonts w:ascii="Arial" w:hAnsi="Arial" w:cs="Arial"/>
                <w:sz w:val="18"/>
              </w:rPr>
            </w:pPr>
          </w:p>
          <w:p w14:paraId="4D1E7A3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5" w:author="w18361" w:date="2012-05-10T13:12:00Z"/>
                <w:rFonts w:ascii="Arial" w:hAnsi="Arial" w:cs="Arial"/>
                <w:sz w:val="18"/>
              </w:rPr>
            </w:pPr>
            <w:ins w:id="76" w:author="w18361" w:date="2012-05-10T13:12:00Z">
              <w:r>
                <w:rPr>
                  <w:rFonts w:ascii="Arial" w:hAnsi="Arial" w:cs="Arial"/>
                  <w:sz w:val="18"/>
                </w:rPr>
                <w:t>Identifikationen (ID) skal bl.a. anvendes i tilfælde af tilbagekaldelse, korrektion eller bortfald fra fordringshavers side.</w:t>
              </w:r>
            </w:ins>
          </w:p>
          <w:p w14:paraId="25439534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7" w:author="w18361" w:date="2012-05-10T13:12:00Z"/>
                <w:rFonts w:ascii="Arial" w:hAnsi="Arial" w:cs="Arial"/>
                <w:sz w:val="18"/>
              </w:rPr>
            </w:pPr>
          </w:p>
          <w:p w14:paraId="2CBFC415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78" w:author="w18361" w:date="2012-05-10T13:12:00Z"/>
                <w:rFonts w:ascii="Arial" w:hAnsi="Arial" w:cs="Arial"/>
                <w:sz w:val="18"/>
              </w:rPr>
            </w:pPr>
          </w:p>
        </w:tc>
      </w:tr>
      <w:tr w:rsidR="009F0DC5" w14:paraId="452F2DE5" w14:textId="77777777" w:rsidTr="009F0DC5">
        <w:tc>
          <w:tcPr>
            <w:tcW w:w="3402" w:type="dxa"/>
          </w:tcPr>
          <w:p w14:paraId="40D9C21B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14:paraId="7CF84BCA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C80773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476B9742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0596A3F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14:paraId="7F1DA853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2FCF77AE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14:paraId="2650F0D5" w14:textId="77777777" w:rsidTr="009F0DC5">
        <w:tc>
          <w:tcPr>
            <w:tcW w:w="3402" w:type="dxa"/>
          </w:tcPr>
          <w:p w14:paraId="3E00824F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14:paraId="3493DB8E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75A9BA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5A12DB1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206BF7B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14:paraId="690C0D9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14:paraId="0E71297A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F0DC5" w14:paraId="6B3D89D2" w14:textId="77777777" w:rsidTr="009F0DC5">
        <w:tc>
          <w:tcPr>
            <w:tcW w:w="3402" w:type="dxa"/>
          </w:tcPr>
          <w:p w14:paraId="0A33E81C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14:paraId="045C2DA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5F500AFA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14:paraId="1CC1F236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5775CFD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14:paraId="5DB35D3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50C1FA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 rettidig betalingsdato - også kaldet SRB - er den </w:t>
            </w:r>
            <w:r>
              <w:rPr>
                <w:rFonts w:ascii="Arial" w:hAnsi="Arial" w:cs="Arial"/>
                <w:sz w:val="18"/>
              </w:rPr>
              <w:lastRenderedPageBreak/>
              <w:t>rentebærende dato, dvs. den dato, hvorfra der evt. skal beregnes rente.</w:t>
            </w:r>
          </w:p>
          <w:p w14:paraId="7D285D74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096260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9F0DC5" w14:paraId="3FC1F817" w14:textId="77777777" w:rsidTr="009F0DC5">
        <w:tc>
          <w:tcPr>
            <w:tcW w:w="3402" w:type="dxa"/>
          </w:tcPr>
          <w:p w14:paraId="32DD2EBB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14:paraId="6A5695E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6C25E59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14:paraId="39AA271E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14:paraId="4FAB78DF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14:paraId="0048EE1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14:paraId="08E28B2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0008E4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14:paraId="7A61F8DE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14:paraId="1B955CB4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14:paraId="4C122933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14:paraId="6FC37220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14:paraId="37FE255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14:paraId="2BEB743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14:paraId="02D63441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14:paraId="6E9F6605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14:paraId="7419C7CD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14:paraId="1C12E92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1C874361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0C309B49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9F0DC5" w14:paraId="63F71D67" w14:textId="77777777" w:rsidTr="009F0DC5">
        <w:tc>
          <w:tcPr>
            <w:tcW w:w="3402" w:type="dxa"/>
          </w:tcPr>
          <w:p w14:paraId="0F576985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2777BAA8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3740805F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14:paraId="40897EF9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14:paraId="75D8F4B7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14:paraId="1F30FDA7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357FBC2C" w14:textId="77777777" w:rsid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0062A8EC" w14:textId="77777777" w:rsidR="009F0DC5" w:rsidRPr="009F0DC5" w:rsidRDefault="009F0DC5" w:rsidP="009F0DC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1A2FF70D" w14:textId="77777777" w:rsidR="001D2DD6" w:rsidRPr="009F0DC5" w:rsidRDefault="001D2DD6" w:rsidP="009F0DC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9F0DC5" w:rsidSect="009F0DC5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10DE6" w14:textId="77777777" w:rsidR="00117C24" w:rsidRDefault="00117C24" w:rsidP="009F0DC5">
      <w:pPr>
        <w:spacing w:line="240" w:lineRule="auto"/>
      </w:pPr>
      <w:r>
        <w:separator/>
      </w:r>
    </w:p>
  </w:endnote>
  <w:endnote w:type="continuationSeparator" w:id="0">
    <w:p w14:paraId="61286F0C" w14:textId="77777777" w:rsidR="00117C24" w:rsidRDefault="00117C24" w:rsidP="009F0DC5">
      <w:pPr>
        <w:spacing w:line="240" w:lineRule="auto"/>
      </w:pPr>
      <w:r>
        <w:continuationSeparator/>
      </w:r>
    </w:p>
  </w:endnote>
  <w:endnote w:type="continuationNotice" w:id="1">
    <w:p w14:paraId="11A59538" w14:textId="77777777" w:rsidR="00117C24" w:rsidRDefault="00117C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CEA91" w14:textId="77777777" w:rsidR="009F0DC5" w:rsidRDefault="009F0DC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661FE7" w14:textId="7DD2D0C6" w:rsidR="009F0DC5" w:rsidRPr="009F0DC5" w:rsidRDefault="009F0DC5" w:rsidP="009F0DC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59" w:author="w18361" w:date="2012-05-10T13:12:00Z">
      <w:r w:rsidR="00E13B17">
        <w:rPr>
          <w:rFonts w:ascii="Arial" w:hAnsi="Arial" w:cs="Arial"/>
          <w:noProof/>
          <w:sz w:val="16"/>
        </w:rPr>
        <w:delText>25. januar</w:delText>
      </w:r>
    </w:del>
    <w:ins w:id="60" w:author="w18361" w:date="2012-05-10T13:12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OpkrævningAfskrivningForslagHent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5A2D8C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117C24">
      <w:fldChar w:fldCharType="begin"/>
    </w:r>
    <w:r w:rsidR="00117C24">
      <w:instrText xml:space="preserve"> NUMPAGES  \* MERGEFORMAT </w:instrText>
    </w:r>
    <w:r w:rsidR="00117C24">
      <w:fldChar w:fldCharType="separate"/>
    </w:r>
    <w:r w:rsidR="005A2D8C" w:rsidRPr="005A2D8C">
      <w:rPr>
        <w:rFonts w:ascii="Arial" w:hAnsi="Arial" w:cs="Arial"/>
        <w:noProof/>
        <w:sz w:val="16"/>
      </w:rPr>
      <w:t>3</w:t>
    </w:r>
    <w:r w:rsidR="00117C24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A8332" w14:textId="77777777" w:rsidR="009F0DC5" w:rsidRDefault="009F0DC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D06067" w14:textId="77777777" w:rsidR="00117C24" w:rsidRDefault="00117C24" w:rsidP="009F0DC5">
      <w:pPr>
        <w:spacing w:line="240" w:lineRule="auto"/>
      </w:pPr>
      <w:r>
        <w:separator/>
      </w:r>
    </w:p>
  </w:footnote>
  <w:footnote w:type="continuationSeparator" w:id="0">
    <w:p w14:paraId="5CA066CE" w14:textId="77777777" w:rsidR="00117C24" w:rsidRDefault="00117C24" w:rsidP="009F0DC5">
      <w:pPr>
        <w:spacing w:line="240" w:lineRule="auto"/>
      </w:pPr>
      <w:r>
        <w:continuationSeparator/>
      </w:r>
    </w:p>
  </w:footnote>
  <w:footnote w:type="continuationNotice" w:id="1">
    <w:p w14:paraId="371526D4" w14:textId="77777777" w:rsidR="00117C24" w:rsidRDefault="00117C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56E89" w14:textId="77777777" w:rsidR="009F0DC5" w:rsidRDefault="009F0DC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32575" w14:textId="77777777" w:rsidR="009F0DC5" w:rsidRPr="009F0DC5" w:rsidRDefault="009F0DC5" w:rsidP="009F0DC5">
    <w:pPr>
      <w:pStyle w:val="Sidehoved"/>
      <w:jc w:val="center"/>
      <w:rPr>
        <w:rFonts w:ascii="Arial" w:hAnsi="Arial" w:cs="Arial"/>
      </w:rPr>
    </w:pPr>
    <w:r w:rsidRPr="009F0DC5">
      <w:rPr>
        <w:rFonts w:ascii="Arial" w:hAnsi="Arial" w:cs="Arial"/>
      </w:rPr>
      <w:t>Servicebeskrivelse</w:t>
    </w:r>
  </w:p>
  <w:p w14:paraId="07F0BDB1" w14:textId="77777777" w:rsidR="009F0DC5" w:rsidRPr="009F0DC5" w:rsidRDefault="009F0DC5" w:rsidP="009F0DC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A3F34" w14:textId="77777777" w:rsidR="009F0DC5" w:rsidRDefault="009F0DC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F0727" w14:textId="77777777" w:rsidR="009F0DC5" w:rsidRDefault="009F0DC5" w:rsidP="009F0DC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24D25A62" w14:textId="77777777" w:rsidR="009F0DC5" w:rsidRPr="009F0DC5" w:rsidRDefault="009F0DC5" w:rsidP="009F0DC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24D"/>
    <w:multiLevelType w:val="multilevel"/>
    <w:tmpl w:val="22E63B9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73734E67"/>
    <w:multiLevelType w:val="multilevel"/>
    <w:tmpl w:val="A2866B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9F0DC5"/>
    <w:rsid w:val="00117C24"/>
    <w:rsid w:val="001C5125"/>
    <w:rsid w:val="001D2DD6"/>
    <w:rsid w:val="005A2D8C"/>
    <w:rsid w:val="009F0DC5"/>
    <w:rsid w:val="00BC0303"/>
    <w:rsid w:val="00E1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2D8C"/>
    <w:pPr>
      <w:keepLines/>
      <w:numPr>
        <w:numId w:val="1"/>
      </w:numPr>
      <w:spacing w:after="360" w:line="240" w:lineRule="auto"/>
      <w:outlineLvl w:val="0"/>
      <w:pPrChange w:id="0" w:author="w18361" w:date="2012-05-10T13:12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12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2D8C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12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12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2D8C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12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12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2D8C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12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12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D8C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12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12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D8C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12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12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D8C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12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12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D8C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12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12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D8C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12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12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0D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0D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0D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0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0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0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0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0D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0D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0D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0D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0D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0D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F0DC5"/>
  </w:style>
  <w:style w:type="paragraph" w:styleId="Sidefod">
    <w:name w:val="footer"/>
    <w:basedOn w:val="Normal"/>
    <w:link w:val="Sidefo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F0DC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A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A2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2D8C"/>
    <w:pPr>
      <w:keepLines/>
      <w:numPr>
        <w:numId w:val="1"/>
      </w:numPr>
      <w:spacing w:after="360" w:line="240" w:lineRule="auto"/>
      <w:outlineLvl w:val="0"/>
      <w:pPrChange w:id="9" w:author="w18361" w:date="2012-05-10T13:12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12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2D8C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12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12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2D8C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12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12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2D8C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12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12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D8C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12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12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D8C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12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12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D8C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12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12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D8C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12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12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D8C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12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12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0DC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F0DC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F0DC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0DC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F0D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F0D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F0DC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F0D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F0DC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F0DC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F0DC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F0DC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F0DC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F0DC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F0DC5"/>
  </w:style>
  <w:style w:type="paragraph" w:styleId="Sidefod">
    <w:name w:val="footer"/>
    <w:basedOn w:val="Normal"/>
    <w:link w:val="SidefodTegn"/>
    <w:uiPriority w:val="99"/>
    <w:semiHidden/>
    <w:unhideWhenUsed/>
    <w:rsid w:val="009F0DC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F0DC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A2D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A2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38017-AEA7-42CC-BB4F-22ED8A1B8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675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2012-05-10T10:07:00Z</dcterms:created>
  <dcterms:modified xsi:type="dcterms:W3CDTF">2012-05-10T11:12:00Z</dcterms:modified>
</cp:coreProperties>
</file>