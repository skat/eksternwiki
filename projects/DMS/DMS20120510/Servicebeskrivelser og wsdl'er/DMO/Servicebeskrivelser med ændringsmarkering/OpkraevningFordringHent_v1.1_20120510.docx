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E54C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Change w:id="18">
          <w:tblGrid>
            <w:gridCol w:w="1134"/>
            <w:gridCol w:w="2835"/>
            <w:gridCol w:w="1134"/>
            <w:gridCol w:w="1701"/>
            <w:gridCol w:w="1701"/>
            <w:gridCol w:w="1840"/>
          </w:tblGrid>
        </w:tblGridChange>
      </w:tblGrid>
      <w:tr w:rsidR="00766204" w14:paraId="212E3437" w14:textId="77777777" w:rsidTr="00766204">
        <w:trPr>
          <w:trHeight w:hRule="exact" w:val="113"/>
        </w:trPr>
        <w:tc>
          <w:tcPr>
            <w:tcW w:w="10345" w:type="dxa"/>
            <w:gridSpan w:val="6"/>
            <w:shd w:val="clear" w:color="auto" w:fill="B3B3B3"/>
          </w:tcPr>
          <w:p w14:paraId="48668CA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6204" w14:paraId="055E21D5" w14:textId="77777777" w:rsidTr="00766204">
        <w:trPr>
          <w:trHeight w:val="283"/>
        </w:trPr>
        <w:tc>
          <w:tcPr>
            <w:tcW w:w="10345" w:type="dxa"/>
            <w:gridSpan w:val="6"/>
            <w:tcBorders>
              <w:bottom w:val="single" w:sz="6" w:space="0" w:color="auto"/>
            </w:tcBorders>
          </w:tcPr>
          <w:p w14:paraId="0495E425"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66204">
              <w:rPr>
                <w:rFonts w:ascii="Arial" w:hAnsi="Arial" w:cs="Arial"/>
                <w:b/>
                <w:sz w:val="30"/>
              </w:rPr>
              <w:t>OpkrævningFordringHent</w:t>
            </w:r>
          </w:p>
        </w:tc>
      </w:tr>
      <w:tr w:rsidR="00766204" w14:paraId="4779FB95" w14:textId="77777777" w:rsidTr="00766204">
        <w:trPr>
          <w:trHeight w:val="283"/>
        </w:trPr>
        <w:tc>
          <w:tcPr>
            <w:tcW w:w="1134" w:type="dxa"/>
            <w:tcBorders>
              <w:top w:val="single" w:sz="6" w:space="0" w:color="auto"/>
              <w:bottom w:val="nil"/>
            </w:tcBorders>
            <w:shd w:val="clear" w:color="auto" w:fill="auto"/>
            <w:vAlign w:val="center"/>
          </w:tcPr>
          <w:p w14:paraId="07449950"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6DBA36A0"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1BCE8A8B"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5DA5B80F"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3992EED1"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54E099D2"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66204" w14:paraId="3A7ABA1F" w14:textId="77777777" w:rsidTr="00766204">
        <w:trPr>
          <w:trHeight w:val="283"/>
        </w:trPr>
        <w:tc>
          <w:tcPr>
            <w:tcW w:w="1134" w:type="dxa"/>
            <w:tcBorders>
              <w:top w:val="nil"/>
            </w:tcBorders>
            <w:shd w:val="clear" w:color="auto" w:fill="auto"/>
            <w:vAlign w:val="center"/>
          </w:tcPr>
          <w:p w14:paraId="2DB56B5B"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23E44EF0"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08B50E9B"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14:paraId="24FDF361"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14:paraId="3D6E8404"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53CB54A2"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766204" w14:paraId="536FD593" w14:textId="77777777" w:rsidTr="00766204">
        <w:trPr>
          <w:trHeight w:val="283"/>
        </w:trPr>
        <w:tc>
          <w:tcPr>
            <w:tcW w:w="10345" w:type="dxa"/>
            <w:gridSpan w:val="6"/>
            <w:shd w:val="clear" w:color="auto" w:fill="B3B3B3"/>
            <w:vAlign w:val="center"/>
          </w:tcPr>
          <w:p w14:paraId="114306FD"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66204" w14:paraId="250895BD" w14:textId="77777777" w:rsidTr="00766204">
        <w:trPr>
          <w:trHeight w:val="283"/>
        </w:trPr>
        <w:tc>
          <w:tcPr>
            <w:tcW w:w="10345" w:type="dxa"/>
            <w:gridSpan w:val="6"/>
            <w:vAlign w:val="center"/>
          </w:tcPr>
          <w:p w14:paraId="0461550D"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766204" w14:paraId="24C099B5" w14:textId="77777777" w:rsidTr="00766204">
        <w:trPr>
          <w:trHeight w:val="283"/>
        </w:trPr>
        <w:tc>
          <w:tcPr>
            <w:tcW w:w="10345" w:type="dxa"/>
            <w:gridSpan w:val="6"/>
            <w:shd w:val="clear" w:color="auto" w:fill="B3B3B3"/>
            <w:vAlign w:val="center"/>
          </w:tcPr>
          <w:p w14:paraId="5565281C"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66204" w14:paraId="621603F5" w14:textId="77777777" w:rsidTr="00766204">
        <w:trPr>
          <w:trHeight w:val="283"/>
        </w:trPr>
        <w:tc>
          <w:tcPr>
            <w:tcW w:w="10345" w:type="dxa"/>
            <w:gridSpan w:val="6"/>
          </w:tcPr>
          <w:p w14:paraId="0BD57EF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14:paraId="187369E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14:paraId="1EB3471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14:paraId="5EBA4A3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14:paraId="2BBD0CA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14:paraId="0E9BF84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bookmarkStart w:id="19" w:name="_GoBack"/>
            <w:bookmarkEnd w:id="19"/>
          </w:p>
          <w:p w14:paraId="109094D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fordringshavere tilknyttet fordringen.</w:t>
            </w:r>
          </w:p>
          <w:p w14:paraId="15A99AF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14:paraId="26AA164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25458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14:paraId="3EE964E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OpkrævningFordringBeløb returneres med positivt fortegn.</w:t>
            </w:r>
          </w:p>
          <w:p w14:paraId="1AD0940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returneres med negativt fortegn.</w:t>
            </w:r>
          </w:p>
          <w:p w14:paraId="4ECB035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OpkrævningFordringBeløb returneres med negativt fortegn. OpkrævningFordringDækningBeløb returneres med positivt fortegn.</w:t>
            </w:r>
          </w:p>
          <w:p w14:paraId="5D4D038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8DAF8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bliver leveret i overensstemmelse med regelen for OpkrævningFordringBeløb.</w:t>
            </w:r>
          </w:p>
          <w:p w14:paraId="4C93CB8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F49D4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fordringen er positiv (dvs. at OpkrævningFordringBeløb returneres negativt), så skal OpkrævningFordringDækningBeløb returneres med positivt fortegn hvor denne optræder. </w:t>
            </w:r>
          </w:p>
          <w:p w14:paraId="2F42FB2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fordringen er negativ (dvs. at OpkrævningFordringBeløb returneres positivt), så skal OpkrævningFordringDækningBeløb returneres med negativt fortegn hvor denne optræder.</w:t>
            </w:r>
          </w:p>
          <w:p w14:paraId="37A99D6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09100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for afskriveren vil være ressourcenummreret på den der sidst har lavet en afskrivning.</w:t>
            </w:r>
          </w:p>
          <w:p w14:paraId="53B9981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0B99C0"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skal ikke returneres når det er en ekstern bruger der henter fordringen, gælder både afskriver og opretter.</w:t>
            </w:r>
          </w:p>
        </w:tc>
      </w:tr>
      <w:tr w:rsidR="00766204" w14:paraId="5D3DDF64" w14:textId="77777777" w:rsidTr="00766204">
        <w:trPr>
          <w:trHeight w:val="283"/>
        </w:trPr>
        <w:tc>
          <w:tcPr>
            <w:tcW w:w="10345" w:type="dxa"/>
            <w:gridSpan w:val="6"/>
            <w:shd w:val="clear" w:color="auto" w:fill="B3B3B3"/>
            <w:vAlign w:val="center"/>
          </w:tcPr>
          <w:p w14:paraId="01A2CA77"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66204" w14:paraId="685BA2B8" w14:textId="77777777" w:rsidTr="00766204">
        <w:trPr>
          <w:trHeight w:val="283"/>
        </w:trPr>
        <w:tc>
          <w:tcPr>
            <w:tcW w:w="10345" w:type="dxa"/>
            <w:gridSpan w:val="6"/>
            <w:shd w:val="clear" w:color="auto" w:fill="FFFFFF"/>
          </w:tcPr>
          <w:p w14:paraId="29AFE6F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3C0BF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Hvis fordringen er afskrevet - dvs. hvis der til fordringen har været en </w:t>
            </w:r>
            <w:r>
              <w:rPr>
                <w:rFonts w:ascii="Arial" w:hAnsi="Arial" w:cs="Arial"/>
                <w:sz w:val="18"/>
              </w:rPr>
              <w:tab/>
              <w:t xml:space="preserve">Indsats af typen Afskrivning der enten ligger til godkendelsen eller er </w:t>
            </w:r>
            <w:r>
              <w:rPr>
                <w:rFonts w:ascii="Arial" w:hAnsi="Arial" w:cs="Arial"/>
                <w:sz w:val="18"/>
              </w:rPr>
              <w:tab/>
              <w:t xml:space="preserve">godkendt, skal servicen returnere/sætte en markering af dette forhold, </w:t>
            </w:r>
            <w:r>
              <w:rPr>
                <w:rFonts w:ascii="Arial" w:hAnsi="Arial" w:cs="Arial"/>
                <w:sz w:val="18"/>
              </w:rPr>
              <w:tab/>
              <w:t>plus hvem (SKAT-medarbejderkode), som har oprettet afskrivningen, afskrivningsdato, samt afskrivningsårsag.</w:t>
            </w:r>
          </w:p>
          <w:p w14:paraId="06A3B6B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A60005"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I forbindelse med OpkrævningFordringRykkerDato, skal servicen hente den senest opdateret rykkerdato.</w:t>
            </w:r>
          </w:p>
        </w:tc>
      </w:tr>
      <w:tr w:rsidR="00766204" w14:paraId="71D1468C" w14:textId="77777777" w:rsidTr="00766204">
        <w:trPr>
          <w:trHeight w:val="283"/>
        </w:trPr>
        <w:tc>
          <w:tcPr>
            <w:tcW w:w="10345" w:type="dxa"/>
            <w:gridSpan w:val="6"/>
            <w:shd w:val="clear" w:color="auto" w:fill="B3B3B3"/>
            <w:vAlign w:val="center"/>
          </w:tcPr>
          <w:p w14:paraId="1E7E640F"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66204" w14:paraId="18F52495" w14:textId="77777777" w:rsidTr="00766204">
        <w:trPr>
          <w:trHeight w:val="283"/>
        </w:trPr>
        <w:tc>
          <w:tcPr>
            <w:tcW w:w="10345" w:type="dxa"/>
            <w:gridSpan w:val="6"/>
            <w:shd w:val="clear" w:color="auto" w:fill="FFFFFF"/>
            <w:vAlign w:val="center"/>
          </w:tcPr>
          <w:p w14:paraId="048C646C"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66204" w14:paraId="18FAC63C" w14:textId="77777777" w:rsidTr="00766204">
        <w:trPr>
          <w:trHeight w:val="283"/>
        </w:trPr>
        <w:tc>
          <w:tcPr>
            <w:tcW w:w="10345" w:type="dxa"/>
            <w:gridSpan w:val="6"/>
            <w:shd w:val="clear" w:color="auto" w:fill="FFFFFF"/>
          </w:tcPr>
          <w:p w14:paraId="0F891517"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766204" w14:paraId="3A070D29" w14:textId="77777777" w:rsidTr="00766204">
        <w:trPr>
          <w:trHeight w:val="283"/>
        </w:trPr>
        <w:tc>
          <w:tcPr>
            <w:tcW w:w="10345" w:type="dxa"/>
            <w:gridSpan w:val="6"/>
            <w:shd w:val="clear" w:color="auto" w:fill="FFFFFF"/>
          </w:tcPr>
          <w:p w14:paraId="6793AC1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3D9BF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14:paraId="0196042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3299AA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14:paraId="1E1E5CF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0DE08D5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14:paraId="7A9B7C93"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66204" w14:paraId="3ADCADD9" w14:textId="77777777" w:rsidTr="00766204">
        <w:trPr>
          <w:trHeight w:val="283"/>
        </w:trPr>
        <w:tc>
          <w:tcPr>
            <w:tcW w:w="10345" w:type="dxa"/>
            <w:gridSpan w:val="6"/>
            <w:shd w:val="clear" w:color="auto" w:fill="FFFFFF"/>
            <w:vAlign w:val="center"/>
          </w:tcPr>
          <w:p w14:paraId="3B90BE2E"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66204" w14:paraId="6B22A3B5" w14:textId="77777777" w:rsidTr="00766204">
        <w:trPr>
          <w:trHeight w:val="283"/>
        </w:trPr>
        <w:tc>
          <w:tcPr>
            <w:tcW w:w="10345" w:type="dxa"/>
            <w:gridSpan w:val="6"/>
            <w:shd w:val="clear" w:color="auto" w:fill="FFFFFF"/>
          </w:tcPr>
          <w:p w14:paraId="3F062E15"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766204" w14:paraId="6C69EFF7" w14:textId="77777777" w:rsidTr="00766204">
        <w:trPr>
          <w:trHeight w:val="283"/>
        </w:trPr>
        <w:tc>
          <w:tcPr>
            <w:tcW w:w="10345" w:type="dxa"/>
            <w:gridSpan w:val="6"/>
            <w:shd w:val="clear" w:color="auto" w:fill="FFFFFF"/>
          </w:tcPr>
          <w:p w14:paraId="2AEF4CE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66981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14:paraId="2FE526C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50CC51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55F2747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14:paraId="516B33B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8AC446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OpkrævningFordringOprindeligtBeløb</w:t>
            </w:r>
          </w:p>
          <w:p w14:paraId="23C826F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14:paraId="508B908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(RegistreringNummerNummer)</w:t>
            </w:r>
          </w:p>
          <w:p w14:paraId="1534206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14:paraId="0BCBB9F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14:paraId="21AA8C4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14:paraId="26D36AB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14:paraId="17B0A9F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14:paraId="6F7471B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14:paraId="613C752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14:paraId="6766CE4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14:paraId="6E05533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14:paraId="5D56266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14:paraId="4D0BBA3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14:paraId="55F2F14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14:paraId="641ECD7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14:paraId="0CBE240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14:paraId="7579F94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5D5B4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14:paraId="0F84ADD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00E815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14:paraId="7784340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5CCD98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EC1893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14:paraId="21BA3B9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08D725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14:paraId="4D69377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880EC3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14:paraId="64F2596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05C044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51D056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14:paraId="6565836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26E123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14:paraId="53BD394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D4BDB6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22BB64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14:paraId="61FCE22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D7C4DD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4C2AB2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14:paraId="1B2E1CD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3162E9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14:paraId="15071F3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14:paraId="4D4472B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14:paraId="55F0CC9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14:paraId="11E6747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10F7D8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EF60FEF" w14:textId="77777777"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0" w:author="w18361" w:date="2012-05-10T13:29:00Z"/>
                <w:rFonts w:ascii="Arial" w:hAnsi="Arial" w:cs="Arial"/>
                <w:sz w:val="18"/>
              </w:rPr>
            </w:pPr>
            <w:del w:id="21" w:author="w18361" w:date="2012-05-10T13:29:00Z">
              <w:r>
                <w:rPr>
                  <w:rFonts w:ascii="Arial" w:hAnsi="Arial" w:cs="Arial"/>
                  <w:sz w:val="18"/>
                </w:rPr>
                <w:tab/>
                <w:delText>* PositivNegativFordringValg *</w:delText>
              </w:r>
            </w:del>
          </w:p>
          <w:p w14:paraId="70CE4393" w14:textId="77777777" w:rsidR="00B70BA6" w:rsidRDefault="00B70BA6" w:rsidP="00B70B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 w:author="w18361" w:date="2012-05-10T13:29:00Z"/>
                <w:rFonts w:ascii="Arial" w:hAnsi="Arial" w:cs="Arial"/>
                <w:sz w:val="18"/>
              </w:rPr>
            </w:pPr>
            <w:del w:id="23" w:author="w18361" w:date="2012-05-10T13:29:00Z">
              <w:r>
                <w:rPr>
                  <w:rFonts w:ascii="Arial" w:hAnsi="Arial" w:cs="Arial"/>
                  <w:sz w:val="18"/>
                </w:rPr>
                <w:tab/>
                <w:delText>[</w:delText>
              </w:r>
            </w:del>
          </w:p>
          <w:p w14:paraId="5A4FA4F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 w:author="w18361" w:date="2012-05-10T13:29:00Z"/>
                <w:rFonts w:ascii="Arial" w:hAnsi="Arial" w:cs="Arial"/>
                <w:sz w:val="18"/>
              </w:rPr>
            </w:pPr>
            <w:ins w:id="25" w:author="w18361" w:date="2012-05-10T13:29:00Z">
              <w:r>
                <w:rPr>
                  <w:rFonts w:ascii="Arial" w:hAnsi="Arial" w:cs="Arial"/>
                  <w:sz w:val="18"/>
                </w:rPr>
                <w:tab/>
                <w:t>(</w:t>
              </w:r>
            </w:ins>
          </w:p>
          <w:p w14:paraId="3C79954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w18361" w:date="2012-05-10T13:29:00Z"/>
                <w:rFonts w:ascii="Arial" w:hAnsi="Arial" w:cs="Arial"/>
                <w:sz w:val="18"/>
              </w:rPr>
            </w:pPr>
            <w:ins w:id="27" w:author="w18361" w:date="2012-05-10T13:29:00Z">
              <w:r>
                <w:rPr>
                  <w:rFonts w:ascii="Arial" w:hAnsi="Arial" w:cs="Arial"/>
                  <w:sz w:val="18"/>
                </w:rPr>
                <w:tab/>
              </w:r>
              <w:r>
                <w:rPr>
                  <w:rFonts w:ascii="Arial" w:hAnsi="Arial" w:cs="Arial"/>
                  <w:sz w:val="18"/>
                </w:rPr>
                <w:tab/>
                <w:t>* PositivNegativFordringDækningInfoValg *</w:t>
              </w:r>
            </w:ins>
          </w:p>
          <w:p w14:paraId="1F60283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w18361" w:date="2012-05-10T13:29:00Z"/>
                <w:rFonts w:ascii="Arial" w:hAnsi="Arial" w:cs="Arial"/>
                <w:sz w:val="18"/>
              </w:rPr>
            </w:pPr>
            <w:ins w:id="29" w:author="w18361" w:date="2012-05-10T13:29:00Z">
              <w:r>
                <w:rPr>
                  <w:rFonts w:ascii="Arial" w:hAnsi="Arial" w:cs="Arial"/>
                  <w:sz w:val="18"/>
                </w:rPr>
                <w:tab/>
              </w:r>
              <w:r>
                <w:rPr>
                  <w:rFonts w:ascii="Arial" w:hAnsi="Arial" w:cs="Arial"/>
                  <w:sz w:val="18"/>
                </w:rPr>
                <w:tab/>
                <w:t>[</w:t>
              </w:r>
            </w:ins>
          </w:p>
          <w:p w14:paraId="46F4CAD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0" w:author="w18361" w:date="2012-05-10T13:29:00Z">
              <w:r>
                <w:rPr>
                  <w:rFonts w:ascii="Arial" w:hAnsi="Arial" w:cs="Arial"/>
                  <w:sz w:val="18"/>
                </w:rPr>
                <w:tab/>
              </w:r>
            </w:ins>
            <w:r>
              <w:rPr>
                <w:rFonts w:ascii="Arial" w:hAnsi="Arial" w:cs="Arial"/>
                <w:sz w:val="18"/>
              </w:rPr>
              <w:tab/>
            </w:r>
            <w:r>
              <w:rPr>
                <w:rFonts w:ascii="Arial" w:hAnsi="Arial" w:cs="Arial"/>
                <w:sz w:val="18"/>
              </w:rPr>
              <w:tab/>
              <w:t>* PositivFordring *</w:t>
            </w:r>
          </w:p>
          <w:p w14:paraId="381728D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ins w:id="31" w:author="w18361" w:date="2012-05-10T13:29:00Z">
              <w:r>
                <w:rPr>
                  <w:rFonts w:ascii="Arial" w:hAnsi="Arial" w:cs="Arial"/>
                  <w:sz w:val="18"/>
                </w:rPr>
                <w:tab/>
              </w:r>
            </w:ins>
            <w:r>
              <w:rPr>
                <w:rFonts w:ascii="Arial" w:hAnsi="Arial" w:cs="Arial"/>
                <w:sz w:val="18"/>
              </w:rPr>
              <w:t>[</w:t>
            </w:r>
          </w:p>
          <w:p w14:paraId="6B85E46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2"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t>* FordringDækketAfValgListe *</w:t>
            </w:r>
          </w:p>
          <w:p w14:paraId="0A97C3F2" w14:textId="34035311"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33" w:author="w18361" w:date="2012-05-10T13:29:00Z">
              <w:r w:rsidR="00B70BA6">
                <w:rPr>
                  <w:rFonts w:ascii="Arial" w:hAnsi="Arial" w:cs="Arial"/>
                  <w:sz w:val="18"/>
                </w:rPr>
                <w:delText>0</w:delText>
              </w:r>
            </w:del>
            <w:ins w:id="34" w:author="w18361" w:date="2012-05-10T13:29:00Z">
              <w:r>
                <w:rPr>
                  <w:rFonts w:ascii="Arial" w:hAnsi="Arial" w:cs="Arial"/>
                  <w:sz w:val="18"/>
                </w:rPr>
                <w:tab/>
                <w:t>1</w:t>
              </w:r>
            </w:ins>
            <w:r>
              <w:rPr>
                <w:rFonts w:ascii="Arial" w:hAnsi="Arial" w:cs="Arial"/>
                <w:sz w:val="18"/>
              </w:rPr>
              <w:t>{</w:t>
            </w:r>
          </w:p>
          <w:p w14:paraId="7B44D8E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5"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14:paraId="1B4111E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36" w:author="w18361" w:date="2012-05-10T13:29:00Z">
              <w:r>
                <w:rPr>
                  <w:rFonts w:ascii="Arial" w:hAnsi="Arial" w:cs="Arial"/>
                  <w:sz w:val="18"/>
                </w:rPr>
                <w:tab/>
              </w:r>
            </w:ins>
            <w:r>
              <w:rPr>
                <w:rFonts w:ascii="Arial" w:hAnsi="Arial" w:cs="Arial"/>
                <w:sz w:val="18"/>
              </w:rPr>
              <w:t>[</w:t>
            </w:r>
          </w:p>
          <w:p w14:paraId="2A58561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7"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14:paraId="19EB3FF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38" w:author="w18361" w:date="2012-05-10T13:29:00Z">
              <w:r>
                <w:rPr>
                  <w:rFonts w:ascii="Arial" w:hAnsi="Arial" w:cs="Arial"/>
                  <w:sz w:val="18"/>
                </w:rPr>
                <w:tab/>
              </w:r>
            </w:ins>
            <w:r>
              <w:rPr>
                <w:rFonts w:ascii="Arial" w:hAnsi="Arial" w:cs="Arial"/>
                <w:sz w:val="18"/>
              </w:rPr>
              <w:t>[</w:t>
            </w:r>
          </w:p>
          <w:p w14:paraId="7100D1F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9"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14:paraId="47850E7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0"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14:paraId="568985A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1"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14:paraId="74D888D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2"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14:paraId="32069D0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3" w:author="w18361" w:date="2012-05-10T13:29:00Z">
              <w:r>
                <w:rPr>
                  <w:rFonts w:ascii="Arial" w:hAnsi="Arial" w:cs="Arial"/>
                  <w:sz w:val="18"/>
                </w:rPr>
                <w:lastRenderedPageBreak/>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14:paraId="42C24E2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4"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14:paraId="333C6A9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5"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14:paraId="2FD1B61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46" w:author="w18361" w:date="2012-05-10T13:29:00Z">
              <w:r>
                <w:rPr>
                  <w:rFonts w:ascii="Arial" w:hAnsi="Arial" w:cs="Arial"/>
                  <w:sz w:val="18"/>
                </w:rPr>
                <w:tab/>
              </w:r>
            </w:ins>
            <w:r>
              <w:rPr>
                <w:rFonts w:ascii="Arial" w:hAnsi="Arial" w:cs="Arial"/>
                <w:sz w:val="18"/>
              </w:rPr>
              <w:t>]</w:t>
            </w:r>
          </w:p>
          <w:p w14:paraId="1B44442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47" w:author="w18361" w:date="2012-05-10T13:29:00Z">
              <w:r>
                <w:rPr>
                  <w:rFonts w:ascii="Arial" w:hAnsi="Arial" w:cs="Arial"/>
                  <w:sz w:val="18"/>
                </w:rPr>
                <w:tab/>
              </w:r>
            </w:ins>
            <w:r>
              <w:rPr>
                <w:rFonts w:ascii="Arial" w:hAnsi="Arial" w:cs="Arial"/>
                <w:sz w:val="18"/>
              </w:rPr>
              <w:t>|</w:t>
            </w:r>
          </w:p>
          <w:p w14:paraId="24F7B9A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8"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14:paraId="4E991C1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49" w:author="w18361" w:date="2012-05-10T13:29:00Z">
              <w:r>
                <w:rPr>
                  <w:rFonts w:ascii="Arial" w:hAnsi="Arial" w:cs="Arial"/>
                  <w:sz w:val="18"/>
                </w:rPr>
                <w:tab/>
              </w:r>
            </w:ins>
            <w:r>
              <w:rPr>
                <w:rFonts w:ascii="Arial" w:hAnsi="Arial" w:cs="Arial"/>
                <w:sz w:val="18"/>
              </w:rPr>
              <w:t>[</w:t>
            </w:r>
          </w:p>
          <w:p w14:paraId="62D6BC6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0"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14:paraId="63076BE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1"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14:paraId="2EC4442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2"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14:paraId="3A76887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3"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14:paraId="705D4AD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4"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14:paraId="460BFFC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55" w:author="w18361" w:date="2012-05-10T13:29:00Z">
              <w:r>
                <w:rPr>
                  <w:rFonts w:ascii="Arial" w:hAnsi="Arial" w:cs="Arial"/>
                  <w:sz w:val="18"/>
                </w:rPr>
                <w:tab/>
              </w:r>
            </w:ins>
            <w:r>
              <w:rPr>
                <w:rFonts w:ascii="Arial" w:hAnsi="Arial" w:cs="Arial"/>
                <w:sz w:val="18"/>
              </w:rPr>
              <w:t>]</w:t>
            </w:r>
          </w:p>
          <w:p w14:paraId="555F620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56" w:author="w18361" w:date="2012-05-10T13:29:00Z">
              <w:r>
                <w:rPr>
                  <w:rFonts w:ascii="Arial" w:hAnsi="Arial" w:cs="Arial"/>
                  <w:sz w:val="18"/>
                </w:rPr>
                <w:tab/>
              </w:r>
            </w:ins>
            <w:r>
              <w:rPr>
                <w:rFonts w:ascii="Arial" w:hAnsi="Arial" w:cs="Arial"/>
                <w:sz w:val="18"/>
              </w:rPr>
              <w:t>]</w:t>
            </w:r>
          </w:p>
          <w:p w14:paraId="4741B63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ins w:id="57" w:author="w18361" w:date="2012-05-10T13:29:00Z">
              <w:r>
                <w:rPr>
                  <w:rFonts w:ascii="Arial" w:hAnsi="Arial" w:cs="Arial"/>
                  <w:sz w:val="18"/>
                </w:rPr>
                <w:tab/>
              </w:r>
            </w:ins>
            <w:r>
              <w:rPr>
                <w:rFonts w:ascii="Arial" w:hAnsi="Arial" w:cs="Arial"/>
                <w:sz w:val="18"/>
              </w:rPr>
              <w:t>}</w:t>
            </w:r>
          </w:p>
          <w:p w14:paraId="3EF80A8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ins w:id="58" w:author="w18361" w:date="2012-05-10T13:29:00Z">
              <w:r>
                <w:rPr>
                  <w:rFonts w:ascii="Arial" w:hAnsi="Arial" w:cs="Arial"/>
                  <w:sz w:val="18"/>
                </w:rPr>
                <w:tab/>
              </w:r>
            </w:ins>
            <w:r>
              <w:rPr>
                <w:rFonts w:ascii="Arial" w:hAnsi="Arial" w:cs="Arial"/>
                <w:sz w:val="18"/>
              </w:rPr>
              <w:t>]</w:t>
            </w:r>
          </w:p>
          <w:p w14:paraId="4CB815B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ins w:id="59" w:author="w18361" w:date="2012-05-10T13:29:00Z">
              <w:r>
                <w:rPr>
                  <w:rFonts w:ascii="Arial" w:hAnsi="Arial" w:cs="Arial"/>
                  <w:sz w:val="18"/>
                </w:rPr>
                <w:tab/>
              </w:r>
            </w:ins>
            <w:r>
              <w:rPr>
                <w:rFonts w:ascii="Arial" w:hAnsi="Arial" w:cs="Arial"/>
                <w:sz w:val="18"/>
              </w:rPr>
              <w:t>|</w:t>
            </w:r>
          </w:p>
          <w:p w14:paraId="4D25C3F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60" w:author="w18361" w:date="2012-05-10T13:29:00Z">
              <w:r>
                <w:rPr>
                  <w:rFonts w:ascii="Arial" w:hAnsi="Arial" w:cs="Arial"/>
                  <w:sz w:val="18"/>
                </w:rPr>
                <w:tab/>
              </w:r>
            </w:ins>
            <w:r>
              <w:rPr>
                <w:rFonts w:ascii="Arial" w:hAnsi="Arial" w:cs="Arial"/>
                <w:sz w:val="18"/>
              </w:rPr>
              <w:tab/>
            </w:r>
            <w:r>
              <w:rPr>
                <w:rFonts w:ascii="Arial" w:hAnsi="Arial" w:cs="Arial"/>
                <w:sz w:val="18"/>
              </w:rPr>
              <w:tab/>
              <w:t>* NegativFordring *</w:t>
            </w:r>
          </w:p>
          <w:p w14:paraId="3CDB438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ins w:id="61" w:author="w18361" w:date="2012-05-10T13:29:00Z">
              <w:r>
                <w:rPr>
                  <w:rFonts w:ascii="Arial" w:hAnsi="Arial" w:cs="Arial"/>
                  <w:sz w:val="18"/>
                </w:rPr>
                <w:tab/>
              </w:r>
            </w:ins>
            <w:r>
              <w:rPr>
                <w:rFonts w:ascii="Arial" w:hAnsi="Arial" w:cs="Arial"/>
                <w:sz w:val="18"/>
              </w:rPr>
              <w:t>[</w:t>
            </w:r>
          </w:p>
          <w:p w14:paraId="42B979D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62"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t>* FordringDækkerUdbetaltValgListe *</w:t>
            </w:r>
          </w:p>
          <w:p w14:paraId="6084F07F" w14:textId="7E9685F8"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63" w:author="w18361" w:date="2012-05-10T13:29:00Z">
              <w:r w:rsidR="00B70BA6">
                <w:rPr>
                  <w:rFonts w:ascii="Arial" w:hAnsi="Arial" w:cs="Arial"/>
                  <w:sz w:val="18"/>
                </w:rPr>
                <w:delText>0</w:delText>
              </w:r>
            </w:del>
            <w:ins w:id="64" w:author="w18361" w:date="2012-05-10T13:29:00Z">
              <w:r>
                <w:rPr>
                  <w:rFonts w:ascii="Arial" w:hAnsi="Arial" w:cs="Arial"/>
                  <w:sz w:val="18"/>
                </w:rPr>
                <w:tab/>
                <w:t>1</w:t>
              </w:r>
            </w:ins>
            <w:r>
              <w:rPr>
                <w:rFonts w:ascii="Arial" w:hAnsi="Arial" w:cs="Arial"/>
                <w:sz w:val="18"/>
              </w:rPr>
              <w:t>{</w:t>
            </w:r>
          </w:p>
          <w:p w14:paraId="670B107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65"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14:paraId="2E83F81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66" w:author="w18361" w:date="2012-05-10T13:29:00Z">
              <w:r>
                <w:rPr>
                  <w:rFonts w:ascii="Arial" w:hAnsi="Arial" w:cs="Arial"/>
                  <w:sz w:val="18"/>
                </w:rPr>
                <w:tab/>
              </w:r>
            </w:ins>
            <w:r>
              <w:rPr>
                <w:rFonts w:ascii="Arial" w:hAnsi="Arial" w:cs="Arial"/>
                <w:sz w:val="18"/>
              </w:rPr>
              <w:t>[</w:t>
            </w:r>
          </w:p>
          <w:p w14:paraId="17D0F65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67"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14:paraId="4687A16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68" w:author="w18361" w:date="2012-05-10T13:29:00Z">
              <w:r>
                <w:rPr>
                  <w:rFonts w:ascii="Arial" w:hAnsi="Arial" w:cs="Arial"/>
                  <w:sz w:val="18"/>
                </w:rPr>
                <w:tab/>
              </w:r>
            </w:ins>
            <w:r>
              <w:rPr>
                <w:rFonts w:ascii="Arial" w:hAnsi="Arial" w:cs="Arial"/>
                <w:sz w:val="18"/>
              </w:rPr>
              <w:t>[</w:t>
            </w:r>
          </w:p>
          <w:p w14:paraId="5C48BE6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69"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14:paraId="6DBDF75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0"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14:paraId="2BC5E69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1"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14:paraId="622B4A8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2"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14:paraId="31D6EE9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3"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14:paraId="1D8AFC2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4"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14:paraId="77F7547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75" w:author="w18361" w:date="2012-05-10T13:29:00Z">
              <w:r>
                <w:rPr>
                  <w:rFonts w:ascii="Arial" w:hAnsi="Arial" w:cs="Arial"/>
                  <w:sz w:val="18"/>
                </w:rPr>
                <w:tab/>
              </w:r>
            </w:ins>
            <w:r>
              <w:rPr>
                <w:rFonts w:ascii="Arial" w:hAnsi="Arial" w:cs="Arial"/>
                <w:sz w:val="18"/>
              </w:rPr>
              <w:t>]</w:t>
            </w:r>
          </w:p>
          <w:p w14:paraId="666FD78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76" w:author="w18361" w:date="2012-05-10T13:29:00Z">
              <w:r>
                <w:rPr>
                  <w:rFonts w:ascii="Arial" w:hAnsi="Arial" w:cs="Arial"/>
                  <w:sz w:val="18"/>
                </w:rPr>
                <w:tab/>
              </w:r>
            </w:ins>
            <w:r>
              <w:rPr>
                <w:rFonts w:ascii="Arial" w:hAnsi="Arial" w:cs="Arial"/>
                <w:sz w:val="18"/>
              </w:rPr>
              <w:t>|</w:t>
            </w:r>
          </w:p>
          <w:p w14:paraId="6BAB695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7"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14:paraId="29F4597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78" w:author="w18361" w:date="2012-05-10T13:29:00Z">
              <w:r>
                <w:rPr>
                  <w:rFonts w:ascii="Arial" w:hAnsi="Arial" w:cs="Arial"/>
                  <w:sz w:val="18"/>
                </w:rPr>
                <w:tab/>
              </w:r>
            </w:ins>
            <w:r>
              <w:rPr>
                <w:rFonts w:ascii="Arial" w:hAnsi="Arial" w:cs="Arial"/>
                <w:sz w:val="18"/>
              </w:rPr>
              <w:t>[</w:t>
            </w:r>
          </w:p>
          <w:p w14:paraId="1E19DD1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9"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14:paraId="614281A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80"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14:paraId="4F75EC5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81"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14:paraId="79F9AB2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82" w:author="w18361" w:date="2012-05-10T13:29:00Z">
              <w:r>
                <w:rPr>
                  <w:rFonts w:ascii="Arial" w:hAnsi="Arial" w:cs="Arial"/>
                  <w:sz w:val="18"/>
                </w:rPr>
                <w:tab/>
              </w:r>
            </w:ins>
            <w:r>
              <w:rPr>
                <w:rFonts w:ascii="Arial" w:hAnsi="Arial" w:cs="Arial"/>
                <w:sz w:val="18"/>
              </w:rPr>
              <w:t>]</w:t>
            </w:r>
          </w:p>
          <w:p w14:paraId="7A283C0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83" w:author="w18361" w:date="2012-05-10T13:29:00Z">
              <w:r>
                <w:rPr>
                  <w:rFonts w:ascii="Arial" w:hAnsi="Arial" w:cs="Arial"/>
                  <w:sz w:val="18"/>
                </w:rPr>
                <w:tab/>
              </w:r>
            </w:ins>
            <w:r>
              <w:rPr>
                <w:rFonts w:ascii="Arial" w:hAnsi="Arial" w:cs="Arial"/>
                <w:sz w:val="18"/>
              </w:rPr>
              <w:t>]</w:t>
            </w:r>
          </w:p>
          <w:p w14:paraId="7492D2C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ins w:id="84" w:author="w18361" w:date="2012-05-10T13:29:00Z">
              <w:r>
                <w:rPr>
                  <w:rFonts w:ascii="Arial" w:hAnsi="Arial" w:cs="Arial"/>
                  <w:sz w:val="18"/>
                </w:rPr>
                <w:tab/>
              </w:r>
            </w:ins>
            <w:r>
              <w:rPr>
                <w:rFonts w:ascii="Arial" w:hAnsi="Arial" w:cs="Arial"/>
                <w:sz w:val="18"/>
              </w:rPr>
              <w:t>}</w:t>
            </w:r>
          </w:p>
          <w:p w14:paraId="3FADAD4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ins w:id="85" w:author="w18361" w:date="2012-05-10T13:29:00Z">
              <w:r>
                <w:rPr>
                  <w:rFonts w:ascii="Arial" w:hAnsi="Arial" w:cs="Arial"/>
                  <w:sz w:val="18"/>
                </w:rPr>
                <w:tab/>
              </w:r>
            </w:ins>
            <w:r>
              <w:rPr>
                <w:rFonts w:ascii="Arial" w:hAnsi="Arial" w:cs="Arial"/>
                <w:sz w:val="18"/>
              </w:rPr>
              <w:t>]</w:t>
            </w:r>
          </w:p>
          <w:p w14:paraId="04DC8C0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ins w:id="86" w:author="w18361" w:date="2012-05-10T13:29:00Z">
              <w:r>
                <w:rPr>
                  <w:rFonts w:ascii="Arial" w:hAnsi="Arial" w:cs="Arial"/>
                  <w:sz w:val="18"/>
                </w:rPr>
                <w:tab/>
              </w:r>
            </w:ins>
            <w:r>
              <w:rPr>
                <w:rFonts w:ascii="Arial" w:hAnsi="Arial" w:cs="Arial"/>
                <w:sz w:val="18"/>
              </w:rPr>
              <w:t>]</w:t>
            </w:r>
          </w:p>
          <w:p w14:paraId="1BF4B43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7" w:author="w18361" w:date="2012-05-10T13:29:00Z"/>
                <w:rFonts w:ascii="Arial" w:hAnsi="Arial" w:cs="Arial"/>
                <w:sz w:val="18"/>
              </w:rPr>
            </w:pPr>
            <w:ins w:id="88" w:author="w18361" w:date="2012-05-10T13:29:00Z">
              <w:r>
                <w:rPr>
                  <w:rFonts w:ascii="Arial" w:hAnsi="Arial" w:cs="Arial"/>
                  <w:sz w:val="18"/>
                </w:rPr>
                <w:tab/>
                <w:t>)</w:t>
              </w:r>
            </w:ins>
          </w:p>
          <w:p w14:paraId="15B2B3B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9" w:author="w18361" w:date="2012-05-10T13:29:00Z"/>
                <w:rFonts w:ascii="Arial" w:hAnsi="Arial" w:cs="Arial"/>
                <w:sz w:val="18"/>
              </w:rPr>
            </w:pPr>
            <w:ins w:id="90" w:author="w18361" w:date="2012-05-10T13:29:00Z">
              <w:r>
                <w:rPr>
                  <w:rFonts w:ascii="Arial" w:hAnsi="Arial" w:cs="Arial"/>
                  <w:sz w:val="18"/>
                </w:rPr>
                <w:tab/>
                <w:t>(</w:t>
              </w:r>
            </w:ins>
          </w:p>
          <w:p w14:paraId="03A5587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1" w:author="w18361" w:date="2012-05-10T13:29:00Z">
              <w:r>
                <w:rPr>
                  <w:rFonts w:ascii="Arial" w:hAnsi="Arial" w:cs="Arial"/>
                  <w:sz w:val="18"/>
                </w:rPr>
                <w:tab/>
              </w:r>
            </w:ins>
            <w:r>
              <w:rPr>
                <w:rFonts w:ascii="Arial" w:hAnsi="Arial" w:cs="Arial"/>
                <w:sz w:val="18"/>
              </w:rPr>
              <w:tab/>
              <w:t>* IdentifikationsoplysningerValg *</w:t>
            </w:r>
          </w:p>
          <w:p w14:paraId="7940613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ins w:id="92" w:author="w18361" w:date="2012-05-10T13:29:00Z">
              <w:r>
                <w:rPr>
                  <w:rFonts w:ascii="Arial" w:hAnsi="Arial" w:cs="Arial"/>
                  <w:sz w:val="18"/>
                </w:rPr>
                <w:tab/>
              </w:r>
            </w:ins>
            <w:r>
              <w:rPr>
                <w:rFonts w:ascii="Arial" w:hAnsi="Arial" w:cs="Arial"/>
                <w:sz w:val="18"/>
              </w:rPr>
              <w:t>[</w:t>
            </w:r>
          </w:p>
          <w:p w14:paraId="35DD6DF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3" w:author="w18361" w:date="2012-05-10T13:29:00Z">
              <w:r>
                <w:rPr>
                  <w:rFonts w:ascii="Arial" w:hAnsi="Arial" w:cs="Arial"/>
                  <w:sz w:val="18"/>
                </w:rPr>
                <w:tab/>
              </w:r>
            </w:ins>
            <w:r>
              <w:rPr>
                <w:rFonts w:ascii="Arial" w:hAnsi="Arial" w:cs="Arial"/>
                <w:sz w:val="18"/>
              </w:rPr>
              <w:tab/>
            </w:r>
            <w:r>
              <w:rPr>
                <w:rFonts w:ascii="Arial" w:hAnsi="Arial" w:cs="Arial"/>
                <w:sz w:val="18"/>
              </w:rPr>
              <w:tab/>
              <w:t>* EAN *</w:t>
            </w:r>
          </w:p>
          <w:p w14:paraId="0AD07C6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ins w:id="94" w:author="w18361" w:date="2012-05-10T13:29:00Z">
              <w:r>
                <w:rPr>
                  <w:rFonts w:ascii="Arial" w:hAnsi="Arial" w:cs="Arial"/>
                  <w:sz w:val="18"/>
                </w:rPr>
                <w:tab/>
              </w:r>
            </w:ins>
            <w:r>
              <w:rPr>
                <w:rFonts w:ascii="Arial" w:hAnsi="Arial" w:cs="Arial"/>
                <w:sz w:val="18"/>
              </w:rPr>
              <w:t>[</w:t>
            </w:r>
          </w:p>
          <w:p w14:paraId="7B41C69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5"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t>EANNummer</w:t>
            </w:r>
          </w:p>
          <w:p w14:paraId="256DB2F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6"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t>EANOrdreNummer</w:t>
            </w:r>
          </w:p>
          <w:p w14:paraId="7C780C5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7"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t>EANKontoNummer</w:t>
            </w:r>
          </w:p>
          <w:p w14:paraId="247E588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8"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t>(EANKontakt)</w:t>
            </w:r>
          </w:p>
          <w:p w14:paraId="1E17BEC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9" w:author="w18361" w:date="2012-05-10T13:29: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t>(ProduktionEnhedNummer)</w:t>
            </w:r>
          </w:p>
          <w:p w14:paraId="0FFE18C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ins w:id="100" w:author="w18361" w:date="2012-05-10T13:29:00Z">
              <w:r>
                <w:rPr>
                  <w:rFonts w:ascii="Arial" w:hAnsi="Arial" w:cs="Arial"/>
                  <w:sz w:val="18"/>
                </w:rPr>
                <w:tab/>
              </w:r>
            </w:ins>
            <w:r>
              <w:rPr>
                <w:rFonts w:ascii="Arial" w:hAnsi="Arial" w:cs="Arial"/>
                <w:sz w:val="18"/>
              </w:rPr>
              <w:t>]</w:t>
            </w:r>
          </w:p>
          <w:p w14:paraId="22087CC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ins w:id="101" w:author="w18361" w:date="2012-05-10T13:29:00Z">
              <w:r>
                <w:rPr>
                  <w:rFonts w:ascii="Arial" w:hAnsi="Arial" w:cs="Arial"/>
                  <w:sz w:val="18"/>
                </w:rPr>
                <w:tab/>
              </w:r>
            </w:ins>
            <w:r>
              <w:rPr>
                <w:rFonts w:ascii="Arial" w:hAnsi="Arial" w:cs="Arial"/>
                <w:sz w:val="18"/>
              </w:rPr>
              <w:t>|</w:t>
            </w:r>
          </w:p>
          <w:p w14:paraId="3AA6CD6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2" w:author="w18361" w:date="2012-05-10T13:29:00Z">
              <w:r>
                <w:rPr>
                  <w:rFonts w:ascii="Arial" w:hAnsi="Arial" w:cs="Arial"/>
                  <w:sz w:val="18"/>
                </w:rPr>
                <w:tab/>
              </w:r>
            </w:ins>
            <w:r>
              <w:rPr>
                <w:rFonts w:ascii="Arial" w:hAnsi="Arial" w:cs="Arial"/>
                <w:sz w:val="18"/>
              </w:rPr>
              <w:tab/>
            </w:r>
            <w:r>
              <w:rPr>
                <w:rFonts w:ascii="Arial" w:hAnsi="Arial" w:cs="Arial"/>
                <w:sz w:val="18"/>
              </w:rPr>
              <w:tab/>
              <w:t>* PNummer *</w:t>
            </w:r>
          </w:p>
          <w:p w14:paraId="2C21F73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ins w:id="103" w:author="w18361" w:date="2012-05-10T13:29:00Z">
              <w:r>
                <w:rPr>
                  <w:rFonts w:ascii="Arial" w:hAnsi="Arial" w:cs="Arial"/>
                  <w:sz w:val="18"/>
                </w:rPr>
                <w:tab/>
              </w:r>
            </w:ins>
            <w:r>
              <w:rPr>
                <w:rFonts w:ascii="Arial" w:hAnsi="Arial" w:cs="Arial"/>
                <w:sz w:val="18"/>
              </w:rPr>
              <w:t>[</w:t>
            </w:r>
          </w:p>
          <w:p w14:paraId="2E154E1F" w14:textId="2C46574B"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104" w:author="w18361" w:date="2012-05-10T13:29:00Z">
              <w:r w:rsidR="00B70BA6">
                <w:rPr>
                  <w:rFonts w:ascii="Arial" w:hAnsi="Arial" w:cs="Arial"/>
                  <w:sz w:val="18"/>
                </w:rPr>
                <w:delText>(</w:delText>
              </w:r>
            </w:del>
            <w:ins w:id="105" w:author="w18361" w:date="2012-05-10T13:29:00Z">
              <w:r>
                <w:rPr>
                  <w:rFonts w:ascii="Arial" w:hAnsi="Arial" w:cs="Arial"/>
                  <w:sz w:val="18"/>
                </w:rPr>
                <w:tab/>
              </w:r>
            </w:ins>
            <w:r>
              <w:rPr>
                <w:rFonts w:ascii="Arial" w:hAnsi="Arial" w:cs="Arial"/>
                <w:sz w:val="18"/>
              </w:rPr>
              <w:t>ProduktionEnhedNummer</w:t>
            </w:r>
            <w:del w:id="106" w:author="w18361" w:date="2012-05-10T13:29:00Z">
              <w:r w:rsidR="00B70BA6">
                <w:rPr>
                  <w:rFonts w:ascii="Arial" w:hAnsi="Arial" w:cs="Arial"/>
                  <w:sz w:val="18"/>
                </w:rPr>
                <w:delText>)</w:delText>
              </w:r>
            </w:del>
          </w:p>
          <w:p w14:paraId="0262D90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ins w:id="107" w:author="w18361" w:date="2012-05-10T13:29:00Z">
              <w:r>
                <w:rPr>
                  <w:rFonts w:ascii="Arial" w:hAnsi="Arial" w:cs="Arial"/>
                  <w:sz w:val="18"/>
                </w:rPr>
                <w:tab/>
              </w:r>
            </w:ins>
            <w:r>
              <w:rPr>
                <w:rFonts w:ascii="Arial" w:hAnsi="Arial" w:cs="Arial"/>
                <w:sz w:val="18"/>
              </w:rPr>
              <w:t>]</w:t>
            </w:r>
          </w:p>
          <w:p w14:paraId="252B916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ins w:id="108" w:author="w18361" w:date="2012-05-10T13:29:00Z">
              <w:r>
                <w:rPr>
                  <w:rFonts w:ascii="Arial" w:hAnsi="Arial" w:cs="Arial"/>
                  <w:sz w:val="18"/>
                </w:rPr>
                <w:tab/>
              </w:r>
            </w:ins>
            <w:r>
              <w:rPr>
                <w:rFonts w:ascii="Arial" w:hAnsi="Arial" w:cs="Arial"/>
                <w:sz w:val="18"/>
              </w:rPr>
              <w:t>]</w:t>
            </w:r>
          </w:p>
          <w:p w14:paraId="1375929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9" w:author="w18361" w:date="2012-05-10T13:29:00Z"/>
                <w:rFonts w:ascii="Arial" w:hAnsi="Arial" w:cs="Arial"/>
                <w:sz w:val="18"/>
              </w:rPr>
            </w:pPr>
            <w:ins w:id="110" w:author="w18361" w:date="2012-05-10T13:29:00Z">
              <w:r>
                <w:rPr>
                  <w:rFonts w:ascii="Arial" w:hAnsi="Arial" w:cs="Arial"/>
                  <w:sz w:val="18"/>
                </w:rPr>
                <w:tab/>
                <w:t>)</w:t>
              </w:r>
            </w:ins>
          </w:p>
          <w:p w14:paraId="208616A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14:paraId="531FF66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0{</w:t>
            </w:r>
          </w:p>
          <w:p w14:paraId="0C3CE9A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14:paraId="17DC2E1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4E014D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14:paraId="538BA38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14:paraId="2F0DCA8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14:paraId="3F1ED43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(OpkrævningFordringHaverNavn)</w:t>
            </w:r>
            <w:r>
              <w:rPr>
                <w:rFonts w:ascii="Arial" w:hAnsi="Arial" w:cs="Arial"/>
                <w:sz w:val="18"/>
              </w:rPr>
              <w:tab/>
            </w:r>
            <w:r>
              <w:rPr>
                <w:rFonts w:ascii="Arial" w:hAnsi="Arial" w:cs="Arial"/>
                <w:sz w:val="18"/>
              </w:rPr>
              <w:tab/>
            </w:r>
          </w:p>
          <w:p w14:paraId="1CC0068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DC7BDB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2C4F5C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14:paraId="1916DD1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1D2D965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14:paraId="78EDB4F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24533E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14:paraId="43E46D8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4B64C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0662D1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ADC9C6E"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66204" w14:paraId="0BE0DDDB" w14:textId="77777777" w:rsidTr="00766204">
        <w:trPr>
          <w:trHeight w:val="283"/>
        </w:trPr>
        <w:tc>
          <w:tcPr>
            <w:tcW w:w="10345" w:type="dxa"/>
            <w:gridSpan w:val="6"/>
            <w:shd w:val="clear" w:color="auto" w:fill="FFFFFF"/>
            <w:vAlign w:val="center"/>
          </w:tcPr>
          <w:p w14:paraId="3727C5ED"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766204" w14:paraId="7831083D" w14:textId="77777777" w:rsidTr="00766204">
        <w:trPr>
          <w:trHeight w:val="283"/>
        </w:trPr>
        <w:tc>
          <w:tcPr>
            <w:tcW w:w="10345" w:type="dxa"/>
            <w:gridSpan w:val="6"/>
            <w:shd w:val="clear" w:color="auto" w:fill="FFFFFF"/>
          </w:tcPr>
          <w:p w14:paraId="4CABDC58"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766204" w14:paraId="4B29D4A0" w14:textId="77777777" w:rsidTr="00766204">
        <w:trPr>
          <w:trHeight w:val="283"/>
        </w:trPr>
        <w:tc>
          <w:tcPr>
            <w:tcW w:w="10345" w:type="dxa"/>
            <w:gridSpan w:val="6"/>
            <w:shd w:val="clear" w:color="auto" w:fill="FFFFFF"/>
          </w:tcPr>
          <w:p w14:paraId="0C15F80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DA208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681DD28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5B223A77"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766204" w14:paraId="015F6379" w14:textId="77777777" w:rsidTr="00766204">
        <w:trPr>
          <w:trHeight w:val="283"/>
        </w:trPr>
        <w:tc>
          <w:tcPr>
            <w:tcW w:w="10345" w:type="dxa"/>
            <w:gridSpan w:val="6"/>
            <w:shd w:val="clear" w:color="auto" w:fill="B3B3B3"/>
            <w:vAlign w:val="center"/>
          </w:tcPr>
          <w:p w14:paraId="1ECEDF76"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b/>
                <w:sz w:val="18"/>
                <w:rPrChange w:id="111" w:author="w18361" w:date="2012-05-10T13:29:00Z">
                  <w:rPr>
                    <w:rFonts w:ascii="Arial" w:hAnsi="Arial"/>
                    <w:b/>
                    <w:sz w:val="18"/>
                    <w:lang w:val="en-US"/>
                  </w:rPr>
                </w:rPrChange>
              </w:rPr>
            </w:pPr>
            <w:r>
              <w:rPr>
                <w:rFonts w:ascii="Arial" w:hAnsi="Arial"/>
                <w:b/>
                <w:sz w:val="18"/>
                <w:rPrChange w:id="112" w:author="w18361" w:date="2012-05-10T13:29:00Z">
                  <w:rPr>
                    <w:rFonts w:ascii="Arial" w:hAnsi="Arial"/>
                    <w:b/>
                    <w:sz w:val="18"/>
                    <w:lang w:val="en-US"/>
                  </w:rPr>
                </w:rPrChange>
              </w:rPr>
              <w:t>Referencer fra use case(s)</w:t>
            </w:r>
          </w:p>
        </w:tc>
      </w:tr>
      <w:tr w:rsidR="00766204" w14:paraId="5EEDED96" w14:textId="77777777" w:rsidTr="00766204">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113" w:author="w18361" w:date="2012-05-10T13:29:00Z">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trHeight w:val="283"/>
          <w:trPrChange w:id="114" w:author="w18361" w:date="2012-05-10T13:29:00Z">
            <w:trPr>
              <w:trHeight w:val="283"/>
            </w:trPr>
          </w:trPrChange>
        </w:trPr>
        <w:tc>
          <w:tcPr>
            <w:tcW w:w="10345" w:type="dxa"/>
            <w:gridSpan w:val="6"/>
            <w:shd w:val="clear" w:color="auto" w:fill="B3B3B3"/>
            <w:tcPrChange w:id="115" w:author="w18361" w:date="2012-05-10T13:29:00Z">
              <w:tcPr>
                <w:tcW w:w="10345" w:type="dxa"/>
                <w:gridSpan w:val="6"/>
                <w:shd w:val="clear" w:color="auto" w:fill="FFFFFF"/>
              </w:tcPr>
            </w:tcPrChange>
          </w:tcPr>
          <w:p w14:paraId="4377D5E0" w14:textId="218FA9B2" w:rsidR="00766204" w:rsidRDefault="00B70BA6"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16" w:author="w18361" w:date="2012-05-10T13:29:00Z">
              <w:r w:rsidRPr="004226EB">
                <w:rPr>
                  <w:rFonts w:ascii="Arial" w:hAnsi="Arial" w:cs="Arial"/>
                  <w:sz w:val="18"/>
                  <w:lang w:val="en-US"/>
                </w:rPr>
                <w:delText xml:space="preserve"> </w:delText>
              </w:r>
              <w:r>
                <w:rPr>
                  <w:rFonts w:ascii="Arial" w:hAnsi="Arial" w:cs="Arial"/>
                  <w:sz w:val="18"/>
                </w:rPr>
                <w:delText xml:space="preserve">trin </w:delText>
              </w:r>
            </w:del>
            <w:r w:rsidR="00766204">
              <w:rPr>
                <w:rFonts w:ascii="Arial" w:hAnsi="Arial" w:cs="Arial"/>
                <w:sz w:val="18"/>
              </w:rPr>
              <w:t>Hent fordring i Use Case "19.04 Hent Fordring"</w:t>
            </w:r>
          </w:p>
          <w:p w14:paraId="6754BFB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7" w:author="w18361" w:date="2012-05-10T13:29:00Z"/>
                <w:rFonts w:ascii="Arial" w:hAnsi="Arial" w:cs="Arial"/>
                <w:sz w:val="18"/>
              </w:rPr>
            </w:pPr>
          </w:p>
          <w:p w14:paraId="394B2CB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8" w:author="w18361" w:date="2012-05-10T13:29:00Z"/>
                <w:rFonts w:ascii="Arial" w:hAnsi="Arial" w:cs="Arial"/>
                <w:sz w:val="18"/>
              </w:rPr>
            </w:pPr>
            <w:ins w:id="119" w:author="w18361" w:date="2012-05-10T13:29:00Z">
              <w:r>
                <w:rPr>
                  <w:rFonts w:ascii="Arial" w:hAnsi="Arial" w:cs="Arial"/>
                  <w:sz w:val="18"/>
                </w:rPr>
                <w:t>Detailfordring i Use Case "12.02 Opret stop for fordring (web)"</w:t>
              </w:r>
            </w:ins>
          </w:p>
          <w:p w14:paraId="13FF378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0" w:author="w18361" w:date="2012-05-10T13:29:00Z"/>
                <w:rFonts w:ascii="Arial" w:hAnsi="Arial" w:cs="Arial"/>
                <w:sz w:val="18"/>
              </w:rPr>
            </w:pPr>
          </w:p>
          <w:p w14:paraId="4102281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1" w:author="w18361" w:date="2012-05-10T13:29:00Z"/>
                <w:rFonts w:ascii="Arial" w:hAnsi="Arial" w:cs="Arial"/>
                <w:sz w:val="18"/>
              </w:rPr>
            </w:pPr>
            <w:ins w:id="122" w:author="w18361" w:date="2012-05-10T13:29:00Z">
              <w:r>
                <w:rPr>
                  <w:rFonts w:ascii="Arial" w:hAnsi="Arial" w:cs="Arial"/>
                  <w:sz w:val="18"/>
                </w:rPr>
                <w:t>Detailfordring i Use Case "12.03 Annuller/ændr stop for fordring (web)"</w:t>
              </w:r>
            </w:ins>
          </w:p>
          <w:p w14:paraId="0AC8990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3" w:author="w18361" w:date="2012-05-10T13:29:00Z"/>
                <w:rFonts w:ascii="Arial" w:hAnsi="Arial" w:cs="Arial"/>
                <w:sz w:val="18"/>
              </w:rPr>
            </w:pPr>
          </w:p>
          <w:p w14:paraId="4CA27A0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4" w:author="w18361" w:date="2012-05-10T13:29:00Z"/>
                <w:rFonts w:ascii="Arial" w:hAnsi="Arial" w:cs="Arial"/>
                <w:sz w:val="18"/>
              </w:rPr>
            </w:pPr>
            <w:ins w:id="125" w:author="w18361" w:date="2012-05-10T13:29:00Z">
              <w:r>
                <w:rPr>
                  <w:rFonts w:ascii="Arial" w:hAnsi="Arial" w:cs="Arial"/>
                  <w:sz w:val="18"/>
                </w:rPr>
                <w:t>Detailfordring i Use Case "11.01 Afbryd betalingsordning (web)"</w:t>
              </w:r>
            </w:ins>
          </w:p>
          <w:p w14:paraId="102F4C8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6" w:author="w18361" w:date="2012-05-10T13:29:00Z"/>
                <w:rFonts w:ascii="Arial" w:hAnsi="Arial" w:cs="Arial"/>
                <w:sz w:val="18"/>
              </w:rPr>
            </w:pPr>
          </w:p>
          <w:p w14:paraId="0196F06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7" w:author="w18361" w:date="2012-05-10T13:29:00Z"/>
                <w:rFonts w:ascii="Arial" w:hAnsi="Arial" w:cs="Arial"/>
                <w:sz w:val="18"/>
              </w:rPr>
            </w:pPr>
            <w:ins w:id="128" w:author="w18361" w:date="2012-05-10T13:29:00Z">
              <w:r>
                <w:rPr>
                  <w:rFonts w:ascii="Arial" w:hAnsi="Arial" w:cs="Arial"/>
                  <w:sz w:val="18"/>
                </w:rPr>
                <w:t>DetailFordring i Use Case "11.03 Opret eller rediger betalingsordning (web)"</w:t>
              </w:r>
            </w:ins>
          </w:p>
          <w:p w14:paraId="16910C0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9" w:author="w18361" w:date="2012-05-10T13:29:00Z"/>
                <w:rFonts w:ascii="Arial" w:hAnsi="Arial" w:cs="Arial"/>
                <w:sz w:val="18"/>
              </w:rPr>
            </w:pPr>
          </w:p>
          <w:p w14:paraId="5586A73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0" w:author="w18361" w:date="2012-05-10T13:29:00Z"/>
                <w:rFonts w:ascii="Arial" w:hAnsi="Arial" w:cs="Arial"/>
                <w:sz w:val="18"/>
              </w:rPr>
            </w:pPr>
            <w:ins w:id="131" w:author="w18361" w:date="2012-05-10T13:29:00Z">
              <w:r>
                <w:rPr>
                  <w:rFonts w:ascii="Arial" w:hAnsi="Arial" w:cs="Arial"/>
                  <w:sz w:val="18"/>
                </w:rPr>
                <w:t>Detailfordring i Use Case "12.05 Afskriv fordring (web)"</w:t>
              </w:r>
            </w:ins>
          </w:p>
          <w:p w14:paraId="29C9729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2" w:author="w18361" w:date="2012-05-10T13:29:00Z"/>
                <w:rFonts w:ascii="Arial" w:hAnsi="Arial" w:cs="Arial"/>
                <w:sz w:val="18"/>
              </w:rPr>
            </w:pPr>
          </w:p>
          <w:p w14:paraId="303E9E7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3" w:author="w18361" w:date="2012-05-10T13:29:00Z"/>
                <w:rFonts w:ascii="Arial" w:hAnsi="Arial" w:cs="Arial"/>
                <w:sz w:val="18"/>
              </w:rPr>
            </w:pPr>
            <w:ins w:id="134" w:author="w18361" w:date="2012-05-10T13:29:00Z">
              <w:r>
                <w:rPr>
                  <w:rFonts w:ascii="Arial" w:hAnsi="Arial" w:cs="Arial"/>
                  <w:sz w:val="18"/>
                </w:rPr>
                <w:t>Detailfordring i Use Case "12.14 Tilbagekald fordring (web)"</w:t>
              </w:r>
            </w:ins>
          </w:p>
          <w:p w14:paraId="6D5131BC"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68C069B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66204" w:rsidSect="00766204">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38A52DC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66204" w14:paraId="79650D2F" w14:textId="77777777" w:rsidTr="00766204">
        <w:trPr>
          <w:tblHeader/>
        </w:trPr>
        <w:tc>
          <w:tcPr>
            <w:tcW w:w="3402" w:type="dxa"/>
            <w:shd w:val="clear" w:color="auto" w:fill="B3B3B3"/>
            <w:vAlign w:val="center"/>
          </w:tcPr>
          <w:p w14:paraId="33D94ADD"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3219BC87"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20626262"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66204" w14:paraId="76362E93" w14:textId="77777777" w:rsidTr="00766204">
        <w:tc>
          <w:tcPr>
            <w:tcW w:w="3402" w:type="dxa"/>
          </w:tcPr>
          <w:p w14:paraId="34B7BE22"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14:paraId="0805F42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7" w:author="w18361" w:date="2012-05-10T13:29:00Z">
                  <w:rPr>
                    <w:rFonts w:ascii="Arial" w:hAnsi="Arial"/>
                    <w:sz w:val="18"/>
                    <w:lang w:val="en-US"/>
                  </w:rPr>
                </w:rPrChange>
              </w:rPr>
            </w:pPr>
            <w:r>
              <w:rPr>
                <w:rFonts w:ascii="Arial" w:hAnsi="Arial"/>
                <w:sz w:val="18"/>
                <w:rPrChange w:id="138" w:author="w18361" w:date="2012-05-10T13:29:00Z">
                  <w:rPr>
                    <w:rFonts w:ascii="Arial" w:hAnsi="Arial"/>
                    <w:sz w:val="18"/>
                    <w:lang w:val="en-US"/>
                  </w:rPr>
                </w:rPrChange>
              </w:rPr>
              <w:t xml:space="preserve">Domain: </w:t>
            </w:r>
          </w:p>
          <w:p w14:paraId="6774087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9" w:author="w18361" w:date="2012-05-10T13:29:00Z">
                  <w:rPr>
                    <w:rFonts w:ascii="Arial" w:hAnsi="Arial"/>
                    <w:sz w:val="18"/>
                    <w:lang w:val="en-US"/>
                  </w:rPr>
                </w:rPrChange>
              </w:rPr>
            </w:pPr>
            <w:r>
              <w:rPr>
                <w:rFonts w:ascii="Arial" w:hAnsi="Arial"/>
                <w:sz w:val="18"/>
                <w:rPrChange w:id="140" w:author="w18361" w:date="2012-05-10T13:29:00Z">
                  <w:rPr>
                    <w:rFonts w:ascii="Arial" w:hAnsi="Arial"/>
                    <w:sz w:val="18"/>
                    <w:lang w:val="en-US"/>
                  </w:rPr>
                </w:rPrChange>
              </w:rPr>
              <w:t>TekstKort</w:t>
            </w:r>
          </w:p>
          <w:p w14:paraId="6975424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1" w:author="w18361" w:date="2012-05-10T13:29:00Z">
                  <w:rPr>
                    <w:rFonts w:ascii="Arial" w:hAnsi="Arial"/>
                    <w:sz w:val="18"/>
                    <w:lang w:val="en-US"/>
                  </w:rPr>
                </w:rPrChange>
              </w:rPr>
            </w:pPr>
            <w:r>
              <w:rPr>
                <w:rFonts w:ascii="Arial" w:hAnsi="Arial"/>
                <w:sz w:val="18"/>
                <w:rPrChange w:id="142" w:author="w18361" w:date="2012-05-10T13:29:00Z">
                  <w:rPr>
                    <w:rFonts w:ascii="Arial" w:hAnsi="Arial"/>
                    <w:sz w:val="18"/>
                    <w:lang w:val="en-US"/>
                  </w:rPr>
                </w:rPrChange>
              </w:rPr>
              <w:t>base: string</w:t>
            </w:r>
          </w:p>
          <w:p w14:paraId="527B719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3" w:author="w18361" w:date="2012-05-10T13:29:00Z">
                  <w:rPr>
                    <w:rFonts w:ascii="Arial" w:hAnsi="Arial"/>
                    <w:sz w:val="18"/>
                    <w:lang w:val="en-US"/>
                  </w:rPr>
                </w:rPrChange>
              </w:rPr>
            </w:pPr>
            <w:r>
              <w:rPr>
                <w:rFonts w:ascii="Arial" w:hAnsi="Arial"/>
                <w:sz w:val="18"/>
                <w:rPrChange w:id="144" w:author="w18361" w:date="2012-05-10T13:29:00Z">
                  <w:rPr>
                    <w:rFonts w:ascii="Arial" w:hAnsi="Arial"/>
                    <w:sz w:val="18"/>
                    <w:lang w:val="en-US"/>
                  </w:rPr>
                </w:rPrChange>
              </w:rPr>
              <w:t>minLength: 0</w:t>
            </w:r>
          </w:p>
          <w:p w14:paraId="64C237C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09E2996C"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55248CB0"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766204" w14:paraId="4389A213" w14:textId="77777777" w:rsidTr="00766204">
        <w:tc>
          <w:tcPr>
            <w:tcW w:w="3402" w:type="dxa"/>
          </w:tcPr>
          <w:p w14:paraId="17A5BA29"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14:paraId="4BE37B0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5" w:author="w18361" w:date="2012-05-10T13:29:00Z">
                  <w:rPr>
                    <w:rFonts w:ascii="Arial" w:hAnsi="Arial"/>
                    <w:sz w:val="18"/>
                    <w:lang w:val="en-US"/>
                  </w:rPr>
                </w:rPrChange>
              </w:rPr>
            </w:pPr>
            <w:r>
              <w:rPr>
                <w:rFonts w:ascii="Arial" w:hAnsi="Arial"/>
                <w:sz w:val="18"/>
                <w:rPrChange w:id="146" w:author="w18361" w:date="2012-05-10T13:29:00Z">
                  <w:rPr>
                    <w:rFonts w:ascii="Arial" w:hAnsi="Arial"/>
                    <w:sz w:val="18"/>
                    <w:lang w:val="en-US"/>
                  </w:rPr>
                </w:rPrChange>
              </w:rPr>
              <w:t xml:space="preserve">Domain: </w:t>
            </w:r>
          </w:p>
          <w:p w14:paraId="70F2B37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7" w:author="w18361" w:date="2012-05-10T13:29:00Z">
                  <w:rPr>
                    <w:rFonts w:ascii="Arial" w:hAnsi="Arial"/>
                    <w:sz w:val="18"/>
                    <w:lang w:val="en-US"/>
                  </w:rPr>
                </w:rPrChange>
              </w:rPr>
            </w:pPr>
            <w:r>
              <w:rPr>
                <w:rFonts w:ascii="Arial" w:hAnsi="Arial"/>
                <w:sz w:val="18"/>
                <w:rPrChange w:id="148" w:author="w18361" w:date="2012-05-10T13:29:00Z">
                  <w:rPr>
                    <w:rFonts w:ascii="Arial" w:hAnsi="Arial"/>
                    <w:sz w:val="18"/>
                    <w:lang w:val="en-US"/>
                  </w:rPr>
                </w:rPrChange>
              </w:rPr>
              <w:t>Tekst45</w:t>
            </w:r>
          </w:p>
          <w:p w14:paraId="29DC083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9" w:author="w18361" w:date="2012-05-10T13:29:00Z">
                  <w:rPr>
                    <w:rFonts w:ascii="Arial" w:hAnsi="Arial"/>
                    <w:sz w:val="18"/>
                    <w:lang w:val="en-US"/>
                  </w:rPr>
                </w:rPrChange>
              </w:rPr>
            </w:pPr>
            <w:r>
              <w:rPr>
                <w:rFonts w:ascii="Arial" w:hAnsi="Arial"/>
                <w:sz w:val="18"/>
                <w:rPrChange w:id="150" w:author="w18361" w:date="2012-05-10T13:29:00Z">
                  <w:rPr>
                    <w:rFonts w:ascii="Arial" w:hAnsi="Arial"/>
                    <w:sz w:val="18"/>
                    <w:lang w:val="en-US"/>
                  </w:rPr>
                </w:rPrChange>
              </w:rPr>
              <w:t>base: string</w:t>
            </w:r>
          </w:p>
          <w:p w14:paraId="7933148B"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1" w:author="w18361" w:date="2012-05-10T13:29:00Z">
                  <w:rPr>
                    <w:rFonts w:ascii="Arial" w:hAnsi="Arial"/>
                    <w:sz w:val="18"/>
                    <w:lang w:val="en-US"/>
                  </w:rPr>
                </w:rPrChange>
              </w:rPr>
            </w:pPr>
            <w:r>
              <w:rPr>
                <w:rFonts w:ascii="Arial" w:hAnsi="Arial"/>
                <w:sz w:val="18"/>
                <w:rPrChange w:id="152" w:author="w18361" w:date="2012-05-10T13:29:00Z">
                  <w:rPr>
                    <w:rFonts w:ascii="Arial" w:hAnsi="Arial"/>
                    <w:sz w:val="18"/>
                    <w:lang w:val="en-US"/>
                  </w:rPr>
                </w:rPrChange>
              </w:rPr>
              <w:t>maxLength: 45</w:t>
            </w:r>
          </w:p>
        </w:tc>
        <w:tc>
          <w:tcPr>
            <w:tcW w:w="4671" w:type="dxa"/>
          </w:tcPr>
          <w:p w14:paraId="37A8030C"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766204" w14:paraId="47ED7D8E" w14:textId="77777777" w:rsidTr="00766204">
        <w:tc>
          <w:tcPr>
            <w:tcW w:w="3402" w:type="dxa"/>
          </w:tcPr>
          <w:p w14:paraId="121B8E05"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14:paraId="4624047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3" w:author="w18361" w:date="2012-05-10T13:29:00Z">
                  <w:rPr>
                    <w:rFonts w:ascii="Arial" w:hAnsi="Arial"/>
                    <w:sz w:val="18"/>
                    <w:lang w:val="en-US"/>
                  </w:rPr>
                </w:rPrChange>
              </w:rPr>
            </w:pPr>
            <w:r>
              <w:rPr>
                <w:rFonts w:ascii="Arial" w:hAnsi="Arial"/>
                <w:sz w:val="18"/>
                <w:rPrChange w:id="154" w:author="w18361" w:date="2012-05-10T13:29:00Z">
                  <w:rPr>
                    <w:rFonts w:ascii="Arial" w:hAnsi="Arial"/>
                    <w:sz w:val="18"/>
                    <w:lang w:val="en-US"/>
                  </w:rPr>
                </w:rPrChange>
              </w:rPr>
              <w:t xml:space="preserve">Domain: </w:t>
            </w:r>
          </w:p>
          <w:p w14:paraId="6ECD5C3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5" w:author="w18361" w:date="2012-05-10T13:29:00Z">
                  <w:rPr>
                    <w:rFonts w:ascii="Arial" w:hAnsi="Arial"/>
                    <w:sz w:val="18"/>
                    <w:lang w:val="en-US"/>
                  </w:rPr>
                </w:rPrChange>
              </w:rPr>
            </w:pPr>
            <w:r>
              <w:rPr>
                <w:rFonts w:ascii="Arial" w:hAnsi="Arial"/>
                <w:sz w:val="18"/>
                <w:rPrChange w:id="156" w:author="w18361" w:date="2012-05-10T13:29:00Z">
                  <w:rPr>
                    <w:rFonts w:ascii="Arial" w:hAnsi="Arial"/>
                    <w:sz w:val="18"/>
                    <w:lang w:val="en-US"/>
                  </w:rPr>
                </w:rPrChange>
              </w:rPr>
              <w:t>EANNummer</w:t>
            </w:r>
          </w:p>
          <w:p w14:paraId="5756BEC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7" w:author="w18361" w:date="2012-05-10T13:29:00Z">
                  <w:rPr>
                    <w:rFonts w:ascii="Arial" w:hAnsi="Arial"/>
                    <w:sz w:val="18"/>
                    <w:lang w:val="en-US"/>
                  </w:rPr>
                </w:rPrChange>
              </w:rPr>
            </w:pPr>
            <w:r>
              <w:rPr>
                <w:rFonts w:ascii="Arial" w:hAnsi="Arial"/>
                <w:sz w:val="18"/>
                <w:rPrChange w:id="158" w:author="w18361" w:date="2012-05-10T13:29:00Z">
                  <w:rPr>
                    <w:rFonts w:ascii="Arial" w:hAnsi="Arial"/>
                    <w:sz w:val="18"/>
                    <w:lang w:val="en-US"/>
                  </w:rPr>
                </w:rPrChange>
              </w:rPr>
              <w:t>base: string</w:t>
            </w:r>
          </w:p>
          <w:p w14:paraId="35E0F52A"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9" w:author="w18361" w:date="2012-05-10T13:29:00Z">
                  <w:rPr>
                    <w:rFonts w:ascii="Arial" w:hAnsi="Arial"/>
                    <w:sz w:val="18"/>
                    <w:lang w:val="en-US"/>
                  </w:rPr>
                </w:rPrChange>
              </w:rPr>
            </w:pPr>
            <w:r>
              <w:rPr>
                <w:rFonts w:ascii="Arial" w:hAnsi="Arial"/>
                <w:sz w:val="18"/>
                <w:rPrChange w:id="160" w:author="w18361" w:date="2012-05-10T13:29:00Z">
                  <w:rPr>
                    <w:rFonts w:ascii="Arial" w:hAnsi="Arial"/>
                    <w:sz w:val="18"/>
                    <w:lang w:val="en-US"/>
                  </w:rPr>
                </w:rPrChange>
              </w:rPr>
              <w:t>maxLength: 13</w:t>
            </w:r>
          </w:p>
        </w:tc>
        <w:tc>
          <w:tcPr>
            <w:tcW w:w="4671" w:type="dxa"/>
          </w:tcPr>
          <w:p w14:paraId="122A1A3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743B535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F826E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F8B1D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3CBB46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14:paraId="68D6080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FEB833"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766204" w14:paraId="14158BE7" w14:textId="77777777" w:rsidTr="00766204">
        <w:tc>
          <w:tcPr>
            <w:tcW w:w="3402" w:type="dxa"/>
          </w:tcPr>
          <w:p w14:paraId="7CF6822E"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14:paraId="17ED178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1" w:author="w18361" w:date="2012-05-10T13:29:00Z">
                  <w:rPr>
                    <w:rFonts w:ascii="Arial" w:hAnsi="Arial"/>
                    <w:sz w:val="18"/>
                    <w:lang w:val="en-US"/>
                  </w:rPr>
                </w:rPrChange>
              </w:rPr>
            </w:pPr>
            <w:r>
              <w:rPr>
                <w:rFonts w:ascii="Arial" w:hAnsi="Arial"/>
                <w:sz w:val="18"/>
                <w:rPrChange w:id="162" w:author="w18361" w:date="2012-05-10T13:29:00Z">
                  <w:rPr>
                    <w:rFonts w:ascii="Arial" w:hAnsi="Arial"/>
                    <w:sz w:val="18"/>
                    <w:lang w:val="en-US"/>
                  </w:rPr>
                </w:rPrChange>
              </w:rPr>
              <w:t xml:space="preserve">Domain: </w:t>
            </w:r>
          </w:p>
          <w:p w14:paraId="7DAB357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3" w:author="w18361" w:date="2012-05-10T13:29:00Z">
                  <w:rPr>
                    <w:rFonts w:ascii="Arial" w:hAnsi="Arial"/>
                    <w:sz w:val="18"/>
                    <w:lang w:val="en-US"/>
                  </w:rPr>
                </w:rPrChange>
              </w:rPr>
            </w:pPr>
            <w:r>
              <w:rPr>
                <w:rFonts w:ascii="Arial" w:hAnsi="Arial"/>
                <w:sz w:val="18"/>
                <w:rPrChange w:id="164" w:author="w18361" w:date="2012-05-10T13:29:00Z">
                  <w:rPr>
                    <w:rFonts w:ascii="Arial" w:hAnsi="Arial"/>
                    <w:sz w:val="18"/>
                    <w:lang w:val="en-US"/>
                  </w:rPr>
                </w:rPrChange>
              </w:rPr>
              <w:t>Tekst45</w:t>
            </w:r>
          </w:p>
          <w:p w14:paraId="2C2FA16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5" w:author="w18361" w:date="2012-05-10T13:29:00Z">
                  <w:rPr>
                    <w:rFonts w:ascii="Arial" w:hAnsi="Arial"/>
                    <w:sz w:val="18"/>
                    <w:lang w:val="en-US"/>
                  </w:rPr>
                </w:rPrChange>
              </w:rPr>
            </w:pPr>
            <w:r>
              <w:rPr>
                <w:rFonts w:ascii="Arial" w:hAnsi="Arial"/>
                <w:sz w:val="18"/>
                <w:rPrChange w:id="166" w:author="w18361" w:date="2012-05-10T13:29:00Z">
                  <w:rPr>
                    <w:rFonts w:ascii="Arial" w:hAnsi="Arial"/>
                    <w:sz w:val="18"/>
                    <w:lang w:val="en-US"/>
                  </w:rPr>
                </w:rPrChange>
              </w:rPr>
              <w:t>base: string</w:t>
            </w:r>
          </w:p>
          <w:p w14:paraId="3A50A219"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7" w:author="w18361" w:date="2012-05-10T13:29:00Z">
                  <w:rPr>
                    <w:rFonts w:ascii="Arial" w:hAnsi="Arial"/>
                    <w:sz w:val="18"/>
                    <w:lang w:val="en-US"/>
                  </w:rPr>
                </w:rPrChange>
              </w:rPr>
            </w:pPr>
            <w:r>
              <w:rPr>
                <w:rFonts w:ascii="Arial" w:hAnsi="Arial"/>
                <w:sz w:val="18"/>
                <w:rPrChange w:id="168" w:author="w18361" w:date="2012-05-10T13:29:00Z">
                  <w:rPr>
                    <w:rFonts w:ascii="Arial" w:hAnsi="Arial"/>
                    <w:sz w:val="18"/>
                    <w:lang w:val="en-US"/>
                  </w:rPr>
                </w:rPrChange>
              </w:rPr>
              <w:t>maxLength: 45</w:t>
            </w:r>
          </w:p>
        </w:tc>
        <w:tc>
          <w:tcPr>
            <w:tcW w:w="4671" w:type="dxa"/>
          </w:tcPr>
          <w:p w14:paraId="42676835"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766204" w14:paraId="2C3A59EE" w14:textId="77777777" w:rsidTr="00766204">
        <w:tc>
          <w:tcPr>
            <w:tcW w:w="3402" w:type="dxa"/>
          </w:tcPr>
          <w:p w14:paraId="19A4DDCF"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64DE0D3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9" w:author="w18361" w:date="2012-05-10T13:29:00Z">
                  <w:rPr>
                    <w:rFonts w:ascii="Arial" w:hAnsi="Arial"/>
                    <w:sz w:val="18"/>
                    <w:lang w:val="en-US"/>
                  </w:rPr>
                </w:rPrChange>
              </w:rPr>
            </w:pPr>
            <w:r>
              <w:rPr>
                <w:rFonts w:ascii="Arial" w:hAnsi="Arial"/>
                <w:sz w:val="18"/>
                <w:rPrChange w:id="170" w:author="w18361" w:date="2012-05-10T13:29:00Z">
                  <w:rPr>
                    <w:rFonts w:ascii="Arial" w:hAnsi="Arial"/>
                    <w:sz w:val="18"/>
                    <w:lang w:val="en-US"/>
                  </w:rPr>
                </w:rPrChange>
              </w:rPr>
              <w:t xml:space="preserve">Domain: </w:t>
            </w:r>
          </w:p>
          <w:p w14:paraId="35ADC79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1" w:author="w18361" w:date="2012-05-10T13:29:00Z">
                  <w:rPr>
                    <w:rFonts w:ascii="Arial" w:hAnsi="Arial"/>
                    <w:sz w:val="18"/>
                    <w:lang w:val="en-US"/>
                  </w:rPr>
                </w:rPrChange>
              </w:rPr>
            </w:pPr>
            <w:r>
              <w:rPr>
                <w:rFonts w:ascii="Arial" w:hAnsi="Arial"/>
                <w:sz w:val="18"/>
                <w:rPrChange w:id="172" w:author="w18361" w:date="2012-05-10T13:29:00Z">
                  <w:rPr>
                    <w:rFonts w:ascii="Arial" w:hAnsi="Arial"/>
                    <w:sz w:val="18"/>
                    <w:lang w:val="en-US"/>
                  </w:rPr>
                </w:rPrChange>
              </w:rPr>
              <w:t>KundeNummer</w:t>
            </w:r>
          </w:p>
          <w:p w14:paraId="66CF49D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3" w:author="w18361" w:date="2012-05-10T13:29:00Z">
                  <w:rPr>
                    <w:rFonts w:ascii="Arial" w:hAnsi="Arial"/>
                    <w:sz w:val="18"/>
                    <w:lang w:val="en-US"/>
                  </w:rPr>
                </w:rPrChange>
              </w:rPr>
            </w:pPr>
            <w:r>
              <w:rPr>
                <w:rFonts w:ascii="Arial" w:hAnsi="Arial"/>
                <w:sz w:val="18"/>
                <w:rPrChange w:id="174" w:author="w18361" w:date="2012-05-10T13:29:00Z">
                  <w:rPr>
                    <w:rFonts w:ascii="Arial" w:hAnsi="Arial"/>
                    <w:sz w:val="18"/>
                    <w:lang w:val="en-US"/>
                  </w:rPr>
                </w:rPrChange>
              </w:rPr>
              <w:t>base: string</w:t>
            </w:r>
          </w:p>
          <w:p w14:paraId="3951AB3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5" w:author="w18361" w:date="2012-05-10T13:29:00Z">
                  <w:rPr>
                    <w:rFonts w:ascii="Arial" w:hAnsi="Arial"/>
                    <w:sz w:val="18"/>
                    <w:lang w:val="en-US"/>
                  </w:rPr>
                </w:rPrChange>
              </w:rPr>
            </w:pPr>
            <w:r>
              <w:rPr>
                <w:rFonts w:ascii="Arial" w:hAnsi="Arial"/>
                <w:sz w:val="18"/>
                <w:rPrChange w:id="176" w:author="w18361" w:date="2012-05-10T13:29:00Z">
                  <w:rPr>
                    <w:rFonts w:ascii="Arial" w:hAnsi="Arial"/>
                    <w:sz w:val="18"/>
                    <w:lang w:val="en-US"/>
                  </w:rPr>
                </w:rPrChange>
              </w:rPr>
              <w:t>maxLength: 11</w:t>
            </w:r>
          </w:p>
          <w:p w14:paraId="0D21D6C4"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7" w:author="w18361" w:date="2012-05-10T13:29:00Z">
                  <w:rPr>
                    <w:rFonts w:ascii="Arial" w:hAnsi="Arial"/>
                    <w:sz w:val="18"/>
                    <w:lang w:val="en-US"/>
                  </w:rPr>
                </w:rPrChange>
              </w:rPr>
            </w:pPr>
            <w:r>
              <w:rPr>
                <w:rFonts w:ascii="Arial" w:hAnsi="Arial"/>
                <w:sz w:val="18"/>
                <w:rPrChange w:id="178" w:author="w18361" w:date="2012-05-10T13:29:00Z">
                  <w:rPr>
                    <w:rFonts w:ascii="Arial" w:hAnsi="Arial"/>
                    <w:sz w:val="18"/>
                    <w:lang w:val="en-US"/>
                  </w:rPr>
                </w:rPrChange>
              </w:rPr>
              <w:t>pattern: [0-9]{8,11}</w:t>
            </w:r>
          </w:p>
        </w:tc>
        <w:tc>
          <w:tcPr>
            <w:tcW w:w="4671" w:type="dxa"/>
          </w:tcPr>
          <w:p w14:paraId="6638CDC1"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766204" w14:paraId="26976015" w14:textId="77777777" w:rsidTr="00766204">
        <w:tc>
          <w:tcPr>
            <w:tcW w:w="3402" w:type="dxa"/>
          </w:tcPr>
          <w:p w14:paraId="5598B9C1"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5F1B071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9" w:author="w18361" w:date="2012-05-10T13:29:00Z">
                  <w:rPr>
                    <w:rFonts w:ascii="Arial" w:hAnsi="Arial"/>
                    <w:sz w:val="18"/>
                    <w:lang w:val="en-US"/>
                  </w:rPr>
                </w:rPrChange>
              </w:rPr>
            </w:pPr>
            <w:r>
              <w:rPr>
                <w:rFonts w:ascii="Arial" w:hAnsi="Arial"/>
                <w:sz w:val="18"/>
                <w:rPrChange w:id="180" w:author="w18361" w:date="2012-05-10T13:29:00Z">
                  <w:rPr>
                    <w:rFonts w:ascii="Arial" w:hAnsi="Arial"/>
                    <w:sz w:val="18"/>
                    <w:lang w:val="en-US"/>
                  </w:rPr>
                </w:rPrChange>
              </w:rPr>
              <w:t xml:space="preserve">Domain: </w:t>
            </w:r>
          </w:p>
          <w:p w14:paraId="2AEBDF5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1" w:author="w18361" w:date="2012-05-10T13:29:00Z">
                  <w:rPr>
                    <w:rFonts w:ascii="Arial" w:hAnsi="Arial"/>
                    <w:sz w:val="18"/>
                    <w:lang w:val="en-US"/>
                  </w:rPr>
                </w:rPrChange>
              </w:rPr>
            </w:pPr>
            <w:r>
              <w:rPr>
                <w:rFonts w:ascii="Arial" w:hAnsi="Arial"/>
                <w:sz w:val="18"/>
                <w:rPrChange w:id="182" w:author="w18361" w:date="2012-05-10T13:29:00Z">
                  <w:rPr>
                    <w:rFonts w:ascii="Arial" w:hAnsi="Arial"/>
                    <w:sz w:val="18"/>
                    <w:lang w:val="en-US"/>
                  </w:rPr>
                </w:rPrChange>
              </w:rPr>
              <w:t>Tekst30</w:t>
            </w:r>
          </w:p>
          <w:p w14:paraId="35E4BCB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3" w:author="w18361" w:date="2012-05-10T13:29:00Z">
                  <w:rPr>
                    <w:rFonts w:ascii="Arial" w:hAnsi="Arial"/>
                    <w:sz w:val="18"/>
                    <w:lang w:val="en-US"/>
                  </w:rPr>
                </w:rPrChange>
              </w:rPr>
            </w:pPr>
            <w:r>
              <w:rPr>
                <w:rFonts w:ascii="Arial" w:hAnsi="Arial"/>
                <w:sz w:val="18"/>
                <w:rPrChange w:id="184" w:author="w18361" w:date="2012-05-10T13:29:00Z">
                  <w:rPr>
                    <w:rFonts w:ascii="Arial" w:hAnsi="Arial"/>
                    <w:sz w:val="18"/>
                    <w:lang w:val="en-US"/>
                  </w:rPr>
                </w:rPrChange>
              </w:rPr>
              <w:t>base: string</w:t>
            </w:r>
          </w:p>
          <w:p w14:paraId="23298337"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5" w:author="w18361" w:date="2012-05-10T13:29:00Z">
                  <w:rPr>
                    <w:rFonts w:ascii="Arial" w:hAnsi="Arial"/>
                    <w:sz w:val="18"/>
                    <w:lang w:val="en-US"/>
                  </w:rPr>
                </w:rPrChange>
              </w:rPr>
            </w:pPr>
            <w:r>
              <w:rPr>
                <w:rFonts w:ascii="Arial" w:hAnsi="Arial"/>
                <w:sz w:val="18"/>
                <w:rPrChange w:id="186" w:author="w18361" w:date="2012-05-10T13:29:00Z">
                  <w:rPr>
                    <w:rFonts w:ascii="Arial" w:hAnsi="Arial"/>
                    <w:sz w:val="18"/>
                    <w:lang w:val="en-US"/>
                  </w:rPr>
                </w:rPrChange>
              </w:rPr>
              <w:t>maxLength: 30</w:t>
            </w:r>
          </w:p>
        </w:tc>
        <w:tc>
          <w:tcPr>
            <w:tcW w:w="4671" w:type="dxa"/>
          </w:tcPr>
          <w:p w14:paraId="0A9BA5A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102FCFB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41631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8837CF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375DE32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27DF22D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364827E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092FEA0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0E31632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17B5EF3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39A6EA3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53744CF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2FBAA6A2"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766204" w14:paraId="35F9B34E" w14:textId="77777777" w:rsidTr="00766204">
        <w:tc>
          <w:tcPr>
            <w:tcW w:w="3402" w:type="dxa"/>
          </w:tcPr>
          <w:p w14:paraId="184DC732"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14:paraId="7ADF7A2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A5E958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14:paraId="499AD752"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44353FB"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Alle gyldige datoer i den danske kalender.</w:t>
            </w:r>
          </w:p>
        </w:tc>
      </w:tr>
      <w:tr w:rsidR="00766204" w14:paraId="0361F253" w14:textId="77777777" w:rsidTr="00766204">
        <w:tc>
          <w:tcPr>
            <w:tcW w:w="3402" w:type="dxa"/>
          </w:tcPr>
          <w:p w14:paraId="4760791F"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OpkrævningAfskrivningType</w:t>
            </w:r>
          </w:p>
        </w:tc>
        <w:tc>
          <w:tcPr>
            <w:tcW w:w="1701" w:type="dxa"/>
          </w:tcPr>
          <w:p w14:paraId="5B13868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7" w:author="w18361" w:date="2012-05-10T13:29:00Z">
                  <w:rPr>
                    <w:rFonts w:ascii="Arial" w:hAnsi="Arial"/>
                    <w:sz w:val="18"/>
                    <w:lang w:val="en-US"/>
                  </w:rPr>
                </w:rPrChange>
              </w:rPr>
            </w:pPr>
            <w:r>
              <w:rPr>
                <w:rFonts w:ascii="Arial" w:hAnsi="Arial"/>
                <w:sz w:val="18"/>
                <w:rPrChange w:id="188" w:author="w18361" w:date="2012-05-10T13:29:00Z">
                  <w:rPr>
                    <w:rFonts w:ascii="Arial" w:hAnsi="Arial"/>
                    <w:sz w:val="18"/>
                    <w:lang w:val="en-US"/>
                  </w:rPr>
                </w:rPrChange>
              </w:rPr>
              <w:t xml:space="preserve">Domain: </w:t>
            </w:r>
          </w:p>
          <w:p w14:paraId="171CFB4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9" w:author="w18361" w:date="2012-05-10T13:29:00Z">
                  <w:rPr>
                    <w:rFonts w:ascii="Arial" w:hAnsi="Arial"/>
                    <w:sz w:val="18"/>
                    <w:lang w:val="en-US"/>
                  </w:rPr>
                </w:rPrChange>
              </w:rPr>
            </w:pPr>
            <w:r>
              <w:rPr>
                <w:rFonts w:ascii="Arial" w:hAnsi="Arial"/>
                <w:sz w:val="18"/>
                <w:rPrChange w:id="190" w:author="w18361" w:date="2012-05-10T13:29:00Z">
                  <w:rPr>
                    <w:rFonts w:ascii="Arial" w:hAnsi="Arial"/>
                    <w:sz w:val="18"/>
                    <w:lang w:val="en-US"/>
                  </w:rPr>
                </w:rPrChange>
              </w:rPr>
              <w:t>Kode</w:t>
            </w:r>
          </w:p>
          <w:p w14:paraId="4DE1A86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1" w:author="w18361" w:date="2012-05-10T13:29:00Z">
                  <w:rPr>
                    <w:rFonts w:ascii="Arial" w:hAnsi="Arial"/>
                    <w:sz w:val="18"/>
                    <w:lang w:val="en-US"/>
                  </w:rPr>
                </w:rPrChange>
              </w:rPr>
            </w:pPr>
            <w:r>
              <w:rPr>
                <w:rFonts w:ascii="Arial" w:hAnsi="Arial"/>
                <w:sz w:val="18"/>
                <w:rPrChange w:id="192" w:author="w18361" w:date="2012-05-10T13:29:00Z">
                  <w:rPr>
                    <w:rFonts w:ascii="Arial" w:hAnsi="Arial"/>
                    <w:sz w:val="18"/>
                    <w:lang w:val="en-US"/>
                  </w:rPr>
                </w:rPrChange>
              </w:rPr>
              <w:t>base: string</w:t>
            </w:r>
          </w:p>
          <w:p w14:paraId="6505E1FD"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3" w:author="w18361" w:date="2012-05-10T13:29:00Z">
                  <w:rPr>
                    <w:rFonts w:ascii="Arial" w:hAnsi="Arial"/>
                    <w:sz w:val="18"/>
                    <w:lang w:val="en-US"/>
                  </w:rPr>
                </w:rPrChange>
              </w:rPr>
            </w:pPr>
            <w:r>
              <w:rPr>
                <w:rFonts w:ascii="Arial" w:hAnsi="Arial"/>
                <w:sz w:val="18"/>
                <w:rPrChange w:id="194" w:author="w18361" w:date="2012-05-10T13:29:00Z">
                  <w:rPr>
                    <w:rFonts w:ascii="Arial" w:hAnsi="Arial"/>
                    <w:sz w:val="18"/>
                    <w:lang w:val="en-US"/>
                  </w:rPr>
                </w:rPrChange>
              </w:rPr>
              <w:t>maxLength: 10</w:t>
            </w:r>
          </w:p>
        </w:tc>
        <w:tc>
          <w:tcPr>
            <w:tcW w:w="4671" w:type="dxa"/>
          </w:tcPr>
          <w:p w14:paraId="2DBB82B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14:paraId="0D91D41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8124C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B6CE4A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14:paraId="0B8B8B0C"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766204" w14:paraId="59966FC6" w14:textId="77777777" w:rsidTr="00766204">
        <w:tc>
          <w:tcPr>
            <w:tcW w:w="3402" w:type="dxa"/>
          </w:tcPr>
          <w:p w14:paraId="5F9A1F03"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14:paraId="36A48D2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5" w:author="w18361" w:date="2012-05-10T13:29:00Z">
                  <w:rPr>
                    <w:rFonts w:ascii="Arial" w:hAnsi="Arial"/>
                    <w:sz w:val="18"/>
                    <w:lang w:val="en-US"/>
                  </w:rPr>
                </w:rPrChange>
              </w:rPr>
            </w:pPr>
            <w:r>
              <w:rPr>
                <w:rFonts w:ascii="Arial" w:hAnsi="Arial"/>
                <w:sz w:val="18"/>
                <w:rPrChange w:id="196" w:author="w18361" w:date="2012-05-10T13:29:00Z">
                  <w:rPr>
                    <w:rFonts w:ascii="Arial" w:hAnsi="Arial"/>
                    <w:sz w:val="18"/>
                    <w:lang w:val="en-US"/>
                  </w:rPr>
                </w:rPrChange>
              </w:rPr>
              <w:t xml:space="preserve">Domain: </w:t>
            </w:r>
          </w:p>
          <w:p w14:paraId="61C813E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7" w:author="w18361" w:date="2012-05-10T13:29:00Z">
                  <w:rPr>
                    <w:rFonts w:ascii="Arial" w:hAnsi="Arial"/>
                    <w:sz w:val="18"/>
                    <w:lang w:val="en-US"/>
                  </w:rPr>
                </w:rPrChange>
              </w:rPr>
            </w:pPr>
            <w:r>
              <w:rPr>
                <w:rFonts w:ascii="Arial" w:hAnsi="Arial"/>
                <w:sz w:val="18"/>
                <w:rPrChange w:id="198" w:author="w18361" w:date="2012-05-10T13:29:00Z">
                  <w:rPr>
                    <w:rFonts w:ascii="Arial" w:hAnsi="Arial"/>
                    <w:sz w:val="18"/>
                    <w:lang w:val="en-US"/>
                  </w:rPr>
                </w:rPrChange>
              </w:rPr>
              <w:t>Tekst300</w:t>
            </w:r>
          </w:p>
          <w:p w14:paraId="53B0F6C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9" w:author="w18361" w:date="2012-05-10T13:29:00Z">
                  <w:rPr>
                    <w:rFonts w:ascii="Arial" w:hAnsi="Arial"/>
                    <w:sz w:val="18"/>
                    <w:lang w:val="en-US"/>
                  </w:rPr>
                </w:rPrChange>
              </w:rPr>
            </w:pPr>
            <w:r>
              <w:rPr>
                <w:rFonts w:ascii="Arial" w:hAnsi="Arial"/>
                <w:sz w:val="18"/>
                <w:rPrChange w:id="200" w:author="w18361" w:date="2012-05-10T13:29:00Z">
                  <w:rPr>
                    <w:rFonts w:ascii="Arial" w:hAnsi="Arial"/>
                    <w:sz w:val="18"/>
                    <w:lang w:val="en-US"/>
                  </w:rPr>
                </w:rPrChange>
              </w:rPr>
              <w:t>base: string</w:t>
            </w:r>
          </w:p>
          <w:p w14:paraId="46F863B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1" w:author="w18361" w:date="2012-05-10T13:29:00Z">
                  <w:rPr>
                    <w:rFonts w:ascii="Arial" w:hAnsi="Arial"/>
                    <w:sz w:val="18"/>
                    <w:lang w:val="en-US"/>
                  </w:rPr>
                </w:rPrChange>
              </w:rPr>
            </w:pPr>
            <w:r>
              <w:rPr>
                <w:rFonts w:ascii="Arial" w:hAnsi="Arial"/>
                <w:sz w:val="18"/>
                <w:rPrChange w:id="202" w:author="w18361" w:date="2012-05-10T13:29:00Z">
                  <w:rPr>
                    <w:rFonts w:ascii="Arial" w:hAnsi="Arial"/>
                    <w:sz w:val="18"/>
                    <w:lang w:val="en-US"/>
                  </w:rPr>
                </w:rPrChange>
              </w:rPr>
              <w:t>minLength: 0</w:t>
            </w:r>
          </w:p>
          <w:p w14:paraId="4217715A"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186450C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14:paraId="5B7CB0C6"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6204" w14:paraId="3C00EE45" w14:textId="77777777" w:rsidTr="00766204">
        <w:tc>
          <w:tcPr>
            <w:tcW w:w="3402" w:type="dxa"/>
          </w:tcPr>
          <w:p w14:paraId="7B4AE295"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14:paraId="02E35E4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3" w:author="w18361" w:date="2012-05-10T13:29:00Z">
                  <w:rPr>
                    <w:rFonts w:ascii="Arial" w:hAnsi="Arial"/>
                    <w:sz w:val="18"/>
                    <w:lang w:val="en-US"/>
                  </w:rPr>
                </w:rPrChange>
              </w:rPr>
            </w:pPr>
            <w:r>
              <w:rPr>
                <w:rFonts w:ascii="Arial" w:hAnsi="Arial"/>
                <w:sz w:val="18"/>
                <w:rPrChange w:id="204" w:author="w18361" w:date="2012-05-10T13:29:00Z">
                  <w:rPr>
                    <w:rFonts w:ascii="Arial" w:hAnsi="Arial"/>
                    <w:sz w:val="18"/>
                    <w:lang w:val="en-US"/>
                  </w:rPr>
                </w:rPrChange>
              </w:rPr>
              <w:t xml:space="preserve">Domain: </w:t>
            </w:r>
          </w:p>
          <w:p w14:paraId="67A5604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5" w:author="w18361" w:date="2012-05-10T13:29:00Z">
                  <w:rPr>
                    <w:rFonts w:ascii="Arial" w:hAnsi="Arial"/>
                    <w:sz w:val="18"/>
                    <w:lang w:val="en-US"/>
                  </w:rPr>
                </w:rPrChange>
              </w:rPr>
            </w:pPr>
            <w:r>
              <w:rPr>
                <w:rFonts w:ascii="Arial" w:hAnsi="Arial"/>
                <w:sz w:val="18"/>
                <w:rPrChange w:id="206" w:author="w18361" w:date="2012-05-10T13:29:00Z">
                  <w:rPr>
                    <w:rFonts w:ascii="Arial" w:hAnsi="Arial"/>
                    <w:sz w:val="18"/>
                    <w:lang w:val="en-US"/>
                  </w:rPr>
                </w:rPrChange>
              </w:rPr>
              <w:t>BeløbPositivNegativ15Decimaler2</w:t>
            </w:r>
          </w:p>
          <w:p w14:paraId="4E6C49E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7" w:author="w18361" w:date="2012-05-10T13:29:00Z">
                  <w:rPr>
                    <w:rFonts w:ascii="Arial" w:hAnsi="Arial"/>
                    <w:sz w:val="18"/>
                    <w:lang w:val="en-US"/>
                  </w:rPr>
                </w:rPrChange>
              </w:rPr>
            </w:pPr>
            <w:r>
              <w:rPr>
                <w:rFonts w:ascii="Arial" w:hAnsi="Arial"/>
                <w:sz w:val="18"/>
                <w:rPrChange w:id="208" w:author="w18361" w:date="2012-05-10T13:29:00Z">
                  <w:rPr>
                    <w:rFonts w:ascii="Arial" w:hAnsi="Arial"/>
                    <w:sz w:val="18"/>
                    <w:lang w:val="en-US"/>
                  </w:rPr>
                </w:rPrChange>
              </w:rPr>
              <w:t>base: decimal</w:t>
            </w:r>
          </w:p>
          <w:p w14:paraId="2B5B40C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9" w:author="w18361" w:date="2012-05-10T13:29:00Z">
                  <w:rPr>
                    <w:rFonts w:ascii="Arial" w:hAnsi="Arial"/>
                    <w:sz w:val="18"/>
                    <w:lang w:val="en-US"/>
                  </w:rPr>
                </w:rPrChange>
              </w:rPr>
            </w:pPr>
            <w:r>
              <w:rPr>
                <w:rFonts w:ascii="Arial" w:hAnsi="Arial"/>
                <w:sz w:val="18"/>
                <w:rPrChange w:id="210" w:author="w18361" w:date="2012-05-10T13:29:00Z">
                  <w:rPr>
                    <w:rFonts w:ascii="Arial" w:hAnsi="Arial"/>
                    <w:sz w:val="18"/>
                    <w:lang w:val="en-US"/>
                  </w:rPr>
                </w:rPrChange>
              </w:rPr>
              <w:t>maxInclusive: 999999999999999</w:t>
            </w:r>
          </w:p>
          <w:p w14:paraId="66D054A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614B6B85"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568AEA6"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766204" w14:paraId="11ED37DD" w14:textId="77777777" w:rsidTr="00766204">
        <w:tc>
          <w:tcPr>
            <w:tcW w:w="3402" w:type="dxa"/>
          </w:tcPr>
          <w:p w14:paraId="0AC1B05A"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14:paraId="439713A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1" w:author="w18361" w:date="2012-05-10T13:29:00Z">
                  <w:rPr>
                    <w:rFonts w:ascii="Arial" w:hAnsi="Arial"/>
                    <w:sz w:val="18"/>
                    <w:lang w:val="en-US"/>
                  </w:rPr>
                </w:rPrChange>
              </w:rPr>
            </w:pPr>
            <w:r>
              <w:rPr>
                <w:rFonts w:ascii="Arial" w:hAnsi="Arial"/>
                <w:sz w:val="18"/>
                <w:rPrChange w:id="212" w:author="w18361" w:date="2012-05-10T13:29:00Z">
                  <w:rPr>
                    <w:rFonts w:ascii="Arial" w:hAnsi="Arial"/>
                    <w:sz w:val="18"/>
                    <w:lang w:val="en-US"/>
                  </w:rPr>
                </w:rPrChange>
              </w:rPr>
              <w:t xml:space="preserve">Domain: </w:t>
            </w:r>
          </w:p>
          <w:p w14:paraId="15D9FF4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3" w:author="w18361" w:date="2012-05-10T13:29:00Z">
                  <w:rPr>
                    <w:rFonts w:ascii="Arial" w:hAnsi="Arial"/>
                    <w:sz w:val="18"/>
                    <w:lang w:val="en-US"/>
                  </w:rPr>
                </w:rPrChange>
              </w:rPr>
            </w:pPr>
            <w:r>
              <w:rPr>
                <w:rFonts w:ascii="Arial" w:hAnsi="Arial"/>
                <w:sz w:val="18"/>
                <w:rPrChange w:id="214" w:author="w18361" w:date="2012-05-10T13:29:00Z">
                  <w:rPr>
                    <w:rFonts w:ascii="Arial" w:hAnsi="Arial"/>
                    <w:sz w:val="18"/>
                    <w:lang w:val="en-US"/>
                  </w:rPr>
                </w:rPrChange>
              </w:rPr>
              <w:t>ID4</w:t>
            </w:r>
          </w:p>
          <w:p w14:paraId="672237A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5" w:author="w18361" w:date="2012-05-10T13:29:00Z">
                  <w:rPr>
                    <w:rFonts w:ascii="Arial" w:hAnsi="Arial"/>
                    <w:sz w:val="18"/>
                    <w:lang w:val="en-US"/>
                  </w:rPr>
                </w:rPrChange>
              </w:rPr>
            </w:pPr>
            <w:r>
              <w:rPr>
                <w:rFonts w:ascii="Arial" w:hAnsi="Arial"/>
                <w:sz w:val="18"/>
                <w:rPrChange w:id="216" w:author="w18361" w:date="2012-05-10T13:29:00Z">
                  <w:rPr>
                    <w:rFonts w:ascii="Arial" w:hAnsi="Arial"/>
                    <w:sz w:val="18"/>
                    <w:lang w:val="en-US"/>
                  </w:rPr>
                </w:rPrChange>
              </w:rPr>
              <w:t>base: integer</w:t>
            </w:r>
          </w:p>
          <w:p w14:paraId="26BEEA99"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7" w:author="w18361" w:date="2012-05-10T13:29:00Z">
                  <w:rPr>
                    <w:rFonts w:ascii="Arial" w:hAnsi="Arial"/>
                    <w:sz w:val="18"/>
                    <w:lang w:val="en-US"/>
                  </w:rPr>
                </w:rPrChange>
              </w:rPr>
            </w:pPr>
            <w:r>
              <w:rPr>
                <w:rFonts w:ascii="Arial" w:hAnsi="Arial"/>
                <w:sz w:val="18"/>
                <w:rPrChange w:id="218" w:author="w18361" w:date="2012-05-10T13:29:00Z">
                  <w:rPr>
                    <w:rFonts w:ascii="Arial" w:hAnsi="Arial"/>
                    <w:sz w:val="18"/>
                    <w:lang w:val="en-US"/>
                  </w:rPr>
                </w:rPrChange>
              </w:rPr>
              <w:t>totalDigits: 4</w:t>
            </w:r>
          </w:p>
        </w:tc>
        <w:tc>
          <w:tcPr>
            <w:tcW w:w="4671" w:type="dxa"/>
          </w:tcPr>
          <w:p w14:paraId="053AC80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14:paraId="3B17685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0B92C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30996DC"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766204" w14:paraId="0CFF0CF7" w14:textId="77777777" w:rsidTr="00766204">
        <w:tc>
          <w:tcPr>
            <w:tcW w:w="3402" w:type="dxa"/>
          </w:tcPr>
          <w:p w14:paraId="5484C6C4"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14:paraId="04CA30D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9" w:author="w18361" w:date="2012-05-10T13:29:00Z">
                  <w:rPr>
                    <w:rFonts w:ascii="Arial" w:hAnsi="Arial"/>
                    <w:sz w:val="18"/>
                    <w:lang w:val="en-US"/>
                  </w:rPr>
                </w:rPrChange>
              </w:rPr>
            </w:pPr>
            <w:r>
              <w:rPr>
                <w:rFonts w:ascii="Arial" w:hAnsi="Arial"/>
                <w:sz w:val="18"/>
                <w:rPrChange w:id="220" w:author="w18361" w:date="2012-05-10T13:29:00Z">
                  <w:rPr>
                    <w:rFonts w:ascii="Arial" w:hAnsi="Arial"/>
                    <w:sz w:val="18"/>
                    <w:lang w:val="en-US"/>
                  </w:rPr>
                </w:rPrChange>
              </w:rPr>
              <w:t xml:space="preserve">Domain: </w:t>
            </w:r>
          </w:p>
          <w:p w14:paraId="5BC131B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1" w:author="w18361" w:date="2012-05-10T13:29:00Z">
                  <w:rPr>
                    <w:rFonts w:ascii="Arial" w:hAnsi="Arial"/>
                    <w:sz w:val="18"/>
                    <w:lang w:val="en-US"/>
                  </w:rPr>
                </w:rPrChange>
              </w:rPr>
            </w:pPr>
            <w:r>
              <w:rPr>
                <w:rFonts w:ascii="Arial" w:hAnsi="Arial"/>
                <w:sz w:val="18"/>
                <w:rPrChange w:id="222" w:author="w18361" w:date="2012-05-10T13:29:00Z">
                  <w:rPr>
                    <w:rFonts w:ascii="Arial" w:hAnsi="Arial"/>
                    <w:sz w:val="18"/>
                    <w:lang w:val="en-US"/>
                  </w:rPr>
                </w:rPrChange>
              </w:rPr>
              <w:t>FordringArt</w:t>
            </w:r>
          </w:p>
          <w:p w14:paraId="1D9D833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3" w:author="w18361" w:date="2012-05-10T13:29:00Z">
                  <w:rPr>
                    <w:rFonts w:ascii="Arial" w:hAnsi="Arial"/>
                    <w:sz w:val="18"/>
                    <w:lang w:val="en-US"/>
                  </w:rPr>
                </w:rPrChange>
              </w:rPr>
            </w:pPr>
            <w:r>
              <w:rPr>
                <w:rFonts w:ascii="Arial" w:hAnsi="Arial"/>
                <w:sz w:val="18"/>
                <w:rPrChange w:id="224" w:author="w18361" w:date="2012-05-10T13:29:00Z">
                  <w:rPr>
                    <w:rFonts w:ascii="Arial" w:hAnsi="Arial"/>
                    <w:sz w:val="18"/>
                    <w:lang w:val="en-US"/>
                  </w:rPr>
                </w:rPrChange>
              </w:rPr>
              <w:t>base: string</w:t>
            </w:r>
          </w:p>
          <w:p w14:paraId="3EBEA161"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5" w:author="w18361" w:date="2012-05-10T13:29:00Z">
                  <w:rPr>
                    <w:rFonts w:ascii="Arial" w:hAnsi="Arial"/>
                    <w:sz w:val="18"/>
                    <w:lang w:val="en-US"/>
                  </w:rPr>
                </w:rPrChange>
              </w:rPr>
            </w:pPr>
            <w:r>
              <w:rPr>
                <w:rFonts w:ascii="Arial" w:hAnsi="Arial"/>
                <w:sz w:val="18"/>
                <w:rPrChange w:id="226" w:author="w18361" w:date="2012-05-10T13:29:00Z">
                  <w:rPr>
                    <w:rFonts w:ascii="Arial" w:hAnsi="Arial"/>
                    <w:sz w:val="18"/>
                    <w:lang w:val="en-US"/>
                  </w:rPr>
                </w:rPrChange>
              </w:rPr>
              <w:t>maxLength: 2</w:t>
            </w:r>
          </w:p>
        </w:tc>
        <w:tc>
          <w:tcPr>
            <w:tcW w:w="4671" w:type="dxa"/>
          </w:tcPr>
          <w:p w14:paraId="3241D10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21FC6AE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9F1C8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5217433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617B31E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4E376F3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B1B50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1F7B45B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572DFB0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1A0355CB"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766204" w14:paraId="661B0686" w14:textId="77777777" w:rsidTr="00766204">
        <w:tc>
          <w:tcPr>
            <w:tcW w:w="3402" w:type="dxa"/>
          </w:tcPr>
          <w:p w14:paraId="2FA10665"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14:paraId="4F7F200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7" w:author="w18361" w:date="2012-05-10T13:29:00Z">
                  <w:rPr>
                    <w:rFonts w:ascii="Arial" w:hAnsi="Arial"/>
                    <w:sz w:val="18"/>
                    <w:lang w:val="en-US"/>
                  </w:rPr>
                </w:rPrChange>
              </w:rPr>
            </w:pPr>
            <w:r>
              <w:rPr>
                <w:rFonts w:ascii="Arial" w:hAnsi="Arial"/>
                <w:sz w:val="18"/>
                <w:rPrChange w:id="228" w:author="w18361" w:date="2012-05-10T13:29:00Z">
                  <w:rPr>
                    <w:rFonts w:ascii="Arial" w:hAnsi="Arial"/>
                    <w:sz w:val="18"/>
                    <w:lang w:val="en-US"/>
                  </w:rPr>
                </w:rPrChange>
              </w:rPr>
              <w:t xml:space="preserve">Domain: </w:t>
            </w:r>
          </w:p>
          <w:p w14:paraId="5AFD072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9" w:author="w18361" w:date="2012-05-10T13:29:00Z">
                  <w:rPr>
                    <w:rFonts w:ascii="Arial" w:hAnsi="Arial"/>
                    <w:sz w:val="18"/>
                    <w:lang w:val="en-US"/>
                  </w:rPr>
                </w:rPrChange>
              </w:rPr>
            </w:pPr>
            <w:r>
              <w:rPr>
                <w:rFonts w:ascii="Arial" w:hAnsi="Arial"/>
                <w:sz w:val="18"/>
                <w:rPrChange w:id="230" w:author="w18361" w:date="2012-05-10T13:29:00Z">
                  <w:rPr>
                    <w:rFonts w:ascii="Arial" w:hAnsi="Arial"/>
                    <w:sz w:val="18"/>
                    <w:lang w:val="en-US"/>
                  </w:rPr>
                </w:rPrChange>
              </w:rPr>
              <w:t>BeløbPositivNegativ15Decimaler2</w:t>
            </w:r>
          </w:p>
          <w:p w14:paraId="380970F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1" w:author="w18361" w:date="2012-05-10T13:29:00Z">
                  <w:rPr>
                    <w:rFonts w:ascii="Arial" w:hAnsi="Arial"/>
                    <w:sz w:val="18"/>
                    <w:lang w:val="en-US"/>
                  </w:rPr>
                </w:rPrChange>
              </w:rPr>
            </w:pPr>
            <w:r>
              <w:rPr>
                <w:rFonts w:ascii="Arial" w:hAnsi="Arial"/>
                <w:sz w:val="18"/>
                <w:rPrChange w:id="232" w:author="w18361" w:date="2012-05-10T13:29:00Z">
                  <w:rPr>
                    <w:rFonts w:ascii="Arial" w:hAnsi="Arial"/>
                    <w:sz w:val="18"/>
                    <w:lang w:val="en-US"/>
                  </w:rPr>
                </w:rPrChange>
              </w:rPr>
              <w:t>base: decimal</w:t>
            </w:r>
          </w:p>
          <w:p w14:paraId="5D3F73D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3" w:author="w18361" w:date="2012-05-10T13:29:00Z">
                  <w:rPr>
                    <w:rFonts w:ascii="Arial" w:hAnsi="Arial"/>
                    <w:sz w:val="18"/>
                    <w:lang w:val="en-US"/>
                  </w:rPr>
                </w:rPrChange>
              </w:rPr>
            </w:pPr>
            <w:r>
              <w:rPr>
                <w:rFonts w:ascii="Arial" w:hAnsi="Arial"/>
                <w:sz w:val="18"/>
                <w:rPrChange w:id="234" w:author="w18361" w:date="2012-05-10T13:29:00Z">
                  <w:rPr>
                    <w:rFonts w:ascii="Arial" w:hAnsi="Arial"/>
                    <w:sz w:val="18"/>
                    <w:lang w:val="en-US"/>
                  </w:rPr>
                </w:rPrChange>
              </w:rPr>
              <w:t>maxInclusive: 999999999999999</w:t>
            </w:r>
          </w:p>
          <w:p w14:paraId="664CF81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31D59E03"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B1B99E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1CEC115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27619843"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766204" w14:paraId="731DA5FD" w14:textId="77777777" w:rsidTr="00766204">
        <w:tc>
          <w:tcPr>
            <w:tcW w:w="3402" w:type="dxa"/>
          </w:tcPr>
          <w:p w14:paraId="35D627C2"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14:paraId="73C0189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B7C2DE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5F9B0B0"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6FC2B7F"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766204" w14:paraId="589C21A6" w14:textId="77777777" w:rsidTr="00766204">
        <w:tc>
          <w:tcPr>
            <w:tcW w:w="3402" w:type="dxa"/>
          </w:tcPr>
          <w:p w14:paraId="5375C89B"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14:paraId="689DB92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5" w:author="w18361" w:date="2012-05-10T13:29:00Z">
                  <w:rPr>
                    <w:rFonts w:ascii="Arial" w:hAnsi="Arial"/>
                    <w:sz w:val="18"/>
                    <w:lang w:val="en-US"/>
                  </w:rPr>
                </w:rPrChange>
              </w:rPr>
            </w:pPr>
            <w:r>
              <w:rPr>
                <w:rFonts w:ascii="Arial" w:hAnsi="Arial"/>
                <w:sz w:val="18"/>
                <w:rPrChange w:id="236" w:author="w18361" w:date="2012-05-10T13:29:00Z">
                  <w:rPr>
                    <w:rFonts w:ascii="Arial" w:hAnsi="Arial"/>
                    <w:sz w:val="18"/>
                    <w:lang w:val="en-US"/>
                  </w:rPr>
                </w:rPrChange>
              </w:rPr>
              <w:t xml:space="preserve">Domain: </w:t>
            </w:r>
          </w:p>
          <w:p w14:paraId="05D4D4A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7" w:author="w18361" w:date="2012-05-10T13:29:00Z">
                  <w:rPr>
                    <w:rFonts w:ascii="Arial" w:hAnsi="Arial"/>
                    <w:sz w:val="18"/>
                    <w:lang w:val="en-US"/>
                  </w:rPr>
                </w:rPrChange>
              </w:rPr>
            </w:pPr>
            <w:r>
              <w:rPr>
                <w:rFonts w:ascii="Arial" w:hAnsi="Arial"/>
                <w:sz w:val="18"/>
                <w:rPrChange w:id="238" w:author="w18361" w:date="2012-05-10T13:29:00Z">
                  <w:rPr>
                    <w:rFonts w:ascii="Arial" w:hAnsi="Arial"/>
                    <w:sz w:val="18"/>
                    <w:lang w:val="en-US"/>
                  </w:rPr>
                </w:rPrChange>
              </w:rPr>
              <w:t>Beløb</w:t>
            </w:r>
          </w:p>
          <w:p w14:paraId="50EEC91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9" w:author="w18361" w:date="2012-05-10T13:29:00Z">
                  <w:rPr>
                    <w:rFonts w:ascii="Arial" w:hAnsi="Arial"/>
                    <w:sz w:val="18"/>
                    <w:lang w:val="en-US"/>
                  </w:rPr>
                </w:rPrChange>
              </w:rPr>
            </w:pPr>
            <w:r>
              <w:rPr>
                <w:rFonts w:ascii="Arial" w:hAnsi="Arial"/>
                <w:sz w:val="18"/>
                <w:rPrChange w:id="240" w:author="w18361" w:date="2012-05-10T13:29:00Z">
                  <w:rPr>
                    <w:rFonts w:ascii="Arial" w:hAnsi="Arial"/>
                    <w:sz w:val="18"/>
                    <w:lang w:val="en-US"/>
                  </w:rPr>
                </w:rPrChange>
              </w:rPr>
              <w:t>base: decimal</w:t>
            </w:r>
          </w:p>
          <w:p w14:paraId="73A5103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1" w:author="w18361" w:date="2012-05-10T13:29:00Z">
                  <w:rPr>
                    <w:rFonts w:ascii="Arial" w:hAnsi="Arial"/>
                    <w:sz w:val="18"/>
                    <w:lang w:val="en-US"/>
                  </w:rPr>
                </w:rPrChange>
              </w:rPr>
            </w:pPr>
            <w:r>
              <w:rPr>
                <w:rFonts w:ascii="Arial" w:hAnsi="Arial"/>
                <w:sz w:val="18"/>
                <w:rPrChange w:id="242" w:author="w18361" w:date="2012-05-10T13:29:00Z">
                  <w:rPr>
                    <w:rFonts w:ascii="Arial" w:hAnsi="Arial"/>
                    <w:sz w:val="18"/>
                    <w:lang w:val="en-US"/>
                  </w:rPr>
                </w:rPrChange>
              </w:rPr>
              <w:t>totalDigits: 13</w:t>
            </w:r>
          </w:p>
          <w:p w14:paraId="1E6C8CF7"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5689800"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766204" w14:paraId="2C5CD6D5" w14:textId="77777777" w:rsidTr="00766204">
        <w:tc>
          <w:tcPr>
            <w:tcW w:w="3402" w:type="dxa"/>
          </w:tcPr>
          <w:p w14:paraId="78C3BB7D"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14:paraId="07FC909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F44A79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7DDE316"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65D824E"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766204" w14:paraId="7E0F2547" w14:textId="77777777" w:rsidTr="00766204">
        <w:tc>
          <w:tcPr>
            <w:tcW w:w="3402" w:type="dxa"/>
          </w:tcPr>
          <w:p w14:paraId="00AA83D2"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14:paraId="288FCBF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F913AF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719018D1"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014EE84"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SKATs opkrævningssystem, DMO, skal kunne se, hvorvidt der skal dannes opkrævninger til kunden eller </w:t>
            </w:r>
            <w:r>
              <w:rPr>
                <w:rFonts w:ascii="Arial" w:hAnsi="Arial" w:cs="Arial"/>
                <w:sz w:val="18"/>
              </w:rPr>
              <w:lastRenderedPageBreak/>
              <w:t>ej.</w:t>
            </w:r>
          </w:p>
        </w:tc>
      </w:tr>
      <w:tr w:rsidR="00766204" w14:paraId="7922405E" w14:textId="77777777" w:rsidTr="00766204">
        <w:tc>
          <w:tcPr>
            <w:tcW w:w="3402" w:type="dxa"/>
          </w:tcPr>
          <w:p w14:paraId="26160124"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OpkrævningFordringForfaldDato</w:t>
            </w:r>
          </w:p>
        </w:tc>
        <w:tc>
          <w:tcPr>
            <w:tcW w:w="1701" w:type="dxa"/>
          </w:tcPr>
          <w:p w14:paraId="35368E9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908AF1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D30D6D9"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5AF1B1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69AF66D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090A5C3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8096B3"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766204" w14:paraId="40F15374" w14:textId="77777777" w:rsidTr="00766204">
        <w:tc>
          <w:tcPr>
            <w:tcW w:w="3402" w:type="dxa"/>
          </w:tcPr>
          <w:p w14:paraId="320C5334"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14:paraId="1DE0D1E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4E04C0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BD07CBC"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84DFEE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7337DB9F"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766204" w14:paraId="041AB197" w14:textId="77777777" w:rsidTr="00766204">
        <w:tc>
          <w:tcPr>
            <w:tcW w:w="3402" w:type="dxa"/>
          </w:tcPr>
          <w:p w14:paraId="051B6A2D"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14:paraId="07C4FC7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B15487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A8955F7"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1B3DE0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14:paraId="5C5A0265"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766204" w14:paraId="206A89A4" w14:textId="77777777" w:rsidTr="00766204">
        <w:tc>
          <w:tcPr>
            <w:tcW w:w="3402" w:type="dxa"/>
          </w:tcPr>
          <w:p w14:paraId="0F1B999E"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14:paraId="30E0F8D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3" w:author="w18361" w:date="2012-05-10T13:29:00Z">
                  <w:rPr>
                    <w:rFonts w:ascii="Arial" w:hAnsi="Arial"/>
                    <w:sz w:val="18"/>
                    <w:lang w:val="en-US"/>
                  </w:rPr>
                </w:rPrChange>
              </w:rPr>
            </w:pPr>
            <w:r>
              <w:rPr>
                <w:rFonts w:ascii="Arial" w:hAnsi="Arial"/>
                <w:sz w:val="18"/>
                <w:rPrChange w:id="244" w:author="w18361" w:date="2012-05-10T13:29:00Z">
                  <w:rPr>
                    <w:rFonts w:ascii="Arial" w:hAnsi="Arial"/>
                    <w:sz w:val="18"/>
                    <w:lang w:val="en-US"/>
                  </w:rPr>
                </w:rPrChange>
              </w:rPr>
              <w:t xml:space="preserve">Domain: </w:t>
            </w:r>
          </w:p>
          <w:p w14:paraId="41B85EE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5" w:author="w18361" w:date="2012-05-10T13:29:00Z">
                  <w:rPr>
                    <w:rFonts w:ascii="Arial" w:hAnsi="Arial"/>
                    <w:sz w:val="18"/>
                    <w:lang w:val="en-US"/>
                  </w:rPr>
                </w:rPrChange>
              </w:rPr>
            </w:pPr>
            <w:r>
              <w:rPr>
                <w:rFonts w:ascii="Arial" w:hAnsi="Arial"/>
                <w:sz w:val="18"/>
                <w:rPrChange w:id="246" w:author="w18361" w:date="2012-05-10T13:29:00Z">
                  <w:rPr>
                    <w:rFonts w:ascii="Arial" w:hAnsi="Arial"/>
                    <w:sz w:val="18"/>
                    <w:lang w:val="en-US"/>
                  </w:rPr>
                </w:rPrChange>
              </w:rPr>
              <w:t>Tekst30</w:t>
            </w:r>
          </w:p>
          <w:p w14:paraId="591C856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7" w:author="w18361" w:date="2012-05-10T13:29:00Z">
                  <w:rPr>
                    <w:rFonts w:ascii="Arial" w:hAnsi="Arial"/>
                    <w:sz w:val="18"/>
                    <w:lang w:val="en-US"/>
                  </w:rPr>
                </w:rPrChange>
              </w:rPr>
            </w:pPr>
            <w:r>
              <w:rPr>
                <w:rFonts w:ascii="Arial" w:hAnsi="Arial"/>
                <w:sz w:val="18"/>
                <w:rPrChange w:id="248" w:author="w18361" w:date="2012-05-10T13:29:00Z">
                  <w:rPr>
                    <w:rFonts w:ascii="Arial" w:hAnsi="Arial"/>
                    <w:sz w:val="18"/>
                    <w:lang w:val="en-US"/>
                  </w:rPr>
                </w:rPrChange>
              </w:rPr>
              <w:t>base: string</w:t>
            </w:r>
          </w:p>
          <w:p w14:paraId="36359116"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9" w:author="w18361" w:date="2012-05-10T13:29:00Z">
                  <w:rPr>
                    <w:rFonts w:ascii="Arial" w:hAnsi="Arial"/>
                    <w:sz w:val="18"/>
                    <w:lang w:val="en-US"/>
                  </w:rPr>
                </w:rPrChange>
              </w:rPr>
            </w:pPr>
            <w:r>
              <w:rPr>
                <w:rFonts w:ascii="Arial" w:hAnsi="Arial"/>
                <w:sz w:val="18"/>
                <w:rPrChange w:id="250" w:author="w18361" w:date="2012-05-10T13:29:00Z">
                  <w:rPr>
                    <w:rFonts w:ascii="Arial" w:hAnsi="Arial"/>
                    <w:sz w:val="18"/>
                    <w:lang w:val="en-US"/>
                  </w:rPr>
                </w:rPrChange>
              </w:rPr>
              <w:t>maxLength: 30</w:t>
            </w:r>
          </w:p>
        </w:tc>
        <w:tc>
          <w:tcPr>
            <w:tcW w:w="4671" w:type="dxa"/>
          </w:tcPr>
          <w:p w14:paraId="400BD155"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766204" w14:paraId="47CDC53F" w14:textId="77777777" w:rsidTr="00766204">
        <w:tc>
          <w:tcPr>
            <w:tcW w:w="3402" w:type="dxa"/>
          </w:tcPr>
          <w:p w14:paraId="322F114D"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14:paraId="52B77DB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1" w:author="w18361" w:date="2012-05-10T13:29:00Z">
                  <w:rPr>
                    <w:rFonts w:ascii="Arial" w:hAnsi="Arial"/>
                    <w:sz w:val="18"/>
                    <w:lang w:val="en-US"/>
                  </w:rPr>
                </w:rPrChange>
              </w:rPr>
            </w:pPr>
            <w:r>
              <w:rPr>
                <w:rFonts w:ascii="Arial" w:hAnsi="Arial"/>
                <w:sz w:val="18"/>
                <w:rPrChange w:id="252" w:author="w18361" w:date="2012-05-10T13:29:00Z">
                  <w:rPr>
                    <w:rFonts w:ascii="Arial" w:hAnsi="Arial"/>
                    <w:sz w:val="18"/>
                    <w:lang w:val="en-US"/>
                  </w:rPr>
                </w:rPrChange>
              </w:rPr>
              <w:t xml:space="preserve">Domain: </w:t>
            </w:r>
          </w:p>
          <w:p w14:paraId="645E4E3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3" w:author="w18361" w:date="2012-05-10T13:29:00Z">
                  <w:rPr>
                    <w:rFonts w:ascii="Arial" w:hAnsi="Arial"/>
                    <w:sz w:val="18"/>
                    <w:lang w:val="en-US"/>
                  </w:rPr>
                </w:rPrChange>
              </w:rPr>
            </w:pPr>
            <w:r>
              <w:rPr>
                <w:rFonts w:ascii="Arial" w:hAnsi="Arial"/>
                <w:sz w:val="18"/>
                <w:rPrChange w:id="254" w:author="w18361" w:date="2012-05-10T13:29:00Z">
                  <w:rPr>
                    <w:rFonts w:ascii="Arial" w:hAnsi="Arial"/>
                    <w:sz w:val="18"/>
                    <w:lang w:val="en-US"/>
                  </w:rPr>
                </w:rPrChange>
              </w:rPr>
              <w:t>KundeNummer</w:t>
            </w:r>
          </w:p>
          <w:p w14:paraId="10EB561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5" w:author="w18361" w:date="2012-05-10T13:29:00Z">
                  <w:rPr>
                    <w:rFonts w:ascii="Arial" w:hAnsi="Arial"/>
                    <w:sz w:val="18"/>
                    <w:lang w:val="en-US"/>
                  </w:rPr>
                </w:rPrChange>
              </w:rPr>
            </w:pPr>
            <w:r>
              <w:rPr>
                <w:rFonts w:ascii="Arial" w:hAnsi="Arial"/>
                <w:sz w:val="18"/>
                <w:rPrChange w:id="256" w:author="w18361" w:date="2012-05-10T13:29:00Z">
                  <w:rPr>
                    <w:rFonts w:ascii="Arial" w:hAnsi="Arial"/>
                    <w:sz w:val="18"/>
                    <w:lang w:val="en-US"/>
                  </w:rPr>
                </w:rPrChange>
              </w:rPr>
              <w:t>base: string</w:t>
            </w:r>
          </w:p>
          <w:p w14:paraId="2F51ABF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7" w:author="w18361" w:date="2012-05-10T13:29:00Z">
                  <w:rPr>
                    <w:rFonts w:ascii="Arial" w:hAnsi="Arial"/>
                    <w:sz w:val="18"/>
                    <w:lang w:val="en-US"/>
                  </w:rPr>
                </w:rPrChange>
              </w:rPr>
            </w:pPr>
            <w:r>
              <w:rPr>
                <w:rFonts w:ascii="Arial" w:hAnsi="Arial"/>
                <w:sz w:val="18"/>
                <w:rPrChange w:id="258" w:author="w18361" w:date="2012-05-10T13:29:00Z">
                  <w:rPr>
                    <w:rFonts w:ascii="Arial" w:hAnsi="Arial"/>
                    <w:sz w:val="18"/>
                    <w:lang w:val="en-US"/>
                  </w:rPr>
                </w:rPrChange>
              </w:rPr>
              <w:t>maxLength: 11</w:t>
            </w:r>
          </w:p>
          <w:p w14:paraId="6B3EB16A"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9" w:author="w18361" w:date="2012-05-10T13:29:00Z">
                  <w:rPr>
                    <w:rFonts w:ascii="Arial" w:hAnsi="Arial"/>
                    <w:sz w:val="18"/>
                    <w:lang w:val="en-US"/>
                  </w:rPr>
                </w:rPrChange>
              </w:rPr>
            </w:pPr>
            <w:r>
              <w:rPr>
                <w:rFonts w:ascii="Arial" w:hAnsi="Arial"/>
                <w:sz w:val="18"/>
                <w:rPrChange w:id="260" w:author="w18361" w:date="2012-05-10T13:29:00Z">
                  <w:rPr>
                    <w:rFonts w:ascii="Arial" w:hAnsi="Arial"/>
                    <w:sz w:val="18"/>
                    <w:lang w:val="en-US"/>
                  </w:rPr>
                </w:rPrChange>
              </w:rPr>
              <w:t>pattern: [0-9]{8,11}</w:t>
            </w:r>
          </w:p>
        </w:tc>
        <w:tc>
          <w:tcPr>
            <w:tcW w:w="4671" w:type="dxa"/>
          </w:tcPr>
          <w:p w14:paraId="5F29206C"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766204" w14:paraId="4F2753BB" w14:textId="77777777" w:rsidTr="00766204">
        <w:tc>
          <w:tcPr>
            <w:tcW w:w="3402" w:type="dxa"/>
          </w:tcPr>
          <w:p w14:paraId="3C14DEF3"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07B9DAA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1" w:author="w18361" w:date="2012-05-10T13:29:00Z">
                  <w:rPr>
                    <w:rFonts w:ascii="Arial" w:hAnsi="Arial"/>
                    <w:sz w:val="18"/>
                    <w:lang w:val="en-US"/>
                  </w:rPr>
                </w:rPrChange>
              </w:rPr>
            </w:pPr>
            <w:r>
              <w:rPr>
                <w:rFonts w:ascii="Arial" w:hAnsi="Arial"/>
                <w:sz w:val="18"/>
                <w:rPrChange w:id="262" w:author="w18361" w:date="2012-05-10T13:29:00Z">
                  <w:rPr>
                    <w:rFonts w:ascii="Arial" w:hAnsi="Arial"/>
                    <w:sz w:val="18"/>
                    <w:lang w:val="en-US"/>
                  </w:rPr>
                </w:rPrChange>
              </w:rPr>
              <w:t xml:space="preserve">Domain: </w:t>
            </w:r>
          </w:p>
          <w:p w14:paraId="00072D3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3" w:author="w18361" w:date="2012-05-10T13:29:00Z">
                  <w:rPr>
                    <w:rFonts w:ascii="Arial" w:hAnsi="Arial"/>
                    <w:sz w:val="18"/>
                    <w:lang w:val="en-US"/>
                  </w:rPr>
                </w:rPrChange>
              </w:rPr>
            </w:pPr>
            <w:r>
              <w:rPr>
                <w:rFonts w:ascii="Arial" w:hAnsi="Arial"/>
                <w:sz w:val="18"/>
                <w:rPrChange w:id="264" w:author="w18361" w:date="2012-05-10T13:29:00Z">
                  <w:rPr>
                    <w:rFonts w:ascii="Arial" w:hAnsi="Arial"/>
                    <w:sz w:val="18"/>
                    <w:lang w:val="en-US"/>
                  </w:rPr>
                </w:rPrChange>
              </w:rPr>
              <w:t>Tekst32</w:t>
            </w:r>
          </w:p>
          <w:p w14:paraId="2E5E4EF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5" w:author="w18361" w:date="2012-05-10T13:29:00Z">
                  <w:rPr>
                    <w:rFonts w:ascii="Arial" w:hAnsi="Arial"/>
                    <w:sz w:val="18"/>
                    <w:lang w:val="en-US"/>
                  </w:rPr>
                </w:rPrChange>
              </w:rPr>
            </w:pPr>
            <w:r>
              <w:rPr>
                <w:rFonts w:ascii="Arial" w:hAnsi="Arial"/>
                <w:sz w:val="18"/>
                <w:rPrChange w:id="266" w:author="w18361" w:date="2012-05-10T13:29:00Z">
                  <w:rPr>
                    <w:rFonts w:ascii="Arial" w:hAnsi="Arial"/>
                    <w:sz w:val="18"/>
                    <w:lang w:val="en-US"/>
                  </w:rPr>
                </w:rPrChange>
              </w:rPr>
              <w:t>base: string</w:t>
            </w:r>
          </w:p>
          <w:p w14:paraId="7307B46A"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7" w:author="w18361" w:date="2012-05-10T13:29:00Z">
                  <w:rPr>
                    <w:rFonts w:ascii="Arial" w:hAnsi="Arial"/>
                    <w:sz w:val="18"/>
                    <w:lang w:val="en-US"/>
                  </w:rPr>
                </w:rPrChange>
              </w:rPr>
            </w:pPr>
            <w:r>
              <w:rPr>
                <w:rFonts w:ascii="Arial" w:hAnsi="Arial"/>
                <w:sz w:val="18"/>
                <w:rPrChange w:id="268" w:author="w18361" w:date="2012-05-10T13:29:00Z">
                  <w:rPr>
                    <w:rFonts w:ascii="Arial" w:hAnsi="Arial"/>
                    <w:sz w:val="18"/>
                    <w:lang w:val="en-US"/>
                  </w:rPr>
                </w:rPrChange>
              </w:rPr>
              <w:t>maxLength: 32</w:t>
            </w:r>
          </w:p>
        </w:tc>
        <w:tc>
          <w:tcPr>
            <w:tcW w:w="4671" w:type="dxa"/>
          </w:tcPr>
          <w:p w14:paraId="09A142D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0A8D0C9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28CD5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1859EC8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D2D44C"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6204" w14:paraId="24CBDA14" w14:textId="77777777" w:rsidTr="00766204">
        <w:tc>
          <w:tcPr>
            <w:tcW w:w="3402" w:type="dxa"/>
          </w:tcPr>
          <w:p w14:paraId="32C40AE5"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14:paraId="25E2C47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9" w:author="w18361" w:date="2012-05-10T13:29:00Z">
                  <w:rPr>
                    <w:rFonts w:ascii="Arial" w:hAnsi="Arial"/>
                    <w:sz w:val="18"/>
                    <w:lang w:val="en-US"/>
                  </w:rPr>
                </w:rPrChange>
              </w:rPr>
            </w:pPr>
            <w:r>
              <w:rPr>
                <w:rFonts w:ascii="Arial" w:hAnsi="Arial"/>
                <w:sz w:val="18"/>
                <w:rPrChange w:id="270" w:author="w18361" w:date="2012-05-10T13:29:00Z">
                  <w:rPr>
                    <w:rFonts w:ascii="Arial" w:hAnsi="Arial"/>
                    <w:sz w:val="18"/>
                    <w:lang w:val="en-US"/>
                  </w:rPr>
                </w:rPrChange>
              </w:rPr>
              <w:t xml:space="preserve">Domain: </w:t>
            </w:r>
          </w:p>
          <w:p w14:paraId="0798CC5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1" w:author="w18361" w:date="2012-05-10T13:29:00Z">
                  <w:rPr>
                    <w:rFonts w:ascii="Arial" w:hAnsi="Arial"/>
                    <w:sz w:val="18"/>
                    <w:lang w:val="en-US"/>
                  </w:rPr>
                </w:rPrChange>
              </w:rPr>
            </w:pPr>
            <w:r>
              <w:rPr>
                <w:rFonts w:ascii="Arial" w:hAnsi="Arial"/>
                <w:sz w:val="18"/>
                <w:rPrChange w:id="272" w:author="w18361" w:date="2012-05-10T13:29:00Z">
                  <w:rPr>
                    <w:rFonts w:ascii="Arial" w:hAnsi="Arial"/>
                    <w:sz w:val="18"/>
                    <w:lang w:val="en-US"/>
                  </w:rPr>
                </w:rPrChange>
              </w:rPr>
              <w:t>TekstLang</w:t>
            </w:r>
          </w:p>
          <w:p w14:paraId="0BE3489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3" w:author="w18361" w:date="2012-05-10T13:29:00Z">
                  <w:rPr>
                    <w:rFonts w:ascii="Arial" w:hAnsi="Arial"/>
                    <w:sz w:val="18"/>
                    <w:lang w:val="en-US"/>
                  </w:rPr>
                </w:rPrChange>
              </w:rPr>
            </w:pPr>
            <w:r>
              <w:rPr>
                <w:rFonts w:ascii="Arial" w:hAnsi="Arial"/>
                <w:sz w:val="18"/>
                <w:rPrChange w:id="274" w:author="w18361" w:date="2012-05-10T13:29:00Z">
                  <w:rPr>
                    <w:rFonts w:ascii="Arial" w:hAnsi="Arial"/>
                    <w:sz w:val="18"/>
                    <w:lang w:val="en-US"/>
                  </w:rPr>
                </w:rPrChange>
              </w:rPr>
              <w:t>base: string</w:t>
            </w:r>
          </w:p>
          <w:p w14:paraId="2965C5A5"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5" w:author="w18361" w:date="2012-05-10T13:29:00Z">
                  <w:rPr>
                    <w:rFonts w:ascii="Arial" w:hAnsi="Arial"/>
                    <w:sz w:val="18"/>
                    <w:lang w:val="en-US"/>
                  </w:rPr>
                </w:rPrChange>
              </w:rPr>
            </w:pPr>
            <w:r>
              <w:rPr>
                <w:rFonts w:ascii="Arial" w:hAnsi="Arial"/>
                <w:sz w:val="18"/>
                <w:rPrChange w:id="276" w:author="w18361" w:date="2012-05-10T13:29:00Z">
                  <w:rPr>
                    <w:rFonts w:ascii="Arial" w:hAnsi="Arial"/>
                    <w:sz w:val="18"/>
                    <w:lang w:val="en-US"/>
                  </w:rPr>
                </w:rPrChange>
              </w:rPr>
              <w:t>maxLength: 500</w:t>
            </w:r>
          </w:p>
        </w:tc>
        <w:tc>
          <w:tcPr>
            <w:tcW w:w="4671" w:type="dxa"/>
          </w:tcPr>
          <w:p w14:paraId="405C022A"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766204" w14:paraId="068ED758" w14:textId="77777777" w:rsidTr="00766204">
        <w:tc>
          <w:tcPr>
            <w:tcW w:w="3402" w:type="dxa"/>
          </w:tcPr>
          <w:p w14:paraId="3B79FC6B"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14:paraId="51D575D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516218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D102363"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F2A586B"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766204" w14:paraId="5A6A3E26" w14:textId="77777777" w:rsidTr="00766204">
        <w:tc>
          <w:tcPr>
            <w:tcW w:w="3402" w:type="dxa"/>
          </w:tcPr>
          <w:p w14:paraId="30E7EF9C"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14:paraId="4CE006B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7" w:author="w18361" w:date="2012-05-10T13:29:00Z">
                  <w:rPr>
                    <w:rFonts w:ascii="Arial" w:hAnsi="Arial"/>
                    <w:sz w:val="18"/>
                    <w:lang w:val="en-US"/>
                  </w:rPr>
                </w:rPrChange>
              </w:rPr>
            </w:pPr>
            <w:r>
              <w:rPr>
                <w:rFonts w:ascii="Arial" w:hAnsi="Arial"/>
                <w:sz w:val="18"/>
                <w:rPrChange w:id="278" w:author="w18361" w:date="2012-05-10T13:29:00Z">
                  <w:rPr>
                    <w:rFonts w:ascii="Arial" w:hAnsi="Arial"/>
                    <w:sz w:val="18"/>
                    <w:lang w:val="en-US"/>
                  </w:rPr>
                </w:rPrChange>
              </w:rPr>
              <w:t xml:space="preserve">Domain: </w:t>
            </w:r>
          </w:p>
          <w:p w14:paraId="496D980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9" w:author="w18361" w:date="2012-05-10T13:29:00Z">
                  <w:rPr>
                    <w:rFonts w:ascii="Arial" w:hAnsi="Arial"/>
                    <w:sz w:val="18"/>
                    <w:lang w:val="en-US"/>
                  </w:rPr>
                </w:rPrChange>
              </w:rPr>
            </w:pPr>
            <w:r>
              <w:rPr>
                <w:rFonts w:ascii="Arial" w:hAnsi="Arial"/>
                <w:sz w:val="18"/>
                <w:rPrChange w:id="280" w:author="w18361" w:date="2012-05-10T13:29:00Z">
                  <w:rPr>
                    <w:rFonts w:ascii="Arial" w:hAnsi="Arial"/>
                    <w:sz w:val="18"/>
                    <w:lang w:val="en-US"/>
                  </w:rPr>
                </w:rPrChange>
              </w:rPr>
              <w:t>BeløbPositivNegativ15Decimaler2</w:t>
            </w:r>
          </w:p>
          <w:p w14:paraId="0C6E3BA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81" w:author="w18361" w:date="2012-05-10T13:29:00Z">
                  <w:rPr>
                    <w:rFonts w:ascii="Arial" w:hAnsi="Arial"/>
                    <w:sz w:val="18"/>
                    <w:lang w:val="en-US"/>
                  </w:rPr>
                </w:rPrChange>
              </w:rPr>
            </w:pPr>
            <w:r>
              <w:rPr>
                <w:rFonts w:ascii="Arial" w:hAnsi="Arial"/>
                <w:sz w:val="18"/>
                <w:rPrChange w:id="282" w:author="w18361" w:date="2012-05-10T13:29:00Z">
                  <w:rPr>
                    <w:rFonts w:ascii="Arial" w:hAnsi="Arial"/>
                    <w:sz w:val="18"/>
                    <w:lang w:val="en-US"/>
                  </w:rPr>
                </w:rPrChange>
              </w:rPr>
              <w:t>base: decimal</w:t>
            </w:r>
          </w:p>
          <w:p w14:paraId="7BF454B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83" w:author="w18361" w:date="2012-05-10T13:29:00Z">
                  <w:rPr>
                    <w:rFonts w:ascii="Arial" w:hAnsi="Arial"/>
                    <w:sz w:val="18"/>
                    <w:lang w:val="en-US"/>
                  </w:rPr>
                </w:rPrChange>
              </w:rPr>
            </w:pPr>
            <w:r>
              <w:rPr>
                <w:rFonts w:ascii="Arial" w:hAnsi="Arial"/>
                <w:sz w:val="18"/>
                <w:rPrChange w:id="284" w:author="w18361" w:date="2012-05-10T13:29:00Z">
                  <w:rPr>
                    <w:rFonts w:ascii="Arial" w:hAnsi="Arial"/>
                    <w:sz w:val="18"/>
                    <w:lang w:val="en-US"/>
                  </w:rPr>
                </w:rPrChange>
              </w:rPr>
              <w:t>maxInclusive: 999999999999999</w:t>
            </w:r>
          </w:p>
          <w:p w14:paraId="67627D1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4864E2CC"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15D7BFB"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766204" w14:paraId="71D3A8F7" w14:textId="77777777" w:rsidTr="00766204">
        <w:tc>
          <w:tcPr>
            <w:tcW w:w="3402" w:type="dxa"/>
          </w:tcPr>
          <w:p w14:paraId="38DF1C36"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14:paraId="624A066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CE38B0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058A86A"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441B86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184D509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6918A736"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6204" w14:paraId="02CADA9B" w14:textId="77777777" w:rsidTr="00766204">
        <w:tc>
          <w:tcPr>
            <w:tcW w:w="3402" w:type="dxa"/>
          </w:tcPr>
          <w:p w14:paraId="60061094"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63B6D98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8C4E39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45D05BB"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FB1AEF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0E9270B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PeriodeFra være </w:t>
            </w:r>
            <w:r>
              <w:rPr>
                <w:rFonts w:ascii="Arial" w:hAnsi="Arial" w:cs="Arial"/>
                <w:sz w:val="18"/>
              </w:rPr>
              <w:lastRenderedPageBreak/>
              <w:t>det samme som afgiftsdækningsperioden.</w:t>
            </w:r>
          </w:p>
          <w:p w14:paraId="22FA98F6"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6204" w14:paraId="1CF2AC42" w14:textId="77777777" w:rsidTr="00766204">
        <w:tc>
          <w:tcPr>
            <w:tcW w:w="3402" w:type="dxa"/>
          </w:tcPr>
          <w:p w14:paraId="3B31197E"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OpkrævningFordringReferenceNummer</w:t>
            </w:r>
          </w:p>
        </w:tc>
        <w:tc>
          <w:tcPr>
            <w:tcW w:w="1701" w:type="dxa"/>
          </w:tcPr>
          <w:p w14:paraId="65ABBE8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8BA3EE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14:paraId="6C0B09C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E83723B"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14:paraId="13C23833"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766204" w14:paraId="0CDF903A" w14:textId="77777777" w:rsidTr="00766204">
        <w:tc>
          <w:tcPr>
            <w:tcW w:w="3402" w:type="dxa"/>
          </w:tcPr>
          <w:p w14:paraId="24C72E81"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14:paraId="084FCC2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856C97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47C5611"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0FE90A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14:paraId="6101607D"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766204" w14:paraId="7FA4034D" w14:textId="77777777" w:rsidTr="00766204">
        <w:tc>
          <w:tcPr>
            <w:tcW w:w="3402" w:type="dxa"/>
          </w:tcPr>
          <w:p w14:paraId="77ACBB5D"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14:paraId="389CC4C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1354EE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52184A9"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1EB0178"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tc>
      </w:tr>
      <w:tr w:rsidR="00766204" w14:paraId="24F68C4D" w14:textId="77777777" w:rsidTr="00766204">
        <w:tc>
          <w:tcPr>
            <w:tcW w:w="3402" w:type="dxa"/>
          </w:tcPr>
          <w:p w14:paraId="521F8F57"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14:paraId="1FCAEBE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6C7C01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821631C"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3E415D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5025DB4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5AF3C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5747458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4422C3"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766204" w14:paraId="1C5B9C6A" w14:textId="77777777" w:rsidTr="00766204">
        <w:tc>
          <w:tcPr>
            <w:tcW w:w="3402" w:type="dxa"/>
          </w:tcPr>
          <w:p w14:paraId="21712A4F"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14:paraId="0D70E55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F1B809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D201079"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224A49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02CBC66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87D74D"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766204" w14:paraId="10EAA70E" w14:textId="77777777" w:rsidTr="00766204">
        <w:tc>
          <w:tcPr>
            <w:tcW w:w="3402" w:type="dxa"/>
          </w:tcPr>
          <w:p w14:paraId="018C4728"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7D92894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85" w:author="w18361" w:date="2012-05-10T13:29:00Z">
                  <w:rPr>
                    <w:rFonts w:ascii="Arial" w:hAnsi="Arial"/>
                    <w:sz w:val="18"/>
                    <w:lang w:val="en-US"/>
                  </w:rPr>
                </w:rPrChange>
              </w:rPr>
            </w:pPr>
            <w:r>
              <w:rPr>
                <w:rFonts w:ascii="Arial" w:hAnsi="Arial"/>
                <w:sz w:val="18"/>
                <w:rPrChange w:id="286" w:author="w18361" w:date="2012-05-10T13:29:00Z">
                  <w:rPr>
                    <w:rFonts w:ascii="Arial" w:hAnsi="Arial"/>
                    <w:sz w:val="18"/>
                    <w:lang w:val="en-US"/>
                  </w:rPr>
                </w:rPrChange>
              </w:rPr>
              <w:t xml:space="preserve">Domain: </w:t>
            </w:r>
          </w:p>
          <w:p w14:paraId="79A9F23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87" w:author="w18361" w:date="2012-05-10T13:29:00Z">
                  <w:rPr>
                    <w:rFonts w:ascii="Arial" w:hAnsi="Arial"/>
                    <w:sz w:val="18"/>
                    <w:lang w:val="en-US"/>
                  </w:rPr>
                </w:rPrChange>
              </w:rPr>
            </w:pPr>
            <w:r>
              <w:rPr>
                <w:rFonts w:ascii="Arial" w:hAnsi="Arial"/>
                <w:sz w:val="18"/>
                <w:rPrChange w:id="288" w:author="w18361" w:date="2012-05-10T13:29:00Z">
                  <w:rPr>
                    <w:rFonts w:ascii="Arial" w:hAnsi="Arial"/>
                    <w:sz w:val="18"/>
                    <w:lang w:val="en-US"/>
                  </w:rPr>
                </w:rPrChange>
              </w:rPr>
              <w:t>ID4</w:t>
            </w:r>
          </w:p>
          <w:p w14:paraId="07BD0F0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89" w:author="w18361" w:date="2012-05-10T13:29:00Z">
                  <w:rPr>
                    <w:rFonts w:ascii="Arial" w:hAnsi="Arial"/>
                    <w:sz w:val="18"/>
                    <w:lang w:val="en-US"/>
                  </w:rPr>
                </w:rPrChange>
              </w:rPr>
            </w:pPr>
            <w:r>
              <w:rPr>
                <w:rFonts w:ascii="Arial" w:hAnsi="Arial"/>
                <w:sz w:val="18"/>
                <w:rPrChange w:id="290" w:author="w18361" w:date="2012-05-10T13:29:00Z">
                  <w:rPr>
                    <w:rFonts w:ascii="Arial" w:hAnsi="Arial"/>
                    <w:sz w:val="18"/>
                    <w:lang w:val="en-US"/>
                  </w:rPr>
                </w:rPrChange>
              </w:rPr>
              <w:t>base: integer</w:t>
            </w:r>
          </w:p>
          <w:p w14:paraId="7AF74A0C"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1" w:author="w18361" w:date="2012-05-10T13:29:00Z">
                  <w:rPr>
                    <w:rFonts w:ascii="Arial" w:hAnsi="Arial"/>
                    <w:sz w:val="18"/>
                    <w:lang w:val="en-US"/>
                  </w:rPr>
                </w:rPrChange>
              </w:rPr>
            </w:pPr>
            <w:r>
              <w:rPr>
                <w:rFonts w:ascii="Arial" w:hAnsi="Arial"/>
                <w:sz w:val="18"/>
                <w:rPrChange w:id="292" w:author="w18361" w:date="2012-05-10T13:29:00Z">
                  <w:rPr>
                    <w:rFonts w:ascii="Arial" w:hAnsi="Arial"/>
                    <w:sz w:val="18"/>
                    <w:lang w:val="en-US"/>
                  </w:rPr>
                </w:rPrChange>
              </w:rPr>
              <w:t>totalDigits: 4</w:t>
            </w:r>
          </w:p>
        </w:tc>
        <w:tc>
          <w:tcPr>
            <w:tcW w:w="4671" w:type="dxa"/>
          </w:tcPr>
          <w:p w14:paraId="7BE0B6E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76D4ADA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15D5E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58BACAD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11056DF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18590D0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2B558D0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0C1003F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5D74B39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611B26D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69ADBE4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496A72A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13BD52F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25004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388C496"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766204" w14:paraId="10E427E1" w14:textId="77777777" w:rsidTr="00766204">
        <w:tc>
          <w:tcPr>
            <w:tcW w:w="3402" w:type="dxa"/>
          </w:tcPr>
          <w:p w14:paraId="15178188"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14:paraId="41D0EFC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78BC06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14:paraId="1760BC62"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14:paraId="7527BF55"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766204" w14:paraId="628C0059" w14:textId="77777777" w:rsidTr="00766204">
        <w:tc>
          <w:tcPr>
            <w:tcW w:w="3402" w:type="dxa"/>
          </w:tcPr>
          <w:p w14:paraId="1BDA89EE"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14:paraId="29EA22D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3" w:author="w18361" w:date="2012-05-10T13:29:00Z">
                  <w:rPr>
                    <w:rFonts w:ascii="Arial" w:hAnsi="Arial"/>
                    <w:sz w:val="18"/>
                    <w:lang w:val="en-US"/>
                  </w:rPr>
                </w:rPrChange>
              </w:rPr>
            </w:pPr>
            <w:r>
              <w:rPr>
                <w:rFonts w:ascii="Arial" w:hAnsi="Arial"/>
                <w:sz w:val="18"/>
                <w:rPrChange w:id="294" w:author="w18361" w:date="2012-05-10T13:29:00Z">
                  <w:rPr>
                    <w:rFonts w:ascii="Arial" w:hAnsi="Arial"/>
                    <w:sz w:val="18"/>
                    <w:lang w:val="en-US"/>
                  </w:rPr>
                </w:rPrChange>
              </w:rPr>
              <w:t xml:space="preserve">Domain: </w:t>
            </w:r>
          </w:p>
          <w:p w14:paraId="164842F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5" w:author="w18361" w:date="2012-05-10T13:29:00Z">
                  <w:rPr>
                    <w:rFonts w:ascii="Arial" w:hAnsi="Arial"/>
                    <w:sz w:val="18"/>
                    <w:lang w:val="en-US"/>
                  </w:rPr>
                </w:rPrChange>
              </w:rPr>
            </w:pPr>
            <w:r>
              <w:rPr>
                <w:rFonts w:ascii="Arial" w:hAnsi="Arial"/>
                <w:sz w:val="18"/>
                <w:rPrChange w:id="296" w:author="w18361" w:date="2012-05-10T13:29:00Z">
                  <w:rPr>
                    <w:rFonts w:ascii="Arial" w:hAnsi="Arial"/>
                    <w:sz w:val="18"/>
                    <w:lang w:val="en-US"/>
                  </w:rPr>
                </w:rPrChange>
              </w:rPr>
              <w:t>TekstKort</w:t>
            </w:r>
          </w:p>
          <w:p w14:paraId="6D3EC16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7" w:author="w18361" w:date="2012-05-10T13:29:00Z">
                  <w:rPr>
                    <w:rFonts w:ascii="Arial" w:hAnsi="Arial"/>
                    <w:sz w:val="18"/>
                    <w:lang w:val="en-US"/>
                  </w:rPr>
                </w:rPrChange>
              </w:rPr>
            </w:pPr>
            <w:r>
              <w:rPr>
                <w:rFonts w:ascii="Arial" w:hAnsi="Arial"/>
                <w:sz w:val="18"/>
                <w:rPrChange w:id="298" w:author="w18361" w:date="2012-05-10T13:29:00Z">
                  <w:rPr>
                    <w:rFonts w:ascii="Arial" w:hAnsi="Arial"/>
                    <w:sz w:val="18"/>
                    <w:lang w:val="en-US"/>
                  </w:rPr>
                </w:rPrChange>
              </w:rPr>
              <w:t>base: string</w:t>
            </w:r>
          </w:p>
          <w:p w14:paraId="1B8F1A1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9" w:author="w18361" w:date="2012-05-10T13:29:00Z">
                  <w:rPr>
                    <w:rFonts w:ascii="Arial" w:hAnsi="Arial"/>
                    <w:sz w:val="18"/>
                    <w:lang w:val="en-US"/>
                  </w:rPr>
                </w:rPrChange>
              </w:rPr>
            </w:pPr>
            <w:r>
              <w:rPr>
                <w:rFonts w:ascii="Arial" w:hAnsi="Arial"/>
                <w:sz w:val="18"/>
                <w:rPrChange w:id="300" w:author="w18361" w:date="2012-05-10T13:29:00Z">
                  <w:rPr>
                    <w:rFonts w:ascii="Arial" w:hAnsi="Arial"/>
                    <w:sz w:val="18"/>
                    <w:lang w:val="en-US"/>
                  </w:rPr>
                </w:rPrChange>
              </w:rPr>
              <w:t>minLength: 0</w:t>
            </w:r>
          </w:p>
          <w:p w14:paraId="5BE88D5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03832A29"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14:paraId="59F51B6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14:paraId="2B29BE6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792EE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14:paraId="730A5A4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14:paraId="6F36D66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LetLøn (indbetalingsfil)</w:t>
            </w:r>
          </w:p>
          <w:p w14:paraId="25CCCBB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14:paraId="3CB02DA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D366E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21ECD6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14:paraId="32BBF34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14:paraId="6F71412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14:paraId="66DDB595"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766204" w14:paraId="34D8C47D" w14:textId="77777777" w:rsidTr="00766204">
        <w:tc>
          <w:tcPr>
            <w:tcW w:w="3402" w:type="dxa"/>
          </w:tcPr>
          <w:p w14:paraId="2FF653C3"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14:paraId="17F83C3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01" w:author="w18361" w:date="2012-05-10T13:29:00Z">
                  <w:rPr>
                    <w:rFonts w:ascii="Arial" w:hAnsi="Arial"/>
                    <w:sz w:val="18"/>
                    <w:lang w:val="en-US"/>
                  </w:rPr>
                </w:rPrChange>
              </w:rPr>
            </w:pPr>
            <w:r>
              <w:rPr>
                <w:rFonts w:ascii="Arial" w:hAnsi="Arial"/>
                <w:sz w:val="18"/>
                <w:rPrChange w:id="302" w:author="w18361" w:date="2012-05-10T13:29:00Z">
                  <w:rPr>
                    <w:rFonts w:ascii="Arial" w:hAnsi="Arial"/>
                    <w:sz w:val="18"/>
                    <w:lang w:val="en-US"/>
                  </w:rPr>
                </w:rPrChange>
              </w:rPr>
              <w:t xml:space="preserve">Domain: </w:t>
            </w:r>
          </w:p>
          <w:p w14:paraId="292B557D"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03" w:author="w18361" w:date="2012-05-10T13:29:00Z">
                  <w:rPr>
                    <w:rFonts w:ascii="Arial" w:hAnsi="Arial"/>
                    <w:sz w:val="18"/>
                    <w:lang w:val="en-US"/>
                  </w:rPr>
                </w:rPrChange>
              </w:rPr>
            </w:pPr>
            <w:r>
              <w:rPr>
                <w:rFonts w:ascii="Arial" w:hAnsi="Arial"/>
                <w:sz w:val="18"/>
                <w:rPrChange w:id="304" w:author="w18361" w:date="2012-05-10T13:29:00Z">
                  <w:rPr>
                    <w:rFonts w:ascii="Arial" w:hAnsi="Arial"/>
                    <w:sz w:val="18"/>
                    <w:lang w:val="en-US"/>
                  </w:rPr>
                </w:rPrChange>
              </w:rPr>
              <w:t>Kode</w:t>
            </w:r>
          </w:p>
          <w:p w14:paraId="7E7B5CC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05" w:author="w18361" w:date="2012-05-10T13:29:00Z">
                  <w:rPr>
                    <w:rFonts w:ascii="Arial" w:hAnsi="Arial"/>
                    <w:sz w:val="18"/>
                    <w:lang w:val="en-US"/>
                  </w:rPr>
                </w:rPrChange>
              </w:rPr>
            </w:pPr>
            <w:r>
              <w:rPr>
                <w:rFonts w:ascii="Arial" w:hAnsi="Arial"/>
                <w:sz w:val="18"/>
                <w:rPrChange w:id="306" w:author="w18361" w:date="2012-05-10T13:29:00Z">
                  <w:rPr>
                    <w:rFonts w:ascii="Arial" w:hAnsi="Arial"/>
                    <w:sz w:val="18"/>
                    <w:lang w:val="en-US"/>
                  </w:rPr>
                </w:rPrChange>
              </w:rPr>
              <w:t>base: string</w:t>
            </w:r>
          </w:p>
          <w:p w14:paraId="5DA2F2E4"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07" w:author="w18361" w:date="2012-05-10T13:29:00Z">
                  <w:rPr>
                    <w:rFonts w:ascii="Arial" w:hAnsi="Arial"/>
                    <w:sz w:val="18"/>
                    <w:lang w:val="en-US"/>
                  </w:rPr>
                </w:rPrChange>
              </w:rPr>
            </w:pPr>
            <w:r>
              <w:rPr>
                <w:rFonts w:ascii="Arial" w:hAnsi="Arial"/>
                <w:sz w:val="18"/>
                <w:rPrChange w:id="308" w:author="w18361" w:date="2012-05-10T13:29:00Z">
                  <w:rPr>
                    <w:rFonts w:ascii="Arial" w:hAnsi="Arial"/>
                    <w:sz w:val="18"/>
                    <w:lang w:val="en-US"/>
                  </w:rPr>
                </w:rPrChange>
              </w:rPr>
              <w:t>maxLength: 10</w:t>
            </w:r>
          </w:p>
        </w:tc>
        <w:tc>
          <w:tcPr>
            <w:tcW w:w="4671" w:type="dxa"/>
          </w:tcPr>
          <w:p w14:paraId="4F4D024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14:paraId="585E05E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158F7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14:paraId="182E921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14:paraId="4DA65FF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14:paraId="02BCF6C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54EF6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371804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09" w:author="w18361" w:date="2012-05-10T13:29:00Z">
              <w:r>
                <w:rPr>
                  <w:rFonts w:ascii="Arial" w:hAnsi="Arial" w:cs="Arial"/>
                  <w:sz w:val="18"/>
                </w:rPr>
                <w:t xml:space="preserve">1 </w:t>
              </w:r>
            </w:ins>
            <w:r>
              <w:rPr>
                <w:rFonts w:ascii="Arial" w:hAnsi="Arial" w:cs="Arial"/>
                <w:sz w:val="18"/>
              </w:rPr>
              <w:t>- Kontant</w:t>
            </w:r>
          </w:p>
          <w:p w14:paraId="54536C0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10" w:author="w18361" w:date="2012-05-10T13:29:00Z">
              <w:r>
                <w:rPr>
                  <w:rFonts w:ascii="Arial" w:hAnsi="Arial" w:cs="Arial"/>
                  <w:sz w:val="18"/>
                </w:rPr>
                <w:t xml:space="preserve">2 </w:t>
              </w:r>
            </w:ins>
            <w:r>
              <w:rPr>
                <w:rFonts w:ascii="Arial" w:hAnsi="Arial" w:cs="Arial"/>
                <w:sz w:val="18"/>
              </w:rPr>
              <w:t>- PBS</w:t>
            </w:r>
          </w:p>
          <w:p w14:paraId="1F63230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11" w:author="w18361" w:date="2012-05-10T13:29:00Z">
              <w:r>
                <w:rPr>
                  <w:rFonts w:ascii="Arial" w:hAnsi="Arial" w:cs="Arial"/>
                  <w:sz w:val="18"/>
                </w:rPr>
                <w:t xml:space="preserve">3 </w:t>
              </w:r>
            </w:ins>
            <w:r>
              <w:rPr>
                <w:rFonts w:ascii="Arial" w:hAnsi="Arial" w:cs="Arial"/>
                <w:sz w:val="18"/>
              </w:rPr>
              <w:t>- HomeBanking</w:t>
            </w:r>
          </w:p>
          <w:p w14:paraId="3943940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12" w:author="w18361" w:date="2012-05-10T13:29:00Z">
              <w:r>
                <w:rPr>
                  <w:rFonts w:ascii="Arial" w:hAnsi="Arial" w:cs="Arial"/>
                  <w:sz w:val="18"/>
                </w:rPr>
                <w:t xml:space="preserve">4 </w:t>
              </w:r>
            </w:ins>
            <w:r>
              <w:rPr>
                <w:rFonts w:ascii="Arial" w:hAnsi="Arial" w:cs="Arial"/>
                <w:sz w:val="18"/>
              </w:rPr>
              <w:t>- SKB</w:t>
            </w:r>
          </w:p>
          <w:p w14:paraId="70923A70"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13" w:author="w18361" w:date="2012-05-10T13:29:00Z">
              <w:r>
                <w:rPr>
                  <w:rFonts w:ascii="Arial" w:hAnsi="Arial" w:cs="Arial"/>
                  <w:sz w:val="18"/>
                </w:rPr>
                <w:t xml:space="preserve">5 </w:t>
              </w:r>
            </w:ins>
            <w:r>
              <w:rPr>
                <w:rFonts w:ascii="Arial" w:hAnsi="Arial" w:cs="Arial"/>
                <w:sz w:val="18"/>
              </w:rPr>
              <w:t>- anden betalingsform</w:t>
            </w:r>
          </w:p>
        </w:tc>
      </w:tr>
      <w:tr w:rsidR="00766204" w14:paraId="5226D227" w14:textId="77777777" w:rsidTr="00766204">
        <w:tc>
          <w:tcPr>
            <w:tcW w:w="3402" w:type="dxa"/>
          </w:tcPr>
          <w:p w14:paraId="7AF6B52A"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14:paraId="6591109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4" w:author="w18361" w:date="2012-05-10T13:29:00Z">
                  <w:rPr>
                    <w:rFonts w:ascii="Arial" w:hAnsi="Arial"/>
                    <w:sz w:val="18"/>
                    <w:lang w:val="en-US"/>
                  </w:rPr>
                </w:rPrChange>
              </w:rPr>
            </w:pPr>
            <w:r>
              <w:rPr>
                <w:rFonts w:ascii="Arial" w:hAnsi="Arial"/>
                <w:sz w:val="18"/>
                <w:rPrChange w:id="315" w:author="w18361" w:date="2012-05-10T13:29:00Z">
                  <w:rPr>
                    <w:rFonts w:ascii="Arial" w:hAnsi="Arial"/>
                    <w:sz w:val="18"/>
                    <w:lang w:val="en-US"/>
                  </w:rPr>
                </w:rPrChange>
              </w:rPr>
              <w:t xml:space="preserve">Domain: </w:t>
            </w:r>
          </w:p>
          <w:p w14:paraId="0935F56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6" w:author="w18361" w:date="2012-05-10T13:29:00Z">
                  <w:rPr>
                    <w:rFonts w:ascii="Arial" w:hAnsi="Arial"/>
                    <w:sz w:val="18"/>
                    <w:lang w:val="en-US"/>
                  </w:rPr>
                </w:rPrChange>
              </w:rPr>
            </w:pPr>
            <w:r>
              <w:rPr>
                <w:rFonts w:ascii="Arial" w:hAnsi="Arial"/>
                <w:sz w:val="18"/>
                <w:rPrChange w:id="317" w:author="w18361" w:date="2012-05-10T13:29:00Z">
                  <w:rPr>
                    <w:rFonts w:ascii="Arial" w:hAnsi="Arial"/>
                    <w:sz w:val="18"/>
                    <w:lang w:val="en-US"/>
                  </w:rPr>
                </w:rPrChange>
              </w:rPr>
              <w:t>Beløb</w:t>
            </w:r>
          </w:p>
          <w:p w14:paraId="76153381"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8" w:author="w18361" w:date="2012-05-10T13:29:00Z">
                  <w:rPr>
                    <w:rFonts w:ascii="Arial" w:hAnsi="Arial"/>
                    <w:sz w:val="18"/>
                    <w:lang w:val="en-US"/>
                  </w:rPr>
                </w:rPrChange>
              </w:rPr>
            </w:pPr>
            <w:r>
              <w:rPr>
                <w:rFonts w:ascii="Arial" w:hAnsi="Arial"/>
                <w:sz w:val="18"/>
                <w:rPrChange w:id="319" w:author="w18361" w:date="2012-05-10T13:29:00Z">
                  <w:rPr>
                    <w:rFonts w:ascii="Arial" w:hAnsi="Arial"/>
                    <w:sz w:val="18"/>
                    <w:lang w:val="en-US"/>
                  </w:rPr>
                </w:rPrChange>
              </w:rPr>
              <w:t>base: decimal</w:t>
            </w:r>
          </w:p>
          <w:p w14:paraId="2665E50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20" w:author="w18361" w:date="2012-05-10T13:29:00Z">
                  <w:rPr>
                    <w:rFonts w:ascii="Arial" w:hAnsi="Arial"/>
                    <w:sz w:val="18"/>
                    <w:lang w:val="en-US"/>
                  </w:rPr>
                </w:rPrChange>
              </w:rPr>
            </w:pPr>
            <w:r>
              <w:rPr>
                <w:rFonts w:ascii="Arial" w:hAnsi="Arial"/>
                <w:sz w:val="18"/>
                <w:rPrChange w:id="321" w:author="w18361" w:date="2012-05-10T13:29:00Z">
                  <w:rPr>
                    <w:rFonts w:ascii="Arial" w:hAnsi="Arial"/>
                    <w:sz w:val="18"/>
                    <w:lang w:val="en-US"/>
                  </w:rPr>
                </w:rPrChange>
              </w:rPr>
              <w:t>totalDigits: 13</w:t>
            </w:r>
          </w:p>
          <w:p w14:paraId="2E113A68"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5FA65F8"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766204" w14:paraId="1A649FD4" w14:textId="77777777" w:rsidTr="00766204">
        <w:tc>
          <w:tcPr>
            <w:tcW w:w="3402" w:type="dxa"/>
          </w:tcPr>
          <w:p w14:paraId="3659140F"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14:paraId="126360E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988AB5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B2248BA"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D4CE7C7"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766204" w14:paraId="694DE1D9" w14:textId="77777777" w:rsidTr="00766204">
        <w:tc>
          <w:tcPr>
            <w:tcW w:w="3402" w:type="dxa"/>
          </w:tcPr>
          <w:p w14:paraId="21543606"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14:paraId="36A94BE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22" w:author="w18361" w:date="2012-05-10T13:29:00Z">
                  <w:rPr>
                    <w:rFonts w:ascii="Arial" w:hAnsi="Arial"/>
                    <w:sz w:val="18"/>
                    <w:lang w:val="en-US"/>
                  </w:rPr>
                </w:rPrChange>
              </w:rPr>
            </w:pPr>
            <w:r>
              <w:rPr>
                <w:rFonts w:ascii="Arial" w:hAnsi="Arial"/>
                <w:sz w:val="18"/>
                <w:rPrChange w:id="323" w:author="w18361" w:date="2012-05-10T13:29:00Z">
                  <w:rPr>
                    <w:rFonts w:ascii="Arial" w:hAnsi="Arial"/>
                    <w:sz w:val="18"/>
                    <w:lang w:val="en-US"/>
                  </w:rPr>
                </w:rPrChange>
              </w:rPr>
              <w:t xml:space="preserve">Domain: </w:t>
            </w:r>
          </w:p>
          <w:p w14:paraId="17D116CA"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24" w:author="w18361" w:date="2012-05-10T13:29:00Z">
                  <w:rPr>
                    <w:rFonts w:ascii="Arial" w:hAnsi="Arial"/>
                    <w:sz w:val="18"/>
                    <w:lang w:val="en-US"/>
                  </w:rPr>
                </w:rPrChange>
              </w:rPr>
            </w:pPr>
            <w:r>
              <w:rPr>
                <w:rFonts w:ascii="Arial" w:hAnsi="Arial"/>
                <w:sz w:val="18"/>
                <w:rPrChange w:id="325" w:author="w18361" w:date="2012-05-10T13:29:00Z">
                  <w:rPr>
                    <w:rFonts w:ascii="Arial" w:hAnsi="Arial"/>
                    <w:sz w:val="18"/>
                    <w:lang w:val="en-US"/>
                  </w:rPr>
                </w:rPrChange>
              </w:rPr>
              <w:t>Type</w:t>
            </w:r>
          </w:p>
          <w:p w14:paraId="4B63F64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26" w:author="w18361" w:date="2012-05-10T13:29:00Z">
                  <w:rPr>
                    <w:rFonts w:ascii="Arial" w:hAnsi="Arial"/>
                    <w:sz w:val="18"/>
                    <w:lang w:val="en-US"/>
                  </w:rPr>
                </w:rPrChange>
              </w:rPr>
            </w:pPr>
            <w:r>
              <w:rPr>
                <w:rFonts w:ascii="Arial" w:hAnsi="Arial"/>
                <w:sz w:val="18"/>
                <w:rPrChange w:id="327" w:author="w18361" w:date="2012-05-10T13:29:00Z">
                  <w:rPr>
                    <w:rFonts w:ascii="Arial" w:hAnsi="Arial"/>
                    <w:sz w:val="18"/>
                    <w:lang w:val="en-US"/>
                  </w:rPr>
                </w:rPrChange>
              </w:rPr>
              <w:t>base: string</w:t>
            </w:r>
          </w:p>
          <w:p w14:paraId="54EB28A1"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28" w:author="w18361" w:date="2012-05-10T13:29:00Z">
                  <w:rPr>
                    <w:rFonts w:ascii="Arial" w:hAnsi="Arial"/>
                    <w:sz w:val="18"/>
                    <w:lang w:val="en-US"/>
                  </w:rPr>
                </w:rPrChange>
              </w:rPr>
            </w:pPr>
            <w:r>
              <w:rPr>
                <w:rFonts w:ascii="Arial" w:hAnsi="Arial"/>
                <w:sz w:val="18"/>
                <w:rPrChange w:id="329" w:author="w18361" w:date="2012-05-10T13:29:00Z">
                  <w:rPr>
                    <w:rFonts w:ascii="Arial" w:hAnsi="Arial"/>
                    <w:sz w:val="18"/>
                    <w:lang w:val="en-US"/>
                  </w:rPr>
                </w:rPrChange>
              </w:rPr>
              <w:t>maxLength: 1000</w:t>
            </w:r>
          </w:p>
        </w:tc>
        <w:tc>
          <w:tcPr>
            <w:tcW w:w="4671" w:type="dxa"/>
          </w:tcPr>
          <w:p w14:paraId="5C827C7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0" w:author="w18361" w:date="2012-05-10T13:29:00Z"/>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14:paraId="14EE6C4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1" w:author="w18361" w:date="2012-05-10T13:29:00Z"/>
                <w:rFonts w:ascii="Arial" w:hAnsi="Arial" w:cs="Arial"/>
                <w:sz w:val="18"/>
              </w:rPr>
            </w:pPr>
          </w:p>
          <w:p w14:paraId="19BCA15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2" w:author="w18361" w:date="2012-05-10T13:29:00Z"/>
                <w:rFonts w:ascii="Arial" w:hAnsi="Arial" w:cs="Arial"/>
                <w:sz w:val="18"/>
              </w:rPr>
            </w:pPr>
            <w:ins w:id="333" w:author="w18361" w:date="2012-05-10T13:29:00Z">
              <w:r>
                <w:rPr>
                  <w:rFonts w:ascii="Arial" w:hAnsi="Arial" w:cs="Arial"/>
                  <w:sz w:val="18"/>
                </w:rPr>
                <w:t>Værdiset:</w:t>
              </w:r>
            </w:ins>
          </w:p>
          <w:p w14:paraId="7486F76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4" w:author="w18361" w:date="2012-05-10T13:29:00Z"/>
                <w:rFonts w:ascii="Arial" w:hAnsi="Arial" w:cs="Arial"/>
                <w:sz w:val="18"/>
              </w:rPr>
            </w:pPr>
            <w:ins w:id="335" w:author="w18361" w:date="2012-05-10T13:29:00Z">
              <w:r>
                <w:rPr>
                  <w:rFonts w:ascii="Arial" w:hAnsi="Arial" w:cs="Arial"/>
                  <w:sz w:val="18"/>
                </w:rPr>
                <w:t>A - BS EAN nummer</w:t>
              </w:r>
            </w:ins>
          </w:p>
          <w:p w14:paraId="78CEE27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6" w:author="w18361" w:date="2012-05-10T13:29:00Z"/>
                <w:rFonts w:ascii="Arial" w:hAnsi="Arial" w:cs="Arial"/>
                <w:sz w:val="18"/>
              </w:rPr>
            </w:pPr>
            <w:ins w:id="337" w:author="w18361" w:date="2012-05-10T13:29:00Z">
              <w:r>
                <w:rPr>
                  <w:rFonts w:ascii="Arial" w:hAnsi="Arial" w:cs="Arial"/>
                  <w:sz w:val="18"/>
                </w:rPr>
                <w:t>B - BS - Total</w:t>
              </w:r>
            </w:ins>
          </w:p>
          <w:p w14:paraId="33D3EA2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8" w:author="w18361" w:date="2012-05-10T13:29:00Z"/>
                <w:rFonts w:ascii="Arial" w:hAnsi="Arial" w:cs="Arial"/>
                <w:sz w:val="18"/>
              </w:rPr>
            </w:pPr>
            <w:ins w:id="339" w:author="w18361" w:date="2012-05-10T13:29:00Z">
              <w:r>
                <w:rPr>
                  <w:rFonts w:ascii="Arial" w:hAnsi="Arial" w:cs="Arial"/>
                  <w:sz w:val="18"/>
                </w:rPr>
                <w:t>C - Check</w:t>
              </w:r>
            </w:ins>
          </w:p>
          <w:p w14:paraId="63CA565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0" w:author="w18361" w:date="2012-05-10T13:29:00Z"/>
                <w:rFonts w:ascii="Arial" w:hAnsi="Arial" w:cs="Arial"/>
                <w:sz w:val="18"/>
              </w:rPr>
            </w:pPr>
            <w:ins w:id="341" w:author="w18361" w:date="2012-05-10T13:29:00Z">
              <w:r>
                <w:rPr>
                  <w:rFonts w:ascii="Arial" w:hAnsi="Arial" w:cs="Arial"/>
                  <w:sz w:val="18"/>
                </w:rPr>
                <w:t>E - EFI Overførsel</w:t>
              </w:r>
            </w:ins>
          </w:p>
          <w:p w14:paraId="645F640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2" w:author="w18361" w:date="2012-05-10T13:29:00Z"/>
                <w:rFonts w:ascii="Arial" w:hAnsi="Arial" w:cs="Arial"/>
                <w:sz w:val="18"/>
              </w:rPr>
            </w:pPr>
            <w:ins w:id="343" w:author="w18361" w:date="2012-05-10T13:29:00Z">
              <w:r>
                <w:rPr>
                  <w:rFonts w:ascii="Arial" w:hAnsi="Arial" w:cs="Arial"/>
                  <w:sz w:val="18"/>
                </w:rPr>
                <w:t>F - BS Elektronisk inbetalingskort</w:t>
              </w:r>
            </w:ins>
          </w:p>
          <w:p w14:paraId="3A8E511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4" w:author="w18361" w:date="2012-05-10T13:29:00Z"/>
                <w:rFonts w:ascii="Arial" w:hAnsi="Arial" w:cs="Arial"/>
                <w:sz w:val="18"/>
              </w:rPr>
            </w:pPr>
            <w:ins w:id="345" w:author="w18361" w:date="2012-05-10T13:29:00Z">
              <w:r>
                <w:rPr>
                  <w:rFonts w:ascii="Arial" w:hAnsi="Arial" w:cs="Arial"/>
                  <w:sz w:val="18"/>
                </w:rPr>
                <w:t>I - Nemkonto indlandsbetaling</w:t>
              </w:r>
            </w:ins>
          </w:p>
          <w:p w14:paraId="00CAB22F"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6" w:author="w18361" w:date="2012-05-10T13:29:00Z"/>
                <w:rFonts w:ascii="Arial" w:hAnsi="Arial" w:cs="Arial"/>
                <w:sz w:val="18"/>
              </w:rPr>
            </w:pPr>
            <w:ins w:id="347" w:author="w18361" w:date="2012-05-10T13:29:00Z">
              <w:r>
                <w:rPr>
                  <w:rFonts w:ascii="Arial" w:hAnsi="Arial" w:cs="Arial"/>
                  <w:sz w:val="18"/>
                </w:rPr>
                <w:t>N - Nemkonto Generel</w:t>
              </w:r>
            </w:ins>
          </w:p>
          <w:p w14:paraId="7B22771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8" w:author="w18361" w:date="2012-05-10T13:29:00Z"/>
                <w:rFonts w:ascii="Arial" w:hAnsi="Arial" w:cs="Arial"/>
                <w:sz w:val="18"/>
              </w:rPr>
            </w:pPr>
            <w:ins w:id="349" w:author="w18361" w:date="2012-05-10T13:29:00Z">
              <w:r>
                <w:rPr>
                  <w:rFonts w:ascii="Arial" w:hAnsi="Arial" w:cs="Arial"/>
                  <w:sz w:val="18"/>
                </w:rPr>
                <w:t>O - Check ompostering U/godken.</w:t>
              </w:r>
            </w:ins>
          </w:p>
          <w:p w14:paraId="743F61C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0" w:author="w18361" w:date="2012-05-10T13:29:00Z"/>
                <w:rFonts w:ascii="Arial" w:hAnsi="Arial" w:cs="Arial"/>
                <w:sz w:val="18"/>
              </w:rPr>
            </w:pPr>
            <w:ins w:id="351" w:author="w18361" w:date="2012-05-10T13:29:00Z">
              <w:r>
                <w:rPr>
                  <w:rFonts w:ascii="Arial" w:hAnsi="Arial" w:cs="Arial"/>
                  <w:sz w:val="18"/>
                </w:rPr>
                <w:t>R - Check retursvar 2, 5,  7 og 9</w:t>
              </w:r>
            </w:ins>
          </w:p>
          <w:p w14:paraId="3E9806E9"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52" w:author="w18361" w:date="2012-05-10T13:29:00Z">
              <w:r>
                <w:rPr>
                  <w:rFonts w:ascii="Arial" w:hAnsi="Arial" w:cs="Arial"/>
                  <w:sz w:val="18"/>
                </w:rPr>
                <w:t>U - Nemkonto udlandsbetaling</w:t>
              </w:r>
            </w:ins>
          </w:p>
        </w:tc>
      </w:tr>
      <w:tr w:rsidR="00766204" w14:paraId="27F4C9D6" w14:textId="77777777" w:rsidTr="00766204">
        <w:tc>
          <w:tcPr>
            <w:tcW w:w="3402" w:type="dxa"/>
          </w:tcPr>
          <w:p w14:paraId="6BDE2D6D"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14:paraId="4581A88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3" w:author="w18361" w:date="2012-05-10T13:29:00Z">
                  <w:rPr>
                    <w:rFonts w:ascii="Arial" w:hAnsi="Arial"/>
                    <w:sz w:val="18"/>
                    <w:lang w:val="en-US"/>
                  </w:rPr>
                </w:rPrChange>
              </w:rPr>
            </w:pPr>
            <w:r>
              <w:rPr>
                <w:rFonts w:ascii="Arial" w:hAnsi="Arial"/>
                <w:sz w:val="18"/>
                <w:rPrChange w:id="354" w:author="w18361" w:date="2012-05-10T13:29:00Z">
                  <w:rPr>
                    <w:rFonts w:ascii="Arial" w:hAnsi="Arial"/>
                    <w:sz w:val="18"/>
                    <w:lang w:val="en-US"/>
                  </w:rPr>
                </w:rPrChange>
              </w:rPr>
              <w:t xml:space="preserve">Domain: </w:t>
            </w:r>
          </w:p>
          <w:p w14:paraId="1A2A4B16"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5" w:author="w18361" w:date="2012-05-10T13:29:00Z">
                  <w:rPr>
                    <w:rFonts w:ascii="Arial" w:hAnsi="Arial"/>
                    <w:sz w:val="18"/>
                    <w:lang w:val="en-US"/>
                  </w:rPr>
                </w:rPrChange>
              </w:rPr>
            </w:pPr>
            <w:r>
              <w:rPr>
                <w:rFonts w:ascii="Arial" w:hAnsi="Arial"/>
                <w:sz w:val="18"/>
                <w:rPrChange w:id="356" w:author="w18361" w:date="2012-05-10T13:29:00Z">
                  <w:rPr>
                    <w:rFonts w:ascii="Arial" w:hAnsi="Arial"/>
                    <w:sz w:val="18"/>
                    <w:lang w:val="en-US"/>
                  </w:rPr>
                </w:rPrChange>
              </w:rPr>
              <w:t>DatoTid</w:t>
            </w:r>
          </w:p>
          <w:p w14:paraId="638F45E2"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7" w:author="w18361" w:date="2012-05-10T13:29:00Z">
                  <w:rPr>
                    <w:rFonts w:ascii="Arial" w:hAnsi="Arial"/>
                    <w:sz w:val="18"/>
                    <w:lang w:val="en-US"/>
                  </w:rPr>
                </w:rPrChange>
              </w:rPr>
            </w:pPr>
            <w:r>
              <w:rPr>
                <w:rFonts w:ascii="Arial" w:hAnsi="Arial"/>
                <w:sz w:val="18"/>
                <w:rPrChange w:id="358" w:author="w18361" w:date="2012-05-10T13:29:00Z">
                  <w:rPr>
                    <w:rFonts w:ascii="Arial" w:hAnsi="Arial"/>
                    <w:sz w:val="18"/>
                    <w:lang w:val="en-US"/>
                  </w:rPr>
                </w:rPrChange>
              </w:rPr>
              <w:t>base: dateTime</w:t>
            </w:r>
          </w:p>
          <w:p w14:paraId="0A78E677"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9" w:author="w18361" w:date="2012-05-10T13:29:00Z">
                  <w:rPr>
                    <w:rFonts w:ascii="Arial" w:hAnsi="Arial"/>
                    <w:sz w:val="18"/>
                    <w:lang w:val="en-US"/>
                  </w:rPr>
                </w:rPrChange>
              </w:rPr>
            </w:pPr>
            <w:r>
              <w:rPr>
                <w:rFonts w:ascii="Arial" w:hAnsi="Arial"/>
                <w:sz w:val="18"/>
                <w:rPrChange w:id="360" w:author="w18361" w:date="2012-05-10T13:29:00Z">
                  <w:rPr>
                    <w:rFonts w:ascii="Arial" w:hAnsi="Arial"/>
                    <w:sz w:val="18"/>
                    <w:lang w:val="en-US"/>
                  </w:rPr>
                </w:rPrChange>
              </w:rPr>
              <w:t>whiteSpace: collapse</w:t>
            </w:r>
          </w:p>
        </w:tc>
        <w:tc>
          <w:tcPr>
            <w:tcW w:w="4671" w:type="dxa"/>
          </w:tcPr>
          <w:p w14:paraId="5B2E244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14:paraId="1432380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9BE032"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766204" w14:paraId="1E820F6E" w14:textId="77777777" w:rsidTr="00766204">
        <w:tc>
          <w:tcPr>
            <w:tcW w:w="3402" w:type="dxa"/>
          </w:tcPr>
          <w:p w14:paraId="74EFF141"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14:paraId="340734A3"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37B2BF5"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14:paraId="77520834"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111A78E"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10</w:t>
            </w:r>
          </w:p>
        </w:tc>
        <w:tc>
          <w:tcPr>
            <w:tcW w:w="4671" w:type="dxa"/>
          </w:tcPr>
          <w:p w14:paraId="3D55C562"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nummer som for SKAT identificerer en produktionsenhed.</w:t>
            </w:r>
          </w:p>
        </w:tc>
      </w:tr>
      <w:tr w:rsidR="00766204" w14:paraId="25232EE0" w14:textId="77777777" w:rsidTr="00766204">
        <w:tc>
          <w:tcPr>
            <w:tcW w:w="3402" w:type="dxa"/>
          </w:tcPr>
          <w:p w14:paraId="7E96A5BB"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RegistreringNummerNummer</w:t>
            </w:r>
          </w:p>
        </w:tc>
        <w:tc>
          <w:tcPr>
            <w:tcW w:w="1701" w:type="dxa"/>
          </w:tcPr>
          <w:p w14:paraId="7460EEAB"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61" w:author="w18361" w:date="2012-05-10T13:29:00Z">
                  <w:rPr>
                    <w:rFonts w:ascii="Arial" w:hAnsi="Arial"/>
                    <w:sz w:val="18"/>
                    <w:lang w:val="en-US"/>
                  </w:rPr>
                </w:rPrChange>
              </w:rPr>
            </w:pPr>
            <w:r>
              <w:rPr>
                <w:rFonts w:ascii="Arial" w:hAnsi="Arial"/>
                <w:sz w:val="18"/>
                <w:rPrChange w:id="362" w:author="w18361" w:date="2012-05-10T13:29:00Z">
                  <w:rPr>
                    <w:rFonts w:ascii="Arial" w:hAnsi="Arial"/>
                    <w:sz w:val="18"/>
                    <w:lang w:val="en-US"/>
                  </w:rPr>
                </w:rPrChange>
              </w:rPr>
              <w:t xml:space="preserve">Domain: </w:t>
            </w:r>
          </w:p>
          <w:p w14:paraId="45B0FA00"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63" w:author="w18361" w:date="2012-05-10T13:29:00Z">
                  <w:rPr>
                    <w:rFonts w:ascii="Arial" w:hAnsi="Arial"/>
                    <w:sz w:val="18"/>
                    <w:lang w:val="en-US"/>
                  </w:rPr>
                </w:rPrChange>
              </w:rPr>
            </w:pPr>
            <w:r>
              <w:rPr>
                <w:rFonts w:ascii="Arial" w:hAnsi="Arial"/>
                <w:sz w:val="18"/>
                <w:rPrChange w:id="364" w:author="w18361" w:date="2012-05-10T13:29:00Z">
                  <w:rPr>
                    <w:rFonts w:ascii="Arial" w:hAnsi="Arial"/>
                    <w:sz w:val="18"/>
                    <w:lang w:val="en-US"/>
                  </w:rPr>
                </w:rPrChange>
              </w:rPr>
              <w:t>RegistreringNummer</w:t>
            </w:r>
          </w:p>
          <w:p w14:paraId="3173B0C9"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65" w:author="w18361" w:date="2012-05-10T13:29:00Z">
                  <w:rPr>
                    <w:rFonts w:ascii="Arial" w:hAnsi="Arial"/>
                    <w:sz w:val="18"/>
                    <w:lang w:val="en-US"/>
                  </w:rPr>
                </w:rPrChange>
              </w:rPr>
            </w:pPr>
            <w:r>
              <w:rPr>
                <w:rFonts w:ascii="Arial" w:hAnsi="Arial"/>
                <w:sz w:val="18"/>
                <w:rPrChange w:id="366" w:author="w18361" w:date="2012-05-10T13:29:00Z">
                  <w:rPr>
                    <w:rFonts w:ascii="Arial" w:hAnsi="Arial"/>
                    <w:sz w:val="18"/>
                    <w:lang w:val="en-US"/>
                  </w:rPr>
                </w:rPrChange>
              </w:rPr>
              <w:t>base: string</w:t>
            </w:r>
          </w:p>
          <w:p w14:paraId="3E51E03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67" w:author="w18361" w:date="2012-05-10T13:29:00Z">
                  <w:rPr>
                    <w:rFonts w:ascii="Arial" w:hAnsi="Arial"/>
                    <w:sz w:val="18"/>
                    <w:lang w:val="en-US"/>
                  </w:rPr>
                </w:rPrChange>
              </w:rPr>
            </w:pPr>
            <w:r>
              <w:rPr>
                <w:rFonts w:ascii="Arial" w:hAnsi="Arial"/>
                <w:sz w:val="18"/>
                <w:rPrChange w:id="368" w:author="w18361" w:date="2012-05-10T13:29:00Z">
                  <w:rPr>
                    <w:rFonts w:ascii="Arial" w:hAnsi="Arial"/>
                    <w:sz w:val="18"/>
                    <w:lang w:val="en-US"/>
                  </w:rPr>
                </w:rPrChange>
              </w:rPr>
              <w:t>minLength: 2</w:t>
            </w:r>
          </w:p>
          <w:p w14:paraId="6614807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69" w:author="w18361" w:date="2012-05-10T13:29:00Z">
                  <w:rPr>
                    <w:rFonts w:ascii="Arial" w:hAnsi="Arial"/>
                    <w:sz w:val="18"/>
                    <w:lang w:val="en-US"/>
                  </w:rPr>
                </w:rPrChange>
              </w:rPr>
            </w:pPr>
            <w:r>
              <w:rPr>
                <w:rFonts w:ascii="Arial" w:hAnsi="Arial"/>
                <w:sz w:val="18"/>
                <w:rPrChange w:id="370" w:author="w18361" w:date="2012-05-10T13:29:00Z">
                  <w:rPr>
                    <w:rFonts w:ascii="Arial" w:hAnsi="Arial"/>
                    <w:sz w:val="18"/>
                    <w:lang w:val="en-US"/>
                  </w:rPr>
                </w:rPrChange>
              </w:rPr>
              <w:t>maxLength: 10</w:t>
            </w:r>
          </w:p>
          <w:p w14:paraId="3B913C2F"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14:paraId="4DBEA094"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766204" w14:paraId="37A7874C" w14:textId="77777777" w:rsidTr="00766204">
        <w:tc>
          <w:tcPr>
            <w:tcW w:w="3402" w:type="dxa"/>
          </w:tcPr>
          <w:p w14:paraId="51CA0A6F"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14:paraId="4EFF33F7"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1" w:author="w18361" w:date="2012-05-10T13:29:00Z">
                  <w:rPr>
                    <w:rFonts w:ascii="Arial" w:hAnsi="Arial"/>
                    <w:sz w:val="18"/>
                    <w:lang w:val="en-US"/>
                  </w:rPr>
                </w:rPrChange>
              </w:rPr>
            </w:pPr>
            <w:r>
              <w:rPr>
                <w:rFonts w:ascii="Arial" w:hAnsi="Arial"/>
                <w:sz w:val="18"/>
                <w:rPrChange w:id="372" w:author="w18361" w:date="2012-05-10T13:29:00Z">
                  <w:rPr>
                    <w:rFonts w:ascii="Arial" w:hAnsi="Arial"/>
                    <w:sz w:val="18"/>
                    <w:lang w:val="en-US"/>
                  </w:rPr>
                </w:rPrChange>
              </w:rPr>
              <w:t xml:space="preserve">Domain: </w:t>
            </w:r>
          </w:p>
          <w:p w14:paraId="2F797D4C"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3" w:author="w18361" w:date="2012-05-10T13:29:00Z">
                  <w:rPr>
                    <w:rFonts w:ascii="Arial" w:hAnsi="Arial"/>
                    <w:sz w:val="18"/>
                    <w:lang w:val="en-US"/>
                  </w:rPr>
                </w:rPrChange>
              </w:rPr>
            </w:pPr>
            <w:r>
              <w:rPr>
                <w:rFonts w:ascii="Arial" w:hAnsi="Arial"/>
                <w:sz w:val="18"/>
                <w:rPrChange w:id="374" w:author="w18361" w:date="2012-05-10T13:29:00Z">
                  <w:rPr>
                    <w:rFonts w:ascii="Arial" w:hAnsi="Arial"/>
                    <w:sz w:val="18"/>
                    <w:lang w:val="en-US"/>
                  </w:rPr>
                </w:rPrChange>
              </w:rPr>
              <w:t>Tekst11</w:t>
            </w:r>
          </w:p>
          <w:p w14:paraId="62C89C08"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5" w:author="w18361" w:date="2012-05-10T13:29:00Z">
                  <w:rPr>
                    <w:rFonts w:ascii="Arial" w:hAnsi="Arial"/>
                    <w:sz w:val="18"/>
                    <w:lang w:val="en-US"/>
                  </w:rPr>
                </w:rPrChange>
              </w:rPr>
            </w:pPr>
            <w:r>
              <w:rPr>
                <w:rFonts w:ascii="Arial" w:hAnsi="Arial"/>
                <w:sz w:val="18"/>
                <w:rPrChange w:id="376" w:author="w18361" w:date="2012-05-10T13:29:00Z">
                  <w:rPr>
                    <w:rFonts w:ascii="Arial" w:hAnsi="Arial"/>
                    <w:sz w:val="18"/>
                    <w:lang w:val="en-US"/>
                  </w:rPr>
                </w:rPrChange>
              </w:rPr>
              <w:t>base: string</w:t>
            </w:r>
          </w:p>
          <w:p w14:paraId="4516CD6D"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7" w:author="w18361" w:date="2012-05-10T13:29:00Z">
                  <w:rPr>
                    <w:rFonts w:ascii="Arial" w:hAnsi="Arial"/>
                    <w:sz w:val="18"/>
                    <w:lang w:val="en-US"/>
                  </w:rPr>
                </w:rPrChange>
              </w:rPr>
            </w:pPr>
            <w:r>
              <w:rPr>
                <w:rFonts w:ascii="Arial" w:hAnsi="Arial"/>
                <w:sz w:val="18"/>
                <w:rPrChange w:id="378" w:author="w18361" w:date="2012-05-10T13:29:00Z">
                  <w:rPr>
                    <w:rFonts w:ascii="Arial" w:hAnsi="Arial"/>
                    <w:sz w:val="18"/>
                    <w:lang w:val="en-US"/>
                  </w:rPr>
                </w:rPrChange>
              </w:rPr>
              <w:t>maxLength: 11</w:t>
            </w:r>
          </w:p>
        </w:tc>
        <w:tc>
          <w:tcPr>
            <w:tcW w:w="4671" w:type="dxa"/>
          </w:tcPr>
          <w:p w14:paraId="16D3A55E" w14:textId="77777777" w:rsid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14:paraId="507BC7A9" w14:textId="77777777" w:rsidR="00766204" w:rsidRPr="00766204" w:rsidRDefault="00766204"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14:paraId="30FE2D7A" w14:textId="77777777" w:rsidR="001D2DD6" w:rsidRPr="00766204" w:rsidRDefault="001D2DD6" w:rsidP="007662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766204" w:rsidSect="0076620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BB14C7" w14:textId="77777777" w:rsidR="002A4756" w:rsidRDefault="002A4756" w:rsidP="00766204">
      <w:pPr>
        <w:spacing w:line="240" w:lineRule="auto"/>
      </w:pPr>
      <w:r>
        <w:separator/>
      </w:r>
    </w:p>
  </w:endnote>
  <w:endnote w:type="continuationSeparator" w:id="0">
    <w:p w14:paraId="1A79BFCA" w14:textId="77777777" w:rsidR="002A4756" w:rsidRDefault="002A4756" w:rsidP="00766204">
      <w:pPr>
        <w:spacing w:line="240" w:lineRule="auto"/>
      </w:pPr>
      <w:r>
        <w:continuationSeparator/>
      </w:r>
    </w:p>
  </w:endnote>
  <w:endnote w:type="continuationNotice" w:id="1">
    <w:p w14:paraId="093F010F" w14:textId="77777777" w:rsidR="002A4756" w:rsidRDefault="002A47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933BE" w14:textId="77777777" w:rsidR="00766204" w:rsidRDefault="0076620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B85BC" w14:textId="504DE42C" w:rsidR="00766204" w:rsidRPr="00766204" w:rsidRDefault="00766204" w:rsidP="0076620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135" w:author="w18361" w:date="2012-05-10T13:29:00Z">
      <w:r w:rsidR="00B70BA6">
        <w:rPr>
          <w:rFonts w:ascii="Arial" w:hAnsi="Arial" w:cs="Arial"/>
          <w:noProof/>
          <w:sz w:val="16"/>
        </w:rPr>
        <w:delText>25. januar</w:delText>
      </w:r>
    </w:del>
    <w:ins w:id="136" w:author="w18361" w:date="2012-05-10T13:29:00Z">
      <w:r>
        <w:rPr>
          <w:rFonts w:ascii="Arial" w:hAnsi="Arial" w:cs="Arial"/>
          <w:noProof/>
          <w:sz w:val="16"/>
        </w:rPr>
        <w:t>10. maj</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58595C">
      <w:rPr>
        <w:rFonts w:ascii="Arial" w:hAnsi="Arial" w:cs="Arial"/>
        <w:noProof/>
        <w:sz w:val="16"/>
      </w:rPr>
      <w:t>10</w:t>
    </w:r>
    <w:r>
      <w:rPr>
        <w:rFonts w:ascii="Arial" w:hAnsi="Arial" w:cs="Arial"/>
        <w:sz w:val="16"/>
      </w:rPr>
      <w:fldChar w:fldCharType="end"/>
    </w:r>
    <w:r>
      <w:rPr>
        <w:rFonts w:ascii="Arial" w:hAnsi="Arial" w:cs="Arial"/>
        <w:sz w:val="16"/>
      </w:rPr>
      <w:t xml:space="preserve"> af </w:t>
    </w:r>
    <w:r w:rsidR="002A4756">
      <w:fldChar w:fldCharType="begin"/>
    </w:r>
    <w:r w:rsidR="002A4756">
      <w:instrText xml:space="preserve"> NUMPAGES  \* MERGEFORMAT </w:instrText>
    </w:r>
    <w:r w:rsidR="002A4756">
      <w:fldChar w:fldCharType="separate"/>
    </w:r>
    <w:r w:rsidR="0058595C" w:rsidRPr="0058595C">
      <w:rPr>
        <w:rFonts w:ascii="Arial" w:hAnsi="Arial" w:cs="Arial"/>
        <w:noProof/>
        <w:sz w:val="16"/>
      </w:rPr>
      <w:t>10</w:t>
    </w:r>
    <w:r w:rsidR="002A4756">
      <w:rPr>
        <w:rFonts w:ascii="Arial" w:hAnsi="Arial" w:cs="Arial"/>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E612B" w14:textId="77777777" w:rsidR="00766204" w:rsidRDefault="0076620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B6F99F" w14:textId="77777777" w:rsidR="002A4756" w:rsidRDefault="002A4756" w:rsidP="00766204">
      <w:pPr>
        <w:spacing w:line="240" w:lineRule="auto"/>
      </w:pPr>
      <w:r>
        <w:separator/>
      </w:r>
    </w:p>
  </w:footnote>
  <w:footnote w:type="continuationSeparator" w:id="0">
    <w:p w14:paraId="6E7A7EE5" w14:textId="77777777" w:rsidR="002A4756" w:rsidRDefault="002A4756" w:rsidP="00766204">
      <w:pPr>
        <w:spacing w:line="240" w:lineRule="auto"/>
      </w:pPr>
      <w:r>
        <w:continuationSeparator/>
      </w:r>
    </w:p>
  </w:footnote>
  <w:footnote w:type="continuationNotice" w:id="1">
    <w:p w14:paraId="2F6E7BE9" w14:textId="77777777" w:rsidR="002A4756" w:rsidRDefault="002A475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36402" w14:textId="77777777" w:rsidR="00766204" w:rsidRDefault="0076620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6B4D9" w14:textId="77777777" w:rsidR="00766204" w:rsidRPr="00766204" w:rsidRDefault="00766204" w:rsidP="00766204">
    <w:pPr>
      <w:pStyle w:val="Sidehoved"/>
      <w:jc w:val="center"/>
      <w:rPr>
        <w:rFonts w:ascii="Arial" w:hAnsi="Arial" w:cs="Arial"/>
      </w:rPr>
    </w:pPr>
    <w:r w:rsidRPr="00766204">
      <w:rPr>
        <w:rFonts w:ascii="Arial" w:hAnsi="Arial" w:cs="Arial"/>
      </w:rPr>
      <w:t>Servicebeskrivelse</w:t>
    </w:r>
  </w:p>
  <w:p w14:paraId="2CC4DCBF" w14:textId="77777777" w:rsidR="00766204" w:rsidRPr="00766204" w:rsidRDefault="00766204" w:rsidP="0076620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D43B3" w14:textId="77777777" w:rsidR="00766204" w:rsidRDefault="0076620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931FE" w14:textId="77777777" w:rsidR="00766204" w:rsidRDefault="00766204" w:rsidP="00766204">
    <w:pPr>
      <w:pStyle w:val="Sidehoved"/>
      <w:jc w:val="center"/>
      <w:rPr>
        <w:rFonts w:ascii="Arial" w:hAnsi="Arial" w:cs="Arial"/>
      </w:rPr>
    </w:pPr>
    <w:r>
      <w:rPr>
        <w:rFonts w:ascii="Arial" w:hAnsi="Arial" w:cs="Arial"/>
      </w:rPr>
      <w:t>Data elementer</w:t>
    </w:r>
  </w:p>
  <w:p w14:paraId="0E2FDDA1" w14:textId="77777777" w:rsidR="00766204" w:rsidRPr="00766204" w:rsidRDefault="00766204" w:rsidP="0076620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B5D45"/>
    <w:multiLevelType w:val="multilevel"/>
    <w:tmpl w:val="5E50ACD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3D3301BD"/>
    <w:multiLevelType w:val="multilevel"/>
    <w:tmpl w:val="F13E984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1304"/>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766204"/>
    <w:rsid w:val="001C5125"/>
    <w:rsid w:val="001D2DD6"/>
    <w:rsid w:val="002A4756"/>
    <w:rsid w:val="004226EB"/>
    <w:rsid w:val="0058595C"/>
    <w:rsid w:val="00632169"/>
    <w:rsid w:val="00766204"/>
    <w:rsid w:val="00B70B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58595C"/>
    <w:pPr>
      <w:keepLines/>
      <w:numPr>
        <w:numId w:val="1"/>
      </w:numPr>
      <w:spacing w:after="360" w:line="240" w:lineRule="auto"/>
      <w:outlineLvl w:val="0"/>
      <w:pPrChange w:id="0" w:author="w18361" w:date="2012-05-10T13:29:00Z">
        <w:pPr>
          <w:keepLines/>
          <w:numPr>
            <w:numId w:val="2"/>
          </w:numPr>
          <w:tabs>
            <w:tab w:val="num" w:pos="567"/>
          </w:tabs>
          <w:spacing w:after="360"/>
          <w:outlineLvl w:val="0"/>
        </w:pPr>
      </w:pPrChange>
    </w:pPr>
    <w:rPr>
      <w:rFonts w:ascii="Arial" w:eastAsiaTheme="majorEastAsia" w:hAnsi="Arial" w:cs="Arial"/>
      <w:b/>
      <w:bCs/>
      <w:sz w:val="30"/>
      <w:szCs w:val="28"/>
      <w:rPrChange w:id="0" w:author="w18361" w:date="2012-05-10T13:29: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58595C"/>
    <w:pPr>
      <w:keepLines/>
      <w:numPr>
        <w:ilvl w:val="1"/>
        <w:numId w:val="1"/>
      </w:numPr>
      <w:suppressAutoHyphens/>
      <w:spacing w:line="240" w:lineRule="auto"/>
      <w:outlineLvl w:val="1"/>
      <w:pPrChange w:id="1" w:author="w18361" w:date="2012-05-10T13:29: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w18361" w:date="2012-05-10T13:29: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58595C"/>
    <w:pPr>
      <w:keepNext/>
      <w:keepLines/>
      <w:numPr>
        <w:ilvl w:val="2"/>
        <w:numId w:val="1"/>
      </w:numPr>
      <w:spacing w:before="200"/>
      <w:outlineLvl w:val="2"/>
      <w:pPrChange w:id="2" w:author="w18361" w:date="2012-05-10T13:29: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w18361" w:date="2012-05-10T13:29: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58595C"/>
    <w:pPr>
      <w:keepNext/>
      <w:keepLines/>
      <w:numPr>
        <w:ilvl w:val="3"/>
        <w:numId w:val="1"/>
      </w:numPr>
      <w:spacing w:before="200"/>
      <w:outlineLvl w:val="3"/>
      <w:pPrChange w:id="3" w:author="w18361" w:date="2012-05-10T13:29: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w18361" w:date="2012-05-10T13:29: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58595C"/>
    <w:pPr>
      <w:keepNext/>
      <w:keepLines/>
      <w:numPr>
        <w:ilvl w:val="4"/>
        <w:numId w:val="1"/>
      </w:numPr>
      <w:spacing w:before="200"/>
      <w:outlineLvl w:val="4"/>
      <w:pPrChange w:id="4" w:author="w18361" w:date="2012-05-10T13:29: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w18361" w:date="2012-05-10T13:29: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58595C"/>
    <w:pPr>
      <w:keepNext/>
      <w:keepLines/>
      <w:numPr>
        <w:ilvl w:val="5"/>
        <w:numId w:val="1"/>
      </w:numPr>
      <w:spacing w:before="200"/>
      <w:outlineLvl w:val="5"/>
      <w:pPrChange w:id="5" w:author="w18361" w:date="2012-05-10T13:29: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w18361" w:date="2012-05-10T13:29: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58595C"/>
    <w:pPr>
      <w:keepNext/>
      <w:keepLines/>
      <w:numPr>
        <w:ilvl w:val="6"/>
        <w:numId w:val="1"/>
      </w:numPr>
      <w:spacing w:before="200"/>
      <w:outlineLvl w:val="6"/>
      <w:pPrChange w:id="6" w:author="w18361" w:date="2012-05-10T13:29: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w18361" w:date="2012-05-10T13:29: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58595C"/>
    <w:pPr>
      <w:keepNext/>
      <w:keepLines/>
      <w:numPr>
        <w:ilvl w:val="7"/>
        <w:numId w:val="1"/>
      </w:numPr>
      <w:spacing w:before="200"/>
      <w:outlineLvl w:val="7"/>
      <w:pPrChange w:id="7" w:author="w18361" w:date="2012-05-10T13:29: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w18361" w:date="2012-05-10T13:29: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58595C"/>
    <w:pPr>
      <w:keepNext/>
      <w:keepLines/>
      <w:numPr>
        <w:ilvl w:val="8"/>
        <w:numId w:val="1"/>
      </w:numPr>
      <w:spacing w:before="200"/>
      <w:outlineLvl w:val="8"/>
      <w:pPrChange w:id="8" w:author="w18361" w:date="2012-05-10T13:29: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w18361" w:date="2012-05-10T13:29: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6620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6620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6620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6620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6620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6620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6620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6620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6620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6620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66204"/>
    <w:rPr>
      <w:rFonts w:ascii="Arial" w:hAnsi="Arial" w:cs="Arial"/>
      <w:b/>
      <w:sz w:val="30"/>
    </w:rPr>
  </w:style>
  <w:style w:type="paragraph" w:customStyle="1" w:styleId="Overskrift211pkt">
    <w:name w:val="Overskrift 2 + 11 pkt"/>
    <w:basedOn w:val="Normal"/>
    <w:link w:val="Overskrift211pktTegn"/>
    <w:rsid w:val="0076620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66204"/>
    <w:rPr>
      <w:rFonts w:ascii="Arial" w:hAnsi="Arial" w:cs="Arial"/>
      <w:b/>
    </w:rPr>
  </w:style>
  <w:style w:type="paragraph" w:customStyle="1" w:styleId="Normal11">
    <w:name w:val="Normal + 11"/>
    <w:basedOn w:val="Normal"/>
    <w:link w:val="Normal11Tegn"/>
    <w:rsid w:val="0076620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66204"/>
    <w:rPr>
      <w:rFonts w:ascii="Times New Roman" w:hAnsi="Times New Roman" w:cs="Times New Roman"/>
    </w:rPr>
  </w:style>
  <w:style w:type="paragraph" w:styleId="Sidehoved">
    <w:name w:val="header"/>
    <w:basedOn w:val="Normal"/>
    <w:link w:val="SidehovedTegn"/>
    <w:uiPriority w:val="99"/>
    <w:semiHidden/>
    <w:unhideWhenUsed/>
    <w:rsid w:val="00766204"/>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766204"/>
  </w:style>
  <w:style w:type="paragraph" w:styleId="Sidefod">
    <w:name w:val="footer"/>
    <w:basedOn w:val="Normal"/>
    <w:link w:val="SidefodTegn"/>
    <w:uiPriority w:val="99"/>
    <w:semiHidden/>
    <w:unhideWhenUsed/>
    <w:rsid w:val="00766204"/>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766204"/>
  </w:style>
  <w:style w:type="paragraph" w:styleId="Markeringsbobletekst">
    <w:name w:val="Balloon Text"/>
    <w:basedOn w:val="Normal"/>
    <w:link w:val="MarkeringsbobletekstTegn"/>
    <w:uiPriority w:val="99"/>
    <w:semiHidden/>
    <w:unhideWhenUsed/>
    <w:rsid w:val="0058595C"/>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859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58595C"/>
    <w:pPr>
      <w:keepLines/>
      <w:numPr>
        <w:numId w:val="1"/>
      </w:numPr>
      <w:spacing w:after="360" w:line="240" w:lineRule="auto"/>
      <w:outlineLvl w:val="0"/>
      <w:pPrChange w:id="9" w:author="w18361" w:date="2012-05-10T13:29:00Z">
        <w:pPr>
          <w:keepLines/>
          <w:numPr>
            <w:numId w:val="2"/>
          </w:numPr>
          <w:tabs>
            <w:tab w:val="num" w:pos="567"/>
          </w:tabs>
          <w:spacing w:after="360"/>
          <w:outlineLvl w:val="0"/>
        </w:pPr>
      </w:pPrChange>
    </w:pPr>
    <w:rPr>
      <w:rFonts w:ascii="Arial" w:eastAsiaTheme="majorEastAsia" w:hAnsi="Arial" w:cs="Arial"/>
      <w:b/>
      <w:bCs/>
      <w:sz w:val="30"/>
      <w:szCs w:val="28"/>
      <w:rPrChange w:id="9" w:author="w18361" w:date="2012-05-10T13:29: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58595C"/>
    <w:pPr>
      <w:keepLines/>
      <w:numPr>
        <w:ilvl w:val="1"/>
        <w:numId w:val="1"/>
      </w:numPr>
      <w:suppressAutoHyphens/>
      <w:spacing w:line="240" w:lineRule="auto"/>
      <w:outlineLvl w:val="1"/>
      <w:pPrChange w:id="10" w:author="w18361" w:date="2012-05-10T13:29: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w18361" w:date="2012-05-10T13:29: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58595C"/>
    <w:pPr>
      <w:keepNext/>
      <w:keepLines/>
      <w:numPr>
        <w:ilvl w:val="2"/>
        <w:numId w:val="1"/>
      </w:numPr>
      <w:spacing w:before="200"/>
      <w:outlineLvl w:val="2"/>
      <w:pPrChange w:id="11" w:author="w18361" w:date="2012-05-10T13:29: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w18361" w:date="2012-05-10T13:29: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58595C"/>
    <w:pPr>
      <w:keepNext/>
      <w:keepLines/>
      <w:numPr>
        <w:ilvl w:val="3"/>
        <w:numId w:val="1"/>
      </w:numPr>
      <w:spacing w:before="200"/>
      <w:outlineLvl w:val="3"/>
      <w:pPrChange w:id="12" w:author="w18361" w:date="2012-05-10T13:29: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w18361" w:date="2012-05-10T13:29: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58595C"/>
    <w:pPr>
      <w:keepNext/>
      <w:keepLines/>
      <w:numPr>
        <w:ilvl w:val="4"/>
        <w:numId w:val="1"/>
      </w:numPr>
      <w:spacing w:before="200"/>
      <w:outlineLvl w:val="4"/>
      <w:pPrChange w:id="13" w:author="w18361" w:date="2012-05-10T13:29: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w18361" w:date="2012-05-10T13:29: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58595C"/>
    <w:pPr>
      <w:keepNext/>
      <w:keepLines/>
      <w:numPr>
        <w:ilvl w:val="5"/>
        <w:numId w:val="1"/>
      </w:numPr>
      <w:spacing w:before="200"/>
      <w:outlineLvl w:val="5"/>
      <w:pPrChange w:id="14" w:author="w18361" w:date="2012-05-10T13:29: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w18361" w:date="2012-05-10T13:29: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58595C"/>
    <w:pPr>
      <w:keepNext/>
      <w:keepLines/>
      <w:numPr>
        <w:ilvl w:val="6"/>
        <w:numId w:val="1"/>
      </w:numPr>
      <w:spacing w:before="200"/>
      <w:outlineLvl w:val="6"/>
      <w:pPrChange w:id="15" w:author="w18361" w:date="2012-05-10T13:29: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w18361" w:date="2012-05-10T13:29: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58595C"/>
    <w:pPr>
      <w:keepNext/>
      <w:keepLines/>
      <w:numPr>
        <w:ilvl w:val="7"/>
        <w:numId w:val="1"/>
      </w:numPr>
      <w:spacing w:before="200"/>
      <w:outlineLvl w:val="7"/>
      <w:pPrChange w:id="16" w:author="w18361" w:date="2012-05-10T13:29: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w18361" w:date="2012-05-10T13:29: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58595C"/>
    <w:pPr>
      <w:keepNext/>
      <w:keepLines/>
      <w:numPr>
        <w:ilvl w:val="8"/>
        <w:numId w:val="1"/>
      </w:numPr>
      <w:spacing w:before="200"/>
      <w:outlineLvl w:val="8"/>
      <w:pPrChange w:id="17" w:author="w18361" w:date="2012-05-10T13:29: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w18361" w:date="2012-05-10T13:29: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6620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6620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6620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6620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6620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6620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6620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6620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6620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6620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66204"/>
    <w:rPr>
      <w:rFonts w:ascii="Arial" w:hAnsi="Arial" w:cs="Arial"/>
      <w:b/>
      <w:sz w:val="30"/>
    </w:rPr>
  </w:style>
  <w:style w:type="paragraph" w:customStyle="1" w:styleId="Overskrift211pkt">
    <w:name w:val="Overskrift 2 + 11 pkt"/>
    <w:basedOn w:val="Normal"/>
    <w:link w:val="Overskrift211pktTegn"/>
    <w:rsid w:val="0076620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66204"/>
    <w:rPr>
      <w:rFonts w:ascii="Arial" w:hAnsi="Arial" w:cs="Arial"/>
      <w:b/>
    </w:rPr>
  </w:style>
  <w:style w:type="paragraph" w:customStyle="1" w:styleId="Normal11">
    <w:name w:val="Normal + 11"/>
    <w:basedOn w:val="Normal"/>
    <w:link w:val="Normal11Tegn"/>
    <w:rsid w:val="0076620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66204"/>
    <w:rPr>
      <w:rFonts w:ascii="Times New Roman" w:hAnsi="Times New Roman" w:cs="Times New Roman"/>
    </w:rPr>
  </w:style>
  <w:style w:type="paragraph" w:styleId="Sidehoved">
    <w:name w:val="header"/>
    <w:basedOn w:val="Normal"/>
    <w:link w:val="SidehovedTegn"/>
    <w:uiPriority w:val="99"/>
    <w:semiHidden/>
    <w:unhideWhenUsed/>
    <w:rsid w:val="00766204"/>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766204"/>
  </w:style>
  <w:style w:type="paragraph" w:styleId="Sidefod">
    <w:name w:val="footer"/>
    <w:basedOn w:val="Normal"/>
    <w:link w:val="SidefodTegn"/>
    <w:uiPriority w:val="99"/>
    <w:semiHidden/>
    <w:unhideWhenUsed/>
    <w:rsid w:val="00766204"/>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766204"/>
  </w:style>
  <w:style w:type="paragraph" w:styleId="Markeringsbobletekst">
    <w:name w:val="Balloon Text"/>
    <w:basedOn w:val="Normal"/>
    <w:link w:val="MarkeringsbobletekstTegn"/>
    <w:uiPriority w:val="99"/>
    <w:semiHidden/>
    <w:unhideWhenUsed/>
    <w:rsid w:val="0058595C"/>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859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71370-22DC-4EF7-8AB7-5759F053B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2575</Words>
  <Characters>15714</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w18361</dc:creator>
  <cp:lastModifiedBy>Martin</cp:lastModifiedBy>
  <cp:revision>1</cp:revision>
  <dcterms:created xsi:type="dcterms:W3CDTF">2012-05-10T10:08:00Z</dcterms:created>
  <dcterms:modified xsi:type="dcterms:W3CDTF">2012-05-10T11:29:00Z</dcterms:modified>
</cp:coreProperties>
</file>