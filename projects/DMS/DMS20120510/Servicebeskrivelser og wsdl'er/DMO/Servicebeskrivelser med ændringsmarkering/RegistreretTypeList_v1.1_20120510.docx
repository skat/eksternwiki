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C26A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8">
          <w:tblGrid>
            <w:gridCol w:w="1134"/>
            <w:gridCol w:w="2835"/>
            <w:gridCol w:w="1134"/>
            <w:gridCol w:w="1701"/>
            <w:gridCol w:w="1701"/>
            <w:gridCol w:w="1840"/>
          </w:tblGrid>
        </w:tblGridChange>
      </w:tblGrid>
      <w:tr w:rsidR="00555D43" w14:paraId="4A8F55CF" w14:textId="77777777" w:rsidTr="00555D43">
        <w:trPr>
          <w:trHeight w:hRule="exact" w:val="113"/>
        </w:trPr>
        <w:tc>
          <w:tcPr>
            <w:tcW w:w="10345" w:type="dxa"/>
            <w:gridSpan w:val="6"/>
            <w:shd w:val="clear" w:color="auto" w:fill="B3B3B3"/>
          </w:tcPr>
          <w:p w14:paraId="6372EA3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5D43" w14:paraId="422CCAC8" w14:textId="77777777" w:rsidTr="00555D43">
        <w:trPr>
          <w:trHeight w:val="283"/>
        </w:trPr>
        <w:tc>
          <w:tcPr>
            <w:tcW w:w="10345" w:type="dxa"/>
            <w:gridSpan w:val="6"/>
            <w:tcBorders>
              <w:bottom w:val="single" w:sz="6" w:space="0" w:color="auto"/>
            </w:tcBorders>
          </w:tcPr>
          <w:p w14:paraId="77DBB146"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55D43">
              <w:rPr>
                <w:rFonts w:ascii="Arial" w:hAnsi="Arial" w:cs="Arial"/>
                <w:b/>
                <w:sz w:val="30"/>
              </w:rPr>
              <w:t>RegistreretTypeList</w:t>
            </w:r>
          </w:p>
        </w:tc>
      </w:tr>
      <w:tr w:rsidR="00555D43" w14:paraId="6E58E4B1" w14:textId="77777777" w:rsidTr="00555D43">
        <w:trPr>
          <w:trHeight w:val="283"/>
        </w:trPr>
        <w:tc>
          <w:tcPr>
            <w:tcW w:w="1134" w:type="dxa"/>
            <w:tcBorders>
              <w:top w:val="single" w:sz="6" w:space="0" w:color="auto"/>
              <w:bottom w:val="nil"/>
            </w:tcBorders>
            <w:shd w:val="clear" w:color="auto" w:fill="auto"/>
            <w:vAlign w:val="center"/>
          </w:tcPr>
          <w:p w14:paraId="4B6C3A57"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1206F3B9"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FC0CB10"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23AE9E6"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92BE229"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3903549"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55D43" w14:paraId="0026F3A3" w14:textId="77777777" w:rsidTr="00555D43">
        <w:trPr>
          <w:trHeight w:val="283"/>
        </w:trPr>
        <w:tc>
          <w:tcPr>
            <w:tcW w:w="1134" w:type="dxa"/>
            <w:tcBorders>
              <w:top w:val="nil"/>
            </w:tcBorders>
            <w:shd w:val="clear" w:color="auto" w:fill="auto"/>
            <w:vAlign w:val="center"/>
          </w:tcPr>
          <w:p w14:paraId="634A5CD3"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36D7F487"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15CCABC6"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14:paraId="67E67E67"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14:paraId="108C2D75"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6CB89487"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555D43" w14:paraId="25435B4A" w14:textId="77777777" w:rsidTr="00555D43">
        <w:trPr>
          <w:trHeight w:val="283"/>
        </w:trPr>
        <w:tc>
          <w:tcPr>
            <w:tcW w:w="10345" w:type="dxa"/>
            <w:gridSpan w:val="6"/>
            <w:shd w:val="clear" w:color="auto" w:fill="B3B3B3"/>
            <w:vAlign w:val="center"/>
          </w:tcPr>
          <w:p w14:paraId="715D599A"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55D43" w14:paraId="5F028B1B" w14:textId="77777777" w:rsidTr="00555D43">
        <w:trPr>
          <w:trHeight w:val="283"/>
        </w:trPr>
        <w:tc>
          <w:tcPr>
            <w:tcW w:w="10345" w:type="dxa"/>
            <w:gridSpan w:val="6"/>
            <w:vAlign w:val="center"/>
          </w:tcPr>
          <w:p w14:paraId="2411EECA"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555D43" w14:paraId="226BF464" w14:textId="77777777" w:rsidTr="00555D43">
        <w:trPr>
          <w:trHeight w:val="283"/>
        </w:trPr>
        <w:tc>
          <w:tcPr>
            <w:tcW w:w="10345" w:type="dxa"/>
            <w:gridSpan w:val="6"/>
            <w:shd w:val="clear" w:color="auto" w:fill="B3B3B3"/>
            <w:vAlign w:val="center"/>
          </w:tcPr>
          <w:p w14:paraId="7F9F6ED6"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55D43" w14:paraId="58487E6B" w14:textId="77777777" w:rsidTr="00555D43">
        <w:trPr>
          <w:trHeight w:val="283"/>
        </w:trPr>
        <w:tc>
          <w:tcPr>
            <w:tcW w:w="10345" w:type="dxa"/>
            <w:gridSpan w:val="6"/>
          </w:tcPr>
          <w:p w14:paraId="228B6258"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555D43" w14:paraId="16FD95F7" w14:textId="77777777" w:rsidTr="00555D43">
        <w:trPr>
          <w:trHeight w:val="283"/>
        </w:trPr>
        <w:tc>
          <w:tcPr>
            <w:tcW w:w="10345" w:type="dxa"/>
            <w:gridSpan w:val="6"/>
            <w:shd w:val="clear" w:color="auto" w:fill="B3B3B3"/>
            <w:vAlign w:val="center"/>
          </w:tcPr>
          <w:p w14:paraId="7026AE67"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55D43" w14:paraId="4B668691" w14:textId="77777777" w:rsidTr="00555D43">
        <w:trPr>
          <w:trHeight w:val="283"/>
        </w:trPr>
        <w:tc>
          <w:tcPr>
            <w:tcW w:w="10345" w:type="dxa"/>
            <w:gridSpan w:val="6"/>
            <w:shd w:val="clear" w:color="auto" w:fill="FFFFFF"/>
            <w:vAlign w:val="center"/>
          </w:tcPr>
          <w:p w14:paraId="196ED177"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55D43" w14:paraId="751BAA62" w14:textId="77777777" w:rsidTr="00555D43">
        <w:trPr>
          <w:trHeight w:val="283"/>
        </w:trPr>
        <w:tc>
          <w:tcPr>
            <w:tcW w:w="10345" w:type="dxa"/>
            <w:gridSpan w:val="6"/>
            <w:shd w:val="clear" w:color="auto" w:fill="FFFFFF"/>
          </w:tcPr>
          <w:p w14:paraId="37453554"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555D43" w14:paraId="46DD0C24" w14:textId="77777777" w:rsidTr="00555D43">
        <w:trPr>
          <w:trHeight w:val="283"/>
        </w:trPr>
        <w:tc>
          <w:tcPr>
            <w:tcW w:w="10345" w:type="dxa"/>
            <w:gridSpan w:val="6"/>
            <w:shd w:val="clear" w:color="auto" w:fill="FFFFFF"/>
          </w:tcPr>
          <w:p w14:paraId="41646DC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3849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14:paraId="01918765"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03E39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bookmarkStart w:id="19" w:name="_GoBack"/>
            <w:bookmarkEnd w:id="19"/>
          </w:p>
          <w:p w14:paraId="7B3DFC2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13FF5E9B"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55D43" w14:paraId="70ED49D7" w14:textId="77777777" w:rsidTr="00555D43">
        <w:trPr>
          <w:trHeight w:val="283"/>
        </w:trPr>
        <w:tc>
          <w:tcPr>
            <w:tcW w:w="10345" w:type="dxa"/>
            <w:gridSpan w:val="6"/>
            <w:shd w:val="clear" w:color="auto" w:fill="FFFFFF"/>
            <w:vAlign w:val="center"/>
          </w:tcPr>
          <w:p w14:paraId="2927A4E2"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55D43" w14:paraId="7F518528" w14:textId="77777777" w:rsidTr="00555D43">
        <w:trPr>
          <w:trHeight w:val="283"/>
        </w:trPr>
        <w:tc>
          <w:tcPr>
            <w:tcW w:w="10345" w:type="dxa"/>
            <w:gridSpan w:val="6"/>
            <w:shd w:val="clear" w:color="auto" w:fill="FFFFFF"/>
          </w:tcPr>
          <w:p w14:paraId="5A36B1D8"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555D43" w14:paraId="7DD4EB4D" w14:textId="77777777" w:rsidTr="00555D43">
        <w:trPr>
          <w:trHeight w:val="283"/>
        </w:trPr>
        <w:tc>
          <w:tcPr>
            <w:tcW w:w="10345" w:type="dxa"/>
            <w:gridSpan w:val="6"/>
            <w:shd w:val="clear" w:color="auto" w:fill="FFFFFF"/>
          </w:tcPr>
          <w:p w14:paraId="756E39A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5B71F"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14:paraId="106EEDD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A61E55"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14:paraId="21E6473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A470CD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14:paraId="32C4FB6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EDBA6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14:paraId="40157B74"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2DF02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62C7E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14:paraId="3C9CE568"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6A19887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14:paraId="70962F13"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C98DBE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14:paraId="1F39B57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14:paraId="03F4649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51C2AE38"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A2863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14:paraId="5A04C194"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0383286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14:paraId="59B2B96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87ED1FF"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14:paraId="744B04F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0A760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6000B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14:paraId="1F08D35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0A0561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14:paraId="1212C37D"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E248C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14:paraId="28100218"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2D24E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EE08D0"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55D43" w14:paraId="686D68CE" w14:textId="77777777" w:rsidTr="00555D43">
        <w:trPr>
          <w:trHeight w:val="283"/>
        </w:trPr>
        <w:tc>
          <w:tcPr>
            <w:tcW w:w="10345" w:type="dxa"/>
            <w:gridSpan w:val="6"/>
            <w:shd w:val="clear" w:color="auto" w:fill="FFFFFF"/>
            <w:vAlign w:val="center"/>
          </w:tcPr>
          <w:p w14:paraId="6C53DDB5"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55D43" w14:paraId="5579E253" w14:textId="77777777" w:rsidTr="00555D43">
        <w:trPr>
          <w:trHeight w:val="283"/>
        </w:trPr>
        <w:tc>
          <w:tcPr>
            <w:tcW w:w="10345" w:type="dxa"/>
            <w:gridSpan w:val="6"/>
            <w:shd w:val="clear" w:color="auto" w:fill="FFFFFF"/>
          </w:tcPr>
          <w:p w14:paraId="485A9102"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555D43" w14:paraId="594F1AD8" w14:textId="77777777" w:rsidTr="00555D43">
        <w:trPr>
          <w:trHeight w:val="283"/>
        </w:trPr>
        <w:tc>
          <w:tcPr>
            <w:tcW w:w="10345" w:type="dxa"/>
            <w:gridSpan w:val="6"/>
            <w:shd w:val="clear" w:color="auto" w:fill="FFFFFF"/>
          </w:tcPr>
          <w:p w14:paraId="3FEC79DF"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C332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5145D60"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555D43" w14:paraId="1C31C9BA" w14:textId="77777777" w:rsidTr="00555D43">
        <w:trPr>
          <w:trHeight w:val="283"/>
        </w:trPr>
        <w:tc>
          <w:tcPr>
            <w:tcW w:w="10345" w:type="dxa"/>
            <w:gridSpan w:val="6"/>
            <w:shd w:val="clear" w:color="auto" w:fill="B3B3B3"/>
            <w:vAlign w:val="center"/>
          </w:tcPr>
          <w:p w14:paraId="4AC5AAAF"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20" w:author="w18361" w:date="2012-05-10T14:38:00Z">
                  <w:rPr>
                    <w:rFonts w:ascii="Arial" w:hAnsi="Arial"/>
                    <w:b/>
                    <w:sz w:val="18"/>
                    <w:lang w:val="en-US"/>
                  </w:rPr>
                </w:rPrChange>
              </w:rPr>
            </w:pPr>
            <w:r>
              <w:rPr>
                <w:rFonts w:ascii="Arial" w:hAnsi="Arial"/>
                <w:b/>
                <w:sz w:val="18"/>
                <w:rPrChange w:id="21" w:author="w18361" w:date="2012-05-10T14:38:00Z">
                  <w:rPr>
                    <w:rFonts w:ascii="Arial" w:hAnsi="Arial"/>
                    <w:b/>
                    <w:sz w:val="18"/>
                    <w:lang w:val="en-US"/>
                  </w:rPr>
                </w:rPrChange>
              </w:rPr>
              <w:lastRenderedPageBreak/>
              <w:t>Referencer fra use case(s)</w:t>
            </w:r>
          </w:p>
        </w:tc>
      </w:tr>
      <w:tr w:rsidR="00555D43" w14:paraId="7C550518" w14:textId="77777777" w:rsidTr="00555D43">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22" w:author="w18361" w:date="2012-05-10T14:38: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23" w:author="w18361" w:date="2012-05-10T14:38:00Z">
            <w:trPr>
              <w:trHeight w:val="283"/>
            </w:trPr>
          </w:trPrChange>
        </w:trPr>
        <w:tc>
          <w:tcPr>
            <w:tcW w:w="10345" w:type="dxa"/>
            <w:gridSpan w:val="6"/>
            <w:shd w:val="clear" w:color="auto" w:fill="B3B3B3"/>
            <w:tcPrChange w:id="24" w:author="w18361" w:date="2012-05-10T14:38:00Z">
              <w:tcPr>
                <w:tcW w:w="10345" w:type="dxa"/>
                <w:gridSpan w:val="6"/>
                <w:shd w:val="clear" w:color="auto" w:fill="FFFFFF"/>
              </w:tcPr>
            </w:tcPrChange>
          </w:tcPr>
          <w:p w14:paraId="3D14A95B" w14:textId="1DCAE45F" w:rsidR="00555D43" w:rsidRDefault="00866A10"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 w:author="w18361" w:date="2012-05-10T14:38:00Z">
              <w:r w:rsidRPr="001D6731">
                <w:rPr>
                  <w:rFonts w:ascii="Arial" w:hAnsi="Arial" w:cs="Arial"/>
                  <w:sz w:val="18"/>
                  <w:lang w:val="en-US"/>
                </w:rPr>
                <w:delText xml:space="preserve"> </w:delText>
              </w:r>
              <w:r>
                <w:rPr>
                  <w:rFonts w:ascii="Arial" w:hAnsi="Arial" w:cs="Arial"/>
                  <w:sz w:val="18"/>
                </w:rPr>
                <w:delText xml:space="preserve">trin </w:delText>
              </w:r>
            </w:del>
            <w:r w:rsidR="00555D43">
              <w:rPr>
                <w:rFonts w:ascii="Arial" w:hAnsi="Arial" w:cs="Arial"/>
                <w:sz w:val="18"/>
              </w:rPr>
              <w:t>Vælg afskriv fordringer i Use Case "12.05 Afskriv fordring (web)"</w:t>
            </w:r>
          </w:p>
          <w:p w14:paraId="5CB1D828" w14:textId="0BA7C005" w:rsidR="00555D43" w:rsidRDefault="00866A10"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4:38:00Z"/>
                <w:rFonts w:ascii="Arial" w:hAnsi="Arial" w:cs="Arial"/>
                <w:sz w:val="18"/>
              </w:rPr>
            </w:pPr>
            <w:del w:id="27" w:author="w18361" w:date="2012-05-10T14:38:00Z">
              <w:r>
                <w:rPr>
                  <w:rFonts w:ascii="Arial" w:hAnsi="Arial" w:cs="Arial"/>
                  <w:sz w:val="18"/>
                </w:rPr>
                <w:delText xml:space="preserve"> trin </w:delText>
              </w:r>
            </w:del>
          </w:p>
          <w:p w14:paraId="2DBE570A"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kontoudtog i Use Case "13.09 Dan kontoudtogt/rapport (web)"</w:t>
            </w:r>
          </w:p>
          <w:p w14:paraId="7A1DF2AC" w14:textId="3D7E3970" w:rsidR="00555D43" w:rsidRDefault="00866A10"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w18361" w:date="2012-05-10T14:38:00Z"/>
                <w:rFonts w:ascii="Arial" w:hAnsi="Arial" w:cs="Arial"/>
                <w:sz w:val="18"/>
              </w:rPr>
            </w:pPr>
            <w:del w:id="29" w:author="w18361" w:date="2012-05-10T14:38:00Z">
              <w:r>
                <w:rPr>
                  <w:rFonts w:ascii="Arial" w:hAnsi="Arial" w:cs="Arial"/>
                  <w:sz w:val="18"/>
                </w:rPr>
                <w:delText xml:space="preserve"> trin </w:delText>
              </w:r>
            </w:del>
          </w:p>
          <w:p w14:paraId="69F39AB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ompostering i Use Case "18.01 Omposter fordeling (web)"</w:t>
            </w:r>
          </w:p>
          <w:p w14:paraId="4183E781"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4B163A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5D43" w:rsidSect="00555D4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0447DF5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55D43" w14:paraId="0EDF37B8" w14:textId="77777777" w:rsidTr="00555D43">
        <w:trPr>
          <w:tblHeader/>
        </w:trPr>
        <w:tc>
          <w:tcPr>
            <w:tcW w:w="3402" w:type="dxa"/>
            <w:shd w:val="clear" w:color="auto" w:fill="B3B3B3"/>
            <w:vAlign w:val="center"/>
          </w:tcPr>
          <w:p w14:paraId="5450143A"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1F24C612"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0CF6193"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55D43" w14:paraId="6AD32C9F" w14:textId="77777777" w:rsidTr="00555D43">
        <w:tc>
          <w:tcPr>
            <w:tcW w:w="3402" w:type="dxa"/>
          </w:tcPr>
          <w:p w14:paraId="2469563A"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781DB46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 w:author="w18361" w:date="2012-05-10T14:38:00Z">
                  <w:rPr>
                    <w:rFonts w:ascii="Arial" w:hAnsi="Arial"/>
                    <w:sz w:val="18"/>
                    <w:lang w:val="en-US"/>
                  </w:rPr>
                </w:rPrChange>
              </w:rPr>
            </w:pPr>
            <w:r>
              <w:rPr>
                <w:rFonts w:ascii="Arial" w:hAnsi="Arial"/>
                <w:sz w:val="18"/>
                <w:rPrChange w:id="33" w:author="w18361" w:date="2012-05-10T14:38:00Z">
                  <w:rPr>
                    <w:rFonts w:ascii="Arial" w:hAnsi="Arial"/>
                    <w:sz w:val="18"/>
                    <w:lang w:val="en-US"/>
                  </w:rPr>
                </w:rPrChange>
              </w:rPr>
              <w:t xml:space="preserve">Domain: </w:t>
            </w:r>
          </w:p>
          <w:p w14:paraId="269DC7C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 w:author="w18361" w:date="2012-05-10T14:38:00Z">
                  <w:rPr>
                    <w:rFonts w:ascii="Arial" w:hAnsi="Arial"/>
                    <w:sz w:val="18"/>
                    <w:lang w:val="en-US"/>
                  </w:rPr>
                </w:rPrChange>
              </w:rPr>
            </w:pPr>
            <w:r>
              <w:rPr>
                <w:rFonts w:ascii="Arial" w:hAnsi="Arial"/>
                <w:sz w:val="18"/>
                <w:rPrChange w:id="35" w:author="w18361" w:date="2012-05-10T14:38:00Z">
                  <w:rPr>
                    <w:rFonts w:ascii="Arial" w:hAnsi="Arial"/>
                    <w:sz w:val="18"/>
                    <w:lang w:val="en-US"/>
                  </w:rPr>
                </w:rPrChange>
              </w:rPr>
              <w:t>KundeNummer</w:t>
            </w:r>
          </w:p>
          <w:p w14:paraId="0E04FAC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 w:author="w18361" w:date="2012-05-10T14:38:00Z">
                  <w:rPr>
                    <w:rFonts w:ascii="Arial" w:hAnsi="Arial"/>
                    <w:sz w:val="18"/>
                    <w:lang w:val="en-US"/>
                  </w:rPr>
                </w:rPrChange>
              </w:rPr>
            </w:pPr>
            <w:r>
              <w:rPr>
                <w:rFonts w:ascii="Arial" w:hAnsi="Arial"/>
                <w:sz w:val="18"/>
                <w:rPrChange w:id="37" w:author="w18361" w:date="2012-05-10T14:38:00Z">
                  <w:rPr>
                    <w:rFonts w:ascii="Arial" w:hAnsi="Arial"/>
                    <w:sz w:val="18"/>
                    <w:lang w:val="en-US"/>
                  </w:rPr>
                </w:rPrChange>
              </w:rPr>
              <w:t>base: string</w:t>
            </w:r>
          </w:p>
          <w:p w14:paraId="7015589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 w:author="w18361" w:date="2012-05-10T14:38:00Z">
                  <w:rPr>
                    <w:rFonts w:ascii="Arial" w:hAnsi="Arial"/>
                    <w:sz w:val="18"/>
                    <w:lang w:val="en-US"/>
                  </w:rPr>
                </w:rPrChange>
              </w:rPr>
            </w:pPr>
            <w:r>
              <w:rPr>
                <w:rFonts w:ascii="Arial" w:hAnsi="Arial"/>
                <w:sz w:val="18"/>
                <w:rPrChange w:id="39" w:author="w18361" w:date="2012-05-10T14:38:00Z">
                  <w:rPr>
                    <w:rFonts w:ascii="Arial" w:hAnsi="Arial"/>
                    <w:sz w:val="18"/>
                    <w:lang w:val="en-US"/>
                  </w:rPr>
                </w:rPrChange>
              </w:rPr>
              <w:t>maxLength: 11</w:t>
            </w:r>
          </w:p>
          <w:p w14:paraId="7DF490D0"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 w:author="w18361" w:date="2012-05-10T14:38:00Z">
                  <w:rPr>
                    <w:rFonts w:ascii="Arial" w:hAnsi="Arial"/>
                    <w:sz w:val="18"/>
                    <w:lang w:val="en-US"/>
                  </w:rPr>
                </w:rPrChange>
              </w:rPr>
            </w:pPr>
            <w:r>
              <w:rPr>
                <w:rFonts w:ascii="Arial" w:hAnsi="Arial"/>
                <w:sz w:val="18"/>
                <w:rPrChange w:id="41" w:author="w18361" w:date="2012-05-10T14:38:00Z">
                  <w:rPr>
                    <w:rFonts w:ascii="Arial" w:hAnsi="Arial"/>
                    <w:sz w:val="18"/>
                    <w:lang w:val="en-US"/>
                  </w:rPr>
                </w:rPrChange>
              </w:rPr>
              <w:t>pattern: [0-9]{8,11}</w:t>
            </w:r>
          </w:p>
        </w:tc>
        <w:tc>
          <w:tcPr>
            <w:tcW w:w="4671" w:type="dxa"/>
          </w:tcPr>
          <w:p w14:paraId="2A64746C"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55D43" w14:paraId="1AE4602D" w14:textId="77777777" w:rsidTr="00555D43">
        <w:tc>
          <w:tcPr>
            <w:tcW w:w="3402" w:type="dxa"/>
          </w:tcPr>
          <w:p w14:paraId="4263C45A"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08707C74"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 w:author="w18361" w:date="2012-05-10T14:38:00Z">
                  <w:rPr>
                    <w:rFonts w:ascii="Arial" w:hAnsi="Arial"/>
                    <w:sz w:val="18"/>
                    <w:lang w:val="en-US"/>
                  </w:rPr>
                </w:rPrChange>
              </w:rPr>
            </w:pPr>
            <w:r>
              <w:rPr>
                <w:rFonts w:ascii="Arial" w:hAnsi="Arial"/>
                <w:sz w:val="18"/>
                <w:rPrChange w:id="43" w:author="w18361" w:date="2012-05-10T14:38:00Z">
                  <w:rPr>
                    <w:rFonts w:ascii="Arial" w:hAnsi="Arial"/>
                    <w:sz w:val="18"/>
                    <w:lang w:val="en-US"/>
                  </w:rPr>
                </w:rPrChange>
              </w:rPr>
              <w:t xml:space="preserve">Domain: </w:t>
            </w:r>
          </w:p>
          <w:p w14:paraId="5E6313C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 w:author="w18361" w:date="2012-05-10T14:38:00Z">
                  <w:rPr>
                    <w:rFonts w:ascii="Arial" w:hAnsi="Arial"/>
                    <w:sz w:val="18"/>
                    <w:lang w:val="en-US"/>
                  </w:rPr>
                </w:rPrChange>
              </w:rPr>
            </w:pPr>
            <w:r>
              <w:rPr>
                <w:rFonts w:ascii="Arial" w:hAnsi="Arial"/>
                <w:sz w:val="18"/>
                <w:rPrChange w:id="45" w:author="w18361" w:date="2012-05-10T14:38:00Z">
                  <w:rPr>
                    <w:rFonts w:ascii="Arial" w:hAnsi="Arial"/>
                    <w:sz w:val="18"/>
                    <w:lang w:val="en-US"/>
                  </w:rPr>
                </w:rPrChange>
              </w:rPr>
              <w:t>Tekst30</w:t>
            </w:r>
          </w:p>
          <w:p w14:paraId="19F9B40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 w:author="w18361" w:date="2012-05-10T14:38:00Z">
                  <w:rPr>
                    <w:rFonts w:ascii="Arial" w:hAnsi="Arial"/>
                    <w:sz w:val="18"/>
                    <w:lang w:val="en-US"/>
                  </w:rPr>
                </w:rPrChange>
              </w:rPr>
            </w:pPr>
            <w:r>
              <w:rPr>
                <w:rFonts w:ascii="Arial" w:hAnsi="Arial"/>
                <w:sz w:val="18"/>
                <w:rPrChange w:id="47" w:author="w18361" w:date="2012-05-10T14:38:00Z">
                  <w:rPr>
                    <w:rFonts w:ascii="Arial" w:hAnsi="Arial"/>
                    <w:sz w:val="18"/>
                    <w:lang w:val="en-US"/>
                  </w:rPr>
                </w:rPrChange>
              </w:rPr>
              <w:t>base: string</w:t>
            </w:r>
          </w:p>
          <w:p w14:paraId="1B7B1229"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 w:author="w18361" w:date="2012-05-10T14:38:00Z">
                  <w:rPr>
                    <w:rFonts w:ascii="Arial" w:hAnsi="Arial"/>
                    <w:sz w:val="18"/>
                    <w:lang w:val="en-US"/>
                  </w:rPr>
                </w:rPrChange>
              </w:rPr>
            </w:pPr>
            <w:r>
              <w:rPr>
                <w:rFonts w:ascii="Arial" w:hAnsi="Arial"/>
                <w:sz w:val="18"/>
                <w:rPrChange w:id="49" w:author="w18361" w:date="2012-05-10T14:38:00Z">
                  <w:rPr>
                    <w:rFonts w:ascii="Arial" w:hAnsi="Arial"/>
                    <w:sz w:val="18"/>
                    <w:lang w:val="en-US"/>
                  </w:rPr>
                </w:rPrChange>
              </w:rPr>
              <w:t>maxLength: 30</w:t>
            </w:r>
          </w:p>
        </w:tc>
        <w:tc>
          <w:tcPr>
            <w:tcW w:w="4671" w:type="dxa"/>
          </w:tcPr>
          <w:p w14:paraId="5B745E2C"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1A4DAF6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4FC29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BE8D41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E1DBA9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258C283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CEECAE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3FE9BC8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4F1857F"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09B0A7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6EC587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040A5E5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CD10CCA"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55D43" w14:paraId="7F22790E" w14:textId="77777777" w:rsidTr="00555D43">
        <w:tc>
          <w:tcPr>
            <w:tcW w:w="3402" w:type="dxa"/>
          </w:tcPr>
          <w:p w14:paraId="464A5A11"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14:paraId="2D6E0F1A"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 w:author="w18361" w:date="2012-05-10T14:38:00Z">
                  <w:rPr>
                    <w:rFonts w:ascii="Arial" w:hAnsi="Arial"/>
                    <w:sz w:val="18"/>
                    <w:lang w:val="en-US"/>
                  </w:rPr>
                </w:rPrChange>
              </w:rPr>
            </w:pPr>
            <w:r>
              <w:rPr>
                <w:rFonts w:ascii="Arial" w:hAnsi="Arial"/>
                <w:sz w:val="18"/>
                <w:rPrChange w:id="51" w:author="w18361" w:date="2012-05-10T14:38:00Z">
                  <w:rPr>
                    <w:rFonts w:ascii="Arial" w:hAnsi="Arial"/>
                    <w:sz w:val="18"/>
                    <w:lang w:val="en-US"/>
                  </w:rPr>
                </w:rPrChange>
              </w:rPr>
              <w:t xml:space="preserve">Domain: </w:t>
            </w:r>
          </w:p>
          <w:p w14:paraId="72461283"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 w:author="w18361" w:date="2012-05-10T14:38:00Z">
                  <w:rPr>
                    <w:rFonts w:ascii="Arial" w:hAnsi="Arial"/>
                    <w:sz w:val="18"/>
                    <w:lang w:val="en-US"/>
                  </w:rPr>
                </w:rPrChange>
              </w:rPr>
            </w:pPr>
            <w:r>
              <w:rPr>
                <w:rFonts w:ascii="Arial" w:hAnsi="Arial"/>
                <w:sz w:val="18"/>
                <w:rPrChange w:id="53" w:author="w18361" w:date="2012-05-10T14:38:00Z">
                  <w:rPr>
                    <w:rFonts w:ascii="Arial" w:hAnsi="Arial"/>
                    <w:sz w:val="18"/>
                    <w:lang w:val="en-US"/>
                  </w:rPr>
                </w:rPrChange>
              </w:rPr>
              <w:t>Kode</w:t>
            </w:r>
          </w:p>
          <w:p w14:paraId="05412308"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 w:author="w18361" w:date="2012-05-10T14:38:00Z">
                  <w:rPr>
                    <w:rFonts w:ascii="Arial" w:hAnsi="Arial"/>
                    <w:sz w:val="18"/>
                    <w:lang w:val="en-US"/>
                  </w:rPr>
                </w:rPrChange>
              </w:rPr>
            </w:pPr>
            <w:r>
              <w:rPr>
                <w:rFonts w:ascii="Arial" w:hAnsi="Arial"/>
                <w:sz w:val="18"/>
                <w:rPrChange w:id="55" w:author="w18361" w:date="2012-05-10T14:38:00Z">
                  <w:rPr>
                    <w:rFonts w:ascii="Arial" w:hAnsi="Arial"/>
                    <w:sz w:val="18"/>
                    <w:lang w:val="en-US"/>
                  </w:rPr>
                </w:rPrChange>
              </w:rPr>
              <w:t>base: string</w:t>
            </w:r>
          </w:p>
          <w:p w14:paraId="2EE98B8D"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 w:author="w18361" w:date="2012-05-10T14:38:00Z">
                  <w:rPr>
                    <w:rFonts w:ascii="Arial" w:hAnsi="Arial"/>
                    <w:sz w:val="18"/>
                    <w:lang w:val="en-US"/>
                  </w:rPr>
                </w:rPrChange>
              </w:rPr>
            </w:pPr>
            <w:r>
              <w:rPr>
                <w:rFonts w:ascii="Arial" w:hAnsi="Arial"/>
                <w:sz w:val="18"/>
                <w:rPrChange w:id="57" w:author="w18361" w:date="2012-05-10T14:38:00Z">
                  <w:rPr>
                    <w:rFonts w:ascii="Arial" w:hAnsi="Arial"/>
                    <w:sz w:val="18"/>
                    <w:lang w:val="en-US"/>
                  </w:rPr>
                </w:rPrChange>
              </w:rPr>
              <w:t>maxLength: 10</w:t>
            </w:r>
          </w:p>
        </w:tc>
        <w:tc>
          <w:tcPr>
            <w:tcW w:w="4671" w:type="dxa"/>
          </w:tcPr>
          <w:p w14:paraId="509B690D"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14:paraId="751A06D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854E43"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F17FFE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14:paraId="66C06D00"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555D43" w14:paraId="02ED6552" w14:textId="77777777" w:rsidTr="00555D43">
        <w:tc>
          <w:tcPr>
            <w:tcW w:w="3402" w:type="dxa"/>
          </w:tcPr>
          <w:p w14:paraId="688B090B"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38E6C7AF"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8" w:author="w18361" w:date="2012-05-10T14:38:00Z">
                  <w:rPr>
                    <w:rFonts w:ascii="Arial" w:hAnsi="Arial"/>
                    <w:sz w:val="18"/>
                    <w:lang w:val="en-US"/>
                  </w:rPr>
                </w:rPrChange>
              </w:rPr>
            </w:pPr>
            <w:r>
              <w:rPr>
                <w:rFonts w:ascii="Arial" w:hAnsi="Arial"/>
                <w:sz w:val="18"/>
                <w:rPrChange w:id="59" w:author="w18361" w:date="2012-05-10T14:38:00Z">
                  <w:rPr>
                    <w:rFonts w:ascii="Arial" w:hAnsi="Arial"/>
                    <w:sz w:val="18"/>
                    <w:lang w:val="en-US"/>
                  </w:rPr>
                </w:rPrChange>
              </w:rPr>
              <w:t xml:space="preserve">Domain: </w:t>
            </w:r>
          </w:p>
          <w:p w14:paraId="0887528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0" w:author="w18361" w:date="2012-05-10T14:38:00Z">
                  <w:rPr>
                    <w:rFonts w:ascii="Arial" w:hAnsi="Arial"/>
                    <w:sz w:val="18"/>
                    <w:lang w:val="en-US"/>
                  </w:rPr>
                </w:rPrChange>
              </w:rPr>
            </w:pPr>
            <w:r>
              <w:rPr>
                <w:rFonts w:ascii="Arial" w:hAnsi="Arial"/>
                <w:sz w:val="18"/>
                <w:rPrChange w:id="61" w:author="w18361" w:date="2012-05-10T14:38:00Z">
                  <w:rPr>
                    <w:rFonts w:ascii="Arial" w:hAnsi="Arial"/>
                    <w:sz w:val="18"/>
                    <w:lang w:val="en-US"/>
                  </w:rPr>
                </w:rPrChange>
              </w:rPr>
              <w:t>ID4</w:t>
            </w:r>
          </w:p>
          <w:p w14:paraId="4A74CEB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2" w:author="w18361" w:date="2012-05-10T14:38:00Z">
                  <w:rPr>
                    <w:rFonts w:ascii="Arial" w:hAnsi="Arial"/>
                    <w:sz w:val="18"/>
                    <w:lang w:val="en-US"/>
                  </w:rPr>
                </w:rPrChange>
              </w:rPr>
            </w:pPr>
            <w:r>
              <w:rPr>
                <w:rFonts w:ascii="Arial" w:hAnsi="Arial"/>
                <w:sz w:val="18"/>
                <w:rPrChange w:id="63" w:author="w18361" w:date="2012-05-10T14:38:00Z">
                  <w:rPr>
                    <w:rFonts w:ascii="Arial" w:hAnsi="Arial"/>
                    <w:sz w:val="18"/>
                    <w:lang w:val="en-US"/>
                  </w:rPr>
                </w:rPrChange>
              </w:rPr>
              <w:t>base: integer</w:t>
            </w:r>
          </w:p>
          <w:p w14:paraId="7E2C2B7B"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4" w:author="w18361" w:date="2012-05-10T14:38:00Z">
                  <w:rPr>
                    <w:rFonts w:ascii="Arial" w:hAnsi="Arial"/>
                    <w:sz w:val="18"/>
                    <w:lang w:val="en-US"/>
                  </w:rPr>
                </w:rPrChange>
              </w:rPr>
            </w:pPr>
            <w:r>
              <w:rPr>
                <w:rFonts w:ascii="Arial" w:hAnsi="Arial"/>
                <w:sz w:val="18"/>
                <w:rPrChange w:id="65" w:author="w18361" w:date="2012-05-10T14:38:00Z">
                  <w:rPr>
                    <w:rFonts w:ascii="Arial" w:hAnsi="Arial"/>
                    <w:sz w:val="18"/>
                    <w:lang w:val="en-US"/>
                  </w:rPr>
                </w:rPrChange>
              </w:rPr>
              <w:t>totalDigits: 4</w:t>
            </w:r>
          </w:p>
        </w:tc>
        <w:tc>
          <w:tcPr>
            <w:tcW w:w="4671" w:type="dxa"/>
          </w:tcPr>
          <w:p w14:paraId="7F8D136D"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622F45A4"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8F86F5"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7F3951CC"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5503F56C"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3EB02E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39DA58FD"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0894C74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4EAE328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0BD469CA"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6EEB2593"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4E0D654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2F3056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23D5A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9C84435"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55D43" w14:paraId="457E5DFF" w14:textId="77777777" w:rsidTr="00555D43">
        <w:tc>
          <w:tcPr>
            <w:tcW w:w="3402" w:type="dxa"/>
          </w:tcPr>
          <w:p w14:paraId="6854B9E0"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14:paraId="156BC45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6" w:author="w18361" w:date="2012-05-10T14:38:00Z">
                  <w:rPr>
                    <w:rFonts w:ascii="Arial" w:hAnsi="Arial"/>
                    <w:sz w:val="18"/>
                    <w:lang w:val="en-US"/>
                  </w:rPr>
                </w:rPrChange>
              </w:rPr>
            </w:pPr>
            <w:r>
              <w:rPr>
                <w:rFonts w:ascii="Arial" w:hAnsi="Arial"/>
                <w:sz w:val="18"/>
                <w:rPrChange w:id="67" w:author="w18361" w:date="2012-05-10T14:38:00Z">
                  <w:rPr>
                    <w:rFonts w:ascii="Arial" w:hAnsi="Arial"/>
                    <w:sz w:val="18"/>
                    <w:lang w:val="en-US"/>
                  </w:rPr>
                </w:rPrChange>
              </w:rPr>
              <w:t xml:space="preserve">Domain: </w:t>
            </w:r>
          </w:p>
          <w:p w14:paraId="6257C85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8" w:author="w18361" w:date="2012-05-10T14:38:00Z">
                  <w:rPr>
                    <w:rFonts w:ascii="Arial" w:hAnsi="Arial"/>
                    <w:sz w:val="18"/>
                    <w:lang w:val="en-US"/>
                  </w:rPr>
                </w:rPrChange>
              </w:rPr>
            </w:pPr>
            <w:r>
              <w:rPr>
                <w:rFonts w:ascii="Arial" w:hAnsi="Arial"/>
                <w:sz w:val="18"/>
                <w:rPrChange w:id="69" w:author="w18361" w:date="2012-05-10T14:38:00Z">
                  <w:rPr>
                    <w:rFonts w:ascii="Arial" w:hAnsi="Arial"/>
                    <w:sz w:val="18"/>
                    <w:lang w:val="en-US"/>
                  </w:rPr>
                </w:rPrChange>
              </w:rPr>
              <w:t>TekstKort</w:t>
            </w:r>
          </w:p>
          <w:p w14:paraId="5CACCAA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0" w:author="w18361" w:date="2012-05-10T14:38:00Z">
                  <w:rPr>
                    <w:rFonts w:ascii="Arial" w:hAnsi="Arial"/>
                    <w:sz w:val="18"/>
                    <w:lang w:val="en-US"/>
                  </w:rPr>
                </w:rPrChange>
              </w:rPr>
            </w:pPr>
            <w:r>
              <w:rPr>
                <w:rFonts w:ascii="Arial" w:hAnsi="Arial"/>
                <w:sz w:val="18"/>
                <w:rPrChange w:id="71" w:author="w18361" w:date="2012-05-10T14:38:00Z">
                  <w:rPr>
                    <w:rFonts w:ascii="Arial" w:hAnsi="Arial"/>
                    <w:sz w:val="18"/>
                    <w:lang w:val="en-US"/>
                  </w:rPr>
                </w:rPrChange>
              </w:rPr>
              <w:t>base: string</w:t>
            </w:r>
          </w:p>
          <w:p w14:paraId="6BE752D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2" w:author="w18361" w:date="2012-05-10T14:38:00Z">
                  <w:rPr>
                    <w:rFonts w:ascii="Arial" w:hAnsi="Arial"/>
                    <w:sz w:val="18"/>
                    <w:lang w:val="en-US"/>
                  </w:rPr>
                </w:rPrChange>
              </w:rPr>
            </w:pPr>
            <w:r>
              <w:rPr>
                <w:rFonts w:ascii="Arial" w:hAnsi="Arial"/>
                <w:sz w:val="18"/>
                <w:rPrChange w:id="73" w:author="w18361" w:date="2012-05-10T14:38:00Z">
                  <w:rPr>
                    <w:rFonts w:ascii="Arial" w:hAnsi="Arial"/>
                    <w:sz w:val="18"/>
                    <w:lang w:val="en-US"/>
                  </w:rPr>
                </w:rPrChange>
              </w:rPr>
              <w:t>minLength: 0</w:t>
            </w:r>
          </w:p>
          <w:p w14:paraId="2461EAB5"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B75EB1B"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5C9645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14:paraId="2A1B4F4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BCF8F5"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14:paraId="10A7C89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14:paraId="0FC8016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14:paraId="06E9D7FC"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14:paraId="540F87AE"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513B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3618CAC"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14:paraId="005E89D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14:paraId="45D9B69F"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14:paraId="4C3FC53C"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555D43" w14:paraId="07A991F8" w14:textId="77777777" w:rsidTr="00555D43">
        <w:tc>
          <w:tcPr>
            <w:tcW w:w="3402" w:type="dxa"/>
          </w:tcPr>
          <w:p w14:paraId="1BE8D941"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14:paraId="4EE34F6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4" w:author="w18361" w:date="2012-05-10T14:38:00Z">
                  <w:rPr>
                    <w:rFonts w:ascii="Arial" w:hAnsi="Arial"/>
                    <w:sz w:val="18"/>
                    <w:lang w:val="en-US"/>
                  </w:rPr>
                </w:rPrChange>
              </w:rPr>
            </w:pPr>
            <w:r>
              <w:rPr>
                <w:rFonts w:ascii="Arial" w:hAnsi="Arial"/>
                <w:sz w:val="18"/>
                <w:rPrChange w:id="75" w:author="w18361" w:date="2012-05-10T14:38:00Z">
                  <w:rPr>
                    <w:rFonts w:ascii="Arial" w:hAnsi="Arial"/>
                    <w:sz w:val="18"/>
                    <w:lang w:val="en-US"/>
                  </w:rPr>
                </w:rPrChange>
              </w:rPr>
              <w:t xml:space="preserve">Domain: </w:t>
            </w:r>
          </w:p>
          <w:p w14:paraId="016921FF"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6" w:author="w18361" w:date="2012-05-10T14:38:00Z">
                  <w:rPr>
                    <w:rFonts w:ascii="Arial" w:hAnsi="Arial"/>
                    <w:sz w:val="18"/>
                    <w:lang w:val="en-US"/>
                  </w:rPr>
                </w:rPrChange>
              </w:rPr>
            </w:pPr>
            <w:r>
              <w:rPr>
                <w:rFonts w:ascii="Arial" w:hAnsi="Arial"/>
                <w:sz w:val="18"/>
                <w:rPrChange w:id="77" w:author="w18361" w:date="2012-05-10T14:38:00Z">
                  <w:rPr>
                    <w:rFonts w:ascii="Arial" w:hAnsi="Arial"/>
                    <w:sz w:val="18"/>
                    <w:lang w:val="en-US"/>
                  </w:rPr>
                </w:rPrChange>
              </w:rPr>
              <w:t>Kode</w:t>
            </w:r>
          </w:p>
          <w:p w14:paraId="3949DA6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8" w:author="w18361" w:date="2012-05-10T14:38:00Z">
                  <w:rPr>
                    <w:rFonts w:ascii="Arial" w:hAnsi="Arial"/>
                    <w:sz w:val="18"/>
                    <w:lang w:val="en-US"/>
                  </w:rPr>
                </w:rPrChange>
              </w:rPr>
            </w:pPr>
            <w:r>
              <w:rPr>
                <w:rFonts w:ascii="Arial" w:hAnsi="Arial"/>
                <w:sz w:val="18"/>
                <w:rPrChange w:id="79" w:author="w18361" w:date="2012-05-10T14:38:00Z">
                  <w:rPr>
                    <w:rFonts w:ascii="Arial" w:hAnsi="Arial"/>
                    <w:sz w:val="18"/>
                    <w:lang w:val="en-US"/>
                  </w:rPr>
                </w:rPrChange>
              </w:rPr>
              <w:t>base: string</w:t>
            </w:r>
          </w:p>
          <w:p w14:paraId="614B6B31"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0" w:author="w18361" w:date="2012-05-10T14:38:00Z">
                  <w:rPr>
                    <w:rFonts w:ascii="Arial" w:hAnsi="Arial"/>
                    <w:sz w:val="18"/>
                    <w:lang w:val="en-US"/>
                  </w:rPr>
                </w:rPrChange>
              </w:rPr>
            </w:pPr>
            <w:r>
              <w:rPr>
                <w:rFonts w:ascii="Arial" w:hAnsi="Arial"/>
                <w:sz w:val="18"/>
                <w:rPrChange w:id="81" w:author="w18361" w:date="2012-05-10T14:38:00Z">
                  <w:rPr>
                    <w:rFonts w:ascii="Arial" w:hAnsi="Arial"/>
                    <w:sz w:val="18"/>
                    <w:lang w:val="en-US"/>
                  </w:rPr>
                </w:rPrChange>
              </w:rPr>
              <w:t>maxLength: 10</w:t>
            </w:r>
          </w:p>
        </w:tc>
        <w:tc>
          <w:tcPr>
            <w:tcW w:w="4671" w:type="dxa"/>
          </w:tcPr>
          <w:p w14:paraId="255C25B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14:paraId="5B1EF0E8"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0CECEA"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14:paraId="03E9B7C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14:paraId="383C474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14:paraId="7B873D8A"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0D3AB"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DD4F64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2" w:author="w18361" w:date="2012-05-10T14:38:00Z">
              <w:r>
                <w:rPr>
                  <w:rFonts w:ascii="Arial" w:hAnsi="Arial" w:cs="Arial"/>
                  <w:sz w:val="18"/>
                </w:rPr>
                <w:t xml:space="preserve">1 </w:t>
              </w:r>
            </w:ins>
            <w:r>
              <w:rPr>
                <w:rFonts w:ascii="Arial" w:hAnsi="Arial" w:cs="Arial"/>
                <w:sz w:val="18"/>
              </w:rPr>
              <w:t>- Kontant</w:t>
            </w:r>
          </w:p>
          <w:p w14:paraId="7DF7D8C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3" w:author="w18361" w:date="2012-05-10T14:38:00Z">
              <w:r>
                <w:rPr>
                  <w:rFonts w:ascii="Arial" w:hAnsi="Arial" w:cs="Arial"/>
                  <w:sz w:val="18"/>
                </w:rPr>
                <w:t xml:space="preserve">2 </w:t>
              </w:r>
            </w:ins>
            <w:r>
              <w:rPr>
                <w:rFonts w:ascii="Arial" w:hAnsi="Arial" w:cs="Arial"/>
                <w:sz w:val="18"/>
              </w:rPr>
              <w:t>- PBS</w:t>
            </w:r>
          </w:p>
          <w:p w14:paraId="2843465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4" w:author="w18361" w:date="2012-05-10T14:38:00Z">
              <w:r>
                <w:rPr>
                  <w:rFonts w:ascii="Arial" w:hAnsi="Arial" w:cs="Arial"/>
                  <w:sz w:val="18"/>
                </w:rPr>
                <w:t xml:space="preserve">3 </w:t>
              </w:r>
            </w:ins>
            <w:r>
              <w:rPr>
                <w:rFonts w:ascii="Arial" w:hAnsi="Arial" w:cs="Arial"/>
                <w:sz w:val="18"/>
              </w:rPr>
              <w:t>- HomeBanking</w:t>
            </w:r>
          </w:p>
          <w:p w14:paraId="37EE7CE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5" w:author="w18361" w:date="2012-05-10T14:38:00Z">
              <w:r>
                <w:rPr>
                  <w:rFonts w:ascii="Arial" w:hAnsi="Arial" w:cs="Arial"/>
                  <w:sz w:val="18"/>
                </w:rPr>
                <w:t xml:space="preserve">4 </w:t>
              </w:r>
            </w:ins>
            <w:r>
              <w:rPr>
                <w:rFonts w:ascii="Arial" w:hAnsi="Arial" w:cs="Arial"/>
                <w:sz w:val="18"/>
              </w:rPr>
              <w:t>- SKB</w:t>
            </w:r>
          </w:p>
          <w:p w14:paraId="533A8913"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6" w:author="w18361" w:date="2012-05-10T14:38:00Z">
              <w:r>
                <w:rPr>
                  <w:rFonts w:ascii="Arial" w:hAnsi="Arial" w:cs="Arial"/>
                  <w:sz w:val="18"/>
                </w:rPr>
                <w:t xml:space="preserve">5 </w:t>
              </w:r>
            </w:ins>
            <w:r>
              <w:rPr>
                <w:rFonts w:ascii="Arial" w:hAnsi="Arial" w:cs="Arial"/>
                <w:sz w:val="18"/>
              </w:rPr>
              <w:t>- anden betalingsform</w:t>
            </w:r>
          </w:p>
        </w:tc>
      </w:tr>
      <w:tr w:rsidR="00555D43" w14:paraId="0729AD94" w14:textId="77777777" w:rsidTr="00555D43">
        <w:tc>
          <w:tcPr>
            <w:tcW w:w="3402" w:type="dxa"/>
          </w:tcPr>
          <w:p w14:paraId="0F51986F"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14:paraId="48519CC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7" w:author="w18361" w:date="2012-05-10T14:38:00Z">
                  <w:rPr>
                    <w:rFonts w:ascii="Arial" w:hAnsi="Arial"/>
                    <w:sz w:val="18"/>
                    <w:lang w:val="en-US"/>
                  </w:rPr>
                </w:rPrChange>
              </w:rPr>
            </w:pPr>
            <w:r>
              <w:rPr>
                <w:rFonts w:ascii="Arial" w:hAnsi="Arial"/>
                <w:sz w:val="18"/>
                <w:rPrChange w:id="88" w:author="w18361" w:date="2012-05-10T14:38:00Z">
                  <w:rPr>
                    <w:rFonts w:ascii="Arial" w:hAnsi="Arial"/>
                    <w:sz w:val="18"/>
                    <w:lang w:val="en-US"/>
                  </w:rPr>
                </w:rPrChange>
              </w:rPr>
              <w:t xml:space="preserve">Domain: </w:t>
            </w:r>
          </w:p>
          <w:p w14:paraId="7DF8A94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9" w:author="w18361" w:date="2012-05-10T14:38:00Z">
                  <w:rPr>
                    <w:rFonts w:ascii="Arial" w:hAnsi="Arial"/>
                    <w:sz w:val="18"/>
                    <w:lang w:val="en-US"/>
                  </w:rPr>
                </w:rPrChange>
              </w:rPr>
            </w:pPr>
            <w:r>
              <w:rPr>
                <w:rFonts w:ascii="Arial" w:hAnsi="Arial"/>
                <w:sz w:val="18"/>
                <w:rPrChange w:id="90" w:author="w18361" w:date="2012-05-10T14:38:00Z">
                  <w:rPr>
                    <w:rFonts w:ascii="Arial" w:hAnsi="Arial"/>
                    <w:sz w:val="18"/>
                    <w:lang w:val="en-US"/>
                  </w:rPr>
                </w:rPrChange>
              </w:rPr>
              <w:t>Type</w:t>
            </w:r>
          </w:p>
          <w:p w14:paraId="4782F5F7"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1" w:author="w18361" w:date="2012-05-10T14:38:00Z">
                  <w:rPr>
                    <w:rFonts w:ascii="Arial" w:hAnsi="Arial"/>
                    <w:sz w:val="18"/>
                    <w:lang w:val="en-US"/>
                  </w:rPr>
                </w:rPrChange>
              </w:rPr>
            </w:pPr>
            <w:r>
              <w:rPr>
                <w:rFonts w:ascii="Arial" w:hAnsi="Arial"/>
                <w:sz w:val="18"/>
                <w:rPrChange w:id="92" w:author="w18361" w:date="2012-05-10T14:38:00Z">
                  <w:rPr>
                    <w:rFonts w:ascii="Arial" w:hAnsi="Arial"/>
                    <w:sz w:val="18"/>
                    <w:lang w:val="en-US"/>
                  </w:rPr>
                </w:rPrChange>
              </w:rPr>
              <w:t>base: string</w:t>
            </w:r>
          </w:p>
          <w:p w14:paraId="0622D13C"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3" w:author="w18361" w:date="2012-05-10T14:38:00Z">
                  <w:rPr>
                    <w:rFonts w:ascii="Arial" w:hAnsi="Arial"/>
                    <w:sz w:val="18"/>
                    <w:lang w:val="en-US"/>
                  </w:rPr>
                </w:rPrChange>
              </w:rPr>
            </w:pPr>
            <w:r>
              <w:rPr>
                <w:rFonts w:ascii="Arial" w:hAnsi="Arial"/>
                <w:sz w:val="18"/>
                <w:rPrChange w:id="94" w:author="w18361" w:date="2012-05-10T14:38:00Z">
                  <w:rPr>
                    <w:rFonts w:ascii="Arial" w:hAnsi="Arial"/>
                    <w:sz w:val="18"/>
                    <w:lang w:val="en-US"/>
                  </w:rPr>
                </w:rPrChange>
              </w:rPr>
              <w:t>maxLength: 1000</w:t>
            </w:r>
          </w:p>
        </w:tc>
        <w:tc>
          <w:tcPr>
            <w:tcW w:w="4671" w:type="dxa"/>
          </w:tcPr>
          <w:p w14:paraId="00C1AFBC"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w18361" w:date="2012-05-10T14:38:00Z"/>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14:paraId="217F76F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w18361" w:date="2012-05-10T14:38:00Z"/>
                <w:rFonts w:ascii="Arial" w:hAnsi="Arial" w:cs="Arial"/>
                <w:sz w:val="18"/>
              </w:rPr>
            </w:pPr>
          </w:p>
          <w:p w14:paraId="3203E05D"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w18361" w:date="2012-05-10T14:38:00Z"/>
                <w:rFonts w:ascii="Arial" w:hAnsi="Arial" w:cs="Arial"/>
                <w:sz w:val="18"/>
              </w:rPr>
            </w:pPr>
            <w:ins w:id="98" w:author="w18361" w:date="2012-05-10T14:38:00Z">
              <w:r>
                <w:rPr>
                  <w:rFonts w:ascii="Arial" w:hAnsi="Arial" w:cs="Arial"/>
                  <w:sz w:val="18"/>
                </w:rPr>
                <w:t>Værdiset:</w:t>
              </w:r>
            </w:ins>
          </w:p>
          <w:p w14:paraId="59C30DB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w18361" w:date="2012-05-10T14:38:00Z"/>
                <w:rFonts w:ascii="Arial" w:hAnsi="Arial" w:cs="Arial"/>
                <w:sz w:val="18"/>
              </w:rPr>
            </w:pPr>
            <w:ins w:id="100" w:author="w18361" w:date="2012-05-10T14:38:00Z">
              <w:r>
                <w:rPr>
                  <w:rFonts w:ascii="Arial" w:hAnsi="Arial" w:cs="Arial"/>
                  <w:sz w:val="18"/>
                </w:rPr>
                <w:t>A - BS EAN nummer</w:t>
              </w:r>
            </w:ins>
          </w:p>
          <w:p w14:paraId="2AF1F0F9"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w18361" w:date="2012-05-10T14:38:00Z"/>
                <w:rFonts w:ascii="Arial" w:hAnsi="Arial" w:cs="Arial"/>
                <w:sz w:val="18"/>
              </w:rPr>
            </w:pPr>
            <w:ins w:id="102" w:author="w18361" w:date="2012-05-10T14:38:00Z">
              <w:r>
                <w:rPr>
                  <w:rFonts w:ascii="Arial" w:hAnsi="Arial" w:cs="Arial"/>
                  <w:sz w:val="18"/>
                </w:rPr>
                <w:t>B - BS - Total</w:t>
              </w:r>
            </w:ins>
          </w:p>
          <w:p w14:paraId="1EB64744"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w18361" w:date="2012-05-10T14:38:00Z"/>
                <w:rFonts w:ascii="Arial" w:hAnsi="Arial" w:cs="Arial"/>
                <w:sz w:val="18"/>
              </w:rPr>
            </w:pPr>
            <w:ins w:id="104" w:author="w18361" w:date="2012-05-10T14:38:00Z">
              <w:r>
                <w:rPr>
                  <w:rFonts w:ascii="Arial" w:hAnsi="Arial" w:cs="Arial"/>
                  <w:sz w:val="18"/>
                </w:rPr>
                <w:t>C - Check</w:t>
              </w:r>
            </w:ins>
          </w:p>
          <w:p w14:paraId="51D8C821"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w18361" w:date="2012-05-10T14:38:00Z"/>
                <w:rFonts w:ascii="Arial" w:hAnsi="Arial" w:cs="Arial"/>
                <w:sz w:val="18"/>
              </w:rPr>
            </w:pPr>
            <w:ins w:id="106" w:author="w18361" w:date="2012-05-10T14:38:00Z">
              <w:r>
                <w:rPr>
                  <w:rFonts w:ascii="Arial" w:hAnsi="Arial" w:cs="Arial"/>
                  <w:sz w:val="18"/>
                </w:rPr>
                <w:t>E - EFI Overførsel</w:t>
              </w:r>
            </w:ins>
          </w:p>
          <w:p w14:paraId="04827E5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w18361" w:date="2012-05-10T14:38:00Z"/>
                <w:rFonts w:ascii="Arial" w:hAnsi="Arial" w:cs="Arial"/>
                <w:sz w:val="18"/>
              </w:rPr>
            </w:pPr>
            <w:ins w:id="108" w:author="w18361" w:date="2012-05-10T14:38:00Z">
              <w:r>
                <w:rPr>
                  <w:rFonts w:ascii="Arial" w:hAnsi="Arial" w:cs="Arial"/>
                  <w:sz w:val="18"/>
                </w:rPr>
                <w:t>F - BS Elektronisk inbetalingskort</w:t>
              </w:r>
            </w:ins>
          </w:p>
          <w:p w14:paraId="1D34CB9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w18361" w:date="2012-05-10T14:38:00Z"/>
                <w:rFonts w:ascii="Arial" w:hAnsi="Arial" w:cs="Arial"/>
                <w:sz w:val="18"/>
              </w:rPr>
            </w:pPr>
            <w:ins w:id="110" w:author="w18361" w:date="2012-05-10T14:38:00Z">
              <w:r>
                <w:rPr>
                  <w:rFonts w:ascii="Arial" w:hAnsi="Arial" w:cs="Arial"/>
                  <w:sz w:val="18"/>
                </w:rPr>
                <w:t>I - Nemkonto indlandsbetaling</w:t>
              </w:r>
            </w:ins>
          </w:p>
          <w:p w14:paraId="0D72EB06"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w18361" w:date="2012-05-10T14:38:00Z"/>
                <w:rFonts w:ascii="Arial" w:hAnsi="Arial" w:cs="Arial"/>
                <w:sz w:val="18"/>
              </w:rPr>
            </w:pPr>
            <w:ins w:id="112" w:author="w18361" w:date="2012-05-10T14:38:00Z">
              <w:r>
                <w:rPr>
                  <w:rFonts w:ascii="Arial" w:hAnsi="Arial" w:cs="Arial"/>
                  <w:sz w:val="18"/>
                </w:rPr>
                <w:t>N - Nemkonto Generel</w:t>
              </w:r>
            </w:ins>
          </w:p>
          <w:p w14:paraId="0CAEFB22"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w18361" w:date="2012-05-10T14:38:00Z"/>
                <w:rFonts w:ascii="Arial" w:hAnsi="Arial" w:cs="Arial"/>
                <w:sz w:val="18"/>
              </w:rPr>
            </w:pPr>
            <w:ins w:id="114" w:author="w18361" w:date="2012-05-10T14:38:00Z">
              <w:r>
                <w:rPr>
                  <w:rFonts w:ascii="Arial" w:hAnsi="Arial" w:cs="Arial"/>
                  <w:sz w:val="18"/>
                </w:rPr>
                <w:t>O - Check ompostering U/godken.</w:t>
              </w:r>
            </w:ins>
          </w:p>
          <w:p w14:paraId="2FE4F270" w14:textId="77777777"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w18361" w:date="2012-05-10T14:38:00Z"/>
                <w:rFonts w:ascii="Arial" w:hAnsi="Arial" w:cs="Arial"/>
                <w:sz w:val="18"/>
              </w:rPr>
            </w:pPr>
            <w:ins w:id="116" w:author="w18361" w:date="2012-05-10T14:38:00Z">
              <w:r>
                <w:rPr>
                  <w:rFonts w:ascii="Arial" w:hAnsi="Arial" w:cs="Arial"/>
                  <w:sz w:val="18"/>
                </w:rPr>
                <w:t>R - Check retursvar 2, 5,  7 og 9</w:t>
              </w:r>
            </w:ins>
          </w:p>
          <w:p w14:paraId="7D35772B" w14:textId="77777777"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7" w:author="w18361" w:date="2012-05-10T14:38:00Z">
              <w:r>
                <w:rPr>
                  <w:rFonts w:ascii="Arial" w:hAnsi="Arial" w:cs="Arial"/>
                  <w:sz w:val="18"/>
                </w:rPr>
                <w:t>U - Nemkonto udlandsbetaling</w:t>
              </w:r>
            </w:ins>
          </w:p>
        </w:tc>
      </w:tr>
    </w:tbl>
    <w:p w14:paraId="64F4AB1B" w14:textId="77777777" w:rsidR="001D2DD6" w:rsidRPr="00555D43" w:rsidRDefault="001D2DD6"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555D43" w:rsidSect="00555D4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6D552" w14:textId="77777777" w:rsidR="007D4FB0" w:rsidRDefault="007D4FB0" w:rsidP="00555D43">
      <w:pPr>
        <w:spacing w:line="240" w:lineRule="auto"/>
      </w:pPr>
      <w:r>
        <w:separator/>
      </w:r>
    </w:p>
  </w:endnote>
  <w:endnote w:type="continuationSeparator" w:id="0">
    <w:p w14:paraId="47C9F18A" w14:textId="77777777" w:rsidR="007D4FB0" w:rsidRDefault="007D4FB0" w:rsidP="00555D43">
      <w:pPr>
        <w:spacing w:line="240" w:lineRule="auto"/>
      </w:pPr>
      <w:r>
        <w:continuationSeparator/>
      </w:r>
    </w:p>
  </w:endnote>
  <w:endnote w:type="continuationNotice" w:id="1">
    <w:p w14:paraId="366F08E7" w14:textId="77777777" w:rsidR="007D4FB0" w:rsidRDefault="007D4F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1F919" w14:textId="77777777" w:rsidR="00555D43" w:rsidRDefault="00555D4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8E241" w14:textId="05B33EA7" w:rsidR="00555D43" w:rsidRPr="00555D43" w:rsidRDefault="00555D43" w:rsidP="00555D4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0" w:author="w18361" w:date="2012-05-10T14:38:00Z">
      <w:r w:rsidR="00866A10">
        <w:rPr>
          <w:rFonts w:ascii="Arial" w:hAnsi="Arial" w:cs="Arial"/>
          <w:noProof/>
          <w:sz w:val="16"/>
        </w:rPr>
        <w:delText>25. januar</w:delText>
      </w:r>
    </w:del>
    <w:ins w:id="31" w:author="w18361" w:date="2012-05-10T14:38: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63DB5">
      <w:rPr>
        <w:rFonts w:ascii="Arial" w:hAnsi="Arial" w:cs="Arial"/>
        <w:noProof/>
        <w:sz w:val="16"/>
      </w:rPr>
      <w:t>4</w:t>
    </w:r>
    <w:r>
      <w:rPr>
        <w:rFonts w:ascii="Arial" w:hAnsi="Arial" w:cs="Arial"/>
        <w:sz w:val="16"/>
      </w:rPr>
      <w:fldChar w:fldCharType="end"/>
    </w:r>
    <w:r>
      <w:rPr>
        <w:rFonts w:ascii="Arial" w:hAnsi="Arial" w:cs="Arial"/>
        <w:sz w:val="16"/>
      </w:rPr>
      <w:t xml:space="preserve"> af </w:t>
    </w:r>
    <w:r w:rsidR="007D4FB0">
      <w:fldChar w:fldCharType="begin"/>
    </w:r>
    <w:r w:rsidR="007D4FB0">
      <w:instrText xml:space="preserve"> NUMPAGES  \* MERGEFORMAT </w:instrText>
    </w:r>
    <w:r w:rsidR="007D4FB0">
      <w:fldChar w:fldCharType="separate"/>
    </w:r>
    <w:r w:rsidR="00E63DB5" w:rsidRPr="00E63DB5">
      <w:rPr>
        <w:rFonts w:ascii="Arial" w:hAnsi="Arial" w:cs="Arial"/>
        <w:noProof/>
        <w:sz w:val="16"/>
      </w:rPr>
      <w:t>4</w:t>
    </w:r>
    <w:r w:rsidR="007D4FB0">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CDBDA" w14:textId="77777777" w:rsidR="00555D43" w:rsidRDefault="00555D4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9889D" w14:textId="77777777" w:rsidR="007D4FB0" w:rsidRDefault="007D4FB0" w:rsidP="00555D43">
      <w:pPr>
        <w:spacing w:line="240" w:lineRule="auto"/>
      </w:pPr>
      <w:r>
        <w:separator/>
      </w:r>
    </w:p>
  </w:footnote>
  <w:footnote w:type="continuationSeparator" w:id="0">
    <w:p w14:paraId="5D1391C5" w14:textId="77777777" w:rsidR="007D4FB0" w:rsidRDefault="007D4FB0" w:rsidP="00555D43">
      <w:pPr>
        <w:spacing w:line="240" w:lineRule="auto"/>
      </w:pPr>
      <w:r>
        <w:continuationSeparator/>
      </w:r>
    </w:p>
  </w:footnote>
  <w:footnote w:type="continuationNotice" w:id="1">
    <w:p w14:paraId="7C51DD6E" w14:textId="77777777" w:rsidR="007D4FB0" w:rsidRDefault="007D4FB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50852" w14:textId="77777777" w:rsidR="00555D43" w:rsidRDefault="00555D4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805DA" w14:textId="77777777" w:rsidR="00555D43" w:rsidRPr="00555D43" w:rsidRDefault="00555D43" w:rsidP="00555D43">
    <w:pPr>
      <w:pStyle w:val="Sidehoved"/>
      <w:jc w:val="center"/>
      <w:rPr>
        <w:rFonts w:ascii="Arial" w:hAnsi="Arial" w:cs="Arial"/>
      </w:rPr>
    </w:pPr>
    <w:r w:rsidRPr="00555D43">
      <w:rPr>
        <w:rFonts w:ascii="Arial" w:hAnsi="Arial" w:cs="Arial"/>
      </w:rPr>
      <w:t>Servicebeskrivelse</w:t>
    </w:r>
  </w:p>
  <w:p w14:paraId="7EE55CC6" w14:textId="77777777" w:rsidR="00555D43" w:rsidRPr="00555D43" w:rsidRDefault="00555D43" w:rsidP="00555D4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B2CFA" w14:textId="77777777" w:rsidR="00555D43" w:rsidRDefault="00555D4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6D48F" w14:textId="77777777" w:rsidR="00555D43" w:rsidRDefault="00555D43" w:rsidP="00555D43">
    <w:pPr>
      <w:pStyle w:val="Sidehoved"/>
      <w:jc w:val="center"/>
      <w:rPr>
        <w:rFonts w:ascii="Arial" w:hAnsi="Arial" w:cs="Arial"/>
      </w:rPr>
    </w:pPr>
    <w:r>
      <w:rPr>
        <w:rFonts w:ascii="Arial" w:hAnsi="Arial" w:cs="Arial"/>
      </w:rPr>
      <w:t>Data elementer</w:t>
    </w:r>
  </w:p>
  <w:p w14:paraId="5EE54EA2" w14:textId="77777777" w:rsidR="00555D43" w:rsidRPr="00555D43" w:rsidRDefault="00555D43" w:rsidP="00555D4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17E3D"/>
    <w:multiLevelType w:val="multilevel"/>
    <w:tmpl w:val="1332D2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67B85822"/>
    <w:multiLevelType w:val="multilevel"/>
    <w:tmpl w:val="712AE0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55D43"/>
    <w:rsid w:val="001C5125"/>
    <w:rsid w:val="001D2DD6"/>
    <w:rsid w:val="001D6731"/>
    <w:rsid w:val="00555D43"/>
    <w:rsid w:val="007D4FB0"/>
    <w:rsid w:val="00866A10"/>
    <w:rsid w:val="00D14875"/>
    <w:rsid w:val="00E63D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E63DB5"/>
    <w:pPr>
      <w:keepLines/>
      <w:numPr>
        <w:numId w:val="1"/>
      </w:numPr>
      <w:spacing w:after="360" w:line="240" w:lineRule="auto"/>
      <w:outlineLvl w:val="0"/>
      <w:pPrChange w:id="0" w:author="w18361" w:date="2012-05-10T14:38: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4:38: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63DB5"/>
    <w:pPr>
      <w:keepLines/>
      <w:numPr>
        <w:ilvl w:val="1"/>
        <w:numId w:val="1"/>
      </w:numPr>
      <w:suppressAutoHyphens/>
      <w:spacing w:line="240" w:lineRule="auto"/>
      <w:outlineLvl w:val="1"/>
      <w:pPrChange w:id="1" w:author="w18361" w:date="2012-05-10T14:38: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4:38: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63DB5"/>
    <w:pPr>
      <w:keepNext/>
      <w:keepLines/>
      <w:numPr>
        <w:ilvl w:val="2"/>
        <w:numId w:val="1"/>
      </w:numPr>
      <w:spacing w:before="200"/>
      <w:outlineLvl w:val="2"/>
      <w:pPrChange w:id="2" w:author="w18361" w:date="2012-05-10T14:38: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4:38: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63DB5"/>
    <w:pPr>
      <w:keepNext/>
      <w:keepLines/>
      <w:numPr>
        <w:ilvl w:val="3"/>
        <w:numId w:val="1"/>
      </w:numPr>
      <w:spacing w:before="200"/>
      <w:outlineLvl w:val="3"/>
      <w:pPrChange w:id="3" w:author="w18361" w:date="2012-05-10T14:38: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4:38: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63DB5"/>
    <w:pPr>
      <w:keepNext/>
      <w:keepLines/>
      <w:numPr>
        <w:ilvl w:val="4"/>
        <w:numId w:val="1"/>
      </w:numPr>
      <w:spacing w:before="200"/>
      <w:outlineLvl w:val="4"/>
      <w:pPrChange w:id="4" w:author="w18361" w:date="2012-05-10T14:38: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4:38: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63DB5"/>
    <w:pPr>
      <w:keepNext/>
      <w:keepLines/>
      <w:numPr>
        <w:ilvl w:val="5"/>
        <w:numId w:val="1"/>
      </w:numPr>
      <w:spacing w:before="200"/>
      <w:outlineLvl w:val="5"/>
      <w:pPrChange w:id="5" w:author="w18361" w:date="2012-05-10T14:38: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4:38: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63DB5"/>
    <w:pPr>
      <w:keepNext/>
      <w:keepLines/>
      <w:numPr>
        <w:ilvl w:val="6"/>
        <w:numId w:val="1"/>
      </w:numPr>
      <w:spacing w:before="200"/>
      <w:outlineLvl w:val="6"/>
      <w:pPrChange w:id="6" w:author="w18361" w:date="2012-05-10T14:38: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4:38: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63DB5"/>
    <w:pPr>
      <w:keepNext/>
      <w:keepLines/>
      <w:numPr>
        <w:ilvl w:val="7"/>
        <w:numId w:val="1"/>
      </w:numPr>
      <w:spacing w:before="200"/>
      <w:outlineLvl w:val="7"/>
      <w:pPrChange w:id="7" w:author="w18361" w:date="2012-05-10T14:38: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4:38: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63DB5"/>
    <w:pPr>
      <w:keepNext/>
      <w:keepLines/>
      <w:numPr>
        <w:ilvl w:val="8"/>
        <w:numId w:val="1"/>
      </w:numPr>
      <w:spacing w:before="200"/>
      <w:outlineLvl w:val="8"/>
      <w:pPrChange w:id="8" w:author="w18361" w:date="2012-05-10T14:38: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4:38: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55D4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55D4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55D4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55D4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55D4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55D4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55D4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55D4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55D4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55D4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55D43"/>
    <w:rPr>
      <w:rFonts w:ascii="Arial" w:hAnsi="Arial" w:cs="Arial"/>
      <w:b/>
      <w:sz w:val="30"/>
    </w:rPr>
  </w:style>
  <w:style w:type="paragraph" w:customStyle="1" w:styleId="Overskrift211pkt">
    <w:name w:val="Overskrift 2 + 11 pkt"/>
    <w:basedOn w:val="Normal"/>
    <w:link w:val="Overskrift211pktTegn"/>
    <w:rsid w:val="00555D4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55D43"/>
    <w:rPr>
      <w:rFonts w:ascii="Arial" w:hAnsi="Arial" w:cs="Arial"/>
      <w:b/>
    </w:rPr>
  </w:style>
  <w:style w:type="paragraph" w:customStyle="1" w:styleId="Normal11">
    <w:name w:val="Normal + 11"/>
    <w:basedOn w:val="Normal"/>
    <w:link w:val="Normal11Tegn"/>
    <w:rsid w:val="00555D4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55D43"/>
    <w:rPr>
      <w:rFonts w:ascii="Times New Roman" w:hAnsi="Times New Roman" w:cs="Times New Roman"/>
    </w:rPr>
  </w:style>
  <w:style w:type="paragraph" w:styleId="Sidehoved">
    <w:name w:val="header"/>
    <w:basedOn w:val="Normal"/>
    <w:link w:val="SidehovedTegn"/>
    <w:uiPriority w:val="99"/>
    <w:semiHidden/>
    <w:unhideWhenUsed/>
    <w:rsid w:val="00555D4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555D43"/>
  </w:style>
  <w:style w:type="paragraph" w:styleId="Sidefod">
    <w:name w:val="footer"/>
    <w:basedOn w:val="Normal"/>
    <w:link w:val="SidefodTegn"/>
    <w:uiPriority w:val="99"/>
    <w:semiHidden/>
    <w:unhideWhenUsed/>
    <w:rsid w:val="00555D4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555D43"/>
  </w:style>
  <w:style w:type="paragraph" w:styleId="Markeringsbobletekst">
    <w:name w:val="Balloon Text"/>
    <w:basedOn w:val="Normal"/>
    <w:link w:val="MarkeringsbobletekstTegn"/>
    <w:uiPriority w:val="99"/>
    <w:semiHidden/>
    <w:unhideWhenUsed/>
    <w:rsid w:val="00E63DB5"/>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63D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E63DB5"/>
    <w:pPr>
      <w:keepLines/>
      <w:numPr>
        <w:numId w:val="1"/>
      </w:numPr>
      <w:spacing w:after="360" w:line="240" w:lineRule="auto"/>
      <w:outlineLvl w:val="0"/>
      <w:pPrChange w:id="9" w:author="w18361" w:date="2012-05-10T14:38: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4:38: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63DB5"/>
    <w:pPr>
      <w:keepLines/>
      <w:numPr>
        <w:ilvl w:val="1"/>
        <w:numId w:val="1"/>
      </w:numPr>
      <w:suppressAutoHyphens/>
      <w:spacing w:line="240" w:lineRule="auto"/>
      <w:outlineLvl w:val="1"/>
      <w:pPrChange w:id="10" w:author="w18361" w:date="2012-05-10T14:38: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4:38: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63DB5"/>
    <w:pPr>
      <w:keepNext/>
      <w:keepLines/>
      <w:numPr>
        <w:ilvl w:val="2"/>
        <w:numId w:val="1"/>
      </w:numPr>
      <w:spacing w:before="200"/>
      <w:outlineLvl w:val="2"/>
      <w:pPrChange w:id="11" w:author="w18361" w:date="2012-05-10T14:38: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4:38: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63DB5"/>
    <w:pPr>
      <w:keepNext/>
      <w:keepLines/>
      <w:numPr>
        <w:ilvl w:val="3"/>
        <w:numId w:val="1"/>
      </w:numPr>
      <w:spacing w:before="200"/>
      <w:outlineLvl w:val="3"/>
      <w:pPrChange w:id="12" w:author="w18361" w:date="2012-05-10T14:38: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4:38: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63DB5"/>
    <w:pPr>
      <w:keepNext/>
      <w:keepLines/>
      <w:numPr>
        <w:ilvl w:val="4"/>
        <w:numId w:val="1"/>
      </w:numPr>
      <w:spacing w:before="200"/>
      <w:outlineLvl w:val="4"/>
      <w:pPrChange w:id="13" w:author="w18361" w:date="2012-05-10T14:38: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4:38: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63DB5"/>
    <w:pPr>
      <w:keepNext/>
      <w:keepLines/>
      <w:numPr>
        <w:ilvl w:val="5"/>
        <w:numId w:val="1"/>
      </w:numPr>
      <w:spacing w:before="200"/>
      <w:outlineLvl w:val="5"/>
      <w:pPrChange w:id="14" w:author="w18361" w:date="2012-05-10T14:38: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4:38: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63DB5"/>
    <w:pPr>
      <w:keepNext/>
      <w:keepLines/>
      <w:numPr>
        <w:ilvl w:val="6"/>
        <w:numId w:val="1"/>
      </w:numPr>
      <w:spacing w:before="200"/>
      <w:outlineLvl w:val="6"/>
      <w:pPrChange w:id="15" w:author="w18361" w:date="2012-05-10T14:38: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4:38: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63DB5"/>
    <w:pPr>
      <w:keepNext/>
      <w:keepLines/>
      <w:numPr>
        <w:ilvl w:val="7"/>
        <w:numId w:val="1"/>
      </w:numPr>
      <w:spacing w:before="200"/>
      <w:outlineLvl w:val="7"/>
      <w:pPrChange w:id="16" w:author="w18361" w:date="2012-05-10T14:38: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4:38: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63DB5"/>
    <w:pPr>
      <w:keepNext/>
      <w:keepLines/>
      <w:numPr>
        <w:ilvl w:val="8"/>
        <w:numId w:val="1"/>
      </w:numPr>
      <w:spacing w:before="200"/>
      <w:outlineLvl w:val="8"/>
      <w:pPrChange w:id="17" w:author="w18361" w:date="2012-05-10T14:38: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4:38: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55D4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55D4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55D4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55D4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55D4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55D4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55D4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55D4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55D4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55D4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55D43"/>
    <w:rPr>
      <w:rFonts w:ascii="Arial" w:hAnsi="Arial" w:cs="Arial"/>
      <w:b/>
      <w:sz w:val="30"/>
    </w:rPr>
  </w:style>
  <w:style w:type="paragraph" w:customStyle="1" w:styleId="Overskrift211pkt">
    <w:name w:val="Overskrift 2 + 11 pkt"/>
    <w:basedOn w:val="Normal"/>
    <w:link w:val="Overskrift211pktTegn"/>
    <w:rsid w:val="00555D4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55D43"/>
    <w:rPr>
      <w:rFonts w:ascii="Arial" w:hAnsi="Arial" w:cs="Arial"/>
      <w:b/>
    </w:rPr>
  </w:style>
  <w:style w:type="paragraph" w:customStyle="1" w:styleId="Normal11">
    <w:name w:val="Normal + 11"/>
    <w:basedOn w:val="Normal"/>
    <w:link w:val="Normal11Tegn"/>
    <w:rsid w:val="00555D4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55D43"/>
    <w:rPr>
      <w:rFonts w:ascii="Times New Roman" w:hAnsi="Times New Roman" w:cs="Times New Roman"/>
    </w:rPr>
  </w:style>
  <w:style w:type="paragraph" w:styleId="Sidehoved">
    <w:name w:val="header"/>
    <w:basedOn w:val="Normal"/>
    <w:link w:val="SidehovedTegn"/>
    <w:uiPriority w:val="99"/>
    <w:semiHidden/>
    <w:unhideWhenUsed/>
    <w:rsid w:val="00555D4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555D43"/>
  </w:style>
  <w:style w:type="paragraph" w:styleId="Sidefod">
    <w:name w:val="footer"/>
    <w:basedOn w:val="Normal"/>
    <w:link w:val="SidefodTegn"/>
    <w:uiPriority w:val="99"/>
    <w:semiHidden/>
    <w:unhideWhenUsed/>
    <w:rsid w:val="00555D4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555D43"/>
  </w:style>
  <w:style w:type="paragraph" w:styleId="Markeringsbobletekst">
    <w:name w:val="Balloon Text"/>
    <w:basedOn w:val="Normal"/>
    <w:link w:val="MarkeringsbobletekstTegn"/>
    <w:uiPriority w:val="99"/>
    <w:semiHidden/>
    <w:unhideWhenUsed/>
    <w:rsid w:val="00E63DB5"/>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63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23115-3612-4B46-BA8D-5E885D8E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586</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2012-05-10T10:13:00Z</dcterms:created>
  <dcterms:modified xsi:type="dcterms:W3CDTF">2012-05-10T12:39:00Z</dcterms:modified>
</cp:coreProperties>
</file>