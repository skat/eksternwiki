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479CC" w14:textId="77777777" w:rsidR="002E6FC5" w:rsidRDefault="002E6FC5" w:rsidP="002E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9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2E6FC5" w14:paraId="46DA8EF6" w14:textId="77777777" w:rsidTr="002E6FC5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31D155EF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6FC5" w14:paraId="4A78EA8A" w14:textId="77777777" w:rsidTr="002E6FC5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49AB44BD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6FC5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2E6FC5" w14:paraId="3B9D057E" w14:textId="77777777" w:rsidTr="002E6FC5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BCA8ED8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4D6BEB9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D5F9944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787D2A4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0A8D10C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7686950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6FC5" w14:paraId="29E39684" w14:textId="77777777" w:rsidTr="002E6FC5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1E88E0A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219DD241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3E97B911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DA39685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67D241E2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08366594" w14:textId="6A975B30" w:rsidR="002E6FC5" w:rsidRPr="002E6FC5" w:rsidRDefault="00B97F04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0" w:author="w18361" w:date="2012-05-10T14:27:00Z">
              <w:r>
                <w:rPr>
                  <w:rFonts w:ascii="Arial" w:hAnsi="Arial" w:cs="Arial"/>
                  <w:sz w:val="18"/>
                </w:rPr>
                <w:delText>25</w:delText>
              </w:r>
            </w:del>
            <w:ins w:id="21" w:author="w18361" w:date="2012-05-10T14:27:00Z">
              <w:r w:rsidR="002E6FC5">
                <w:rPr>
                  <w:rFonts w:ascii="Arial" w:hAnsi="Arial" w:cs="Arial"/>
                  <w:sz w:val="18"/>
                </w:rPr>
                <w:t>7</w:t>
              </w:r>
            </w:ins>
            <w:r w:rsidR="002E6FC5">
              <w:rPr>
                <w:rFonts w:ascii="Arial" w:hAnsi="Arial" w:cs="Arial"/>
                <w:sz w:val="18"/>
              </w:rPr>
              <w:t>-5-</w:t>
            </w:r>
            <w:del w:id="22" w:author="w18361" w:date="2012-05-10T14:27:00Z">
              <w:r>
                <w:rPr>
                  <w:rFonts w:ascii="Arial" w:hAnsi="Arial" w:cs="Arial"/>
                  <w:sz w:val="18"/>
                </w:rPr>
                <w:delText>2011</w:delText>
              </w:r>
            </w:del>
            <w:ins w:id="23" w:author="w18361" w:date="2012-05-10T14:27:00Z">
              <w:r w:rsidR="002E6FC5">
                <w:rPr>
                  <w:rFonts w:ascii="Arial" w:hAnsi="Arial" w:cs="Arial"/>
                  <w:sz w:val="18"/>
                </w:rPr>
                <w:t>2012</w:t>
              </w:r>
            </w:ins>
          </w:p>
        </w:tc>
      </w:tr>
      <w:tr w:rsidR="002E6FC5" w14:paraId="1C69B953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B11FED4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6FC5" w14:paraId="1385995A" w14:textId="77777777" w:rsidTr="002E6FC5">
        <w:trPr>
          <w:trHeight w:val="283"/>
        </w:trPr>
        <w:tc>
          <w:tcPr>
            <w:tcW w:w="10345" w:type="dxa"/>
            <w:gridSpan w:val="6"/>
            <w:vAlign w:val="center"/>
          </w:tcPr>
          <w:p w14:paraId="1EF7625F" w14:textId="39F23DAC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</w:t>
            </w:r>
            <w:del w:id="24" w:author="w18361" w:date="2012-05-10T14:27:00Z">
              <w:r w:rsidR="00B97F04">
                <w:rPr>
                  <w:rFonts w:ascii="Arial" w:hAnsi="Arial" w:cs="Arial"/>
                  <w:sz w:val="18"/>
                </w:rPr>
                <w:delText>sletter/annullerer</w:delText>
              </w:r>
            </w:del>
            <w:ins w:id="25" w:author="w18361" w:date="2012-05-10T14:27:00Z">
              <w:r>
                <w:rPr>
                  <w:rFonts w:ascii="Arial" w:hAnsi="Arial" w:cs="Arial"/>
                  <w:sz w:val="18"/>
                </w:rPr>
                <w:t>inaktiverer</w:t>
              </w:r>
            </w:ins>
            <w:r>
              <w:rPr>
                <w:rFonts w:ascii="Arial" w:hAnsi="Arial" w:cs="Arial"/>
                <w:sz w:val="18"/>
              </w:rPr>
              <w:t xml:space="preserve"> en kundes eksisterende betalingsaftale. Med </w:t>
            </w:r>
            <w:del w:id="26" w:author="w18361" w:date="2012-05-10T14:27:00Z">
              <w:r w:rsidR="00B97F04">
                <w:rPr>
                  <w:rFonts w:ascii="Arial" w:hAnsi="Arial" w:cs="Arial"/>
                  <w:sz w:val="18"/>
                </w:rPr>
                <w:delText>slet/annuller</w:delText>
              </w:r>
            </w:del>
            <w:ins w:id="27" w:author="w18361" w:date="2012-05-10T14:27:00Z">
              <w:r>
                <w:rPr>
                  <w:rFonts w:ascii="Arial" w:hAnsi="Arial" w:cs="Arial"/>
                  <w:sz w:val="18"/>
                </w:rPr>
                <w:t>inaktiveres</w:t>
              </w:r>
            </w:ins>
            <w:r>
              <w:rPr>
                <w:rFonts w:ascii="Arial" w:hAnsi="Arial" w:cs="Arial"/>
                <w:sz w:val="18"/>
              </w:rPr>
              <w:t xml:space="preserve"> menes at selve betalingsordningen med samtlige poster </w:t>
            </w:r>
            <w:del w:id="28" w:author="w18361" w:date="2012-05-10T14:27:00Z">
              <w:r w:rsidR="00B97F04">
                <w:rPr>
                  <w:rFonts w:ascii="Arial" w:hAnsi="Arial" w:cs="Arial"/>
                  <w:sz w:val="18"/>
                </w:rPr>
                <w:delText>deaktiveres</w:delText>
              </w:r>
            </w:del>
            <w:ins w:id="29" w:author="w18361" w:date="2012-05-10T14:27:00Z">
              <w:r>
                <w:rPr>
                  <w:rFonts w:ascii="Arial" w:hAnsi="Arial" w:cs="Arial"/>
                  <w:sz w:val="18"/>
                </w:rPr>
                <w:t>inaktiveres</w:t>
              </w:r>
            </w:ins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2E6FC5" w14:paraId="73B3791A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758C613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6FC5" w14:paraId="5E505B81" w14:textId="77777777" w:rsidTr="002E6FC5">
        <w:trPr>
          <w:trHeight w:val="283"/>
        </w:trPr>
        <w:tc>
          <w:tcPr>
            <w:tcW w:w="10345" w:type="dxa"/>
            <w:gridSpan w:val="6"/>
          </w:tcPr>
          <w:p w14:paraId="4739CF1C" w14:textId="0ABAE23F" w:rsidR="002E6FC5" w:rsidRDefault="00B97F04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0" w:author="w18361" w:date="2012-05-10T14:27:00Z">
              <w:r>
                <w:rPr>
                  <w:rFonts w:ascii="Arial" w:hAnsi="Arial" w:cs="Arial"/>
                  <w:sz w:val="18"/>
                </w:rPr>
                <w:delText>Sletter</w:delText>
              </w:r>
            </w:del>
            <w:ins w:id="31" w:author="w18361" w:date="2012-05-10T14:27:00Z">
              <w:r w:rsidR="002E6FC5">
                <w:rPr>
                  <w:rFonts w:ascii="Arial" w:hAnsi="Arial" w:cs="Arial"/>
                  <w:sz w:val="18"/>
                </w:rPr>
                <w:t>Inaktiverer</w:t>
              </w:r>
            </w:ins>
            <w:r w:rsidR="002E6FC5">
              <w:rPr>
                <w:rFonts w:ascii="Arial" w:hAnsi="Arial" w:cs="Arial"/>
                <w:sz w:val="18"/>
              </w:rPr>
              <w:t xml:space="preserve"> en betalingsaftale ved at angive entydig identifikation af denne samt en angive en årsag for </w:t>
            </w:r>
            <w:del w:id="32" w:author="w18361" w:date="2012-05-10T14:27:00Z">
              <w:r>
                <w:rPr>
                  <w:rFonts w:ascii="Arial" w:hAnsi="Arial" w:cs="Arial"/>
                  <w:sz w:val="18"/>
                </w:rPr>
                <w:delText>sletningen</w:delText>
              </w:r>
            </w:del>
            <w:ins w:id="33" w:author="w18361" w:date="2012-05-10T14:27:00Z">
              <w:r w:rsidR="002E6FC5">
                <w:rPr>
                  <w:rFonts w:ascii="Arial" w:hAnsi="Arial" w:cs="Arial"/>
                  <w:sz w:val="18"/>
                </w:rPr>
                <w:t>inaktiveringen.</w:t>
              </w:r>
            </w:ins>
            <w:r w:rsidR="002E6FC5">
              <w:rPr>
                <w:rFonts w:ascii="Arial" w:hAnsi="Arial" w:cs="Arial"/>
                <w:sz w:val="18"/>
              </w:rPr>
              <w:t xml:space="preserve"> </w:t>
            </w:r>
          </w:p>
          <w:p w14:paraId="0FCB37F9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2EF3EC" w14:textId="3E863539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Overvågning af betaling af rater stoppes og aftalen </w:t>
            </w:r>
            <w:del w:id="34" w:author="w18361" w:date="2012-05-10T14:27:00Z">
              <w:r w:rsidR="00B97F04">
                <w:rPr>
                  <w:rFonts w:ascii="Arial" w:hAnsi="Arial" w:cs="Arial"/>
                  <w:sz w:val="18"/>
                </w:rPr>
                <w:delText>slettes</w:delText>
              </w:r>
            </w:del>
            <w:ins w:id="35" w:author="w18361" w:date="2012-05-10T14:27:00Z">
              <w:r>
                <w:rPr>
                  <w:rFonts w:ascii="Arial" w:hAnsi="Arial" w:cs="Arial"/>
                  <w:sz w:val="18"/>
                </w:rPr>
                <w:t>inaktiveres</w:t>
              </w:r>
            </w:ins>
            <w:r>
              <w:rPr>
                <w:rFonts w:ascii="Arial" w:hAnsi="Arial" w:cs="Arial"/>
                <w:sz w:val="18"/>
              </w:rPr>
              <w:t>, herunder frister for betaling af rater, betalingsservice eller indbetalingskort er annulleret.</w:t>
            </w:r>
          </w:p>
        </w:tc>
      </w:tr>
      <w:tr w:rsidR="002E6FC5" w14:paraId="066DF778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BD35B9A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6FC5" w14:paraId="07400D75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3BB65E0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6FC5" w14:paraId="1FD8D299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F50F521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2E6FC5" w14:paraId="2B4E4F44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C1408BA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9FBCE9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14:paraId="161EFB5B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D9D9B30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62576510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4DCD14D7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4FA569E0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14:paraId="17DB9430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14:paraId="5DD0B8CC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6FC5" w14:paraId="1B47C329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76439F6B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6FC5" w14:paraId="214F95CE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B16B5F7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2E6FC5" w14:paraId="16CE526F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532C7D9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829724E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14:paraId="3912BCBB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EDF13B9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6F04661D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6FC5" w14:paraId="3B35A7E6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043D3562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E6FC5" w14:paraId="34083D00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476FE58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2E6FC5" w14:paraId="7518421F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B190A55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AAE36D8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187ADFC0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14:paraId="3CE69614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2E6FC5" w14:paraId="25610EB0" w14:textId="77777777" w:rsidTr="002E6FC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EAD9CB1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b/>
                <w:sz w:val="18"/>
                <w:rPrChange w:id="36" w:author="w18361" w:date="2012-05-10T14:27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b/>
                <w:sz w:val="18"/>
                <w:rPrChange w:id="37" w:author="w18361" w:date="2012-05-10T14:27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  <w:t>Referencer fra use case(s)</w:t>
            </w:r>
          </w:p>
        </w:tc>
      </w:tr>
      <w:tr w:rsidR="002E6FC5" w14:paraId="045D3F34" w14:textId="77777777" w:rsidTr="002E6FC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38" w:author="w18361" w:date="2012-05-10T14:2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39" w:author="w18361" w:date="2012-05-10T14:27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40" w:author="w18361" w:date="2012-05-10T14:27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177D4E5B" w14:textId="3DB4973C" w:rsidR="002E6FC5" w:rsidRDefault="00B97F04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1" w:author="w18361" w:date="2012-05-10T14:27:00Z">
              <w:r w:rsidRPr="003F5040">
                <w:rPr>
                  <w:rFonts w:ascii="Arial" w:hAnsi="Arial" w:cs="Arial"/>
                  <w:sz w:val="18"/>
                  <w:lang w:val="en-US"/>
                </w:rPr>
                <w:delText xml:space="preserve"> </w:delText>
              </w:r>
              <w:r>
                <w:rPr>
                  <w:rFonts w:ascii="Arial" w:hAnsi="Arial" w:cs="Arial"/>
                  <w:sz w:val="18"/>
                </w:rPr>
                <w:delText xml:space="preserve">trin </w:delText>
              </w:r>
            </w:del>
            <w:r w:rsidR="002E6FC5">
              <w:rPr>
                <w:rFonts w:ascii="Arial" w:hAnsi="Arial" w:cs="Arial"/>
                <w:sz w:val="18"/>
              </w:rPr>
              <w:t>Godkend ophør af betalingsordning i Use Case "11.01 Afbryd betalingsordning (web)"</w:t>
            </w:r>
          </w:p>
          <w:p w14:paraId="3D33B96C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084E4EA3" w14:textId="77777777" w:rsidR="002E6FC5" w:rsidRDefault="002E6FC5" w:rsidP="002E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6FC5" w:rsidSect="002E6F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F2B8527" w14:textId="77777777" w:rsidR="002E6FC5" w:rsidRDefault="002E6FC5" w:rsidP="002E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E6FC5" w14:paraId="7573CA6A" w14:textId="77777777" w:rsidTr="002E6FC5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039FFD04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2BBA3FBF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232C4C31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E6FC5" w14:paraId="0745E253" w14:textId="77777777" w:rsidTr="002E6FC5">
        <w:tc>
          <w:tcPr>
            <w:tcW w:w="3402" w:type="dxa"/>
          </w:tcPr>
          <w:p w14:paraId="762943CF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281B4D6B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4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5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3A75C708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6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7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53614A7B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8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9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567342F3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0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1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1EDC3E32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2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3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024AB672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E6FC5" w14:paraId="5B0558B5" w14:textId="77777777" w:rsidTr="002E6FC5">
        <w:tc>
          <w:tcPr>
            <w:tcW w:w="3402" w:type="dxa"/>
          </w:tcPr>
          <w:p w14:paraId="1F083265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1882058E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4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5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F1BDE02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6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7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7B20C482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8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9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331FA64A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0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1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603B307C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59BFE973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26BC9E7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C2D76AF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272F1AA0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551D3A20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5D4BBAD6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3D4B7C15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13E41164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2F7BE20D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3E9BD375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7B0BF4F6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14C169D2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E6FC5" w14:paraId="19502442" w14:textId="77777777" w:rsidTr="002E6FC5">
        <w:tc>
          <w:tcPr>
            <w:tcW w:w="3402" w:type="dxa"/>
          </w:tcPr>
          <w:p w14:paraId="7728F32A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14:paraId="7905832C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2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3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638624FF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4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5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Tekst2</w:t>
            </w:r>
          </w:p>
          <w:p w14:paraId="2C4627C6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6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7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1A70A84E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8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9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2</w:t>
            </w:r>
          </w:p>
        </w:tc>
        <w:tc>
          <w:tcPr>
            <w:tcW w:w="4671" w:type="dxa"/>
          </w:tcPr>
          <w:p w14:paraId="6EF575D9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0" w:author="w18361" w:date="2012-05-10T14:27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  <w:p w14:paraId="59B70AE7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1" w:author="w18361" w:date="2012-05-10T14:27:00Z"/>
                <w:rFonts w:ascii="Arial" w:hAnsi="Arial" w:cs="Arial"/>
                <w:sz w:val="18"/>
              </w:rPr>
            </w:pPr>
          </w:p>
          <w:p w14:paraId="5E2A3089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2" w:author="w18361" w:date="2012-05-10T14:27:00Z"/>
                <w:rFonts w:ascii="Arial" w:hAnsi="Arial" w:cs="Arial"/>
                <w:sz w:val="18"/>
              </w:rPr>
            </w:pPr>
            <w:ins w:id="73" w:author="w18361" w:date="2012-05-10T14:27:00Z">
              <w:r>
                <w:rPr>
                  <w:rFonts w:ascii="Arial" w:hAnsi="Arial" w:cs="Arial"/>
                  <w:sz w:val="18"/>
                </w:rPr>
                <w:t>Værdiset:</w:t>
              </w:r>
            </w:ins>
          </w:p>
          <w:p w14:paraId="1394D1D6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4" w:author="w18361" w:date="2012-05-10T14:27:00Z"/>
                <w:rFonts w:ascii="Arial" w:hAnsi="Arial" w:cs="Arial"/>
                <w:sz w:val="18"/>
              </w:rPr>
            </w:pPr>
            <w:ins w:id="75" w:author="w18361" w:date="2012-05-10T14:27:00Z">
              <w:r>
                <w:rPr>
                  <w:rFonts w:ascii="Arial" w:hAnsi="Arial" w:cs="Arial"/>
                  <w:sz w:val="18"/>
                </w:rPr>
                <w:t>01: Misligeholdt Afbrydt Manuelt</w:t>
              </w:r>
            </w:ins>
          </w:p>
          <w:p w14:paraId="4F42BEF5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6" w:author="w18361" w:date="2012-05-10T14:27:00Z"/>
                <w:rFonts w:ascii="Arial" w:hAnsi="Arial" w:cs="Arial"/>
                <w:sz w:val="18"/>
              </w:rPr>
            </w:pPr>
            <w:ins w:id="77" w:author="w18361" w:date="2012-05-10T14:27:00Z">
              <w:r>
                <w:rPr>
                  <w:rFonts w:ascii="Arial" w:hAnsi="Arial" w:cs="Arial"/>
                  <w:sz w:val="18"/>
                </w:rPr>
                <w:t>02: Misligeholdt Afbrudt via rykker</w:t>
              </w:r>
            </w:ins>
          </w:p>
          <w:p w14:paraId="4EA48A08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78" w:author="w18361" w:date="2012-05-10T14:27:00Z">
              <w:r>
                <w:rPr>
                  <w:rFonts w:ascii="Arial" w:hAnsi="Arial" w:cs="Arial"/>
                  <w:sz w:val="18"/>
                </w:rPr>
                <w:t>03: Fejloprettelse.</w:t>
              </w:r>
            </w:ins>
          </w:p>
        </w:tc>
      </w:tr>
      <w:tr w:rsidR="002E6FC5" w14:paraId="15DE62D8" w14:textId="77777777" w:rsidTr="002E6FC5">
        <w:tc>
          <w:tcPr>
            <w:tcW w:w="3402" w:type="dxa"/>
          </w:tcPr>
          <w:p w14:paraId="328BB92A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14:paraId="354B5B26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9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0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6F480F2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1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2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Tekst32</w:t>
            </w:r>
          </w:p>
          <w:p w14:paraId="0D0389FA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3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4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5BD0E8ED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5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6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32</w:t>
            </w:r>
          </w:p>
        </w:tc>
        <w:tc>
          <w:tcPr>
            <w:tcW w:w="4671" w:type="dxa"/>
          </w:tcPr>
          <w:p w14:paraId="7884B345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2E6FC5" w14:paraId="0CC20D5F" w14:textId="77777777" w:rsidTr="002E6FC5">
        <w:tc>
          <w:tcPr>
            <w:tcW w:w="3402" w:type="dxa"/>
          </w:tcPr>
          <w:p w14:paraId="0F82A6DA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2247BD62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7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8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35391751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9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0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DatoTid</w:t>
            </w:r>
          </w:p>
          <w:p w14:paraId="6A405989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1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2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dateTime</w:t>
            </w:r>
          </w:p>
          <w:p w14:paraId="41B7D82D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3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4" w:author="w18361" w:date="2012-05-10T14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14:paraId="44ED1668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56816860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8E077D" w14:textId="77777777" w:rsidR="002E6FC5" w:rsidRP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0B87A984" w14:textId="77777777" w:rsidR="001D2DD6" w:rsidRPr="002E6FC5" w:rsidRDefault="001D2DD6" w:rsidP="002E6F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2E6FC5" w:rsidSect="002E6FC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1110A" w14:textId="77777777" w:rsidR="0044305B" w:rsidRDefault="0044305B" w:rsidP="002E6FC5">
      <w:pPr>
        <w:spacing w:line="240" w:lineRule="auto"/>
      </w:pPr>
      <w:r>
        <w:separator/>
      </w:r>
    </w:p>
  </w:endnote>
  <w:endnote w:type="continuationSeparator" w:id="0">
    <w:p w14:paraId="09835810" w14:textId="77777777" w:rsidR="0044305B" w:rsidRDefault="0044305B" w:rsidP="002E6FC5">
      <w:pPr>
        <w:spacing w:line="240" w:lineRule="auto"/>
      </w:pPr>
      <w:r>
        <w:continuationSeparator/>
      </w:r>
    </w:p>
  </w:endnote>
  <w:endnote w:type="continuationNotice" w:id="1">
    <w:p w14:paraId="459B92F8" w14:textId="77777777" w:rsidR="0044305B" w:rsidRDefault="004430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25A09" w14:textId="77777777" w:rsidR="002E6FC5" w:rsidRDefault="002E6F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0CC20" w14:textId="42A4BB3B" w:rsidR="002E6FC5" w:rsidRPr="002E6FC5" w:rsidRDefault="002E6FC5" w:rsidP="002E6F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42" w:author="w18361" w:date="2012-05-10T14:27:00Z">
      <w:r w:rsidR="00B97F04">
        <w:rPr>
          <w:rFonts w:ascii="Arial" w:hAnsi="Arial" w:cs="Arial"/>
          <w:noProof/>
          <w:sz w:val="16"/>
        </w:rPr>
        <w:delText>25. januar</w:delText>
      </w:r>
    </w:del>
    <w:ins w:id="43" w:author="w18361" w:date="2012-05-10T14:27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EF20BB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44305B">
      <w:fldChar w:fldCharType="begin"/>
    </w:r>
    <w:r w:rsidR="0044305B">
      <w:instrText xml:space="preserve"> NUMPAGES  \* MERGEFORMAT </w:instrText>
    </w:r>
    <w:r w:rsidR="0044305B">
      <w:fldChar w:fldCharType="separate"/>
    </w:r>
    <w:r w:rsidR="00EF20BB" w:rsidRPr="00EF20BB">
      <w:rPr>
        <w:rFonts w:ascii="Arial" w:hAnsi="Arial" w:cs="Arial"/>
        <w:noProof/>
        <w:sz w:val="16"/>
      </w:rPr>
      <w:t>2</w:t>
    </w:r>
    <w:r w:rsidR="0044305B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594C5" w14:textId="77777777" w:rsidR="002E6FC5" w:rsidRDefault="002E6F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E6634" w14:textId="77777777" w:rsidR="0044305B" w:rsidRDefault="0044305B" w:rsidP="002E6FC5">
      <w:pPr>
        <w:spacing w:line="240" w:lineRule="auto"/>
      </w:pPr>
      <w:r>
        <w:separator/>
      </w:r>
    </w:p>
  </w:footnote>
  <w:footnote w:type="continuationSeparator" w:id="0">
    <w:p w14:paraId="2A56E739" w14:textId="77777777" w:rsidR="0044305B" w:rsidRDefault="0044305B" w:rsidP="002E6FC5">
      <w:pPr>
        <w:spacing w:line="240" w:lineRule="auto"/>
      </w:pPr>
      <w:r>
        <w:continuationSeparator/>
      </w:r>
    </w:p>
  </w:footnote>
  <w:footnote w:type="continuationNotice" w:id="1">
    <w:p w14:paraId="5EF2BA9E" w14:textId="77777777" w:rsidR="0044305B" w:rsidRDefault="004430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EE2AD" w14:textId="77777777" w:rsidR="002E6FC5" w:rsidRDefault="002E6F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661F6" w14:textId="77777777" w:rsidR="002E6FC5" w:rsidRPr="002E6FC5" w:rsidRDefault="002E6FC5" w:rsidP="002E6FC5">
    <w:pPr>
      <w:pStyle w:val="Sidehoved"/>
      <w:jc w:val="center"/>
      <w:rPr>
        <w:rFonts w:ascii="Arial" w:hAnsi="Arial" w:cs="Arial"/>
      </w:rPr>
    </w:pPr>
    <w:r w:rsidRPr="002E6FC5">
      <w:rPr>
        <w:rFonts w:ascii="Arial" w:hAnsi="Arial" w:cs="Arial"/>
      </w:rPr>
      <w:t>Servicebeskrivelse</w:t>
    </w:r>
  </w:p>
  <w:p w14:paraId="2398F3D5" w14:textId="77777777" w:rsidR="002E6FC5" w:rsidRPr="002E6FC5" w:rsidRDefault="002E6FC5" w:rsidP="002E6F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F30A7" w14:textId="77777777" w:rsidR="002E6FC5" w:rsidRDefault="002E6F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5068B" w14:textId="77777777" w:rsidR="002E6FC5" w:rsidRDefault="002E6FC5" w:rsidP="002E6F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09F8E76E" w14:textId="77777777" w:rsidR="002E6FC5" w:rsidRPr="002E6FC5" w:rsidRDefault="002E6FC5" w:rsidP="002E6F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012A"/>
    <w:multiLevelType w:val="multilevel"/>
    <w:tmpl w:val="0EA427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57BB75AF"/>
    <w:multiLevelType w:val="multilevel"/>
    <w:tmpl w:val="B13E0A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2E6FC5"/>
    <w:rsid w:val="001C5125"/>
    <w:rsid w:val="001D2DD6"/>
    <w:rsid w:val="002E6FC5"/>
    <w:rsid w:val="003F5040"/>
    <w:rsid w:val="0044305B"/>
    <w:rsid w:val="00B97F04"/>
    <w:rsid w:val="00D63BB1"/>
    <w:rsid w:val="00E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20BB"/>
    <w:pPr>
      <w:keepLines/>
      <w:numPr>
        <w:numId w:val="1"/>
      </w:numPr>
      <w:spacing w:after="360" w:line="240" w:lineRule="auto"/>
      <w:outlineLvl w:val="0"/>
      <w:pPrChange w:id="0" w:author="w18361" w:date="2012-05-10T14:27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4:27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20BB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4:27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4:27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20BB"/>
    <w:pPr>
      <w:keepNext/>
      <w:keepLines/>
      <w:numPr>
        <w:ilvl w:val="2"/>
        <w:numId w:val="1"/>
      </w:numPr>
      <w:spacing w:before="200"/>
      <w:outlineLvl w:val="2"/>
      <w:pPrChange w:id="2" w:author="w18361" w:date="2012-05-10T14:27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4:27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20BB"/>
    <w:pPr>
      <w:keepNext/>
      <w:keepLines/>
      <w:numPr>
        <w:ilvl w:val="3"/>
        <w:numId w:val="1"/>
      </w:numPr>
      <w:spacing w:before="200"/>
      <w:outlineLvl w:val="3"/>
      <w:pPrChange w:id="3" w:author="w18361" w:date="2012-05-10T14:27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4:27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20BB"/>
    <w:pPr>
      <w:keepNext/>
      <w:keepLines/>
      <w:numPr>
        <w:ilvl w:val="4"/>
        <w:numId w:val="1"/>
      </w:numPr>
      <w:spacing w:before="200"/>
      <w:outlineLvl w:val="4"/>
      <w:pPrChange w:id="4" w:author="w18361" w:date="2012-05-10T14:27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4:27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20BB"/>
    <w:pPr>
      <w:keepNext/>
      <w:keepLines/>
      <w:numPr>
        <w:ilvl w:val="5"/>
        <w:numId w:val="1"/>
      </w:numPr>
      <w:spacing w:before="200"/>
      <w:outlineLvl w:val="5"/>
      <w:pPrChange w:id="5" w:author="w18361" w:date="2012-05-10T14:27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4:27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20BB"/>
    <w:pPr>
      <w:keepNext/>
      <w:keepLines/>
      <w:numPr>
        <w:ilvl w:val="6"/>
        <w:numId w:val="1"/>
      </w:numPr>
      <w:spacing w:before="200"/>
      <w:outlineLvl w:val="6"/>
      <w:pPrChange w:id="6" w:author="w18361" w:date="2012-05-10T14:27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4:27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20BB"/>
    <w:pPr>
      <w:keepNext/>
      <w:keepLines/>
      <w:numPr>
        <w:ilvl w:val="7"/>
        <w:numId w:val="1"/>
      </w:numPr>
      <w:spacing w:before="200"/>
      <w:outlineLvl w:val="7"/>
      <w:pPrChange w:id="7" w:author="w18361" w:date="2012-05-10T14:27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4:27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20BB"/>
    <w:pPr>
      <w:keepNext/>
      <w:keepLines/>
      <w:numPr>
        <w:ilvl w:val="8"/>
        <w:numId w:val="1"/>
      </w:numPr>
      <w:spacing w:before="200"/>
      <w:outlineLvl w:val="8"/>
      <w:pPrChange w:id="8" w:author="w18361" w:date="2012-05-10T14:27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4:27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6F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6F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6F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6F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6F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6F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6F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6F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6F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6F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6F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6F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6F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6F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E6F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E6FC5"/>
  </w:style>
  <w:style w:type="paragraph" w:styleId="Sidefod">
    <w:name w:val="footer"/>
    <w:basedOn w:val="Normal"/>
    <w:link w:val="SidefodTegn"/>
    <w:uiPriority w:val="99"/>
    <w:semiHidden/>
    <w:unhideWhenUsed/>
    <w:rsid w:val="002E6F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E6FC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20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2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20BB"/>
    <w:pPr>
      <w:keepLines/>
      <w:numPr>
        <w:numId w:val="1"/>
      </w:numPr>
      <w:spacing w:after="360" w:line="240" w:lineRule="auto"/>
      <w:outlineLvl w:val="0"/>
      <w:pPrChange w:id="9" w:author="w18361" w:date="2012-05-10T14:27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4:27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20BB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4:27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4:27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20BB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4:27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4:27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20BB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4:27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4:27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20BB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4:27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4:27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20BB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4:27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4:27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20BB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4:27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4:27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20BB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4:27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4:27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20BB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4:27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4:27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6F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6F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6F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6F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6F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6F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6F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6F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6F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6F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6F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6F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6F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6F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E6F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E6FC5"/>
  </w:style>
  <w:style w:type="paragraph" w:styleId="Sidefod">
    <w:name w:val="footer"/>
    <w:basedOn w:val="Normal"/>
    <w:link w:val="SidefodTegn"/>
    <w:uiPriority w:val="99"/>
    <w:semiHidden/>
    <w:unhideWhenUsed/>
    <w:rsid w:val="002E6F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E6FC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20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2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1C62C-CD41-4C0F-8E2E-F93ADF3B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2012-05-10T10:11:00Z</dcterms:created>
  <dcterms:modified xsi:type="dcterms:W3CDTF">2012-05-10T12:32:00Z</dcterms:modified>
</cp:coreProperties>
</file>