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0C9E4" w14:textId="77777777" w:rsidR="005D19F8" w:rsidRDefault="005D19F8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8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5D19F8" w14:paraId="048C28D4" w14:textId="77777777" w:rsidTr="005D19F8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28CE11C3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19F8" w14:paraId="79E3D9D6" w14:textId="77777777" w:rsidTr="005D19F8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10070F55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19F8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5D19F8" w14:paraId="78EA628A" w14:textId="77777777" w:rsidTr="005D19F8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528DC28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B92B648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667DA7F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9361B06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BB76356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56AAFE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19F8" w14:paraId="4878BBDC" w14:textId="77777777" w:rsidTr="005D19F8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2D3487C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0E909CBC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CD98A0C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2091DF94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173AF5DA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BF671CE" w14:textId="470C4378" w:rsidR="005D19F8" w:rsidRPr="005D19F8" w:rsidRDefault="00B40E49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9" w:author="w18361" w:date="2012-05-10T13:35:00Z">
              <w:r>
                <w:rPr>
                  <w:rFonts w:ascii="Arial" w:hAnsi="Arial" w:cs="Arial"/>
                  <w:sz w:val="18"/>
                </w:rPr>
                <w:delText>19-12-2011</w:delText>
              </w:r>
            </w:del>
            <w:ins w:id="20" w:author="w18361" w:date="2012-05-10T13:35:00Z">
              <w:r w:rsidR="005D19F8">
                <w:rPr>
                  <w:rFonts w:ascii="Arial" w:hAnsi="Arial" w:cs="Arial"/>
                  <w:sz w:val="18"/>
                </w:rPr>
                <w:t>7-5-2012</w:t>
              </w:r>
            </w:ins>
          </w:p>
        </w:tc>
      </w:tr>
      <w:tr w:rsidR="005D19F8" w14:paraId="55A34B07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ACBC076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19F8" w14:paraId="42481699" w14:textId="77777777" w:rsidTr="005D19F8">
        <w:trPr>
          <w:trHeight w:val="283"/>
        </w:trPr>
        <w:tc>
          <w:tcPr>
            <w:tcW w:w="10345" w:type="dxa"/>
            <w:gridSpan w:val="6"/>
            <w:vAlign w:val="center"/>
          </w:tcPr>
          <w:p w14:paraId="7482356A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5D19F8" w14:paraId="737D91E7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297C56B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19F8" w14:paraId="032A9A92" w14:textId="77777777" w:rsidTr="005D19F8">
        <w:trPr>
          <w:trHeight w:val="283"/>
        </w:trPr>
        <w:tc>
          <w:tcPr>
            <w:tcW w:w="10345" w:type="dxa"/>
            <w:gridSpan w:val="6"/>
          </w:tcPr>
          <w:p w14:paraId="33534AA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  <w:ins w:id="21" w:author="w18361" w:date="2012-05-10T13:35:00Z">
              <w:r>
                <w:rPr>
                  <w:rFonts w:ascii="Arial" w:hAnsi="Arial" w:cs="Arial"/>
                  <w:sz w:val="18"/>
                </w:rPr>
                <w:t xml:space="preserve"> Renter håndteres ved natlig batch.</w:t>
              </w:r>
            </w:ins>
          </w:p>
          <w:p w14:paraId="1D6476C9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22DCFBE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fremgå af fordringen, at denne er tilbagekaldt ved at OpkrævningFordringBeløb er sat til nul.</w:t>
            </w:r>
          </w:p>
          <w:p w14:paraId="228773E2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1755FFF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  <w:p w14:paraId="4EF08AA2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22" w:name="_GoBack"/>
            <w:bookmarkEnd w:id="22"/>
          </w:p>
          <w:p w14:paraId="7D035040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kun må tilbagekaldes fordringer oprettet af en W -user.</w:t>
            </w:r>
          </w:p>
        </w:tc>
      </w:tr>
      <w:tr w:rsidR="005D19F8" w14:paraId="6C3265A1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478752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D19F8" w14:paraId="7AB4C56E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471BEE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5D19F8" w14:paraId="1D48F92A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4070B4B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19F8" w14:paraId="6BC37859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38B8D96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19F8" w14:paraId="501D743A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4ECEBC3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5D19F8" w14:paraId="6E294ECC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500AD7D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60C54C6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14:paraId="321D0AE5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37BA4D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37F2DDE9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7B38077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2F842A11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7C4E97FA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19F8" w14:paraId="207A985D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1C0E76A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19F8" w14:paraId="5512EC9F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A33ECDF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5D19F8" w14:paraId="44BE93D5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20C5FC9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C37B8F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14:paraId="4967F91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4CC910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26E54616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19F8" w14:paraId="7785E01C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E3A240D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19F8" w14:paraId="4A85B298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5F386C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5D19F8" w14:paraId="0DD9FBAF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6213D33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435880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54B108E1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14:paraId="26AE756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5D19F8" w14:paraId="52DBB023" w14:textId="77777777" w:rsidTr="005D19F8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E991C3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23" w:author="w18361" w:date="2012-05-10T13:35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24" w:author="w18361" w:date="2012-05-10T13:35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5D19F8" w14:paraId="62FF1F0C" w14:textId="77777777" w:rsidTr="005D19F8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25" w:author="w18361" w:date="2012-05-10T13:3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26" w:author="w18361" w:date="2012-05-10T13:35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27" w:author="w18361" w:date="2012-05-10T13:35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5100FFDD" w14:textId="3C8532E1" w:rsidR="005D19F8" w:rsidRDefault="00B40E49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8" w:author="w18361" w:date="2012-05-10T13:35:00Z">
              <w:r w:rsidRPr="0015382F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5D19F8">
              <w:rPr>
                <w:rFonts w:ascii="Arial" w:hAnsi="Arial" w:cs="Arial"/>
                <w:sz w:val="18"/>
              </w:rPr>
              <w:t>Tilbagekald fordring i Use Case "12.14 Tilbagekald fordring (web)"</w:t>
            </w:r>
          </w:p>
          <w:p w14:paraId="2E649043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7056FEDA" w14:textId="77777777" w:rsidR="005D19F8" w:rsidRDefault="005D19F8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19F8" w:rsidSect="005D19F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547BD5D3" w14:textId="77777777" w:rsidR="005D19F8" w:rsidRDefault="005D19F8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D19F8" w14:paraId="637B2562" w14:textId="77777777" w:rsidTr="005D19F8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2DC6D765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40420C11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40D5C1DD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D19F8" w14:paraId="3724D7AE" w14:textId="77777777" w:rsidTr="005D19F8">
        <w:tc>
          <w:tcPr>
            <w:tcW w:w="3402" w:type="dxa"/>
          </w:tcPr>
          <w:p w14:paraId="0656023D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2CA08546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1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2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525A13A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3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4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2FA6FCE5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5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6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440BA54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7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8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3238F9E4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9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0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4ED75D58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D19F8" w14:paraId="593495F2" w14:textId="77777777" w:rsidTr="005D19F8">
        <w:tc>
          <w:tcPr>
            <w:tcW w:w="3402" w:type="dxa"/>
          </w:tcPr>
          <w:p w14:paraId="1B72F878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24B2C74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1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2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9946ED2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3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4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4E6C61AE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5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6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2EEC1F90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7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8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33839880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5A7E4163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89F5978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43816A7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06C9D824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08759DE5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2337123D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12C382E8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7181C277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1A0E3450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2DF995E3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5AF8017A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775D8141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D19F8" w14:paraId="58F5C0EF" w14:textId="77777777" w:rsidTr="005D19F8">
        <w:tc>
          <w:tcPr>
            <w:tcW w:w="3402" w:type="dxa"/>
          </w:tcPr>
          <w:p w14:paraId="51693E01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4D7C8514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9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0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3D0A2C81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1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2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Tekst32</w:t>
            </w:r>
          </w:p>
          <w:p w14:paraId="4A5A1B57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3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4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7DD7C79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5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6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14:paraId="5A102C9D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398C778D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CD32101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2AA619D4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1399429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19F8" w14:paraId="77A67790" w14:textId="77777777" w:rsidTr="005D19F8">
        <w:tc>
          <w:tcPr>
            <w:tcW w:w="3402" w:type="dxa"/>
          </w:tcPr>
          <w:p w14:paraId="66F77B12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3F39511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7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8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14E96469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9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0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58BDBD53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1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2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0215074D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3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4" w:author="w18361" w:date="2012-05-10T13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7BC5C8E5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6DB8F4AC" w14:textId="77777777"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8F6870" w14:textId="77777777"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4845B849" w14:textId="77777777" w:rsidR="001D2DD6" w:rsidRPr="005D19F8" w:rsidRDefault="001D2DD6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5D19F8" w:rsidSect="005D19F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E2752" w14:textId="77777777" w:rsidR="00B008CB" w:rsidRDefault="00B008CB" w:rsidP="005D19F8">
      <w:pPr>
        <w:spacing w:line="240" w:lineRule="auto"/>
      </w:pPr>
      <w:r>
        <w:separator/>
      </w:r>
    </w:p>
  </w:endnote>
  <w:endnote w:type="continuationSeparator" w:id="0">
    <w:p w14:paraId="7E50D96A" w14:textId="77777777" w:rsidR="00B008CB" w:rsidRDefault="00B008CB" w:rsidP="005D19F8">
      <w:pPr>
        <w:spacing w:line="240" w:lineRule="auto"/>
      </w:pPr>
      <w:r>
        <w:continuationSeparator/>
      </w:r>
    </w:p>
  </w:endnote>
  <w:endnote w:type="continuationNotice" w:id="1">
    <w:p w14:paraId="0482600A" w14:textId="77777777" w:rsidR="00B008CB" w:rsidRDefault="00B008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268ED" w14:textId="77777777" w:rsidR="005D19F8" w:rsidRDefault="005D19F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C359C" w14:textId="53037721" w:rsidR="005D19F8" w:rsidRPr="005D19F8" w:rsidRDefault="005D19F8" w:rsidP="005D19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9" w:author="w18361" w:date="2012-05-10T13:35:00Z">
      <w:r w:rsidR="00B40E49">
        <w:rPr>
          <w:rFonts w:ascii="Arial" w:hAnsi="Arial" w:cs="Arial"/>
          <w:noProof/>
          <w:sz w:val="16"/>
        </w:rPr>
        <w:delText>25. januar</w:delText>
      </w:r>
    </w:del>
    <w:ins w:id="30" w:author="w18361" w:date="2012-05-10T13:35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390D58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B008CB">
      <w:fldChar w:fldCharType="begin"/>
    </w:r>
    <w:r w:rsidR="00B008CB">
      <w:instrText xml:space="preserve"> NUMPAGES  \* MERGEFORMAT </w:instrText>
    </w:r>
    <w:r w:rsidR="00B008CB">
      <w:fldChar w:fldCharType="separate"/>
    </w:r>
    <w:r w:rsidR="00390D58" w:rsidRPr="00390D58">
      <w:rPr>
        <w:rFonts w:ascii="Arial" w:hAnsi="Arial" w:cs="Arial"/>
        <w:noProof/>
        <w:sz w:val="16"/>
      </w:rPr>
      <w:t>2</w:t>
    </w:r>
    <w:r w:rsidR="00B008CB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E956B" w14:textId="77777777" w:rsidR="005D19F8" w:rsidRDefault="005D19F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E64EC" w14:textId="77777777" w:rsidR="00B008CB" w:rsidRDefault="00B008CB" w:rsidP="005D19F8">
      <w:pPr>
        <w:spacing w:line="240" w:lineRule="auto"/>
      </w:pPr>
      <w:r>
        <w:separator/>
      </w:r>
    </w:p>
  </w:footnote>
  <w:footnote w:type="continuationSeparator" w:id="0">
    <w:p w14:paraId="7F0B4336" w14:textId="77777777" w:rsidR="00B008CB" w:rsidRDefault="00B008CB" w:rsidP="005D19F8">
      <w:pPr>
        <w:spacing w:line="240" w:lineRule="auto"/>
      </w:pPr>
      <w:r>
        <w:continuationSeparator/>
      </w:r>
    </w:p>
  </w:footnote>
  <w:footnote w:type="continuationNotice" w:id="1">
    <w:p w14:paraId="1D1BC7AB" w14:textId="77777777" w:rsidR="00B008CB" w:rsidRDefault="00B008C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BB4CB" w14:textId="77777777" w:rsidR="005D19F8" w:rsidRDefault="005D19F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2B435" w14:textId="77777777" w:rsidR="005D19F8" w:rsidRPr="005D19F8" w:rsidRDefault="005D19F8" w:rsidP="005D19F8">
    <w:pPr>
      <w:pStyle w:val="Sidehoved"/>
      <w:jc w:val="center"/>
      <w:rPr>
        <w:rFonts w:ascii="Arial" w:hAnsi="Arial" w:cs="Arial"/>
      </w:rPr>
    </w:pPr>
    <w:r w:rsidRPr="005D19F8">
      <w:rPr>
        <w:rFonts w:ascii="Arial" w:hAnsi="Arial" w:cs="Arial"/>
      </w:rPr>
      <w:t>Servicebeskrivelse</w:t>
    </w:r>
  </w:p>
  <w:p w14:paraId="46D8595A" w14:textId="77777777" w:rsidR="005D19F8" w:rsidRPr="005D19F8" w:rsidRDefault="005D19F8" w:rsidP="005D19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8BB9C" w14:textId="77777777" w:rsidR="005D19F8" w:rsidRDefault="005D19F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E479F" w14:textId="77777777" w:rsidR="005D19F8" w:rsidRDefault="005D19F8" w:rsidP="005D19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34E69C4" w14:textId="77777777" w:rsidR="005D19F8" w:rsidRPr="005D19F8" w:rsidRDefault="005D19F8" w:rsidP="005D19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47B"/>
    <w:multiLevelType w:val="multilevel"/>
    <w:tmpl w:val="1CE030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44A53678"/>
    <w:multiLevelType w:val="multilevel"/>
    <w:tmpl w:val="7F50C5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5D19F8"/>
    <w:rsid w:val="0015382F"/>
    <w:rsid w:val="001C5125"/>
    <w:rsid w:val="001D2DD6"/>
    <w:rsid w:val="00390D58"/>
    <w:rsid w:val="005D19F8"/>
    <w:rsid w:val="00B008CB"/>
    <w:rsid w:val="00B40E49"/>
    <w:rsid w:val="00D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0D58"/>
    <w:pPr>
      <w:keepLines/>
      <w:numPr>
        <w:numId w:val="1"/>
      </w:numPr>
      <w:spacing w:after="360" w:line="240" w:lineRule="auto"/>
      <w:outlineLvl w:val="0"/>
      <w:pPrChange w:id="0" w:author="w18361" w:date="2012-05-10T13:3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3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0D58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3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3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0D58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3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3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0D58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3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3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0D58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3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3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0D58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3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3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0D58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3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3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0D58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3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3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0D58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3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3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19F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19F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19F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19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19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19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19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19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19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19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19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19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19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19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5D19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D19F8"/>
  </w:style>
  <w:style w:type="paragraph" w:styleId="Sidefod">
    <w:name w:val="footer"/>
    <w:basedOn w:val="Normal"/>
    <w:link w:val="SidefodTegn"/>
    <w:uiPriority w:val="99"/>
    <w:semiHidden/>
    <w:unhideWhenUsed/>
    <w:rsid w:val="005D19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D19F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90D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90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0D58"/>
    <w:pPr>
      <w:keepLines/>
      <w:numPr>
        <w:numId w:val="1"/>
      </w:numPr>
      <w:spacing w:after="360" w:line="240" w:lineRule="auto"/>
      <w:outlineLvl w:val="0"/>
      <w:pPrChange w:id="9" w:author="w18361" w:date="2012-05-10T13:3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3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0D58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3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3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0D58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3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3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0D58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3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3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0D58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3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3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0D58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3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3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0D58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3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3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0D58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3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3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0D58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3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3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19F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19F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19F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19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19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19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19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19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19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19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19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19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19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19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5D19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D19F8"/>
  </w:style>
  <w:style w:type="paragraph" w:styleId="Sidefod">
    <w:name w:val="footer"/>
    <w:basedOn w:val="Normal"/>
    <w:link w:val="SidefodTegn"/>
    <w:uiPriority w:val="99"/>
    <w:semiHidden/>
    <w:unhideWhenUsed/>
    <w:rsid w:val="005D19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D19F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90D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90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C120D-FAF9-4E51-B870-29D0028C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2012-05-10T10:09:00Z</dcterms:created>
  <dcterms:modified xsi:type="dcterms:W3CDTF">2012-05-10T11:36:00Z</dcterms:modified>
</cp:coreProperties>
</file>