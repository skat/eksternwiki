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C5996"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8" w:name="_GoBack"/>
      <w:bookmarkEnd w:id="18"/>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Change w:id="19">
          <w:tblGrid>
            <w:gridCol w:w="1134"/>
            <w:gridCol w:w="2835"/>
            <w:gridCol w:w="1134"/>
            <w:gridCol w:w="1701"/>
            <w:gridCol w:w="1701"/>
            <w:gridCol w:w="1840"/>
          </w:tblGrid>
        </w:tblGridChange>
      </w:tblGrid>
      <w:tr w:rsidR="003046EE" w14:paraId="4347D263" w14:textId="77777777" w:rsidTr="003046EE">
        <w:trPr>
          <w:trHeight w:hRule="exact" w:val="113"/>
        </w:trPr>
        <w:tc>
          <w:tcPr>
            <w:tcW w:w="10345" w:type="dxa"/>
            <w:gridSpan w:val="6"/>
            <w:shd w:val="clear" w:color="auto" w:fill="B3B3B3"/>
          </w:tcPr>
          <w:p w14:paraId="3BB5AA02"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046EE" w14:paraId="17C1C417" w14:textId="77777777" w:rsidTr="003046EE">
        <w:trPr>
          <w:trHeight w:val="283"/>
        </w:trPr>
        <w:tc>
          <w:tcPr>
            <w:tcW w:w="10345" w:type="dxa"/>
            <w:gridSpan w:val="6"/>
            <w:tcBorders>
              <w:bottom w:val="single" w:sz="6" w:space="0" w:color="auto"/>
            </w:tcBorders>
          </w:tcPr>
          <w:p w14:paraId="355EFAA1"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046EE">
              <w:rPr>
                <w:rFonts w:ascii="Arial" w:hAnsi="Arial" w:cs="Arial"/>
                <w:b/>
                <w:sz w:val="30"/>
              </w:rPr>
              <w:t>OpkrævningIndsatsBetalingOrdningHent</w:t>
            </w:r>
          </w:p>
        </w:tc>
      </w:tr>
      <w:tr w:rsidR="003046EE" w14:paraId="7EC8661F" w14:textId="77777777" w:rsidTr="003046EE">
        <w:trPr>
          <w:trHeight w:val="283"/>
        </w:trPr>
        <w:tc>
          <w:tcPr>
            <w:tcW w:w="1134" w:type="dxa"/>
            <w:tcBorders>
              <w:top w:val="single" w:sz="6" w:space="0" w:color="auto"/>
              <w:bottom w:val="nil"/>
            </w:tcBorders>
            <w:shd w:val="clear" w:color="auto" w:fill="auto"/>
            <w:vAlign w:val="center"/>
          </w:tcPr>
          <w:p w14:paraId="7F8C5269"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45427EDB"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23096303"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3A28408F"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354178F4"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2BC9FBAA"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046EE" w14:paraId="02EB6C2E" w14:textId="77777777" w:rsidTr="003046EE">
        <w:trPr>
          <w:trHeight w:val="283"/>
        </w:trPr>
        <w:tc>
          <w:tcPr>
            <w:tcW w:w="1134" w:type="dxa"/>
            <w:tcBorders>
              <w:top w:val="nil"/>
            </w:tcBorders>
            <w:shd w:val="clear" w:color="auto" w:fill="auto"/>
            <w:vAlign w:val="center"/>
          </w:tcPr>
          <w:p w14:paraId="6902AA65"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14:paraId="264FDD8D"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14:paraId="60F34389"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14:paraId="6F72CC63"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14:paraId="2217E834"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14:paraId="0A33DE7F" w14:textId="2BECDFDD" w:rsidR="003046EE" w:rsidRPr="003046EE" w:rsidRDefault="002B5F56"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20" w:author="w18361" w:date="2012-05-10T13:42:00Z">
              <w:r>
                <w:rPr>
                  <w:rFonts w:ascii="Arial" w:hAnsi="Arial" w:cs="Arial"/>
                  <w:sz w:val="18"/>
                </w:rPr>
                <w:delText>21-12-2011</w:delText>
              </w:r>
            </w:del>
            <w:ins w:id="21" w:author="w18361" w:date="2012-05-10T13:42:00Z">
              <w:r w:rsidR="003046EE">
                <w:rPr>
                  <w:rFonts w:ascii="Arial" w:hAnsi="Arial" w:cs="Arial"/>
                  <w:sz w:val="18"/>
                </w:rPr>
                <w:t>7-5-2012</w:t>
              </w:r>
            </w:ins>
          </w:p>
        </w:tc>
      </w:tr>
      <w:tr w:rsidR="003046EE" w14:paraId="09A06CBC" w14:textId="77777777" w:rsidTr="003046EE">
        <w:trPr>
          <w:trHeight w:val="283"/>
        </w:trPr>
        <w:tc>
          <w:tcPr>
            <w:tcW w:w="10345" w:type="dxa"/>
            <w:gridSpan w:val="6"/>
            <w:shd w:val="clear" w:color="auto" w:fill="B3B3B3"/>
            <w:vAlign w:val="center"/>
          </w:tcPr>
          <w:p w14:paraId="1CA1E379"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046EE" w14:paraId="1AEE4234" w14:textId="77777777" w:rsidTr="003046EE">
        <w:trPr>
          <w:trHeight w:val="283"/>
        </w:trPr>
        <w:tc>
          <w:tcPr>
            <w:tcW w:w="10345" w:type="dxa"/>
            <w:gridSpan w:val="6"/>
            <w:vAlign w:val="center"/>
          </w:tcPr>
          <w:p w14:paraId="6A780F42"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betalingsordning og henter data vedr. denne betalingsordning.</w:t>
            </w:r>
          </w:p>
        </w:tc>
      </w:tr>
      <w:tr w:rsidR="003046EE" w14:paraId="45A2249B" w14:textId="77777777" w:rsidTr="003046EE">
        <w:trPr>
          <w:trHeight w:val="283"/>
        </w:trPr>
        <w:tc>
          <w:tcPr>
            <w:tcW w:w="10345" w:type="dxa"/>
            <w:gridSpan w:val="6"/>
            <w:shd w:val="clear" w:color="auto" w:fill="B3B3B3"/>
            <w:vAlign w:val="center"/>
          </w:tcPr>
          <w:p w14:paraId="416E7598"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046EE" w14:paraId="4825A05C" w14:textId="77777777" w:rsidTr="003046EE">
        <w:trPr>
          <w:trHeight w:val="283"/>
        </w:trPr>
        <w:tc>
          <w:tcPr>
            <w:tcW w:w="10345" w:type="dxa"/>
            <w:gridSpan w:val="6"/>
          </w:tcPr>
          <w:p w14:paraId="786326B9"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14:paraId="0ED16DF0"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7344DD"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bliver ikke returneret ved ekstern bruger.</w:t>
            </w:r>
          </w:p>
        </w:tc>
      </w:tr>
      <w:tr w:rsidR="003046EE" w14:paraId="362D612A" w14:textId="77777777" w:rsidTr="003046EE">
        <w:trPr>
          <w:trHeight w:val="283"/>
        </w:trPr>
        <w:tc>
          <w:tcPr>
            <w:tcW w:w="10345" w:type="dxa"/>
            <w:gridSpan w:val="6"/>
            <w:shd w:val="clear" w:color="auto" w:fill="B3B3B3"/>
            <w:vAlign w:val="center"/>
          </w:tcPr>
          <w:p w14:paraId="6685CD99"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046EE" w14:paraId="68202AD1" w14:textId="77777777" w:rsidTr="003046EE">
        <w:trPr>
          <w:trHeight w:val="283"/>
        </w:trPr>
        <w:tc>
          <w:tcPr>
            <w:tcW w:w="10345" w:type="dxa"/>
            <w:gridSpan w:val="6"/>
            <w:shd w:val="clear" w:color="auto" w:fill="FFFFFF"/>
          </w:tcPr>
          <w:p w14:paraId="05F56865"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OpkrævningFordringBeløb i output skal være det beløb, der skyldtes på fordringen på det tidspunkt betalingsordningen blev indgået.</w:t>
            </w:r>
          </w:p>
          <w:p w14:paraId="32B29FE4"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9ACC652"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14:paraId="4440FF1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14:paraId="0C881F1B"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 w:author="w18361" w:date="2012-05-10T13:42:00Z"/>
                <w:rFonts w:ascii="Arial" w:hAnsi="Arial" w:cs="Arial"/>
                <w:sz w:val="18"/>
              </w:rPr>
            </w:pPr>
            <w:r>
              <w:rPr>
                <w:rFonts w:ascii="Arial" w:hAnsi="Arial" w:cs="Arial"/>
                <w:sz w:val="18"/>
              </w:rPr>
              <w:t>Ratebeløb  =&gt; Returneres med negativt fortegn.</w:t>
            </w:r>
          </w:p>
          <w:p w14:paraId="5D1E164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3" w:author="w18361" w:date="2012-05-10T13:42:00Z"/>
                <w:rFonts w:ascii="Arial" w:hAnsi="Arial" w:cs="Arial"/>
                <w:sz w:val="18"/>
              </w:rPr>
            </w:pPr>
          </w:p>
          <w:p w14:paraId="6649F9A9"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w18361" w:date="2012-05-10T13:42:00Z"/>
                <w:rFonts w:ascii="Arial" w:hAnsi="Arial" w:cs="Arial"/>
                <w:sz w:val="18"/>
              </w:rPr>
            </w:pPr>
            <w:ins w:id="25" w:author="w18361" w:date="2012-05-10T13:42:00Z">
              <w:r>
                <w:rPr>
                  <w:rFonts w:ascii="Arial" w:hAnsi="Arial" w:cs="Arial"/>
                  <w:sz w:val="18"/>
                </w:rPr>
                <w:t>OpkrævningFordringSumBeløb =&gt; Indeholder efterfølgende renter, tilskrevet ved korrektion af betalingsordningen.</w:t>
              </w:r>
            </w:ins>
          </w:p>
          <w:p w14:paraId="3EFBADF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w18361" w:date="2012-05-10T13:42:00Z"/>
                <w:rFonts w:ascii="Arial" w:hAnsi="Arial" w:cs="Arial"/>
                <w:sz w:val="18"/>
              </w:rPr>
            </w:pPr>
          </w:p>
          <w:p w14:paraId="584EF52A"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27" w:author="w18361" w:date="2012-05-10T13:42:00Z">
              <w:r>
                <w:rPr>
                  <w:rFonts w:ascii="Arial" w:hAnsi="Arial" w:cs="Arial"/>
                  <w:sz w:val="18"/>
                </w:rPr>
                <w:t>OpkrævingFordingBeløb under "Beregnetrente" vedrører renter tilskrevet ved betalingsordningens oprettelse.</w:t>
              </w:r>
            </w:ins>
          </w:p>
        </w:tc>
      </w:tr>
      <w:tr w:rsidR="003046EE" w14:paraId="602DFA9D" w14:textId="77777777" w:rsidTr="003046EE">
        <w:trPr>
          <w:trHeight w:val="283"/>
        </w:trPr>
        <w:tc>
          <w:tcPr>
            <w:tcW w:w="10345" w:type="dxa"/>
            <w:gridSpan w:val="6"/>
            <w:shd w:val="clear" w:color="auto" w:fill="B3B3B3"/>
            <w:vAlign w:val="center"/>
          </w:tcPr>
          <w:p w14:paraId="3517769B"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046EE" w14:paraId="5B1C785A" w14:textId="77777777" w:rsidTr="003046EE">
        <w:trPr>
          <w:trHeight w:val="283"/>
        </w:trPr>
        <w:tc>
          <w:tcPr>
            <w:tcW w:w="10345" w:type="dxa"/>
            <w:gridSpan w:val="6"/>
            <w:shd w:val="clear" w:color="auto" w:fill="FFFFFF"/>
            <w:vAlign w:val="center"/>
          </w:tcPr>
          <w:p w14:paraId="5EF43EDC"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046EE" w14:paraId="77035A6A" w14:textId="77777777" w:rsidTr="003046EE">
        <w:trPr>
          <w:trHeight w:val="283"/>
        </w:trPr>
        <w:tc>
          <w:tcPr>
            <w:tcW w:w="10345" w:type="dxa"/>
            <w:gridSpan w:val="6"/>
            <w:shd w:val="clear" w:color="auto" w:fill="FFFFFF"/>
          </w:tcPr>
          <w:p w14:paraId="6E420D41"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OpkrævningIndsatsBetalingOrdningHent_I</w:t>
            </w:r>
          </w:p>
        </w:tc>
      </w:tr>
      <w:tr w:rsidR="003046EE" w14:paraId="3AAE60A5" w14:textId="77777777" w:rsidTr="003046EE">
        <w:trPr>
          <w:trHeight w:val="283"/>
        </w:trPr>
        <w:tc>
          <w:tcPr>
            <w:tcW w:w="10345" w:type="dxa"/>
            <w:gridSpan w:val="6"/>
            <w:shd w:val="clear" w:color="auto" w:fill="FFFFFF"/>
          </w:tcPr>
          <w:p w14:paraId="56B0929C"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F55F7C"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OpkrævningIndsatsBetalingOrdningHentInput *</w:t>
            </w:r>
          </w:p>
          <w:p w14:paraId="365CF8B5"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27BDF75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14:paraId="3DC7B328"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14:paraId="3130CF7D"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14:paraId="3894AC9A"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046EE" w14:paraId="79478A07" w14:textId="77777777" w:rsidTr="003046EE">
        <w:trPr>
          <w:trHeight w:val="283"/>
        </w:trPr>
        <w:tc>
          <w:tcPr>
            <w:tcW w:w="10345" w:type="dxa"/>
            <w:gridSpan w:val="6"/>
            <w:shd w:val="clear" w:color="auto" w:fill="FFFFFF"/>
            <w:vAlign w:val="center"/>
          </w:tcPr>
          <w:p w14:paraId="4EBE6578"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046EE" w14:paraId="0241E7C8" w14:textId="77777777" w:rsidTr="003046EE">
        <w:trPr>
          <w:trHeight w:val="283"/>
        </w:trPr>
        <w:tc>
          <w:tcPr>
            <w:tcW w:w="10345" w:type="dxa"/>
            <w:gridSpan w:val="6"/>
            <w:shd w:val="clear" w:color="auto" w:fill="FFFFFF"/>
          </w:tcPr>
          <w:p w14:paraId="48871BCA"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OpkrævningIndsatsBetalingOrdningHent_O</w:t>
            </w:r>
          </w:p>
        </w:tc>
      </w:tr>
      <w:tr w:rsidR="003046EE" w14:paraId="753D8DAA" w14:textId="77777777" w:rsidTr="003046EE">
        <w:trPr>
          <w:trHeight w:val="283"/>
        </w:trPr>
        <w:tc>
          <w:tcPr>
            <w:tcW w:w="10345" w:type="dxa"/>
            <w:gridSpan w:val="6"/>
            <w:shd w:val="clear" w:color="auto" w:fill="FFFFFF"/>
          </w:tcPr>
          <w:p w14:paraId="35659D80"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581A09"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OpkrævningIndsatsBetalingOrdningHentOutput *</w:t>
            </w:r>
          </w:p>
          <w:p w14:paraId="4CEB9047"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040AD8CD"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14:paraId="2F2BDE41"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14:paraId="40FA3CC7"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5AFA7DF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14:paraId="56BFB7E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4003D0B"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14:paraId="68329414"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14:paraId="7767AF3C"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14:paraId="5FBA872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14:paraId="11E0EF9E"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14:paraId="7D553632"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490D060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3AD7A70"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RenteFordring *</w:t>
            </w:r>
          </w:p>
          <w:p w14:paraId="013ED523"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28346E7"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14:paraId="6143E5AE"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14:paraId="04CF40B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14:paraId="1DF38E85"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14:paraId="23AF4176"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14:paraId="156F07BD"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w18361" w:date="2012-05-10T13:42:00Z"/>
                <w:rFonts w:ascii="Arial" w:hAnsi="Arial" w:cs="Arial"/>
                <w:sz w:val="18"/>
              </w:rPr>
            </w:pPr>
            <w:ins w:id="29" w:author="w18361" w:date="2012-05-10T13:42:00Z">
              <w:r>
                <w:rPr>
                  <w:rFonts w:ascii="Arial" w:hAnsi="Arial" w:cs="Arial"/>
                  <w:sz w:val="18"/>
                </w:rPr>
                <w:tab/>
              </w:r>
              <w:r>
                <w:rPr>
                  <w:rFonts w:ascii="Arial" w:hAnsi="Arial" w:cs="Arial"/>
                  <w:sz w:val="18"/>
                </w:rPr>
                <w:tab/>
                <w:t>(OpkrævningFordringSumBeløb)</w:t>
              </w:r>
            </w:ins>
          </w:p>
          <w:p w14:paraId="5F889628"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5F554B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RateListe *</w:t>
            </w:r>
          </w:p>
          <w:p w14:paraId="7FC00F06"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14:paraId="060D66D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14:paraId="4B303F12"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14F06903"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14:paraId="65F958E7"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14:paraId="29D47454"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14:paraId="567F8F42"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76A7C186"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CB816C3"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14:paraId="5D4DEBA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(AdministrativtTiltagOpdateretDato)</w:t>
            </w:r>
          </w:p>
          <w:p w14:paraId="1156B4C6"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14:paraId="4661C581"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14:paraId="2FE2BAD5"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14:paraId="28265678"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14:paraId="61D0124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(OpkrævningIndsatsSlutdato)</w:t>
            </w:r>
          </w:p>
          <w:p w14:paraId="065B3CF1"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046EE" w14:paraId="5CF936DC" w14:textId="77777777" w:rsidTr="003046EE">
        <w:trPr>
          <w:trHeight w:val="283"/>
        </w:trPr>
        <w:tc>
          <w:tcPr>
            <w:tcW w:w="10345" w:type="dxa"/>
            <w:gridSpan w:val="6"/>
            <w:shd w:val="clear" w:color="auto" w:fill="FFFFFF"/>
            <w:vAlign w:val="center"/>
          </w:tcPr>
          <w:p w14:paraId="5570A1BA"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3046EE" w14:paraId="0DA945AA" w14:textId="77777777" w:rsidTr="003046EE">
        <w:trPr>
          <w:trHeight w:val="283"/>
        </w:trPr>
        <w:tc>
          <w:tcPr>
            <w:tcW w:w="10345" w:type="dxa"/>
            <w:gridSpan w:val="6"/>
            <w:shd w:val="clear" w:color="auto" w:fill="FFFFFF"/>
          </w:tcPr>
          <w:p w14:paraId="5FBA6B0A"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OpkrævningIndsatsBetalingOrdningHent_FejlId</w:t>
            </w:r>
          </w:p>
        </w:tc>
      </w:tr>
      <w:tr w:rsidR="003046EE" w14:paraId="2A0A188F" w14:textId="77777777" w:rsidTr="003046EE">
        <w:trPr>
          <w:trHeight w:val="283"/>
        </w:trPr>
        <w:tc>
          <w:tcPr>
            <w:tcW w:w="10345" w:type="dxa"/>
            <w:gridSpan w:val="6"/>
            <w:shd w:val="clear" w:color="auto" w:fill="FFFFFF"/>
          </w:tcPr>
          <w:p w14:paraId="31E234DE"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1305A2"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4ACC01A6"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0F68296E"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3046EE" w14:paraId="698608CC" w14:textId="77777777" w:rsidTr="003046EE">
        <w:trPr>
          <w:trHeight w:val="283"/>
        </w:trPr>
        <w:tc>
          <w:tcPr>
            <w:tcW w:w="10345" w:type="dxa"/>
            <w:gridSpan w:val="6"/>
            <w:shd w:val="clear" w:color="auto" w:fill="B3B3B3"/>
            <w:vAlign w:val="center"/>
          </w:tcPr>
          <w:p w14:paraId="605CF73F"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b/>
                <w:sz w:val="18"/>
                <w:rPrChange w:id="30" w:author="w18361" w:date="2012-05-10T13:42:00Z">
                  <w:rPr>
                    <w:rFonts w:ascii="Arial" w:hAnsi="Arial"/>
                    <w:b/>
                    <w:sz w:val="18"/>
                    <w:lang w:val="en-US"/>
                  </w:rPr>
                </w:rPrChange>
              </w:rPr>
            </w:pPr>
            <w:r>
              <w:rPr>
                <w:rFonts w:ascii="Arial" w:hAnsi="Arial"/>
                <w:b/>
                <w:sz w:val="18"/>
                <w:rPrChange w:id="31" w:author="w18361" w:date="2012-05-10T13:42:00Z">
                  <w:rPr>
                    <w:rFonts w:ascii="Arial" w:hAnsi="Arial"/>
                    <w:b/>
                    <w:sz w:val="18"/>
                    <w:lang w:val="en-US"/>
                  </w:rPr>
                </w:rPrChange>
              </w:rPr>
              <w:t>Referencer fra use case(s)</w:t>
            </w:r>
          </w:p>
        </w:tc>
      </w:tr>
      <w:tr w:rsidR="003046EE" w14:paraId="0A35BD84" w14:textId="77777777" w:rsidTr="003046EE">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Change w:id="32" w:author="w18361" w:date="2012-05-10T13:42:00Z">
            <w:tblPrEx>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Ex>
          </w:tblPrExChange>
        </w:tblPrEx>
        <w:trPr>
          <w:trHeight w:val="283"/>
          <w:trPrChange w:id="33" w:author="w18361" w:date="2012-05-10T13:42:00Z">
            <w:trPr>
              <w:trHeight w:val="283"/>
            </w:trPr>
          </w:trPrChange>
        </w:trPr>
        <w:tc>
          <w:tcPr>
            <w:tcW w:w="10345" w:type="dxa"/>
            <w:gridSpan w:val="6"/>
            <w:shd w:val="clear" w:color="auto" w:fill="B3B3B3"/>
            <w:tcPrChange w:id="34" w:author="w18361" w:date="2012-05-10T13:42:00Z">
              <w:tcPr>
                <w:tcW w:w="10345" w:type="dxa"/>
                <w:gridSpan w:val="6"/>
                <w:shd w:val="clear" w:color="auto" w:fill="FFFFFF"/>
              </w:tcPr>
            </w:tcPrChange>
          </w:tcPr>
          <w:p w14:paraId="560C5CF0" w14:textId="3954E7F1" w:rsidR="003046EE" w:rsidRDefault="002B5F56"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5" w:author="w18361" w:date="2012-05-10T13:42:00Z">
              <w:r w:rsidRPr="003F2ADE">
                <w:rPr>
                  <w:rFonts w:ascii="Arial" w:hAnsi="Arial" w:cs="Arial"/>
                  <w:sz w:val="18"/>
                  <w:lang w:val="en-US"/>
                </w:rPr>
                <w:delText xml:space="preserve"> </w:delText>
              </w:r>
              <w:r>
                <w:rPr>
                  <w:rFonts w:ascii="Arial" w:hAnsi="Arial" w:cs="Arial"/>
                  <w:sz w:val="18"/>
                </w:rPr>
                <w:delText xml:space="preserve">trin </w:delText>
              </w:r>
            </w:del>
            <w:r w:rsidR="003046EE">
              <w:rPr>
                <w:rFonts w:ascii="Arial" w:hAnsi="Arial" w:cs="Arial"/>
                <w:sz w:val="18"/>
              </w:rPr>
              <w:t>Hent betalingsordning i Use Case "19.02 Hent Betalingsordning"</w:t>
            </w:r>
          </w:p>
          <w:p w14:paraId="3356536E" w14:textId="0952ED68" w:rsidR="003046EE" w:rsidRDefault="002B5F56"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w18361" w:date="2012-05-10T13:42:00Z"/>
                <w:rFonts w:ascii="Arial" w:hAnsi="Arial" w:cs="Arial"/>
                <w:sz w:val="18"/>
              </w:rPr>
            </w:pPr>
            <w:del w:id="37" w:author="w18361" w:date="2012-05-10T13:42:00Z">
              <w:r>
                <w:rPr>
                  <w:rFonts w:ascii="Arial" w:hAnsi="Arial" w:cs="Arial"/>
                  <w:sz w:val="18"/>
                </w:rPr>
                <w:delText xml:space="preserve"> trin </w:delText>
              </w:r>
            </w:del>
          </w:p>
          <w:p w14:paraId="11CB808D"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betalingsordning i Use Case "11.01 Afbryd betalingsordning (web)"</w:t>
            </w:r>
          </w:p>
          <w:p w14:paraId="470F4FAE" w14:textId="4D6A74FD" w:rsidR="003046EE" w:rsidRDefault="002B5F56"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w18361" w:date="2012-05-10T13:42:00Z"/>
                <w:rFonts w:ascii="Arial" w:hAnsi="Arial" w:cs="Arial"/>
                <w:sz w:val="18"/>
              </w:rPr>
            </w:pPr>
            <w:del w:id="39" w:author="w18361" w:date="2012-05-10T13:42:00Z">
              <w:r>
                <w:rPr>
                  <w:rFonts w:ascii="Arial" w:hAnsi="Arial" w:cs="Arial"/>
                  <w:sz w:val="18"/>
                </w:rPr>
                <w:delText xml:space="preserve"> trin </w:delText>
              </w:r>
            </w:del>
          </w:p>
          <w:p w14:paraId="3170915D"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rediger betalingsordning i Use Case "11.03 Opret eller rediger betalingsordning (web)"</w:t>
            </w:r>
          </w:p>
          <w:p w14:paraId="46857DBE"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14:paraId="4AB41C1D"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046EE" w:rsidSect="003046EE">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7AA74FFC"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046EE" w14:paraId="1D525419" w14:textId="77777777" w:rsidTr="003046EE">
        <w:trPr>
          <w:tblHeader/>
        </w:trPr>
        <w:tc>
          <w:tcPr>
            <w:tcW w:w="3402" w:type="dxa"/>
            <w:shd w:val="clear" w:color="auto" w:fill="B3B3B3"/>
            <w:vAlign w:val="center"/>
          </w:tcPr>
          <w:p w14:paraId="7FB47360"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48BB1B3E"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4D10EC9E"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046EE" w14:paraId="176B0BF5" w14:textId="77777777" w:rsidTr="003046EE">
        <w:tc>
          <w:tcPr>
            <w:tcW w:w="3402" w:type="dxa"/>
          </w:tcPr>
          <w:p w14:paraId="7A710FBB"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14:paraId="5E75722B"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AA9B16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3B080886"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E3BCE6D"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3046EE" w14:paraId="26927FBB" w14:textId="77777777" w:rsidTr="003046EE">
        <w:tc>
          <w:tcPr>
            <w:tcW w:w="3402" w:type="dxa"/>
          </w:tcPr>
          <w:p w14:paraId="00B6801D"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745D7E4C"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2" w:author="w18361" w:date="2012-05-10T13:42:00Z">
                  <w:rPr>
                    <w:rFonts w:ascii="Arial" w:hAnsi="Arial"/>
                    <w:sz w:val="18"/>
                    <w:lang w:val="en-US"/>
                  </w:rPr>
                </w:rPrChange>
              </w:rPr>
            </w:pPr>
            <w:r>
              <w:rPr>
                <w:rFonts w:ascii="Arial" w:hAnsi="Arial"/>
                <w:sz w:val="18"/>
                <w:rPrChange w:id="43" w:author="w18361" w:date="2012-05-10T13:42:00Z">
                  <w:rPr>
                    <w:rFonts w:ascii="Arial" w:hAnsi="Arial"/>
                    <w:sz w:val="18"/>
                    <w:lang w:val="en-US"/>
                  </w:rPr>
                </w:rPrChange>
              </w:rPr>
              <w:t xml:space="preserve">Domain: </w:t>
            </w:r>
          </w:p>
          <w:p w14:paraId="41C3186E"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4" w:author="w18361" w:date="2012-05-10T13:42:00Z">
                  <w:rPr>
                    <w:rFonts w:ascii="Arial" w:hAnsi="Arial"/>
                    <w:sz w:val="18"/>
                    <w:lang w:val="en-US"/>
                  </w:rPr>
                </w:rPrChange>
              </w:rPr>
            </w:pPr>
            <w:r>
              <w:rPr>
                <w:rFonts w:ascii="Arial" w:hAnsi="Arial"/>
                <w:sz w:val="18"/>
                <w:rPrChange w:id="45" w:author="w18361" w:date="2012-05-10T13:42:00Z">
                  <w:rPr>
                    <w:rFonts w:ascii="Arial" w:hAnsi="Arial"/>
                    <w:sz w:val="18"/>
                    <w:lang w:val="en-US"/>
                  </w:rPr>
                </w:rPrChange>
              </w:rPr>
              <w:t>KundeNummer</w:t>
            </w:r>
          </w:p>
          <w:p w14:paraId="748D0BB3"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6" w:author="w18361" w:date="2012-05-10T13:42:00Z">
                  <w:rPr>
                    <w:rFonts w:ascii="Arial" w:hAnsi="Arial"/>
                    <w:sz w:val="18"/>
                    <w:lang w:val="en-US"/>
                  </w:rPr>
                </w:rPrChange>
              </w:rPr>
            </w:pPr>
            <w:r>
              <w:rPr>
                <w:rFonts w:ascii="Arial" w:hAnsi="Arial"/>
                <w:sz w:val="18"/>
                <w:rPrChange w:id="47" w:author="w18361" w:date="2012-05-10T13:42:00Z">
                  <w:rPr>
                    <w:rFonts w:ascii="Arial" w:hAnsi="Arial"/>
                    <w:sz w:val="18"/>
                    <w:lang w:val="en-US"/>
                  </w:rPr>
                </w:rPrChange>
              </w:rPr>
              <w:t>base: string</w:t>
            </w:r>
          </w:p>
          <w:p w14:paraId="6206C6C4"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48" w:author="w18361" w:date="2012-05-10T13:42:00Z">
                  <w:rPr>
                    <w:rFonts w:ascii="Arial" w:hAnsi="Arial"/>
                    <w:sz w:val="18"/>
                    <w:lang w:val="en-US"/>
                  </w:rPr>
                </w:rPrChange>
              </w:rPr>
            </w:pPr>
            <w:r>
              <w:rPr>
                <w:rFonts w:ascii="Arial" w:hAnsi="Arial"/>
                <w:sz w:val="18"/>
                <w:rPrChange w:id="49" w:author="w18361" w:date="2012-05-10T13:42:00Z">
                  <w:rPr>
                    <w:rFonts w:ascii="Arial" w:hAnsi="Arial"/>
                    <w:sz w:val="18"/>
                    <w:lang w:val="en-US"/>
                  </w:rPr>
                </w:rPrChange>
              </w:rPr>
              <w:t>maxLength: 11</w:t>
            </w:r>
          </w:p>
          <w:p w14:paraId="390426E5"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0" w:author="w18361" w:date="2012-05-10T13:42:00Z">
                  <w:rPr>
                    <w:rFonts w:ascii="Arial" w:hAnsi="Arial"/>
                    <w:sz w:val="18"/>
                    <w:lang w:val="en-US"/>
                  </w:rPr>
                </w:rPrChange>
              </w:rPr>
            </w:pPr>
            <w:r>
              <w:rPr>
                <w:rFonts w:ascii="Arial" w:hAnsi="Arial"/>
                <w:sz w:val="18"/>
                <w:rPrChange w:id="51" w:author="w18361" w:date="2012-05-10T13:42:00Z">
                  <w:rPr>
                    <w:rFonts w:ascii="Arial" w:hAnsi="Arial"/>
                    <w:sz w:val="18"/>
                    <w:lang w:val="en-US"/>
                  </w:rPr>
                </w:rPrChange>
              </w:rPr>
              <w:t>pattern: [0-9]{8,11}</w:t>
            </w:r>
          </w:p>
        </w:tc>
        <w:tc>
          <w:tcPr>
            <w:tcW w:w="4671" w:type="dxa"/>
          </w:tcPr>
          <w:p w14:paraId="6F54E2ED"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046EE" w14:paraId="58A3B279" w14:textId="77777777" w:rsidTr="003046EE">
        <w:tc>
          <w:tcPr>
            <w:tcW w:w="3402" w:type="dxa"/>
          </w:tcPr>
          <w:p w14:paraId="5D3AF67C"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3A0ECCD0"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2" w:author="w18361" w:date="2012-05-10T13:42:00Z">
                  <w:rPr>
                    <w:rFonts w:ascii="Arial" w:hAnsi="Arial"/>
                    <w:sz w:val="18"/>
                    <w:lang w:val="en-US"/>
                  </w:rPr>
                </w:rPrChange>
              </w:rPr>
            </w:pPr>
            <w:r>
              <w:rPr>
                <w:rFonts w:ascii="Arial" w:hAnsi="Arial"/>
                <w:sz w:val="18"/>
                <w:rPrChange w:id="53" w:author="w18361" w:date="2012-05-10T13:42:00Z">
                  <w:rPr>
                    <w:rFonts w:ascii="Arial" w:hAnsi="Arial"/>
                    <w:sz w:val="18"/>
                    <w:lang w:val="en-US"/>
                  </w:rPr>
                </w:rPrChange>
              </w:rPr>
              <w:t xml:space="preserve">Domain: </w:t>
            </w:r>
          </w:p>
          <w:p w14:paraId="64D41244"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4" w:author="w18361" w:date="2012-05-10T13:42:00Z">
                  <w:rPr>
                    <w:rFonts w:ascii="Arial" w:hAnsi="Arial"/>
                    <w:sz w:val="18"/>
                    <w:lang w:val="en-US"/>
                  </w:rPr>
                </w:rPrChange>
              </w:rPr>
            </w:pPr>
            <w:r>
              <w:rPr>
                <w:rFonts w:ascii="Arial" w:hAnsi="Arial"/>
                <w:sz w:val="18"/>
                <w:rPrChange w:id="55" w:author="w18361" w:date="2012-05-10T13:42:00Z">
                  <w:rPr>
                    <w:rFonts w:ascii="Arial" w:hAnsi="Arial"/>
                    <w:sz w:val="18"/>
                    <w:lang w:val="en-US"/>
                  </w:rPr>
                </w:rPrChange>
              </w:rPr>
              <w:t>Tekst30</w:t>
            </w:r>
          </w:p>
          <w:p w14:paraId="36CD9837"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6" w:author="w18361" w:date="2012-05-10T13:42:00Z">
                  <w:rPr>
                    <w:rFonts w:ascii="Arial" w:hAnsi="Arial"/>
                    <w:sz w:val="18"/>
                    <w:lang w:val="en-US"/>
                  </w:rPr>
                </w:rPrChange>
              </w:rPr>
            </w:pPr>
            <w:r>
              <w:rPr>
                <w:rFonts w:ascii="Arial" w:hAnsi="Arial"/>
                <w:sz w:val="18"/>
                <w:rPrChange w:id="57" w:author="w18361" w:date="2012-05-10T13:42:00Z">
                  <w:rPr>
                    <w:rFonts w:ascii="Arial" w:hAnsi="Arial"/>
                    <w:sz w:val="18"/>
                    <w:lang w:val="en-US"/>
                  </w:rPr>
                </w:rPrChange>
              </w:rPr>
              <w:t>base: string</w:t>
            </w:r>
          </w:p>
          <w:p w14:paraId="085543D6"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58" w:author="w18361" w:date="2012-05-10T13:42:00Z">
                  <w:rPr>
                    <w:rFonts w:ascii="Arial" w:hAnsi="Arial"/>
                    <w:sz w:val="18"/>
                    <w:lang w:val="en-US"/>
                  </w:rPr>
                </w:rPrChange>
              </w:rPr>
            </w:pPr>
            <w:r>
              <w:rPr>
                <w:rFonts w:ascii="Arial" w:hAnsi="Arial"/>
                <w:sz w:val="18"/>
                <w:rPrChange w:id="59" w:author="w18361" w:date="2012-05-10T13:42:00Z">
                  <w:rPr>
                    <w:rFonts w:ascii="Arial" w:hAnsi="Arial"/>
                    <w:sz w:val="18"/>
                    <w:lang w:val="en-US"/>
                  </w:rPr>
                </w:rPrChange>
              </w:rPr>
              <w:t>maxLength: 30</w:t>
            </w:r>
          </w:p>
        </w:tc>
        <w:tc>
          <w:tcPr>
            <w:tcW w:w="4671" w:type="dxa"/>
          </w:tcPr>
          <w:p w14:paraId="4A1811A7"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186A1441"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97BA43"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2FD15C1B"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0DC74164"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30245B0B"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7DC573E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1AFD87D8"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0B51323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45009CDB"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438E69D5"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497ED5E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21E13B11"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3046EE" w14:paraId="28E55D0E" w14:textId="77777777" w:rsidTr="003046EE">
        <w:tc>
          <w:tcPr>
            <w:tcW w:w="3402" w:type="dxa"/>
          </w:tcPr>
          <w:p w14:paraId="1B02A7BF"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14:paraId="4FEA116B"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0" w:author="w18361" w:date="2012-05-10T13:42:00Z">
                  <w:rPr>
                    <w:rFonts w:ascii="Arial" w:hAnsi="Arial"/>
                    <w:sz w:val="18"/>
                    <w:lang w:val="en-US"/>
                  </w:rPr>
                </w:rPrChange>
              </w:rPr>
            </w:pPr>
            <w:r>
              <w:rPr>
                <w:rFonts w:ascii="Arial" w:hAnsi="Arial"/>
                <w:sz w:val="18"/>
                <w:rPrChange w:id="61" w:author="w18361" w:date="2012-05-10T13:42:00Z">
                  <w:rPr>
                    <w:rFonts w:ascii="Arial" w:hAnsi="Arial"/>
                    <w:sz w:val="18"/>
                    <w:lang w:val="en-US"/>
                  </w:rPr>
                </w:rPrChange>
              </w:rPr>
              <w:t xml:space="preserve">Domain: </w:t>
            </w:r>
          </w:p>
          <w:p w14:paraId="61AB1734"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2" w:author="w18361" w:date="2012-05-10T13:42:00Z">
                  <w:rPr>
                    <w:rFonts w:ascii="Arial" w:hAnsi="Arial"/>
                    <w:sz w:val="18"/>
                    <w:lang w:val="en-US"/>
                  </w:rPr>
                </w:rPrChange>
              </w:rPr>
            </w:pPr>
            <w:r>
              <w:rPr>
                <w:rFonts w:ascii="Arial" w:hAnsi="Arial"/>
                <w:sz w:val="18"/>
                <w:rPrChange w:id="63" w:author="w18361" w:date="2012-05-10T13:42:00Z">
                  <w:rPr>
                    <w:rFonts w:ascii="Arial" w:hAnsi="Arial"/>
                    <w:sz w:val="18"/>
                    <w:lang w:val="en-US"/>
                  </w:rPr>
                </w:rPrChange>
              </w:rPr>
              <w:t>Rate</w:t>
            </w:r>
          </w:p>
          <w:p w14:paraId="7BA5FDD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4" w:author="w18361" w:date="2012-05-10T13:42:00Z">
                  <w:rPr>
                    <w:rFonts w:ascii="Arial" w:hAnsi="Arial"/>
                    <w:sz w:val="18"/>
                    <w:lang w:val="en-US"/>
                  </w:rPr>
                </w:rPrChange>
              </w:rPr>
            </w:pPr>
            <w:r>
              <w:rPr>
                <w:rFonts w:ascii="Arial" w:hAnsi="Arial"/>
                <w:sz w:val="18"/>
                <w:rPrChange w:id="65" w:author="w18361" w:date="2012-05-10T13:42:00Z">
                  <w:rPr>
                    <w:rFonts w:ascii="Arial" w:hAnsi="Arial"/>
                    <w:sz w:val="18"/>
                    <w:lang w:val="en-US"/>
                  </w:rPr>
                </w:rPrChange>
              </w:rPr>
              <w:t>base: string</w:t>
            </w:r>
          </w:p>
          <w:p w14:paraId="2A089DD7"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6" w:author="w18361" w:date="2012-05-10T13:42:00Z">
                  <w:rPr>
                    <w:rFonts w:ascii="Arial" w:hAnsi="Arial"/>
                    <w:sz w:val="18"/>
                    <w:lang w:val="en-US"/>
                  </w:rPr>
                </w:rPrChange>
              </w:rPr>
            </w:pPr>
            <w:r>
              <w:rPr>
                <w:rFonts w:ascii="Arial" w:hAnsi="Arial"/>
                <w:sz w:val="18"/>
                <w:rPrChange w:id="67" w:author="w18361" w:date="2012-05-10T13:42:00Z">
                  <w:rPr>
                    <w:rFonts w:ascii="Arial" w:hAnsi="Arial"/>
                    <w:sz w:val="18"/>
                    <w:lang w:val="en-US"/>
                  </w:rPr>
                </w:rPrChange>
              </w:rPr>
              <w:t>maxLength: 100</w:t>
            </w:r>
          </w:p>
        </w:tc>
        <w:tc>
          <w:tcPr>
            <w:tcW w:w="4671" w:type="dxa"/>
          </w:tcPr>
          <w:p w14:paraId="279C0E82"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3046EE" w14:paraId="26618C75" w14:textId="77777777" w:rsidTr="003046EE">
        <w:tc>
          <w:tcPr>
            <w:tcW w:w="3402" w:type="dxa"/>
          </w:tcPr>
          <w:p w14:paraId="022FB509"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14:paraId="7B40D0A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68" w:author="w18361" w:date="2012-05-10T13:42:00Z">
                  <w:rPr>
                    <w:rFonts w:ascii="Arial" w:hAnsi="Arial"/>
                    <w:sz w:val="18"/>
                    <w:lang w:val="en-US"/>
                  </w:rPr>
                </w:rPrChange>
              </w:rPr>
            </w:pPr>
            <w:r>
              <w:rPr>
                <w:rFonts w:ascii="Arial" w:hAnsi="Arial"/>
                <w:sz w:val="18"/>
                <w:rPrChange w:id="69" w:author="w18361" w:date="2012-05-10T13:42:00Z">
                  <w:rPr>
                    <w:rFonts w:ascii="Arial" w:hAnsi="Arial"/>
                    <w:sz w:val="18"/>
                    <w:lang w:val="en-US"/>
                  </w:rPr>
                </w:rPrChange>
              </w:rPr>
              <w:t xml:space="preserve">Domain: </w:t>
            </w:r>
          </w:p>
          <w:p w14:paraId="00920505"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0" w:author="w18361" w:date="2012-05-10T13:42:00Z">
                  <w:rPr>
                    <w:rFonts w:ascii="Arial" w:hAnsi="Arial"/>
                    <w:sz w:val="18"/>
                    <w:lang w:val="en-US"/>
                  </w:rPr>
                </w:rPrChange>
              </w:rPr>
            </w:pPr>
            <w:r>
              <w:rPr>
                <w:rFonts w:ascii="Arial" w:hAnsi="Arial"/>
                <w:sz w:val="18"/>
                <w:rPrChange w:id="71" w:author="w18361" w:date="2012-05-10T13:42:00Z">
                  <w:rPr>
                    <w:rFonts w:ascii="Arial" w:hAnsi="Arial"/>
                    <w:sz w:val="18"/>
                    <w:lang w:val="en-US"/>
                  </w:rPr>
                </w:rPrChange>
              </w:rPr>
              <w:t>Frekvens</w:t>
            </w:r>
          </w:p>
          <w:p w14:paraId="7CD75393"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2" w:author="w18361" w:date="2012-05-10T13:42:00Z">
                  <w:rPr>
                    <w:rFonts w:ascii="Arial" w:hAnsi="Arial"/>
                    <w:sz w:val="18"/>
                    <w:lang w:val="en-US"/>
                  </w:rPr>
                </w:rPrChange>
              </w:rPr>
            </w:pPr>
            <w:r>
              <w:rPr>
                <w:rFonts w:ascii="Arial" w:hAnsi="Arial"/>
                <w:sz w:val="18"/>
                <w:rPrChange w:id="73" w:author="w18361" w:date="2012-05-10T13:42:00Z">
                  <w:rPr>
                    <w:rFonts w:ascii="Arial" w:hAnsi="Arial"/>
                    <w:sz w:val="18"/>
                    <w:lang w:val="en-US"/>
                  </w:rPr>
                </w:rPrChange>
              </w:rPr>
              <w:t>base: string</w:t>
            </w:r>
          </w:p>
          <w:p w14:paraId="6BAE2889"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4" w:author="w18361" w:date="2012-05-10T13:42:00Z">
                  <w:rPr>
                    <w:rFonts w:ascii="Arial" w:hAnsi="Arial"/>
                    <w:sz w:val="18"/>
                    <w:lang w:val="en-US"/>
                  </w:rPr>
                </w:rPrChange>
              </w:rPr>
            </w:pPr>
            <w:r>
              <w:rPr>
                <w:rFonts w:ascii="Arial" w:hAnsi="Arial"/>
                <w:sz w:val="18"/>
                <w:rPrChange w:id="75" w:author="w18361" w:date="2012-05-10T13:42:00Z">
                  <w:rPr>
                    <w:rFonts w:ascii="Arial" w:hAnsi="Arial"/>
                    <w:sz w:val="18"/>
                    <w:lang w:val="en-US"/>
                  </w:rPr>
                </w:rPrChange>
              </w:rPr>
              <w:t>maxLength: 4</w:t>
            </w:r>
          </w:p>
          <w:p w14:paraId="1355F7FF"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14:paraId="6417BE96"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14:paraId="7DF76F3C"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14:paraId="18733C79"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14:paraId="17E3A22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2D1AFB5"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4E62F0"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07363CCD"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14:paraId="46C72D02"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14:paraId="621689D4"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14:paraId="15B27DA2"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14:paraId="7B8A6DBD"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14:paraId="08A0ED37"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14:paraId="20B90CB5"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14:paraId="7629384B"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3046EE" w14:paraId="7097D3BE" w14:textId="77777777" w:rsidTr="003046EE">
        <w:tc>
          <w:tcPr>
            <w:tcW w:w="3402" w:type="dxa"/>
          </w:tcPr>
          <w:p w14:paraId="07563E0C"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14:paraId="12970829"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6" w:author="w18361" w:date="2012-05-10T13:42:00Z">
                  <w:rPr>
                    <w:rFonts w:ascii="Arial" w:hAnsi="Arial"/>
                    <w:sz w:val="18"/>
                    <w:lang w:val="en-US"/>
                  </w:rPr>
                </w:rPrChange>
              </w:rPr>
            </w:pPr>
            <w:r>
              <w:rPr>
                <w:rFonts w:ascii="Arial" w:hAnsi="Arial"/>
                <w:sz w:val="18"/>
                <w:rPrChange w:id="77" w:author="w18361" w:date="2012-05-10T13:42:00Z">
                  <w:rPr>
                    <w:rFonts w:ascii="Arial" w:hAnsi="Arial"/>
                    <w:sz w:val="18"/>
                    <w:lang w:val="en-US"/>
                  </w:rPr>
                </w:rPrChange>
              </w:rPr>
              <w:t xml:space="preserve">Domain: </w:t>
            </w:r>
          </w:p>
          <w:p w14:paraId="4720D068"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78" w:author="w18361" w:date="2012-05-10T13:42:00Z">
                  <w:rPr>
                    <w:rFonts w:ascii="Arial" w:hAnsi="Arial"/>
                    <w:sz w:val="18"/>
                    <w:lang w:val="en-US"/>
                  </w:rPr>
                </w:rPrChange>
              </w:rPr>
            </w:pPr>
            <w:r>
              <w:rPr>
                <w:rFonts w:ascii="Arial" w:hAnsi="Arial"/>
                <w:sz w:val="18"/>
                <w:rPrChange w:id="79" w:author="w18361" w:date="2012-05-10T13:42:00Z">
                  <w:rPr>
                    <w:rFonts w:ascii="Arial" w:hAnsi="Arial"/>
                    <w:sz w:val="18"/>
                    <w:lang w:val="en-US"/>
                  </w:rPr>
                </w:rPrChange>
              </w:rPr>
              <w:t>Beløb</w:t>
            </w:r>
          </w:p>
          <w:p w14:paraId="50E7F282"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0" w:author="w18361" w:date="2012-05-10T13:42:00Z">
                  <w:rPr>
                    <w:rFonts w:ascii="Arial" w:hAnsi="Arial"/>
                    <w:sz w:val="18"/>
                    <w:lang w:val="en-US"/>
                  </w:rPr>
                </w:rPrChange>
              </w:rPr>
            </w:pPr>
            <w:r>
              <w:rPr>
                <w:rFonts w:ascii="Arial" w:hAnsi="Arial"/>
                <w:sz w:val="18"/>
                <w:rPrChange w:id="81" w:author="w18361" w:date="2012-05-10T13:42:00Z">
                  <w:rPr>
                    <w:rFonts w:ascii="Arial" w:hAnsi="Arial"/>
                    <w:sz w:val="18"/>
                    <w:lang w:val="en-US"/>
                  </w:rPr>
                </w:rPrChange>
              </w:rPr>
              <w:t>base: decimal</w:t>
            </w:r>
          </w:p>
          <w:p w14:paraId="6D4F3F10"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2" w:author="w18361" w:date="2012-05-10T13:42:00Z">
                  <w:rPr>
                    <w:rFonts w:ascii="Arial" w:hAnsi="Arial"/>
                    <w:sz w:val="18"/>
                    <w:lang w:val="en-US"/>
                  </w:rPr>
                </w:rPrChange>
              </w:rPr>
            </w:pPr>
            <w:r>
              <w:rPr>
                <w:rFonts w:ascii="Arial" w:hAnsi="Arial"/>
                <w:sz w:val="18"/>
                <w:rPrChange w:id="83" w:author="w18361" w:date="2012-05-10T13:42:00Z">
                  <w:rPr>
                    <w:rFonts w:ascii="Arial" w:hAnsi="Arial"/>
                    <w:sz w:val="18"/>
                    <w:lang w:val="en-US"/>
                  </w:rPr>
                </w:rPrChange>
              </w:rPr>
              <w:t>totalDigits: 13</w:t>
            </w:r>
          </w:p>
          <w:p w14:paraId="143340DA"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0D4B9E3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14:paraId="2901BEE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14:paraId="4306A294"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046EE" w14:paraId="205D6E55" w14:textId="77777777" w:rsidTr="003046EE">
        <w:tc>
          <w:tcPr>
            <w:tcW w:w="3402" w:type="dxa"/>
          </w:tcPr>
          <w:p w14:paraId="0BA300E9"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14:paraId="076698E1"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4" w:author="w18361" w:date="2012-05-10T13:42:00Z">
                  <w:rPr>
                    <w:rFonts w:ascii="Arial" w:hAnsi="Arial"/>
                    <w:sz w:val="18"/>
                    <w:lang w:val="en-US"/>
                  </w:rPr>
                </w:rPrChange>
              </w:rPr>
            </w:pPr>
            <w:r>
              <w:rPr>
                <w:rFonts w:ascii="Arial" w:hAnsi="Arial"/>
                <w:sz w:val="18"/>
                <w:rPrChange w:id="85" w:author="w18361" w:date="2012-05-10T13:42:00Z">
                  <w:rPr>
                    <w:rFonts w:ascii="Arial" w:hAnsi="Arial"/>
                    <w:sz w:val="18"/>
                    <w:lang w:val="en-US"/>
                  </w:rPr>
                </w:rPrChange>
              </w:rPr>
              <w:t xml:space="preserve">Domain: </w:t>
            </w:r>
          </w:p>
          <w:p w14:paraId="0603A5FD"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6" w:author="w18361" w:date="2012-05-10T13:42:00Z">
                  <w:rPr>
                    <w:rFonts w:ascii="Arial" w:hAnsi="Arial"/>
                    <w:sz w:val="18"/>
                    <w:lang w:val="en-US"/>
                  </w:rPr>
                </w:rPrChange>
              </w:rPr>
            </w:pPr>
            <w:r>
              <w:rPr>
                <w:rFonts w:ascii="Arial" w:hAnsi="Arial"/>
                <w:sz w:val="18"/>
                <w:rPrChange w:id="87" w:author="w18361" w:date="2012-05-10T13:42:00Z">
                  <w:rPr>
                    <w:rFonts w:ascii="Arial" w:hAnsi="Arial"/>
                    <w:sz w:val="18"/>
                    <w:lang w:val="en-US"/>
                  </w:rPr>
                </w:rPrChange>
              </w:rPr>
              <w:t>Beløb</w:t>
            </w:r>
          </w:p>
          <w:p w14:paraId="5503A1DE"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88" w:author="w18361" w:date="2012-05-10T13:42:00Z">
                  <w:rPr>
                    <w:rFonts w:ascii="Arial" w:hAnsi="Arial"/>
                    <w:sz w:val="18"/>
                    <w:lang w:val="en-US"/>
                  </w:rPr>
                </w:rPrChange>
              </w:rPr>
            </w:pPr>
            <w:r>
              <w:rPr>
                <w:rFonts w:ascii="Arial" w:hAnsi="Arial"/>
                <w:sz w:val="18"/>
                <w:rPrChange w:id="89" w:author="w18361" w:date="2012-05-10T13:42:00Z">
                  <w:rPr>
                    <w:rFonts w:ascii="Arial" w:hAnsi="Arial"/>
                    <w:sz w:val="18"/>
                    <w:lang w:val="en-US"/>
                  </w:rPr>
                </w:rPrChange>
              </w:rPr>
              <w:t>base: decimal</w:t>
            </w:r>
          </w:p>
          <w:p w14:paraId="07659C04"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0" w:author="w18361" w:date="2012-05-10T13:42:00Z">
                  <w:rPr>
                    <w:rFonts w:ascii="Arial" w:hAnsi="Arial"/>
                    <w:sz w:val="18"/>
                    <w:lang w:val="en-US"/>
                  </w:rPr>
                </w:rPrChange>
              </w:rPr>
            </w:pPr>
            <w:r>
              <w:rPr>
                <w:rFonts w:ascii="Arial" w:hAnsi="Arial"/>
                <w:sz w:val="18"/>
                <w:rPrChange w:id="91" w:author="w18361" w:date="2012-05-10T13:42:00Z">
                  <w:rPr>
                    <w:rFonts w:ascii="Arial" w:hAnsi="Arial"/>
                    <w:sz w:val="18"/>
                    <w:lang w:val="en-US"/>
                  </w:rPr>
                </w:rPrChange>
              </w:rPr>
              <w:t>totalDigits: 13</w:t>
            </w:r>
          </w:p>
          <w:p w14:paraId="601EFB2D"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14:paraId="1F96D041"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Viser den aktuelle saldo/det beløb der er tilbage på betalingsordningen (det skyldige beløb)</w:t>
            </w:r>
          </w:p>
          <w:p w14:paraId="77C01E75"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046EE" w14:paraId="58B4DCAD" w14:textId="77777777" w:rsidTr="003046EE">
        <w:tc>
          <w:tcPr>
            <w:tcW w:w="3402" w:type="dxa"/>
          </w:tcPr>
          <w:p w14:paraId="3B5E8813"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OpkrævningBetalingOrdningSidsteRettidigBetalingDato</w:t>
            </w:r>
          </w:p>
        </w:tc>
        <w:tc>
          <w:tcPr>
            <w:tcW w:w="1701" w:type="dxa"/>
          </w:tcPr>
          <w:p w14:paraId="34970889"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12F3C20"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14:paraId="2C224EA0"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3B2F100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14:paraId="17872727"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14:paraId="36F5BCA4"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C529F45"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3046EE" w14:paraId="037FD388" w14:textId="77777777" w:rsidTr="003046EE">
        <w:tc>
          <w:tcPr>
            <w:tcW w:w="3402" w:type="dxa"/>
          </w:tcPr>
          <w:p w14:paraId="2D82C50C"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14:paraId="0CCE1BEE"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2" w:author="w18361" w:date="2012-05-10T13:42:00Z">
                  <w:rPr>
                    <w:rFonts w:ascii="Arial" w:hAnsi="Arial"/>
                    <w:sz w:val="18"/>
                    <w:lang w:val="en-US"/>
                  </w:rPr>
                </w:rPrChange>
              </w:rPr>
            </w:pPr>
            <w:r>
              <w:rPr>
                <w:rFonts w:ascii="Arial" w:hAnsi="Arial"/>
                <w:sz w:val="18"/>
                <w:rPrChange w:id="93" w:author="w18361" w:date="2012-05-10T13:42:00Z">
                  <w:rPr>
                    <w:rFonts w:ascii="Arial" w:hAnsi="Arial"/>
                    <w:sz w:val="18"/>
                    <w:lang w:val="en-US"/>
                  </w:rPr>
                </w:rPrChange>
              </w:rPr>
              <w:t xml:space="preserve">Domain: </w:t>
            </w:r>
          </w:p>
          <w:p w14:paraId="5A122046"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4" w:author="w18361" w:date="2012-05-10T13:42:00Z">
                  <w:rPr>
                    <w:rFonts w:ascii="Arial" w:hAnsi="Arial"/>
                    <w:sz w:val="18"/>
                    <w:lang w:val="en-US"/>
                  </w:rPr>
                </w:rPrChange>
              </w:rPr>
            </w:pPr>
            <w:r>
              <w:rPr>
                <w:rFonts w:ascii="Arial" w:hAnsi="Arial"/>
                <w:sz w:val="18"/>
                <w:rPrChange w:id="95" w:author="w18361" w:date="2012-05-10T13:42:00Z">
                  <w:rPr>
                    <w:rFonts w:ascii="Arial" w:hAnsi="Arial"/>
                    <w:sz w:val="18"/>
                    <w:lang w:val="en-US"/>
                  </w:rPr>
                </w:rPrChange>
              </w:rPr>
              <w:t>BeløbPositivNegativ15Decimaler2</w:t>
            </w:r>
          </w:p>
          <w:p w14:paraId="046CFAB8"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6" w:author="w18361" w:date="2012-05-10T13:42:00Z">
                  <w:rPr>
                    <w:rFonts w:ascii="Arial" w:hAnsi="Arial"/>
                    <w:sz w:val="18"/>
                    <w:lang w:val="en-US"/>
                  </w:rPr>
                </w:rPrChange>
              </w:rPr>
            </w:pPr>
            <w:r>
              <w:rPr>
                <w:rFonts w:ascii="Arial" w:hAnsi="Arial"/>
                <w:sz w:val="18"/>
                <w:rPrChange w:id="97" w:author="w18361" w:date="2012-05-10T13:42:00Z">
                  <w:rPr>
                    <w:rFonts w:ascii="Arial" w:hAnsi="Arial"/>
                    <w:sz w:val="18"/>
                    <w:lang w:val="en-US"/>
                  </w:rPr>
                </w:rPrChange>
              </w:rPr>
              <w:t>base: decimal</w:t>
            </w:r>
          </w:p>
          <w:p w14:paraId="63DB1DC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98" w:author="w18361" w:date="2012-05-10T13:42:00Z">
                  <w:rPr>
                    <w:rFonts w:ascii="Arial" w:hAnsi="Arial"/>
                    <w:sz w:val="18"/>
                    <w:lang w:val="en-US"/>
                  </w:rPr>
                </w:rPrChange>
              </w:rPr>
            </w:pPr>
            <w:r>
              <w:rPr>
                <w:rFonts w:ascii="Arial" w:hAnsi="Arial"/>
                <w:sz w:val="18"/>
                <w:rPrChange w:id="99" w:author="w18361" w:date="2012-05-10T13:42:00Z">
                  <w:rPr>
                    <w:rFonts w:ascii="Arial" w:hAnsi="Arial"/>
                    <w:sz w:val="18"/>
                    <w:lang w:val="en-US"/>
                  </w:rPr>
                </w:rPrChange>
              </w:rPr>
              <w:t>maxInclusive: 999999999999999</w:t>
            </w:r>
          </w:p>
          <w:p w14:paraId="6812AA05"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14:paraId="2F116147"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48CDA401"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14:paraId="14199195"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14:paraId="33F2C517"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3046EE" w14:paraId="38BAD493" w14:textId="77777777" w:rsidTr="003046EE">
        <w:tc>
          <w:tcPr>
            <w:tcW w:w="3402" w:type="dxa"/>
          </w:tcPr>
          <w:p w14:paraId="59E2C985"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14:paraId="6C59C73C"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0" w:author="w18361" w:date="2012-05-10T13:42:00Z">
                  <w:rPr>
                    <w:rFonts w:ascii="Arial" w:hAnsi="Arial"/>
                    <w:sz w:val="18"/>
                    <w:lang w:val="en-US"/>
                  </w:rPr>
                </w:rPrChange>
              </w:rPr>
            </w:pPr>
            <w:r>
              <w:rPr>
                <w:rFonts w:ascii="Arial" w:hAnsi="Arial"/>
                <w:sz w:val="18"/>
                <w:rPrChange w:id="101" w:author="w18361" w:date="2012-05-10T13:42:00Z">
                  <w:rPr>
                    <w:rFonts w:ascii="Arial" w:hAnsi="Arial"/>
                    <w:sz w:val="18"/>
                    <w:lang w:val="en-US"/>
                  </w:rPr>
                </w:rPrChange>
              </w:rPr>
              <w:t xml:space="preserve">Domain: </w:t>
            </w:r>
          </w:p>
          <w:p w14:paraId="4B3D336B"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2" w:author="w18361" w:date="2012-05-10T13:42:00Z">
                  <w:rPr>
                    <w:rFonts w:ascii="Arial" w:hAnsi="Arial"/>
                    <w:sz w:val="18"/>
                    <w:lang w:val="en-US"/>
                  </w:rPr>
                </w:rPrChange>
              </w:rPr>
            </w:pPr>
            <w:r>
              <w:rPr>
                <w:rFonts w:ascii="Arial" w:hAnsi="Arial"/>
                <w:sz w:val="18"/>
                <w:rPrChange w:id="103" w:author="w18361" w:date="2012-05-10T13:42:00Z">
                  <w:rPr>
                    <w:rFonts w:ascii="Arial" w:hAnsi="Arial"/>
                    <w:sz w:val="18"/>
                    <w:lang w:val="en-US"/>
                  </w:rPr>
                </w:rPrChange>
              </w:rPr>
              <w:t>Tekst32</w:t>
            </w:r>
          </w:p>
          <w:p w14:paraId="05EA7BF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4" w:author="w18361" w:date="2012-05-10T13:42:00Z">
                  <w:rPr>
                    <w:rFonts w:ascii="Arial" w:hAnsi="Arial"/>
                    <w:sz w:val="18"/>
                    <w:lang w:val="en-US"/>
                  </w:rPr>
                </w:rPrChange>
              </w:rPr>
            </w:pPr>
            <w:r>
              <w:rPr>
                <w:rFonts w:ascii="Arial" w:hAnsi="Arial"/>
                <w:sz w:val="18"/>
                <w:rPrChange w:id="105" w:author="w18361" w:date="2012-05-10T13:42:00Z">
                  <w:rPr>
                    <w:rFonts w:ascii="Arial" w:hAnsi="Arial"/>
                    <w:sz w:val="18"/>
                    <w:lang w:val="en-US"/>
                  </w:rPr>
                </w:rPrChange>
              </w:rPr>
              <w:t>base: string</w:t>
            </w:r>
          </w:p>
          <w:p w14:paraId="0FA39D3D"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06" w:author="w18361" w:date="2012-05-10T13:42:00Z">
                  <w:rPr>
                    <w:rFonts w:ascii="Arial" w:hAnsi="Arial"/>
                    <w:sz w:val="18"/>
                    <w:lang w:val="en-US"/>
                  </w:rPr>
                </w:rPrChange>
              </w:rPr>
            </w:pPr>
            <w:r>
              <w:rPr>
                <w:rFonts w:ascii="Arial" w:hAnsi="Arial"/>
                <w:sz w:val="18"/>
                <w:rPrChange w:id="107" w:author="w18361" w:date="2012-05-10T13:42:00Z">
                  <w:rPr>
                    <w:rFonts w:ascii="Arial" w:hAnsi="Arial"/>
                    <w:sz w:val="18"/>
                    <w:lang w:val="en-US"/>
                  </w:rPr>
                </w:rPrChange>
              </w:rPr>
              <w:t>maxLength: 32</w:t>
            </w:r>
          </w:p>
        </w:tc>
        <w:tc>
          <w:tcPr>
            <w:tcW w:w="4671" w:type="dxa"/>
          </w:tcPr>
          <w:p w14:paraId="12D3D819"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14:paraId="6415EDA1"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4A1C52"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14:paraId="0E2D3FAC"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8F060B4"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046EE" w14:paraId="70ADB8A3" w14:textId="77777777" w:rsidTr="003046EE">
        <w:tc>
          <w:tcPr>
            <w:tcW w:w="3402" w:type="dxa"/>
          </w:tcPr>
          <w:p w14:paraId="7279D68D"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14:paraId="4728E68B"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7213DFD"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2153BE12"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24AF83FE"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14:paraId="7C677DBD"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294FAD07"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046EE" w14:paraId="2CC6C159" w14:textId="77777777" w:rsidTr="003046EE">
        <w:tc>
          <w:tcPr>
            <w:tcW w:w="3402" w:type="dxa"/>
          </w:tcPr>
          <w:p w14:paraId="53912FE9"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14:paraId="03E7F0A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4085643"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14:paraId="7EE2447E"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96A953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14:paraId="18EBAADD"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14:paraId="24069D21"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046EE" w14:paraId="46041A51" w14:textId="77777777" w:rsidTr="003046EE">
        <w:trPr>
          <w:ins w:id="108" w:author="w18361" w:date="2012-05-10T13:42:00Z"/>
        </w:trPr>
        <w:tc>
          <w:tcPr>
            <w:tcW w:w="3402" w:type="dxa"/>
          </w:tcPr>
          <w:p w14:paraId="5FF43C50"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ins w:id="109" w:author="w18361" w:date="2012-05-10T13:42:00Z"/>
                <w:rFonts w:ascii="Arial" w:hAnsi="Arial" w:cs="Arial"/>
                <w:sz w:val="18"/>
              </w:rPr>
            </w:pPr>
            <w:ins w:id="110" w:author="w18361" w:date="2012-05-10T13:42:00Z">
              <w:r>
                <w:rPr>
                  <w:rFonts w:ascii="Arial" w:hAnsi="Arial" w:cs="Arial"/>
                  <w:sz w:val="18"/>
                </w:rPr>
                <w:t>OpkrævningFordringSumBeløb</w:t>
              </w:r>
            </w:ins>
          </w:p>
        </w:tc>
        <w:tc>
          <w:tcPr>
            <w:tcW w:w="1701" w:type="dxa"/>
          </w:tcPr>
          <w:p w14:paraId="37BA9FC1"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1" w:author="w18361" w:date="2012-05-10T13:42:00Z"/>
                <w:rFonts w:ascii="Arial" w:hAnsi="Arial" w:cs="Arial"/>
                <w:sz w:val="18"/>
              </w:rPr>
            </w:pPr>
            <w:ins w:id="112" w:author="w18361" w:date="2012-05-10T13:42:00Z">
              <w:r>
                <w:rPr>
                  <w:rFonts w:ascii="Arial" w:hAnsi="Arial" w:cs="Arial"/>
                  <w:sz w:val="18"/>
                </w:rPr>
                <w:t xml:space="preserve">Domain: </w:t>
              </w:r>
            </w:ins>
          </w:p>
          <w:p w14:paraId="0D8F8F06"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3" w:author="w18361" w:date="2012-05-10T13:42:00Z"/>
                <w:rFonts w:ascii="Arial" w:hAnsi="Arial" w:cs="Arial"/>
                <w:sz w:val="18"/>
              </w:rPr>
            </w:pPr>
            <w:ins w:id="114" w:author="w18361" w:date="2012-05-10T13:42:00Z">
              <w:r>
                <w:rPr>
                  <w:rFonts w:ascii="Arial" w:hAnsi="Arial" w:cs="Arial"/>
                  <w:sz w:val="18"/>
                </w:rPr>
                <w:t>Beløb</w:t>
              </w:r>
            </w:ins>
          </w:p>
          <w:p w14:paraId="576E9FD6"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5" w:author="w18361" w:date="2012-05-10T13:42:00Z"/>
                <w:rFonts w:ascii="Arial" w:hAnsi="Arial" w:cs="Arial"/>
                <w:sz w:val="18"/>
              </w:rPr>
            </w:pPr>
            <w:ins w:id="116" w:author="w18361" w:date="2012-05-10T13:42:00Z">
              <w:r>
                <w:rPr>
                  <w:rFonts w:ascii="Arial" w:hAnsi="Arial" w:cs="Arial"/>
                  <w:sz w:val="18"/>
                </w:rPr>
                <w:t>base: decimal</w:t>
              </w:r>
            </w:ins>
          </w:p>
          <w:p w14:paraId="49F6B998"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7" w:author="w18361" w:date="2012-05-10T13:42:00Z"/>
                <w:rFonts w:ascii="Arial" w:hAnsi="Arial" w:cs="Arial"/>
                <w:sz w:val="18"/>
              </w:rPr>
            </w:pPr>
            <w:ins w:id="118" w:author="w18361" w:date="2012-05-10T13:42:00Z">
              <w:r>
                <w:rPr>
                  <w:rFonts w:ascii="Arial" w:hAnsi="Arial" w:cs="Arial"/>
                  <w:sz w:val="18"/>
                </w:rPr>
                <w:t>totalDigits: 13</w:t>
              </w:r>
            </w:ins>
          </w:p>
          <w:p w14:paraId="193AE8CB"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9" w:author="w18361" w:date="2012-05-10T13:42:00Z"/>
                <w:rFonts w:ascii="Arial" w:hAnsi="Arial" w:cs="Arial"/>
                <w:sz w:val="18"/>
              </w:rPr>
            </w:pPr>
            <w:ins w:id="120" w:author="w18361" w:date="2012-05-10T13:42:00Z">
              <w:r>
                <w:rPr>
                  <w:rFonts w:ascii="Arial" w:hAnsi="Arial" w:cs="Arial"/>
                  <w:sz w:val="18"/>
                </w:rPr>
                <w:t>fractionDigits: 2</w:t>
              </w:r>
            </w:ins>
          </w:p>
        </w:tc>
        <w:tc>
          <w:tcPr>
            <w:tcW w:w="4671" w:type="dxa"/>
          </w:tcPr>
          <w:p w14:paraId="04016ECB"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1" w:author="w18361" w:date="2012-05-10T13:42:00Z"/>
                <w:rFonts w:ascii="Arial" w:hAnsi="Arial" w:cs="Arial"/>
                <w:sz w:val="18"/>
              </w:rPr>
            </w:pPr>
            <w:ins w:id="122" w:author="w18361" w:date="2012-05-10T13:42:00Z">
              <w:r>
                <w:rPr>
                  <w:rFonts w:ascii="Arial" w:hAnsi="Arial" w:cs="Arial"/>
                  <w:sz w:val="18"/>
                </w:rPr>
                <w:t>Beløb angivet som decimaltal, fx. 1500,00</w:t>
              </w:r>
            </w:ins>
          </w:p>
        </w:tc>
      </w:tr>
      <w:tr w:rsidR="003046EE" w14:paraId="506516AC" w14:textId="77777777" w:rsidTr="003046EE">
        <w:tc>
          <w:tcPr>
            <w:tcW w:w="3402" w:type="dxa"/>
          </w:tcPr>
          <w:p w14:paraId="26727496"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14:paraId="0FEF6C32"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3" w:author="w18361" w:date="2012-05-10T13:42:00Z">
                  <w:rPr>
                    <w:rFonts w:ascii="Arial" w:hAnsi="Arial"/>
                    <w:sz w:val="18"/>
                    <w:lang w:val="en-US"/>
                  </w:rPr>
                </w:rPrChange>
              </w:rPr>
            </w:pPr>
            <w:r>
              <w:rPr>
                <w:rFonts w:ascii="Arial" w:hAnsi="Arial"/>
                <w:sz w:val="18"/>
                <w:rPrChange w:id="124" w:author="w18361" w:date="2012-05-10T13:42:00Z">
                  <w:rPr>
                    <w:rFonts w:ascii="Arial" w:hAnsi="Arial"/>
                    <w:sz w:val="18"/>
                    <w:lang w:val="en-US"/>
                  </w:rPr>
                </w:rPrChange>
              </w:rPr>
              <w:t xml:space="preserve">Domain: </w:t>
            </w:r>
          </w:p>
          <w:p w14:paraId="6F167B80"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5" w:author="w18361" w:date="2012-05-10T13:42:00Z">
                  <w:rPr>
                    <w:rFonts w:ascii="Arial" w:hAnsi="Arial"/>
                    <w:sz w:val="18"/>
                    <w:lang w:val="en-US"/>
                  </w:rPr>
                </w:rPrChange>
              </w:rPr>
            </w:pPr>
            <w:r>
              <w:rPr>
                <w:rFonts w:ascii="Arial" w:hAnsi="Arial"/>
                <w:sz w:val="18"/>
                <w:rPrChange w:id="126" w:author="w18361" w:date="2012-05-10T13:42:00Z">
                  <w:rPr>
                    <w:rFonts w:ascii="Arial" w:hAnsi="Arial"/>
                    <w:sz w:val="18"/>
                    <w:lang w:val="en-US"/>
                  </w:rPr>
                </w:rPrChange>
              </w:rPr>
              <w:t>ID4</w:t>
            </w:r>
          </w:p>
          <w:p w14:paraId="4C8CC653"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7" w:author="w18361" w:date="2012-05-10T13:42:00Z">
                  <w:rPr>
                    <w:rFonts w:ascii="Arial" w:hAnsi="Arial"/>
                    <w:sz w:val="18"/>
                    <w:lang w:val="en-US"/>
                  </w:rPr>
                </w:rPrChange>
              </w:rPr>
            </w:pPr>
            <w:r>
              <w:rPr>
                <w:rFonts w:ascii="Arial" w:hAnsi="Arial"/>
                <w:sz w:val="18"/>
                <w:rPrChange w:id="128" w:author="w18361" w:date="2012-05-10T13:42:00Z">
                  <w:rPr>
                    <w:rFonts w:ascii="Arial" w:hAnsi="Arial"/>
                    <w:sz w:val="18"/>
                    <w:lang w:val="en-US"/>
                  </w:rPr>
                </w:rPrChange>
              </w:rPr>
              <w:t>base: integer</w:t>
            </w:r>
          </w:p>
          <w:p w14:paraId="4FA13C7D"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29" w:author="w18361" w:date="2012-05-10T13:42:00Z">
                  <w:rPr>
                    <w:rFonts w:ascii="Arial" w:hAnsi="Arial"/>
                    <w:sz w:val="18"/>
                    <w:lang w:val="en-US"/>
                  </w:rPr>
                </w:rPrChange>
              </w:rPr>
            </w:pPr>
            <w:r>
              <w:rPr>
                <w:rFonts w:ascii="Arial" w:hAnsi="Arial"/>
                <w:sz w:val="18"/>
                <w:rPrChange w:id="130" w:author="w18361" w:date="2012-05-10T13:42:00Z">
                  <w:rPr>
                    <w:rFonts w:ascii="Arial" w:hAnsi="Arial"/>
                    <w:sz w:val="18"/>
                    <w:lang w:val="en-US"/>
                  </w:rPr>
                </w:rPrChange>
              </w:rPr>
              <w:t>totalDigits: 4</w:t>
            </w:r>
          </w:p>
        </w:tc>
        <w:tc>
          <w:tcPr>
            <w:tcW w:w="4671" w:type="dxa"/>
          </w:tcPr>
          <w:p w14:paraId="779A552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14:paraId="76C2DABE"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C4E8FCE"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14:paraId="5CEF9126"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14:paraId="6DA04B4C"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14:paraId="3975A369"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14:paraId="710AD646"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14:paraId="47CB212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14:paraId="56C4D52D"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14:paraId="5832F5A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14:paraId="36075E30"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14:paraId="53B532B3"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14:paraId="6966E001"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AAC848B"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37659DD7"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3046EE" w14:paraId="2A117083" w14:textId="77777777" w:rsidTr="003046EE">
        <w:tc>
          <w:tcPr>
            <w:tcW w:w="3402" w:type="dxa"/>
          </w:tcPr>
          <w:p w14:paraId="5123AEF5"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14:paraId="60FBCB1D"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1" w:author="w18361" w:date="2012-05-10T13:42:00Z">
                  <w:rPr>
                    <w:rFonts w:ascii="Arial" w:hAnsi="Arial"/>
                    <w:sz w:val="18"/>
                    <w:lang w:val="en-US"/>
                  </w:rPr>
                </w:rPrChange>
              </w:rPr>
            </w:pPr>
            <w:r>
              <w:rPr>
                <w:rFonts w:ascii="Arial" w:hAnsi="Arial"/>
                <w:sz w:val="18"/>
                <w:rPrChange w:id="132" w:author="w18361" w:date="2012-05-10T13:42:00Z">
                  <w:rPr>
                    <w:rFonts w:ascii="Arial" w:hAnsi="Arial"/>
                    <w:sz w:val="18"/>
                    <w:lang w:val="en-US"/>
                  </w:rPr>
                </w:rPrChange>
              </w:rPr>
              <w:t xml:space="preserve">Domain: </w:t>
            </w:r>
          </w:p>
          <w:p w14:paraId="36ABF6C5"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3" w:author="w18361" w:date="2012-05-10T13:42:00Z">
                  <w:rPr>
                    <w:rFonts w:ascii="Arial" w:hAnsi="Arial"/>
                    <w:sz w:val="18"/>
                    <w:lang w:val="en-US"/>
                  </w:rPr>
                </w:rPrChange>
              </w:rPr>
            </w:pPr>
            <w:r>
              <w:rPr>
                <w:rFonts w:ascii="Arial" w:hAnsi="Arial"/>
                <w:sz w:val="18"/>
                <w:rPrChange w:id="134" w:author="w18361" w:date="2012-05-10T13:42:00Z">
                  <w:rPr>
                    <w:rFonts w:ascii="Arial" w:hAnsi="Arial"/>
                    <w:sz w:val="18"/>
                    <w:lang w:val="en-US"/>
                  </w:rPr>
                </w:rPrChange>
              </w:rPr>
              <w:t>Tekst32</w:t>
            </w:r>
          </w:p>
          <w:p w14:paraId="7E26B83B"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5" w:author="w18361" w:date="2012-05-10T13:42:00Z">
                  <w:rPr>
                    <w:rFonts w:ascii="Arial" w:hAnsi="Arial"/>
                    <w:sz w:val="18"/>
                    <w:lang w:val="en-US"/>
                  </w:rPr>
                </w:rPrChange>
              </w:rPr>
            </w:pPr>
            <w:r>
              <w:rPr>
                <w:rFonts w:ascii="Arial" w:hAnsi="Arial"/>
                <w:sz w:val="18"/>
                <w:rPrChange w:id="136" w:author="w18361" w:date="2012-05-10T13:42:00Z">
                  <w:rPr>
                    <w:rFonts w:ascii="Arial" w:hAnsi="Arial"/>
                    <w:sz w:val="18"/>
                    <w:lang w:val="en-US"/>
                  </w:rPr>
                </w:rPrChange>
              </w:rPr>
              <w:t>base: string</w:t>
            </w:r>
          </w:p>
          <w:p w14:paraId="2E76B961"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7" w:author="w18361" w:date="2012-05-10T13:42:00Z">
                  <w:rPr>
                    <w:rFonts w:ascii="Arial" w:hAnsi="Arial"/>
                    <w:sz w:val="18"/>
                    <w:lang w:val="en-US"/>
                  </w:rPr>
                </w:rPrChange>
              </w:rPr>
            </w:pPr>
            <w:r>
              <w:rPr>
                <w:rFonts w:ascii="Arial" w:hAnsi="Arial"/>
                <w:sz w:val="18"/>
                <w:rPrChange w:id="138" w:author="w18361" w:date="2012-05-10T13:42:00Z">
                  <w:rPr>
                    <w:rFonts w:ascii="Arial" w:hAnsi="Arial"/>
                    <w:sz w:val="18"/>
                    <w:lang w:val="en-US"/>
                  </w:rPr>
                </w:rPrChange>
              </w:rPr>
              <w:lastRenderedPageBreak/>
              <w:t>maxLength: 32</w:t>
            </w:r>
          </w:p>
        </w:tc>
        <w:tc>
          <w:tcPr>
            <w:tcW w:w="4671" w:type="dxa"/>
          </w:tcPr>
          <w:p w14:paraId="1BB28127"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af handlingen i en indsats, fx en betalingsordning for en kunde.</w:t>
            </w:r>
          </w:p>
        </w:tc>
      </w:tr>
      <w:tr w:rsidR="003046EE" w14:paraId="41C82094" w14:textId="77777777" w:rsidTr="003046EE">
        <w:tc>
          <w:tcPr>
            <w:tcW w:w="3402" w:type="dxa"/>
          </w:tcPr>
          <w:p w14:paraId="7A162608"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OpkrævningIndsatsSlutdato</w:t>
            </w:r>
          </w:p>
        </w:tc>
        <w:tc>
          <w:tcPr>
            <w:tcW w:w="1701" w:type="dxa"/>
          </w:tcPr>
          <w:p w14:paraId="3EBDF5F2"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891141E"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14:paraId="10BD7627"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4F6A72EF"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3046EE" w14:paraId="3DA5CF2B" w14:textId="77777777" w:rsidTr="003046EE">
        <w:tc>
          <w:tcPr>
            <w:tcW w:w="3402" w:type="dxa"/>
          </w:tcPr>
          <w:p w14:paraId="35969ADE"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OpkrævningIndsatsStartdato</w:t>
            </w:r>
          </w:p>
        </w:tc>
        <w:tc>
          <w:tcPr>
            <w:tcW w:w="1701" w:type="dxa"/>
          </w:tcPr>
          <w:p w14:paraId="6DC00CF7"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BBE4328"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14:paraId="4D23573B"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14:paraId="5FD65C75"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3046EE" w14:paraId="0A01A98C" w14:textId="77777777" w:rsidTr="003046EE">
        <w:tc>
          <w:tcPr>
            <w:tcW w:w="3402" w:type="dxa"/>
          </w:tcPr>
          <w:p w14:paraId="1D097638"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14:paraId="0F0914C5"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39" w:author="w18361" w:date="2012-05-10T13:42:00Z">
                  <w:rPr>
                    <w:rFonts w:ascii="Arial" w:hAnsi="Arial"/>
                    <w:sz w:val="18"/>
                    <w:lang w:val="en-US"/>
                  </w:rPr>
                </w:rPrChange>
              </w:rPr>
            </w:pPr>
            <w:r>
              <w:rPr>
                <w:rFonts w:ascii="Arial" w:hAnsi="Arial"/>
                <w:sz w:val="18"/>
                <w:rPrChange w:id="140" w:author="w18361" w:date="2012-05-10T13:42:00Z">
                  <w:rPr>
                    <w:rFonts w:ascii="Arial" w:hAnsi="Arial"/>
                    <w:sz w:val="18"/>
                    <w:lang w:val="en-US"/>
                  </w:rPr>
                </w:rPrChange>
              </w:rPr>
              <w:t xml:space="preserve">Domain: </w:t>
            </w:r>
          </w:p>
          <w:p w14:paraId="6A6E758C"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1" w:author="w18361" w:date="2012-05-10T13:42:00Z">
                  <w:rPr>
                    <w:rFonts w:ascii="Arial" w:hAnsi="Arial"/>
                    <w:sz w:val="18"/>
                    <w:lang w:val="en-US"/>
                  </w:rPr>
                </w:rPrChange>
              </w:rPr>
            </w:pPr>
            <w:r>
              <w:rPr>
                <w:rFonts w:ascii="Arial" w:hAnsi="Arial"/>
                <w:sz w:val="18"/>
                <w:rPrChange w:id="142" w:author="w18361" w:date="2012-05-10T13:42:00Z">
                  <w:rPr>
                    <w:rFonts w:ascii="Arial" w:hAnsi="Arial"/>
                    <w:sz w:val="18"/>
                    <w:lang w:val="en-US"/>
                  </w:rPr>
                </w:rPrChange>
              </w:rPr>
              <w:t>Beløb</w:t>
            </w:r>
          </w:p>
          <w:p w14:paraId="2AA06D9A"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3" w:author="w18361" w:date="2012-05-10T13:42:00Z">
                  <w:rPr>
                    <w:rFonts w:ascii="Arial" w:hAnsi="Arial"/>
                    <w:sz w:val="18"/>
                    <w:lang w:val="en-US"/>
                  </w:rPr>
                </w:rPrChange>
              </w:rPr>
            </w:pPr>
            <w:r>
              <w:rPr>
                <w:rFonts w:ascii="Arial" w:hAnsi="Arial"/>
                <w:sz w:val="18"/>
                <w:rPrChange w:id="144" w:author="w18361" w:date="2012-05-10T13:42:00Z">
                  <w:rPr>
                    <w:rFonts w:ascii="Arial" w:hAnsi="Arial"/>
                    <w:sz w:val="18"/>
                    <w:lang w:val="en-US"/>
                  </w:rPr>
                </w:rPrChange>
              </w:rPr>
              <w:t>base: decimal</w:t>
            </w:r>
          </w:p>
          <w:p w14:paraId="67997C71"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5" w:author="w18361" w:date="2012-05-10T13:42:00Z">
                  <w:rPr>
                    <w:rFonts w:ascii="Arial" w:hAnsi="Arial"/>
                    <w:sz w:val="18"/>
                    <w:lang w:val="en-US"/>
                  </w:rPr>
                </w:rPrChange>
              </w:rPr>
            </w:pPr>
            <w:r>
              <w:rPr>
                <w:rFonts w:ascii="Arial" w:hAnsi="Arial"/>
                <w:sz w:val="18"/>
                <w:rPrChange w:id="146" w:author="w18361" w:date="2012-05-10T13:42:00Z">
                  <w:rPr>
                    <w:rFonts w:ascii="Arial" w:hAnsi="Arial"/>
                    <w:sz w:val="18"/>
                    <w:lang w:val="en-US"/>
                  </w:rPr>
                </w:rPrChange>
              </w:rPr>
              <w:t>totalDigits: 13</w:t>
            </w:r>
          </w:p>
          <w:p w14:paraId="0647F08B"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10E3B0C8"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3046EE" w14:paraId="7941BA5F" w14:textId="77777777" w:rsidTr="003046EE">
        <w:tc>
          <w:tcPr>
            <w:tcW w:w="3402" w:type="dxa"/>
          </w:tcPr>
          <w:p w14:paraId="7CD21EDF"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14:paraId="23F74800"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7" w:author="w18361" w:date="2012-05-10T13:42:00Z">
                  <w:rPr>
                    <w:rFonts w:ascii="Arial" w:hAnsi="Arial"/>
                    <w:sz w:val="18"/>
                    <w:lang w:val="en-US"/>
                  </w:rPr>
                </w:rPrChange>
              </w:rPr>
            </w:pPr>
            <w:r>
              <w:rPr>
                <w:rFonts w:ascii="Arial" w:hAnsi="Arial"/>
                <w:sz w:val="18"/>
                <w:rPrChange w:id="148" w:author="w18361" w:date="2012-05-10T13:42:00Z">
                  <w:rPr>
                    <w:rFonts w:ascii="Arial" w:hAnsi="Arial"/>
                    <w:sz w:val="18"/>
                    <w:lang w:val="en-US"/>
                  </w:rPr>
                </w:rPrChange>
              </w:rPr>
              <w:t xml:space="preserve">Domain: </w:t>
            </w:r>
          </w:p>
          <w:p w14:paraId="6091EC8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49" w:author="w18361" w:date="2012-05-10T13:42:00Z">
                  <w:rPr>
                    <w:rFonts w:ascii="Arial" w:hAnsi="Arial"/>
                    <w:sz w:val="18"/>
                    <w:lang w:val="en-US"/>
                  </w:rPr>
                </w:rPrChange>
              </w:rPr>
            </w:pPr>
            <w:r>
              <w:rPr>
                <w:rFonts w:ascii="Arial" w:hAnsi="Arial"/>
                <w:sz w:val="18"/>
                <w:rPrChange w:id="150" w:author="w18361" w:date="2012-05-10T13:42:00Z">
                  <w:rPr>
                    <w:rFonts w:ascii="Arial" w:hAnsi="Arial"/>
                    <w:sz w:val="18"/>
                    <w:lang w:val="en-US"/>
                  </w:rPr>
                </w:rPrChange>
              </w:rPr>
              <w:t>DatoTid</w:t>
            </w:r>
          </w:p>
          <w:p w14:paraId="592D0B81"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1" w:author="w18361" w:date="2012-05-10T13:42:00Z">
                  <w:rPr>
                    <w:rFonts w:ascii="Arial" w:hAnsi="Arial"/>
                    <w:sz w:val="18"/>
                    <w:lang w:val="en-US"/>
                  </w:rPr>
                </w:rPrChange>
              </w:rPr>
            </w:pPr>
            <w:r>
              <w:rPr>
                <w:rFonts w:ascii="Arial" w:hAnsi="Arial"/>
                <w:sz w:val="18"/>
                <w:rPrChange w:id="152" w:author="w18361" w:date="2012-05-10T13:42:00Z">
                  <w:rPr>
                    <w:rFonts w:ascii="Arial" w:hAnsi="Arial"/>
                    <w:sz w:val="18"/>
                    <w:lang w:val="en-US"/>
                  </w:rPr>
                </w:rPrChange>
              </w:rPr>
              <w:t>base: dateTime</w:t>
            </w:r>
          </w:p>
          <w:p w14:paraId="301F40BC"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3" w:author="w18361" w:date="2012-05-10T13:42:00Z">
                  <w:rPr>
                    <w:rFonts w:ascii="Arial" w:hAnsi="Arial"/>
                    <w:sz w:val="18"/>
                    <w:lang w:val="en-US"/>
                  </w:rPr>
                </w:rPrChange>
              </w:rPr>
            </w:pPr>
            <w:r>
              <w:rPr>
                <w:rFonts w:ascii="Arial" w:hAnsi="Arial"/>
                <w:sz w:val="18"/>
                <w:rPrChange w:id="154" w:author="w18361" w:date="2012-05-10T13:42:00Z">
                  <w:rPr>
                    <w:rFonts w:ascii="Arial" w:hAnsi="Arial"/>
                    <w:sz w:val="18"/>
                    <w:lang w:val="en-US"/>
                  </w:rPr>
                </w:rPrChange>
              </w:rPr>
              <w:t>whiteSpace: collapse</w:t>
            </w:r>
          </w:p>
        </w:tc>
        <w:tc>
          <w:tcPr>
            <w:tcW w:w="4671" w:type="dxa"/>
          </w:tcPr>
          <w:p w14:paraId="3A034337"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14:paraId="2A36636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391539F"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3046EE" w14:paraId="6DC0881A" w14:textId="77777777" w:rsidTr="003046EE">
        <w:tc>
          <w:tcPr>
            <w:tcW w:w="3402" w:type="dxa"/>
          </w:tcPr>
          <w:p w14:paraId="6997D6E1"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14:paraId="011B660F"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5" w:author="w18361" w:date="2012-05-10T13:42:00Z">
                  <w:rPr>
                    <w:rFonts w:ascii="Arial" w:hAnsi="Arial"/>
                    <w:sz w:val="18"/>
                    <w:lang w:val="en-US"/>
                  </w:rPr>
                </w:rPrChange>
              </w:rPr>
            </w:pPr>
            <w:r>
              <w:rPr>
                <w:rFonts w:ascii="Arial" w:hAnsi="Arial"/>
                <w:sz w:val="18"/>
                <w:rPrChange w:id="156" w:author="w18361" w:date="2012-05-10T13:42:00Z">
                  <w:rPr>
                    <w:rFonts w:ascii="Arial" w:hAnsi="Arial"/>
                    <w:sz w:val="18"/>
                    <w:lang w:val="en-US"/>
                  </w:rPr>
                </w:rPrChange>
              </w:rPr>
              <w:t xml:space="preserve">Domain: </w:t>
            </w:r>
          </w:p>
          <w:p w14:paraId="13270BA5"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7" w:author="w18361" w:date="2012-05-10T13:42:00Z">
                  <w:rPr>
                    <w:rFonts w:ascii="Arial" w:hAnsi="Arial"/>
                    <w:sz w:val="18"/>
                    <w:lang w:val="en-US"/>
                  </w:rPr>
                </w:rPrChange>
              </w:rPr>
            </w:pPr>
            <w:r>
              <w:rPr>
                <w:rFonts w:ascii="Arial" w:hAnsi="Arial"/>
                <w:sz w:val="18"/>
                <w:rPrChange w:id="158" w:author="w18361" w:date="2012-05-10T13:42:00Z">
                  <w:rPr>
                    <w:rFonts w:ascii="Arial" w:hAnsi="Arial"/>
                    <w:sz w:val="18"/>
                    <w:lang w:val="en-US"/>
                  </w:rPr>
                </w:rPrChange>
              </w:rPr>
              <w:t>Tekst11</w:t>
            </w:r>
          </w:p>
          <w:p w14:paraId="5BF66347"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59" w:author="w18361" w:date="2012-05-10T13:42:00Z">
                  <w:rPr>
                    <w:rFonts w:ascii="Arial" w:hAnsi="Arial"/>
                    <w:sz w:val="18"/>
                    <w:lang w:val="en-US"/>
                  </w:rPr>
                </w:rPrChange>
              </w:rPr>
            </w:pPr>
            <w:r>
              <w:rPr>
                <w:rFonts w:ascii="Arial" w:hAnsi="Arial"/>
                <w:sz w:val="18"/>
                <w:rPrChange w:id="160" w:author="w18361" w:date="2012-05-10T13:42:00Z">
                  <w:rPr>
                    <w:rFonts w:ascii="Arial" w:hAnsi="Arial"/>
                    <w:sz w:val="18"/>
                    <w:lang w:val="en-US"/>
                  </w:rPr>
                </w:rPrChange>
              </w:rPr>
              <w:t>base: string</w:t>
            </w:r>
          </w:p>
          <w:p w14:paraId="164B71D3"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sz w:val="18"/>
                <w:rPrChange w:id="161" w:author="w18361" w:date="2012-05-10T13:42:00Z">
                  <w:rPr>
                    <w:rFonts w:ascii="Arial" w:hAnsi="Arial"/>
                    <w:sz w:val="18"/>
                    <w:lang w:val="en-US"/>
                  </w:rPr>
                </w:rPrChange>
              </w:rPr>
            </w:pPr>
            <w:r>
              <w:rPr>
                <w:rFonts w:ascii="Arial" w:hAnsi="Arial"/>
                <w:sz w:val="18"/>
                <w:rPrChange w:id="162" w:author="w18361" w:date="2012-05-10T13:42:00Z">
                  <w:rPr>
                    <w:rFonts w:ascii="Arial" w:hAnsi="Arial"/>
                    <w:sz w:val="18"/>
                    <w:lang w:val="en-US"/>
                  </w:rPr>
                </w:rPrChange>
              </w:rPr>
              <w:t>maxLength: 11</w:t>
            </w:r>
          </w:p>
        </w:tc>
        <w:tc>
          <w:tcPr>
            <w:tcW w:w="4671" w:type="dxa"/>
          </w:tcPr>
          <w:p w14:paraId="675A7169" w14:textId="77777777" w:rsid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14:paraId="13BDA71C" w14:textId="77777777" w:rsidR="003046EE" w:rsidRPr="003046EE" w:rsidRDefault="003046EE"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14:paraId="0E3250B9" w14:textId="77777777" w:rsidR="001D2DD6" w:rsidRPr="003046EE" w:rsidRDefault="001D2DD6" w:rsidP="003046E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D2DD6" w:rsidRPr="003046EE" w:rsidSect="003046EE">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EFDC6" w14:textId="77777777" w:rsidR="00F104D9" w:rsidRDefault="00F104D9" w:rsidP="003046EE">
      <w:pPr>
        <w:spacing w:line="240" w:lineRule="auto"/>
      </w:pPr>
      <w:r>
        <w:separator/>
      </w:r>
    </w:p>
  </w:endnote>
  <w:endnote w:type="continuationSeparator" w:id="0">
    <w:p w14:paraId="056E93C4" w14:textId="77777777" w:rsidR="00F104D9" w:rsidRDefault="00F104D9" w:rsidP="003046EE">
      <w:pPr>
        <w:spacing w:line="240" w:lineRule="auto"/>
      </w:pPr>
      <w:r>
        <w:continuationSeparator/>
      </w:r>
    </w:p>
  </w:endnote>
  <w:endnote w:type="continuationNotice" w:id="1">
    <w:p w14:paraId="4A740564" w14:textId="77777777" w:rsidR="00F104D9" w:rsidRDefault="00F104D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AADAE" w14:textId="77777777" w:rsidR="003046EE" w:rsidRDefault="003046E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C2EC6" w14:textId="46633942" w:rsidR="003046EE" w:rsidRPr="003046EE" w:rsidRDefault="003046EE" w:rsidP="003046E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del w:id="40" w:author="w18361" w:date="2012-05-10T13:42:00Z">
      <w:r w:rsidR="002B5F56">
        <w:rPr>
          <w:rFonts w:ascii="Arial" w:hAnsi="Arial" w:cs="Arial"/>
          <w:noProof/>
          <w:sz w:val="16"/>
        </w:rPr>
        <w:delText>25. januar</w:delText>
      </w:r>
    </w:del>
    <w:ins w:id="41" w:author="w18361" w:date="2012-05-10T13:42:00Z">
      <w:r>
        <w:rPr>
          <w:rFonts w:ascii="Arial" w:hAnsi="Arial" w:cs="Arial"/>
          <w:noProof/>
          <w:sz w:val="16"/>
        </w:rPr>
        <w:t>10. maj</w:t>
      </w:r>
    </w:ins>
    <w:r>
      <w:rPr>
        <w:rFonts w:ascii="Arial" w:hAnsi="Arial" w:cs="Arial"/>
        <w:noProof/>
        <w:sz w:val="16"/>
      </w:rPr>
      <w:t xml:space="preserve">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9F6ED8">
      <w:rPr>
        <w:rFonts w:ascii="Arial" w:hAnsi="Arial" w:cs="Arial"/>
        <w:noProof/>
        <w:sz w:val="16"/>
      </w:rPr>
      <w:t>1</w:t>
    </w:r>
    <w:r>
      <w:rPr>
        <w:rFonts w:ascii="Arial" w:hAnsi="Arial" w:cs="Arial"/>
        <w:sz w:val="16"/>
      </w:rPr>
      <w:fldChar w:fldCharType="end"/>
    </w:r>
    <w:r>
      <w:rPr>
        <w:rFonts w:ascii="Arial" w:hAnsi="Arial" w:cs="Arial"/>
        <w:sz w:val="16"/>
      </w:rPr>
      <w:t xml:space="preserve"> af </w:t>
    </w:r>
    <w:r w:rsidR="00F104D9">
      <w:fldChar w:fldCharType="begin"/>
    </w:r>
    <w:r w:rsidR="00F104D9">
      <w:instrText xml:space="preserve"> NUMPAGES  \* MERGEFORMAT </w:instrText>
    </w:r>
    <w:r w:rsidR="00F104D9">
      <w:fldChar w:fldCharType="separate"/>
    </w:r>
    <w:r w:rsidR="009F6ED8" w:rsidRPr="009F6ED8">
      <w:rPr>
        <w:rFonts w:ascii="Arial" w:hAnsi="Arial" w:cs="Arial"/>
        <w:noProof/>
        <w:sz w:val="16"/>
      </w:rPr>
      <w:t>5</w:t>
    </w:r>
    <w:r w:rsidR="00F104D9">
      <w:rPr>
        <w:rFonts w:ascii="Arial" w:hAnsi="Arial" w:cs="Arial"/>
        <w:noProof/>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B2C7E" w14:textId="77777777" w:rsidR="003046EE" w:rsidRDefault="003046E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DAC7FC" w14:textId="77777777" w:rsidR="00F104D9" w:rsidRDefault="00F104D9" w:rsidP="003046EE">
      <w:pPr>
        <w:spacing w:line="240" w:lineRule="auto"/>
      </w:pPr>
      <w:r>
        <w:separator/>
      </w:r>
    </w:p>
  </w:footnote>
  <w:footnote w:type="continuationSeparator" w:id="0">
    <w:p w14:paraId="22EAFF37" w14:textId="77777777" w:rsidR="00F104D9" w:rsidRDefault="00F104D9" w:rsidP="003046EE">
      <w:pPr>
        <w:spacing w:line="240" w:lineRule="auto"/>
      </w:pPr>
      <w:r>
        <w:continuationSeparator/>
      </w:r>
    </w:p>
  </w:footnote>
  <w:footnote w:type="continuationNotice" w:id="1">
    <w:p w14:paraId="3941E749" w14:textId="77777777" w:rsidR="00F104D9" w:rsidRDefault="00F104D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4F85AD" w14:textId="77777777" w:rsidR="003046EE" w:rsidRDefault="003046E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DD4828" w14:textId="77777777" w:rsidR="003046EE" w:rsidRPr="003046EE" w:rsidRDefault="003046EE" w:rsidP="003046EE">
    <w:pPr>
      <w:pStyle w:val="Sidehoved"/>
      <w:jc w:val="center"/>
      <w:rPr>
        <w:rFonts w:ascii="Arial" w:hAnsi="Arial" w:cs="Arial"/>
      </w:rPr>
    </w:pPr>
    <w:r w:rsidRPr="003046EE">
      <w:rPr>
        <w:rFonts w:ascii="Arial" w:hAnsi="Arial" w:cs="Arial"/>
      </w:rPr>
      <w:t>Servicebeskrivelse</w:t>
    </w:r>
  </w:p>
  <w:p w14:paraId="1C25FB6D" w14:textId="77777777" w:rsidR="003046EE" w:rsidRPr="003046EE" w:rsidRDefault="003046EE" w:rsidP="003046E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240787" w14:textId="77777777" w:rsidR="003046EE" w:rsidRDefault="003046E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7A315" w14:textId="77777777" w:rsidR="003046EE" w:rsidRDefault="003046EE" w:rsidP="003046EE">
    <w:pPr>
      <w:pStyle w:val="Sidehoved"/>
      <w:jc w:val="center"/>
      <w:rPr>
        <w:rFonts w:ascii="Arial" w:hAnsi="Arial" w:cs="Arial"/>
      </w:rPr>
    </w:pPr>
    <w:r>
      <w:rPr>
        <w:rFonts w:ascii="Arial" w:hAnsi="Arial" w:cs="Arial"/>
      </w:rPr>
      <w:t>Data elementer</w:t>
    </w:r>
  </w:p>
  <w:p w14:paraId="37D82709" w14:textId="77777777" w:rsidR="003046EE" w:rsidRPr="003046EE" w:rsidRDefault="003046EE" w:rsidP="003046E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C358C"/>
    <w:multiLevelType w:val="multilevel"/>
    <w:tmpl w:val="51ACAE1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663C509C"/>
    <w:multiLevelType w:val="multilevel"/>
    <w:tmpl w:val="B774801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4"/>
  </w:compat>
  <w:rsids>
    <w:rsidRoot w:val="003046EE"/>
    <w:rsid w:val="001C5125"/>
    <w:rsid w:val="001D2DD6"/>
    <w:rsid w:val="00233B7E"/>
    <w:rsid w:val="002B5F56"/>
    <w:rsid w:val="003046EE"/>
    <w:rsid w:val="003F2ADE"/>
    <w:rsid w:val="009F6ED8"/>
    <w:rsid w:val="00F104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9F6ED8"/>
    <w:pPr>
      <w:keepLines/>
      <w:numPr>
        <w:numId w:val="1"/>
      </w:numPr>
      <w:spacing w:after="360" w:line="240" w:lineRule="auto"/>
      <w:outlineLvl w:val="0"/>
      <w:pPrChange w:id="0" w:author="w18361" w:date="2012-05-10T13:42:00Z">
        <w:pPr>
          <w:keepLines/>
          <w:numPr>
            <w:numId w:val="2"/>
          </w:numPr>
          <w:tabs>
            <w:tab w:val="num" w:pos="567"/>
          </w:tabs>
          <w:spacing w:after="360"/>
          <w:outlineLvl w:val="0"/>
        </w:pPr>
      </w:pPrChange>
    </w:pPr>
    <w:rPr>
      <w:rFonts w:ascii="Arial" w:eastAsiaTheme="majorEastAsia" w:hAnsi="Arial" w:cs="Arial"/>
      <w:b/>
      <w:bCs/>
      <w:sz w:val="30"/>
      <w:szCs w:val="28"/>
      <w:rPrChange w:id="0" w:author="w18361" w:date="2012-05-10T13:42: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9F6ED8"/>
    <w:pPr>
      <w:keepLines/>
      <w:numPr>
        <w:ilvl w:val="1"/>
        <w:numId w:val="1"/>
      </w:numPr>
      <w:suppressAutoHyphens/>
      <w:spacing w:line="240" w:lineRule="auto"/>
      <w:outlineLvl w:val="1"/>
      <w:pPrChange w:id="1" w:author="w18361" w:date="2012-05-10T13:42: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 w:author="w18361" w:date="2012-05-10T13:42: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9F6ED8"/>
    <w:pPr>
      <w:keepNext/>
      <w:keepLines/>
      <w:numPr>
        <w:ilvl w:val="2"/>
        <w:numId w:val="1"/>
      </w:numPr>
      <w:spacing w:before="200"/>
      <w:outlineLvl w:val="2"/>
      <w:pPrChange w:id="2" w:author="w18361" w:date="2012-05-10T13:42: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2" w:author="w18361" w:date="2012-05-10T13:42: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9F6ED8"/>
    <w:pPr>
      <w:keepNext/>
      <w:keepLines/>
      <w:numPr>
        <w:ilvl w:val="3"/>
        <w:numId w:val="1"/>
      </w:numPr>
      <w:spacing w:before="200"/>
      <w:outlineLvl w:val="3"/>
      <w:pPrChange w:id="3" w:author="w18361" w:date="2012-05-10T13:42: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3" w:author="w18361" w:date="2012-05-10T13:42: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9F6ED8"/>
    <w:pPr>
      <w:keepNext/>
      <w:keepLines/>
      <w:numPr>
        <w:ilvl w:val="4"/>
        <w:numId w:val="1"/>
      </w:numPr>
      <w:spacing w:before="200"/>
      <w:outlineLvl w:val="4"/>
      <w:pPrChange w:id="4" w:author="w18361" w:date="2012-05-10T13:42: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4" w:author="w18361" w:date="2012-05-10T13:42: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9F6ED8"/>
    <w:pPr>
      <w:keepNext/>
      <w:keepLines/>
      <w:numPr>
        <w:ilvl w:val="5"/>
        <w:numId w:val="1"/>
      </w:numPr>
      <w:spacing w:before="200"/>
      <w:outlineLvl w:val="5"/>
      <w:pPrChange w:id="5" w:author="w18361" w:date="2012-05-10T13:42: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5" w:author="w18361" w:date="2012-05-10T13:42: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9F6ED8"/>
    <w:pPr>
      <w:keepNext/>
      <w:keepLines/>
      <w:numPr>
        <w:ilvl w:val="6"/>
        <w:numId w:val="1"/>
      </w:numPr>
      <w:spacing w:before="200"/>
      <w:outlineLvl w:val="6"/>
      <w:pPrChange w:id="6" w:author="w18361" w:date="2012-05-10T13:42: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6" w:author="w18361" w:date="2012-05-10T13:42: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9F6ED8"/>
    <w:pPr>
      <w:keepNext/>
      <w:keepLines/>
      <w:numPr>
        <w:ilvl w:val="7"/>
        <w:numId w:val="1"/>
      </w:numPr>
      <w:spacing w:before="200"/>
      <w:outlineLvl w:val="7"/>
      <w:pPrChange w:id="7" w:author="w18361" w:date="2012-05-10T13:42: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7" w:author="w18361" w:date="2012-05-10T13:42: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9F6ED8"/>
    <w:pPr>
      <w:keepNext/>
      <w:keepLines/>
      <w:numPr>
        <w:ilvl w:val="8"/>
        <w:numId w:val="1"/>
      </w:numPr>
      <w:spacing w:before="200"/>
      <w:outlineLvl w:val="8"/>
      <w:pPrChange w:id="8" w:author="w18361" w:date="2012-05-10T13:42: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8" w:author="w18361" w:date="2012-05-10T13:42: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046E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046E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046E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046E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046E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046E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046E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046E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046E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046E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046EE"/>
    <w:rPr>
      <w:rFonts w:ascii="Arial" w:hAnsi="Arial" w:cs="Arial"/>
      <w:b/>
      <w:sz w:val="30"/>
    </w:rPr>
  </w:style>
  <w:style w:type="paragraph" w:customStyle="1" w:styleId="Overskrift211pkt">
    <w:name w:val="Overskrift 2 + 11 pkt"/>
    <w:basedOn w:val="Normal"/>
    <w:link w:val="Overskrift211pktTegn"/>
    <w:rsid w:val="003046E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046EE"/>
    <w:rPr>
      <w:rFonts w:ascii="Arial" w:hAnsi="Arial" w:cs="Arial"/>
      <w:b/>
    </w:rPr>
  </w:style>
  <w:style w:type="paragraph" w:customStyle="1" w:styleId="Normal11">
    <w:name w:val="Normal + 11"/>
    <w:basedOn w:val="Normal"/>
    <w:link w:val="Normal11Tegn"/>
    <w:rsid w:val="003046E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046EE"/>
    <w:rPr>
      <w:rFonts w:ascii="Times New Roman" w:hAnsi="Times New Roman" w:cs="Times New Roman"/>
    </w:rPr>
  </w:style>
  <w:style w:type="paragraph" w:styleId="Sidehoved">
    <w:name w:val="header"/>
    <w:basedOn w:val="Normal"/>
    <w:link w:val="SidehovedTegn"/>
    <w:uiPriority w:val="99"/>
    <w:semiHidden/>
    <w:unhideWhenUsed/>
    <w:rsid w:val="003046EE"/>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3046EE"/>
  </w:style>
  <w:style w:type="paragraph" w:styleId="Sidefod">
    <w:name w:val="footer"/>
    <w:basedOn w:val="Normal"/>
    <w:link w:val="SidefodTegn"/>
    <w:uiPriority w:val="99"/>
    <w:semiHidden/>
    <w:unhideWhenUsed/>
    <w:rsid w:val="003046EE"/>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3046EE"/>
  </w:style>
  <w:style w:type="paragraph" w:styleId="Markeringsbobletekst">
    <w:name w:val="Balloon Text"/>
    <w:basedOn w:val="Normal"/>
    <w:link w:val="MarkeringsbobletekstTegn"/>
    <w:uiPriority w:val="99"/>
    <w:semiHidden/>
    <w:unhideWhenUsed/>
    <w:rsid w:val="009F6ED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F6E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DD6"/>
    <w:pPr>
      <w:spacing w:after="0"/>
    </w:pPr>
  </w:style>
  <w:style w:type="paragraph" w:styleId="Overskrift1">
    <w:name w:val="heading 1"/>
    <w:basedOn w:val="Normal"/>
    <w:next w:val="Normal"/>
    <w:link w:val="Overskrift1Tegn"/>
    <w:autoRedefine/>
    <w:uiPriority w:val="9"/>
    <w:qFormat/>
    <w:rsid w:val="009F6ED8"/>
    <w:pPr>
      <w:keepLines/>
      <w:numPr>
        <w:numId w:val="1"/>
      </w:numPr>
      <w:spacing w:after="360" w:line="240" w:lineRule="auto"/>
      <w:outlineLvl w:val="0"/>
      <w:pPrChange w:id="9" w:author="w18361" w:date="2012-05-10T13:42:00Z">
        <w:pPr>
          <w:keepLines/>
          <w:numPr>
            <w:numId w:val="2"/>
          </w:numPr>
          <w:tabs>
            <w:tab w:val="num" w:pos="567"/>
          </w:tabs>
          <w:spacing w:after="360"/>
          <w:outlineLvl w:val="0"/>
        </w:pPr>
      </w:pPrChange>
    </w:pPr>
    <w:rPr>
      <w:rFonts w:ascii="Arial" w:eastAsiaTheme="majorEastAsia" w:hAnsi="Arial" w:cs="Arial"/>
      <w:b/>
      <w:bCs/>
      <w:sz w:val="30"/>
      <w:szCs w:val="28"/>
      <w:rPrChange w:id="9" w:author="w18361" w:date="2012-05-10T13:42:00Z">
        <w:rPr>
          <w:rFonts w:ascii="Arial" w:eastAsiaTheme="majorEastAsia" w:hAnsi="Arial" w:cs="Arial"/>
          <w:b/>
          <w:bCs/>
          <w:sz w:val="30"/>
          <w:szCs w:val="28"/>
          <w:lang w:val="da-DK" w:eastAsia="en-US" w:bidi="ar-SA"/>
        </w:rPr>
      </w:rPrChange>
    </w:rPr>
  </w:style>
  <w:style w:type="paragraph" w:styleId="Overskrift2">
    <w:name w:val="heading 2"/>
    <w:basedOn w:val="Normal"/>
    <w:next w:val="Normal"/>
    <w:link w:val="Overskrift2Tegn"/>
    <w:uiPriority w:val="9"/>
    <w:semiHidden/>
    <w:unhideWhenUsed/>
    <w:qFormat/>
    <w:rsid w:val="009F6ED8"/>
    <w:pPr>
      <w:keepLines/>
      <w:numPr>
        <w:ilvl w:val="1"/>
        <w:numId w:val="1"/>
      </w:numPr>
      <w:suppressAutoHyphens/>
      <w:spacing w:line="240" w:lineRule="auto"/>
      <w:outlineLvl w:val="1"/>
      <w:pPrChange w:id="10" w:author="w18361" w:date="2012-05-10T13:42:00Z">
        <w:pPr>
          <w:keepLines/>
          <w:numPr>
            <w:ilvl w:val="1"/>
            <w:numId w:val="2"/>
          </w:numPr>
          <w:tabs>
            <w:tab w:val="num" w:pos="680"/>
          </w:tabs>
          <w:suppressAutoHyphens/>
          <w:ind w:left="794" w:hanging="794"/>
          <w:outlineLvl w:val="1"/>
        </w:pPr>
      </w:pPrChange>
    </w:pPr>
    <w:rPr>
      <w:rFonts w:ascii="Arial" w:eastAsiaTheme="majorEastAsia" w:hAnsi="Arial" w:cs="Arial"/>
      <w:b/>
      <w:bCs/>
      <w:sz w:val="24"/>
      <w:szCs w:val="26"/>
      <w:rPrChange w:id="10" w:author="w18361" w:date="2012-05-10T13:42:00Z">
        <w:rPr>
          <w:rFonts w:ascii="Arial" w:eastAsiaTheme="majorEastAsia" w:hAnsi="Arial" w:cs="Arial"/>
          <w:b/>
          <w:bCs/>
          <w:sz w:val="24"/>
          <w:szCs w:val="26"/>
          <w:lang w:val="da-DK" w:eastAsia="en-US" w:bidi="ar-SA"/>
        </w:rPr>
      </w:rPrChange>
    </w:rPr>
  </w:style>
  <w:style w:type="paragraph" w:styleId="Overskrift3">
    <w:name w:val="heading 3"/>
    <w:basedOn w:val="Normal"/>
    <w:next w:val="Normal"/>
    <w:link w:val="Overskrift3Tegn"/>
    <w:autoRedefine/>
    <w:uiPriority w:val="9"/>
    <w:semiHidden/>
    <w:unhideWhenUsed/>
    <w:qFormat/>
    <w:rsid w:val="009F6ED8"/>
    <w:pPr>
      <w:keepNext/>
      <w:keepLines/>
      <w:numPr>
        <w:ilvl w:val="2"/>
        <w:numId w:val="1"/>
      </w:numPr>
      <w:spacing w:before="200"/>
      <w:outlineLvl w:val="2"/>
      <w:pPrChange w:id="11" w:author="w18361" w:date="2012-05-10T13:42:00Z">
        <w:pPr>
          <w:keepNext/>
          <w:keepLines/>
          <w:numPr>
            <w:ilvl w:val="2"/>
            <w:numId w:val="2"/>
          </w:numPr>
          <w:tabs>
            <w:tab w:val="num" w:pos="680"/>
          </w:tabs>
          <w:spacing w:before="200" w:line="276" w:lineRule="auto"/>
          <w:ind w:left="794" w:hanging="794"/>
          <w:outlineLvl w:val="2"/>
        </w:pPr>
      </w:pPrChange>
    </w:pPr>
    <w:rPr>
      <w:rFonts w:ascii="Arial" w:eastAsiaTheme="majorEastAsia" w:hAnsi="Arial" w:cs="Arial"/>
      <w:b/>
      <w:bCs/>
      <w:sz w:val="20"/>
      <w:rPrChange w:id="11" w:author="w18361" w:date="2012-05-10T13:42:00Z">
        <w:rPr>
          <w:rFonts w:ascii="Arial" w:eastAsiaTheme="majorEastAsia" w:hAnsi="Arial" w:cs="Arial"/>
          <w:b/>
          <w:bCs/>
          <w:szCs w:val="22"/>
          <w:lang w:val="da-DK" w:eastAsia="en-US" w:bidi="ar-SA"/>
        </w:rPr>
      </w:rPrChange>
    </w:rPr>
  </w:style>
  <w:style w:type="paragraph" w:styleId="Overskrift4">
    <w:name w:val="heading 4"/>
    <w:basedOn w:val="Normal"/>
    <w:next w:val="Normal"/>
    <w:link w:val="Overskrift4Tegn"/>
    <w:uiPriority w:val="9"/>
    <w:semiHidden/>
    <w:unhideWhenUsed/>
    <w:qFormat/>
    <w:rsid w:val="009F6ED8"/>
    <w:pPr>
      <w:keepNext/>
      <w:keepLines/>
      <w:numPr>
        <w:ilvl w:val="3"/>
        <w:numId w:val="1"/>
      </w:numPr>
      <w:spacing w:before="200"/>
      <w:outlineLvl w:val="3"/>
      <w:pPrChange w:id="12" w:author="w18361" w:date="2012-05-10T13:42:00Z">
        <w:pPr>
          <w:keepNext/>
          <w:keepLines/>
          <w:numPr>
            <w:ilvl w:val="3"/>
            <w:numId w:val="2"/>
          </w:numPr>
          <w:tabs>
            <w:tab w:val="num" w:pos="862"/>
          </w:tabs>
          <w:spacing w:before="200" w:line="276" w:lineRule="auto"/>
          <w:ind w:left="862" w:hanging="862"/>
          <w:outlineLvl w:val="3"/>
        </w:pPr>
      </w:pPrChange>
    </w:pPr>
    <w:rPr>
      <w:rFonts w:asciiTheme="majorHAnsi" w:eastAsiaTheme="majorEastAsia" w:hAnsiTheme="majorHAnsi" w:cstheme="majorBidi"/>
      <w:b/>
      <w:bCs/>
      <w:i/>
      <w:iCs/>
      <w:color w:val="4F81BD" w:themeColor="accent1"/>
      <w:rPrChange w:id="12" w:author="w18361" w:date="2012-05-10T13:42:00Z">
        <w:rPr>
          <w:rFonts w:asciiTheme="majorHAnsi" w:eastAsiaTheme="majorEastAsia" w:hAnsiTheme="majorHAnsi" w:cstheme="majorBidi"/>
          <w:b/>
          <w:bCs/>
          <w:i/>
          <w:iCs/>
          <w:color w:val="4F81BD" w:themeColor="accent1"/>
          <w:sz w:val="22"/>
          <w:szCs w:val="22"/>
          <w:lang w:val="da-DK" w:eastAsia="en-US" w:bidi="ar-SA"/>
        </w:rPr>
      </w:rPrChange>
    </w:rPr>
  </w:style>
  <w:style w:type="paragraph" w:styleId="Overskrift5">
    <w:name w:val="heading 5"/>
    <w:basedOn w:val="Normal"/>
    <w:next w:val="Normal"/>
    <w:link w:val="Overskrift5Tegn"/>
    <w:uiPriority w:val="9"/>
    <w:semiHidden/>
    <w:unhideWhenUsed/>
    <w:qFormat/>
    <w:rsid w:val="009F6ED8"/>
    <w:pPr>
      <w:keepNext/>
      <w:keepLines/>
      <w:numPr>
        <w:ilvl w:val="4"/>
        <w:numId w:val="1"/>
      </w:numPr>
      <w:spacing w:before="200"/>
      <w:outlineLvl w:val="4"/>
      <w:pPrChange w:id="13" w:author="w18361" w:date="2012-05-10T13:42:00Z">
        <w:pPr>
          <w:keepNext/>
          <w:keepLines/>
          <w:numPr>
            <w:ilvl w:val="4"/>
            <w:numId w:val="2"/>
          </w:numPr>
          <w:tabs>
            <w:tab w:val="num" w:pos="1009"/>
          </w:tabs>
          <w:spacing w:before="200" w:line="276" w:lineRule="auto"/>
          <w:ind w:left="1009" w:hanging="1009"/>
          <w:outlineLvl w:val="4"/>
        </w:pPr>
      </w:pPrChange>
    </w:pPr>
    <w:rPr>
      <w:rFonts w:asciiTheme="majorHAnsi" w:eastAsiaTheme="majorEastAsia" w:hAnsiTheme="majorHAnsi" w:cstheme="majorBidi"/>
      <w:color w:val="243F60" w:themeColor="accent1" w:themeShade="7F"/>
      <w:rPrChange w:id="13" w:author="w18361" w:date="2012-05-10T13:42:00Z">
        <w:rPr>
          <w:rFonts w:asciiTheme="majorHAnsi" w:eastAsiaTheme="majorEastAsia" w:hAnsiTheme="majorHAnsi" w:cstheme="majorBidi"/>
          <w:color w:val="243F60" w:themeColor="accent1" w:themeShade="7F"/>
          <w:sz w:val="22"/>
          <w:szCs w:val="22"/>
          <w:lang w:val="da-DK" w:eastAsia="en-US" w:bidi="ar-SA"/>
        </w:rPr>
      </w:rPrChange>
    </w:rPr>
  </w:style>
  <w:style w:type="paragraph" w:styleId="Overskrift6">
    <w:name w:val="heading 6"/>
    <w:basedOn w:val="Normal"/>
    <w:next w:val="Normal"/>
    <w:link w:val="Overskrift6Tegn"/>
    <w:uiPriority w:val="9"/>
    <w:semiHidden/>
    <w:unhideWhenUsed/>
    <w:qFormat/>
    <w:rsid w:val="009F6ED8"/>
    <w:pPr>
      <w:keepNext/>
      <w:keepLines/>
      <w:numPr>
        <w:ilvl w:val="5"/>
        <w:numId w:val="1"/>
      </w:numPr>
      <w:spacing w:before="200"/>
      <w:outlineLvl w:val="5"/>
      <w:pPrChange w:id="14" w:author="w18361" w:date="2012-05-10T13:42:00Z">
        <w:pPr>
          <w:keepNext/>
          <w:keepLines/>
          <w:numPr>
            <w:ilvl w:val="5"/>
            <w:numId w:val="2"/>
          </w:numPr>
          <w:tabs>
            <w:tab w:val="num" w:pos="1151"/>
          </w:tabs>
          <w:spacing w:before="200" w:line="276" w:lineRule="auto"/>
          <w:ind w:left="1151" w:hanging="1151"/>
          <w:outlineLvl w:val="5"/>
        </w:pPr>
      </w:pPrChange>
    </w:pPr>
    <w:rPr>
      <w:rFonts w:asciiTheme="majorHAnsi" w:eastAsiaTheme="majorEastAsia" w:hAnsiTheme="majorHAnsi" w:cstheme="majorBidi"/>
      <w:i/>
      <w:iCs/>
      <w:color w:val="243F60" w:themeColor="accent1" w:themeShade="7F"/>
      <w:rPrChange w:id="14" w:author="w18361" w:date="2012-05-10T13:42:00Z">
        <w:rPr>
          <w:rFonts w:asciiTheme="majorHAnsi" w:eastAsiaTheme="majorEastAsia" w:hAnsiTheme="majorHAnsi" w:cstheme="majorBidi"/>
          <w:i/>
          <w:iCs/>
          <w:color w:val="243F60" w:themeColor="accent1" w:themeShade="7F"/>
          <w:sz w:val="22"/>
          <w:szCs w:val="22"/>
          <w:lang w:val="da-DK" w:eastAsia="en-US" w:bidi="ar-SA"/>
        </w:rPr>
      </w:rPrChange>
    </w:rPr>
  </w:style>
  <w:style w:type="paragraph" w:styleId="Overskrift7">
    <w:name w:val="heading 7"/>
    <w:basedOn w:val="Normal"/>
    <w:next w:val="Normal"/>
    <w:link w:val="Overskrift7Tegn"/>
    <w:uiPriority w:val="9"/>
    <w:semiHidden/>
    <w:unhideWhenUsed/>
    <w:qFormat/>
    <w:rsid w:val="009F6ED8"/>
    <w:pPr>
      <w:keepNext/>
      <w:keepLines/>
      <w:numPr>
        <w:ilvl w:val="6"/>
        <w:numId w:val="1"/>
      </w:numPr>
      <w:spacing w:before="200"/>
      <w:outlineLvl w:val="6"/>
      <w:pPrChange w:id="15" w:author="w18361" w:date="2012-05-10T13:42:00Z">
        <w:pPr>
          <w:keepNext/>
          <w:keepLines/>
          <w:numPr>
            <w:ilvl w:val="6"/>
            <w:numId w:val="2"/>
          </w:numPr>
          <w:tabs>
            <w:tab w:val="num" w:pos="1298"/>
          </w:tabs>
          <w:spacing w:before="200" w:line="276" w:lineRule="auto"/>
          <w:ind w:left="1298" w:hanging="1298"/>
          <w:outlineLvl w:val="6"/>
        </w:pPr>
      </w:pPrChange>
    </w:pPr>
    <w:rPr>
      <w:rFonts w:asciiTheme="majorHAnsi" w:eastAsiaTheme="majorEastAsia" w:hAnsiTheme="majorHAnsi" w:cstheme="majorBidi"/>
      <w:i/>
      <w:iCs/>
      <w:color w:val="404040" w:themeColor="text1" w:themeTint="BF"/>
      <w:rPrChange w:id="15" w:author="w18361" w:date="2012-05-10T13:42:00Z">
        <w:rPr>
          <w:rFonts w:asciiTheme="majorHAnsi" w:eastAsiaTheme="majorEastAsia" w:hAnsiTheme="majorHAnsi" w:cstheme="majorBidi"/>
          <w:i/>
          <w:iCs/>
          <w:color w:val="404040" w:themeColor="text1" w:themeTint="BF"/>
          <w:sz w:val="22"/>
          <w:szCs w:val="22"/>
          <w:lang w:val="da-DK" w:eastAsia="en-US" w:bidi="ar-SA"/>
        </w:rPr>
      </w:rPrChange>
    </w:rPr>
  </w:style>
  <w:style w:type="paragraph" w:styleId="Overskrift8">
    <w:name w:val="heading 8"/>
    <w:basedOn w:val="Normal"/>
    <w:next w:val="Normal"/>
    <w:link w:val="Overskrift8Tegn"/>
    <w:uiPriority w:val="9"/>
    <w:semiHidden/>
    <w:unhideWhenUsed/>
    <w:qFormat/>
    <w:rsid w:val="009F6ED8"/>
    <w:pPr>
      <w:keepNext/>
      <w:keepLines/>
      <w:numPr>
        <w:ilvl w:val="7"/>
        <w:numId w:val="1"/>
      </w:numPr>
      <w:spacing w:before="200"/>
      <w:outlineLvl w:val="7"/>
      <w:pPrChange w:id="16" w:author="w18361" w:date="2012-05-10T13:42:00Z">
        <w:pPr>
          <w:keepNext/>
          <w:keepLines/>
          <w:numPr>
            <w:ilvl w:val="7"/>
            <w:numId w:val="2"/>
          </w:numPr>
          <w:tabs>
            <w:tab w:val="num" w:pos="1440"/>
          </w:tabs>
          <w:spacing w:before="200" w:line="276" w:lineRule="auto"/>
          <w:ind w:left="1440" w:hanging="1440"/>
          <w:outlineLvl w:val="7"/>
        </w:pPr>
      </w:pPrChange>
    </w:pPr>
    <w:rPr>
      <w:rFonts w:asciiTheme="majorHAnsi" w:eastAsiaTheme="majorEastAsia" w:hAnsiTheme="majorHAnsi" w:cstheme="majorBidi"/>
      <w:color w:val="404040" w:themeColor="text1" w:themeTint="BF"/>
      <w:sz w:val="20"/>
      <w:szCs w:val="20"/>
      <w:rPrChange w:id="16" w:author="w18361" w:date="2012-05-10T13:42:00Z">
        <w:rPr>
          <w:rFonts w:asciiTheme="majorHAnsi" w:eastAsiaTheme="majorEastAsia" w:hAnsiTheme="majorHAnsi" w:cstheme="majorBidi"/>
          <w:color w:val="404040" w:themeColor="text1" w:themeTint="BF"/>
          <w:lang w:val="da-DK" w:eastAsia="en-US" w:bidi="ar-SA"/>
        </w:rPr>
      </w:rPrChange>
    </w:rPr>
  </w:style>
  <w:style w:type="paragraph" w:styleId="Overskrift9">
    <w:name w:val="heading 9"/>
    <w:basedOn w:val="Normal"/>
    <w:next w:val="Normal"/>
    <w:link w:val="Overskrift9Tegn"/>
    <w:uiPriority w:val="9"/>
    <w:semiHidden/>
    <w:unhideWhenUsed/>
    <w:qFormat/>
    <w:rsid w:val="009F6ED8"/>
    <w:pPr>
      <w:keepNext/>
      <w:keepLines/>
      <w:numPr>
        <w:ilvl w:val="8"/>
        <w:numId w:val="1"/>
      </w:numPr>
      <w:spacing w:before="200"/>
      <w:outlineLvl w:val="8"/>
      <w:pPrChange w:id="17" w:author="w18361" w:date="2012-05-10T13:42:00Z">
        <w:pPr>
          <w:keepNext/>
          <w:keepLines/>
          <w:numPr>
            <w:ilvl w:val="8"/>
            <w:numId w:val="2"/>
          </w:numPr>
          <w:tabs>
            <w:tab w:val="num" w:pos="1582"/>
          </w:tabs>
          <w:spacing w:before="200" w:line="276" w:lineRule="auto"/>
          <w:ind w:left="1582" w:hanging="1582"/>
          <w:outlineLvl w:val="8"/>
        </w:pPr>
      </w:pPrChange>
    </w:pPr>
    <w:rPr>
      <w:rFonts w:asciiTheme="majorHAnsi" w:eastAsiaTheme="majorEastAsia" w:hAnsiTheme="majorHAnsi" w:cstheme="majorBidi"/>
      <w:i/>
      <w:iCs/>
      <w:color w:val="404040" w:themeColor="text1" w:themeTint="BF"/>
      <w:sz w:val="20"/>
      <w:szCs w:val="20"/>
      <w:rPrChange w:id="17" w:author="w18361" w:date="2012-05-10T13:42:00Z">
        <w:rPr>
          <w:rFonts w:asciiTheme="majorHAnsi" w:eastAsiaTheme="majorEastAsia" w:hAnsiTheme="majorHAnsi" w:cstheme="majorBidi"/>
          <w:i/>
          <w:iCs/>
          <w:color w:val="404040" w:themeColor="text1" w:themeTint="BF"/>
          <w:lang w:val="da-DK" w:eastAsia="en-US" w:bidi="ar-SA"/>
        </w:rPr>
      </w:rPrChang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046E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046E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046E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046E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046E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046E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046E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046E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046E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046E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046EE"/>
    <w:rPr>
      <w:rFonts w:ascii="Arial" w:hAnsi="Arial" w:cs="Arial"/>
      <w:b/>
      <w:sz w:val="30"/>
    </w:rPr>
  </w:style>
  <w:style w:type="paragraph" w:customStyle="1" w:styleId="Overskrift211pkt">
    <w:name w:val="Overskrift 2 + 11 pkt"/>
    <w:basedOn w:val="Normal"/>
    <w:link w:val="Overskrift211pktTegn"/>
    <w:rsid w:val="003046E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046EE"/>
    <w:rPr>
      <w:rFonts w:ascii="Arial" w:hAnsi="Arial" w:cs="Arial"/>
      <w:b/>
    </w:rPr>
  </w:style>
  <w:style w:type="paragraph" w:customStyle="1" w:styleId="Normal11">
    <w:name w:val="Normal + 11"/>
    <w:basedOn w:val="Normal"/>
    <w:link w:val="Normal11Tegn"/>
    <w:rsid w:val="003046E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046EE"/>
    <w:rPr>
      <w:rFonts w:ascii="Times New Roman" w:hAnsi="Times New Roman" w:cs="Times New Roman"/>
    </w:rPr>
  </w:style>
  <w:style w:type="paragraph" w:styleId="Sidehoved">
    <w:name w:val="header"/>
    <w:basedOn w:val="Normal"/>
    <w:link w:val="SidehovedTegn"/>
    <w:uiPriority w:val="99"/>
    <w:semiHidden/>
    <w:unhideWhenUsed/>
    <w:rsid w:val="003046EE"/>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3046EE"/>
  </w:style>
  <w:style w:type="paragraph" w:styleId="Sidefod">
    <w:name w:val="footer"/>
    <w:basedOn w:val="Normal"/>
    <w:link w:val="SidefodTegn"/>
    <w:uiPriority w:val="99"/>
    <w:semiHidden/>
    <w:unhideWhenUsed/>
    <w:rsid w:val="003046EE"/>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3046EE"/>
  </w:style>
  <w:style w:type="paragraph" w:styleId="Markeringsbobletekst">
    <w:name w:val="Balloon Text"/>
    <w:basedOn w:val="Normal"/>
    <w:link w:val="MarkeringsbobletekstTegn"/>
    <w:uiPriority w:val="99"/>
    <w:semiHidden/>
    <w:unhideWhenUsed/>
    <w:rsid w:val="009F6ED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F6E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7A1E7-6FA8-4725-99D7-088923BF8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1172</Words>
  <Characters>7155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8311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w18361</dc:creator>
  <cp:lastModifiedBy>Martin</cp:lastModifiedBy>
  <cp:revision>1</cp:revision>
  <dcterms:created xsi:type="dcterms:W3CDTF">2012-05-10T10:10:00Z</dcterms:created>
  <dcterms:modified xsi:type="dcterms:W3CDTF">2012-05-10T11:43:00Z</dcterms:modified>
</cp:coreProperties>
</file>