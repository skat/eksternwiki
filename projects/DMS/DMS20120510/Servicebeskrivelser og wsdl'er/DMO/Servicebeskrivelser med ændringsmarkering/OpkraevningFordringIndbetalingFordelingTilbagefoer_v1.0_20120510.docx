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542C2D" w14:textId="77777777" w:rsidR="00EA3B6A" w:rsidRDefault="00EA3B6A" w:rsidP="00EA3B6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bookmarkStart w:id="18" w:name="_GoBack"/>
      <w:bookmarkEnd w:id="18"/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  <w:tblGridChange w:id="19">
          <w:tblGrid>
            <w:gridCol w:w="1134"/>
            <w:gridCol w:w="2835"/>
            <w:gridCol w:w="1134"/>
            <w:gridCol w:w="1701"/>
            <w:gridCol w:w="1701"/>
            <w:gridCol w:w="1840"/>
          </w:tblGrid>
        </w:tblGridChange>
      </w:tblGrid>
      <w:tr w:rsidR="00EA3B6A" w14:paraId="787A7C72" w14:textId="77777777" w:rsidTr="00EA3B6A"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14:paraId="562F87D3" w14:textId="77777777"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A3B6A" w14:paraId="7440EF14" w14:textId="77777777" w:rsidTr="00EA3B6A"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14:paraId="0E05169B" w14:textId="77777777" w:rsidR="00EA3B6A" w:rsidRP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EA3B6A">
              <w:rPr>
                <w:rFonts w:ascii="Arial" w:hAnsi="Arial" w:cs="Arial"/>
                <w:b/>
                <w:sz w:val="30"/>
              </w:rPr>
              <w:t>OpkrævningFordringIndbetalingFordelingTilbagefør</w:t>
            </w:r>
          </w:p>
        </w:tc>
      </w:tr>
      <w:tr w:rsidR="00EA3B6A" w14:paraId="6ED92757" w14:textId="77777777" w:rsidTr="00EA3B6A"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14:paraId="7A20C9FF" w14:textId="77777777" w:rsidR="00EA3B6A" w:rsidRP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14:paraId="56F245E1" w14:textId="77777777" w:rsidR="00EA3B6A" w:rsidRP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14:paraId="276FA786" w14:textId="77777777" w:rsidR="00EA3B6A" w:rsidRP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14:paraId="017A90E8" w14:textId="77777777" w:rsidR="00EA3B6A" w:rsidRP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14:paraId="5615C3DC" w14:textId="77777777" w:rsidR="00EA3B6A" w:rsidRP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14:paraId="1C07B5E1" w14:textId="77777777" w:rsidR="00EA3B6A" w:rsidRP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EA3B6A" w14:paraId="1A5121D3" w14:textId="77777777" w:rsidTr="00EA3B6A"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14:paraId="1BC73410" w14:textId="77777777" w:rsidR="00EA3B6A" w:rsidRP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14:paraId="4424FC3D" w14:textId="77777777" w:rsidR="00EA3B6A" w:rsidRP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Debitormotor_EKKO_1_8_2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14:paraId="59ED935D" w14:textId="77777777" w:rsidR="00EA3B6A" w:rsidRP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14:paraId="0A3B4382" w14:textId="77777777" w:rsidR="00EA3B6A" w:rsidRP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9-5-2011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14:paraId="1E999B36" w14:textId="77777777" w:rsidR="00EA3B6A" w:rsidRP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w18361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14:paraId="05E416F3" w14:textId="57DA94D5" w:rsidR="00EA3B6A" w:rsidRPr="00EA3B6A" w:rsidRDefault="007F5F53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del w:id="20" w:author="w18361" w:date="2012-05-10T13:31:00Z">
              <w:r>
                <w:rPr>
                  <w:rFonts w:ascii="Arial" w:hAnsi="Arial" w:cs="Arial"/>
                  <w:sz w:val="18"/>
                </w:rPr>
                <w:delText>8-9-2011</w:delText>
              </w:r>
            </w:del>
            <w:ins w:id="21" w:author="w18361" w:date="2012-05-10T13:31:00Z">
              <w:r w:rsidR="00EA3B6A">
                <w:rPr>
                  <w:rFonts w:ascii="Arial" w:hAnsi="Arial" w:cs="Arial"/>
                  <w:sz w:val="18"/>
                </w:rPr>
                <w:t>30-4-2012</w:t>
              </w:r>
            </w:ins>
          </w:p>
        </w:tc>
      </w:tr>
      <w:tr w:rsidR="00EA3B6A" w14:paraId="3F47558E" w14:textId="77777777" w:rsidTr="00EA3B6A"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14:paraId="358B6250" w14:textId="77777777" w:rsidR="00EA3B6A" w:rsidRP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EA3B6A" w14:paraId="483AC327" w14:textId="77777777" w:rsidTr="00EA3B6A">
        <w:trPr>
          <w:trHeight w:val="283"/>
        </w:trPr>
        <w:tc>
          <w:tcPr>
            <w:tcW w:w="10345" w:type="dxa"/>
            <w:gridSpan w:val="6"/>
            <w:vAlign w:val="center"/>
          </w:tcPr>
          <w:p w14:paraId="2EA9EECC" w14:textId="77777777" w:rsidR="00EA3B6A" w:rsidRP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 tilbagefører en fordeling af en række Fordringer(negative) eller Indbetalinger. Service kan ompostere disse Fordringer(negative) eller Indbetalinger til anden kunde</w:t>
            </w:r>
          </w:p>
        </w:tc>
      </w:tr>
      <w:tr w:rsidR="00EA3B6A" w14:paraId="4D215A9B" w14:textId="77777777" w:rsidTr="00EA3B6A"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14:paraId="115D8E1B" w14:textId="77777777" w:rsidR="00EA3B6A" w:rsidRP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EA3B6A" w14:paraId="5B7A1795" w14:textId="77777777" w:rsidTr="00EA3B6A">
        <w:trPr>
          <w:trHeight w:val="283"/>
        </w:trPr>
        <w:tc>
          <w:tcPr>
            <w:tcW w:w="10345" w:type="dxa"/>
            <w:gridSpan w:val="6"/>
          </w:tcPr>
          <w:p w14:paraId="139DBA03" w14:textId="77777777"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 modtager Negative Fordringer og Indbetalinger hvis uddækning skal tilbageføres. Efter tilbageførsel skal der ske genberegning af renter. Genberegningen skal ske på den/de fordringer, hvorfra betaling tages, således at der bliver beregnet renter ud fra at indbetalingen/den negative fordring ikke har været på denne fordring</w:t>
            </w:r>
            <w:ins w:id="22" w:author="w18361" w:date="2012-05-10T13:31:00Z">
              <w:r>
                <w:rPr>
                  <w:rFonts w:ascii="Arial" w:hAnsi="Arial" w:cs="Arial"/>
                  <w:sz w:val="18"/>
                </w:rPr>
                <w:t>. Rentebeskrivning sker i natlig batch.</w:t>
              </w:r>
            </w:ins>
          </w:p>
          <w:p w14:paraId="24F5C66E" w14:textId="778C8B17"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Service leverer et </w:t>
            </w:r>
            <w:del w:id="23" w:author="w18361" w:date="2012-05-10T13:31:00Z">
              <w:r w:rsidR="007F5F53">
                <w:rPr>
                  <w:rFonts w:ascii="Arial" w:hAnsi="Arial" w:cs="Arial"/>
                  <w:sz w:val="18"/>
                </w:rPr>
                <w:delText>fordelingsforslag</w:delText>
              </w:r>
            </w:del>
            <w:ins w:id="24" w:author="w18361" w:date="2012-05-10T13:31:00Z">
              <w:r>
                <w:rPr>
                  <w:rFonts w:ascii="Arial" w:hAnsi="Arial" w:cs="Arial"/>
                  <w:sz w:val="18"/>
                </w:rPr>
                <w:t>omposteringsforslag</w:t>
              </w:r>
            </w:ins>
            <w:r>
              <w:rPr>
                <w:rFonts w:ascii="Arial" w:hAnsi="Arial" w:cs="Arial"/>
                <w:sz w:val="18"/>
              </w:rPr>
              <w:t xml:space="preserve"> i output for kundens fordringer (vil ofte være tilsvarende oprindelig fordeling, da forslaget skal følge FIFO princippet.)  </w:t>
            </w:r>
          </w:p>
          <w:p w14:paraId="03CA2C6D" w14:textId="77777777"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7E17097E" w14:textId="3222F92F"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 tilbageførsel, hvor der er indsat en "</w:t>
            </w:r>
            <w:del w:id="25" w:author="w18361" w:date="2012-05-10T13:31:00Z">
              <w:r w:rsidR="007F5F53">
                <w:rPr>
                  <w:rFonts w:ascii="Arial" w:hAnsi="Arial" w:cs="Arial"/>
                  <w:sz w:val="18"/>
                </w:rPr>
                <w:delText>Fordel til'</w:delText>
              </w:r>
            </w:del>
            <w:ins w:id="26" w:author="w18361" w:date="2012-05-10T13:31:00Z">
              <w:r>
                <w:rPr>
                  <w:rFonts w:ascii="Arial" w:hAnsi="Arial" w:cs="Arial"/>
                  <w:sz w:val="18"/>
                </w:rPr>
                <w:t>OmposteresTil'</w:t>
              </w:r>
            </w:ins>
            <w:r>
              <w:rPr>
                <w:rFonts w:ascii="Arial" w:hAnsi="Arial" w:cs="Arial"/>
                <w:sz w:val="18"/>
              </w:rPr>
              <w:t xml:space="preserve"> Kunde,bliver OpkrævningFordring/Indbetaling efter tilbageførsel på oprindelig kunde, posteret på denne "</w:t>
            </w:r>
            <w:del w:id="27" w:author="w18361" w:date="2012-05-10T13:31:00Z">
              <w:r w:rsidR="007F5F53">
                <w:rPr>
                  <w:rFonts w:ascii="Arial" w:hAnsi="Arial" w:cs="Arial"/>
                  <w:sz w:val="18"/>
                </w:rPr>
                <w:delText>Fordel til'</w:delText>
              </w:r>
            </w:del>
            <w:ins w:id="28" w:author="w18361" w:date="2012-05-10T13:31:00Z">
              <w:r>
                <w:rPr>
                  <w:rFonts w:ascii="Arial" w:hAnsi="Arial" w:cs="Arial"/>
                  <w:sz w:val="18"/>
                </w:rPr>
                <w:t>OmposteresTil'</w:t>
              </w:r>
            </w:ins>
            <w:r>
              <w:rPr>
                <w:rFonts w:ascii="Arial" w:hAnsi="Arial" w:cs="Arial"/>
                <w:sz w:val="18"/>
              </w:rPr>
              <w:t xml:space="preserve"> Kunde.</w:t>
            </w:r>
          </w:p>
          <w:p w14:paraId="54D413F1" w14:textId="02BE5EA3"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leveres et Fordelingsforslag i output for "</w:t>
            </w:r>
            <w:del w:id="29" w:author="w18361" w:date="2012-05-10T13:31:00Z">
              <w:r w:rsidR="007F5F53">
                <w:rPr>
                  <w:rFonts w:ascii="Arial" w:hAnsi="Arial" w:cs="Arial"/>
                  <w:sz w:val="18"/>
                </w:rPr>
                <w:delText>Fordel til'</w:delText>
              </w:r>
            </w:del>
            <w:ins w:id="30" w:author="w18361" w:date="2012-05-10T13:31:00Z">
              <w:r>
                <w:rPr>
                  <w:rFonts w:ascii="Arial" w:hAnsi="Arial" w:cs="Arial"/>
                  <w:sz w:val="18"/>
                </w:rPr>
                <w:t>OmposteresTil'</w:t>
              </w:r>
            </w:ins>
            <w:r>
              <w:rPr>
                <w:rFonts w:ascii="Arial" w:hAnsi="Arial" w:cs="Arial"/>
                <w:sz w:val="18"/>
              </w:rPr>
              <w:t xml:space="preserve"> Kundens fordringer</w:t>
            </w:r>
          </w:p>
          <w:p w14:paraId="670DF76A" w14:textId="77777777"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1DD988CF" w14:textId="5C414F88"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der ikke er nok gæld at fordele på, vil restbeløbet altid stå på Kunde, der er leveret posteringsforslag til - uanset om det er "</w:t>
            </w:r>
            <w:del w:id="31" w:author="w18361" w:date="2012-05-10T13:31:00Z">
              <w:r w:rsidR="007F5F53">
                <w:rPr>
                  <w:rFonts w:ascii="Arial" w:hAnsi="Arial" w:cs="Arial"/>
                  <w:sz w:val="18"/>
                </w:rPr>
                <w:delText>Fordel til</w:delText>
              </w:r>
            </w:del>
            <w:ins w:id="32" w:author="w18361" w:date="2012-05-10T13:31:00Z">
              <w:r>
                <w:rPr>
                  <w:rFonts w:ascii="Arial" w:hAnsi="Arial" w:cs="Arial"/>
                  <w:sz w:val="18"/>
                </w:rPr>
                <w:t>OmposteresTil</w:t>
              </w:r>
            </w:ins>
            <w:r>
              <w:rPr>
                <w:rFonts w:ascii="Arial" w:hAnsi="Arial" w:cs="Arial"/>
                <w:sz w:val="18"/>
              </w:rPr>
              <w:t>" Kunde eller oprindelig kunde. Der tilbageføres nemlig det samlede beløb fra tilbagefør listen.</w:t>
            </w:r>
          </w:p>
          <w:p w14:paraId="3D6224DF" w14:textId="77777777"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5094F6B7" w14:textId="77777777" w:rsidR="007F5F53" w:rsidRDefault="007F5F53" w:rsidP="007F5F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del w:id="33" w:author="w18361" w:date="2012-05-10T13:31:00Z"/>
                <w:rFonts w:ascii="Arial" w:hAnsi="Arial" w:cs="Arial"/>
                <w:sz w:val="18"/>
              </w:rPr>
            </w:pPr>
            <w:del w:id="34" w:author="w18361" w:date="2012-05-10T13:31:00Z">
              <w:r>
                <w:rPr>
                  <w:rFonts w:ascii="Arial" w:hAnsi="Arial" w:cs="Arial"/>
                  <w:sz w:val="18"/>
                </w:rPr>
                <w:delText>Det er ikke lovligt at tilbageføre en indbetaling, der er benyttet til at uddække på en fordring der indgår i en betalingsordning.</w:delText>
              </w:r>
            </w:del>
          </w:p>
          <w:p w14:paraId="7DC9A0F2" w14:textId="77777777" w:rsidR="007F5F53" w:rsidRDefault="007F5F53" w:rsidP="007F5F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del w:id="35" w:author="w18361" w:date="2012-05-10T13:31:00Z"/>
                <w:rFonts w:ascii="Arial" w:hAnsi="Arial" w:cs="Arial"/>
                <w:sz w:val="18"/>
              </w:rPr>
            </w:pPr>
          </w:p>
          <w:p w14:paraId="792D5746" w14:textId="77777777" w:rsidR="00EA3B6A" w:rsidRP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leveres alle udækkede positive fordringer, hvor SRB er passeret, ikke kun de fordringer der forslås udækket på der leveres i output.</w:t>
            </w:r>
          </w:p>
        </w:tc>
      </w:tr>
      <w:tr w:rsidR="00EA3B6A" w14:paraId="4FE89378" w14:textId="77777777" w:rsidTr="00EA3B6A"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14:paraId="75E79268" w14:textId="77777777" w:rsidR="00EA3B6A" w:rsidRP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EA3B6A" w14:paraId="56A81ACA" w14:textId="77777777" w:rsidTr="00EA3B6A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14:paraId="286E4DD1" w14:textId="77777777"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Definitioner:</w:t>
            </w:r>
          </w:p>
          <w:p w14:paraId="2AAC21FE" w14:textId="77777777"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Input:</w:t>
            </w:r>
          </w:p>
          <w:p w14:paraId="28A0E9A9" w14:textId="3B305548"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</w:t>
            </w:r>
            <w:del w:id="36" w:author="w18361" w:date="2012-05-10T13:31:00Z">
              <w:r w:rsidR="007F5F53">
                <w:rPr>
                  <w:rFonts w:ascii="Arial" w:hAnsi="Arial" w:cs="Arial"/>
                  <w:sz w:val="18"/>
                </w:rPr>
                <w:delText>Fordel til</w:delText>
              </w:r>
            </w:del>
            <w:ins w:id="37" w:author="w18361" w:date="2012-05-10T13:31:00Z">
              <w:r>
                <w:rPr>
                  <w:rFonts w:ascii="Arial" w:hAnsi="Arial" w:cs="Arial"/>
                  <w:sz w:val="18"/>
                </w:rPr>
                <w:t>OmposteresTil</w:t>
              </w:r>
            </w:ins>
            <w:r>
              <w:rPr>
                <w:rFonts w:ascii="Arial" w:hAnsi="Arial" w:cs="Arial"/>
                <w:sz w:val="18"/>
              </w:rPr>
              <w:t>*</w:t>
            </w:r>
          </w:p>
          <w:p w14:paraId="4030D0CF" w14:textId="77777777"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KundeNummer  - &gt; hvis dette er udfyldt leveres fordelingsForslag til denne kunde - ellers leveres fordelingsforslag til tilbagefør fra kunde  </w:t>
            </w:r>
          </w:p>
          <w:p w14:paraId="2BC77BED" w14:textId="77777777"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Output:</w:t>
            </w:r>
          </w:p>
          <w:p w14:paraId="48447E40" w14:textId="77777777" w:rsidR="007F5F53" w:rsidRDefault="007F5F53" w:rsidP="007F5F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del w:id="38" w:author="w18361" w:date="2012-05-10T13:31:00Z"/>
                <w:rFonts w:ascii="Arial" w:hAnsi="Arial" w:cs="Arial"/>
                <w:sz w:val="18"/>
              </w:rPr>
            </w:pPr>
            <w:del w:id="39" w:author="w18361" w:date="2012-05-10T13:31:00Z">
              <w:r>
                <w:rPr>
                  <w:rFonts w:ascii="Arial" w:hAnsi="Arial" w:cs="Arial"/>
                  <w:sz w:val="18"/>
                </w:rPr>
                <w:delText>*Fordeles til*</w:delText>
              </w:r>
            </w:del>
          </w:p>
          <w:p w14:paraId="1EEA0E10" w14:textId="77777777"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KundeNummer  - &gt; er den kunde posteringsforslaget vedrører </w:t>
            </w:r>
          </w:p>
          <w:p w14:paraId="142A42EC" w14:textId="77777777"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345619AC" w14:textId="77777777"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Fordeling af Liste =&gt; Identifikation af hvilke fordringer/indbetalinger der skal fordeles - svarer til tilbageførliste i input (kan dog have en ny ID'er, hvis posten skal flyttes til en anden Kunde  </w:t>
            </w:r>
          </w:p>
          <w:p w14:paraId="6623AF54" w14:textId="77777777"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OpkrævningFordringBeløb =&gt; det beløb der skyldes på den pågældende fordring </w:t>
            </w:r>
          </w:p>
          <w:p w14:paraId="020A0D2D" w14:textId="77777777" w:rsidR="00EA3B6A" w:rsidRP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OpkrævningFordringDækningBeløb =&gt; det beløb der foreslås dækket ud på den pågældende fordring. Hvis en fordring ikke er med i fordelingsforslaget udfyldes feltet med 0</w:t>
            </w:r>
          </w:p>
        </w:tc>
      </w:tr>
      <w:tr w:rsidR="00EA3B6A" w14:paraId="6B0C85F1" w14:textId="77777777" w:rsidTr="00EA3B6A"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14:paraId="0A188E02" w14:textId="77777777" w:rsidR="00EA3B6A" w:rsidRP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EA3B6A" w14:paraId="48B71D81" w14:textId="77777777" w:rsidTr="00EA3B6A"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14:paraId="5A7B56A0" w14:textId="77777777" w:rsidR="00EA3B6A" w:rsidRP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EA3B6A" w14:paraId="2679B5F9" w14:textId="77777777" w:rsidTr="00EA3B6A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14:paraId="33F3AE7D" w14:textId="77777777" w:rsidR="00EA3B6A" w:rsidRP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OpkrævningFordringIndbetalingFordelingTilbagefør_I</w:t>
            </w:r>
          </w:p>
        </w:tc>
      </w:tr>
      <w:tr w:rsidR="00EA3B6A" w14:paraId="3412072A" w14:textId="77777777" w:rsidTr="00EA3B6A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14:paraId="2646CCA7" w14:textId="77777777"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0525E92E" w14:textId="77777777"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OpkrævningFordringIndbetalingFordelingTilbageførInput *</w:t>
            </w:r>
          </w:p>
          <w:p w14:paraId="1A6F3A44" w14:textId="77777777"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14:paraId="381B1127" w14:textId="77777777"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14:paraId="016DE5D4" w14:textId="77777777"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TilbageførFra *</w:t>
            </w:r>
          </w:p>
          <w:p w14:paraId="7016B5A1" w14:textId="77777777"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3242C37F" w14:textId="77777777"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KundeNummer </w:t>
            </w:r>
          </w:p>
          <w:p w14:paraId="4652B4A1" w14:textId="77777777"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14:paraId="6DE867FE" w14:textId="77777777"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07EA5D82" w14:textId="77777777"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14:paraId="4511FCCC" w14:textId="77777777"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OmpostereresTil *</w:t>
            </w:r>
          </w:p>
          <w:p w14:paraId="5E1BFD44" w14:textId="77777777"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72D00DC4" w14:textId="77777777"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14:paraId="32ACFFE8" w14:textId="77777777"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14:paraId="31E229BE" w14:textId="77777777"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4C683C48" w14:textId="77777777"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  <w:t>)</w:t>
            </w:r>
          </w:p>
          <w:p w14:paraId="55DD8353" w14:textId="77777777"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TilbageførValgListe *</w:t>
            </w:r>
          </w:p>
          <w:p w14:paraId="2E03F9F2" w14:textId="77777777"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14:paraId="699876E1" w14:textId="77777777"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TilbageførValg *</w:t>
            </w:r>
          </w:p>
          <w:p w14:paraId="191577E6" w14:textId="77777777"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67A56415" w14:textId="77777777"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Fordring *</w:t>
            </w:r>
          </w:p>
          <w:p w14:paraId="4EFD55F1" w14:textId="77777777"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67D6CFFF" w14:textId="77777777"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OpkrævningFordringID</w:t>
            </w:r>
          </w:p>
          <w:p w14:paraId="36F6547C" w14:textId="77777777"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2313F3A3" w14:textId="77777777"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14:paraId="4F767ED8" w14:textId="77777777"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Indbetaling *</w:t>
            </w:r>
          </w:p>
          <w:p w14:paraId="0FECFB04" w14:textId="77777777"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11667411" w14:textId="77777777"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OpkrævningIndbetalingID</w:t>
            </w:r>
          </w:p>
          <w:p w14:paraId="227F58B7" w14:textId="77777777"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0A7B223A" w14:textId="77777777"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30DCB1F6" w14:textId="77777777"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14:paraId="1DA3E843" w14:textId="77777777" w:rsidR="00EA3B6A" w:rsidRP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EA3B6A" w14:paraId="3328DD01" w14:textId="77777777" w:rsidTr="00EA3B6A"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14:paraId="32A9B245" w14:textId="77777777" w:rsidR="00EA3B6A" w:rsidRP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EA3B6A" w14:paraId="155149F9" w14:textId="77777777" w:rsidTr="00EA3B6A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14:paraId="41B34455" w14:textId="77777777" w:rsidR="00EA3B6A" w:rsidRP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OpkrævningFordringIndbetalingFordelingTilbagefør_O</w:t>
            </w:r>
          </w:p>
        </w:tc>
      </w:tr>
      <w:tr w:rsidR="00EA3B6A" w14:paraId="5FA57588" w14:textId="77777777" w:rsidTr="00EA3B6A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14:paraId="6A8F87CE" w14:textId="77777777"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1F59EC70" w14:textId="77777777"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OpkrævningFordringIndbetalingFordelingTilbageførOutput *</w:t>
            </w:r>
          </w:p>
          <w:p w14:paraId="57D04F2A" w14:textId="77777777"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14:paraId="6D79ED39" w14:textId="77777777"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14:paraId="798EA448" w14:textId="77777777"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KundeNummer </w:t>
            </w:r>
          </w:p>
          <w:p w14:paraId="704152AB" w14:textId="77777777"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14:paraId="150D5559" w14:textId="77777777"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FordelingAfValgListe *</w:t>
            </w:r>
          </w:p>
          <w:p w14:paraId="3B8FE81C" w14:textId="77777777"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14:paraId="1AC85D88" w14:textId="77777777"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FordelingAfValg *</w:t>
            </w:r>
          </w:p>
          <w:p w14:paraId="13B8D857" w14:textId="77777777"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35504258" w14:textId="77777777"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Fordring *</w:t>
            </w:r>
          </w:p>
          <w:p w14:paraId="630E0169" w14:textId="77777777"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2B58F203" w14:textId="77777777"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OpkrævningFordringID</w:t>
            </w:r>
          </w:p>
          <w:p w14:paraId="0E4920E7" w14:textId="77777777"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26800028" w14:textId="77777777"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14:paraId="1792C7E4" w14:textId="77777777"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Indbetaling *</w:t>
            </w:r>
          </w:p>
          <w:p w14:paraId="750B22A2" w14:textId="77777777"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473C9285" w14:textId="77777777"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OpkrævningIndbetalingID</w:t>
            </w:r>
          </w:p>
          <w:p w14:paraId="79CDC0EB" w14:textId="77777777"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656EF7F2" w14:textId="77777777"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6D2AF36D" w14:textId="77777777"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}500</w:t>
            </w:r>
          </w:p>
          <w:p w14:paraId="23C987BF" w14:textId="77777777"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FordringListe *</w:t>
            </w:r>
          </w:p>
          <w:p w14:paraId="05697A7D" w14:textId="77777777"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14:paraId="3A8CC78E" w14:textId="77777777"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Fordring *</w:t>
            </w:r>
          </w:p>
          <w:p w14:paraId="45D06AA0" w14:textId="77777777"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6797665F" w14:textId="77777777"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OpkrævningFordringID</w:t>
            </w:r>
          </w:p>
          <w:p w14:paraId="363F3A15" w14:textId="77777777"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OpkrævningFordringTypeID</w:t>
            </w:r>
          </w:p>
          <w:p w14:paraId="32A3FCDD" w14:textId="77777777"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(OpkrævningFordringPeriodeFraDato)</w:t>
            </w:r>
          </w:p>
          <w:p w14:paraId="58287DD4" w14:textId="77777777"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(OpkrævningFordringPeriodeTilDato)</w:t>
            </w:r>
          </w:p>
          <w:p w14:paraId="24701C2A" w14:textId="77777777"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OpkrævningFordringBeløb</w:t>
            </w:r>
          </w:p>
          <w:p w14:paraId="7BF52B2E" w14:textId="77777777"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OpkrævningFordringDækningBeløb</w:t>
            </w:r>
          </w:p>
          <w:p w14:paraId="07867F32" w14:textId="77777777"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OpkrævningFordringSidsteRettidigBetalingDato</w:t>
            </w:r>
          </w:p>
          <w:p w14:paraId="4DCA61D4" w14:textId="77777777"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OpkrævningFordringForfaldDato</w:t>
            </w:r>
          </w:p>
          <w:p w14:paraId="6817D27D" w14:textId="77777777"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74F2E265" w14:textId="77777777"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14:paraId="24E4267E" w14:textId="77777777" w:rsidR="00EA3B6A" w:rsidRP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EA3B6A" w14:paraId="70D2A771" w14:textId="77777777" w:rsidTr="00EA3B6A"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14:paraId="699AC05D" w14:textId="77777777" w:rsidR="00EA3B6A" w:rsidRP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EA3B6A" w14:paraId="1A965BFC" w14:textId="77777777" w:rsidTr="00EA3B6A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14:paraId="5C6E9D53" w14:textId="77777777" w:rsidR="00EA3B6A" w:rsidRP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OpkrævningFordringIndbetalingFordelingTilbagefør_FejlId</w:t>
            </w:r>
          </w:p>
        </w:tc>
      </w:tr>
      <w:tr w:rsidR="00EA3B6A" w14:paraId="1A973659" w14:textId="77777777" w:rsidTr="00EA3B6A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14:paraId="15539C6E" w14:textId="77777777"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43A4DF2F" w14:textId="77777777"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(KundeNummer)</w:t>
            </w:r>
          </w:p>
          <w:p w14:paraId="2712E2E5" w14:textId="77777777" w:rsidR="00EA3B6A" w:rsidRP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(KundeType)</w:t>
            </w:r>
          </w:p>
        </w:tc>
      </w:tr>
      <w:tr w:rsidR="00EA3B6A" w14:paraId="1F9F9596" w14:textId="77777777" w:rsidTr="00EA3B6A"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14:paraId="360CAEED" w14:textId="77777777" w:rsidR="00EA3B6A" w:rsidRP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b/>
                <w:sz w:val="18"/>
                <w:rPrChange w:id="40" w:author="w18361" w:date="2012-05-10T13:31:00Z">
                  <w:rPr>
                    <w:rFonts w:ascii="Arial" w:hAnsi="Arial"/>
                    <w:b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b/>
                <w:sz w:val="18"/>
                <w:rPrChange w:id="41" w:author="w18361" w:date="2012-05-10T13:31:00Z">
                  <w:rPr>
                    <w:rFonts w:ascii="Arial" w:hAnsi="Arial"/>
                    <w:b/>
                    <w:sz w:val="18"/>
                    <w:lang w:val="en-US"/>
                  </w:rPr>
                </w:rPrChange>
              </w:rPr>
              <w:t>Referencer fra use case(s)</w:t>
            </w:r>
          </w:p>
        </w:tc>
      </w:tr>
      <w:tr w:rsidR="00EA3B6A" w14:paraId="0AA5EA23" w14:textId="77777777" w:rsidTr="00EA3B6A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6" w:space="0" w:color="auto"/>
            <w:insideV w:val="single" w:sz="6" w:space="0" w:color="auto"/>
          </w:tblBorders>
          <w:tblLayout w:type="fixed"/>
          <w:tblCellMar>
            <w:left w:w="70" w:type="dxa"/>
            <w:right w:w="70" w:type="dxa"/>
          </w:tblCellMar>
          <w:tblLook w:val="0000" w:firstRow="0" w:lastRow="0" w:firstColumn="0" w:lastColumn="0" w:noHBand="0" w:noVBand="0"/>
          <w:tblPrExChange w:id="42" w:author="w18361" w:date="2012-05-10T13:31:00Z">
            <w:tblPrEx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Ex>
          </w:tblPrExChange>
        </w:tblPrEx>
        <w:trPr>
          <w:trHeight w:val="283"/>
          <w:trPrChange w:id="43" w:author="w18361" w:date="2012-05-10T13:31:00Z">
            <w:trPr>
              <w:trHeight w:val="283"/>
            </w:trPr>
          </w:trPrChange>
        </w:trPr>
        <w:tc>
          <w:tcPr>
            <w:tcW w:w="10345" w:type="dxa"/>
            <w:gridSpan w:val="6"/>
            <w:shd w:val="clear" w:color="auto" w:fill="B3B3B3"/>
            <w:tcPrChange w:id="44" w:author="w18361" w:date="2012-05-10T13:31:00Z">
              <w:tcPr>
                <w:tcW w:w="10345" w:type="dxa"/>
                <w:gridSpan w:val="6"/>
                <w:shd w:val="clear" w:color="auto" w:fill="FFFFFF"/>
              </w:tcPr>
            </w:tcPrChange>
          </w:tcPr>
          <w:p w14:paraId="483A6D04" w14:textId="06AC47F4" w:rsidR="00EA3B6A" w:rsidRDefault="007F5F53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del w:id="45" w:author="w18361" w:date="2012-05-10T13:31:00Z">
              <w:r w:rsidRPr="001946CB">
                <w:rPr>
                  <w:rFonts w:ascii="Arial" w:hAnsi="Arial" w:cs="Arial"/>
                  <w:sz w:val="18"/>
                  <w:lang w:val="en-US"/>
                </w:rPr>
                <w:lastRenderedPageBreak/>
                <w:delText xml:space="preserve"> </w:delText>
              </w:r>
              <w:r>
                <w:rPr>
                  <w:rFonts w:ascii="Arial" w:hAnsi="Arial" w:cs="Arial"/>
                  <w:sz w:val="18"/>
                </w:rPr>
                <w:delText xml:space="preserve">trin </w:delText>
              </w:r>
            </w:del>
            <w:r w:rsidR="00EA3B6A">
              <w:rPr>
                <w:rFonts w:ascii="Arial" w:hAnsi="Arial" w:cs="Arial"/>
                <w:sz w:val="18"/>
              </w:rPr>
              <w:t>Bekræft det valgte i Use Case "18.01 Omposter fordeling (web)"</w:t>
            </w:r>
          </w:p>
          <w:p w14:paraId="0474FDE9" w14:textId="1A5101EE" w:rsidR="00EA3B6A" w:rsidRDefault="007F5F53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46" w:author="w18361" w:date="2012-05-10T13:31:00Z"/>
                <w:rFonts w:ascii="Arial" w:hAnsi="Arial" w:cs="Arial"/>
                <w:sz w:val="18"/>
              </w:rPr>
            </w:pPr>
            <w:del w:id="47" w:author="w18361" w:date="2012-05-10T13:31:00Z">
              <w:r>
                <w:rPr>
                  <w:rFonts w:ascii="Arial" w:hAnsi="Arial" w:cs="Arial"/>
                  <w:sz w:val="18"/>
                </w:rPr>
                <w:delText xml:space="preserve"> trin </w:delText>
              </w:r>
            </w:del>
          </w:p>
          <w:p w14:paraId="173D83C0" w14:textId="77777777"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Gem ændringer i Use Case "18.01 Omposter fordeling (web)"</w:t>
            </w:r>
          </w:p>
          <w:p w14:paraId="2DF427C1" w14:textId="77777777" w:rsidR="00EA3B6A" w:rsidRP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14:paraId="1A13FE15" w14:textId="77777777" w:rsidR="00EA3B6A" w:rsidRDefault="00EA3B6A" w:rsidP="00EA3B6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EA3B6A" w:rsidSect="00EA3B6A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14:paraId="0C073C68" w14:textId="77777777" w:rsidR="00EA3B6A" w:rsidRDefault="00EA3B6A" w:rsidP="00EA3B6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EA3B6A" w14:paraId="68318204" w14:textId="77777777" w:rsidTr="00EA3B6A"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14:paraId="0CA50DEB" w14:textId="77777777" w:rsidR="00EA3B6A" w:rsidRP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14:paraId="3313A353" w14:textId="77777777" w:rsidR="00EA3B6A" w:rsidRP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14:paraId="136D6E6A" w14:textId="77777777" w:rsidR="00EA3B6A" w:rsidRP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EA3B6A" w14:paraId="49A90ACC" w14:textId="77777777" w:rsidTr="00EA3B6A">
        <w:tc>
          <w:tcPr>
            <w:tcW w:w="3402" w:type="dxa"/>
          </w:tcPr>
          <w:p w14:paraId="4E55C56B" w14:textId="77777777" w:rsidR="00EA3B6A" w:rsidRP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14:paraId="4B837E46" w14:textId="77777777"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50" w:author="w18361" w:date="2012-05-10T13:31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51" w:author="w18361" w:date="2012-05-10T13:31:00Z">
                  <w:rPr>
                    <w:rFonts w:ascii="Arial" w:hAnsi="Arial"/>
                    <w:sz w:val="18"/>
                    <w:lang w:val="en-US"/>
                  </w:rPr>
                </w:rPrChange>
              </w:rPr>
              <w:t xml:space="preserve">Domain: </w:t>
            </w:r>
          </w:p>
          <w:p w14:paraId="0E902C8F" w14:textId="77777777"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52" w:author="w18361" w:date="2012-05-10T13:31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53" w:author="w18361" w:date="2012-05-10T13:31:00Z">
                  <w:rPr>
                    <w:rFonts w:ascii="Arial" w:hAnsi="Arial"/>
                    <w:sz w:val="18"/>
                    <w:lang w:val="en-US"/>
                  </w:rPr>
                </w:rPrChange>
              </w:rPr>
              <w:t>KundeNummer</w:t>
            </w:r>
          </w:p>
          <w:p w14:paraId="4C0A175B" w14:textId="77777777"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54" w:author="w18361" w:date="2012-05-10T13:31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55" w:author="w18361" w:date="2012-05-10T13:31:00Z">
                  <w:rPr>
                    <w:rFonts w:ascii="Arial" w:hAnsi="Arial"/>
                    <w:sz w:val="18"/>
                    <w:lang w:val="en-US"/>
                  </w:rPr>
                </w:rPrChange>
              </w:rPr>
              <w:t>base: string</w:t>
            </w:r>
          </w:p>
          <w:p w14:paraId="3A2EDABF" w14:textId="77777777"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56" w:author="w18361" w:date="2012-05-10T13:31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57" w:author="w18361" w:date="2012-05-10T13:31:00Z">
                  <w:rPr>
                    <w:rFonts w:ascii="Arial" w:hAnsi="Arial"/>
                    <w:sz w:val="18"/>
                    <w:lang w:val="en-US"/>
                  </w:rPr>
                </w:rPrChange>
              </w:rPr>
              <w:t>maxLength: 11</w:t>
            </w:r>
          </w:p>
          <w:p w14:paraId="328A9F50" w14:textId="77777777" w:rsidR="00EA3B6A" w:rsidRP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58" w:author="w18361" w:date="2012-05-10T13:31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59" w:author="w18361" w:date="2012-05-10T13:31:00Z">
                  <w:rPr>
                    <w:rFonts w:ascii="Arial" w:hAnsi="Arial"/>
                    <w:sz w:val="18"/>
                    <w:lang w:val="en-US"/>
                  </w:rPr>
                </w:rPrChange>
              </w:rPr>
              <w:t>pattern: [0-9]{8,11}</w:t>
            </w:r>
          </w:p>
        </w:tc>
        <w:tc>
          <w:tcPr>
            <w:tcW w:w="4671" w:type="dxa"/>
          </w:tcPr>
          <w:p w14:paraId="0B0E964F" w14:textId="77777777" w:rsidR="00EA3B6A" w:rsidRP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</w:tc>
      </w:tr>
      <w:tr w:rsidR="00EA3B6A" w14:paraId="5D5FCA80" w14:textId="77777777" w:rsidTr="00EA3B6A">
        <w:tc>
          <w:tcPr>
            <w:tcW w:w="3402" w:type="dxa"/>
          </w:tcPr>
          <w:p w14:paraId="7510137D" w14:textId="77777777" w:rsidR="00EA3B6A" w:rsidRP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14:paraId="04C8AB62" w14:textId="77777777"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60" w:author="w18361" w:date="2012-05-10T13:31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61" w:author="w18361" w:date="2012-05-10T13:31:00Z">
                  <w:rPr>
                    <w:rFonts w:ascii="Arial" w:hAnsi="Arial"/>
                    <w:sz w:val="18"/>
                    <w:lang w:val="en-US"/>
                  </w:rPr>
                </w:rPrChange>
              </w:rPr>
              <w:t xml:space="preserve">Domain: </w:t>
            </w:r>
          </w:p>
          <w:p w14:paraId="21638394" w14:textId="77777777"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62" w:author="w18361" w:date="2012-05-10T13:31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63" w:author="w18361" w:date="2012-05-10T13:31:00Z">
                  <w:rPr>
                    <w:rFonts w:ascii="Arial" w:hAnsi="Arial"/>
                    <w:sz w:val="18"/>
                    <w:lang w:val="en-US"/>
                  </w:rPr>
                </w:rPrChange>
              </w:rPr>
              <w:t>Tekst30</w:t>
            </w:r>
          </w:p>
          <w:p w14:paraId="01BB885B" w14:textId="77777777"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64" w:author="w18361" w:date="2012-05-10T13:31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65" w:author="w18361" w:date="2012-05-10T13:31:00Z">
                  <w:rPr>
                    <w:rFonts w:ascii="Arial" w:hAnsi="Arial"/>
                    <w:sz w:val="18"/>
                    <w:lang w:val="en-US"/>
                  </w:rPr>
                </w:rPrChange>
              </w:rPr>
              <w:t>base: string</w:t>
            </w:r>
          </w:p>
          <w:p w14:paraId="126AB865" w14:textId="77777777" w:rsidR="00EA3B6A" w:rsidRP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66" w:author="w18361" w:date="2012-05-10T13:31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67" w:author="w18361" w:date="2012-05-10T13:31:00Z">
                  <w:rPr>
                    <w:rFonts w:ascii="Arial" w:hAnsi="Arial"/>
                    <w:sz w:val="18"/>
                    <w:lang w:val="en-US"/>
                  </w:rPr>
                </w:rPrChange>
              </w:rPr>
              <w:t>maxLength: 30</w:t>
            </w:r>
          </w:p>
        </w:tc>
        <w:tc>
          <w:tcPr>
            <w:tcW w:w="4671" w:type="dxa"/>
          </w:tcPr>
          <w:p w14:paraId="2330AA0D" w14:textId="77777777"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14:paraId="1CF87769" w14:textId="77777777"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0309C3F3" w14:textId="77777777"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14:paraId="28AEFBB9" w14:textId="77777777"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14:paraId="5BFBB5C2" w14:textId="77777777"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14:paraId="6278C43E" w14:textId="77777777"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14:paraId="4E0D6686" w14:textId="77777777"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14:paraId="73230103" w14:textId="77777777"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14:paraId="20EAC43B" w14:textId="77777777"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14:paraId="6976D3BD" w14:textId="77777777"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14:paraId="0EA5DE5E" w14:textId="77777777"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14:paraId="0C50746C" w14:textId="77777777"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14:paraId="058F1686" w14:textId="77777777" w:rsidR="00EA3B6A" w:rsidRP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</w:tc>
      </w:tr>
      <w:tr w:rsidR="00EA3B6A" w14:paraId="1169487D" w14:textId="77777777" w:rsidTr="00EA3B6A">
        <w:tc>
          <w:tcPr>
            <w:tcW w:w="3402" w:type="dxa"/>
          </w:tcPr>
          <w:p w14:paraId="3EE876B4" w14:textId="77777777" w:rsidR="00EA3B6A" w:rsidRP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OpkrævningFordringBeløb</w:t>
            </w:r>
          </w:p>
        </w:tc>
        <w:tc>
          <w:tcPr>
            <w:tcW w:w="1701" w:type="dxa"/>
          </w:tcPr>
          <w:p w14:paraId="771EA7EF" w14:textId="77777777"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68" w:author="w18361" w:date="2012-05-10T13:31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69" w:author="w18361" w:date="2012-05-10T13:31:00Z">
                  <w:rPr>
                    <w:rFonts w:ascii="Arial" w:hAnsi="Arial"/>
                    <w:sz w:val="18"/>
                    <w:lang w:val="en-US"/>
                  </w:rPr>
                </w:rPrChange>
              </w:rPr>
              <w:t xml:space="preserve">Domain: </w:t>
            </w:r>
          </w:p>
          <w:p w14:paraId="6E1D8624" w14:textId="77777777"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70" w:author="w18361" w:date="2012-05-10T13:31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71" w:author="w18361" w:date="2012-05-10T13:31:00Z">
                  <w:rPr>
                    <w:rFonts w:ascii="Arial" w:hAnsi="Arial"/>
                    <w:sz w:val="18"/>
                    <w:lang w:val="en-US"/>
                  </w:rPr>
                </w:rPrChange>
              </w:rPr>
              <w:t>BeløbPositivNegativ15Decimaler2</w:t>
            </w:r>
          </w:p>
          <w:p w14:paraId="7DAFF8C1" w14:textId="77777777"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72" w:author="w18361" w:date="2012-05-10T13:31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73" w:author="w18361" w:date="2012-05-10T13:31:00Z">
                  <w:rPr>
                    <w:rFonts w:ascii="Arial" w:hAnsi="Arial"/>
                    <w:sz w:val="18"/>
                    <w:lang w:val="en-US"/>
                  </w:rPr>
                </w:rPrChange>
              </w:rPr>
              <w:t>base: decimal</w:t>
            </w:r>
          </w:p>
          <w:p w14:paraId="62E6F0AF" w14:textId="77777777"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74" w:author="w18361" w:date="2012-05-10T13:31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75" w:author="w18361" w:date="2012-05-10T13:31:00Z">
                  <w:rPr>
                    <w:rFonts w:ascii="Arial" w:hAnsi="Arial"/>
                    <w:sz w:val="18"/>
                    <w:lang w:val="en-US"/>
                  </w:rPr>
                </w:rPrChange>
              </w:rPr>
              <w:t>maxInclusive: 999999999999999</w:t>
            </w:r>
          </w:p>
          <w:p w14:paraId="50AC4B0E" w14:textId="77777777"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-999999999999999</w:t>
            </w:r>
          </w:p>
          <w:p w14:paraId="7CC83DFC" w14:textId="77777777" w:rsidR="00EA3B6A" w:rsidRP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14:paraId="28FEEDF3" w14:textId="77777777"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er det beløb, der skal opkræves for en fordring - beløbet kan være positivt eller negativt, ligesom beløbet kan være på 0 kr.</w:t>
            </w:r>
          </w:p>
          <w:p w14:paraId="56FB516D" w14:textId="77777777"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Påløbne renter og påhæftede gebyrer bliver oprettet som deres egne fordringer med reference til den oprindelige fordring.</w:t>
            </w:r>
          </w:p>
          <w:p w14:paraId="026FADC0" w14:textId="77777777" w:rsidR="00EA3B6A" w:rsidRP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Når fordringen er fuldt betalt, vil beløbet være 0,00 kr.</w:t>
            </w:r>
          </w:p>
        </w:tc>
      </w:tr>
      <w:tr w:rsidR="00EA3B6A" w14:paraId="03CE927F" w14:textId="77777777" w:rsidTr="00EA3B6A">
        <w:tc>
          <w:tcPr>
            <w:tcW w:w="3402" w:type="dxa"/>
          </w:tcPr>
          <w:p w14:paraId="0F0E9D8F" w14:textId="77777777" w:rsidR="00EA3B6A" w:rsidRP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OpkrævningFordringDækningBeløb</w:t>
            </w:r>
          </w:p>
        </w:tc>
        <w:tc>
          <w:tcPr>
            <w:tcW w:w="1701" w:type="dxa"/>
          </w:tcPr>
          <w:p w14:paraId="3EBF3FA1" w14:textId="77777777"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76" w:author="w18361" w:date="2012-05-10T13:31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77" w:author="w18361" w:date="2012-05-10T13:31:00Z">
                  <w:rPr>
                    <w:rFonts w:ascii="Arial" w:hAnsi="Arial"/>
                    <w:sz w:val="18"/>
                    <w:lang w:val="en-US"/>
                  </w:rPr>
                </w:rPrChange>
              </w:rPr>
              <w:t xml:space="preserve">Domain: </w:t>
            </w:r>
          </w:p>
          <w:p w14:paraId="49F8E4AC" w14:textId="77777777"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78" w:author="w18361" w:date="2012-05-10T13:31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79" w:author="w18361" w:date="2012-05-10T13:31:00Z">
                  <w:rPr>
                    <w:rFonts w:ascii="Arial" w:hAnsi="Arial"/>
                    <w:sz w:val="18"/>
                    <w:lang w:val="en-US"/>
                  </w:rPr>
                </w:rPrChange>
              </w:rPr>
              <w:t>Beløb</w:t>
            </w:r>
          </w:p>
          <w:p w14:paraId="6C696483" w14:textId="77777777"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80" w:author="w18361" w:date="2012-05-10T13:31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81" w:author="w18361" w:date="2012-05-10T13:31:00Z">
                  <w:rPr>
                    <w:rFonts w:ascii="Arial" w:hAnsi="Arial"/>
                    <w:sz w:val="18"/>
                    <w:lang w:val="en-US"/>
                  </w:rPr>
                </w:rPrChange>
              </w:rPr>
              <w:t>base: decimal</w:t>
            </w:r>
          </w:p>
          <w:p w14:paraId="2241E11D" w14:textId="77777777"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82" w:author="w18361" w:date="2012-05-10T13:31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83" w:author="w18361" w:date="2012-05-10T13:31:00Z">
                  <w:rPr>
                    <w:rFonts w:ascii="Arial" w:hAnsi="Arial"/>
                    <w:sz w:val="18"/>
                    <w:lang w:val="en-US"/>
                  </w:rPr>
                </w:rPrChange>
              </w:rPr>
              <w:t>totalDigits: 13</w:t>
            </w:r>
          </w:p>
          <w:p w14:paraId="5465E230" w14:textId="77777777" w:rsidR="00EA3B6A" w:rsidRP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14:paraId="63A31E4E" w14:textId="77777777" w:rsidR="00EA3B6A" w:rsidRP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Beløbet som fordringen er dækket med, dvs. hvis fordringen er på 1000 kr. og indbetalingen er på 500 kr., så er FordringDækningBeløb 500 kr.</w:t>
            </w:r>
          </w:p>
        </w:tc>
      </w:tr>
      <w:tr w:rsidR="00EA3B6A" w14:paraId="3C70A476" w14:textId="77777777" w:rsidTr="00EA3B6A">
        <w:tc>
          <w:tcPr>
            <w:tcW w:w="3402" w:type="dxa"/>
          </w:tcPr>
          <w:p w14:paraId="26D6C4CA" w14:textId="77777777" w:rsidR="00EA3B6A" w:rsidRP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OpkrævningFordringForfaldDato</w:t>
            </w:r>
          </w:p>
        </w:tc>
        <w:tc>
          <w:tcPr>
            <w:tcW w:w="1701" w:type="dxa"/>
          </w:tcPr>
          <w:p w14:paraId="18484B22" w14:textId="77777777"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28771159" w14:textId="77777777"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14:paraId="7AE14D6F" w14:textId="77777777" w:rsidR="00EA3B6A" w:rsidRP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14:paraId="30648DD1" w14:textId="77777777"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Forfaldsdato er tidspunktet, hvor en fordring forfalder til betaling.</w:t>
            </w:r>
          </w:p>
          <w:p w14:paraId="1CA15362" w14:textId="77777777"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forfaldsdato er ikke altid lig med sidste rettidig betalingsdato. Eksempelvis kan forfaldsdatoen være den 1. i en kalendermåned, mens sidste rettidig betalingsdato kan være den 10. i forfaldsmåneden.</w:t>
            </w:r>
          </w:p>
          <w:p w14:paraId="7408A2E0" w14:textId="77777777"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0A5D6822" w14:textId="77777777" w:rsidR="00EA3B6A" w:rsidRP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Forfaldsdato vil være den dato, hvor en fordring kan indgå i kontoens saldo, hvis kunden (virksomhed eller borger) betaler fordringen (f.eks. skatten/afgiften) før SRB.</w:t>
            </w:r>
          </w:p>
        </w:tc>
      </w:tr>
      <w:tr w:rsidR="00EA3B6A" w14:paraId="5A7A29B8" w14:textId="77777777" w:rsidTr="00EA3B6A">
        <w:tc>
          <w:tcPr>
            <w:tcW w:w="3402" w:type="dxa"/>
          </w:tcPr>
          <w:p w14:paraId="486220FA" w14:textId="77777777" w:rsidR="00EA3B6A" w:rsidRP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OpkrævningFordringID</w:t>
            </w:r>
          </w:p>
        </w:tc>
        <w:tc>
          <w:tcPr>
            <w:tcW w:w="1701" w:type="dxa"/>
          </w:tcPr>
          <w:p w14:paraId="7797F60D" w14:textId="77777777"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84" w:author="w18361" w:date="2012-05-10T13:31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85" w:author="w18361" w:date="2012-05-10T13:31:00Z">
                  <w:rPr>
                    <w:rFonts w:ascii="Arial" w:hAnsi="Arial"/>
                    <w:sz w:val="18"/>
                    <w:lang w:val="en-US"/>
                  </w:rPr>
                </w:rPrChange>
              </w:rPr>
              <w:t xml:space="preserve">Domain: </w:t>
            </w:r>
          </w:p>
          <w:p w14:paraId="1BC74BC2" w14:textId="77777777"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86" w:author="w18361" w:date="2012-05-10T13:31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87" w:author="w18361" w:date="2012-05-10T13:31:00Z">
                  <w:rPr>
                    <w:rFonts w:ascii="Arial" w:hAnsi="Arial"/>
                    <w:sz w:val="18"/>
                    <w:lang w:val="en-US"/>
                  </w:rPr>
                </w:rPrChange>
              </w:rPr>
              <w:t>Tekst32</w:t>
            </w:r>
          </w:p>
          <w:p w14:paraId="47B20EB1" w14:textId="77777777"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88" w:author="w18361" w:date="2012-05-10T13:31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89" w:author="w18361" w:date="2012-05-10T13:31:00Z">
                  <w:rPr>
                    <w:rFonts w:ascii="Arial" w:hAnsi="Arial"/>
                    <w:sz w:val="18"/>
                    <w:lang w:val="en-US"/>
                  </w:rPr>
                </w:rPrChange>
              </w:rPr>
              <w:t>base: string</w:t>
            </w:r>
          </w:p>
          <w:p w14:paraId="14EA8581" w14:textId="77777777" w:rsidR="00EA3B6A" w:rsidRP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90" w:author="w18361" w:date="2012-05-10T13:31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91" w:author="w18361" w:date="2012-05-10T13:31:00Z">
                  <w:rPr>
                    <w:rFonts w:ascii="Arial" w:hAnsi="Arial"/>
                    <w:sz w:val="18"/>
                    <w:lang w:val="en-US"/>
                  </w:rPr>
                </w:rPrChange>
              </w:rPr>
              <w:t>maxLength: 32</w:t>
            </w:r>
          </w:p>
        </w:tc>
        <w:tc>
          <w:tcPr>
            <w:tcW w:w="4671" w:type="dxa"/>
          </w:tcPr>
          <w:p w14:paraId="04105A3E" w14:textId="77777777"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 er den unikke identifikation på den enkelte opkrævningsfordring i DMO.</w:t>
            </w:r>
          </w:p>
          <w:p w14:paraId="0262AEBB" w14:textId="77777777"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1ED5E3DF" w14:textId="77777777"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(ID) skal bl.a. anvendes i tilfælde af tilbagekaldelse, korrektion eller bortfald fra fordringshavers side.</w:t>
            </w:r>
          </w:p>
          <w:p w14:paraId="0E93B4BD" w14:textId="77777777"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53896F28" w14:textId="77777777" w:rsidR="00EA3B6A" w:rsidRP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A3B6A" w14:paraId="69CFC3E5" w14:textId="77777777" w:rsidTr="00EA3B6A">
        <w:tc>
          <w:tcPr>
            <w:tcW w:w="3402" w:type="dxa"/>
          </w:tcPr>
          <w:p w14:paraId="1B9F7008" w14:textId="77777777" w:rsidR="00EA3B6A" w:rsidRP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OpkrævningFordringPeriodeFraDato</w:t>
            </w:r>
          </w:p>
        </w:tc>
        <w:tc>
          <w:tcPr>
            <w:tcW w:w="1701" w:type="dxa"/>
          </w:tcPr>
          <w:p w14:paraId="4E99A3DE" w14:textId="77777777"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773067FE" w14:textId="77777777"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14:paraId="17126E24" w14:textId="77777777" w:rsidR="00EA3B6A" w:rsidRP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14:paraId="39182016" w14:textId="77777777"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PeriodeFra er startdatoen for perioden, som en fordring vedrører. (Periode vil typisk være en angivelsesperiode)</w:t>
            </w:r>
          </w:p>
          <w:p w14:paraId="6D93D0FE" w14:textId="77777777"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fordringer vedr. motor (DMR) vil PeriodeFra være det samme som afgiftsdækningsperioden.</w:t>
            </w:r>
          </w:p>
          <w:p w14:paraId="5AC59AC8" w14:textId="77777777" w:rsidR="00EA3B6A" w:rsidRP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A3B6A" w14:paraId="35C331C9" w14:textId="77777777" w:rsidTr="00EA3B6A">
        <w:tc>
          <w:tcPr>
            <w:tcW w:w="3402" w:type="dxa"/>
          </w:tcPr>
          <w:p w14:paraId="629B0ED7" w14:textId="77777777" w:rsidR="00EA3B6A" w:rsidRP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OpkrævningFordringPeriodeTilDato</w:t>
            </w:r>
          </w:p>
        </w:tc>
        <w:tc>
          <w:tcPr>
            <w:tcW w:w="1701" w:type="dxa"/>
          </w:tcPr>
          <w:p w14:paraId="71954876" w14:textId="77777777"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0709C876" w14:textId="77777777"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14:paraId="1D5C186F" w14:textId="77777777" w:rsidR="00EA3B6A" w:rsidRP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base: date</w:t>
            </w:r>
          </w:p>
        </w:tc>
        <w:tc>
          <w:tcPr>
            <w:tcW w:w="4671" w:type="dxa"/>
          </w:tcPr>
          <w:p w14:paraId="71220B53" w14:textId="77777777"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PeriodeTil er slutdatoen for perioden, som en fordring vedrører. (Periode vil typisk være en angivelsesperiode).</w:t>
            </w:r>
          </w:p>
          <w:p w14:paraId="4219676A" w14:textId="77777777"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For fordringer vedr. motor (DMR) vil PeriodeFra være det samme som afgiftsdækningsperioden.</w:t>
            </w:r>
          </w:p>
          <w:p w14:paraId="63A11583" w14:textId="77777777" w:rsidR="00EA3B6A" w:rsidRP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A3B6A" w14:paraId="4BC14C13" w14:textId="77777777" w:rsidTr="00EA3B6A">
        <w:tc>
          <w:tcPr>
            <w:tcW w:w="3402" w:type="dxa"/>
          </w:tcPr>
          <w:p w14:paraId="1C59B4C7" w14:textId="77777777" w:rsidR="00EA3B6A" w:rsidRP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OpkrævningFordringSidsteRettidigBetalingDato</w:t>
            </w:r>
          </w:p>
        </w:tc>
        <w:tc>
          <w:tcPr>
            <w:tcW w:w="1701" w:type="dxa"/>
          </w:tcPr>
          <w:p w14:paraId="3878F815" w14:textId="77777777"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13D2038A" w14:textId="77777777"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14:paraId="7ADE8AAA" w14:textId="77777777" w:rsidR="00EA3B6A" w:rsidRP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14:paraId="467A8B2D" w14:textId="77777777"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rettidige betalingsdato er den sidste frist for, hvornår en fordring skal være betalt.</w:t>
            </w:r>
          </w:p>
          <w:p w14:paraId="663A1B15" w14:textId="77777777"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5E2DD762" w14:textId="77777777"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rettidig betalingsdato - også kaldet SRB - er den rentebærende dato, dvs. den dato, hvorfra der evt. skal beregnes rente.</w:t>
            </w:r>
          </w:p>
          <w:p w14:paraId="1FACB3E1" w14:textId="77777777"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3F7D7A15" w14:textId="77777777" w:rsidR="00EA3B6A" w:rsidRP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SidsteRettidigBetalingDato er ikke altid lig med ForfaldDato.</w:t>
            </w:r>
          </w:p>
        </w:tc>
      </w:tr>
      <w:tr w:rsidR="00EA3B6A" w14:paraId="688ACEB0" w14:textId="77777777" w:rsidTr="00EA3B6A">
        <w:tc>
          <w:tcPr>
            <w:tcW w:w="3402" w:type="dxa"/>
          </w:tcPr>
          <w:p w14:paraId="51904394" w14:textId="77777777" w:rsidR="00EA3B6A" w:rsidRP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OpkrævningFordringTypeID</w:t>
            </w:r>
          </w:p>
        </w:tc>
        <w:tc>
          <w:tcPr>
            <w:tcW w:w="1701" w:type="dxa"/>
          </w:tcPr>
          <w:p w14:paraId="267D53F7" w14:textId="77777777"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92" w:author="w18361" w:date="2012-05-10T13:31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93" w:author="w18361" w:date="2012-05-10T13:31:00Z">
                  <w:rPr>
                    <w:rFonts w:ascii="Arial" w:hAnsi="Arial"/>
                    <w:sz w:val="18"/>
                    <w:lang w:val="en-US"/>
                  </w:rPr>
                </w:rPrChange>
              </w:rPr>
              <w:t xml:space="preserve">Domain: </w:t>
            </w:r>
          </w:p>
          <w:p w14:paraId="310B0459" w14:textId="77777777"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94" w:author="w18361" w:date="2012-05-10T13:31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95" w:author="w18361" w:date="2012-05-10T13:31:00Z">
                  <w:rPr>
                    <w:rFonts w:ascii="Arial" w:hAnsi="Arial"/>
                    <w:sz w:val="18"/>
                    <w:lang w:val="en-US"/>
                  </w:rPr>
                </w:rPrChange>
              </w:rPr>
              <w:t>ID4</w:t>
            </w:r>
          </w:p>
          <w:p w14:paraId="0EB2871A" w14:textId="77777777"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96" w:author="w18361" w:date="2012-05-10T13:31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97" w:author="w18361" w:date="2012-05-10T13:31:00Z">
                  <w:rPr>
                    <w:rFonts w:ascii="Arial" w:hAnsi="Arial"/>
                    <w:sz w:val="18"/>
                    <w:lang w:val="en-US"/>
                  </w:rPr>
                </w:rPrChange>
              </w:rPr>
              <w:t>base: integer</w:t>
            </w:r>
          </w:p>
          <w:p w14:paraId="71F5AFD5" w14:textId="77777777" w:rsidR="00EA3B6A" w:rsidRP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98" w:author="w18361" w:date="2012-05-10T13:31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99" w:author="w18361" w:date="2012-05-10T13:31:00Z">
                  <w:rPr>
                    <w:rFonts w:ascii="Arial" w:hAnsi="Arial"/>
                    <w:sz w:val="18"/>
                    <w:lang w:val="en-US"/>
                  </w:rPr>
                </w:rPrChange>
              </w:rPr>
              <w:t>totalDigits: 4</w:t>
            </w:r>
          </w:p>
        </w:tc>
        <w:tc>
          <w:tcPr>
            <w:tcW w:w="4671" w:type="dxa"/>
          </w:tcPr>
          <w:p w14:paraId="796771D7" w14:textId="77777777"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opkrævningsfordringstype. Nummerrækken er grupperet således:</w:t>
            </w:r>
          </w:p>
          <w:p w14:paraId="108741DD" w14:textId="77777777"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2FF67F65" w14:textId="77777777"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1000-1099 - Motor</w:t>
            </w:r>
          </w:p>
          <w:p w14:paraId="1E8223CE" w14:textId="77777777"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1100-1199 - Askat</w:t>
            </w:r>
          </w:p>
          <w:p w14:paraId="01A44EB6" w14:textId="77777777"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1200-1249 - Bøder</w:t>
            </w:r>
          </w:p>
          <w:p w14:paraId="176C4A6D" w14:textId="77777777"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1250-1299 - Lønsum</w:t>
            </w:r>
          </w:p>
          <w:p w14:paraId="306FF4D1" w14:textId="77777777"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1300-1399 - Moms</w:t>
            </w:r>
          </w:p>
          <w:p w14:paraId="520FC443" w14:textId="77777777"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1400-1449 - Pensionsskat</w:t>
            </w:r>
          </w:p>
          <w:p w14:paraId="41E927BA" w14:textId="77777777"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1450-1699 - Punktafgifter</w:t>
            </w:r>
          </w:p>
          <w:p w14:paraId="28A5E396" w14:textId="77777777"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1700-1749 - Renter og gebyrer</w:t>
            </w:r>
          </w:p>
          <w:p w14:paraId="7F18C33C" w14:textId="77777777"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1750-1849 - Selskabsskat</w:t>
            </w:r>
          </w:p>
          <w:p w14:paraId="7406DB84" w14:textId="77777777"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1850-1949 - Told</w:t>
            </w:r>
          </w:p>
          <w:p w14:paraId="4620476C" w14:textId="77777777"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5F60C66F" w14:textId="77777777"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14:paraId="1EA9861D" w14:textId="77777777" w:rsidR="00EA3B6A" w:rsidRP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 regneark "DMO Fordringstyper" under kolonne: "Hovedtransaktion"</w:t>
            </w:r>
          </w:p>
        </w:tc>
      </w:tr>
      <w:tr w:rsidR="00EA3B6A" w14:paraId="526FCD2B" w14:textId="77777777" w:rsidTr="00EA3B6A">
        <w:tc>
          <w:tcPr>
            <w:tcW w:w="3402" w:type="dxa"/>
          </w:tcPr>
          <w:p w14:paraId="30283312" w14:textId="77777777" w:rsidR="00EA3B6A" w:rsidRP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OpkrævningIndbetalingID</w:t>
            </w:r>
          </w:p>
        </w:tc>
        <w:tc>
          <w:tcPr>
            <w:tcW w:w="1701" w:type="dxa"/>
          </w:tcPr>
          <w:p w14:paraId="113BFA0E" w14:textId="77777777"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44F4AD9F" w14:textId="77777777"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</w:t>
            </w:r>
          </w:p>
          <w:p w14:paraId="79B591FD" w14:textId="77777777" w:rsidR="00EA3B6A" w:rsidRP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14:paraId="45AE7FF6" w14:textId="77777777" w:rsidR="00EA3B6A" w:rsidRP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unikke identifikation af den enkelte indbetaling, som skal anvendes til at kunne spore indbetalingen fx ifm med 2 identiske betalinger foretaget samme dag.</w:t>
            </w:r>
          </w:p>
        </w:tc>
      </w:tr>
      <w:tr w:rsidR="00EA3B6A" w14:paraId="548E3534" w14:textId="77777777" w:rsidTr="00EA3B6A">
        <w:tc>
          <w:tcPr>
            <w:tcW w:w="3402" w:type="dxa"/>
          </w:tcPr>
          <w:p w14:paraId="261ECB6E" w14:textId="77777777" w:rsidR="00EA3B6A" w:rsidRP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</w:t>
            </w:r>
          </w:p>
        </w:tc>
        <w:tc>
          <w:tcPr>
            <w:tcW w:w="1701" w:type="dxa"/>
          </w:tcPr>
          <w:p w14:paraId="066F0884" w14:textId="77777777"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100" w:author="w18361" w:date="2012-05-10T13:31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101" w:author="w18361" w:date="2012-05-10T13:31:00Z">
                  <w:rPr>
                    <w:rFonts w:ascii="Arial" w:hAnsi="Arial"/>
                    <w:sz w:val="18"/>
                    <w:lang w:val="en-US"/>
                  </w:rPr>
                </w:rPrChange>
              </w:rPr>
              <w:t xml:space="preserve">Domain: </w:t>
            </w:r>
          </w:p>
          <w:p w14:paraId="6CA6635A" w14:textId="77777777"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102" w:author="w18361" w:date="2012-05-10T13:31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103" w:author="w18361" w:date="2012-05-10T13:31:00Z">
                  <w:rPr>
                    <w:rFonts w:ascii="Arial" w:hAnsi="Arial"/>
                    <w:sz w:val="18"/>
                    <w:lang w:val="en-US"/>
                  </w:rPr>
                </w:rPrChange>
              </w:rPr>
              <w:t>DatoTid</w:t>
            </w:r>
          </w:p>
          <w:p w14:paraId="463E64C3" w14:textId="77777777"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104" w:author="w18361" w:date="2012-05-10T13:31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105" w:author="w18361" w:date="2012-05-10T13:31:00Z">
                  <w:rPr>
                    <w:rFonts w:ascii="Arial" w:hAnsi="Arial"/>
                    <w:sz w:val="18"/>
                    <w:lang w:val="en-US"/>
                  </w:rPr>
                </w:rPrChange>
              </w:rPr>
              <w:t>base: dateTime</w:t>
            </w:r>
          </w:p>
          <w:p w14:paraId="62AC6A6C" w14:textId="77777777" w:rsidR="00EA3B6A" w:rsidRP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106" w:author="w18361" w:date="2012-05-10T13:31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107" w:author="w18361" w:date="2012-05-10T13:31:00Z">
                  <w:rPr>
                    <w:rFonts w:ascii="Arial" w:hAnsi="Arial"/>
                    <w:sz w:val="18"/>
                    <w:lang w:val="en-US"/>
                  </w:rPr>
                </w:rPrChange>
              </w:rPr>
              <w:t>whiteSpace: collapse</w:t>
            </w:r>
          </w:p>
        </w:tc>
        <w:tc>
          <w:tcPr>
            <w:tcW w:w="4671" w:type="dxa"/>
          </w:tcPr>
          <w:p w14:paraId="0B7BAC6C" w14:textId="77777777"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 udfyldes med DatoTid for hvornår den pågældende entitet sidst er blevet ændret.</w:t>
            </w:r>
          </w:p>
          <w:p w14:paraId="22925007" w14:textId="77777777"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6214D723" w14:textId="77777777" w:rsidR="00EA3B6A" w:rsidRP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der ved ændring af en entitet ikke forudgående er hentet en entitet, bliver OptimistiskLåsningDatoTid udfyldt med nuværende DatoTid.</w:t>
            </w:r>
          </w:p>
        </w:tc>
      </w:tr>
    </w:tbl>
    <w:p w14:paraId="6E9BDD69" w14:textId="77777777" w:rsidR="001D2DD6" w:rsidRPr="00EA3B6A" w:rsidRDefault="001D2DD6" w:rsidP="00EA3B6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1D2DD6" w:rsidRPr="00EA3B6A" w:rsidSect="00EA3B6A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C2F302" w14:textId="77777777" w:rsidR="00014FD3" w:rsidRDefault="00014FD3" w:rsidP="00EA3B6A">
      <w:pPr>
        <w:spacing w:line="240" w:lineRule="auto"/>
      </w:pPr>
      <w:r>
        <w:separator/>
      </w:r>
    </w:p>
  </w:endnote>
  <w:endnote w:type="continuationSeparator" w:id="0">
    <w:p w14:paraId="715E6CD9" w14:textId="77777777" w:rsidR="00014FD3" w:rsidRDefault="00014FD3" w:rsidP="00EA3B6A">
      <w:pPr>
        <w:spacing w:line="240" w:lineRule="auto"/>
      </w:pPr>
      <w:r>
        <w:continuationSeparator/>
      </w:r>
    </w:p>
  </w:endnote>
  <w:endnote w:type="continuationNotice" w:id="1">
    <w:p w14:paraId="04B67BC0" w14:textId="77777777" w:rsidR="00014FD3" w:rsidRDefault="00014FD3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C93DF0" w14:textId="77777777" w:rsidR="00EA3B6A" w:rsidRDefault="00EA3B6A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226688" w14:textId="11BEC710" w:rsidR="00EA3B6A" w:rsidRPr="00EA3B6A" w:rsidRDefault="00EA3B6A" w:rsidP="00EA3B6A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del w:id="48" w:author="w18361" w:date="2012-05-10T13:31:00Z">
      <w:r w:rsidR="007F5F53">
        <w:rPr>
          <w:rFonts w:ascii="Arial" w:hAnsi="Arial" w:cs="Arial"/>
          <w:noProof/>
          <w:sz w:val="16"/>
        </w:rPr>
        <w:delText>25. januar</w:delText>
      </w:r>
    </w:del>
    <w:ins w:id="49" w:author="w18361" w:date="2012-05-10T13:31:00Z">
      <w:r>
        <w:rPr>
          <w:rFonts w:ascii="Arial" w:hAnsi="Arial" w:cs="Arial"/>
          <w:noProof/>
          <w:sz w:val="16"/>
        </w:rPr>
        <w:t>10. maj</w:t>
      </w:r>
    </w:ins>
    <w:r>
      <w:rPr>
        <w:rFonts w:ascii="Arial" w:hAnsi="Arial" w:cs="Arial"/>
        <w:noProof/>
        <w:sz w:val="16"/>
      </w:rPr>
      <w:t xml:space="preserve"> 2012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OpkrævningFordringIndbetalingFordelingTilbagefør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 w:rsidR="002C3A05"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 w:rsidR="00014FD3">
      <w:fldChar w:fldCharType="begin"/>
    </w:r>
    <w:r w:rsidR="00014FD3">
      <w:instrText xml:space="preserve"> NUMPAGES  \* MERGEFORMAT </w:instrText>
    </w:r>
    <w:r w:rsidR="00014FD3">
      <w:fldChar w:fldCharType="separate"/>
    </w:r>
    <w:r w:rsidR="002C3A05" w:rsidRPr="002C3A05">
      <w:rPr>
        <w:rFonts w:ascii="Arial" w:hAnsi="Arial" w:cs="Arial"/>
        <w:noProof/>
        <w:sz w:val="16"/>
      </w:rPr>
      <w:t>5</w:t>
    </w:r>
    <w:r w:rsidR="00014FD3">
      <w:rPr>
        <w:rFonts w:ascii="Arial" w:hAnsi="Arial" w:cs="Arial"/>
        <w:noProof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41CCC8" w14:textId="77777777" w:rsidR="00EA3B6A" w:rsidRDefault="00EA3B6A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274ACB" w14:textId="77777777" w:rsidR="00014FD3" w:rsidRDefault="00014FD3" w:rsidP="00EA3B6A">
      <w:pPr>
        <w:spacing w:line="240" w:lineRule="auto"/>
      </w:pPr>
      <w:r>
        <w:separator/>
      </w:r>
    </w:p>
  </w:footnote>
  <w:footnote w:type="continuationSeparator" w:id="0">
    <w:p w14:paraId="22D7C4C3" w14:textId="77777777" w:rsidR="00014FD3" w:rsidRDefault="00014FD3" w:rsidP="00EA3B6A">
      <w:pPr>
        <w:spacing w:line="240" w:lineRule="auto"/>
      </w:pPr>
      <w:r>
        <w:continuationSeparator/>
      </w:r>
    </w:p>
  </w:footnote>
  <w:footnote w:type="continuationNotice" w:id="1">
    <w:p w14:paraId="180237DF" w14:textId="77777777" w:rsidR="00014FD3" w:rsidRDefault="00014FD3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89F6F5" w14:textId="77777777" w:rsidR="00EA3B6A" w:rsidRDefault="00EA3B6A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BFE9B0" w14:textId="77777777" w:rsidR="00EA3B6A" w:rsidRPr="00EA3B6A" w:rsidRDefault="00EA3B6A" w:rsidP="00EA3B6A">
    <w:pPr>
      <w:pStyle w:val="Sidehoved"/>
      <w:jc w:val="center"/>
      <w:rPr>
        <w:rFonts w:ascii="Arial" w:hAnsi="Arial" w:cs="Arial"/>
      </w:rPr>
    </w:pPr>
    <w:r w:rsidRPr="00EA3B6A">
      <w:rPr>
        <w:rFonts w:ascii="Arial" w:hAnsi="Arial" w:cs="Arial"/>
      </w:rPr>
      <w:t>Servicebeskrivelse</w:t>
    </w:r>
  </w:p>
  <w:p w14:paraId="5275012B" w14:textId="77777777" w:rsidR="00EA3B6A" w:rsidRPr="00EA3B6A" w:rsidRDefault="00EA3B6A" w:rsidP="00EA3B6A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D60094" w14:textId="77777777" w:rsidR="00EA3B6A" w:rsidRDefault="00EA3B6A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422546" w14:textId="77777777" w:rsidR="00EA3B6A" w:rsidRDefault="00EA3B6A" w:rsidP="00EA3B6A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14:paraId="7A9CE7BC" w14:textId="77777777" w:rsidR="00EA3B6A" w:rsidRPr="00EA3B6A" w:rsidRDefault="00EA3B6A" w:rsidP="00EA3B6A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43481E"/>
    <w:multiLevelType w:val="multilevel"/>
    <w:tmpl w:val="A91ACFD8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abstractNum w:abstractNumId="1">
    <w:nsid w:val="53B16DA7"/>
    <w:multiLevelType w:val="multilevel"/>
    <w:tmpl w:val="6E76072C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1304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</w:compat>
  <w:rsids>
    <w:rsidRoot w:val="00EA3B6A"/>
    <w:rsid w:val="00014FD3"/>
    <w:rsid w:val="001169EC"/>
    <w:rsid w:val="001946CB"/>
    <w:rsid w:val="001C5125"/>
    <w:rsid w:val="001D2DD6"/>
    <w:rsid w:val="002C3A05"/>
    <w:rsid w:val="007F5F53"/>
    <w:rsid w:val="00EA3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2DD6"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2C3A05"/>
    <w:pPr>
      <w:keepLines/>
      <w:numPr>
        <w:numId w:val="1"/>
      </w:numPr>
      <w:spacing w:after="360" w:line="240" w:lineRule="auto"/>
      <w:outlineLvl w:val="0"/>
      <w:pPrChange w:id="0" w:author="w18361" w:date="2012-05-10T13:31:00Z">
        <w:pPr>
          <w:keepLines/>
          <w:numPr>
            <w:numId w:val="2"/>
          </w:numPr>
          <w:tabs>
            <w:tab w:val="num" w:pos="567"/>
          </w:tabs>
          <w:spacing w:after="360"/>
          <w:outlineLvl w:val="0"/>
        </w:pPr>
      </w:pPrChange>
    </w:pPr>
    <w:rPr>
      <w:rFonts w:ascii="Arial" w:eastAsiaTheme="majorEastAsia" w:hAnsi="Arial" w:cs="Arial"/>
      <w:b/>
      <w:bCs/>
      <w:sz w:val="30"/>
      <w:szCs w:val="28"/>
      <w:rPrChange w:id="0" w:author="w18361" w:date="2012-05-10T13:31:00Z">
        <w:rPr>
          <w:rFonts w:ascii="Arial" w:eastAsiaTheme="majorEastAsia" w:hAnsi="Arial" w:cs="Arial"/>
          <w:b/>
          <w:bCs/>
          <w:sz w:val="30"/>
          <w:szCs w:val="28"/>
          <w:lang w:val="da-DK" w:eastAsia="en-US" w:bidi="ar-SA"/>
        </w:rPr>
      </w:rPrChange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2C3A05"/>
    <w:pPr>
      <w:keepLines/>
      <w:numPr>
        <w:ilvl w:val="1"/>
        <w:numId w:val="1"/>
      </w:numPr>
      <w:suppressAutoHyphens/>
      <w:spacing w:line="240" w:lineRule="auto"/>
      <w:outlineLvl w:val="1"/>
      <w:pPrChange w:id="1" w:author="w18361" w:date="2012-05-10T13:31:00Z">
        <w:pPr>
          <w:keepLines/>
          <w:numPr>
            <w:ilvl w:val="1"/>
            <w:numId w:val="2"/>
          </w:numPr>
          <w:tabs>
            <w:tab w:val="num" w:pos="680"/>
          </w:tabs>
          <w:suppressAutoHyphens/>
          <w:ind w:left="794" w:hanging="794"/>
          <w:outlineLvl w:val="1"/>
        </w:pPr>
      </w:pPrChange>
    </w:pPr>
    <w:rPr>
      <w:rFonts w:ascii="Arial" w:eastAsiaTheme="majorEastAsia" w:hAnsi="Arial" w:cs="Arial"/>
      <w:b/>
      <w:bCs/>
      <w:sz w:val="24"/>
      <w:szCs w:val="26"/>
      <w:rPrChange w:id="1" w:author="w18361" w:date="2012-05-10T13:31:00Z">
        <w:rPr>
          <w:rFonts w:ascii="Arial" w:eastAsiaTheme="majorEastAsia" w:hAnsi="Arial" w:cs="Arial"/>
          <w:b/>
          <w:bCs/>
          <w:sz w:val="24"/>
          <w:szCs w:val="26"/>
          <w:lang w:val="da-DK" w:eastAsia="en-US" w:bidi="ar-SA"/>
        </w:rPr>
      </w:rPrChange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2C3A05"/>
    <w:pPr>
      <w:keepNext/>
      <w:keepLines/>
      <w:numPr>
        <w:ilvl w:val="2"/>
        <w:numId w:val="1"/>
      </w:numPr>
      <w:spacing w:before="200"/>
      <w:outlineLvl w:val="2"/>
      <w:pPrChange w:id="2" w:author="w18361" w:date="2012-05-10T13:31:00Z">
        <w:pPr>
          <w:keepNext/>
          <w:keepLines/>
          <w:numPr>
            <w:ilvl w:val="2"/>
            <w:numId w:val="2"/>
          </w:numPr>
          <w:tabs>
            <w:tab w:val="num" w:pos="680"/>
          </w:tabs>
          <w:spacing w:before="200" w:line="276" w:lineRule="auto"/>
          <w:ind w:left="794" w:hanging="794"/>
          <w:outlineLvl w:val="2"/>
        </w:pPr>
      </w:pPrChange>
    </w:pPr>
    <w:rPr>
      <w:rFonts w:ascii="Arial" w:eastAsiaTheme="majorEastAsia" w:hAnsi="Arial" w:cs="Arial"/>
      <w:b/>
      <w:bCs/>
      <w:sz w:val="20"/>
      <w:rPrChange w:id="2" w:author="w18361" w:date="2012-05-10T13:31:00Z">
        <w:rPr>
          <w:rFonts w:ascii="Arial" w:eastAsiaTheme="majorEastAsia" w:hAnsi="Arial" w:cs="Arial"/>
          <w:b/>
          <w:bCs/>
          <w:szCs w:val="22"/>
          <w:lang w:val="da-DK" w:eastAsia="en-US" w:bidi="ar-SA"/>
        </w:rPr>
      </w:rPrChange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2C3A05"/>
    <w:pPr>
      <w:keepNext/>
      <w:keepLines/>
      <w:numPr>
        <w:ilvl w:val="3"/>
        <w:numId w:val="1"/>
      </w:numPr>
      <w:spacing w:before="200"/>
      <w:outlineLvl w:val="3"/>
      <w:pPrChange w:id="3" w:author="w18361" w:date="2012-05-10T13:31:00Z">
        <w:pPr>
          <w:keepNext/>
          <w:keepLines/>
          <w:numPr>
            <w:ilvl w:val="3"/>
            <w:numId w:val="2"/>
          </w:numPr>
          <w:tabs>
            <w:tab w:val="num" w:pos="862"/>
          </w:tabs>
          <w:spacing w:before="200" w:line="276" w:lineRule="auto"/>
          <w:ind w:left="862" w:hanging="862"/>
          <w:outlineLvl w:val="3"/>
        </w:pPr>
      </w:pPrChange>
    </w:pPr>
    <w:rPr>
      <w:rFonts w:asciiTheme="majorHAnsi" w:eastAsiaTheme="majorEastAsia" w:hAnsiTheme="majorHAnsi" w:cstheme="majorBidi"/>
      <w:b/>
      <w:bCs/>
      <w:i/>
      <w:iCs/>
      <w:color w:val="4F81BD" w:themeColor="accent1"/>
      <w:rPrChange w:id="3" w:author="w18361" w:date="2012-05-10T13:31:00Z"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  <w:sz w:val="22"/>
          <w:szCs w:val="22"/>
          <w:lang w:val="da-DK" w:eastAsia="en-US" w:bidi="ar-SA"/>
        </w:rPr>
      </w:rPrChange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2C3A05"/>
    <w:pPr>
      <w:keepNext/>
      <w:keepLines/>
      <w:numPr>
        <w:ilvl w:val="4"/>
        <w:numId w:val="1"/>
      </w:numPr>
      <w:spacing w:before="200"/>
      <w:outlineLvl w:val="4"/>
      <w:pPrChange w:id="4" w:author="w18361" w:date="2012-05-10T13:31:00Z">
        <w:pPr>
          <w:keepNext/>
          <w:keepLines/>
          <w:numPr>
            <w:ilvl w:val="4"/>
            <w:numId w:val="2"/>
          </w:numPr>
          <w:tabs>
            <w:tab w:val="num" w:pos="1009"/>
          </w:tabs>
          <w:spacing w:before="200" w:line="276" w:lineRule="auto"/>
          <w:ind w:left="1009" w:hanging="1009"/>
          <w:outlineLvl w:val="4"/>
        </w:pPr>
      </w:pPrChange>
    </w:pPr>
    <w:rPr>
      <w:rFonts w:asciiTheme="majorHAnsi" w:eastAsiaTheme="majorEastAsia" w:hAnsiTheme="majorHAnsi" w:cstheme="majorBidi"/>
      <w:color w:val="243F60" w:themeColor="accent1" w:themeShade="7F"/>
      <w:rPrChange w:id="4" w:author="w18361" w:date="2012-05-10T13:31:00Z">
        <w:rPr>
          <w:rFonts w:asciiTheme="majorHAnsi" w:eastAsiaTheme="majorEastAsia" w:hAnsiTheme="majorHAnsi" w:cstheme="majorBidi"/>
          <w:color w:val="243F60" w:themeColor="accent1" w:themeShade="7F"/>
          <w:sz w:val="22"/>
          <w:szCs w:val="22"/>
          <w:lang w:val="da-DK" w:eastAsia="en-US" w:bidi="ar-SA"/>
        </w:rPr>
      </w:rPrChange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2C3A05"/>
    <w:pPr>
      <w:keepNext/>
      <w:keepLines/>
      <w:numPr>
        <w:ilvl w:val="5"/>
        <w:numId w:val="1"/>
      </w:numPr>
      <w:spacing w:before="200"/>
      <w:outlineLvl w:val="5"/>
      <w:pPrChange w:id="5" w:author="w18361" w:date="2012-05-10T13:31:00Z">
        <w:pPr>
          <w:keepNext/>
          <w:keepLines/>
          <w:numPr>
            <w:ilvl w:val="5"/>
            <w:numId w:val="2"/>
          </w:numPr>
          <w:tabs>
            <w:tab w:val="num" w:pos="1151"/>
          </w:tabs>
          <w:spacing w:before="200" w:line="276" w:lineRule="auto"/>
          <w:ind w:left="1151" w:hanging="1151"/>
          <w:outlineLvl w:val="5"/>
        </w:pPr>
      </w:pPrChange>
    </w:pPr>
    <w:rPr>
      <w:rFonts w:asciiTheme="majorHAnsi" w:eastAsiaTheme="majorEastAsia" w:hAnsiTheme="majorHAnsi" w:cstheme="majorBidi"/>
      <w:i/>
      <w:iCs/>
      <w:color w:val="243F60" w:themeColor="accent1" w:themeShade="7F"/>
      <w:rPrChange w:id="5" w:author="w18361" w:date="2012-05-10T13:31:00Z">
        <w:rPr>
          <w:rFonts w:asciiTheme="majorHAnsi" w:eastAsiaTheme="majorEastAsia" w:hAnsiTheme="majorHAnsi" w:cstheme="majorBidi"/>
          <w:i/>
          <w:iCs/>
          <w:color w:val="243F60" w:themeColor="accent1" w:themeShade="7F"/>
          <w:sz w:val="22"/>
          <w:szCs w:val="22"/>
          <w:lang w:val="da-DK" w:eastAsia="en-US" w:bidi="ar-SA"/>
        </w:rPr>
      </w:rPrChange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2C3A05"/>
    <w:pPr>
      <w:keepNext/>
      <w:keepLines/>
      <w:numPr>
        <w:ilvl w:val="6"/>
        <w:numId w:val="1"/>
      </w:numPr>
      <w:spacing w:before="200"/>
      <w:outlineLvl w:val="6"/>
      <w:pPrChange w:id="6" w:author="w18361" w:date="2012-05-10T13:31:00Z">
        <w:pPr>
          <w:keepNext/>
          <w:keepLines/>
          <w:numPr>
            <w:ilvl w:val="6"/>
            <w:numId w:val="2"/>
          </w:numPr>
          <w:tabs>
            <w:tab w:val="num" w:pos="1298"/>
          </w:tabs>
          <w:spacing w:before="200" w:line="276" w:lineRule="auto"/>
          <w:ind w:left="1298" w:hanging="1298"/>
          <w:outlineLvl w:val="6"/>
        </w:pPr>
      </w:pPrChange>
    </w:pPr>
    <w:rPr>
      <w:rFonts w:asciiTheme="majorHAnsi" w:eastAsiaTheme="majorEastAsia" w:hAnsiTheme="majorHAnsi" w:cstheme="majorBidi"/>
      <w:i/>
      <w:iCs/>
      <w:color w:val="404040" w:themeColor="text1" w:themeTint="BF"/>
      <w:rPrChange w:id="6" w:author="w18361" w:date="2012-05-10T13:31:00Z">
        <w:rPr>
          <w:rFonts w:asciiTheme="majorHAnsi" w:eastAsiaTheme="majorEastAsia" w:hAnsiTheme="majorHAnsi" w:cstheme="majorBidi"/>
          <w:i/>
          <w:iCs/>
          <w:color w:val="404040" w:themeColor="text1" w:themeTint="BF"/>
          <w:sz w:val="22"/>
          <w:szCs w:val="22"/>
          <w:lang w:val="da-DK" w:eastAsia="en-US" w:bidi="ar-SA"/>
        </w:rPr>
      </w:rPrChange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2C3A05"/>
    <w:pPr>
      <w:keepNext/>
      <w:keepLines/>
      <w:numPr>
        <w:ilvl w:val="7"/>
        <w:numId w:val="1"/>
      </w:numPr>
      <w:spacing w:before="200"/>
      <w:outlineLvl w:val="7"/>
      <w:pPrChange w:id="7" w:author="w18361" w:date="2012-05-10T13:31:00Z">
        <w:pPr>
          <w:keepNext/>
          <w:keepLines/>
          <w:numPr>
            <w:ilvl w:val="7"/>
            <w:numId w:val="2"/>
          </w:numPr>
          <w:tabs>
            <w:tab w:val="num" w:pos="1440"/>
          </w:tabs>
          <w:spacing w:before="200" w:line="276" w:lineRule="auto"/>
          <w:ind w:left="1440" w:hanging="1440"/>
          <w:outlineLvl w:val="7"/>
        </w:pPr>
      </w:pPrChange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rPrChange w:id="7" w:author="w18361" w:date="2012-05-10T13:31:00Z">
        <w:rPr>
          <w:rFonts w:asciiTheme="majorHAnsi" w:eastAsiaTheme="majorEastAsia" w:hAnsiTheme="majorHAnsi" w:cstheme="majorBidi"/>
          <w:color w:val="404040" w:themeColor="text1" w:themeTint="BF"/>
          <w:lang w:val="da-DK" w:eastAsia="en-US" w:bidi="ar-SA"/>
        </w:rPr>
      </w:rPrChange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2C3A05"/>
    <w:pPr>
      <w:keepNext/>
      <w:keepLines/>
      <w:numPr>
        <w:ilvl w:val="8"/>
        <w:numId w:val="1"/>
      </w:numPr>
      <w:spacing w:before="200"/>
      <w:outlineLvl w:val="8"/>
      <w:pPrChange w:id="8" w:author="w18361" w:date="2012-05-10T13:31:00Z">
        <w:pPr>
          <w:keepNext/>
          <w:keepLines/>
          <w:numPr>
            <w:ilvl w:val="8"/>
            <w:numId w:val="2"/>
          </w:numPr>
          <w:tabs>
            <w:tab w:val="num" w:pos="1582"/>
          </w:tabs>
          <w:spacing w:before="200" w:line="276" w:lineRule="auto"/>
          <w:ind w:left="1582" w:hanging="1582"/>
          <w:outlineLvl w:val="8"/>
        </w:pPr>
      </w:pPrChange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rPrChange w:id="8" w:author="w18361" w:date="2012-05-10T13:31:00Z">
        <w:rPr>
          <w:rFonts w:asciiTheme="majorHAnsi" w:eastAsiaTheme="majorEastAsia" w:hAnsiTheme="majorHAnsi" w:cstheme="majorBidi"/>
          <w:i/>
          <w:iCs/>
          <w:color w:val="404040" w:themeColor="text1" w:themeTint="BF"/>
          <w:lang w:val="da-DK" w:eastAsia="en-US" w:bidi="ar-SA"/>
        </w:rPr>
      </w:rPrChange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A3B6A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EA3B6A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EA3B6A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EA3B6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EA3B6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EA3B6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EA3B6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EA3B6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EA3B6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EA3B6A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EA3B6A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EA3B6A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EA3B6A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EA3B6A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EA3B6A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semiHidden/>
    <w:unhideWhenUsed/>
    <w:rsid w:val="00EA3B6A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semiHidden/>
    <w:rsid w:val="00EA3B6A"/>
  </w:style>
  <w:style w:type="paragraph" w:styleId="Sidefod">
    <w:name w:val="footer"/>
    <w:basedOn w:val="Normal"/>
    <w:link w:val="SidefodTegn"/>
    <w:uiPriority w:val="99"/>
    <w:semiHidden/>
    <w:unhideWhenUsed/>
    <w:rsid w:val="00EA3B6A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semiHidden/>
    <w:rsid w:val="00EA3B6A"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2C3A0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2C3A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2DD6"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2C3A05"/>
    <w:pPr>
      <w:keepLines/>
      <w:numPr>
        <w:numId w:val="1"/>
      </w:numPr>
      <w:spacing w:after="360" w:line="240" w:lineRule="auto"/>
      <w:outlineLvl w:val="0"/>
      <w:pPrChange w:id="9" w:author="w18361" w:date="2012-05-10T13:31:00Z">
        <w:pPr>
          <w:keepLines/>
          <w:numPr>
            <w:numId w:val="2"/>
          </w:numPr>
          <w:tabs>
            <w:tab w:val="num" w:pos="567"/>
          </w:tabs>
          <w:spacing w:after="360"/>
          <w:outlineLvl w:val="0"/>
        </w:pPr>
      </w:pPrChange>
    </w:pPr>
    <w:rPr>
      <w:rFonts w:ascii="Arial" w:eastAsiaTheme="majorEastAsia" w:hAnsi="Arial" w:cs="Arial"/>
      <w:b/>
      <w:bCs/>
      <w:sz w:val="30"/>
      <w:szCs w:val="28"/>
      <w:rPrChange w:id="9" w:author="w18361" w:date="2012-05-10T13:31:00Z">
        <w:rPr>
          <w:rFonts w:ascii="Arial" w:eastAsiaTheme="majorEastAsia" w:hAnsi="Arial" w:cs="Arial"/>
          <w:b/>
          <w:bCs/>
          <w:sz w:val="30"/>
          <w:szCs w:val="28"/>
          <w:lang w:val="da-DK" w:eastAsia="en-US" w:bidi="ar-SA"/>
        </w:rPr>
      </w:rPrChange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2C3A05"/>
    <w:pPr>
      <w:keepLines/>
      <w:numPr>
        <w:ilvl w:val="1"/>
        <w:numId w:val="1"/>
      </w:numPr>
      <w:suppressAutoHyphens/>
      <w:spacing w:line="240" w:lineRule="auto"/>
      <w:outlineLvl w:val="1"/>
      <w:pPrChange w:id="10" w:author="w18361" w:date="2012-05-10T13:31:00Z">
        <w:pPr>
          <w:keepLines/>
          <w:numPr>
            <w:ilvl w:val="1"/>
            <w:numId w:val="2"/>
          </w:numPr>
          <w:tabs>
            <w:tab w:val="num" w:pos="680"/>
          </w:tabs>
          <w:suppressAutoHyphens/>
          <w:ind w:left="794" w:hanging="794"/>
          <w:outlineLvl w:val="1"/>
        </w:pPr>
      </w:pPrChange>
    </w:pPr>
    <w:rPr>
      <w:rFonts w:ascii="Arial" w:eastAsiaTheme="majorEastAsia" w:hAnsi="Arial" w:cs="Arial"/>
      <w:b/>
      <w:bCs/>
      <w:sz w:val="24"/>
      <w:szCs w:val="26"/>
      <w:rPrChange w:id="10" w:author="w18361" w:date="2012-05-10T13:31:00Z">
        <w:rPr>
          <w:rFonts w:ascii="Arial" w:eastAsiaTheme="majorEastAsia" w:hAnsi="Arial" w:cs="Arial"/>
          <w:b/>
          <w:bCs/>
          <w:sz w:val="24"/>
          <w:szCs w:val="26"/>
          <w:lang w:val="da-DK" w:eastAsia="en-US" w:bidi="ar-SA"/>
        </w:rPr>
      </w:rPrChange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2C3A05"/>
    <w:pPr>
      <w:keepNext/>
      <w:keepLines/>
      <w:numPr>
        <w:ilvl w:val="2"/>
        <w:numId w:val="1"/>
      </w:numPr>
      <w:spacing w:before="200"/>
      <w:outlineLvl w:val="2"/>
      <w:pPrChange w:id="11" w:author="w18361" w:date="2012-05-10T13:31:00Z">
        <w:pPr>
          <w:keepNext/>
          <w:keepLines/>
          <w:numPr>
            <w:ilvl w:val="2"/>
            <w:numId w:val="2"/>
          </w:numPr>
          <w:tabs>
            <w:tab w:val="num" w:pos="680"/>
          </w:tabs>
          <w:spacing w:before="200" w:line="276" w:lineRule="auto"/>
          <w:ind w:left="794" w:hanging="794"/>
          <w:outlineLvl w:val="2"/>
        </w:pPr>
      </w:pPrChange>
    </w:pPr>
    <w:rPr>
      <w:rFonts w:ascii="Arial" w:eastAsiaTheme="majorEastAsia" w:hAnsi="Arial" w:cs="Arial"/>
      <w:b/>
      <w:bCs/>
      <w:sz w:val="20"/>
      <w:rPrChange w:id="11" w:author="w18361" w:date="2012-05-10T13:31:00Z">
        <w:rPr>
          <w:rFonts w:ascii="Arial" w:eastAsiaTheme="majorEastAsia" w:hAnsi="Arial" w:cs="Arial"/>
          <w:b/>
          <w:bCs/>
          <w:szCs w:val="22"/>
          <w:lang w:val="da-DK" w:eastAsia="en-US" w:bidi="ar-SA"/>
        </w:rPr>
      </w:rPrChange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2C3A05"/>
    <w:pPr>
      <w:keepNext/>
      <w:keepLines/>
      <w:numPr>
        <w:ilvl w:val="3"/>
        <w:numId w:val="1"/>
      </w:numPr>
      <w:spacing w:before="200"/>
      <w:outlineLvl w:val="3"/>
      <w:pPrChange w:id="12" w:author="w18361" w:date="2012-05-10T13:31:00Z">
        <w:pPr>
          <w:keepNext/>
          <w:keepLines/>
          <w:numPr>
            <w:ilvl w:val="3"/>
            <w:numId w:val="2"/>
          </w:numPr>
          <w:tabs>
            <w:tab w:val="num" w:pos="862"/>
          </w:tabs>
          <w:spacing w:before="200" w:line="276" w:lineRule="auto"/>
          <w:ind w:left="862" w:hanging="862"/>
          <w:outlineLvl w:val="3"/>
        </w:pPr>
      </w:pPrChange>
    </w:pPr>
    <w:rPr>
      <w:rFonts w:asciiTheme="majorHAnsi" w:eastAsiaTheme="majorEastAsia" w:hAnsiTheme="majorHAnsi" w:cstheme="majorBidi"/>
      <w:b/>
      <w:bCs/>
      <w:i/>
      <w:iCs/>
      <w:color w:val="4F81BD" w:themeColor="accent1"/>
      <w:rPrChange w:id="12" w:author="w18361" w:date="2012-05-10T13:31:00Z"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  <w:sz w:val="22"/>
          <w:szCs w:val="22"/>
          <w:lang w:val="da-DK" w:eastAsia="en-US" w:bidi="ar-SA"/>
        </w:rPr>
      </w:rPrChange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2C3A05"/>
    <w:pPr>
      <w:keepNext/>
      <w:keepLines/>
      <w:numPr>
        <w:ilvl w:val="4"/>
        <w:numId w:val="1"/>
      </w:numPr>
      <w:spacing w:before="200"/>
      <w:outlineLvl w:val="4"/>
      <w:pPrChange w:id="13" w:author="w18361" w:date="2012-05-10T13:31:00Z">
        <w:pPr>
          <w:keepNext/>
          <w:keepLines/>
          <w:numPr>
            <w:ilvl w:val="4"/>
            <w:numId w:val="2"/>
          </w:numPr>
          <w:tabs>
            <w:tab w:val="num" w:pos="1009"/>
          </w:tabs>
          <w:spacing w:before="200" w:line="276" w:lineRule="auto"/>
          <w:ind w:left="1009" w:hanging="1009"/>
          <w:outlineLvl w:val="4"/>
        </w:pPr>
      </w:pPrChange>
    </w:pPr>
    <w:rPr>
      <w:rFonts w:asciiTheme="majorHAnsi" w:eastAsiaTheme="majorEastAsia" w:hAnsiTheme="majorHAnsi" w:cstheme="majorBidi"/>
      <w:color w:val="243F60" w:themeColor="accent1" w:themeShade="7F"/>
      <w:rPrChange w:id="13" w:author="w18361" w:date="2012-05-10T13:31:00Z">
        <w:rPr>
          <w:rFonts w:asciiTheme="majorHAnsi" w:eastAsiaTheme="majorEastAsia" w:hAnsiTheme="majorHAnsi" w:cstheme="majorBidi"/>
          <w:color w:val="243F60" w:themeColor="accent1" w:themeShade="7F"/>
          <w:sz w:val="22"/>
          <w:szCs w:val="22"/>
          <w:lang w:val="da-DK" w:eastAsia="en-US" w:bidi="ar-SA"/>
        </w:rPr>
      </w:rPrChange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2C3A05"/>
    <w:pPr>
      <w:keepNext/>
      <w:keepLines/>
      <w:numPr>
        <w:ilvl w:val="5"/>
        <w:numId w:val="1"/>
      </w:numPr>
      <w:spacing w:before="200"/>
      <w:outlineLvl w:val="5"/>
      <w:pPrChange w:id="14" w:author="w18361" w:date="2012-05-10T13:31:00Z">
        <w:pPr>
          <w:keepNext/>
          <w:keepLines/>
          <w:numPr>
            <w:ilvl w:val="5"/>
            <w:numId w:val="2"/>
          </w:numPr>
          <w:tabs>
            <w:tab w:val="num" w:pos="1151"/>
          </w:tabs>
          <w:spacing w:before="200" w:line="276" w:lineRule="auto"/>
          <w:ind w:left="1151" w:hanging="1151"/>
          <w:outlineLvl w:val="5"/>
        </w:pPr>
      </w:pPrChange>
    </w:pPr>
    <w:rPr>
      <w:rFonts w:asciiTheme="majorHAnsi" w:eastAsiaTheme="majorEastAsia" w:hAnsiTheme="majorHAnsi" w:cstheme="majorBidi"/>
      <w:i/>
      <w:iCs/>
      <w:color w:val="243F60" w:themeColor="accent1" w:themeShade="7F"/>
      <w:rPrChange w:id="14" w:author="w18361" w:date="2012-05-10T13:31:00Z">
        <w:rPr>
          <w:rFonts w:asciiTheme="majorHAnsi" w:eastAsiaTheme="majorEastAsia" w:hAnsiTheme="majorHAnsi" w:cstheme="majorBidi"/>
          <w:i/>
          <w:iCs/>
          <w:color w:val="243F60" w:themeColor="accent1" w:themeShade="7F"/>
          <w:sz w:val="22"/>
          <w:szCs w:val="22"/>
          <w:lang w:val="da-DK" w:eastAsia="en-US" w:bidi="ar-SA"/>
        </w:rPr>
      </w:rPrChange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2C3A05"/>
    <w:pPr>
      <w:keepNext/>
      <w:keepLines/>
      <w:numPr>
        <w:ilvl w:val="6"/>
        <w:numId w:val="1"/>
      </w:numPr>
      <w:spacing w:before="200"/>
      <w:outlineLvl w:val="6"/>
      <w:pPrChange w:id="15" w:author="w18361" w:date="2012-05-10T13:31:00Z">
        <w:pPr>
          <w:keepNext/>
          <w:keepLines/>
          <w:numPr>
            <w:ilvl w:val="6"/>
            <w:numId w:val="2"/>
          </w:numPr>
          <w:tabs>
            <w:tab w:val="num" w:pos="1298"/>
          </w:tabs>
          <w:spacing w:before="200" w:line="276" w:lineRule="auto"/>
          <w:ind w:left="1298" w:hanging="1298"/>
          <w:outlineLvl w:val="6"/>
        </w:pPr>
      </w:pPrChange>
    </w:pPr>
    <w:rPr>
      <w:rFonts w:asciiTheme="majorHAnsi" w:eastAsiaTheme="majorEastAsia" w:hAnsiTheme="majorHAnsi" w:cstheme="majorBidi"/>
      <w:i/>
      <w:iCs/>
      <w:color w:val="404040" w:themeColor="text1" w:themeTint="BF"/>
      <w:rPrChange w:id="15" w:author="w18361" w:date="2012-05-10T13:31:00Z">
        <w:rPr>
          <w:rFonts w:asciiTheme="majorHAnsi" w:eastAsiaTheme="majorEastAsia" w:hAnsiTheme="majorHAnsi" w:cstheme="majorBidi"/>
          <w:i/>
          <w:iCs/>
          <w:color w:val="404040" w:themeColor="text1" w:themeTint="BF"/>
          <w:sz w:val="22"/>
          <w:szCs w:val="22"/>
          <w:lang w:val="da-DK" w:eastAsia="en-US" w:bidi="ar-SA"/>
        </w:rPr>
      </w:rPrChange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2C3A05"/>
    <w:pPr>
      <w:keepNext/>
      <w:keepLines/>
      <w:numPr>
        <w:ilvl w:val="7"/>
        <w:numId w:val="1"/>
      </w:numPr>
      <w:spacing w:before="200"/>
      <w:outlineLvl w:val="7"/>
      <w:pPrChange w:id="16" w:author="w18361" w:date="2012-05-10T13:31:00Z">
        <w:pPr>
          <w:keepNext/>
          <w:keepLines/>
          <w:numPr>
            <w:ilvl w:val="7"/>
            <w:numId w:val="2"/>
          </w:numPr>
          <w:tabs>
            <w:tab w:val="num" w:pos="1440"/>
          </w:tabs>
          <w:spacing w:before="200" w:line="276" w:lineRule="auto"/>
          <w:ind w:left="1440" w:hanging="1440"/>
          <w:outlineLvl w:val="7"/>
        </w:pPr>
      </w:pPrChange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rPrChange w:id="16" w:author="w18361" w:date="2012-05-10T13:31:00Z">
        <w:rPr>
          <w:rFonts w:asciiTheme="majorHAnsi" w:eastAsiaTheme="majorEastAsia" w:hAnsiTheme="majorHAnsi" w:cstheme="majorBidi"/>
          <w:color w:val="404040" w:themeColor="text1" w:themeTint="BF"/>
          <w:lang w:val="da-DK" w:eastAsia="en-US" w:bidi="ar-SA"/>
        </w:rPr>
      </w:rPrChange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2C3A05"/>
    <w:pPr>
      <w:keepNext/>
      <w:keepLines/>
      <w:numPr>
        <w:ilvl w:val="8"/>
        <w:numId w:val="1"/>
      </w:numPr>
      <w:spacing w:before="200"/>
      <w:outlineLvl w:val="8"/>
      <w:pPrChange w:id="17" w:author="w18361" w:date="2012-05-10T13:31:00Z">
        <w:pPr>
          <w:keepNext/>
          <w:keepLines/>
          <w:numPr>
            <w:ilvl w:val="8"/>
            <w:numId w:val="2"/>
          </w:numPr>
          <w:tabs>
            <w:tab w:val="num" w:pos="1582"/>
          </w:tabs>
          <w:spacing w:before="200" w:line="276" w:lineRule="auto"/>
          <w:ind w:left="1582" w:hanging="1582"/>
          <w:outlineLvl w:val="8"/>
        </w:pPr>
      </w:pPrChange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rPrChange w:id="17" w:author="w18361" w:date="2012-05-10T13:31:00Z">
        <w:rPr>
          <w:rFonts w:asciiTheme="majorHAnsi" w:eastAsiaTheme="majorEastAsia" w:hAnsiTheme="majorHAnsi" w:cstheme="majorBidi"/>
          <w:i/>
          <w:iCs/>
          <w:color w:val="404040" w:themeColor="text1" w:themeTint="BF"/>
          <w:lang w:val="da-DK" w:eastAsia="en-US" w:bidi="ar-SA"/>
        </w:rPr>
      </w:rPrChange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A3B6A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EA3B6A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EA3B6A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EA3B6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EA3B6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EA3B6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EA3B6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EA3B6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EA3B6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EA3B6A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EA3B6A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EA3B6A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EA3B6A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EA3B6A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EA3B6A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semiHidden/>
    <w:unhideWhenUsed/>
    <w:rsid w:val="00EA3B6A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semiHidden/>
    <w:rsid w:val="00EA3B6A"/>
  </w:style>
  <w:style w:type="paragraph" w:styleId="Sidefod">
    <w:name w:val="footer"/>
    <w:basedOn w:val="Normal"/>
    <w:link w:val="SidefodTegn"/>
    <w:uiPriority w:val="99"/>
    <w:semiHidden/>
    <w:unhideWhenUsed/>
    <w:rsid w:val="00EA3B6A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semiHidden/>
    <w:rsid w:val="00EA3B6A"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2C3A0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2C3A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008EF8-2F36-4600-9FA0-06FFEB290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1113</Words>
  <Characters>6791</Characters>
  <Application>Microsoft Office Word</Application>
  <DocSecurity>0</DocSecurity>
  <Lines>56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SKAT</Company>
  <LinksUpToDate>false</LinksUpToDate>
  <CharactersWithSpaces>7889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w18361</dc:creator>
  <cp:lastModifiedBy>Martin</cp:lastModifiedBy>
  <cp:revision>1</cp:revision>
  <dcterms:created xsi:type="dcterms:W3CDTF">2012-05-10T10:08:00Z</dcterms:created>
  <dcterms:modified xsi:type="dcterms:W3CDTF">2012-05-10T11:32:00Z</dcterms:modified>
</cp:coreProperties>
</file>