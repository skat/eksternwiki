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1D4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A739B1" w14:paraId="13C47A4C" w14:textId="77777777" w:rsidTr="00A739B1">
        <w:trPr>
          <w:trHeight w:hRule="exact" w:val="113"/>
        </w:trPr>
        <w:tc>
          <w:tcPr>
            <w:tcW w:w="10345" w:type="dxa"/>
            <w:gridSpan w:val="6"/>
            <w:shd w:val="clear" w:color="auto" w:fill="B3B3B3"/>
          </w:tcPr>
          <w:p w14:paraId="524748E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39B1" w14:paraId="1F5F64DD" w14:textId="77777777" w:rsidTr="00A739B1">
        <w:trPr>
          <w:trHeight w:val="283"/>
        </w:trPr>
        <w:tc>
          <w:tcPr>
            <w:tcW w:w="10345" w:type="dxa"/>
            <w:gridSpan w:val="6"/>
            <w:tcBorders>
              <w:bottom w:val="single" w:sz="6" w:space="0" w:color="auto"/>
            </w:tcBorders>
          </w:tcPr>
          <w:p w14:paraId="739467CF"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739B1">
              <w:rPr>
                <w:rFonts w:ascii="Arial" w:hAnsi="Arial" w:cs="Arial"/>
                <w:b/>
                <w:sz w:val="30"/>
              </w:rPr>
              <w:t>OpkrævningIndsatsAdministrativtTiltagOpdater</w:t>
            </w:r>
          </w:p>
        </w:tc>
      </w:tr>
      <w:tr w:rsidR="00A739B1" w14:paraId="582DA2F2" w14:textId="77777777" w:rsidTr="00A739B1">
        <w:trPr>
          <w:trHeight w:val="283"/>
        </w:trPr>
        <w:tc>
          <w:tcPr>
            <w:tcW w:w="1134" w:type="dxa"/>
            <w:tcBorders>
              <w:top w:val="single" w:sz="6" w:space="0" w:color="auto"/>
              <w:bottom w:val="nil"/>
            </w:tcBorders>
            <w:shd w:val="clear" w:color="auto" w:fill="auto"/>
            <w:vAlign w:val="center"/>
          </w:tcPr>
          <w:p w14:paraId="29AD4515"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77400573"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E1E1046"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263453E"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5642016"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6D2FA72F"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739B1" w14:paraId="08BB6419" w14:textId="77777777" w:rsidTr="00A739B1">
        <w:trPr>
          <w:trHeight w:val="283"/>
        </w:trPr>
        <w:tc>
          <w:tcPr>
            <w:tcW w:w="1134" w:type="dxa"/>
            <w:tcBorders>
              <w:top w:val="nil"/>
            </w:tcBorders>
            <w:shd w:val="clear" w:color="auto" w:fill="auto"/>
            <w:vAlign w:val="center"/>
          </w:tcPr>
          <w:p w14:paraId="69D0F4E7"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10503DB4"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715BD890"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6B8FF2AA"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14:paraId="0C5D423F"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70C3204F" w14:textId="2F553292" w:rsidR="00A739B1" w:rsidRPr="00A739B1" w:rsidRDefault="00FA4A02"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40:00Z">
              <w:r>
                <w:rPr>
                  <w:rFonts w:ascii="Arial" w:hAnsi="Arial" w:cs="Arial"/>
                  <w:sz w:val="18"/>
                </w:rPr>
                <w:delText>11-1</w:delText>
              </w:r>
            </w:del>
            <w:ins w:id="21" w:author="w18361" w:date="2012-05-10T13:40:00Z">
              <w:r w:rsidR="00A739B1">
                <w:rPr>
                  <w:rFonts w:ascii="Arial" w:hAnsi="Arial" w:cs="Arial"/>
                  <w:sz w:val="18"/>
                </w:rPr>
                <w:t>7-5</w:t>
              </w:r>
            </w:ins>
            <w:r w:rsidR="00A739B1">
              <w:rPr>
                <w:rFonts w:ascii="Arial" w:hAnsi="Arial" w:cs="Arial"/>
                <w:sz w:val="18"/>
              </w:rPr>
              <w:t>-2012</w:t>
            </w:r>
          </w:p>
        </w:tc>
      </w:tr>
      <w:tr w:rsidR="00A739B1" w14:paraId="321CA0B1" w14:textId="77777777" w:rsidTr="00A739B1">
        <w:trPr>
          <w:trHeight w:val="283"/>
        </w:trPr>
        <w:tc>
          <w:tcPr>
            <w:tcW w:w="10345" w:type="dxa"/>
            <w:gridSpan w:val="6"/>
            <w:shd w:val="clear" w:color="auto" w:fill="B3B3B3"/>
            <w:vAlign w:val="center"/>
          </w:tcPr>
          <w:p w14:paraId="17FBCE0E"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39B1" w14:paraId="4FEC1024" w14:textId="77777777" w:rsidTr="00A739B1">
        <w:trPr>
          <w:trHeight w:val="283"/>
        </w:trPr>
        <w:tc>
          <w:tcPr>
            <w:tcW w:w="10345" w:type="dxa"/>
            <w:gridSpan w:val="6"/>
            <w:vAlign w:val="center"/>
          </w:tcPr>
          <w:p w14:paraId="0F4D633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14:paraId="26E428A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14:paraId="19F9135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14:paraId="0367EE0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14:paraId="4523ABA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14:paraId="047D2473"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9B1" w14:paraId="1E583D1B" w14:textId="77777777" w:rsidTr="00A739B1">
        <w:trPr>
          <w:trHeight w:val="283"/>
        </w:trPr>
        <w:tc>
          <w:tcPr>
            <w:tcW w:w="10345" w:type="dxa"/>
            <w:gridSpan w:val="6"/>
            <w:shd w:val="clear" w:color="auto" w:fill="B3B3B3"/>
            <w:vAlign w:val="center"/>
          </w:tcPr>
          <w:p w14:paraId="2E34100B"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39B1" w14:paraId="3555AF83" w14:textId="77777777" w:rsidTr="00A739B1">
        <w:trPr>
          <w:trHeight w:val="283"/>
        </w:trPr>
        <w:tc>
          <w:tcPr>
            <w:tcW w:w="10345" w:type="dxa"/>
            <w:gridSpan w:val="6"/>
          </w:tcPr>
          <w:p w14:paraId="3A2CF6B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14:paraId="6A02D13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81CAA7" w14:textId="77777777"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w18361" w:date="2012-05-10T13:40:00Z"/>
                <w:rFonts w:ascii="Arial" w:hAnsi="Arial" w:cs="Arial"/>
                <w:sz w:val="18"/>
              </w:rPr>
            </w:pPr>
            <w:del w:id="23" w:author="w18361" w:date="2012-05-10T13:40:00Z">
              <w:r>
                <w:rPr>
                  <w:rFonts w:ascii="Arial" w:hAnsi="Arial" w:cs="Arial"/>
                  <w:sz w:val="18"/>
                </w:rPr>
                <w:delText>At der evt. er sket renteberegning og tilskrivning, hvis ændringen vedrører rentestop.</w:delText>
              </w:r>
            </w:del>
          </w:p>
          <w:p w14:paraId="78484AAC" w14:textId="77777777" w:rsidR="00FA4A02" w:rsidRDefault="00FA4A02" w:rsidP="00FA4A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w18361" w:date="2012-05-10T13:40:00Z"/>
                <w:rFonts w:ascii="Arial" w:hAnsi="Arial" w:cs="Arial"/>
                <w:sz w:val="18"/>
              </w:rPr>
            </w:pPr>
            <w:del w:id="25" w:author="w18361" w:date="2012-05-10T13:40:00Z">
              <w:r>
                <w:rPr>
                  <w:rFonts w:ascii="Arial" w:hAnsi="Arial" w:cs="Arial"/>
                  <w:sz w:val="18"/>
                </w:rPr>
                <w:delText>Der er foretaget de relevante regnskabsmæssige posteringer</w:delText>
              </w:r>
            </w:del>
          </w:p>
          <w:p w14:paraId="0921A81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40:00Z"/>
                <w:rFonts w:ascii="Arial" w:hAnsi="Arial" w:cs="Arial"/>
                <w:sz w:val="18"/>
              </w:rPr>
            </w:pPr>
            <w:ins w:id="27" w:author="w18361" w:date="2012-05-10T13:40:00Z">
              <w:r>
                <w:rPr>
                  <w:rFonts w:ascii="Arial" w:hAnsi="Arial" w:cs="Arial"/>
                  <w:sz w:val="18"/>
                </w:rPr>
                <w:t>Rentebehandling sker i natlig batch.</w:t>
              </w:r>
            </w:ins>
          </w:p>
          <w:p w14:paraId="6B3A4428"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A739B1" w14:paraId="7B82E52E" w14:textId="77777777" w:rsidTr="00A739B1">
        <w:trPr>
          <w:trHeight w:val="283"/>
        </w:trPr>
        <w:tc>
          <w:tcPr>
            <w:tcW w:w="10345" w:type="dxa"/>
            <w:gridSpan w:val="6"/>
            <w:shd w:val="clear" w:color="auto" w:fill="B3B3B3"/>
            <w:vAlign w:val="center"/>
          </w:tcPr>
          <w:p w14:paraId="333B0D88"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39B1" w14:paraId="5EB0B164" w14:textId="77777777" w:rsidTr="00A739B1">
        <w:trPr>
          <w:trHeight w:val="283"/>
        </w:trPr>
        <w:tc>
          <w:tcPr>
            <w:tcW w:w="10345" w:type="dxa"/>
            <w:gridSpan w:val="6"/>
            <w:shd w:val="clear" w:color="auto" w:fill="FFFFFF"/>
            <w:vAlign w:val="center"/>
          </w:tcPr>
          <w:p w14:paraId="679F208D"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39B1" w14:paraId="6FE05FDA" w14:textId="77777777" w:rsidTr="00A739B1">
        <w:trPr>
          <w:trHeight w:val="283"/>
        </w:trPr>
        <w:tc>
          <w:tcPr>
            <w:tcW w:w="10345" w:type="dxa"/>
            <w:gridSpan w:val="6"/>
            <w:shd w:val="clear" w:color="auto" w:fill="FFFFFF"/>
          </w:tcPr>
          <w:p w14:paraId="3B921FF2"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A739B1" w14:paraId="1F4098AE" w14:textId="77777777" w:rsidTr="00A739B1">
        <w:trPr>
          <w:trHeight w:val="283"/>
        </w:trPr>
        <w:tc>
          <w:tcPr>
            <w:tcW w:w="10345" w:type="dxa"/>
            <w:gridSpan w:val="6"/>
            <w:shd w:val="clear" w:color="auto" w:fill="FFFFFF"/>
          </w:tcPr>
          <w:p w14:paraId="0DCA1F5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210AB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14:paraId="74A524E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86DAD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168620E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32A82930"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7840DAE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14:paraId="6B1B6A5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14:paraId="15CABCD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14:paraId="1DBBFB2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F9E8F4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14:paraId="10EAC87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1A6AB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14:paraId="027D636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14:paraId="1F5BF7C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263C98E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14:paraId="7DC3CFE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0CC5C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14:paraId="710B9DA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14:paraId="65AD263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14:paraId="3EA06F3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84DC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2CA43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14:paraId="5FA55C93"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14:paraId="65DD57E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8142D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4EDB50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14:paraId="1E46AAA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0EA69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14:paraId="05198603"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3F36D970"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14:paraId="364067F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E0629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14:paraId="3E34079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14:paraId="6D14DF0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14:paraId="54BE382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7D648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86242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(OpkrævningIndsatsStartdato)</w:t>
            </w:r>
          </w:p>
          <w:p w14:paraId="06268E5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14:paraId="1030729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DA88E1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5F67D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1F5D07"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39B1" w14:paraId="5FE045F2" w14:textId="77777777" w:rsidTr="00A739B1">
        <w:trPr>
          <w:trHeight w:val="283"/>
        </w:trPr>
        <w:tc>
          <w:tcPr>
            <w:tcW w:w="10345" w:type="dxa"/>
            <w:gridSpan w:val="6"/>
            <w:shd w:val="clear" w:color="auto" w:fill="FFFFFF"/>
            <w:vAlign w:val="center"/>
          </w:tcPr>
          <w:p w14:paraId="0C2E1B76"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739B1" w14:paraId="1F9502E7" w14:textId="77777777" w:rsidTr="00A739B1">
        <w:trPr>
          <w:trHeight w:val="283"/>
        </w:trPr>
        <w:tc>
          <w:tcPr>
            <w:tcW w:w="10345" w:type="dxa"/>
            <w:gridSpan w:val="6"/>
            <w:shd w:val="clear" w:color="auto" w:fill="FFFFFF"/>
          </w:tcPr>
          <w:p w14:paraId="39E84B14"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A739B1" w14:paraId="5F0EE72B" w14:textId="77777777" w:rsidTr="00A739B1">
        <w:trPr>
          <w:trHeight w:val="283"/>
        </w:trPr>
        <w:tc>
          <w:tcPr>
            <w:tcW w:w="10345" w:type="dxa"/>
            <w:gridSpan w:val="6"/>
            <w:shd w:val="clear" w:color="auto" w:fill="FFFFFF"/>
          </w:tcPr>
          <w:p w14:paraId="329D1A1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E5A0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14:paraId="6BD022B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D1C45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4C65237A"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39B1" w14:paraId="4ED6AC9E" w14:textId="77777777" w:rsidTr="00A739B1">
        <w:trPr>
          <w:trHeight w:val="283"/>
        </w:trPr>
        <w:tc>
          <w:tcPr>
            <w:tcW w:w="10345" w:type="dxa"/>
            <w:gridSpan w:val="6"/>
            <w:shd w:val="clear" w:color="auto" w:fill="FFFFFF"/>
            <w:vAlign w:val="center"/>
          </w:tcPr>
          <w:p w14:paraId="59C75362"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A739B1" w14:paraId="1DF06A2D" w14:textId="77777777" w:rsidTr="00A739B1">
        <w:trPr>
          <w:trHeight w:val="283"/>
        </w:trPr>
        <w:tc>
          <w:tcPr>
            <w:tcW w:w="10345" w:type="dxa"/>
            <w:gridSpan w:val="6"/>
            <w:shd w:val="clear" w:color="auto" w:fill="FFFFFF"/>
          </w:tcPr>
          <w:p w14:paraId="1CA91752"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A739B1" w14:paraId="3DADE81C" w14:textId="77777777" w:rsidTr="00A739B1">
        <w:trPr>
          <w:trHeight w:val="283"/>
        </w:trPr>
        <w:tc>
          <w:tcPr>
            <w:tcW w:w="10345" w:type="dxa"/>
            <w:gridSpan w:val="6"/>
            <w:shd w:val="clear" w:color="auto" w:fill="FFFFFF"/>
          </w:tcPr>
          <w:p w14:paraId="2B25FB7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2CEA2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51EF56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7FB8CB7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14:paraId="6F62F27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14:paraId="41FCB5B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14:paraId="16D327E3"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A739B1" w14:paraId="63B1338D" w14:textId="77777777" w:rsidTr="00A739B1">
        <w:trPr>
          <w:trHeight w:val="283"/>
        </w:trPr>
        <w:tc>
          <w:tcPr>
            <w:tcW w:w="10345" w:type="dxa"/>
            <w:gridSpan w:val="6"/>
            <w:shd w:val="clear" w:color="auto" w:fill="B3B3B3"/>
            <w:vAlign w:val="center"/>
          </w:tcPr>
          <w:p w14:paraId="53AE604C"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28" w:author="w18361" w:date="2012-05-10T13:40:00Z">
                  <w:rPr>
                    <w:rFonts w:ascii="Arial" w:hAnsi="Arial"/>
                    <w:b/>
                    <w:sz w:val="18"/>
                    <w:lang w:val="en-US"/>
                  </w:rPr>
                </w:rPrChange>
              </w:rPr>
            </w:pPr>
            <w:r>
              <w:rPr>
                <w:rFonts w:ascii="Arial" w:hAnsi="Arial"/>
                <w:b/>
                <w:sz w:val="18"/>
                <w:rPrChange w:id="29" w:author="w18361" w:date="2012-05-10T13:40:00Z">
                  <w:rPr>
                    <w:rFonts w:ascii="Arial" w:hAnsi="Arial"/>
                    <w:b/>
                    <w:sz w:val="18"/>
                    <w:lang w:val="en-US"/>
                  </w:rPr>
                </w:rPrChange>
              </w:rPr>
              <w:t>Referencer fra use case(s)</w:t>
            </w:r>
          </w:p>
        </w:tc>
      </w:tr>
      <w:tr w:rsidR="00A739B1" w14:paraId="5EF5C5DE" w14:textId="77777777" w:rsidTr="00A739B1">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0" w:author="w18361" w:date="2012-05-10T13:40: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1" w:author="w18361" w:date="2012-05-10T13:40:00Z">
            <w:trPr>
              <w:trHeight w:val="283"/>
            </w:trPr>
          </w:trPrChange>
        </w:trPr>
        <w:tc>
          <w:tcPr>
            <w:tcW w:w="10345" w:type="dxa"/>
            <w:gridSpan w:val="6"/>
            <w:shd w:val="clear" w:color="auto" w:fill="B3B3B3"/>
            <w:tcPrChange w:id="32" w:author="w18361" w:date="2012-05-10T13:40:00Z">
              <w:tcPr>
                <w:tcW w:w="10345" w:type="dxa"/>
                <w:gridSpan w:val="6"/>
                <w:shd w:val="clear" w:color="auto" w:fill="FFFFFF"/>
              </w:tcPr>
            </w:tcPrChange>
          </w:tcPr>
          <w:p w14:paraId="2013904D" w14:textId="086598CE" w:rsidR="00A739B1" w:rsidRDefault="00FA4A02"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3" w:author="w18361" w:date="2012-05-10T13:40:00Z">
              <w:r w:rsidRPr="00882583">
                <w:rPr>
                  <w:rFonts w:ascii="Arial" w:hAnsi="Arial" w:cs="Arial"/>
                  <w:sz w:val="18"/>
                  <w:lang w:val="en-US"/>
                </w:rPr>
                <w:delText xml:space="preserve"> </w:delText>
              </w:r>
              <w:r>
                <w:rPr>
                  <w:rFonts w:ascii="Arial" w:hAnsi="Arial" w:cs="Arial"/>
                  <w:sz w:val="18"/>
                </w:rPr>
                <w:delText xml:space="preserve">trin </w:delText>
              </w:r>
            </w:del>
            <w:r w:rsidR="00A739B1">
              <w:rPr>
                <w:rFonts w:ascii="Arial" w:hAnsi="Arial" w:cs="Arial"/>
                <w:sz w:val="18"/>
              </w:rPr>
              <w:t>Godkend stop for fordringer i Use Case "12.03 Annuller/ændr stop for fordring (web)"</w:t>
            </w:r>
          </w:p>
          <w:p w14:paraId="299398EA" w14:textId="3CA3D51A" w:rsidR="00A739B1" w:rsidRDefault="00FA4A02"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w18361" w:date="2012-05-10T13:40:00Z"/>
                <w:rFonts w:ascii="Arial" w:hAnsi="Arial" w:cs="Arial"/>
                <w:sz w:val="18"/>
              </w:rPr>
            </w:pPr>
            <w:del w:id="35" w:author="w18361" w:date="2012-05-10T13:40:00Z">
              <w:r>
                <w:rPr>
                  <w:rFonts w:ascii="Arial" w:hAnsi="Arial" w:cs="Arial"/>
                  <w:sz w:val="18"/>
                </w:rPr>
                <w:delText xml:space="preserve"> trin </w:delText>
              </w:r>
            </w:del>
          </w:p>
          <w:p w14:paraId="1E5E12A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Use Case "13.01 Annuller stop for konto (web)"</w:t>
            </w:r>
          </w:p>
          <w:p w14:paraId="19FECC71"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5B4C60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39B1" w:rsidSect="00A739B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31E592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739B1" w14:paraId="4AB4E291" w14:textId="77777777" w:rsidTr="00A739B1">
        <w:trPr>
          <w:tblHeader/>
        </w:trPr>
        <w:tc>
          <w:tcPr>
            <w:tcW w:w="3402" w:type="dxa"/>
            <w:shd w:val="clear" w:color="auto" w:fill="B3B3B3"/>
            <w:vAlign w:val="center"/>
          </w:tcPr>
          <w:p w14:paraId="4E4F201B"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C8F9E13"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CB018D1"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739B1" w14:paraId="507AD2E5" w14:textId="77777777" w:rsidTr="00A739B1">
        <w:tc>
          <w:tcPr>
            <w:tcW w:w="3402" w:type="dxa"/>
          </w:tcPr>
          <w:p w14:paraId="1864A9F2"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14:paraId="68D87783"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 w:author="w18361" w:date="2012-05-10T13:40:00Z">
                  <w:rPr>
                    <w:rFonts w:ascii="Arial" w:hAnsi="Arial"/>
                    <w:sz w:val="18"/>
                    <w:lang w:val="en-US"/>
                  </w:rPr>
                </w:rPrChange>
              </w:rPr>
            </w:pPr>
            <w:r>
              <w:rPr>
                <w:rFonts w:ascii="Arial" w:hAnsi="Arial"/>
                <w:sz w:val="18"/>
                <w:rPrChange w:id="39" w:author="w18361" w:date="2012-05-10T13:40:00Z">
                  <w:rPr>
                    <w:rFonts w:ascii="Arial" w:hAnsi="Arial"/>
                    <w:sz w:val="18"/>
                    <w:lang w:val="en-US"/>
                  </w:rPr>
                </w:rPrChange>
              </w:rPr>
              <w:t xml:space="preserve">Domain: </w:t>
            </w:r>
          </w:p>
          <w:p w14:paraId="536DCB2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 w:author="w18361" w:date="2012-05-10T13:40:00Z">
                  <w:rPr>
                    <w:rFonts w:ascii="Arial" w:hAnsi="Arial"/>
                    <w:sz w:val="18"/>
                    <w:lang w:val="en-US"/>
                  </w:rPr>
                </w:rPrChange>
              </w:rPr>
            </w:pPr>
            <w:r>
              <w:rPr>
                <w:rFonts w:ascii="Arial" w:hAnsi="Arial"/>
                <w:sz w:val="18"/>
                <w:rPrChange w:id="41" w:author="w18361" w:date="2012-05-10T13:40:00Z">
                  <w:rPr>
                    <w:rFonts w:ascii="Arial" w:hAnsi="Arial"/>
                    <w:sz w:val="18"/>
                    <w:lang w:val="en-US"/>
                  </w:rPr>
                </w:rPrChange>
              </w:rPr>
              <w:t>Tekst30</w:t>
            </w:r>
          </w:p>
          <w:p w14:paraId="3618A7C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 w:author="w18361" w:date="2012-05-10T13:40:00Z">
                  <w:rPr>
                    <w:rFonts w:ascii="Arial" w:hAnsi="Arial"/>
                    <w:sz w:val="18"/>
                    <w:lang w:val="en-US"/>
                  </w:rPr>
                </w:rPrChange>
              </w:rPr>
            </w:pPr>
            <w:r>
              <w:rPr>
                <w:rFonts w:ascii="Arial" w:hAnsi="Arial"/>
                <w:sz w:val="18"/>
                <w:rPrChange w:id="43" w:author="w18361" w:date="2012-05-10T13:40:00Z">
                  <w:rPr>
                    <w:rFonts w:ascii="Arial" w:hAnsi="Arial"/>
                    <w:sz w:val="18"/>
                    <w:lang w:val="en-US"/>
                  </w:rPr>
                </w:rPrChange>
              </w:rPr>
              <w:t>base: string</w:t>
            </w:r>
          </w:p>
          <w:p w14:paraId="6AEA92F4"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 w:author="w18361" w:date="2012-05-10T13:40:00Z">
                  <w:rPr>
                    <w:rFonts w:ascii="Arial" w:hAnsi="Arial"/>
                    <w:sz w:val="18"/>
                    <w:lang w:val="en-US"/>
                  </w:rPr>
                </w:rPrChange>
              </w:rPr>
            </w:pPr>
            <w:r>
              <w:rPr>
                <w:rFonts w:ascii="Arial" w:hAnsi="Arial"/>
                <w:sz w:val="18"/>
                <w:rPrChange w:id="45" w:author="w18361" w:date="2012-05-10T13:40:00Z">
                  <w:rPr>
                    <w:rFonts w:ascii="Arial" w:hAnsi="Arial"/>
                    <w:sz w:val="18"/>
                    <w:lang w:val="en-US"/>
                  </w:rPr>
                </w:rPrChange>
              </w:rPr>
              <w:t>maxLength: 30</w:t>
            </w:r>
          </w:p>
        </w:tc>
        <w:tc>
          <w:tcPr>
            <w:tcW w:w="4671" w:type="dxa"/>
          </w:tcPr>
          <w:p w14:paraId="441483E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14:paraId="621589C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53E5C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14:paraId="00A38DA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7E826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14:paraId="195DACD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BCB060"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14:paraId="16C7232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9CBAA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14:paraId="47B2766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14:paraId="2476564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14:paraId="6AD855A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14:paraId="085AD78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14:paraId="200B83F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1F1A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53118A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14:paraId="378B3E9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14:paraId="73ED2016"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14:paraId="6AF4E825"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A739B1" w14:paraId="14A8CA24" w14:textId="77777777" w:rsidTr="00A739B1">
        <w:tc>
          <w:tcPr>
            <w:tcW w:w="3402" w:type="dxa"/>
          </w:tcPr>
          <w:p w14:paraId="12F973FC"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06E3476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 w:author="w18361" w:date="2012-05-10T13:40:00Z">
                  <w:rPr>
                    <w:rFonts w:ascii="Arial" w:hAnsi="Arial"/>
                    <w:sz w:val="18"/>
                    <w:lang w:val="en-US"/>
                  </w:rPr>
                </w:rPrChange>
              </w:rPr>
            </w:pPr>
            <w:r>
              <w:rPr>
                <w:rFonts w:ascii="Arial" w:hAnsi="Arial"/>
                <w:sz w:val="18"/>
                <w:rPrChange w:id="47" w:author="w18361" w:date="2012-05-10T13:40:00Z">
                  <w:rPr>
                    <w:rFonts w:ascii="Arial" w:hAnsi="Arial"/>
                    <w:sz w:val="18"/>
                    <w:lang w:val="en-US"/>
                  </w:rPr>
                </w:rPrChange>
              </w:rPr>
              <w:t xml:space="preserve">Domain: </w:t>
            </w:r>
          </w:p>
          <w:p w14:paraId="58368DAF"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 w:author="w18361" w:date="2012-05-10T13:40:00Z">
                  <w:rPr>
                    <w:rFonts w:ascii="Arial" w:hAnsi="Arial"/>
                    <w:sz w:val="18"/>
                    <w:lang w:val="en-US"/>
                  </w:rPr>
                </w:rPrChange>
              </w:rPr>
            </w:pPr>
            <w:r>
              <w:rPr>
                <w:rFonts w:ascii="Arial" w:hAnsi="Arial"/>
                <w:sz w:val="18"/>
                <w:rPrChange w:id="49" w:author="w18361" w:date="2012-05-10T13:40:00Z">
                  <w:rPr>
                    <w:rFonts w:ascii="Arial" w:hAnsi="Arial"/>
                    <w:sz w:val="18"/>
                    <w:lang w:val="en-US"/>
                  </w:rPr>
                </w:rPrChange>
              </w:rPr>
              <w:t>KundeNummer</w:t>
            </w:r>
          </w:p>
          <w:p w14:paraId="3FE661E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 w:author="w18361" w:date="2012-05-10T13:40:00Z">
                  <w:rPr>
                    <w:rFonts w:ascii="Arial" w:hAnsi="Arial"/>
                    <w:sz w:val="18"/>
                    <w:lang w:val="en-US"/>
                  </w:rPr>
                </w:rPrChange>
              </w:rPr>
            </w:pPr>
            <w:r>
              <w:rPr>
                <w:rFonts w:ascii="Arial" w:hAnsi="Arial"/>
                <w:sz w:val="18"/>
                <w:rPrChange w:id="51" w:author="w18361" w:date="2012-05-10T13:40:00Z">
                  <w:rPr>
                    <w:rFonts w:ascii="Arial" w:hAnsi="Arial"/>
                    <w:sz w:val="18"/>
                    <w:lang w:val="en-US"/>
                  </w:rPr>
                </w:rPrChange>
              </w:rPr>
              <w:t>base: string</w:t>
            </w:r>
          </w:p>
          <w:p w14:paraId="04474B1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 w:author="w18361" w:date="2012-05-10T13:40:00Z">
                  <w:rPr>
                    <w:rFonts w:ascii="Arial" w:hAnsi="Arial"/>
                    <w:sz w:val="18"/>
                    <w:lang w:val="en-US"/>
                  </w:rPr>
                </w:rPrChange>
              </w:rPr>
            </w:pPr>
            <w:r>
              <w:rPr>
                <w:rFonts w:ascii="Arial" w:hAnsi="Arial"/>
                <w:sz w:val="18"/>
                <w:rPrChange w:id="53" w:author="w18361" w:date="2012-05-10T13:40:00Z">
                  <w:rPr>
                    <w:rFonts w:ascii="Arial" w:hAnsi="Arial"/>
                    <w:sz w:val="18"/>
                    <w:lang w:val="en-US"/>
                  </w:rPr>
                </w:rPrChange>
              </w:rPr>
              <w:t>maxLength: 11</w:t>
            </w:r>
          </w:p>
          <w:p w14:paraId="3E1784B9"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 w:author="w18361" w:date="2012-05-10T13:40:00Z">
                  <w:rPr>
                    <w:rFonts w:ascii="Arial" w:hAnsi="Arial"/>
                    <w:sz w:val="18"/>
                    <w:lang w:val="en-US"/>
                  </w:rPr>
                </w:rPrChange>
              </w:rPr>
            </w:pPr>
            <w:r>
              <w:rPr>
                <w:rFonts w:ascii="Arial" w:hAnsi="Arial"/>
                <w:sz w:val="18"/>
                <w:rPrChange w:id="55" w:author="w18361" w:date="2012-05-10T13:40:00Z">
                  <w:rPr>
                    <w:rFonts w:ascii="Arial" w:hAnsi="Arial"/>
                    <w:sz w:val="18"/>
                    <w:lang w:val="en-US"/>
                  </w:rPr>
                </w:rPrChange>
              </w:rPr>
              <w:t>pattern: [0-9]{8,11}</w:t>
            </w:r>
          </w:p>
        </w:tc>
        <w:tc>
          <w:tcPr>
            <w:tcW w:w="4671" w:type="dxa"/>
          </w:tcPr>
          <w:p w14:paraId="274B73DE"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739B1" w14:paraId="027DFE40" w14:textId="77777777" w:rsidTr="00A739B1">
        <w:tc>
          <w:tcPr>
            <w:tcW w:w="3402" w:type="dxa"/>
          </w:tcPr>
          <w:p w14:paraId="2A5F8D4A"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2EBC0AE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 w:author="w18361" w:date="2012-05-10T13:40:00Z">
                  <w:rPr>
                    <w:rFonts w:ascii="Arial" w:hAnsi="Arial"/>
                    <w:sz w:val="18"/>
                    <w:lang w:val="en-US"/>
                  </w:rPr>
                </w:rPrChange>
              </w:rPr>
            </w:pPr>
            <w:r>
              <w:rPr>
                <w:rFonts w:ascii="Arial" w:hAnsi="Arial"/>
                <w:sz w:val="18"/>
                <w:rPrChange w:id="57" w:author="w18361" w:date="2012-05-10T13:40:00Z">
                  <w:rPr>
                    <w:rFonts w:ascii="Arial" w:hAnsi="Arial"/>
                    <w:sz w:val="18"/>
                    <w:lang w:val="en-US"/>
                  </w:rPr>
                </w:rPrChange>
              </w:rPr>
              <w:t xml:space="preserve">Domain: </w:t>
            </w:r>
          </w:p>
          <w:p w14:paraId="7EFC0507"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8" w:author="w18361" w:date="2012-05-10T13:40:00Z">
                  <w:rPr>
                    <w:rFonts w:ascii="Arial" w:hAnsi="Arial"/>
                    <w:sz w:val="18"/>
                    <w:lang w:val="en-US"/>
                  </w:rPr>
                </w:rPrChange>
              </w:rPr>
            </w:pPr>
            <w:r>
              <w:rPr>
                <w:rFonts w:ascii="Arial" w:hAnsi="Arial"/>
                <w:sz w:val="18"/>
                <w:rPrChange w:id="59" w:author="w18361" w:date="2012-05-10T13:40:00Z">
                  <w:rPr>
                    <w:rFonts w:ascii="Arial" w:hAnsi="Arial"/>
                    <w:sz w:val="18"/>
                    <w:lang w:val="en-US"/>
                  </w:rPr>
                </w:rPrChange>
              </w:rPr>
              <w:t>Tekst30</w:t>
            </w:r>
          </w:p>
          <w:p w14:paraId="2559E31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0" w:author="w18361" w:date="2012-05-10T13:40:00Z">
                  <w:rPr>
                    <w:rFonts w:ascii="Arial" w:hAnsi="Arial"/>
                    <w:sz w:val="18"/>
                    <w:lang w:val="en-US"/>
                  </w:rPr>
                </w:rPrChange>
              </w:rPr>
            </w:pPr>
            <w:r>
              <w:rPr>
                <w:rFonts w:ascii="Arial" w:hAnsi="Arial"/>
                <w:sz w:val="18"/>
                <w:rPrChange w:id="61" w:author="w18361" w:date="2012-05-10T13:40:00Z">
                  <w:rPr>
                    <w:rFonts w:ascii="Arial" w:hAnsi="Arial"/>
                    <w:sz w:val="18"/>
                    <w:lang w:val="en-US"/>
                  </w:rPr>
                </w:rPrChange>
              </w:rPr>
              <w:t>base: string</w:t>
            </w:r>
          </w:p>
          <w:p w14:paraId="0468D0E1"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2" w:author="w18361" w:date="2012-05-10T13:40:00Z">
                  <w:rPr>
                    <w:rFonts w:ascii="Arial" w:hAnsi="Arial"/>
                    <w:sz w:val="18"/>
                    <w:lang w:val="en-US"/>
                  </w:rPr>
                </w:rPrChange>
              </w:rPr>
            </w:pPr>
            <w:r>
              <w:rPr>
                <w:rFonts w:ascii="Arial" w:hAnsi="Arial"/>
                <w:sz w:val="18"/>
                <w:rPrChange w:id="63" w:author="w18361" w:date="2012-05-10T13:40:00Z">
                  <w:rPr>
                    <w:rFonts w:ascii="Arial" w:hAnsi="Arial"/>
                    <w:sz w:val="18"/>
                    <w:lang w:val="en-US"/>
                  </w:rPr>
                </w:rPrChange>
              </w:rPr>
              <w:t>maxLength: 30</w:t>
            </w:r>
          </w:p>
        </w:tc>
        <w:tc>
          <w:tcPr>
            <w:tcW w:w="4671" w:type="dxa"/>
          </w:tcPr>
          <w:p w14:paraId="44220913"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68C306B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5EBD5"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B951130"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0C12AD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D96449D"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38D31D3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613B8B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DA13A9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D526A7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5DCBDB8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0B1CAF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FC56343"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739B1" w14:paraId="1F891AAC" w14:textId="77777777" w:rsidTr="00A739B1">
        <w:tc>
          <w:tcPr>
            <w:tcW w:w="3402" w:type="dxa"/>
          </w:tcPr>
          <w:p w14:paraId="368F88EF"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3B850EB2"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4" w:author="w18361" w:date="2012-05-10T13:40:00Z">
                  <w:rPr>
                    <w:rFonts w:ascii="Arial" w:hAnsi="Arial"/>
                    <w:sz w:val="18"/>
                    <w:lang w:val="en-US"/>
                  </w:rPr>
                </w:rPrChange>
              </w:rPr>
            </w:pPr>
            <w:r>
              <w:rPr>
                <w:rFonts w:ascii="Arial" w:hAnsi="Arial"/>
                <w:sz w:val="18"/>
                <w:rPrChange w:id="65" w:author="w18361" w:date="2012-05-10T13:40:00Z">
                  <w:rPr>
                    <w:rFonts w:ascii="Arial" w:hAnsi="Arial"/>
                    <w:sz w:val="18"/>
                    <w:lang w:val="en-US"/>
                  </w:rPr>
                </w:rPrChange>
              </w:rPr>
              <w:t xml:space="preserve">Domain: </w:t>
            </w:r>
          </w:p>
          <w:p w14:paraId="7A91934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6" w:author="w18361" w:date="2012-05-10T13:40:00Z">
                  <w:rPr>
                    <w:rFonts w:ascii="Arial" w:hAnsi="Arial"/>
                    <w:sz w:val="18"/>
                    <w:lang w:val="en-US"/>
                  </w:rPr>
                </w:rPrChange>
              </w:rPr>
            </w:pPr>
            <w:r>
              <w:rPr>
                <w:rFonts w:ascii="Arial" w:hAnsi="Arial"/>
                <w:sz w:val="18"/>
                <w:rPrChange w:id="67" w:author="w18361" w:date="2012-05-10T13:40:00Z">
                  <w:rPr>
                    <w:rFonts w:ascii="Arial" w:hAnsi="Arial"/>
                    <w:sz w:val="18"/>
                    <w:lang w:val="en-US"/>
                  </w:rPr>
                </w:rPrChange>
              </w:rPr>
              <w:t>Tekst32</w:t>
            </w:r>
          </w:p>
          <w:p w14:paraId="3DCC427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8" w:author="w18361" w:date="2012-05-10T13:40:00Z">
                  <w:rPr>
                    <w:rFonts w:ascii="Arial" w:hAnsi="Arial"/>
                    <w:sz w:val="18"/>
                    <w:lang w:val="en-US"/>
                  </w:rPr>
                </w:rPrChange>
              </w:rPr>
            </w:pPr>
            <w:r>
              <w:rPr>
                <w:rFonts w:ascii="Arial" w:hAnsi="Arial"/>
                <w:sz w:val="18"/>
                <w:rPrChange w:id="69" w:author="w18361" w:date="2012-05-10T13:40:00Z">
                  <w:rPr>
                    <w:rFonts w:ascii="Arial" w:hAnsi="Arial"/>
                    <w:sz w:val="18"/>
                    <w:lang w:val="en-US"/>
                  </w:rPr>
                </w:rPrChange>
              </w:rPr>
              <w:t>base: string</w:t>
            </w:r>
          </w:p>
          <w:p w14:paraId="601DCAAE"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0" w:author="w18361" w:date="2012-05-10T13:40:00Z">
                  <w:rPr>
                    <w:rFonts w:ascii="Arial" w:hAnsi="Arial"/>
                    <w:sz w:val="18"/>
                    <w:lang w:val="en-US"/>
                  </w:rPr>
                </w:rPrChange>
              </w:rPr>
            </w:pPr>
            <w:r>
              <w:rPr>
                <w:rFonts w:ascii="Arial" w:hAnsi="Arial"/>
                <w:sz w:val="18"/>
                <w:rPrChange w:id="71" w:author="w18361" w:date="2012-05-10T13:40:00Z">
                  <w:rPr>
                    <w:rFonts w:ascii="Arial" w:hAnsi="Arial"/>
                    <w:sz w:val="18"/>
                    <w:lang w:val="en-US"/>
                  </w:rPr>
                </w:rPrChange>
              </w:rPr>
              <w:t>maxLength: 32</w:t>
            </w:r>
          </w:p>
        </w:tc>
        <w:tc>
          <w:tcPr>
            <w:tcW w:w="4671" w:type="dxa"/>
          </w:tcPr>
          <w:p w14:paraId="71F5690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ECBEA8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F0BF3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71E4852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D54A1D"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39B1" w14:paraId="5CE68095" w14:textId="77777777" w:rsidTr="00A739B1">
        <w:tc>
          <w:tcPr>
            <w:tcW w:w="3402" w:type="dxa"/>
          </w:tcPr>
          <w:p w14:paraId="69D0EDAE"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0F3B2B1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2" w:author="w18361" w:date="2012-05-10T13:40:00Z">
                  <w:rPr>
                    <w:rFonts w:ascii="Arial" w:hAnsi="Arial"/>
                    <w:sz w:val="18"/>
                    <w:lang w:val="en-US"/>
                  </w:rPr>
                </w:rPrChange>
              </w:rPr>
            </w:pPr>
            <w:r>
              <w:rPr>
                <w:rFonts w:ascii="Arial" w:hAnsi="Arial"/>
                <w:sz w:val="18"/>
                <w:rPrChange w:id="73" w:author="w18361" w:date="2012-05-10T13:40:00Z">
                  <w:rPr>
                    <w:rFonts w:ascii="Arial" w:hAnsi="Arial"/>
                    <w:sz w:val="18"/>
                    <w:lang w:val="en-US"/>
                  </w:rPr>
                </w:rPrChange>
              </w:rPr>
              <w:t xml:space="preserve">Domain: </w:t>
            </w:r>
          </w:p>
          <w:p w14:paraId="6BEFF28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4" w:author="w18361" w:date="2012-05-10T13:40:00Z">
                  <w:rPr>
                    <w:rFonts w:ascii="Arial" w:hAnsi="Arial"/>
                    <w:sz w:val="18"/>
                    <w:lang w:val="en-US"/>
                  </w:rPr>
                </w:rPrChange>
              </w:rPr>
            </w:pPr>
            <w:r>
              <w:rPr>
                <w:rFonts w:ascii="Arial" w:hAnsi="Arial"/>
                <w:sz w:val="18"/>
                <w:rPrChange w:id="75" w:author="w18361" w:date="2012-05-10T13:40:00Z">
                  <w:rPr>
                    <w:rFonts w:ascii="Arial" w:hAnsi="Arial"/>
                    <w:sz w:val="18"/>
                    <w:lang w:val="en-US"/>
                  </w:rPr>
                </w:rPrChange>
              </w:rPr>
              <w:t>Tekst32</w:t>
            </w:r>
          </w:p>
          <w:p w14:paraId="6F373C1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3:40:00Z">
                  <w:rPr>
                    <w:rFonts w:ascii="Arial" w:hAnsi="Arial"/>
                    <w:sz w:val="18"/>
                    <w:lang w:val="en-US"/>
                  </w:rPr>
                </w:rPrChange>
              </w:rPr>
            </w:pPr>
            <w:r>
              <w:rPr>
                <w:rFonts w:ascii="Arial" w:hAnsi="Arial"/>
                <w:sz w:val="18"/>
                <w:rPrChange w:id="77" w:author="w18361" w:date="2012-05-10T13:40:00Z">
                  <w:rPr>
                    <w:rFonts w:ascii="Arial" w:hAnsi="Arial"/>
                    <w:sz w:val="18"/>
                    <w:lang w:val="en-US"/>
                  </w:rPr>
                </w:rPrChange>
              </w:rPr>
              <w:t>base: string</w:t>
            </w:r>
          </w:p>
          <w:p w14:paraId="35084619"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3:40:00Z">
                  <w:rPr>
                    <w:rFonts w:ascii="Arial" w:hAnsi="Arial"/>
                    <w:sz w:val="18"/>
                    <w:lang w:val="en-US"/>
                  </w:rPr>
                </w:rPrChange>
              </w:rPr>
            </w:pPr>
            <w:r>
              <w:rPr>
                <w:rFonts w:ascii="Arial" w:hAnsi="Arial"/>
                <w:sz w:val="18"/>
                <w:rPrChange w:id="79" w:author="w18361" w:date="2012-05-10T13:40:00Z">
                  <w:rPr>
                    <w:rFonts w:ascii="Arial" w:hAnsi="Arial"/>
                    <w:sz w:val="18"/>
                    <w:lang w:val="en-US"/>
                  </w:rPr>
                </w:rPrChange>
              </w:rPr>
              <w:lastRenderedPageBreak/>
              <w:t>maxLength: 32</w:t>
            </w:r>
          </w:p>
        </w:tc>
        <w:tc>
          <w:tcPr>
            <w:tcW w:w="4671" w:type="dxa"/>
          </w:tcPr>
          <w:p w14:paraId="1975F28B"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A739B1" w14:paraId="5E19D7AE" w14:textId="77777777" w:rsidTr="00A739B1">
        <w:tc>
          <w:tcPr>
            <w:tcW w:w="3402" w:type="dxa"/>
          </w:tcPr>
          <w:p w14:paraId="11DFB5EA"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14:paraId="4E52870E"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14150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14:paraId="507696F0"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0894B47"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A739B1" w14:paraId="6E071A35" w14:textId="77777777" w:rsidTr="00A739B1">
        <w:tc>
          <w:tcPr>
            <w:tcW w:w="3402" w:type="dxa"/>
          </w:tcPr>
          <w:p w14:paraId="207415D7"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2076949A"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2F93F8"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3C4C312A"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06E835"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A739B1" w14:paraId="3091757C" w14:textId="77777777" w:rsidTr="00A739B1">
        <w:tc>
          <w:tcPr>
            <w:tcW w:w="3402" w:type="dxa"/>
          </w:tcPr>
          <w:p w14:paraId="2185651B"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15848E69"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0" w:author="w18361" w:date="2012-05-10T13:40:00Z">
                  <w:rPr>
                    <w:rFonts w:ascii="Arial" w:hAnsi="Arial"/>
                    <w:sz w:val="18"/>
                    <w:lang w:val="en-US"/>
                  </w:rPr>
                </w:rPrChange>
              </w:rPr>
            </w:pPr>
            <w:r>
              <w:rPr>
                <w:rFonts w:ascii="Arial" w:hAnsi="Arial"/>
                <w:sz w:val="18"/>
                <w:rPrChange w:id="81" w:author="w18361" w:date="2012-05-10T13:40:00Z">
                  <w:rPr>
                    <w:rFonts w:ascii="Arial" w:hAnsi="Arial"/>
                    <w:sz w:val="18"/>
                    <w:lang w:val="en-US"/>
                  </w:rPr>
                </w:rPrChange>
              </w:rPr>
              <w:t xml:space="preserve">Domain: </w:t>
            </w:r>
          </w:p>
          <w:p w14:paraId="1957FE34"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2" w:author="w18361" w:date="2012-05-10T13:40:00Z">
                  <w:rPr>
                    <w:rFonts w:ascii="Arial" w:hAnsi="Arial"/>
                    <w:sz w:val="18"/>
                    <w:lang w:val="en-US"/>
                  </w:rPr>
                </w:rPrChange>
              </w:rPr>
            </w:pPr>
            <w:r>
              <w:rPr>
                <w:rFonts w:ascii="Arial" w:hAnsi="Arial"/>
                <w:sz w:val="18"/>
                <w:rPrChange w:id="83" w:author="w18361" w:date="2012-05-10T13:40:00Z">
                  <w:rPr>
                    <w:rFonts w:ascii="Arial" w:hAnsi="Arial"/>
                    <w:sz w:val="18"/>
                    <w:lang w:val="en-US"/>
                  </w:rPr>
                </w:rPrChange>
              </w:rPr>
              <w:t>DatoTid</w:t>
            </w:r>
          </w:p>
          <w:p w14:paraId="5FBFE33C"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4" w:author="w18361" w:date="2012-05-10T13:40:00Z">
                  <w:rPr>
                    <w:rFonts w:ascii="Arial" w:hAnsi="Arial"/>
                    <w:sz w:val="18"/>
                    <w:lang w:val="en-US"/>
                  </w:rPr>
                </w:rPrChange>
              </w:rPr>
            </w:pPr>
            <w:r>
              <w:rPr>
                <w:rFonts w:ascii="Arial" w:hAnsi="Arial"/>
                <w:sz w:val="18"/>
                <w:rPrChange w:id="85" w:author="w18361" w:date="2012-05-10T13:40:00Z">
                  <w:rPr>
                    <w:rFonts w:ascii="Arial" w:hAnsi="Arial"/>
                    <w:sz w:val="18"/>
                    <w:lang w:val="en-US"/>
                  </w:rPr>
                </w:rPrChange>
              </w:rPr>
              <w:t>base: dateTime</w:t>
            </w:r>
          </w:p>
          <w:p w14:paraId="5F7D6689"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6" w:author="w18361" w:date="2012-05-10T13:40:00Z">
                  <w:rPr>
                    <w:rFonts w:ascii="Arial" w:hAnsi="Arial"/>
                    <w:sz w:val="18"/>
                    <w:lang w:val="en-US"/>
                  </w:rPr>
                </w:rPrChange>
              </w:rPr>
            </w:pPr>
            <w:r>
              <w:rPr>
                <w:rFonts w:ascii="Arial" w:hAnsi="Arial"/>
                <w:sz w:val="18"/>
                <w:rPrChange w:id="87" w:author="w18361" w:date="2012-05-10T13:40:00Z">
                  <w:rPr>
                    <w:rFonts w:ascii="Arial" w:hAnsi="Arial"/>
                    <w:sz w:val="18"/>
                    <w:lang w:val="en-US"/>
                  </w:rPr>
                </w:rPrChange>
              </w:rPr>
              <w:t>whiteSpace: collapse</w:t>
            </w:r>
          </w:p>
        </w:tc>
        <w:tc>
          <w:tcPr>
            <w:tcW w:w="4671" w:type="dxa"/>
          </w:tcPr>
          <w:p w14:paraId="68D38BA1"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16A094FB" w14:textId="77777777" w:rsid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00D78" w14:textId="77777777" w:rsidR="00A739B1" w:rsidRPr="00A739B1" w:rsidRDefault="00A739B1"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14:paraId="5754D50F" w14:textId="77777777" w:rsidR="001D2DD6" w:rsidRPr="00A739B1" w:rsidRDefault="001D2DD6" w:rsidP="00A739B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A739B1" w:rsidSect="00A739B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1A7A81" w14:textId="77777777" w:rsidR="00AD386D" w:rsidRDefault="00AD386D" w:rsidP="00A739B1">
      <w:pPr>
        <w:spacing w:line="240" w:lineRule="auto"/>
      </w:pPr>
      <w:r>
        <w:separator/>
      </w:r>
    </w:p>
  </w:endnote>
  <w:endnote w:type="continuationSeparator" w:id="0">
    <w:p w14:paraId="6CB56F71" w14:textId="77777777" w:rsidR="00AD386D" w:rsidRDefault="00AD386D" w:rsidP="00A739B1">
      <w:pPr>
        <w:spacing w:line="240" w:lineRule="auto"/>
      </w:pPr>
      <w:r>
        <w:continuationSeparator/>
      </w:r>
    </w:p>
  </w:endnote>
  <w:endnote w:type="continuationNotice" w:id="1">
    <w:p w14:paraId="01C6CC98" w14:textId="77777777" w:rsidR="00AD386D" w:rsidRDefault="00AD38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D7E53" w14:textId="77777777" w:rsidR="00A739B1" w:rsidRDefault="00A739B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51179" w14:textId="6E5F6259" w:rsidR="00A739B1" w:rsidRPr="00A739B1" w:rsidRDefault="00A739B1" w:rsidP="00A739B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6" w:author="w18361" w:date="2012-05-10T13:40:00Z">
      <w:r w:rsidR="00FA4A02">
        <w:rPr>
          <w:rFonts w:ascii="Arial" w:hAnsi="Arial" w:cs="Arial"/>
          <w:noProof/>
          <w:sz w:val="16"/>
        </w:rPr>
        <w:delText>25. januar</w:delText>
      </w:r>
    </w:del>
    <w:ins w:id="37" w:author="w18361" w:date="2012-05-10T13:40: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40888">
      <w:rPr>
        <w:rFonts w:ascii="Arial" w:hAnsi="Arial" w:cs="Arial"/>
        <w:noProof/>
        <w:sz w:val="16"/>
      </w:rPr>
      <w:t>1</w:t>
    </w:r>
    <w:r>
      <w:rPr>
        <w:rFonts w:ascii="Arial" w:hAnsi="Arial" w:cs="Arial"/>
        <w:sz w:val="16"/>
      </w:rPr>
      <w:fldChar w:fldCharType="end"/>
    </w:r>
    <w:r>
      <w:rPr>
        <w:rFonts w:ascii="Arial" w:hAnsi="Arial" w:cs="Arial"/>
        <w:sz w:val="16"/>
      </w:rPr>
      <w:t xml:space="preserve"> af </w:t>
    </w:r>
    <w:r w:rsidR="00AD386D">
      <w:fldChar w:fldCharType="begin"/>
    </w:r>
    <w:r w:rsidR="00AD386D">
      <w:instrText xml:space="preserve"> NUMPAGES  \* MERGEFORMAT </w:instrText>
    </w:r>
    <w:r w:rsidR="00AD386D">
      <w:fldChar w:fldCharType="separate"/>
    </w:r>
    <w:r w:rsidR="00E40888" w:rsidRPr="00E40888">
      <w:rPr>
        <w:rFonts w:ascii="Arial" w:hAnsi="Arial" w:cs="Arial"/>
        <w:noProof/>
        <w:sz w:val="16"/>
      </w:rPr>
      <w:t>4</w:t>
    </w:r>
    <w:r w:rsidR="00AD386D">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EFB03" w14:textId="77777777" w:rsidR="00A739B1" w:rsidRDefault="00A739B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3DE34" w14:textId="77777777" w:rsidR="00AD386D" w:rsidRDefault="00AD386D" w:rsidP="00A739B1">
      <w:pPr>
        <w:spacing w:line="240" w:lineRule="auto"/>
      </w:pPr>
      <w:r>
        <w:separator/>
      </w:r>
    </w:p>
  </w:footnote>
  <w:footnote w:type="continuationSeparator" w:id="0">
    <w:p w14:paraId="4A7BBFDF" w14:textId="77777777" w:rsidR="00AD386D" w:rsidRDefault="00AD386D" w:rsidP="00A739B1">
      <w:pPr>
        <w:spacing w:line="240" w:lineRule="auto"/>
      </w:pPr>
      <w:r>
        <w:continuationSeparator/>
      </w:r>
    </w:p>
  </w:footnote>
  <w:footnote w:type="continuationNotice" w:id="1">
    <w:p w14:paraId="2F04219B" w14:textId="77777777" w:rsidR="00AD386D" w:rsidRDefault="00AD386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E976F" w14:textId="77777777" w:rsidR="00A739B1" w:rsidRDefault="00A739B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01A85" w14:textId="77777777" w:rsidR="00A739B1" w:rsidRPr="00A739B1" w:rsidRDefault="00A739B1" w:rsidP="00A739B1">
    <w:pPr>
      <w:pStyle w:val="Sidehoved"/>
      <w:jc w:val="center"/>
      <w:rPr>
        <w:rFonts w:ascii="Arial" w:hAnsi="Arial" w:cs="Arial"/>
      </w:rPr>
    </w:pPr>
    <w:r w:rsidRPr="00A739B1">
      <w:rPr>
        <w:rFonts w:ascii="Arial" w:hAnsi="Arial" w:cs="Arial"/>
      </w:rPr>
      <w:t>Servicebeskrivelse</w:t>
    </w:r>
  </w:p>
  <w:p w14:paraId="0A262DCC" w14:textId="77777777" w:rsidR="00A739B1" w:rsidRPr="00A739B1" w:rsidRDefault="00A739B1" w:rsidP="00A739B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5CAA" w14:textId="77777777" w:rsidR="00A739B1" w:rsidRDefault="00A739B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3291F" w14:textId="77777777" w:rsidR="00A739B1" w:rsidRDefault="00A739B1" w:rsidP="00A739B1">
    <w:pPr>
      <w:pStyle w:val="Sidehoved"/>
      <w:jc w:val="center"/>
      <w:rPr>
        <w:rFonts w:ascii="Arial" w:hAnsi="Arial" w:cs="Arial"/>
      </w:rPr>
    </w:pPr>
    <w:r>
      <w:rPr>
        <w:rFonts w:ascii="Arial" w:hAnsi="Arial" w:cs="Arial"/>
      </w:rPr>
      <w:t>Data elementer</w:t>
    </w:r>
  </w:p>
  <w:p w14:paraId="71FD59FC" w14:textId="77777777" w:rsidR="00A739B1" w:rsidRPr="00A739B1" w:rsidRDefault="00A739B1" w:rsidP="00A739B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E3416"/>
    <w:multiLevelType w:val="multilevel"/>
    <w:tmpl w:val="7A28DB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735A1E2E"/>
    <w:multiLevelType w:val="multilevel"/>
    <w:tmpl w:val="131089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A739B1"/>
    <w:rsid w:val="00185331"/>
    <w:rsid w:val="001C5125"/>
    <w:rsid w:val="001D2DD6"/>
    <w:rsid w:val="00882583"/>
    <w:rsid w:val="00A739B1"/>
    <w:rsid w:val="00AD386D"/>
    <w:rsid w:val="00E40888"/>
    <w:rsid w:val="00FA4A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40888"/>
    <w:pPr>
      <w:keepLines/>
      <w:numPr>
        <w:numId w:val="1"/>
      </w:numPr>
      <w:spacing w:after="360" w:line="240" w:lineRule="auto"/>
      <w:outlineLvl w:val="0"/>
      <w:pPrChange w:id="0" w:author="w18361" w:date="2012-05-10T13:40: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40: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40888"/>
    <w:pPr>
      <w:keepLines/>
      <w:numPr>
        <w:ilvl w:val="1"/>
        <w:numId w:val="1"/>
      </w:numPr>
      <w:suppressAutoHyphens/>
      <w:spacing w:line="240" w:lineRule="auto"/>
      <w:outlineLvl w:val="1"/>
      <w:pPrChange w:id="1" w:author="w18361" w:date="2012-05-10T13:40: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40: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40888"/>
    <w:pPr>
      <w:keepNext/>
      <w:keepLines/>
      <w:numPr>
        <w:ilvl w:val="2"/>
        <w:numId w:val="1"/>
      </w:numPr>
      <w:spacing w:before="200"/>
      <w:outlineLvl w:val="2"/>
      <w:pPrChange w:id="2" w:author="w18361" w:date="2012-05-10T13:40: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40: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40888"/>
    <w:pPr>
      <w:keepNext/>
      <w:keepLines/>
      <w:numPr>
        <w:ilvl w:val="3"/>
        <w:numId w:val="1"/>
      </w:numPr>
      <w:spacing w:before="200"/>
      <w:outlineLvl w:val="3"/>
      <w:pPrChange w:id="3" w:author="w18361" w:date="2012-05-10T13:40: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40: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40888"/>
    <w:pPr>
      <w:keepNext/>
      <w:keepLines/>
      <w:numPr>
        <w:ilvl w:val="4"/>
        <w:numId w:val="1"/>
      </w:numPr>
      <w:spacing w:before="200"/>
      <w:outlineLvl w:val="4"/>
      <w:pPrChange w:id="4" w:author="w18361" w:date="2012-05-10T13:40: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40: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40888"/>
    <w:pPr>
      <w:keepNext/>
      <w:keepLines/>
      <w:numPr>
        <w:ilvl w:val="5"/>
        <w:numId w:val="1"/>
      </w:numPr>
      <w:spacing w:before="200"/>
      <w:outlineLvl w:val="5"/>
      <w:pPrChange w:id="5" w:author="w18361" w:date="2012-05-10T13:40: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40: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40888"/>
    <w:pPr>
      <w:keepNext/>
      <w:keepLines/>
      <w:numPr>
        <w:ilvl w:val="6"/>
        <w:numId w:val="1"/>
      </w:numPr>
      <w:spacing w:before="200"/>
      <w:outlineLvl w:val="6"/>
      <w:pPrChange w:id="6" w:author="w18361" w:date="2012-05-10T13:40: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40: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40888"/>
    <w:pPr>
      <w:keepNext/>
      <w:keepLines/>
      <w:numPr>
        <w:ilvl w:val="7"/>
        <w:numId w:val="1"/>
      </w:numPr>
      <w:spacing w:before="200"/>
      <w:outlineLvl w:val="7"/>
      <w:pPrChange w:id="7" w:author="w18361" w:date="2012-05-10T13:40: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40: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40888"/>
    <w:pPr>
      <w:keepNext/>
      <w:keepLines/>
      <w:numPr>
        <w:ilvl w:val="8"/>
        <w:numId w:val="1"/>
      </w:numPr>
      <w:spacing w:before="200"/>
      <w:outlineLvl w:val="8"/>
      <w:pPrChange w:id="8" w:author="w18361" w:date="2012-05-10T13:40: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40: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39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739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739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739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739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739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739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739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739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739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39B1"/>
    <w:rPr>
      <w:rFonts w:ascii="Arial" w:hAnsi="Arial" w:cs="Arial"/>
      <w:b/>
      <w:sz w:val="30"/>
    </w:rPr>
  </w:style>
  <w:style w:type="paragraph" w:customStyle="1" w:styleId="Overskrift211pkt">
    <w:name w:val="Overskrift 2 + 11 pkt"/>
    <w:basedOn w:val="Normal"/>
    <w:link w:val="Overskrift211pktTegn"/>
    <w:rsid w:val="00A739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39B1"/>
    <w:rPr>
      <w:rFonts w:ascii="Arial" w:hAnsi="Arial" w:cs="Arial"/>
      <w:b/>
    </w:rPr>
  </w:style>
  <w:style w:type="paragraph" w:customStyle="1" w:styleId="Normal11">
    <w:name w:val="Normal + 11"/>
    <w:basedOn w:val="Normal"/>
    <w:link w:val="Normal11Tegn"/>
    <w:rsid w:val="00A739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39B1"/>
    <w:rPr>
      <w:rFonts w:ascii="Times New Roman" w:hAnsi="Times New Roman" w:cs="Times New Roman"/>
    </w:rPr>
  </w:style>
  <w:style w:type="paragraph" w:styleId="Sidehoved">
    <w:name w:val="header"/>
    <w:basedOn w:val="Normal"/>
    <w:link w:val="SidehovedTegn"/>
    <w:uiPriority w:val="99"/>
    <w:semiHidden/>
    <w:unhideWhenUsed/>
    <w:rsid w:val="00A739B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739B1"/>
  </w:style>
  <w:style w:type="paragraph" w:styleId="Sidefod">
    <w:name w:val="footer"/>
    <w:basedOn w:val="Normal"/>
    <w:link w:val="SidefodTegn"/>
    <w:uiPriority w:val="99"/>
    <w:semiHidden/>
    <w:unhideWhenUsed/>
    <w:rsid w:val="00A739B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739B1"/>
  </w:style>
  <w:style w:type="paragraph" w:styleId="Markeringsbobletekst">
    <w:name w:val="Balloon Text"/>
    <w:basedOn w:val="Normal"/>
    <w:link w:val="MarkeringsbobletekstTegn"/>
    <w:uiPriority w:val="99"/>
    <w:semiHidden/>
    <w:unhideWhenUsed/>
    <w:rsid w:val="00E408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40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E40888"/>
    <w:pPr>
      <w:keepLines/>
      <w:numPr>
        <w:numId w:val="1"/>
      </w:numPr>
      <w:spacing w:after="360" w:line="240" w:lineRule="auto"/>
      <w:outlineLvl w:val="0"/>
      <w:pPrChange w:id="9" w:author="w18361" w:date="2012-05-10T13:40: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40: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E40888"/>
    <w:pPr>
      <w:keepLines/>
      <w:numPr>
        <w:ilvl w:val="1"/>
        <w:numId w:val="1"/>
      </w:numPr>
      <w:suppressAutoHyphens/>
      <w:spacing w:line="240" w:lineRule="auto"/>
      <w:outlineLvl w:val="1"/>
      <w:pPrChange w:id="10" w:author="w18361" w:date="2012-05-10T13:40: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40: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E40888"/>
    <w:pPr>
      <w:keepNext/>
      <w:keepLines/>
      <w:numPr>
        <w:ilvl w:val="2"/>
        <w:numId w:val="1"/>
      </w:numPr>
      <w:spacing w:before="200"/>
      <w:outlineLvl w:val="2"/>
      <w:pPrChange w:id="11" w:author="w18361" w:date="2012-05-10T13:40: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40: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E40888"/>
    <w:pPr>
      <w:keepNext/>
      <w:keepLines/>
      <w:numPr>
        <w:ilvl w:val="3"/>
        <w:numId w:val="1"/>
      </w:numPr>
      <w:spacing w:before="200"/>
      <w:outlineLvl w:val="3"/>
      <w:pPrChange w:id="12" w:author="w18361" w:date="2012-05-10T13:40: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40: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E40888"/>
    <w:pPr>
      <w:keepNext/>
      <w:keepLines/>
      <w:numPr>
        <w:ilvl w:val="4"/>
        <w:numId w:val="1"/>
      </w:numPr>
      <w:spacing w:before="200"/>
      <w:outlineLvl w:val="4"/>
      <w:pPrChange w:id="13" w:author="w18361" w:date="2012-05-10T13:40: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40: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E40888"/>
    <w:pPr>
      <w:keepNext/>
      <w:keepLines/>
      <w:numPr>
        <w:ilvl w:val="5"/>
        <w:numId w:val="1"/>
      </w:numPr>
      <w:spacing w:before="200"/>
      <w:outlineLvl w:val="5"/>
      <w:pPrChange w:id="14" w:author="w18361" w:date="2012-05-10T13:40: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40: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E40888"/>
    <w:pPr>
      <w:keepNext/>
      <w:keepLines/>
      <w:numPr>
        <w:ilvl w:val="6"/>
        <w:numId w:val="1"/>
      </w:numPr>
      <w:spacing w:before="200"/>
      <w:outlineLvl w:val="6"/>
      <w:pPrChange w:id="15" w:author="w18361" w:date="2012-05-10T13:40: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40: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E40888"/>
    <w:pPr>
      <w:keepNext/>
      <w:keepLines/>
      <w:numPr>
        <w:ilvl w:val="7"/>
        <w:numId w:val="1"/>
      </w:numPr>
      <w:spacing w:before="200"/>
      <w:outlineLvl w:val="7"/>
      <w:pPrChange w:id="16" w:author="w18361" w:date="2012-05-10T13:40: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40: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E40888"/>
    <w:pPr>
      <w:keepNext/>
      <w:keepLines/>
      <w:numPr>
        <w:ilvl w:val="8"/>
        <w:numId w:val="1"/>
      </w:numPr>
      <w:spacing w:before="200"/>
      <w:outlineLvl w:val="8"/>
      <w:pPrChange w:id="17" w:author="w18361" w:date="2012-05-10T13:40: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40: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39B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739B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739B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739B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739B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739B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739B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739B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739B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739B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39B1"/>
    <w:rPr>
      <w:rFonts w:ascii="Arial" w:hAnsi="Arial" w:cs="Arial"/>
      <w:b/>
      <w:sz w:val="30"/>
    </w:rPr>
  </w:style>
  <w:style w:type="paragraph" w:customStyle="1" w:styleId="Overskrift211pkt">
    <w:name w:val="Overskrift 2 + 11 pkt"/>
    <w:basedOn w:val="Normal"/>
    <w:link w:val="Overskrift211pktTegn"/>
    <w:rsid w:val="00A739B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39B1"/>
    <w:rPr>
      <w:rFonts w:ascii="Arial" w:hAnsi="Arial" w:cs="Arial"/>
      <w:b/>
    </w:rPr>
  </w:style>
  <w:style w:type="paragraph" w:customStyle="1" w:styleId="Normal11">
    <w:name w:val="Normal + 11"/>
    <w:basedOn w:val="Normal"/>
    <w:link w:val="Normal11Tegn"/>
    <w:rsid w:val="00A739B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39B1"/>
    <w:rPr>
      <w:rFonts w:ascii="Times New Roman" w:hAnsi="Times New Roman" w:cs="Times New Roman"/>
    </w:rPr>
  </w:style>
  <w:style w:type="paragraph" w:styleId="Sidehoved">
    <w:name w:val="header"/>
    <w:basedOn w:val="Normal"/>
    <w:link w:val="SidehovedTegn"/>
    <w:uiPriority w:val="99"/>
    <w:semiHidden/>
    <w:unhideWhenUsed/>
    <w:rsid w:val="00A739B1"/>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A739B1"/>
  </w:style>
  <w:style w:type="paragraph" w:styleId="Sidefod">
    <w:name w:val="footer"/>
    <w:basedOn w:val="Normal"/>
    <w:link w:val="SidefodTegn"/>
    <w:uiPriority w:val="99"/>
    <w:semiHidden/>
    <w:unhideWhenUsed/>
    <w:rsid w:val="00A739B1"/>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A739B1"/>
  </w:style>
  <w:style w:type="paragraph" w:styleId="Markeringsbobletekst">
    <w:name w:val="Balloon Text"/>
    <w:basedOn w:val="Normal"/>
    <w:link w:val="MarkeringsbobletekstTegn"/>
    <w:uiPriority w:val="99"/>
    <w:semiHidden/>
    <w:unhideWhenUsed/>
    <w:rsid w:val="00E408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40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DFA25-C978-411E-B5B3-ED2BFBB7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3999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2012-05-10T10:10:00Z</dcterms:created>
  <dcterms:modified xsi:type="dcterms:W3CDTF">2012-05-10T11:40:00Z</dcterms:modified>
</cp:coreProperties>
</file>