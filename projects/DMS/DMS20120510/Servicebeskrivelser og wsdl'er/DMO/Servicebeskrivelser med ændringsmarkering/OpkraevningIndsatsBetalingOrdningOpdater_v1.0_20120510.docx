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C785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9">
          <w:tblGrid>
            <w:gridCol w:w="1134"/>
            <w:gridCol w:w="2835"/>
            <w:gridCol w:w="1134"/>
            <w:gridCol w:w="1701"/>
            <w:gridCol w:w="1701"/>
            <w:gridCol w:w="1840"/>
          </w:tblGrid>
        </w:tblGridChange>
      </w:tblGrid>
      <w:tr w:rsidR="00873169" w14:paraId="625047FB" w14:textId="77777777" w:rsidTr="00873169">
        <w:trPr>
          <w:trHeight w:hRule="exact" w:val="113"/>
        </w:trPr>
        <w:tc>
          <w:tcPr>
            <w:tcW w:w="10345" w:type="dxa"/>
            <w:gridSpan w:val="6"/>
            <w:shd w:val="clear" w:color="auto" w:fill="B3B3B3"/>
          </w:tcPr>
          <w:p w14:paraId="592101D6"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169" w14:paraId="6A6B3BBC" w14:textId="77777777" w:rsidTr="00873169">
        <w:trPr>
          <w:trHeight w:val="283"/>
        </w:trPr>
        <w:tc>
          <w:tcPr>
            <w:tcW w:w="10345" w:type="dxa"/>
            <w:gridSpan w:val="6"/>
            <w:tcBorders>
              <w:bottom w:val="single" w:sz="6" w:space="0" w:color="auto"/>
            </w:tcBorders>
          </w:tcPr>
          <w:p w14:paraId="3CE64ED6"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73169">
              <w:rPr>
                <w:rFonts w:ascii="Arial" w:hAnsi="Arial" w:cs="Arial"/>
                <w:b/>
                <w:sz w:val="30"/>
              </w:rPr>
              <w:t>OpkrævningIndsatsBetalingOrdningOpdater</w:t>
            </w:r>
          </w:p>
        </w:tc>
      </w:tr>
      <w:tr w:rsidR="00873169" w14:paraId="76B2D9B3" w14:textId="77777777" w:rsidTr="00873169">
        <w:trPr>
          <w:trHeight w:val="283"/>
        </w:trPr>
        <w:tc>
          <w:tcPr>
            <w:tcW w:w="1134" w:type="dxa"/>
            <w:tcBorders>
              <w:top w:val="single" w:sz="6" w:space="0" w:color="auto"/>
              <w:bottom w:val="nil"/>
            </w:tcBorders>
            <w:shd w:val="clear" w:color="auto" w:fill="auto"/>
            <w:vAlign w:val="center"/>
          </w:tcPr>
          <w:p w14:paraId="2EDF8CE4"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512CC864"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E107BB2"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19662D90"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7FEEB53D"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03ABF3C1"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73169" w14:paraId="162E7E75" w14:textId="77777777" w:rsidTr="00873169">
        <w:trPr>
          <w:trHeight w:val="283"/>
        </w:trPr>
        <w:tc>
          <w:tcPr>
            <w:tcW w:w="1134" w:type="dxa"/>
            <w:tcBorders>
              <w:top w:val="nil"/>
            </w:tcBorders>
            <w:shd w:val="clear" w:color="auto" w:fill="auto"/>
            <w:vAlign w:val="center"/>
          </w:tcPr>
          <w:p w14:paraId="465696C5"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02E2EF3E"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5700D1AC"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14:paraId="55789D82"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14:paraId="0F3F75E5"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109A9ABA" w14:textId="1791925C" w:rsidR="00873169" w:rsidRPr="00873169" w:rsidRDefault="009B7A9B"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 w:author="w18361" w:date="2012-05-10T13:44:00Z">
              <w:r>
                <w:rPr>
                  <w:rFonts w:ascii="Arial" w:hAnsi="Arial" w:cs="Arial"/>
                  <w:sz w:val="18"/>
                </w:rPr>
                <w:delText>19-12-2011</w:delText>
              </w:r>
            </w:del>
            <w:ins w:id="21" w:author="w18361" w:date="2012-05-10T13:44:00Z">
              <w:r w:rsidR="00873169">
                <w:rPr>
                  <w:rFonts w:ascii="Arial" w:hAnsi="Arial" w:cs="Arial"/>
                  <w:sz w:val="18"/>
                </w:rPr>
                <w:t>7-5-2012</w:t>
              </w:r>
            </w:ins>
          </w:p>
        </w:tc>
      </w:tr>
      <w:tr w:rsidR="00873169" w14:paraId="305478EB" w14:textId="77777777" w:rsidTr="00873169">
        <w:trPr>
          <w:trHeight w:val="283"/>
        </w:trPr>
        <w:tc>
          <w:tcPr>
            <w:tcW w:w="10345" w:type="dxa"/>
            <w:gridSpan w:val="6"/>
            <w:shd w:val="clear" w:color="auto" w:fill="B3B3B3"/>
            <w:vAlign w:val="center"/>
          </w:tcPr>
          <w:p w14:paraId="10B5FA6A"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73169" w14:paraId="2722F159" w14:textId="77777777" w:rsidTr="00873169">
        <w:trPr>
          <w:trHeight w:val="283"/>
        </w:trPr>
        <w:tc>
          <w:tcPr>
            <w:tcW w:w="10345" w:type="dxa"/>
            <w:gridSpan w:val="6"/>
            <w:vAlign w:val="center"/>
          </w:tcPr>
          <w:p w14:paraId="33AFA2F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14:paraId="740CB905"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14:paraId="2B6C5A29" w14:textId="77777777" w:rsidTr="00873169">
        <w:trPr>
          <w:trHeight w:val="283"/>
        </w:trPr>
        <w:tc>
          <w:tcPr>
            <w:tcW w:w="10345" w:type="dxa"/>
            <w:gridSpan w:val="6"/>
            <w:shd w:val="clear" w:color="auto" w:fill="B3B3B3"/>
            <w:vAlign w:val="center"/>
          </w:tcPr>
          <w:p w14:paraId="0291B8D4"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73169" w14:paraId="61019992" w14:textId="77777777" w:rsidTr="00873169">
        <w:trPr>
          <w:trHeight w:val="283"/>
        </w:trPr>
        <w:tc>
          <w:tcPr>
            <w:tcW w:w="10345" w:type="dxa"/>
            <w:gridSpan w:val="6"/>
          </w:tcPr>
          <w:p w14:paraId="76CB92C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14:paraId="7ACA38B3" w14:textId="46A89B0E"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w:t>
            </w:r>
            <w:del w:id="22" w:author="w18361" w:date="2012-05-10T13:44:00Z">
              <w:r w:rsidR="009B7A9B">
                <w:rPr>
                  <w:rFonts w:ascii="Arial" w:hAnsi="Arial" w:cs="Arial"/>
                  <w:sz w:val="18"/>
                </w:rPr>
                <w:delText xml:space="preserve">Der genberegnes renter og disse fordeles på raterne. </w:delText>
              </w:r>
            </w:del>
          </w:p>
          <w:p w14:paraId="3AEE2097"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651A8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14:paraId="2DB8309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14:paraId="0E2D18D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14:paraId="731F30A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14:paraId="0E9B094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14:paraId="6CBFDE0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B6A33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14:paraId="549F5C0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14:paraId="009B42F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14:paraId="5F654C0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w18361" w:date="2012-05-10T13:44:00Z"/>
                <w:rFonts w:ascii="Arial" w:hAnsi="Arial" w:cs="Arial"/>
                <w:sz w:val="18"/>
              </w:rPr>
            </w:pPr>
            <w:r>
              <w:rPr>
                <w:rFonts w:ascii="Arial" w:hAnsi="Arial" w:cs="Arial"/>
                <w:sz w:val="18"/>
              </w:rPr>
              <w:t>Hvis frekvens 14 dage, så max 26 rater</w:t>
            </w:r>
          </w:p>
          <w:p w14:paraId="4C21C4B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w18361" w:date="2012-05-10T13:44:00Z"/>
                <w:rFonts w:ascii="Arial" w:hAnsi="Arial" w:cs="Arial"/>
                <w:sz w:val="18"/>
              </w:rPr>
            </w:pPr>
          </w:p>
          <w:p w14:paraId="46856E10"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w18361" w:date="2012-05-10T13:44:00Z"/>
                <w:rFonts w:ascii="Arial" w:hAnsi="Arial" w:cs="Arial"/>
                <w:sz w:val="18"/>
              </w:rPr>
            </w:pPr>
            <w:ins w:id="26" w:author="w18361" w:date="2012-05-10T13:44:00Z">
              <w:r>
                <w:rPr>
                  <w:rFonts w:ascii="Arial" w:hAnsi="Arial" w:cs="Arial"/>
                  <w:sz w:val="18"/>
                </w:rPr>
                <w:t>Renter genberegnes, men der sker ingen fordeling på rater. Rentebehandling sker ved natlig batch.</w:t>
              </w:r>
            </w:ins>
          </w:p>
          <w:p w14:paraId="07DC28C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w18361" w:date="2012-05-10T13:44:00Z"/>
                <w:rFonts w:ascii="Arial" w:hAnsi="Arial" w:cs="Arial"/>
                <w:sz w:val="18"/>
              </w:rPr>
            </w:pPr>
          </w:p>
          <w:p w14:paraId="2414AF96"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w18361" w:date="2012-05-10T13:44:00Z"/>
                <w:rFonts w:ascii="Arial" w:hAnsi="Arial" w:cs="Arial"/>
                <w:sz w:val="18"/>
              </w:rPr>
            </w:pPr>
            <w:ins w:id="29" w:author="w18361" w:date="2012-05-10T13:44:00Z">
              <w:r>
                <w:rPr>
                  <w:rFonts w:ascii="Arial" w:hAnsi="Arial" w:cs="Arial"/>
                  <w:sz w:val="18"/>
                </w:rPr>
                <w:t>OpkrævningFordringSumBeløb =&gt; Indeholder efterfølgende renter, tilskrevet ved korrektion af betalingsordningen.</w:t>
              </w:r>
            </w:ins>
          </w:p>
          <w:p w14:paraId="48A0D2C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w18361" w:date="2012-05-10T13:44:00Z"/>
                <w:rFonts w:ascii="Arial" w:hAnsi="Arial" w:cs="Arial"/>
                <w:sz w:val="18"/>
              </w:rPr>
            </w:pPr>
          </w:p>
          <w:p w14:paraId="5CC3DCFC"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1" w:author="w18361" w:date="2012-05-10T13:44:00Z">
              <w:r>
                <w:rPr>
                  <w:rFonts w:ascii="Arial" w:hAnsi="Arial" w:cs="Arial"/>
                  <w:sz w:val="18"/>
                </w:rPr>
                <w:t>OpkrævingFordingBeløb under "BeregnetRente" vedrører renter tilskrevet ved betalingsordningens oprettelse.</w:t>
              </w:r>
            </w:ins>
          </w:p>
        </w:tc>
      </w:tr>
      <w:tr w:rsidR="00873169" w14:paraId="1DBDDAFD" w14:textId="77777777" w:rsidTr="00873169">
        <w:trPr>
          <w:trHeight w:val="283"/>
        </w:trPr>
        <w:tc>
          <w:tcPr>
            <w:tcW w:w="10345" w:type="dxa"/>
            <w:gridSpan w:val="6"/>
            <w:shd w:val="clear" w:color="auto" w:fill="B3B3B3"/>
            <w:vAlign w:val="center"/>
          </w:tcPr>
          <w:p w14:paraId="156D50B5"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73169" w14:paraId="2E72053A" w14:textId="77777777" w:rsidTr="00873169">
        <w:trPr>
          <w:trHeight w:val="283"/>
        </w:trPr>
        <w:tc>
          <w:tcPr>
            <w:tcW w:w="10345" w:type="dxa"/>
            <w:gridSpan w:val="6"/>
            <w:shd w:val="clear" w:color="auto" w:fill="FFFFFF"/>
            <w:vAlign w:val="center"/>
          </w:tcPr>
          <w:p w14:paraId="1786EE56"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73169" w14:paraId="028B0448" w14:textId="77777777" w:rsidTr="00873169">
        <w:trPr>
          <w:trHeight w:val="283"/>
        </w:trPr>
        <w:tc>
          <w:tcPr>
            <w:tcW w:w="10345" w:type="dxa"/>
            <w:gridSpan w:val="6"/>
            <w:shd w:val="clear" w:color="auto" w:fill="FFFFFF"/>
          </w:tcPr>
          <w:p w14:paraId="673F4D72"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873169" w14:paraId="030404C6" w14:textId="77777777" w:rsidTr="00873169">
        <w:trPr>
          <w:trHeight w:val="283"/>
        </w:trPr>
        <w:tc>
          <w:tcPr>
            <w:tcW w:w="10345" w:type="dxa"/>
            <w:gridSpan w:val="6"/>
            <w:shd w:val="clear" w:color="auto" w:fill="FFFFFF"/>
          </w:tcPr>
          <w:p w14:paraId="2A2FE6E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BA9806"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14:paraId="3366CFB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3B2F1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1B8970A0"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02B26E9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124A314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14:paraId="4350A1F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14:paraId="076294A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14:paraId="6BED207B"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169" w14:paraId="163CFCDF" w14:textId="77777777" w:rsidTr="00873169">
        <w:trPr>
          <w:trHeight w:val="283"/>
        </w:trPr>
        <w:tc>
          <w:tcPr>
            <w:tcW w:w="10345" w:type="dxa"/>
            <w:gridSpan w:val="6"/>
            <w:shd w:val="clear" w:color="auto" w:fill="FFFFFF"/>
            <w:vAlign w:val="center"/>
          </w:tcPr>
          <w:p w14:paraId="4C37DD98"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73169" w14:paraId="5322B081" w14:textId="77777777" w:rsidTr="00873169">
        <w:trPr>
          <w:trHeight w:val="283"/>
        </w:trPr>
        <w:tc>
          <w:tcPr>
            <w:tcW w:w="10345" w:type="dxa"/>
            <w:gridSpan w:val="6"/>
            <w:shd w:val="clear" w:color="auto" w:fill="FFFFFF"/>
          </w:tcPr>
          <w:p w14:paraId="3CBDA9AA"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873169" w14:paraId="03394B22" w14:textId="77777777" w:rsidTr="00873169">
        <w:trPr>
          <w:trHeight w:val="283"/>
        </w:trPr>
        <w:tc>
          <w:tcPr>
            <w:tcW w:w="10345" w:type="dxa"/>
            <w:gridSpan w:val="6"/>
            <w:shd w:val="clear" w:color="auto" w:fill="FFFFFF"/>
          </w:tcPr>
          <w:p w14:paraId="74DA2538"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D2C5C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14:paraId="03FB88C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3BA96B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0834468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14:paraId="5882089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0F90BCD6"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14:paraId="3EA91CC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C10F1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14:paraId="216D1D0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14:paraId="71FE90F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4E0D541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7060AF54"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48331EB4"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C2DBC86"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A6586B" w14:textId="4D513470"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xml:space="preserve">* </w:t>
            </w:r>
            <w:del w:id="32" w:author="w18361" w:date="2012-05-10T13:44:00Z">
              <w:r w:rsidR="009B7A9B">
                <w:rPr>
                  <w:rFonts w:ascii="Arial" w:hAnsi="Arial" w:cs="Arial"/>
                  <w:sz w:val="18"/>
                </w:rPr>
                <w:delText>Beregnet rente</w:delText>
              </w:r>
            </w:del>
            <w:ins w:id="33" w:author="w18361" w:date="2012-05-10T13:44:00Z">
              <w:r>
                <w:rPr>
                  <w:rFonts w:ascii="Arial" w:hAnsi="Arial" w:cs="Arial"/>
                  <w:sz w:val="18"/>
                </w:rPr>
                <w:t>BeregnetRente</w:t>
              </w:r>
            </w:ins>
            <w:r>
              <w:rPr>
                <w:rFonts w:ascii="Arial" w:hAnsi="Arial" w:cs="Arial"/>
                <w:sz w:val="18"/>
              </w:rPr>
              <w:t xml:space="preserve"> *</w:t>
            </w:r>
          </w:p>
          <w:p w14:paraId="559ABE6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C86BAA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47B4491A"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14:paraId="6A65448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14:paraId="4A0215C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4D0B4CD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459089A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w18361" w:date="2012-05-10T13:44:00Z"/>
                <w:rFonts w:ascii="Arial" w:hAnsi="Arial" w:cs="Arial"/>
                <w:sz w:val="18"/>
              </w:rPr>
            </w:pPr>
            <w:ins w:id="35" w:author="w18361" w:date="2012-05-10T13:44:00Z">
              <w:r>
                <w:rPr>
                  <w:rFonts w:ascii="Arial" w:hAnsi="Arial" w:cs="Arial"/>
                  <w:sz w:val="18"/>
                </w:rPr>
                <w:tab/>
              </w:r>
              <w:r>
                <w:rPr>
                  <w:rFonts w:ascii="Arial" w:hAnsi="Arial" w:cs="Arial"/>
                  <w:sz w:val="18"/>
                </w:rPr>
                <w:tab/>
                <w:t>(OpkrævningFordringSumBeløb)</w:t>
              </w:r>
            </w:ins>
          </w:p>
          <w:p w14:paraId="54FCF367"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712914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14:paraId="6E5D43D6"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0B00552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14:paraId="26CFFFC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95499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14:paraId="3E360CB0"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14:paraId="3A91910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14:paraId="7D76AD1C"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CDC020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45E3B7"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14:paraId="273DA6EB"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169" w14:paraId="5EBE5193" w14:textId="77777777" w:rsidTr="00873169">
        <w:trPr>
          <w:trHeight w:val="283"/>
        </w:trPr>
        <w:tc>
          <w:tcPr>
            <w:tcW w:w="10345" w:type="dxa"/>
            <w:gridSpan w:val="6"/>
            <w:shd w:val="clear" w:color="auto" w:fill="FFFFFF"/>
            <w:vAlign w:val="center"/>
          </w:tcPr>
          <w:p w14:paraId="48040EF3"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73169" w14:paraId="7C4AC530" w14:textId="77777777" w:rsidTr="00873169">
        <w:trPr>
          <w:trHeight w:val="283"/>
        </w:trPr>
        <w:tc>
          <w:tcPr>
            <w:tcW w:w="10345" w:type="dxa"/>
            <w:gridSpan w:val="6"/>
            <w:shd w:val="clear" w:color="auto" w:fill="FFFFFF"/>
          </w:tcPr>
          <w:p w14:paraId="464C6851"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873169" w14:paraId="40E349BC" w14:textId="77777777" w:rsidTr="00873169">
        <w:trPr>
          <w:trHeight w:val="283"/>
        </w:trPr>
        <w:tc>
          <w:tcPr>
            <w:tcW w:w="10345" w:type="dxa"/>
            <w:gridSpan w:val="6"/>
            <w:shd w:val="clear" w:color="auto" w:fill="FFFFFF"/>
          </w:tcPr>
          <w:p w14:paraId="5B7BB38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A2397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7182C598"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873169" w14:paraId="474A82F9" w14:textId="77777777" w:rsidTr="00873169">
        <w:trPr>
          <w:trHeight w:val="283"/>
        </w:trPr>
        <w:tc>
          <w:tcPr>
            <w:tcW w:w="10345" w:type="dxa"/>
            <w:gridSpan w:val="6"/>
            <w:shd w:val="clear" w:color="auto" w:fill="B3B3B3"/>
            <w:vAlign w:val="center"/>
          </w:tcPr>
          <w:p w14:paraId="6A909254"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b/>
                <w:sz w:val="18"/>
                <w:rPrChange w:id="36" w:author="w18361" w:date="2012-05-10T13:44:00Z">
                  <w:rPr>
                    <w:rFonts w:ascii="Arial" w:hAnsi="Arial"/>
                    <w:b/>
                    <w:sz w:val="18"/>
                    <w:lang w:val="en-US"/>
                  </w:rPr>
                </w:rPrChange>
              </w:rPr>
            </w:pPr>
            <w:r>
              <w:rPr>
                <w:rFonts w:ascii="Arial" w:hAnsi="Arial"/>
                <w:b/>
                <w:sz w:val="18"/>
                <w:rPrChange w:id="37" w:author="w18361" w:date="2012-05-10T13:44:00Z">
                  <w:rPr>
                    <w:rFonts w:ascii="Arial" w:hAnsi="Arial"/>
                    <w:b/>
                    <w:sz w:val="18"/>
                    <w:lang w:val="en-US"/>
                  </w:rPr>
                </w:rPrChange>
              </w:rPr>
              <w:t>Referencer fra use case(s)</w:t>
            </w:r>
          </w:p>
        </w:tc>
      </w:tr>
      <w:tr w:rsidR="00873169" w14:paraId="59F41D7E" w14:textId="77777777" w:rsidTr="00873169">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38" w:author="w18361" w:date="2012-05-10T13:44: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39" w:author="w18361" w:date="2012-05-10T13:44:00Z">
            <w:trPr>
              <w:trHeight w:val="283"/>
            </w:trPr>
          </w:trPrChange>
        </w:trPr>
        <w:tc>
          <w:tcPr>
            <w:tcW w:w="10345" w:type="dxa"/>
            <w:gridSpan w:val="6"/>
            <w:shd w:val="clear" w:color="auto" w:fill="B3B3B3"/>
            <w:tcPrChange w:id="40" w:author="w18361" w:date="2012-05-10T13:44:00Z">
              <w:tcPr>
                <w:tcW w:w="10345" w:type="dxa"/>
                <w:gridSpan w:val="6"/>
                <w:shd w:val="clear" w:color="auto" w:fill="FFFFFF"/>
              </w:tcPr>
            </w:tcPrChange>
          </w:tcPr>
          <w:p w14:paraId="108F57DC" w14:textId="3F558A0C" w:rsidR="00873169" w:rsidRDefault="009B7A9B"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1" w:author="w18361" w:date="2012-05-10T13:44:00Z">
              <w:r w:rsidRPr="00C41540">
                <w:rPr>
                  <w:rFonts w:ascii="Arial" w:hAnsi="Arial" w:cs="Arial"/>
                  <w:sz w:val="18"/>
                  <w:lang w:val="en-US"/>
                </w:rPr>
                <w:delText xml:space="preserve"> </w:delText>
              </w:r>
              <w:r>
                <w:rPr>
                  <w:rFonts w:ascii="Arial" w:hAnsi="Arial" w:cs="Arial"/>
                  <w:sz w:val="18"/>
                </w:rPr>
                <w:delText xml:space="preserve">trin </w:delText>
              </w:r>
            </w:del>
            <w:r w:rsidR="00873169">
              <w:rPr>
                <w:rFonts w:ascii="Arial" w:hAnsi="Arial" w:cs="Arial"/>
                <w:sz w:val="18"/>
              </w:rPr>
              <w:t>Beregne forslag til betalingsordning i Use Case "11.03 Opret eller rediger betalingsordning (web)"</w:t>
            </w:r>
          </w:p>
          <w:p w14:paraId="662A5EBF" w14:textId="4F9DD4A3" w:rsidR="00873169" w:rsidRDefault="009B7A9B"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w18361" w:date="2012-05-10T13:44:00Z"/>
                <w:rFonts w:ascii="Arial" w:hAnsi="Arial" w:cs="Arial"/>
                <w:sz w:val="18"/>
              </w:rPr>
            </w:pPr>
            <w:del w:id="43" w:author="w18361" w:date="2012-05-10T13:44:00Z">
              <w:r>
                <w:rPr>
                  <w:rFonts w:ascii="Arial" w:hAnsi="Arial" w:cs="Arial"/>
                  <w:sz w:val="18"/>
                </w:rPr>
                <w:delText xml:space="preserve"> trin </w:delText>
              </w:r>
            </w:del>
          </w:p>
          <w:p w14:paraId="0281BEB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opdatering i Use Case "11.03 Opret eller rediger betalingsordning (web)"</w:t>
            </w:r>
          </w:p>
          <w:p w14:paraId="467D8F6D"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51C53E7"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73169" w:rsidSect="00873169">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2ACB725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73169" w14:paraId="0C1E1745" w14:textId="77777777" w:rsidTr="00873169">
        <w:trPr>
          <w:tblHeader/>
        </w:trPr>
        <w:tc>
          <w:tcPr>
            <w:tcW w:w="3402" w:type="dxa"/>
            <w:shd w:val="clear" w:color="auto" w:fill="B3B3B3"/>
            <w:vAlign w:val="center"/>
          </w:tcPr>
          <w:p w14:paraId="59EDB6D6"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0F8C2409"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0E4F1D27"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73169" w14:paraId="6B71631E" w14:textId="77777777" w:rsidTr="00873169">
        <w:tc>
          <w:tcPr>
            <w:tcW w:w="3402" w:type="dxa"/>
          </w:tcPr>
          <w:p w14:paraId="796F6B15"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426C0D9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6" w:author="w18361" w:date="2012-05-10T13:44:00Z">
                  <w:rPr>
                    <w:rFonts w:ascii="Arial" w:hAnsi="Arial"/>
                    <w:sz w:val="18"/>
                    <w:lang w:val="en-US"/>
                  </w:rPr>
                </w:rPrChange>
              </w:rPr>
            </w:pPr>
            <w:r>
              <w:rPr>
                <w:rFonts w:ascii="Arial" w:hAnsi="Arial"/>
                <w:sz w:val="18"/>
                <w:rPrChange w:id="47" w:author="w18361" w:date="2012-05-10T13:44:00Z">
                  <w:rPr>
                    <w:rFonts w:ascii="Arial" w:hAnsi="Arial"/>
                    <w:sz w:val="18"/>
                    <w:lang w:val="en-US"/>
                  </w:rPr>
                </w:rPrChange>
              </w:rPr>
              <w:t xml:space="preserve">Domain: </w:t>
            </w:r>
          </w:p>
          <w:p w14:paraId="465281E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8" w:author="w18361" w:date="2012-05-10T13:44:00Z">
                  <w:rPr>
                    <w:rFonts w:ascii="Arial" w:hAnsi="Arial"/>
                    <w:sz w:val="18"/>
                    <w:lang w:val="en-US"/>
                  </w:rPr>
                </w:rPrChange>
              </w:rPr>
            </w:pPr>
            <w:r>
              <w:rPr>
                <w:rFonts w:ascii="Arial" w:hAnsi="Arial"/>
                <w:sz w:val="18"/>
                <w:rPrChange w:id="49" w:author="w18361" w:date="2012-05-10T13:44:00Z">
                  <w:rPr>
                    <w:rFonts w:ascii="Arial" w:hAnsi="Arial"/>
                    <w:sz w:val="18"/>
                    <w:lang w:val="en-US"/>
                  </w:rPr>
                </w:rPrChange>
              </w:rPr>
              <w:t>KundeNummer</w:t>
            </w:r>
          </w:p>
          <w:p w14:paraId="664EFE5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0" w:author="w18361" w:date="2012-05-10T13:44:00Z">
                  <w:rPr>
                    <w:rFonts w:ascii="Arial" w:hAnsi="Arial"/>
                    <w:sz w:val="18"/>
                    <w:lang w:val="en-US"/>
                  </w:rPr>
                </w:rPrChange>
              </w:rPr>
            </w:pPr>
            <w:r>
              <w:rPr>
                <w:rFonts w:ascii="Arial" w:hAnsi="Arial"/>
                <w:sz w:val="18"/>
                <w:rPrChange w:id="51" w:author="w18361" w:date="2012-05-10T13:44:00Z">
                  <w:rPr>
                    <w:rFonts w:ascii="Arial" w:hAnsi="Arial"/>
                    <w:sz w:val="18"/>
                    <w:lang w:val="en-US"/>
                  </w:rPr>
                </w:rPrChange>
              </w:rPr>
              <w:t>base: string</w:t>
            </w:r>
          </w:p>
          <w:p w14:paraId="7F7F637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2" w:author="w18361" w:date="2012-05-10T13:44:00Z">
                  <w:rPr>
                    <w:rFonts w:ascii="Arial" w:hAnsi="Arial"/>
                    <w:sz w:val="18"/>
                    <w:lang w:val="en-US"/>
                  </w:rPr>
                </w:rPrChange>
              </w:rPr>
            </w:pPr>
            <w:r>
              <w:rPr>
                <w:rFonts w:ascii="Arial" w:hAnsi="Arial"/>
                <w:sz w:val="18"/>
                <w:rPrChange w:id="53" w:author="w18361" w:date="2012-05-10T13:44:00Z">
                  <w:rPr>
                    <w:rFonts w:ascii="Arial" w:hAnsi="Arial"/>
                    <w:sz w:val="18"/>
                    <w:lang w:val="en-US"/>
                  </w:rPr>
                </w:rPrChange>
              </w:rPr>
              <w:t>maxLength: 11</w:t>
            </w:r>
          </w:p>
          <w:p w14:paraId="551861C4"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4" w:author="w18361" w:date="2012-05-10T13:44:00Z">
                  <w:rPr>
                    <w:rFonts w:ascii="Arial" w:hAnsi="Arial"/>
                    <w:sz w:val="18"/>
                    <w:lang w:val="en-US"/>
                  </w:rPr>
                </w:rPrChange>
              </w:rPr>
            </w:pPr>
            <w:r>
              <w:rPr>
                <w:rFonts w:ascii="Arial" w:hAnsi="Arial"/>
                <w:sz w:val="18"/>
                <w:rPrChange w:id="55" w:author="w18361" w:date="2012-05-10T13:44:00Z">
                  <w:rPr>
                    <w:rFonts w:ascii="Arial" w:hAnsi="Arial"/>
                    <w:sz w:val="18"/>
                    <w:lang w:val="en-US"/>
                  </w:rPr>
                </w:rPrChange>
              </w:rPr>
              <w:t>pattern: [0-9]{8,11}</w:t>
            </w:r>
          </w:p>
        </w:tc>
        <w:tc>
          <w:tcPr>
            <w:tcW w:w="4671" w:type="dxa"/>
          </w:tcPr>
          <w:p w14:paraId="236B6E40"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73169" w14:paraId="64B0945B" w14:textId="77777777" w:rsidTr="00873169">
        <w:tc>
          <w:tcPr>
            <w:tcW w:w="3402" w:type="dxa"/>
          </w:tcPr>
          <w:p w14:paraId="77F455E1"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738F8CC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6" w:author="w18361" w:date="2012-05-10T13:44:00Z">
                  <w:rPr>
                    <w:rFonts w:ascii="Arial" w:hAnsi="Arial"/>
                    <w:sz w:val="18"/>
                    <w:lang w:val="en-US"/>
                  </w:rPr>
                </w:rPrChange>
              </w:rPr>
            </w:pPr>
            <w:r>
              <w:rPr>
                <w:rFonts w:ascii="Arial" w:hAnsi="Arial"/>
                <w:sz w:val="18"/>
                <w:rPrChange w:id="57" w:author="w18361" w:date="2012-05-10T13:44:00Z">
                  <w:rPr>
                    <w:rFonts w:ascii="Arial" w:hAnsi="Arial"/>
                    <w:sz w:val="18"/>
                    <w:lang w:val="en-US"/>
                  </w:rPr>
                </w:rPrChange>
              </w:rPr>
              <w:t xml:space="preserve">Domain: </w:t>
            </w:r>
          </w:p>
          <w:p w14:paraId="65197C3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8" w:author="w18361" w:date="2012-05-10T13:44:00Z">
                  <w:rPr>
                    <w:rFonts w:ascii="Arial" w:hAnsi="Arial"/>
                    <w:sz w:val="18"/>
                    <w:lang w:val="en-US"/>
                  </w:rPr>
                </w:rPrChange>
              </w:rPr>
            </w:pPr>
            <w:r>
              <w:rPr>
                <w:rFonts w:ascii="Arial" w:hAnsi="Arial"/>
                <w:sz w:val="18"/>
                <w:rPrChange w:id="59" w:author="w18361" w:date="2012-05-10T13:44:00Z">
                  <w:rPr>
                    <w:rFonts w:ascii="Arial" w:hAnsi="Arial"/>
                    <w:sz w:val="18"/>
                    <w:lang w:val="en-US"/>
                  </w:rPr>
                </w:rPrChange>
              </w:rPr>
              <w:t>Tekst30</w:t>
            </w:r>
          </w:p>
          <w:p w14:paraId="1DC06CC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0" w:author="w18361" w:date="2012-05-10T13:44:00Z">
                  <w:rPr>
                    <w:rFonts w:ascii="Arial" w:hAnsi="Arial"/>
                    <w:sz w:val="18"/>
                    <w:lang w:val="en-US"/>
                  </w:rPr>
                </w:rPrChange>
              </w:rPr>
            </w:pPr>
            <w:r>
              <w:rPr>
                <w:rFonts w:ascii="Arial" w:hAnsi="Arial"/>
                <w:sz w:val="18"/>
                <w:rPrChange w:id="61" w:author="w18361" w:date="2012-05-10T13:44:00Z">
                  <w:rPr>
                    <w:rFonts w:ascii="Arial" w:hAnsi="Arial"/>
                    <w:sz w:val="18"/>
                    <w:lang w:val="en-US"/>
                  </w:rPr>
                </w:rPrChange>
              </w:rPr>
              <w:t>base: string</w:t>
            </w:r>
          </w:p>
          <w:p w14:paraId="7A190938"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2" w:author="w18361" w:date="2012-05-10T13:44:00Z">
                  <w:rPr>
                    <w:rFonts w:ascii="Arial" w:hAnsi="Arial"/>
                    <w:sz w:val="18"/>
                    <w:lang w:val="en-US"/>
                  </w:rPr>
                </w:rPrChange>
              </w:rPr>
            </w:pPr>
            <w:r>
              <w:rPr>
                <w:rFonts w:ascii="Arial" w:hAnsi="Arial"/>
                <w:sz w:val="18"/>
                <w:rPrChange w:id="63" w:author="w18361" w:date="2012-05-10T13:44:00Z">
                  <w:rPr>
                    <w:rFonts w:ascii="Arial" w:hAnsi="Arial"/>
                    <w:sz w:val="18"/>
                    <w:lang w:val="en-US"/>
                  </w:rPr>
                </w:rPrChange>
              </w:rPr>
              <w:t>maxLength: 30</w:t>
            </w:r>
          </w:p>
        </w:tc>
        <w:tc>
          <w:tcPr>
            <w:tcW w:w="4671" w:type="dxa"/>
          </w:tcPr>
          <w:p w14:paraId="2D8392C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2BA258EC"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3A28E8"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840179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7DD59E0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071C1F6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CEE6AF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189914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5597B9B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8BDA38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5E36AB3C"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254040C"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C2C25BD"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73169" w14:paraId="178F304A" w14:textId="77777777" w:rsidTr="00873169">
        <w:tc>
          <w:tcPr>
            <w:tcW w:w="3402" w:type="dxa"/>
          </w:tcPr>
          <w:p w14:paraId="653858F3"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14:paraId="3DB93FB7"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4" w:author="w18361" w:date="2012-05-10T13:44:00Z">
                  <w:rPr>
                    <w:rFonts w:ascii="Arial" w:hAnsi="Arial"/>
                    <w:sz w:val="18"/>
                    <w:lang w:val="en-US"/>
                  </w:rPr>
                </w:rPrChange>
              </w:rPr>
            </w:pPr>
            <w:r>
              <w:rPr>
                <w:rFonts w:ascii="Arial" w:hAnsi="Arial"/>
                <w:sz w:val="18"/>
                <w:rPrChange w:id="65" w:author="w18361" w:date="2012-05-10T13:44:00Z">
                  <w:rPr>
                    <w:rFonts w:ascii="Arial" w:hAnsi="Arial"/>
                    <w:sz w:val="18"/>
                    <w:lang w:val="en-US"/>
                  </w:rPr>
                </w:rPrChange>
              </w:rPr>
              <w:t xml:space="preserve">Domain: </w:t>
            </w:r>
          </w:p>
          <w:p w14:paraId="06CE165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6" w:author="w18361" w:date="2012-05-10T13:44:00Z">
                  <w:rPr>
                    <w:rFonts w:ascii="Arial" w:hAnsi="Arial"/>
                    <w:sz w:val="18"/>
                    <w:lang w:val="en-US"/>
                  </w:rPr>
                </w:rPrChange>
              </w:rPr>
            </w:pPr>
            <w:r>
              <w:rPr>
                <w:rFonts w:ascii="Arial" w:hAnsi="Arial"/>
                <w:sz w:val="18"/>
                <w:rPrChange w:id="67" w:author="w18361" w:date="2012-05-10T13:44:00Z">
                  <w:rPr>
                    <w:rFonts w:ascii="Arial" w:hAnsi="Arial"/>
                    <w:sz w:val="18"/>
                    <w:lang w:val="en-US"/>
                  </w:rPr>
                </w:rPrChange>
              </w:rPr>
              <w:t>Rate</w:t>
            </w:r>
          </w:p>
          <w:p w14:paraId="2B3CC12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8" w:author="w18361" w:date="2012-05-10T13:44:00Z">
                  <w:rPr>
                    <w:rFonts w:ascii="Arial" w:hAnsi="Arial"/>
                    <w:sz w:val="18"/>
                    <w:lang w:val="en-US"/>
                  </w:rPr>
                </w:rPrChange>
              </w:rPr>
            </w:pPr>
            <w:r>
              <w:rPr>
                <w:rFonts w:ascii="Arial" w:hAnsi="Arial"/>
                <w:sz w:val="18"/>
                <w:rPrChange w:id="69" w:author="w18361" w:date="2012-05-10T13:44:00Z">
                  <w:rPr>
                    <w:rFonts w:ascii="Arial" w:hAnsi="Arial"/>
                    <w:sz w:val="18"/>
                    <w:lang w:val="en-US"/>
                  </w:rPr>
                </w:rPrChange>
              </w:rPr>
              <w:t>base: string</w:t>
            </w:r>
          </w:p>
          <w:p w14:paraId="54CBE1EB"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0" w:author="w18361" w:date="2012-05-10T13:44:00Z">
                  <w:rPr>
                    <w:rFonts w:ascii="Arial" w:hAnsi="Arial"/>
                    <w:sz w:val="18"/>
                    <w:lang w:val="en-US"/>
                  </w:rPr>
                </w:rPrChange>
              </w:rPr>
            </w:pPr>
            <w:r>
              <w:rPr>
                <w:rFonts w:ascii="Arial" w:hAnsi="Arial"/>
                <w:sz w:val="18"/>
                <w:rPrChange w:id="71" w:author="w18361" w:date="2012-05-10T13:44:00Z">
                  <w:rPr>
                    <w:rFonts w:ascii="Arial" w:hAnsi="Arial"/>
                    <w:sz w:val="18"/>
                    <w:lang w:val="en-US"/>
                  </w:rPr>
                </w:rPrChange>
              </w:rPr>
              <w:t>maxLength: 100</w:t>
            </w:r>
          </w:p>
        </w:tc>
        <w:tc>
          <w:tcPr>
            <w:tcW w:w="4671" w:type="dxa"/>
          </w:tcPr>
          <w:p w14:paraId="2CA6D6E7"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873169" w14:paraId="61F31BF5" w14:textId="77777777" w:rsidTr="00873169">
        <w:tc>
          <w:tcPr>
            <w:tcW w:w="3402" w:type="dxa"/>
          </w:tcPr>
          <w:p w14:paraId="6B3C4E96"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14:paraId="039FCA2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2" w:author="w18361" w:date="2012-05-10T13:44:00Z">
                  <w:rPr>
                    <w:rFonts w:ascii="Arial" w:hAnsi="Arial"/>
                    <w:sz w:val="18"/>
                    <w:lang w:val="en-US"/>
                  </w:rPr>
                </w:rPrChange>
              </w:rPr>
            </w:pPr>
            <w:r>
              <w:rPr>
                <w:rFonts w:ascii="Arial" w:hAnsi="Arial"/>
                <w:sz w:val="18"/>
                <w:rPrChange w:id="73" w:author="w18361" w:date="2012-05-10T13:44:00Z">
                  <w:rPr>
                    <w:rFonts w:ascii="Arial" w:hAnsi="Arial"/>
                    <w:sz w:val="18"/>
                    <w:lang w:val="en-US"/>
                  </w:rPr>
                </w:rPrChange>
              </w:rPr>
              <w:t xml:space="preserve">Domain: </w:t>
            </w:r>
          </w:p>
          <w:p w14:paraId="241BF997"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4" w:author="w18361" w:date="2012-05-10T13:44:00Z">
                  <w:rPr>
                    <w:rFonts w:ascii="Arial" w:hAnsi="Arial"/>
                    <w:sz w:val="18"/>
                    <w:lang w:val="en-US"/>
                  </w:rPr>
                </w:rPrChange>
              </w:rPr>
            </w:pPr>
            <w:r>
              <w:rPr>
                <w:rFonts w:ascii="Arial" w:hAnsi="Arial"/>
                <w:sz w:val="18"/>
                <w:rPrChange w:id="75" w:author="w18361" w:date="2012-05-10T13:44:00Z">
                  <w:rPr>
                    <w:rFonts w:ascii="Arial" w:hAnsi="Arial"/>
                    <w:sz w:val="18"/>
                    <w:lang w:val="en-US"/>
                  </w:rPr>
                </w:rPrChange>
              </w:rPr>
              <w:t>Beløb</w:t>
            </w:r>
          </w:p>
          <w:p w14:paraId="6042D624"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6" w:author="w18361" w:date="2012-05-10T13:44:00Z">
                  <w:rPr>
                    <w:rFonts w:ascii="Arial" w:hAnsi="Arial"/>
                    <w:sz w:val="18"/>
                    <w:lang w:val="en-US"/>
                  </w:rPr>
                </w:rPrChange>
              </w:rPr>
            </w:pPr>
            <w:r>
              <w:rPr>
                <w:rFonts w:ascii="Arial" w:hAnsi="Arial"/>
                <w:sz w:val="18"/>
                <w:rPrChange w:id="77" w:author="w18361" w:date="2012-05-10T13:44:00Z">
                  <w:rPr>
                    <w:rFonts w:ascii="Arial" w:hAnsi="Arial"/>
                    <w:sz w:val="18"/>
                    <w:lang w:val="en-US"/>
                  </w:rPr>
                </w:rPrChange>
              </w:rPr>
              <w:t>base: decimal</w:t>
            </w:r>
          </w:p>
          <w:p w14:paraId="7F1E1D6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8" w:author="w18361" w:date="2012-05-10T13:44:00Z">
                  <w:rPr>
                    <w:rFonts w:ascii="Arial" w:hAnsi="Arial"/>
                    <w:sz w:val="18"/>
                    <w:lang w:val="en-US"/>
                  </w:rPr>
                </w:rPrChange>
              </w:rPr>
            </w:pPr>
            <w:r>
              <w:rPr>
                <w:rFonts w:ascii="Arial" w:hAnsi="Arial"/>
                <w:sz w:val="18"/>
                <w:rPrChange w:id="79" w:author="w18361" w:date="2012-05-10T13:44:00Z">
                  <w:rPr>
                    <w:rFonts w:ascii="Arial" w:hAnsi="Arial"/>
                    <w:sz w:val="18"/>
                    <w:lang w:val="en-US"/>
                  </w:rPr>
                </w:rPrChange>
              </w:rPr>
              <w:t>totalDigits: 13</w:t>
            </w:r>
          </w:p>
          <w:p w14:paraId="415C1CEA"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5CE24F0"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14:paraId="506BBC3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14:paraId="501F75B2"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14:paraId="37EDA474" w14:textId="77777777" w:rsidTr="00873169">
        <w:tc>
          <w:tcPr>
            <w:tcW w:w="3402" w:type="dxa"/>
          </w:tcPr>
          <w:p w14:paraId="46846E3B"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14:paraId="61859A4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0" w:author="w18361" w:date="2012-05-10T13:44:00Z">
                  <w:rPr>
                    <w:rFonts w:ascii="Arial" w:hAnsi="Arial"/>
                    <w:sz w:val="18"/>
                    <w:lang w:val="en-US"/>
                  </w:rPr>
                </w:rPrChange>
              </w:rPr>
            </w:pPr>
            <w:r>
              <w:rPr>
                <w:rFonts w:ascii="Arial" w:hAnsi="Arial"/>
                <w:sz w:val="18"/>
                <w:rPrChange w:id="81" w:author="w18361" w:date="2012-05-10T13:44:00Z">
                  <w:rPr>
                    <w:rFonts w:ascii="Arial" w:hAnsi="Arial"/>
                    <w:sz w:val="18"/>
                    <w:lang w:val="en-US"/>
                  </w:rPr>
                </w:rPrChange>
              </w:rPr>
              <w:t xml:space="preserve">Domain: </w:t>
            </w:r>
          </w:p>
          <w:p w14:paraId="5D7DB07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2" w:author="w18361" w:date="2012-05-10T13:44:00Z">
                  <w:rPr>
                    <w:rFonts w:ascii="Arial" w:hAnsi="Arial"/>
                    <w:sz w:val="18"/>
                    <w:lang w:val="en-US"/>
                  </w:rPr>
                </w:rPrChange>
              </w:rPr>
            </w:pPr>
            <w:r>
              <w:rPr>
                <w:rFonts w:ascii="Arial" w:hAnsi="Arial"/>
                <w:sz w:val="18"/>
                <w:rPrChange w:id="83" w:author="w18361" w:date="2012-05-10T13:44:00Z">
                  <w:rPr>
                    <w:rFonts w:ascii="Arial" w:hAnsi="Arial"/>
                    <w:sz w:val="18"/>
                    <w:lang w:val="en-US"/>
                  </w:rPr>
                </w:rPrChange>
              </w:rPr>
              <w:t>Beløb</w:t>
            </w:r>
          </w:p>
          <w:p w14:paraId="39E801C0"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4" w:author="w18361" w:date="2012-05-10T13:44:00Z">
                  <w:rPr>
                    <w:rFonts w:ascii="Arial" w:hAnsi="Arial"/>
                    <w:sz w:val="18"/>
                    <w:lang w:val="en-US"/>
                  </w:rPr>
                </w:rPrChange>
              </w:rPr>
            </w:pPr>
            <w:r>
              <w:rPr>
                <w:rFonts w:ascii="Arial" w:hAnsi="Arial"/>
                <w:sz w:val="18"/>
                <w:rPrChange w:id="85" w:author="w18361" w:date="2012-05-10T13:44:00Z">
                  <w:rPr>
                    <w:rFonts w:ascii="Arial" w:hAnsi="Arial"/>
                    <w:sz w:val="18"/>
                    <w:lang w:val="en-US"/>
                  </w:rPr>
                </w:rPrChange>
              </w:rPr>
              <w:t>base: decimal</w:t>
            </w:r>
          </w:p>
          <w:p w14:paraId="1497FCE4"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6" w:author="w18361" w:date="2012-05-10T13:44:00Z">
                  <w:rPr>
                    <w:rFonts w:ascii="Arial" w:hAnsi="Arial"/>
                    <w:sz w:val="18"/>
                    <w:lang w:val="en-US"/>
                  </w:rPr>
                </w:rPrChange>
              </w:rPr>
            </w:pPr>
            <w:r>
              <w:rPr>
                <w:rFonts w:ascii="Arial" w:hAnsi="Arial"/>
                <w:sz w:val="18"/>
                <w:rPrChange w:id="87" w:author="w18361" w:date="2012-05-10T13:44:00Z">
                  <w:rPr>
                    <w:rFonts w:ascii="Arial" w:hAnsi="Arial"/>
                    <w:sz w:val="18"/>
                    <w:lang w:val="en-US"/>
                  </w:rPr>
                </w:rPrChange>
              </w:rPr>
              <w:t>totalDigits: 13</w:t>
            </w:r>
          </w:p>
          <w:p w14:paraId="25CD7E03"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6801F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14:paraId="4C21635C"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14:paraId="49E679F0" w14:textId="77777777" w:rsidTr="00873169">
        <w:tc>
          <w:tcPr>
            <w:tcW w:w="3402" w:type="dxa"/>
          </w:tcPr>
          <w:p w14:paraId="32CABC6D"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14:paraId="26AB639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19327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14:paraId="19B29E95"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47A844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14:paraId="1B329DCC"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14:paraId="7FDC5F84"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4944F0"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873169" w14:paraId="7538BF81" w14:textId="77777777" w:rsidTr="00873169">
        <w:tc>
          <w:tcPr>
            <w:tcW w:w="3402" w:type="dxa"/>
          </w:tcPr>
          <w:p w14:paraId="29E0C25B"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2E8CF28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8" w:author="w18361" w:date="2012-05-10T13:44:00Z">
                  <w:rPr>
                    <w:rFonts w:ascii="Arial" w:hAnsi="Arial"/>
                    <w:sz w:val="18"/>
                    <w:lang w:val="en-US"/>
                  </w:rPr>
                </w:rPrChange>
              </w:rPr>
            </w:pPr>
            <w:r>
              <w:rPr>
                <w:rFonts w:ascii="Arial" w:hAnsi="Arial"/>
                <w:sz w:val="18"/>
                <w:rPrChange w:id="89" w:author="w18361" w:date="2012-05-10T13:44:00Z">
                  <w:rPr>
                    <w:rFonts w:ascii="Arial" w:hAnsi="Arial"/>
                    <w:sz w:val="18"/>
                    <w:lang w:val="en-US"/>
                  </w:rPr>
                </w:rPrChange>
              </w:rPr>
              <w:t xml:space="preserve">Domain: </w:t>
            </w:r>
          </w:p>
          <w:p w14:paraId="7041EEBA"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0" w:author="w18361" w:date="2012-05-10T13:44:00Z">
                  <w:rPr>
                    <w:rFonts w:ascii="Arial" w:hAnsi="Arial"/>
                    <w:sz w:val="18"/>
                    <w:lang w:val="en-US"/>
                  </w:rPr>
                </w:rPrChange>
              </w:rPr>
            </w:pPr>
            <w:r>
              <w:rPr>
                <w:rFonts w:ascii="Arial" w:hAnsi="Arial"/>
                <w:sz w:val="18"/>
                <w:rPrChange w:id="91" w:author="w18361" w:date="2012-05-10T13:44:00Z">
                  <w:rPr>
                    <w:rFonts w:ascii="Arial" w:hAnsi="Arial"/>
                    <w:sz w:val="18"/>
                    <w:lang w:val="en-US"/>
                  </w:rPr>
                </w:rPrChange>
              </w:rPr>
              <w:t>BeløbPositivNegativ15Decimaler2</w:t>
            </w:r>
          </w:p>
          <w:p w14:paraId="2C7037C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2" w:author="w18361" w:date="2012-05-10T13:44:00Z">
                  <w:rPr>
                    <w:rFonts w:ascii="Arial" w:hAnsi="Arial"/>
                    <w:sz w:val="18"/>
                    <w:lang w:val="en-US"/>
                  </w:rPr>
                </w:rPrChange>
              </w:rPr>
            </w:pPr>
            <w:r>
              <w:rPr>
                <w:rFonts w:ascii="Arial" w:hAnsi="Arial"/>
                <w:sz w:val="18"/>
                <w:rPrChange w:id="93" w:author="w18361" w:date="2012-05-10T13:44:00Z">
                  <w:rPr>
                    <w:rFonts w:ascii="Arial" w:hAnsi="Arial"/>
                    <w:sz w:val="18"/>
                    <w:lang w:val="en-US"/>
                  </w:rPr>
                </w:rPrChange>
              </w:rPr>
              <w:t>base: decimal</w:t>
            </w:r>
          </w:p>
          <w:p w14:paraId="68199268"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4" w:author="w18361" w:date="2012-05-10T13:44:00Z">
                  <w:rPr>
                    <w:rFonts w:ascii="Arial" w:hAnsi="Arial"/>
                    <w:sz w:val="18"/>
                    <w:lang w:val="en-US"/>
                  </w:rPr>
                </w:rPrChange>
              </w:rPr>
            </w:pPr>
            <w:r>
              <w:rPr>
                <w:rFonts w:ascii="Arial" w:hAnsi="Arial"/>
                <w:sz w:val="18"/>
                <w:rPrChange w:id="95" w:author="w18361" w:date="2012-05-10T13:44:00Z">
                  <w:rPr>
                    <w:rFonts w:ascii="Arial" w:hAnsi="Arial"/>
                    <w:sz w:val="18"/>
                    <w:lang w:val="en-US"/>
                  </w:rPr>
                </w:rPrChange>
              </w:rPr>
              <w:t>maxInclusive: 999999999999999</w:t>
            </w:r>
          </w:p>
          <w:p w14:paraId="38127EF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389CB141"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E48CBF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79C5121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18544DC8"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873169" w14:paraId="28E5E6F2" w14:textId="77777777" w:rsidTr="00873169">
        <w:tc>
          <w:tcPr>
            <w:tcW w:w="3402" w:type="dxa"/>
          </w:tcPr>
          <w:p w14:paraId="1D17AD81"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3067E81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6" w:author="w18361" w:date="2012-05-10T13:44:00Z">
                  <w:rPr>
                    <w:rFonts w:ascii="Arial" w:hAnsi="Arial"/>
                    <w:sz w:val="18"/>
                    <w:lang w:val="en-US"/>
                  </w:rPr>
                </w:rPrChange>
              </w:rPr>
            </w:pPr>
            <w:r>
              <w:rPr>
                <w:rFonts w:ascii="Arial" w:hAnsi="Arial"/>
                <w:sz w:val="18"/>
                <w:rPrChange w:id="97" w:author="w18361" w:date="2012-05-10T13:44:00Z">
                  <w:rPr>
                    <w:rFonts w:ascii="Arial" w:hAnsi="Arial"/>
                    <w:sz w:val="18"/>
                    <w:lang w:val="en-US"/>
                  </w:rPr>
                </w:rPrChange>
              </w:rPr>
              <w:t xml:space="preserve">Domain: </w:t>
            </w:r>
          </w:p>
          <w:p w14:paraId="1D3F4CA4"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8" w:author="w18361" w:date="2012-05-10T13:44:00Z">
                  <w:rPr>
                    <w:rFonts w:ascii="Arial" w:hAnsi="Arial"/>
                    <w:sz w:val="18"/>
                    <w:lang w:val="en-US"/>
                  </w:rPr>
                </w:rPrChange>
              </w:rPr>
            </w:pPr>
            <w:r>
              <w:rPr>
                <w:rFonts w:ascii="Arial" w:hAnsi="Arial"/>
                <w:sz w:val="18"/>
                <w:rPrChange w:id="99" w:author="w18361" w:date="2012-05-10T13:44:00Z">
                  <w:rPr>
                    <w:rFonts w:ascii="Arial" w:hAnsi="Arial"/>
                    <w:sz w:val="18"/>
                    <w:lang w:val="en-US"/>
                  </w:rPr>
                </w:rPrChange>
              </w:rPr>
              <w:t>Tekst32</w:t>
            </w:r>
          </w:p>
          <w:p w14:paraId="206BEF58"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0" w:author="w18361" w:date="2012-05-10T13:44:00Z">
                  <w:rPr>
                    <w:rFonts w:ascii="Arial" w:hAnsi="Arial"/>
                    <w:sz w:val="18"/>
                    <w:lang w:val="en-US"/>
                  </w:rPr>
                </w:rPrChange>
              </w:rPr>
            </w:pPr>
            <w:r>
              <w:rPr>
                <w:rFonts w:ascii="Arial" w:hAnsi="Arial"/>
                <w:sz w:val="18"/>
                <w:rPrChange w:id="101" w:author="w18361" w:date="2012-05-10T13:44:00Z">
                  <w:rPr>
                    <w:rFonts w:ascii="Arial" w:hAnsi="Arial"/>
                    <w:sz w:val="18"/>
                    <w:lang w:val="en-US"/>
                  </w:rPr>
                </w:rPrChange>
              </w:rPr>
              <w:t>base: string</w:t>
            </w:r>
          </w:p>
          <w:p w14:paraId="67C9CC8C"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2" w:author="w18361" w:date="2012-05-10T13:44:00Z">
                  <w:rPr>
                    <w:rFonts w:ascii="Arial" w:hAnsi="Arial"/>
                    <w:sz w:val="18"/>
                    <w:lang w:val="en-US"/>
                  </w:rPr>
                </w:rPrChange>
              </w:rPr>
            </w:pPr>
            <w:r>
              <w:rPr>
                <w:rFonts w:ascii="Arial" w:hAnsi="Arial"/>
                <w:sz w:val="18"/>
                <w:rPrChange w:id="103" w:author="w18361" w:date="2012-05-10T13:44:00Z">
                  <w:rPr>
                    <w:rFonts w:ascii="Arial" w:hAnsi="Arial"/>
                    <w:sz w:val="18"/>
                    <w:lang w:val="en-US"/>
                  </w:rPr>
                </w:rPrChange>
              </w:rPr>
              <w:lastRenderedPageBreak/>
              <w:t>maxLength: 32</w:t>
            </w:r>
          </w:p>
        </w:tc>
        <w:tc>
          <w:tcPr>
            <w:tcW w:w="4671" w:type="dxa"/>
          </w:tcPr>
          <w:p w14:paraId="43B8FEE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14:paraId="2B18FC2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8D47A4"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14:paraId="5F024D9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68ADF1"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14:paraId="2A7AADBC" w14:textId="77777777" w:rsidTr="00873169">
        <w:tc>
          <w:tcPr>
            <w:tcW w:w="3402" w:type="dxa"/>
          </w:tcPr>
          <w:p w14:paraId="16D99713"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14:paraId="3485807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9EBA97"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468E667"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75BFC6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0EEF9BF8"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193F3FAE"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14:paraId="16247533" w14:textId="77777777" w:rsidTr="00873169">
        <w:tc>
          <w:tcPr>
            <w:tcW w:w="3402" w:type="dxa"/>
          </w:tcPr>
          <w:p w14:paraId="3F67CFA0"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0C950E2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D4CF6F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CAC1550"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0BA69E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5A7D22C6"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0DABE2B2"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14:paraId="2C9AB669" w14:textId="77777777" w:rsidTr="00873169">
        <w:trPr>
          <w:ins w:id="104" w:author="w18361" w:date="2012-05-10T13:44:00Z"/>
        </w:trPr>
        <w:tc>
          <w:tcPr>
            <w:tcW w:w="3402" w:type="dxa"/>
          </w:tcPr>
          <w:p w14:paraId="0FB0D14A"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05" w:author="w18361" w:date="2012-05-10T13:44:00Z"/>
                <w:rFonts w:ascii="Arial" w:hAnsi="Arial" w:cs="Arial"/>
                <w:sz w:val="18"/>
              </w:rPr>
            </w:pPr>
            <w:ins w:id="106" w:author="w18361" w:date="2012-05-10T13:44:00Z">
              <w:r>
                <w:rPr>
                  <w:rFonts w:ascii="Arial" w:hAnsi="Arial" w:cs="Arial"/>
                  <w:sz w:val="18"/>
                </w:rPr>
                <w:t>OpkrævningFordringSumBeløb</w:t>
              </w:r>
            </w:ins>
          </w:p>
        </w:tc>
        <w:tc>
          <w:tcPr>
            <w:tcW w:w="1701" w:type="dxa"/>
          </w:tcPr>
          <w:p w14:paraId="0D59BA5C"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 w:author="w18361" w:date="2012-05-10T13:44:00Z"/>
                <w:rFonts w:ascii="Arial" w:hAnsi="Arial" w:cs="Arial"/>
                <w:sz w:val="18"/>
              </w:rPr>
            </w:pPr>
            <w:ins w:id="108" w:author="w18361" w:date="2012-05-10T13:44:00Z">
              <w:r>
                <w:rPr>
                  <w:rFonts w:ascii="Arial" w:hAnsi="Arial" w:cs="Arial"/>
                  <w:sz w:val="18"/>
                </w:rPr>
                <w:t xml:space="preserve">Domain: </w:t>
              </w:r>
            </w:ins>
          </w:p>
          <w:p w14:paraId="464F10EC"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w18361" w:date="2012-05-10T13:44:00Z"/>
                <w:rFonts w:ascii="Arial" w:hAnsi="Arial" w:cs="Arial"/>
                <w:sz w:val="18"/>
              </w:rPr>
            </w:pPr>
            <w:ins w:id="110" w:author="w18361" w:date="2012-05-10T13:44:00Z">
              <w:r>
                <w:rPr>
                  <w:rFonts w:ascii="Arial" w:hAnsi="Arial" w:cs="Arial"/>
                  <w:sz w:val="18"/>
                </w:rPr>
                <w:t>Beløb</w:t>
              </w:r>
            </w:ins>
          </w:p>
          <w:p w14:paraId="6248FBBC"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w18361" w:date="2012-05-10T13:44:00Z"/>
                <w:rFonts w:ascii="Arial" w:hAnsi="Arial" w:cs="Arial"/>
                <w:sz w:val="18"/>
              </w:rPr>
            </w:pPr>
            <w:ins w:id="112" w:author="w18361" w:date="2012-05-10T13:44:00Z">
              <w:r>
                <w:rPr>
                  <w:rFonts w:ascii="Arial" w:hAnsi="Arial" w:cs="Arial"/>
                  <w:sz w:val="18"/>
                </w:rPr>
                <w:t>base: decimal</w:t>
              </w:r>
            </w:ins>
          </w:p>
          <w:p w14:paraId="24EE388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w18361" w:date="2012-05-10T13:44:00Z"/>
                <w:rFonts w:ascii="Arial" w:hAnsi="Arial" w:cs="Arial"/>
                <w:sz w:val="18"/>
              </w:rPr>
            </w:pPr>
            <w:ins w:id="114" w:author="w18361" w:date="2012-05-10T13:44:00Z">
              <w:r>
                <w:rPr>
                  <w:rFonts w:ascii="Arial" w:hAnsi="Arial" w:cs="Arial"/>
                  <w:sz w:val="18"/>
                </w:rPr>
                <w:t>totalDigits: 13</w:t>
              </w:r>
            </w:ins>
          </w:p>
          <w:p w14:paraId="61FAAB91"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w18361" w:date="2012-05-10T13:44:00Z"/>
                <w:rFonts w:ascii="Arial" w:hAnsi="Arial" w:cs="Arial"/>
                <w:sz w:val="18"/>
              </w:rPr>
            </w:pPr>
            <w:ins w:id="116" w:author="w18361" w:date="2012-05-10T13:44:00Z">
              <w:r>
                <w:rPr>
                  <w:rFonts w:ascii="Arial" w:hAnsi="Arial" w:cs="Arial"/>
                  <w:sz w:val="18"/>
                </w:rPr>
                <w:t>fractionDigits: 2</w:t>
              </w:r>
            </w:ins>
          </w:p>
        </w:tc>
        <w:tc>
          <w:tcPr>
            <w:tcW w:w="4671" w:type="dxa"/>
          </w:tcPr>
          <w:p w14:paraId="6894B96F"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w18361" w:date="2012-05-10T13:44:00Z"/>
                <w:rFonts w:ascii="Arial" w:hAnsi="Arial" w:cs="Arial"/>
                <w:sz w:val="18"/>
              </w:rPr>
            </w:pPr>
            <w:ins w:id="118" w:author="w18361" w:date="2012-05-10T13:44:00Z">
              <w:r>
                <w:rPr>
                  <w:rFonts w:ascii="Arial" w:hAnsi="Arial" w:cs="Arial"/>
                  <w:sz w:val="18"/>
                </w:rPr>
                <w:t>Beløb angivet som decimaltal, fx. 1500,00</w:t>
              </w:r>
            </w:ins>
          </w:p>
        </w:tc>
      </w:tr>
      <w:tr w:rsidR="00873169" w14:paraId="134017FC" w14:textId="77777777" w:rsidTr="00873169">
        <w:tc>
          <w:tcPr>
            <w:tcW w:w="3402" w:type="dxa"/>
          </w:tcPr>
          <w:p w14:paraId="4654A0E0"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37AC9D3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9" w:author="w18361" w:date="2012-05-10T13:44:00Z">
                  <w:rPr>
                    <w:rFonts w:ascii="Arial" w:hAnsi="Arial"/>
                    <w:sz w:val="18"/>
                    <w:lang w:val="en-US"/>
                  </w:rPr>
                </w:rPrChange>
              </w:rPr>
            </w:pPr>
            <w:r>
              <w:rPr>
                <w:rFonts w:ascii="Arial" w:hAnsi="Arial"/>
                <w:sz w:val="18"/>
                <w:rPrChange w:id="120" w:author="w18361" w:date="2012-05-10T13:44:00Z">
                  <w:rPr>
                    <w:rFonts w:ascii="Arial" w:hAnsi="Arial"/>
                    <w:sz w:val="18"/>
                    <w:lang w:val="en-US"/>
                  </w:rPr>
                </w:rPrChange>
              </w:rPr>
              <w:t xml:space="preserve">Domain: </w:t>
            </w:r>
          </w:p>
          <w:p w14:paraId="74176F9C"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1" w:author="w18361" w:date="2012-05-10T13:44:00Z">
                  <w:rPr>
                    <w:rFonts w:ascii="Arial" w:hAnsi="Arial"/>
                    <w:sz w:val="18"/>
                    <w:lang w:val="en-US"/>
                  </w:rPr>
                </w:rPrChange>
              </w:rPr>
            </w:pPr>
            <w:r>
              <w:rPr>
                <w:rFonts w:ascii="Arial" w:hAnsi="Arial"/>
                <w:sz w:val="18"/>
                <w:rPrChange w:id="122" w:author="w18361" w:date="2012-05-10T13:44:00Z">
                  <w:rPr>
                    <w:rFonts w:ascii="Arial" w:hAnsi="Arial"/>
                    <w:sz w:val="18"/>
                    <w:lang w:val="en-US"/>
                  </w:rPr>
                </w:rPrChange>
              </w:rPr>
              <w:t>ID4</w:t>
            </w:r>
          </w:p>
          <w:p w14:paraId="4221BBD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3" w:author="w18361" w:date="2012-05-10T13:44:00Z">
                  <w:rPr>
                    <w:rFonts w:ascii="Arial" w:hAnsi="Arial"/>
                    <w:sz w:val="18"/>
                    <w:lang w:val="en-US"/>
                  </w:rPr>
                </w:rPrChange>
              </w:rPr>
            </w:pPr>
            <w:r>
              <w:rPr>
                <w:rFonts w:ascii="Arial" w:hAnsi="Arial"/>
                <w:sz w:val="18"/>
                <w:rPrChange w:id="124" w:author="w18361" w:date="2012-05-10T13:44:00Z">
                  <w:rPr>
                    <w:rFonts w:ascii="Arial" w:hAnsi="Arial"/>
                    <w:sz w:val="18"/>
                    <w:lang w:val="en-US"/>
                  </w:rPr>
                </w:rPrChange>
              </w:rPr>
              <w:t>base: integer</w:t>
            </w:r>
          </w:p>
          <w:p w14:paraId="232F1C6A"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5" w:author="w18361" w:date="2012-05-10T13:44:00Z">
                  <w:rPr>
                    <w:rFonts w:ascii="Arial" w:hAnsi="Arial"/>
                    <w:sz w:val="18"/>
                    <w:lang w:val="en-US"/>
                  </w:rPr>
                </w:rPrChange>
              </w:rPr>
            </w:pPr>
            <w:r>
              <w:rPr>
                <w:rFonts w:ascii="Arial" w:hAnsi="Arial"/>
                <w:sz w:val="18"/>
                <w:rPrChange w:id="126" w:author="w18361" w:date="2012-05-10T13:44:00Z">
                  <w:rPr>
                    <w:rFonts w:ascii="Arial" w:hAnsi="Arial"/>
                    <w:sz w:val="18"/>
                    <w:lang w:val="en-US"/>
                  </w:rPr>
                </w:rPrChange>
              </w:rPr>
              <w:t>totalDigits: 4</w:t>
            </w:r>
          </w:p>
        </w:tc>
        <w:tc>
          <w:tcPr>
            <w:tcW w:w="4671" w:type="dxa"/>
          </w:tcPr>
          <w:p w14:paraId="6161E007"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02DC5E5D"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1CC5E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79E086D5"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35A18367"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103AE12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3DDC941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522A516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3C80EF53"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396A0B0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34352CFC"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770B908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11B50BE6"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96438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4A89A9B"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73169" w14:paraId="21A92C39" w14:textId="77777777" w:rsidTr="00873169">
        <w:tc>
          <w:tcPr>
            <w:tcW w:w="3402" w:type="dxa"/>
          </w:tcPr>
          <w:p w14:paraId="1CE4D2B3"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14:paraId="1173E0B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7" w:author="w18361" w:date="2012-05-10T13:44:00Z">
                  <w:rPr>
                    <w:rFonts w:ascii="Arial" w:hAnsi="Arial"/>
                    <w:sz w:val="18"/>
                    <w:lang w:val="en-US"/>
                  </w:rPr>
                </w:rPrChange>
              </w:rPr>
            </w:pPr>
            <w:r>
              <w:rPr>
                <w:rFonts w:ascii="Arial" w:hAnsi="Arial"/>
                <w:sz w:val="18"/>
                <w:rPrChange w:id="128" w:author="w18361" w:date="2012-05-10T13:44:00Z">
                  <w:rPr>
                    <w:rFonts w:ascii="Arial" w:hAnsi="Arial"/>
                    <w:sz w:val="18"/>
                    <w:lang w:val="en-US"/>
                  </w:rPr>
                </w:rPrChange>
              </w:rPr>
              <w:t xml:space="preserve">Domain: </w:t>
            </w:r>
          </w:p>
          <w:p w14:paraId="257F9A9A"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9" w:author="w18361" w:date="2012-05-10T13:44:00Z">
                  <w:rPr>
                    <w:rFonts w:ascii="Arial" w:hAnsi="Arial"/>
                    <w:sz w:val="18"/>
                    <w:lang w:val="en-US"/>
                  </w:rPr>
                </w:rPrChange>
              </w:rPr>
            </w:pPr>
            <w:r>
              <w:rPr>
                <w:rFonts w:ascii="Arial" w:hAnsi="Arial"/>
                <w:sz w:val="18"/>
                <w:rPrChange w:id="130" w:author="w18361" w:date="2012-05-10T13:44:00Z">
                  <w:rPr>
                    <w:rFonts w:ascii="Arial" w:hAnsi="Arial"/>
                    <w:sz w:val="18"/>
                    <w:lang w:val="en-US"/>
                  </w:rPr>
                </w:rPrChange>
              </w:rPr>
              <w:t>Tekst32</w:t>
            </w:r>
          </w:p>
          <w:p w14:paraId="2B5AD78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1" w:author="w18361" w:date="2012-05-10T13:44:00Z">
                  <w:rPr>
                    <w:rFonts w:ascii="Arial" w:hAnsi="Arial"/>
                    <w:sz w:val="18"/>
                    <w:lang w:val="en-US"/>
                  </w:rPr>
                </w:rPrChange>
              </w:rPr>
            </w:pPr>
            <w:r>
              <w:rPr>
                <w:rFonts w:ascii="Arial" w:hAnsi="Arial"/>
                <w:sz w:val="18"/>
                <w:rPrChange w:id="132" w:author="w18361" w:date="2012-05-10T13:44:00Z">
                  <w:rPr>
                    <w:rFonts w:ascii="Arial" w:hAnsi="Arial"/>
                    <w:sz w:val="18"/>
                    <w:lang w:val="en-US"/>
                  </w:rPr>
                </w:rPrChange>
              </w:rPr>
              <w:t>base: string</w:t>
            </w:r>
          </w:p>
          <w:p w14:paraId="570BC1EB"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3" w:author="w18361" w:date="2012-05-10T13:44:00Z">
                  <w:rPr>
                    <w:rFonts w:ascii="Arial" w:hAnsi="Arial"/>
                    <w:sz w:val="18"/>
                    <w:lang w:val="en-US"/>
                  </w:rPr>
                </w:rPrChange>
              </w:rPr>
            </w:pPr>
            <w:r>
              <w:rPr>
                <w:rFonts w:ascii="Arial" w:hAnsi="Arial"/>
                <w:sz w:val="18"/>
                <w:rPrChange w:id="134" w:author="w18361" w:date="2012-05-10T13:44:00Z">
                  <w:rPr>
                    <w:rFonts w:ascii="Arial" w:hAnsi="Arial"/>
                    <w:sz w:val="18"/>
                    <w:lang w:val="en-US"/>
                  </w:rPr>
                </w:rPrChange>
              </w:rPr>
              <w:t>maxLength: 32</w:t>
            </w:r>
          </w:p>
        </w:tc>
        <w:tc>
          <w:tcPr>
            <w:tcW w:w="4671" w:type="dxa"/>
          </w:tcPr>
          <w:p w14:paraId="791B26B7"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873169" w14:paraId="1CCA1581" w14:textId="77777777" w:rsidTr="00873169">
        <w:tc>
          <w:tcPr>
            <w:tcW w:w="3402" w:type="dxa"/>
          </w:tcPr>
          <w:p w14:paraId="72125634"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14:paraId="4481FE61"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5" w:author="w18361" w:date="2012-05-10T13:44:00Z">
                  <w:rPr>
                    <w:rFonts w:ascii="Arial" w:hAnsi="Arial"/>
                    <w:sz w:val="18"/>
                    <w:lang w:val="en-US"/>
                  </w:rPr>
                </w:rPrChange>
              </w:rPr>
            </w:pPr>
            <w:r>
              <w:rPr>
                <w:rFonts w:ascii="Arial" w:hAnsi="Arial"/>
                <w:sz w:val="18"/>
                <w:rPrChange w:id="136" w:author="w18361" w:date="2012-05-10T13:44:00Z">
                  <w:rPr>
                    <w:rFonts w:ascii="Arial" w:hAnsi="Arial"/>
                    <w:sz w:val="18"/>
                    <w:lang w:val="en-US"/>
                  </w:rPr>
                </w:rPrChange>
              </w:rPr>
              <w:t xml:space="preserve">Domain: </w:t>
            </w:r>
          </w:p>
          <w:p w14:paraId="4A08A1E2"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7" w:author="w18361" w:date="2012-05-10T13:44:00Z">
                  <w:rPr>
                    <w:rFonts w:ascii="Arial" w:hAnsi="Arial"/>
                    <w:sz w:val="18"/>
                    <w:lang w:val="en-US"/>
                  </w:rPr>
                </w:rPrChange>
              </w:rPr>
            </w:pPr>
            <w:r>
              <w:rPr>
                <w:rFonts w:ascii="Arial" w:hAnsi="Arial"/>
                <w:sz w:val="18"/>
                <w:rPrChange w:id="138" w:author="w18361" w:date="2012-05-10T13:44:00Z">
                  <w:rPr>
                    <w:rFonts w:ascii="Arial" w:hAnsi="Arial"/>
                    <w:sz w:val="18"/>
                    <w:lang w:val="en-US"/>
                  </w:rPr>
                </w:rPrChange>
              </w:rPr>
              <w:t>Beløb</w:t>
            </w:r>
          </w:p>
          <w:p w14:paraId="4837425A"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9" w:author="w18361" w:date="2012-05-10T13:44:00Z">
                  <w:rPr>
                    <w:rFonts w:ascii="Arial" w:hAnsi="Arial"/>
                    <w:sz w:val="18"/>
                    <w:lang w:val="en-US"/>
                  </w:rPr>
                </w:rPrChange>
              </w:rPr>
            </w:pPr>
            <w:r>
              <w:rPr>
                <w:rFonts w:ascii="Arial" w:hAnsi="Arial"/>
                <w:sz w:val="18"/>
                <w:rPrChange w:id="140" w:author="w18361" w:date="2012-05-10T13:44:00Z">
                  <w:rPr>
                    <w:rFonts w:ascii="Arial" w:hAnsi="Arial"/>
                    <w:sz w:val="18"/>
                    <w:lang w:val="en-US"/>
                  </w:rPr>
                </w:rPrChange>
              </w:rPr>
              <w:t>base: decimal</w:t>
            </w:r>
          </w:p>
          <w:p w14:paraId="0AF95C14"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1" w:author="w18361" w:date="2012-05-10T13:44:00Z">
                  <w:rPr>
                    <w:rFonts w:ascii="Arial" w:hAnsi="Arial"/>
                    <w:sz w:val="18"/>
                    <w:lang w:val="en-US"/>
                  </w:rPr>
                </w:rPrChange>
              </w:rPr>
            </w:pPr>
            <w:r>
              <w:rPr>
                <w:rFonts w:ascii="Arial" w:hAnsi="Arial"/>
                <w:sz w:val="18"/>
                <w:rPrChange w:id="142" w:author="w18361" w:date="2012-05-10T13:44:00Z">
                  <w:rPr>
                    <w:rFonts w:ascii="Arial" w:hAnsi="Arial"/>
                    <w:sz w:val="18"/>
                    <w:lang w:val="en-US"/>
                  </w:rPr>
                </w:rPrChange>
              </w:rPr>
              <w:t>totalDigits: 13</w:t>
            </w:r>
          </w:p>
          <w:p w14:paraId="1B4E1587"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9CA09B"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873169" w14:paraId="51C8B840" w14:textId="77777777" w:rsidTr="00873169">
        <w:tc>
          <w:tcPr>
            <w:tcW w:w="3402" w:type="dxa"/>
          </w:tcPr>
          <w:p w14:paraId="0FA7BC60"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30F25F6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3" w:author="w18361" w:date="2012-05-10T13:44:00Z">
                  <w:rPr>
                    <w:rFonts w:ascii="Arial" w:hAnsi="Arial"/>
                    <w:sz w:val="18"/>
                    <w:lang w:val="en-US"/>
                  </w:rPr>
                </w:rPrChange>
              </w:rPr>
            </w:pPr>
            <w:r>
              <w:rPr>
                <w:rFonts w:ascii="Arial" w:hAnsi="Arial"/>
                <w:sz w:val="18"/>
                <w:rPrChange w:id="144" w:author="w18361" w:date="2012-05-10T13:44:00Z">
                  <w:rPr>
                    <w:rFonts w:ascii="Arial" w:hAnsi="Arial"/>
                    <w:sz w:val="18"/>
                    <w:lang w:val="en-US"/>
                  </w:rPr>
                </w:rPrChange>
              </w:rPr>
              <w:t xml:space="preserve">Domain: </w:t>
            </w:r>
          </w:p>
          <w:p w14:paraId="5D43CD6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5" w:author="w18361" w:date="2012-05-10T13:44:00Z">
                  <w:rPr>
                    <w:rFonts w:ascii="Arial" w:hAnsi="Arial"/>
                    <w:sz w:val="18"/>
                    <w:lang w:val="en-US"/>
                  </w:rPr>
                </w:rPrChange>
              </w:rPr>
            </w:pPr>
            <w:r>
              <w:rPr>
                <w:rFonts w:ascii="Arial" w:hAnsi="Arial"/>
                <w:sz w:val="18"/>
                <w:rPrChange w:id="146" w:author="w18361" w:date="2012-05-10T13:44:00Z">
                  <w:rPr>
                    <w:rFonts w:ascii="Arial" w:hAnsi="Arial"/>
                    <w:sz w:val="18"/>
                    <w:lang w:val="en-US"/>
                  </w:rPr>
                </w:rPrChange>
              </w:rPr>
              <w:t>DatoTid</w:t>
            </w:r>
          </w:p>
          <w:p w14:paraId="0D2C15CE"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7" w:author="w18361" w:date="2012-05-10T13:44:00Z">
                  <w:rPr>
                    <w:rFonts w:ascii="Arial" w:hAnsi="Arial"/>
                    <w:sz w:val="18"/>
                    <w:lang w:val="en-US"/>
                  </w:rPr>
                </w:rPrChange>
              </w:rPr>
            </w:pPr>
            <w:r>
              <w:rPr>
                <w:rFonts w:ascii="Arial" w:hAnsi="Arial"/>
                <w:sz w:val="18"/>
                <w:rPrChange w:id="148" w:author="w18361" w:date="2012-05-10T13:44:00Z">
                  <w:rPr>
                    <w:rFonts w:ascii="Arial" w:hAnsi="Arial"/>
                    <w:sz w:val="18"/>
                    <w:lang w:val="en-US"/>
                  </w:rPr>
                </w:rPrChange>
              </w:rPr>
              <w:t>base: dateTime</w:t>
            </w:r>
          </w:p>
          <w:p w14:paraId="6F4D3F73"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9" w:author="w18361" w:date="2012-05-10T13:44:00Z">
                  <w:rPr>
                    <w:rFonts w:ascii="Arial" w:hAnsi="Arial"/>
                    <w:sz w:val="18"/>
                    <w:lang w:val="en-US"/>
                  </w:rPr>
                </w:rPrChange>
              </w:rPr>
            </w:pPr>
            <w:r>
              <w:rPr>
                <w:rFonts w:ascii="Arial" w:hAnsi="Arial"/>
                <w:sz w:val="18"/>
                <w:rPrChange w:id="150" w:author="w18361" w:date="2012-05-10T13:44:00Z">
                  <w:rPr>
                    <w:rFonts w:ascii="Arial" w:hAnsi="Arial"/>
                    <w:sz w:val="18"/>
                    <w:lang w:val="en-US"/>
                  </w:rPr>
                </w:rPrChange>
              </w:rPr>
              <w:t>whiteSpace: collapse</w:t>
            </w:r>
          </w:p>
        </w:tc>
        <w:tc>
          <w:tcPr>
            <w:tcW w:w="4671" w:type="dxa"/>
          </w:tcPr>
          <w:p w14:paraId="018800CA"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5992E8F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007D02"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873169" w14:paraId="2AE27F88" w14:textId="77777777" w:rsidTr="00873169">
        <w:tc>
          <w:tcPr>
            <w:tcW w:w="3402" w:type="dxa"/>
          </w:tcPr>
          <w:p w14:paraId="1C515920"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14:paraId="77D4ED5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A26F89"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89DAC83"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3F0244F"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14:paraId="3EADDB2B"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BDCCC0" w14:textId="77777777"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14:paraId="4264AA35" w14:textId="77777777"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14:paraId="4E435ACC" w14:textId="77777777" w:rsidR="001D2DD6" w:rsidRPr="00873169" w:rsidRDefault="001D2DD6"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873169" w:rsidSect="0087316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F1AF0" w14:textId="77777777" w:rsidR="00BE4756" w:rsidRDefault="00BE4756" w:rsidP="00873169">
      <w:pPr>
        <w:spacing w:line="240" w:lineRule="auto"/>
      </w:pPr>
      <w:r>
        <w:separator/>
      </w:r>
    </w:p>
  </w:endnote>
  <w:endnote w:type="continuationSeparator" w:id="0">
    <w:p w14:paraId="4C229388" w14:textId="77777777" w:rsidR="00BE4756" w:rsidRDefault="00BE4756" w:rsidP="00873169">
      <w:pPr>
        <w:spacing w:line="240" w:lineRule="auto"/>
      </w:pPr>
      <w:r>
        <w:continuationSeparator/>
      </w:r>
    </w:p>
  </w:endnote>
  <w:endnote w:type="continuationNotice" w:id="1">
    <w:p w14:paraId="62FE155F" w14:textId="77777777" w:rsidR="00BE4756" w:rsidRDefault="00BE47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AE54C" w14:textId="77777777" w:rsidR="00873169" w:rsidRDefault="0087316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3E759" w14:textId="1413B4A7" w:rsidR="00873169" w:rsidRPr="00873169" w:rsidRDefault="00873169" w:rsidP="0087316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44" w:author="w18361" w:date="2012-05-10T13:44:00Z">
      <w:r w:rsidR="009B7A9B">
        <w:rPr>
          <w:rFonts w:ascii="Arial" w:hAnsi="Arial" w:cs="Arial"/>
          <w:noProof/>
          <w:sz w:val="16"/>
        </w:rPr>
        <w:delText>25. januar</w:delText>
      </w:r>
    </w:del>
    <w:ins w:id="45" w:author="w18361" w:date="2012-05-10T13:44: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03099">
      <w:rPr>
        <w:rFonts w:ascii="Arial" w:hAnsi="Arial" w:cs="Arial"/>
        <w:noProof/>
        <w:sz w:val="16"/>
      </w:rPr>
      <w:t>1</w:t>
    </w:r>
    <w:r>
      <w:rPr>
        <w:rFonts w:ascii="Arial" w:hAnsi="Arial" w:cs="Arial"/>
        <w:sz w:val="16"/>
      </w:rPr>
      <w:fldChar w:fldCharType="end"/>
    </w:r>
    <w:r>
      <w:rPr>
        <w:rFonts w:ascii="Arial" w:hAnsi="Arial" w:cs="Arial"/>
        <w:sz w:val="16"/>
      </w:rPr>
      <w:t xml:space="preserve"> af </w:t>
    </w:r>
    <w:r w:rsidR="00BE4756">
      <w:fldChar w:fldCharType="begin"/>
    </w:r>
    <w:r w:rsidR="00BE4756">
      <w:instrText xml:space="preserve"> NUMPAGES  \* MERGEFORMAT </w:instrText>
    </w:r>
    <w:r w:rsidR="00BE4756">
      <w:fldChar w:fldCharType="separate"/>
    </w:r>
    <w:r w:rsidR="00F03099" w:rsidRPr="00F03099">
      <w:rPr>
        <w:rFonts w:ascii="Arial" w:hAnsi="Arial" w:cs="Arial"/>
        <w:noProof/>
        <w:sz w:val="16"/>
      </w:rPr>
      <w:t>4</w:t>
    </w:r>
    <w:r w:rsidR="00BE4756">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2EBE3" w14:textId="77777777" w:rsidR="00873169" w:rsidRDefault="0087316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24957" w14:textId="77777777" w:rsidR="00BE4756" w:rsidRDefault="00BE4756" w:rsidP="00873169">
      <w:pPr>
        <w:spacing w:line="240" w:lineRule="auto"/>
      </w:pPr>
      <w:r>
        <w:separator/>
      </w:r>
    </w:p>
  </w:footnote>
  <w:footnote w:type="continuationSeparator" w:id="0">
    <w:p w14:paraId="609BAD12" w14:textId="77777777" w:rsidR="00BE4756" w:rsidRDefault="00BE4756" w:rsidP="00873169">
      <w:pPr>
        <w:spacing w:line="240" w:lineRule="auto"/>
      </w:pPr>
      <w:r>
        <w:continuationSeparator/>
      </w:r>
    </w:p>
  </w:footnote>
  <w:footnote w:type="continuationNotice" w:id="1">
    <w:p w14:paraId="1EB8BB28" w14:textId="77777777" w:rsidR="00BE4756" w:rsidRDefault="00BE475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F2E83" w14:textId="77777777" w:rsidR="00873169" w:rsidRDefault="0087316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5E182" w14:textId="77777777" w:rsidR="00873169" w:rsidRPr="00873169" w:rsidRDefault="00873169" w:rsidP="00873169">
    <w:pPr>
      <w:pStyle w:val="Sidehoved"/>
      <w:jc w:val="center"/>
      <w:rPr>
        <w:rFonts w:ascii="Arial" w:hAnsi="Arial" w:cs="Arial"/>
      </w:rPr>
    </w:pPr>
    <w:r w:rsidRPr="00873169">
      <w:rPr>
        <w:rFonts w:ascii="Arial" w:hAnsi="Arial" w:cs="Arial"/>
      </w:rPr>
      <w:t>Servicebeskrivelse</w:t>
    </w:r>
  </w:p>
  <w:p w14:paraId="3EB8E628" w14:textId="77777777" w:rsidR="00873169" w:rsidRPr="00873169" w:rsidRDefault="00873169" w:rsidP="0087316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8C165" w14:textId="77777777" w:rsidR="00873169" w:rsidRDefault="0087316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44775" w14:textId="77777777" w:rsidR="00873169" w:rsidRDefault="00873169" w:rsidP="00873169">
    <w:pPr>
      <w:pStyle w:val="Sidehoved"/>
      <w:jc w:val="center"/>
      <w:rPr>
        <w:rFonts w:ascii="Arial" w:hAnsi="Arial" w:cs="Arial"/>
      </w:rPr>
    </w:pPr>
    <w:r>
      <w:rPr>
        <w:rFonts w:ascii="Arial" w:hAnsi="Arial" w:cs="Arial"/>
      </w:rPr>
      <w:t>Data elementer</w:t>
    </w:r>
  </w:p>
  <w:p w14:paraId="70F6452B" w14:textId="77777777" w:rsidR="00873169" w:rsidRPr="00873169" w:rsidRDefault="00873169" w:rsidP="0087316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A5A47"/>
    <w:multiLevelType w:val="multilevel"/>
    <w:tmpl w:val="009EE99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4F4722D7"/>
    <w:multiLevelType w:val="multilevel"/>
    <w:tmpl w:val="D36679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873169"/>
    <w:rsid w:val="001C5125"/>
    <w:rsid w:val="001D2DD6"/>
    <w:rsid w:val="003505DF"/>
    <w:rsid w:val="00873169"/>
    <w:rsid w:val="009B7A9B"/>
    <w:rsid w:val="00BE4756"/>
    <w:rsid w:val="00C41540"/>
    <w:rsid w:val="00F030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F03099"/>
    <w:pPr>
      <w:keepLines/>
      <w:numPr>
        <w:numId w:val="1"/>
      </w:numPr>
      <w:spacing w:after="360" w:line="240" w:lineRule="auto"/>
      <w:outlineLvl w:val="0"/>
      <w:pPrChange w:id="0" w:author="w18361" w:date="2012-05-10T13:44: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3:44: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F03099"/>
    <w:pPr>
      <w:keepLines/>
      <w:numPr>
        <w:ilvl w:val="1"/>
        <w:numId w:val="1"/>
      </w:numPr>
      <w:suppressAutoHyphens/>
      <w:spacing w:line="240" w:lineRule="auto"/>
      <w:outlineLvl w:val="1"/>
      <w:pPrChange w:id="1" w:author="w18361" w:date="2012-05-10T13:44: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3:44: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F03099"/>
    <w:pPr>
      <w:keepNext/>
      <w:keepLines/>
      <w:numPr>
        <w:ilvl w:val="2"/>
        <w:numId w:val="1"/>
      </w:numPr>
      <w:spacing w:before="200"/>
      <w:outlineLvl w:val="2"/>
      <w:pPrChange w:id="2" w:author="w18361" w:date="2012-05-10T13:44: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3:44: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F03099"/>
    <w:pPr>
      <w:keepNext/>
      <w:keepLines/>
      <w:numPr>
        <w:ilvl w:val="3"/>
        <w:numId w:val="1"/>
      </w:numPr>
      <w:spacing w:before="200"/>
      <w:outlineLvl w:val="3"/>
      <w:pPrChange w:id="3" w:author="w18361" w:date="2012-05-10T13:44: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3:44: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F03099"/>
    <w:pPr>
      <w:keepNext/>
      <w:keepLines/>
      <w:numPr>
        <w:ilvl w:val="4"/>
        <w:numId w:val="1"/>
      </w:numPr>
      <w:spacing w:before="200"/>
      <w:outlineLvl w:val="4"/>
      <w:pPrChange w:id="4" w:author="w18361" w:date="2012-05-10T13:44: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3:44: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F03099"/>
    <w:pPr>
      <w:keepNext/>
      <w:keepLines/>
      <w:numPr>
        <w:ilvl w:val="5"/>
        <w:numId w:val="1"/>
      </w:numPr>
      <w:spacing w:before="200"/>
      <w:outlineLvl w:val="5"/>
      <w:pPrChange w:id="5" w:author="w18361" w:date="2012-05-10T13:44: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3:44: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F03099"/>
    <w:pPr>
      <w:keepNext/>
      <w:keepLines/>
      <w:numPr>
        <w:ilvl w:val="6"/>
        <w:numId w:val="1"/>
      </w:numPr>
      <w:spacing w:before="200"/>
      <w:outlineLvl w:val="6"/>
      <w:pPrChange w:id="6" w:author="w18361" w:date="2012-05-10T13:44: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3:44: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F03099"/>
    <w:pPr>
      <w:keepNext/>
      <w:keepLines/>
      <w:numPr>
        <w:ilvl w:val="7"/>
        <w:numId w:val="1"/>
      </w:numPr>
      <w:spacing w:before="200"/>
      <w:outlineLvl w:val="7"/>
      <w:pPrChange w:id="7" w:author="w18361" w:date="2012-05-10T13:44: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3:44: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F03099"/>
    <w:pPr>
      <w:keepNext/>
      <w:keepLines/>
      <w:numPr>
        <w:ilvl w:val="8"/>
        <w:numId w:val="1"/>
      </w:numPr>
      <w:spacing w:before="200"/>
      <w:outlineLvl w:val="8"/>
      <w:pPrChange w:id="8" w:author="w18361" w:date="2012-05-10T13:44: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3:44: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7316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7316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7316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7316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7316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7316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7316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7316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7316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7316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73169"/>
    <w:rPr>
      <w:rFonts w:ascii="Arial" w:hAnsi="Arial" w:cs="Arial"/>
      <w:b/>
      <w:sz w:val="30"/>
    </w:rPr>
  </w:style>
  <w:style w:type="paragraph" w:customStyle="1" w:styleId="Overskrift211pkt">
    <w:name w:val="Overskrift 2 + 11 pkt"/>
    <w:basedOn w:val="Normal"/>
    <w:link w:val="Overskrift211pktTegn"/>
    <w:rsid w:val="0087316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73169"/>
    <w:rPr>
      <w:rFonts w:ascii="Arial" w:hAnsi="Arial" w:cs="Arial"/>
      <w:b/>
    </w:rPr>
  </w:style>
  <w:style w:type="paragraph" w:customStyle="1" w:styleId="Normal11">
    <w:name w:val="Normal + 11"/>
    <w:basedOn w:val="Normal"/>
    <w:link w:val="Normal11Tegn"/>
    <w:rsid w:val="0087316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73169"/>
    <w:rPr>
      <w:rFonts w:ascii="Times New Roman" w:hAnsi="Times New Roman" w:cs="Times New Roman"/>
    </w:rPr>
  </w:style>
  <w:style w:type="paragraph" w:styleId="Sidehoved">
    <w:name w:val="header"/>
    <w:basedOn w:val="Normal"/>
    <w:link w:val="SidehovedTegn"/>
    <w:uiPriority w:val="99"/>
    <w:semiHidden/>
    <w:unhideWhenUsed/>
    <w:rsid w:val="00873169"/>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873169"/>
  </w:style>
  <w:style w:type="paragraph" w:styleId="Sidefod">
    <w:name w:val="footer"/>
    <w:basedOn w:val="Normal"/>
    <w:link w:val="SidefodTegn"/>
    <w:uiPriority w:val="99"/>
    <w:semiHidden/>
    <w:unhideWhenUsed/>
    <w:rsid w:val="00873169"/>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873169"/>
  </w:style>
  <w:style w:type="paragraph" w:styleId="Markeringsbobletekst">
    <w:name w:val="Balloon Text"/>
    <w:basedOn w:val="Normal"/>
    <w:link w:val="MarkeringsbobletekstTegn"/>
    <w:uiPriority w:val="99"/>
    <w:semiHidden/>
    <w:unhideWhenUsed/>
    <w:rsid w:val="00F0309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03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F03099"/>
    <w:pPr>
      <w:keepLines/>
      <w:numPr>
        <w:numId w:val="1"/>
      </w:numPr>
      <w:spacing w:after="360" w:line="240" w:lineRule="auto"/>
      <w:outlineLvl w:val="0"/>
      <w:pPrChange w:id="9" w:author="w18361" w:date="2012-05-10T13:44: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3:44: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F03099"/>
    <w:pPr>
      <w:keepLines/>
      <w:numPr>
        <w:ilvl w:val="1"/>
        <w:numId w:val="1"/>
      </w:numPr>
      <w:suppressAutoHyphens/>
      <w:spacing w:line="240" w:lineRule="auto"/>
      <w:outlineLvl w:val="1"/>
      <w:pPrChange w:id="10" w:author="w18361" w:date="2012-05-10T13:44: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3:44: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F03099"/>
    <w:pPr>
      <w:keepNext/>
      <w:keepLines/>
      <w:numPr>
        <w:ilvl w:val="2"/>
        <w:numId w:val="1"/>
      </w:numPr>
      <w:spacing w:before="200"/>
      <w:outlineLvl w:val="2"/>
      <w:pPrChange w:id="11" w:author="w18361" w:date="2012-05-10T13:44: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3:44: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F03099"/>
    <w:pPr>
      <w:keepNext/>
      <w:keepLines/>
      <w:numPr>
        <w:ilvl w:val="3"/>
        <w:numId w:val="1"/>
      </w:numPr>
      <w:spacing w:before="200"/>
      <w:outlineLvl w:val="3"/>
      <w:pPrChange w:id="12" w:author="w18361" w:date="2012-05-10T13:44: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3:44: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F03099"/>
    <w:pPr>
      <w:keepNext/>
      <w:keepLines/>
      <w:numPr>
        <w:ilvl w:val="4"/>
        <w:numId w:val="1"/>
      </w:numPr>
      <w:spacing w:before="200"/>
      <w:outlineLvl w:val="4"/>
      <w:pPrChange w:id="13" w:author="w18361" w:date="2012-05-10T13:44: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3:44: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F03099"/>
    <w:pPr>
      <w:keepNext/>
      <w:keepLines/>
      <w:numPr>
        <w:ilvl w:val="5"/>
        <w:numId w:val="1"/>
      </w:numPr>
      <w:spacing w:before="200"/>
      <w:outlineLvl w:val="5"/>
      <w:pPrChange w:id="14" w:author="w18361" w:date="2012-05-10T13:44: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3:44: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F03099"/>
    <w:pPr>
      <w:keepNext/>
      <w:keepLines/>
      <w:numPr>
        <w:ilvl w:val="6"/>
        <w:numId w:val="1"/>
      </w:numPr>
      <w:spacing w:before="200"/>
      <w:outlineLvl w:val="6"/>
      <w:pPrChange w:id="15" w:author="w18361" w:date="2012-05-10T13:44: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3:44: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F03099"/>
    <w:pPr>
      <w:keepNext/>
      <w:keepLines/>
      <w:numPr>
        <w:ilvl w:val="7"/>
        <w:numId w:val="1"/>
      </w:numPr>
      <w:spacing w:before="200"/>
      <w:outlineLvl w:val="7"/>
      <w:pPrChange w:id="16" w:author="w18361" w:date="2012-05-10T13:44: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3:44: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F03099"/>
    <w:pPr>
      <w:keepNext/>
      <w:keepLines/>
      <w:numPr>
        <w:ilvl w:val="8"/>
        <w:numId w:val="1"/>
      </w:numPr>
      <w:spacing w:before="200"/>
      <w:outlineLvl w:val="8"/>
      <w:pPrChange w:id="17" w:author="w18361" w:date="2012-05-10T13:44: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3:44: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7316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7316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7316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7316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7316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7316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7316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7316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7316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7316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73169"/>
    <w:rPr>
      <w:rFonts w:ascii="Arial" w:hAnsi="Arial" w:cs="Arial"/>
      <w:b/>
      <w:sz w:val="30"/>
    </w:rPr>
  </w:style>
  <w:style w:type="paragraph" w:customStyle="1" w:styleId="Overskrift211pkt">
    <w:name w:val="Overskrift 2 + 11 pkt"/>
    <w:basedOn w:val="Normal"/>
    <w:link w:val="Overskrift211pktTegn"/>
    <w:rsid w:val="0087316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73169"/>
    <w:rPr>
      <w:rFonts w:ascii="Arial" w:hAnsi="Arial" w:cs="Arial"/>
      <w:b/>
    </w:rPr>
  </w:style>
  <w:style w:type="paragraph" w:customStyle="1" w:styleId="Normal11">
    <w:name w:val="Normal + 11"/>
    <w:basedOn w:val="Normal"/>
    <w:link w:val="Normal11Tegn"/>
    <w:rsid w:val="0087316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73169"/>
    <w:rPr>
      <w:rFonts w:ascii="Times New Roman" w:hAnsi="Times New Roman" w:cs="Times New Roman"/>
    </w:rPr>
  </w:style>
  <w:style w:type="paragraph" w:styleId="Sidehoved">
    <w:name w:val="header"/>
    <w:basedOn w:val="Normal"/>
    <w:link w:val="SidehovedTegn"/>
    <w:uiPriority w:val="99"/>
    <w:semiHidden/>
    <w:unhideWhenUsed/>
    <w:rsid w:val="00873169"/>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873169"/>
  </w:style>
  <w:style w:type="paragraph" w:styleId="Sidefod">
    <w:name w:val="footer"/>
    <w:basedOn w:val="Normal"/>
    <w:link w:val="SidefodTegn"/>
    <w:uiPriority w:val="99"/>
    <w:semiHidden/>
    <w:unhideWhenUsed/>
    <w:rsid w:val="00873169"/>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873169"/>
  </w:style>
  <w:style w:type="paragraph" w:styleId="Markeringsbobletekst">
    <w:name w:val="Balloon Text"/>
    <w:basedOn w:val="Normal"/>
    <w:link w:val="MarkeringsbobletekstTegn"/>
    <w:uiPriority w:val="99"/>
    <w:semiHidden/>
    <w:unhideWhenUsed/>
    <w:rsid w:val="00F0309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03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754C6-ACAF-4EFF-BF41-D1FF0A35A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1007</Words>
  <Characters>6143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2012-05-10T10:11:00Z</dcterms:created>
  <dcterms:modified xsi:type="dcterms:W3CDTF">2012-05-10T11:44:00Z</dcterms:modified>
</cp:coreProperties>
</file>