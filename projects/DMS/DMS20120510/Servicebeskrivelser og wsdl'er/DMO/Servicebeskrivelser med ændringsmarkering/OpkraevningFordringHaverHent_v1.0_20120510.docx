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A1FA5F" w14:textId="77777777" w:rsidR="00657BD6" w:rsidRDefault="00657BD6" w:rsidP="00657B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bookmarkStart w:id="18" w:name="_GoBack"/>
      <w:bookmarkEnd w:id="18"/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  <w:tblGridChange w:id="19">
          <w:tblGrid>
            <w:gridCol w:w="1134"/>
            <w:gridCol w:w="2835"/>
            <w:gridCol w:w="1134"/>
            <w:gridCol w:w="1701"/>
            <w:gridCol w:w="1701"/>
            <w:gridCol w:w="1840"/>
          </w:tblGrid>
        </w:tblGridChange>
      </w:tblGrid>
      <w:tr w:rsidR="00657BD6" w14:paraId="73AF6DF5" w14:textId="77777777" w:rsidTr="00657BD6"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14:paraId="4C0EED38" w14:textId="77777777"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57BD6" w14:paraId="088C728B" w14:textId="77777777" w:rsidTr="00657BD6"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14:paraId="2C1A506F" w14:textId="77777777"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57BD6">
              <w:rPr>
                <w:rFonts w:ascii="Arial" w:hAnsi="Arial" w:cs="Arial"/>
                <w:b/>
                <w:sz w:val="30"/>
              </w:rPr>
              <w:t>OpkrævningFordringHaverHent</w:t>
            </w:r>
          </w:p>
        </w:tc>
      </w:tr>
      <w:tr w:rsidR="00657BD6" w14:paraId="74C79F26" w14:textId="77777777" w:rsidTr="00657BD6"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0F12E52A" w14:textId="77777777"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62EE253E" w14:textId="77777777"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6517A313" w14:textId="77777777"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56D7EACA" w14:textId="77777777"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34572DE3" w14:textId="77777777"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14:paraId="0F882387" w14:textId="77777777"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57BD6" w14:paraId="7616A4C1" w14:textId="77777777" w:rsidTr="00657BD6"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29315BFC" w14:textId="77777777"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14:paraId="65A28AAB" w14:textId="77777777"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14:paraId="27AE9DD6" w14:textId="77777777"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70E9DACE" w14:textId="77777777"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14:paraId="567BF64A" w14:textId="77777777"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14:paraId="6CA44C79" w14:textId="255B3110" w:rsidR="00657BD6" w:rsidRPr="00657BD6" w:rsidRDefault="005303CC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20" w:author="w18361" w:date="2012-05-10T13:27:00Z">
              <w:r>
                <w:rPr>
                  <w:rFonts w:ascii="Arial" w:hAnsi="Arial" w:cs="Arial"/>
                  <w:sz w:val="18"/>
                </w:rPr>
                <w:delText>19-12-2011</w:delText>
              </w:r>
            </w:del>
            <w:ins w:id="21" w:author="w18361" w:date="2012-05-10T13:27:00Z">
              <w:r w:rsidR="00657BD6">
                <w:rPr>
                  <w:rFonts w:ascii="Arial" w:hAnsi="Arial" w:cs="Arial"/>
                  <w:sz w:val="18"/>
                </w:rPr>
                <w:t>25-4-2012</w:t>
              </w:r>
            </w:ins>
          </w:p>
        </w:tc>
      </w:tr>
      <w:tr w:rsidR="00657BD6" w14:paraId="7E6CE734" w14:textId="77777777" w:rsidTr="00657BD6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5DBB8868" w14:textId="77777777"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57BD6" w14:paraId="085144FA" w14:textId="77777777" w:rsidTr="00657BD6">
        <w:trPr>
          <w:trHeight w:val="283"/>
        </w:trPr>
        <w:tc>
          <w:tcPr>
            <w:tcW w:w="10345" w:type="dxa"/>
            <w:gridSpan w:val="6"/>
            <w:vAlign w:val="center"/>
          </w:tcPr>
          <w:p w14:paraId="32EEA589" w14:textId="77777777"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valider og henter navn på fordringshaver på baggrund af fordringshavernummer. Med andre ord, kontrollerer servicen, om kundenummer er en valid fordringshaver og henter navn hvis valid.</w:t>
            </w:r>
          </w:p>
        </w:tc>
      </w:tr>
      <w:tr w:rsidR="00657BD6" w14:paraId="30004D42" w14:textId="77777777" w:rsidTr="00657BD6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30CFD3E2" w14:textId="77777777"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57BD6" w14:paraId="2E1C66E7" w14:textId="77777777" w:rsidTr="00657BD6">
        <w:trPr>
          <w:trHeight w:val="283"/>
        </w:trPr>
        <w:tc>
          <w:tcPr>
            <w:tcW w:w="10345" w:type="dxa"/>
            <w:gridSpan w:val="6"/>
          </w:tcPr>
          <w:p w14:paraId="16A0B3BF" w14:textId="77777777"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Servicen kontrollere om nummer er et validt KundeNummer, som har tilknyttet en aftalekonto hvor AftalekontoType = S5 i SAP.</w:t>
            </w:r>
          </w:p>
        </w:tc>
      </w:tr>
      <w:tr w:rsidR="00657BD6" w14:paraId="492E3D5E" w14:textId="77777777" w:rsidTr="00657BD6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12A46E75" w14:textId="77777777"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57BD6" w14:paraId="3A264828" w14:textId="77777777" w:rsidTr="00657BD6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0DF52834" w14:textId="77777777"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AftalekontoType = S5, så returnere servicen fordringshavernavn.</w:t>
            </w:r>
          </w:p>
          <w:p w14:paraId="1113F955" w14:textId="77777777"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AftalekontoType er forskellige fra S5, så vises en fejlmeddelelse.</w:t>
            </w:r>
          </w:p>
          <w:p w14:paraId="4650EC53" w14:textId="77777777"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986F9B4" w14:textId="77777777"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KundeNummer er validt fordringshavernummer, men der ikke er tilknyttet kundenavn til fordringshaver, skal der returneres en fejl.</w:t>
            </w:r>
          </w:p>
        </w:tc>
      </w:tr>
      <w:tr w:rsidR="00657BD6" w14:paraId="5DF5684E" w14:textId="77777777" w:rsidTr="00657BD6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69AAF13C" w14:textId="77777777"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57BD6" w14:paraId="26E42C80" w14:textId="77777777" w:rsidTr="00657BD6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2AAF6C8D" w14:textId="77777777"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57BD6" w14:paraId="03D245DB" w14:textId="77777777" w:rsidTr="00657BD6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1A8BE4B9" w14:textId="77777777"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OpkrævningFordringHaverHent_I</w:t>
            </w:r>
          </w:p>
        </w:tc>
      </w:tr>
      <w:tr w:rsidR="00657BD6" w14:paraId="292B68A9" w14:textId="77777777" w:rsidTr="00657BD6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34CEA253" w14:textId="77777777"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63613BB" w14:textId="77777777"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OpkrævningFordringHaverHentInput *</w:t>
            </w:r>
          </w:p>
          <w:p w14:paraId="139FD503" w14:textId="77777777"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75BB931A" w14:textId="77777777"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14:paraId="3807436F" w14:textId="77777777"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OpkrævningFordringHaverNummer</w:t>
            </w:r>
          </w:p>
          <w:p w14:paraId="09B2BDE3" w14:textId="77777777"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57BD6" w14:paraId="169931D6" w14:textId="77777777" w:rsidTr="00657BD6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015AE1E8" w14:textId="77777777"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657BD6" w14:paraId="0A161CF7" w14:textId="77777777" w:rsidTr="00657BD6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0E19AD32" w14:textId="77777777"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OpkrævningFordringHaverHent_O</w:t>
            </w:r>
          </w:p>
        </w:tc>
      </w:tr>
      <w:tr w:rsidR="00657BD6" w14:paraId="3FDA2875" w14:textId="77777777" w:rsidTr="00657BD6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0D61D7A2" w14:textId="77777777"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7D9A1DE7" w14:textId="77777777"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OpkrævningFordringHaverHentOutput *</w:t>
            </w:r>
          </w:p>
          <w:p w14:paraId="1C7A2A62" w14:textId="77777777"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14:paraId="15B8AC46" w14:textId="77777777"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14:paraId="68B5B585" w14:textId="77777777"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OpkrævningFordringHaverNavn</w:t>
            </w:r>
          </w:p>
          <w:p w14:paraId="1E01A315" w14:textId="77777777"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57BD6" w14:paraId="00788F8B" w14:textId="77777777" w:rsidTr="00657BD6"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2F4EE373" w14:textId="77777777"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657BD6" w14:paraId="00E7BCAB" w14:textId="77777777" w:rsidTr="00657BD6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2C277607" w14:textId="77777777"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OpkrævningFordringHaverHent_FejlId</w:t>
            </w:r>
          </w:p>
        </w:tc>
      </w:tr>
      <w:tr w:rsidR="00657BD6" w14:paraId="1C13BCFA" w14:textId="77777777" w:rsidTr="00657BD6"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14:paraId="553DAE18" w14:textId="77777777"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3A4CB93B" w14:textId="77777777"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14:paraId="2C6AE659" w14:textId="77777777"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(OpkrævningFordringHaverNummer)</w:t>
            </w:r>
          </w:p>
        </w:tc>
      </w:tr>
      <w:tr w:rsidR="005303CC" w14:paraId="649A7058" w14:textId="77777777" w:rsidTr="005303CC">
        <w:trPr>
          <w:trHeight w:val="283"/>
          <w:del w:id="22" w:author="w18361" w:date="2012-05-10T13:27:00Z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3675E9E3" w14:textId="77777777"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23" w:author="w18361" w:date="2012-05-10T13:27:00Z"/>
                <w:rFonts w:ascii="Arial" w:hAnsi="Arial" w:cs="Arial"/>
                <w:b/>
                <w:sz w:val="18"/>
              </w:rPr>
            </w:pPr>
            <w:del w:id="24" w:author="w18361" w:date="2012-05-10T13:27:00Z">
              <w:r>
                <w:rPr>
                  <w:rFonts w:ascii="Arial" w:hAnsi="Arial" w:cs="Arial"/>
                  <w:b/>
                  <w:sz w:val="18"/>
                </w:rPr>
                <w:delText>Valideringer</w:delText>
              </w:r>
            </w:del>
          </w:p>
        </w:tc>
      </w:tr>
      <w:tr w:rsidR="005303CC" w14:paraId="67B194C7" w14:textId="77777777" w:rsidTr="005303CC">
        <w:trPr>
          <w:trHeight w:val="283"/>
          <w:del w:id="25" w:author="w18361" w:date="2012-05-10T13:27:00Z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13D4D9BB" w14:textId="77777777"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26" w:author="w18361" w:date="2012-05-10T13:27:00Z"/>
                <w:rFonts w:ascii="Arial" w:hAnsi="Arial" w:cs="Arial"/>
                <w:b/>
                <w:sz w:val="18"/>
              </w:rPr>
            </w:pPr>
            <w:del w:id="27" w:author="w18361" w:date="2012-05-10T13:27:00Z">
              <w:r>
                <w:rPr>
                  <w:rFonts w:ascii="Arial" w:hAnsi="Arial" w:cs="Arial"/>
                  <w:b/>
                  <w:sz w:val="18"/>
                </w:rPr>
                <w:delText>Generel beskrivelse</w:delText>
              </w:r>
            </w:del>
          </w:p>
        </w:tc>
      </w:tr>
      <w:tr w:rsidR="005303CC" w14:paraId="459D53C9" w14:textId="77777777" w:rsidTr="005303CC">
        <w:trPr>
          <w:trHeight w:val="283"/>
          <w:del w:id="28" w:author="w18361" w:date="2012-05-10T13:27:00Z"/>
        </w:trPr>
        <w:tc>
          <w:tcPr>
            <w:tcW w:w="10345" w:type="dxa"/>
            <w:gridSpan w:val="6"/>
            <w:shd w:val="clear" w:color="auto" w:fill="FFFFFF"/>
            <w:vAlign w:val="center"/>
          </w:tcPr>
          <w:p w14:paraId="22A578D3" w14:textId="77777777" w:rsid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29" w:author="w18361" w:date="2012-05-10T13:27:00Z"/>
                <w:rFonts w:ascii="Arial" w:hAnsi="Arial" w:cs="Arial"/>
                <w:sz w:val="18"/>
              </w:rPr>
            </w:pPr>
            <w:del w:id="30" w:author="w18361" w:date="2012-05-10T13:27:00Z">
              <w:r>
                <w:rPr>
                  <w:rFonts w:ascii="Arial" w:hAnsi="Arial" w:cs="Arial"/>
                  <w:sz w:val="18"/>
                </w:rPr>
                <w:delText>Advis:</w:delText>
              </w:r>
            </w:del>
          </w:p>
          <w:p w14:paraId="41190B06" w14:textId="77777777" w:rsid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31" w:author="w18361" w:date="2012-05-10T13:27:00Z"/>
                <w:rFonts w:ascii="Arial" w:hAnsi="Arial" w:cs="Arial"/>
                <w:sz w:val="18"/>
              </w:rPr>
            </w:pPr>
          </w:p>
          <w:p w14:paraId="78C8ACE2" w14:textId="77777777" w:rsidR="005303CC" w:rsidRPr="005303CC" w:rsidRDefault="005303CC" w:rsidP="005303C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del w:id="32" w:author="w18361" w:date="2012-05-10T13:27:00Z"/>
                <w:rFonts w:ascii="Arial" w:hAnsi="Arial" w:cs="Arial"/>
                <w:sz w:val="18"/>
              </w:rPr>
            </w:pPr>
            <w:del w:id="33" w:author="w18361" w:date="2012-05-10T13:27:00Z">
              <w:r>
                <w:rPr>
                  <w:rFonts w:ascii="Arial" w:hAnsi="Arial" w:cs="Arial"/>
                  <w:sz w:val="18"/>
                </w:rPr>
                <w:delText>1 - Fordringhaver eksistere ikke.</w:delText>
              </w:r>
            </w:del>
          </w:p>
        </w:tc>
      </w:tr>
      <w:tr w:rsidR="00657BD6" w14:paraId="4F28BB2B" w14:textId="77777777" w:rsidTr="00657BD6"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14:paraId="3C4571BA" w14:textId="77777777"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b/>
                <w:sz w:val="18"/>
                <w:rPrChange w:id="34" w:author="w18361" w:date="2012-05-10T13:27:00Z">
                  <w:rPr>
                    <w:rFonts w:ascii="Arial" w:hAnsi="Arial"/>
                    <w:b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b/>
                <w:sz w:val="18"/>
                <w:rPrChange w:id="35" w:author="w18361" w:date="2012-05-10T13:27:00Z">
                  <w:rPr>
                    <w:rFonts w:ascii="Arial" w:hAnsi="Arial"/>
                    <w:b/>
                    <w:sz w:val="18"/>
                    <w:lang w:val="en-US"/>
                  </w:rPr>
                </w:rPrChange>
              </w:rPr>
              <w:t>Referencer fra use case(s)</w:t>
            </w:r>
          </w:p>
        </w:tc>
      </w:tr>
      <w:tr w:rsidR="00657BD6" w14:paraId="42CF253C" w14:textId="77777777" w:rsidTr="00657BD6">
        <w:tblPrEx>
          <w:tblW w:w="0" w:type="auto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6" w:space="0" w:color="auto"/>
            <w:insideV w:val="single" w:sz="6" w:space="0" w:color="auto"/>
          </w:tblBorders>
          <w:tblLayout w:type="fixed"/>
          <w:tblCellMar>
            <w:left w:w="70" w:type="dxa"/>
            <w:right w:w="70" w:type="dxa"/>
          </w:tblCellMar>
          <w:tblLook w:val="0000" w:firstRow="0" w:lastRow="0" w:firstColumn="0" w:lastColumn="0" w:noHBand="0" w:noVBand="0"/>
          <w:tblPrExChange w:id="36" w:author="w18361" w:date="2012-05-10T13:27:00Z">
            <w:tblPrEx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Ex>
          </w:tblPrExChange>
        </w:tblPrEx>
        <w:trPr>
          <w:trHeight w:val="283"/>
          <w:trPrChange w:id="37" w:author="w18361" w:date="2012-05-10T13:27:00Z">
            <w:trPr>
              <w:trHeight w:val="283"/>
            </w:trPr>
          </w:trPrChange>
        </w:trPr>
        <w:tc>
          <w:tcPr>
            <w:tcW w:w="10345" w:type="dxa"/>
            <w:gridSpan w:val="6"/>
            <w:shd w:val="clear" w:color="auto" w:fill="B3B3B3"/>
            <w:tcPrChange w:id="38" w:author="w18361" w:date="2012-05-10T13:27:00Z">
              <w:tcPr>
                <w:tcW w:w="10345" w:type="dxa"/>
                <w:gridSpan w:val="6"/>
                <w:shd w:val="clear" w:color="auto" w:fill="FFFFFF"/>
              </w:tcPr>
            </w:tcPrChange>
          </w:tcPr>
          <w:p w14:paraId="68A14F37" w14:textId="3FA41F42" w:rsidR="00657BD6" w:rsidRDefault="005303CC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del w:id="39" w:author="w18361" w:date="2012-05-10T13:27:00Z">
              <w:r w:rsidRPr="00685D23">
                <w:rPr>
                  <w:rFonts w:ascii="Arial" w:hAnsi="Arial" w:cs="Arial"/>
                  <w:sz w:val="18"/>
                  <w:lang w:val="en-US"/>
                </w:rPr>
                <w:delText xml:space="preserve"> </w:delText>
              </w:r>
              <w:r>
                <w:rPr>
                  <w:rFonts w:ascii="Arial" w:hAnsi="Arial" w:cs="Arial"/>
                  <w:sz w:val="18"/>
                </w:rPr>
                <w:delText xml:space="preserve">trin </w:delText>
              </w:r>
            </w:del>
            <w:r w:rsidR="00657BD6">
              <w:rPr>
                <w:rFonts w:ascii="Arial" w:hAnsi="Arial" w:cs="Arial"/>
                <w:sz w:val="18"/>
              </w:rPr>
              <w:t>Hent fordringshavernavn i Use Case "12.13 Indberet fordring (web)"</w:t>
            </w:r>
          </w:p>
          <w:p w14:paraId="0F68CEB8" w14:textId="77777777"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14:paraId="1FD45813" w14:textId="77777777" w:rsidR="00657BD6" w:rsidRDefault="00657BD6" w:rsidP="00657B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57BD6" w:rsidSect="00657BD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14:paraId="30438C3F" w14:textId="77777777" w:rsidR="00657BD6" w:rsidRDefault="00657BD6" w:rsidP="00657B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657BD6" w14:paraId="3E4EBEB6" w14:textId="77777777" w:rsidTr="00657BD6"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14:paraId="2A682155" w14:textId="77777777"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14:paraId="77D3888D" w14:textId="77777777"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14:paraId="092A7ECA" w14:textId="77777777"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657BD6" w14:paraId="025285F4" w14:textId="77777777" w:rsidTr="00657BD6">
        <w:tc>
          <w:tcPr>
            <w:tcW w:w="3402" w:type="dxa"/>
          </w:tcPr>
          <w:p w14:paraId="6DF70FDA" w14:textId="77777777"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14:paraId="3A27FFD4" w14:textId="77777777"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42" w:author="w18361" w:date="2012-05-10T13:2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43" w:author="w18361" w:date="2012-05-10T13:2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2B8E3591" w14:textId="77777777"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44" w:author="w18361" w:date="2012-05-10T13:2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45" w:author="w18361" w:date="2012-05-10T13:2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Tekst30</w:t>
            </w:r>
          </w:p>
          <w:p w14:paraId="09A9D572" w14:textId="77777777"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46" w:author="w18361" w:date="2012-05-10T13:2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47" w:author="w18361" w:date="2012-05-10T13:2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string</w:t>
            </w:r>
          </w:p>
          <w:p w14:paraId="536E1AC1" w14:textId="77777777"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48" w:author="w18361" w:date="2012-05-10T13:2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49" w:author="w18361" w:date="2012-05-10T13:2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maxLength: 30</w:t>
            </w:r>
          </w:p>
        </w:tc>
        <w:tc>
          <w:tcPr>
            <w:tcW w:w="4671" w:type="dxa"/>
          </w:tcPr>
          <w:p w14:paraId="42053BA0" w14:textId="77777777"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14:paraId="5DCD36F9" w14:textId="77777777"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24C2E419" w14:textId="77777777"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14:paraId="63B54D4D" w14:textId="77777777"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14:paraId="3D6361FB" w14:textId="77777777"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14:paraId="28B2C050" w14:textId="77777777"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14:paraId="6C8886A4" w14:textId="77777777"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14:paraId="4CA229A7" w14:textId="77777777"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14:paraId="0424D10D" w14:textId="77777777"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14:paraId="137489FC" w14:textId="77777777"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14:paraId="78DE4D1A" w14:textId="77777777"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14:paraId="0340E65F" w14:textId="77777777"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14:paraId="6BD26AA7" w14:textId="77777777"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657BD6" w14:paraId="3A054022" w14:textId="77777777" w:rsidTr="00657BD6">
        <w:tc>
          <w:tcPr>
            <w:tcW w:w="3402" w:type="dxa"/>
          </w:tcPr>
          <w:p w14:paraId="32E9A0A8" w14:textId="77777777"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OpkrævningFordringHaverNavn</w:t>
            </w:r>
          </w:p>
        </w:tc>
        <w:tc>
          <w:tcPr>
            <w:tcW w:w="1701" w:type="dxa"/>
          </w:tcPr>
          <w:p w14:paraId="47C51DA8" w14:textId="77777777"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50" w:author="w18361" w:date="2012-05-10T13:2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51" w:author="w18361" w:date="2012-05-10T13:2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700F9197" w14:textId="77777777"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52" w:author="w18361" w:date="2012-05-10T13:2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53" w:author="w18361" w:date="2012-05-10T13:2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Tekst30</w:t>
            </w:r>
          </w:p>
          <w:p w14:paraId="20514CB6" w14:textId="77777777"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54" w:author="w18361" w:date="2012-05-10T13:2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55" w:author="w18361" w:date="2012-05-10T13:2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string</w:t>
            </w:r>
          </w:p>
          <w:p w14:paraId="69F8A986" w14:textId="77777777"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56" w:author="w18361" w:date="2012-05-10T13:2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57" w:author="w18361" w:date="2012-05-10T13:2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maxLength: 30</w:t>
            </w:r>
          </w:p>
        </w:tc>
        <w:tc>
          <w:tcPr>
            <w:tcW w:w="4671" w:type="dxa"/>
          </w:tcPr>
          <w:p w14:paraId="038C577E" w14:textId="77777777"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en fordringshaver i SKATs fælles opkrævningssystem, DMO.</w:t>
            </w:r>
          </w:p>
        </w:tc>
      </w:tr>
      <w:tr w:rsidR="00657BD6" w14:paraId="4798ACB8" w14:textId="77777777" w:rsidTr="00657BD6">
        <w:tc>
          <w:tcPr>
            <w:tcW w:w="3402" w:type="dxa"/>
          </w:tcPr>
          <w:p w14:paraId="767A3D80" w14:textId="77777777"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OpkrævningFordringHaverNummer</w:t>
            </w:r>
          </w:p>
        </w:tc>
        <w:tc>
          <w:tcPr>
            <w:tcW w:w="1701" w:type="dxa"/>
          </w:tcPr>
          <w:p w14:paraId="4A965FF2" w14:textId="77777777"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58" w:author="w18361" w:date="2012-05-10T13:2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59" w:author="w18361" w:date="2012-05-10T13:2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05EB97EA" w14:textId="77777777"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60" w:author="w18361" w:date="2012-05-10T13:2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61" w:author="w18361" w:date="2012-05-10T13:2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KundeNummer</w:t>
            </w:r>
          </w:p>
          <w:p w14:paraId="3A2FAD0C" w14:textId="77777777"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62" w:author="w18361" w:date="2012-05-10T13:2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63" w:author="w18361" w:date="2012-05-10T13:2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string</w:t>
            </w:r>
          </w:p>
          <w:p w14:paraId="520E724F" w14:textId="77777777"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64" w:author="w18361" w:date="2012-05-10T13:2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65" w:author="w18361" w:date="2012-05-10T13:2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maxLength: 11</w:t>
            </w:r>
          </w:p>
          <w:p w14:paraId="0F442F72" w14:textId="77777777"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66" w:author="w18361" w:date="2012-05-10T13:2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67" w:author="w18361" w:date="2012-05-10T13:2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pattern: [0-9]{8,11}</w:t>
            </w:r>
          </w:p>
        </w:tc>
        <w:tc>
          <w:tcPr>
            <w:tcW w:w="4671" w:type="dxa"/>
          </w:tcPr>
          <w:p w14:paraId="45DCEDB9" w14:textId="77777777"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på en fordringshaver i SKATs fælles opkrævningssystem, DMO.</w:t>
            </w:r>
          </w:p>
        </w:tc>
      </w:tr>
      <w:tr w:rsidR="00657BD6" w14:paraId="261286C3" w14:textId="77777777" w:rsidTr="00657BD6">
        <w:tc>
          <w:tcPr>
            <w:tcW w:w="3402" w:type="dxa"/>
          </w:tcPr>
          <w:p w14:paraId="4726F8DE" w14:textId="77777777"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14:paraId="3D263750" w14:textId="77777777"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68" w:author="w18361" w:date="2012-05-10T13:2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69" w:author="w18361" w:date="2012-05-10T13:2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 xml:space="preserve">Domain: </w:t>
            </w:r>
          </w:p>
          <w:p w14:paraId="7E24C9A8" w14:textId="77777777"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70" w:author="w18361" w:date="2012-05-10T13:2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71" w:author="w18361" w:date="2012-05-10T13:2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DatoTid</w:t>
            </w:r>
          </w:p>
          <w:p w14:paraId="64592AD0" w14:textId="77777777"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72" w:author="w18361" w:date="2012-05-10T13:2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73" w:author="w18361" w:date="2012-05-10T13:2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base: dateTime</w:t>
            </w:r>
          </w:p>
          <w:p w14:paraId="4BCC6646" w14:textId="77777777"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/>
                <w:sz w:val="18"/>
                <w:rPrChange w:id="74" w:author="w18361" w:date="2012-05-10T13:27:00Z">
                  <w:rPr>
                    <w:rFonts w:ascii="Arial" w:hAnsi="Arial"/>
                    <w:sz w:val="18"/>
                    <w:lang w:val="en-US"/>
                  </w:rPr>
                </w:rPrChange>
              </w:rPr>
            </w:pPr>
            <w:r>
              <w:rPr>
                <w:rFonts w:ascii="Arial" w:hAnsi="Arial"/>
                <w:sz w:val="18"/>
                <w:rPrChange w:id="75" w:author="w18361" w:date="2012-05-10T13:27:00Z">
                  <w:rPr>
                    <w:rFonts w:ascii="Arial" w:hAnsi="Arial"/>
                    <w:sz w:val="18"/>
                    <w:lang w:val="en-US"/>
                  </w:rPr>
                </w:rPrChange>
              </w:rPr>
              <w:t>whiteSpace: collapse</w:t>
            </w:r>
          </w:p>
        </w:tc>
        <w:tc>
          <w:tcPr>
            <w:tcW w:w="4671" w:type="dxa"/>
          </w:tcPr>
          <w:p w14:paraId="7B7C56CE" w14:textId="77777777"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 udfyldes med DatoTid for hvornår den pågældende entitet sidst er blevet ændret.</w:t>
            </w:r>
          </w:p>
          <w:p w14:paraId="6C1B12B2" w14:textId="77777777" w:rsid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14:paraId="65A92C39" w14:textId="77777777" w:rsidR="00657BD6" w:rsidRPr="00657BD6" w:rsidRDefault="00657BD6" w:rsidP="00657BD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der ved ændring af en entitet ikke forudgående er hentet en entitet, bliver OptimistiskLåsningDatoTid udfyldt med nuværende DatoTid.</w:t>
            </w:r>
          </w:p>
        </w:tc>
      </w:tr>
    </w:tbl>
    <w:p w14:paraId="2FC8AA94" w14:textId="77777777" w:rsidR="001D2DD6" w:rsidRPr="00657BD6" w:rsidRDefault="001D2DD6" w:rsidP="00657BD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1D2DD6" w:rsidRPr="00657BD6" w:rsidSect="00657BD6">
      <w:headerReference w:type="default" r:id="rId15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C15F97" w14:textId="77777777" w:rsidR="003A4A16" w:rsidRDefault="003A4A16" w:rsidP="00657BD6">
      <w:pPr>
        <w:spacing w:line="240" w:lineRule="auto"/>
      </w:pPr>
      <w:r>
        <w:separator/>
      </w:r>
    </w:p>
  </w:endnote>
  <w:endnote w:type="continuationSeparator" w:id="0">
    <w:p w14:paraId="384EF32E" w14:textId="77777777" w:rsidR="003A4A16" w:rsidRDefault="003A4A16" w:rsidP="00657BD6">
      <w:pPr>
        <w:spacing w:line="240" w:lineRule="auto"/>
      </w:pPr>
      <w:r>
        <w:continuationSeparator/>
      </w:r>
    </w:p>
  </w:endnote>
  <w:endnote w:type="continuationNotice" w:id="1">
    <w:p w14:paraId="28790B57" w14:textId="77777777" w:rsidR="003A4A16" w:rsidRDefault="003A4A1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77CBAC" w14:textId="77777777" w:rsidR="00657BD6" w:rsidRDefault="00657BD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C26BCA" w14:textId="54C21F4B" w:rsidR="00657BD6" w:rsidRPr="00657BD6" w:rsidRDefault="00657BD6" w:rsidP="00657BD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del w:id="40" w:author="w18361" w:date="2012-05-10T13:27:00Z">
      <w:r w:rsidR="005303CC">
        <w:rPr>
          <w:rFonts w:ascii="Arial" w:hAnsi="Arial" w:cs="Arial"/>
          <w:noProof/>
          <w:sz w:val="16"/>
        </w:rPr>
        <w:delText>25. januar</w:delText>
      </w:r>
    </w:del>
    <w:ins w:id="41" w:author="w18361" w:date="2012-05-10T13:27:00Z">
      <w:r>
        <w:rPr>
          <w:rFonts w:ascii="Arial" w:hAnsi="Arial" w:cs="Arial"/>
          <w:noProof/>
          <w:sz w:val="16"/>
        </w:rPr>
        <w:t>10. maj</w:t>
      </w:r>
    </w:ins>
    <w:r>
      <w:rPr>
        <w:rFonts w:ascii="Arial" w:hAnsi="Arial" w:cs="Arial"/>
        <w:noProof/>
        <w:sz w:val="16"/>
      </w:rPr>
      <w:t xml:space="preserve"> 2012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OpkrævningFordringHaverHent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 w:rsidR="00D5726F">
      <w:rPr>
        <w:rFonts w:ascii="Arial" w:hAnsi="Arial" w:cs="Arial"/>
        <w:noProof/>
        <w:sz w:val="16"/>
      </w:rPr>
      <w:t>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 w:rsidR="003A4A16">
      <w:fldChar w:fldCharType="begin"/>
    </w:r>
    <w:r w:rsidR="003A4A16">
      <w:instrText xml:space="preserve"> NUMPAGES  \* MERGEFORMAT </w:instrText>
    </w:r>
    <w:r w:rsidR="003A4A16">
      <w:fldChar w:fldCharType="separate"/>
    </w:r>
    <w:r w:rsidR="00D5726F" w:rsidRPr="00D5726F">
      <w:rPr>
        <w:rFonts w:ascii="Arial" w:hAnsi="Arial" w:cs="Arial"/>
        <w:noProof/>
        <w:sz w:val="16"/>
      </w:rPr>
      <w:t>2</w:t>
    </w:r>
    <w:r w:rsidR="003A4A16">
      <w:rPr>
        <w:rFonts w:ascii="Arial" w:hAnsi="Arial" w:cs="Arial"/>
        <w:noProof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5DBAC9" w14:textId="77777777" w:rsidR="00657BD6" w:rsidRDefault="00657BD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378ACB" w14:textId="77777777" w:rsidR="003A4A16" w:rsidRDefault="003A4A16" w:rsidP="00657BD6">
      <w:pPr>
        <w:spacing w:line="240" w:lineRule="auto"/>
      </w:pPr>
      <w:r>
        <w:separator/>
      </w:r>
    </w:p>
  </w:footnote>
  <w:footnote w:type="continuationSeparator" w:id="0">
    <w:p w14:paraId="55966038" w14:textId="77777777" w:rsidR="003A4A16" w:rsidRDefault="003A4A16" w:rsidP="00657BD6">
      <w:pPr>
        <w:spacing w:line="240" w:lineRule="auto"/>
      </w:pPr>
      <w:r>
        <w:continuationSeparator/>
      </w:r>
    </w:p>
  </w:footnote>
  <w:footnote w:type="continuationNotice" w:id="1">
    <w:p w14:paraId="71389F83" w14:textId="77777777" w:rsidR="003A4A16" w:rsidRDefault="003A4A1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44AB09" w14:textId="77777777" w:rsidR="00657BD6" w:rsidRDefault="00657BD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61A832F" w14:textId="77777777" w:rsidR="00657BD6" w:rsidRPr="00657BD6" w:rsidRDefault="00657BD6" w:rsidP="00657BD6">
    <w:pPr>
      <w:pStyle w:val="Sidehoved"/>
      <w:jc w:val="center"/>
      <w:rPr>
        <w:rFonts w:ascii="Arial" w:hAnsi="Arial" w:cs="Arial"/>
      </w:rPr>
    </w:pPr>
    <w:r w:rsidRPr="00657BD6">
      <w:rPr>
        <w:rFonts w:ascii="Arial" w:hAnsi="Arial" w:cs="Arial"/>
      </w:rPr>
      <w:t>Servicebeskrivelse</w:t>
    </w:r>
  </w:p>
  <w:p w14:paraId="022770E7" w14:textId="77777777" w:rsidR="00657BD6" w:rsidRPr="00657BD6" w:rsidRDefault="00657BD6" w:rsidP="00657BD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8AF984" w14:textId="77777777" w:rsidR="00657BD6" w:rsidRDefault="00657BD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AC235" w14:textId="77777777" w:rsidR="00657BD6" w:rsidRDefault="00657BD6" w:rsidP="00657BD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14:paraId="09995CA0" w14:textId="77777777" w:rsidR="00657BD6" w:rsidRPr="00657BD6" w:rsidRDefault="00657BD6" w:rsidP="00657BD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16713"/>
    <w:multiLevelType w:val="multilevel"/>
    <w:tmpl w:val="9F60982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abstractNum w:abstractNumId="1">
    <w:nsid w:val="51920F41"/>
    <w:multiLevelType w:val="multilevel"/>
    <w:tmpl w:val="C0EA7038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1304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</w:compat>
  <w:rsids>
    <w:rsidRoot w:val="00657BD6"/>
    <w:rsid w:val="001C5125"/>
    <w:rsid w:val="001D2DD6"/>
    <w:rsid w:val="003A4A16"/>
    <w:rsid w:val="005303CC"/>
    <w:rsid w:val="00657BD6"/>
    <w:rsid w:val="00685D23"/>
    <w:rsid w:val="00D5726F"/>
    <w:rsid w:val="00D9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D6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5726F"/>
    <w:pPr>
      <w:keepLines/>
      <w:numPr>
        <w:numId w:val="1"/>
      </w:numPr>
      <w:spacing w:after="360" w:line="240" w:lineRule="auto"/>
      <w:outlineLvl w:val="0"/>
      <w:pPrChange w:id="0" w:author="w18361" w:date="2012-05-10T13:27:00Z">
        <w:pPr>
          <w:keepLines/>
          <w:numPr>
            <w:numId w:val="2"/>
          </w:numPr>
          <w:tabs>
            <w:tab w:val="num" w:pos="567"/>
          </w:tabs>
          <w:spacing w:after="360"/>
          <w:outlineLvl w:val="0"/>
        </w:pPr>
      </w:pPrChange>
    </w:pPr>
    <w:rPr>
      <w:rFonts w:ascii="Arial" w:eastAsiaTheme="majorEastAsia" w:hAnsi="Arial" w:cs="Arial"/>
      <w:b/>
      <w:bCs/>
      <w:sz w:val="30"/>
      <w:szCs w:val="28"/>
      <w:rPrChange w:id="0" w:author="w18361" w:date="2012-05-10T13:27:00Z">
        <w:rPr>
          <w:rFonts w:ascii="Arial" w:eastAsiaTheme="majorEastAsia" w:hAnsi="Arial" w:cs="Arial"/>
          <w:b/>
          <w:bCs/>
          <w:sz w:val="30"/>
          <w:szCs w:val="28"/>
          <w:lang w:val="da-DK" w:eastAsia="en-US" w:bidi="ar-SA"/>
        </w:rPr>
      </w:rPrChange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5726F"/>
    <w:pPr>
      <w:keepLines/>
      <w:numPr>
        <w:ilvl w:val="1"/>
        <w:numId w:val="1"/>
      </w:numPr>
      <w:suppressAutoHyphens/>
      <w:spacing w:line="240" w:lineRule="auto"/>
      <w:outlineLvl w:val="1"/>
      <w:pPrChange w:id="1" w:author="w18361" w:date="2012-05-10T13:27:00Z">
        <w:pPr>
          <w:keepLines/>
          <w:numPr>
            <w:ilvl w:val="1"/>
            <w:numId w:val="2"/>
          </w:numPr>
          <w:tabs>
            <w:tab w:val="num" w:pos="680"/>
          </w:tabs>
          <w:suppressAutoHyphens/>
          <w:ind w:left="794" w:hanging="794"/>
          <w:outlineLvl w:val="1"/>
        </w:pPr>
      </w:pPrChange>
    </w:pPr>
    <w:rPr>
      <w:rFonts w:ascii="Arial" w:eastAsiaTheme="majorEastAsia" w:hAnsi="Arial" w:cs="Arial"/>
      <w:b/>
      <w:bCs/>
      <w:sz w:val="24"/>
      <w:szCs w:val="26"/>
      <w:rPrChange w:id="1" w:author="w18361" w:date="2012-05-10T13:27:00Z">
        <w:rPr>
          <w:rFonts w:ascii="Arial" w:eastAsiaTheme="majorEastAsia" w:hAnsi="Arial" w:cs="Arial"/>
          <w:b/>
          <w:bCs/>
          <w:sz w:val="24"/>
          <w:szCs w:val="26"/>
          <w:lang w:val="da-DK" w:eastAsia="en-US" w:bidi="ar-SA"/>
        </w:rPr>
      </w:rPrChange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5726F"/>
    <w:pPr>
      <w:keepNext/>
      <w:keepLines/>
      <w:numPr>
        <w:ilvl w:val="2"/>
        <w:numId w:val="1"/>
      </w:numPr>
      <w:spacing w:before="200"/>
      <w:outlineLvl w:val="2"/>
      <w:pPrChange w:id="2" w:author="w18361" w:date="2012-05-10T13:27:00Z">
        <w:pPr>
          <w:keepNext/>
          <w:keepLines/>
          <w:numPr>
            <w:ilvl w:val="2"/>
            <w:numId w:val="2"/>
          </w:numPr>
          <w:tabs>
            <w:tab w:val="num" w:pos="680"/>
          </w:tabs>
          <w:spacing w:before="200" w:line="276" w:lineRule="auto"/>
          <w:ind w:left="794" w:hanging="794"/>
          <w:outlineLvl w:val="2"/>
        </w:pPr>
      </w:pPrChange>
    </w:pPr>
    <w:rPr>
      <w:rFonts w:ascii="Arial" w:eastAsiaTheme="majorEastAsia" w:hAnsi="Arial" w:cs="Arial"/>
      <w:b/>
      <w:bCs/>
      <w:sz w:val="20"/>
      <w:rPrChange w:id="2" w:author="w18361" w:date="2012-05-10T13:27:00Z">
        <w:rPr>
          <w:rFonts w:ascii="Arial" w:eastAsiaTheme="majorEastAsia" w:hAnsi="Arial" w:cs="Arial"/>
          <w:b/>
          <w:bCs/>
          <w:szCs w:val="22"/>
          <w:lang w:val="da-DK" w:eastAsia="en-US" w:bidi="ar-SA"/>
        </w:rPr>
      </w:rPrChange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5726F"/>
    <w:pPr>
      <w:keepNext/>
      <w:keepLines/>
      <w:numPr>
        <w:ilvl w:val="3"/>
        <w:numId w:val="1"/>
      </w:numPr>
      <w:spacing w:before="200"/>
      <w:outlineLvl w:val="3"/>
      <w:pPrChange w:id="3" w:author="w18361" w:date="2012-05-10T13:27:00Z">
        <w:pPr>
          <w:keepNext/>
          <w:keepLines/>
          <w:numPr>
            <w:ilvl w:val="3"/>
            <w:numId w:val="2"/>
          </w:numPr>
          <w:tabs>
            <w:tab w:val="num" w:pos="862"/>
          </w:tabs>
          <w:spacing w:before="200" w:line="276" w:lineRule="auto"/>
          <w:ind w:left="862" w:hanging="862"/>
          <w:outlineLvl w:val="3"/>
        </w:pPr>
      </w:pPrChange>
    </w:pPr>
    <w:rPr>
      <w:rFonts w:asciiTheme="majorHAnsi" w:eastAsiaTheme="majorEastAsia" w:hAnsiTheme="majorHAnsi" w:cstheme="majorBidi"/>
      <w:b/>
      <w:bCs/>
      <w:i/>
      <w:iCs/>
      <w:color w:val="4F81BD" w:themeColor="accent1"/>
      <w:rPrChange w:id="3" w:author="w18361" w:date="2012-05-10T13:27:00Z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  <w:szCs w:val="22"/>
          <w:lang w:val="da-DK" w:eastAsia="en-US" w:bidi="ar-SA"/>
        </w:rPr>
      </w:rPrChange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5726F"/>
    <w:pPr>
      <w:keepNext/>
      <w:keepLines/>
      <w:numPr>
        <w:ilvl w:val="4"/>
        <w:numId w:val="1"/>
      </w:numPr>
      <w:spacing w:before="200"/>
      <w:outlineLvl w:val="4"/>
      <w:pPrChange w:id="4" w:author="w18361" w:date="2012-05-10T13:27:00Z">
        <w:pPr>
          <w:keepNext/>
          <w:keepLines/>
          <w:numPr>
            <w:ilvl w:val="4"/>
            <w:numId w:val="2"/>
          </w:numPr>
          <w:tabs>
            <w:tab w:val="num" w:pos="1009"/>
          </w:tabs>
          <w:spacing w:before="200" w:line="276" w:lineRule="auto"/>
          <w:ind w:left="1009" w:hanging="1009"/>
          <w:outlineLvl w:val="4"/>
        </w:pPr>
      </w:pPrChange>
    </w:pPr>
    <w:rPr>
      <w:rFonts w:asciiTheme="majorHAnsi" w:eastAsiaTheme="majorEastAsia" w:hAnsiTheme="majorHAnsi" w:cstheme="majorBidi"/>
      <w:color w:val="243F60" w:themeColor="accent1" w:themeShade="7F"/>
      <w:rPrChange w:id="4" w:author="w18361" w:date="2012-05-10T13:27:00Z">
        <w:rPr>
          <w:rFonts w:asciiTheme="majorHAnsi" w:eastAsiaTheme="majorEastAsia" w:hAnsiTheme="majorHAnsi" w:cstheme="majorBidi"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5726F"/>
    <w:pPr>
      <w:keepNext/>
      <w:keepLines/>
      <w:numPr>
        <w:ilvl w:val="5"/>
        <w:numId w:val="1"/>
      </w:numPr>
      <w:spacing w:before="200"/>
      <w:outlineLvl w:val="5"/>
      <w:pPrChange w:id="5" w:author="w18361" w:date="2012-05-10T13:27:00Z">
        <w:pPr>
          <w:keepNext/>
          <w:keepLines/>
          <w:numPr>
            <w:ilvl w:val="5"/>
            <w:numId w:val="2"/>
          </w:numPr>
          <w:tabs>
            <w:tab w:val="num" w:pos="1151"/>
          </w:tabs>
          <w:spacing w:before="200" w:line="276" w:lineRule="auto"/>
          <w:ind w:left="1151" w:hanging="1151"/>
          <w:outlineLvl w:val="5"/>
        </w:pPr>
      </w:pPrChange>
    </w:pPr>
    <w:rPr>
      <w:rFonts w:asciiTheme="majorHAnsi" w:eastAsiaTheme="majorEastAsia" w:hAnsiTheme="majorHAnsi" w:cstheme="majorBidi"/>
      <w:i/>
      <w:iCs/>
      <w:color w:val="243F60" w:themeColor="accent1" w:themeShade="7F"/>
      <w:rPrChange w:id="5" w:author="w18361" w:date="2012-05-10T13:27:00Z">
        <w:rPr>
          <w:rFonts w:asciiTheme="majorHAnsi" w:eastAsiaTheme="majorEastAsia" w:hAnsiTheme="majorHAnsi" w:cstheme="majorBidi"/>
          <w:i/>
          <w:iCs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5726F"/>
    <w:pPr>
      <w:keepNext/>
      <w:keepLines/>
      <w:numPr>
        <w:ilvl w:val="6"/>
        <w:numId w:val="1"/>
      </w:numPr>
      <w:spacing w:before="200"/>
      <w:outlineLvl w:val="6"/>
      <w:pPrChange w:id="6" w:author="w18361" w:date="2012-05-10T13:27:00Z">
        <w:pPr>
          <w:keepNext/>
          <w:keepLines/>
          <w:numPr>
            <w:ilvl w:val="6"/>
            <w:numId w:val="2"/>
          </w:numPr>
          <w:tabs>
            <w:tab w:val="num" w:pos="1298"/>
          </w:tabs>
          <w:spacing w:before="200" w:line="276" w:lineRule="auto"/>
          <w:ind w:left="1298" w:hanging="1298"/>
          <w:outlineLvl w:val="6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rPrChange w:id="6" w:author="w18361" w:date="2012-05-10T13:27:00Z">
        <w:rPr>
          <w:rFonts w:asciiTheme="majorHAnsi" w:eastAsiaTheme="majorEastAsia" w:hAnsiTheme="majorHAnsi" w:cstheme="majorBidi"/>
          <w:i/>
          <w:iCs/>
          <w:color w:val="404040" w:themeColor="text1" w:themeTint="BF"/>
          <w:sz w:val="22"/>
          <w:szCs w:val="22"/>
          <w:lang w:val="da-DK" w:eastAsia="en-US" w:bidi="ar-SA"/>
        </w:rPr>
      </w:rPrChange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5726F"/>
    <w:pPr>
      <w:keepNext/>
      <w:keepLines/>
      <w:numPr>
        <w:ilvl w:val="7"/>
        <w:numId w:val="1"/>
      </w:numPr>
      <w:spacing w:before="200"/>
      <w:outlineLvl w:val="7"/>
      <w:pPrChange w:id="7" w:author="w18361" w:date="2012-05-10T13:27:00Z">
        <w:pPr>
          <w:keepNext/>
          <w:keepLines/>
          <w:numPr>
            <w:ilvl w:val="7"/>
            <w:numId w:val="2"/>
          </w:numPr>
          <w:tabs>
            <w:tab w:val="num" w:pos="1440"/>
          </w:tabs>
          <w:spacing w:before="200" w:line="276" w:lineRule="auto"/>
          <w:ind w:left="1440" w:hanging="1440"/>
          <w:outlineLvl w:val="7"/>
        </w:pPr>
      </w:pPrChange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rPrChange w:id="7" w:author="w18361" w:date="2012-05-10T13:27:00Z">
        <w:rPr>
          <w:rFonts w:asciiTheme="majorHAnsi" w:eastAsiaTheme="majorEastAsia" w:hAnsiTheme="majorHAnsi" w:cstheme="majorBidi"/>
          <w:color w:val="404040" w:themeColor="text1" w:themeTint="BF"/>
          <w:lang w:val="da-DK" w:eastAsia="en-US" w:bidi="ar-SA"/>
        </w:rPr>
      </w:rPrChange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5726F"/>
    <w:pPr>
      <w:keepNext/>
      <w:keepLines/>
      <w:numPr>
        <w:ilvl w:val="8"/>
        <w:numId w:val="1"/>
      </w:numPr>
      <w:spacing w:before="200"/>
      <w:outlineLvl w:val="8"/>
      <w:pPrChange w:id="8" w:author="w18361" w:date="2012-05-10T13:27:00Z">
        <w:pPr>
          <w:keepNext/>
          <w:keepLines/>
          <w:numPr>
            <w:ilvl w:val="8"/>
            <w:numId w:val="2"/>
          </w:numPr>
          <w:tabs>
            <w:tab w:val="num" w:pos="1582"/>
          </w:tabs>
          <w:spacing w:before="200" w:line="276" w:lineRule="auto"/>
          <w:ind w:left="1582" w:hanging="1582"/>
          <w:outlineLvl w:val="8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rPrChange w:id="8" w:author="w18361" w:date="2012-05-10T13:27:00Z">
        <w:rPr>
          <w:rFonts w:asciiTheme="majorHAnsi" w:eastAsiaTheme="majorEastAsia" w:hAnsiTheme="majorHAnsi" w:cstheme="majorBidi"/>
          <w:i/>
          <w:iCs/>
          <w:color w:val="404040" w:themeColor="text1" w:themeTint="BF"/>
          <w:lang w:val="da-DK" w:eastAsia="en-US" w:bidi="ar-SA"/>
        </w:rPr>
      </w:rPrChang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57BD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57BD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57BD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57B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57BD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57BD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57B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57BD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57B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57BD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57BD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57BD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57BD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57BD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57BD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657BD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657BD6"/>
  </w:style>
  <w:style w:type="paragraph" w:styleId="Sidefod">
    <w:name w:val="footer"/>
    <w:basedOn w:val="Normal"/>
    <w:link w:val="SidefodTegn"/>
    <w:uiPriority w:val="99"/>
    <w:semiHidden/>
    <w:unhideWhenUsed/>
    <w:rsid w:val="00657BD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657BD6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572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5726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DD6"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D5726F"/>
    <w:pPr>
      <w:keepLines/>
      <w:numPr>
        <w:numId w:val="1"/>
      </w:numPr>
      <w:spacing w:after="360" w:line="240" w:lineRule="auto"/>
      <w:outlineLvl w:val="0"/>
      <w:pPrChange w:id="9" w:author="w18361" w:date="2012-05-10T13:27:00Z">
        <w:pPr>
          <w:keepLines/>
          <w:numPr>
            <w:numId w:val="2"/>
          </w:numPr>
          <w:tabs>
            <w:tab w:val="num" w:pos="567"/>
          </w:tabs>
          <w:spacing w:after="360"/>
          <w:outlineLvl w:val="0"/>
        </w:pPr>
      </w:pPrChange>
    </w:pPr>
    <w:rPr>
      <w:rFonts w:ascii="Arial" w:eastAsiaTheme="majorEastAsia" w:hAnsi="Arial" w:cs="Arial"/>
      <w:b/>
      <w:bCs/>
      <w:sz w:val="30"/>
      <w:szCs w:val="28"/>
      <w:rPrChange w:id="9" w:author="w18361" w:date="2012-05-10T13:27:00Z">
        <w:rPr>
          <w:rFonts w:ascii="Arial" w:eastAsiaTheme="majorEastAsia" w:hAnsi="Arial" w:cs="Arial"/>
          <w:b/>
          <w:bCs/>
          <w:sz w:val="30"/>
          <w:szCs w:val="28"/>
          <w:lang w:val="da-DK" w:eastAsia="en-US" w:bidi="ar-SA"/>
        </w:rPr>
      </w:rPrChange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D5726F"/>
    <w:pPr>
      <w:keepLines/>
      <w:numPr>
        <w:ilvl w:val="1"/>
        <w:numId w:val="1"/>
      </w:numPr>
      <w:suppressAutoHyphens/>
      <w:spacing w:line="240" w:lineRule="auto"/>
      <w:outlineLvl w:val="1"/>
      <w:pPrChange w:id="10" w:author="w18361" w:date="2012-05-10T13:27:00Z">
        <w:pPr>
          <w:keepLines/>
          <w:numPr>
            <w:ilvl w:val="1"/>
            <w:numId w:val="2"/>
          </w:numPr>
          <w:tabs>
            <w:tab w:val="num" w:pos="680"/>
          </w:tabs>
          <w:suppressAutoHyphens/>
          <w:ind w:left="794" w:hanging="794"/>
          <w:outlineLvl w:val="1"/>
        </w:pPr>
      </w:pPrChange>
    </w:pPr>
    <w:rPr>
      <w:rFonts w:ascii="Arial" w:eastAsiaTheme="majorEastAsia" w:hAnsi="Arial" w:cs="Arial"/>
      <w:b/>
      <w:bCs/>
      <w:sz w:val="24"/>
      <w:szCs w:val="26"/>
      <w:rPrChange w:id="10" w:author="w18361" w:date="2012-05-10T13:27:00Z">
        <w:rPr>
          <w:rFonts w:ascii="Arial" w:eastAsiaTheme="majorEastAsia" w:hAnsi="Arial" w:cs="Arial"/>
          <w:b/>
          <w:bCs/>
          <w:sz w:val="24"/>
          <w:szCs w:val="26"/>
          <w:lang w:val="da-DK" w:eastAsia="en-US" w:bidi="ar-SA"/>
        </w:rPr>
      </w:rPrChange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D5726F"/>
    <w:pPr>
      <w:keepNext/>
      <w:keepLines/>
      <w:numPr>
        <w:ilvl w:val="2"/>
        <w:numId w:val="1"/>
      </w:numPr>
      <w:spacing w:before="200"/>
      <w:outlineLvl w:val="2"/>
      <w:pPrChange w:id="11" w:author="w18361" w:date="2012-05-10T13:27:00Z">
        <w:pPr>
          <w:keepNext/>
          <w:keepLines/>
          <w:numPr>
            <w:ilvl w:val="2"/>
            <w:numId w:val="2"/>
          </w:numPr>
          <w:tabs>
            <w:tab w:val="num" w:pos="680"/>
          </w:tabs>
          <w:spacing w:before="200" w:line="276" w:lineRule="auto"/>
          <w:ind w:left="794" w:hanging="794"/>
          <w:outlineLvl w:val="2"/>
        </w:pPr>
      </w:pPrChange>
    </w:pPr>
    <w:rPr>
      <w:rFonts w:ascii="Arial" w:eastAsiaTheme="majorEastAsia" w:hAnsi="Arial" w:cs="Arial"/>
      <w:b/>
      <w:bCs/>
      <w:sz w:val="20"/>
      <w:rPrChange w:id="11" w:author="w18361" w:date="2012-05-10T13:27:00Z">
        <w:rPr>
          <w:rFonts w:ascii="Arial" w:eastAsiaTheme="majorEastAsia" w:hAnsi="Arial" w:cs="Arial"/>
          <w:b/>
          <w:bCs/>
          <w:szCs w:val="22"/>
          <w:lang w:val="da-DK" w:eastAsia="en-US" w:bidi="ar-SA"/>
        </w:rPr>
      </w:rPrChange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D5726F"/>
    <w:pPr>
      <w:keepNext/>
      <w:keepLines/>
      <w:numPr>
        <w:ilvl w:val="3"/>
        <w:numId w:val="1"/>
      </w:numPr>
      <w:spacing w:before="200"/>
      <w:outlineLvl w:val="3"/>
      <w:pPrChange w:id="12" w:author="w18361" w:date="2012-05-10T13:27:00Z">
        <w:pPr>
          <w:keepNext/>
          <w:keepLines/>
          <w:numPr>
            <w:ilvl w:val="3"/>
            <w:numId w:val="2"/>
          </w:numPr>
          <w:tabs>
            <w:tab w:val="num" w:pos="862"/>
          </w:tabs>
          <w:spacing w:before="200" w:line="276" w:lineRule="auto"/>
          <w:ind w:left="862" w:hanging="862"/>
          <w:outlineLvl w:val="3"/>
        </w:pPr>
      </w:pPrChange>
    </w:pPr>
    <w:rPr>
      <w:rFonts w:asciiTheme="majorHAnsi" w:eastAsiaTheme="majorEastAsia" w:hAnsiTheme="majorHAnsi" w:cstheme="majorBidi"/>
      <w:b/>
      <w:bCs/>
      <w:i/>
      <w:iCs/>
      <w:color w:val="4F81BD" w:themeColor="accent1"/>
      <w:rPrChange w:id="12" w:author="w18361" w:date="2012-05-10T13:27:00Z"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  <w:sz w:val="22"/>
          <w:szCs w:val="22"/>
          <w:lang w:val="da-DK" w:eastAsia="en-US" w:bidi="ar-SA"/>
        </w:rPr>
      </w:rPrChange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D5726F"/>
    <w:pPr>
      <w:keepNext/>
      <w:keepLines/>
      <w:numPr>
        <w:ilvl w:val="4"/>
        <w:numId w:val="1"/>
      </w:numPr>
      <w:spacing w:before="200"/>
      <w:outlineLvl w:val="4"/>
      <w:pPrChange w:id="13" w:author="w18361" w:date="2012-05-10T13:27:00Z">
        <w:pPr>
          <w:keepNext/>
          <w:keepLines/>
          <w:numPr>
            <w:ilvl w:val="4"/>
            <w:numId w:val="2"/>
          </w:numPr>
          <w:tabs>
            <w:tab w:val="num" w:pos="1009"/>
          </w:tabs>
          <w:spacing w:before="200" w:line="276" w:lineRule="auto"/>
          <w:ind w:left="1009" w:hanging="1009"/>
          <w:outlineLvl w:val="4"/>
        </w:pPr>
      </w:pPrChange>
    </w:pPr>
    <w:rPr>
      <w:rFonts w:asciiTheme="majorHAnsi" w:eastAsiaTheme="majorEastAsia" w:hAnsiTheme="majorHAnsi" w:cstheme="majorBidi"/>
      <w:color w:val="243F60" w:themeColor="accent1" w:themeShade="7F"/>
      <w:rPrChange w:id="13" w:author="w18361" w:date="2012-05-10T13:27:00Z">
        <w:rPr>
          <w:rFonts w:asciiTheme="majorHAnsi" w:eastAsiaTheme="majorEastAsia" w:hAnsiTheme="majorHAnsi" w:cstheme="majorBidi"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D5726F"/>
    <w:pPr>
      <w:keepNext/>
      <w:keepLines/>
      <w:numPr>
        <w:ilvl w:val="5"/>
        <w:numId w:val="1"/>
      </w:numPr>
      <w:spacing w:before="200"/>
      <w:outlineLvl w:val="5"/>
      <w:pPrChange w:id="14" w:author="w18361" w:date="2012-05-10T13:27:00Z">
        <w:pPr>
          <w:keepNext/>
          <w:keepLines/>
          <w:numPr>
            <w:ilvl w:val="5"/>
            <w:numId w:val="2"/>
          </w:numPr>
          <w:tabs>
            <w:tab w:val="num" w:pos="1151"/>
          </w:tabs>
          <w:spacing w:before="200" w:line="276" w:lineRule="auto"/>
          <w:ind w:left="1151" w:hanging="1151"/>
          <w:outlineLvl w:val="5"/>
        </w:pPr>
      </w:pPrChange>
    </w:pPr>
    <w:rPr>
      <w:rFonts w:asciiTheme="majorHAnsi" w:eastAsiaTheme="majorEastAsia" w:hAnsiTheme="majorHAnsi" w:cstheme="majorBidi"/>
      <w:i/>
      <w:iCs/>
      <w:color w:val="243F60" w:themeColor="accent1" w:themeShade="7F"/>
      <w:rPrChange w:id="14" w:author="w18361" w:date="2012-05-10T13:27:00Z">
        <w:rPr>
          <w:rFonts w:asciiTheme="majorHAnsi" w:eastAsiaTheme="majorEastAsia" w:hAnsiTheme="majorHAnsi" w:cstheme="majorBidi"/>
          <w:i/>
          <w:iCs/>
          <w:color w:val="243F60" w:themeColor="accent1" w:themeShade="7F"/>
          <w:sz w:val="22"/>
          <w:szCs w:val="22"/>
          <w:lang w:val="da-DK" w:eastAsia="en-US" w:bidi="ar-SA"/>
        </w:rPr>
      </w:rPrChange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D5726F"/>
    <w:pPr>
      <w:keepNext/>
      <w:keepLines/>
      <w:numPr>
        <w:ilvl w:val="6"/>
        <w:numId w:val="1"/>
      </w:numPr>
      <w:spacing w:before="200"/>
      <w:outlineLvl w:val="6"/>
      <w:pPrChange w:id="15" w:author="w18361" w:date="2012-05-10T13:27:00Z">
        <w:pPr>
          <w:keepNext/>
          <w:keepLines/>
          <w:numPr>
            <w:ilvl w:val="6"/>
            <w:numId w:val="2"/>
          </w:numPr>
          <w:tabs>
            <w:tab w:val="num" w:pos="1298"/>
          </w:tabs>
          <w:spacing w:before="200" w:line="276" w:lineRule="auto"/>
          <w:ind w:left="1298" w:hanging="1298"/>
          <w:outlineLvl w:val="6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rPrChange w:id="15" w:author="w18361" w:date="2012-05-10T13:27:00Z">
        <w:rPr>
          <w:rFonts w:asciiTheme="majorHAnsi" w:eastAsiaTheme="majorEastAsia" w:hAnsiTheme="majorHAnsi" w:cstheme="majorBidi"/>
          <w:i/>
          <w:iCs/>
          <w:color w:val="404040" w:themeColor="text1" w:themeTint="BF"/>
          <w:sz w:val="22"/>
          <w:szCs w:val="22"/>
          <w:lang w:val="da-DK" w:eastAsia="en-US" w:bidi="ar-SA"/>
        </w:rPr>
      </w:rPrChange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D5726F"/>
    <w:pPr>
      <w:keepNext/>
      <w:keepLines/>
      <w:numPr>
        <w:ilvl w:val="7"/>
        <w:numId w:val="1"/>
      </w:numPr>
      <w:spacing w:before="200"/>
      <w:outlineLvl w:val="7"/>
      <w:pPrChange w:id="16" w:author="w18361" w:date="2012-05-10T13:27:00Z">
        <w:pPr>
          <w:keepNext/>
          <w:keepLines/>
          <w:numPr>
            <w:ilvl w:val="7"/>
            <w:numId w:val="2"/>
          </w:numPr>
          <w:tabs>
            <w:tab w:val="num" w:pos="1440"/>
          </w:tabs>
          <w:spacing w:before="200" w:line="276" w:lineRule="auto"/>
          <w:ind w:left="1440" w:hanging="1440"/>
          <w:outlineLvl w:val="7"/>
        </w:pPr>
      </w:pPrChange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rPrChange w:id="16" w:author="w18361" w:date="2012-05-10T13:27:00Z">
        <w:rPr>
          <w:rFonts w:asciiTheme="majorHAnsi" w:eastAsiaTheme="majorEastAsia" w:hAnsiTheme="majorHAnsi" w:cstheme="majorBidi"/>
          <w:color w:val="404040" w:themeColor="text1" w:themeTint="BF"/>
          <w:lang w:val="da-DK" w:eastAsia="en-US" w:bidi="ar-SA"/>
        </w:rPr>
      </w:rPrChange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D5726F"/>
    <w:pPr>
      <w:keepNext/>
      <w:keepLines/>
      <w:numPr>
        <w:ilvl w:val="8"/>
        <w:numId w:val="1"/>
      </w:numPr>
      <w:spacing w:before="200"/>
      <w:outlineLvl w:val="8"/>
      <w:pPrChange w:id="17" w:author="w18361" w:date="2012-05-10T13:27:00Z">
        <w:pPr>
          <w:keepNext/>
          <w:keepLines/>
          <w:numPr>
            <w:ilvl w:val="8"/>
            <w:numId w:val="2"/>
          </w:numPr>
          <w:tabs>
            <w:tab w:val="num" w:pos="1582"/>
          </w:tabs>
          <w:spacing w:before="200" w:line="276" w:lineRule="auto"/>
          <w:ind w:left="1582" w:hanging="1582"/>
          <w:outlineLvl w:val="8"/>
        </w:pPr>
      </w:pPrChange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rPrChange w:id="17" w:author="w18361" w:date="2012-05-10T13:27:00Z">
        <w:rPr>
          <w:rFonts w:asciiTheme="majorHAnsi" w:eastAsiaTheme="majorEastAsia" w:hAnsiTheme="majorHAnsi" w:cstheme="majorBidi"/>
          <w:i/>
          <w:iCs/>
          <w:color w:val="404040" w:themeColor="text1" w:themeTint="BF"/>
          <w:lang w:val="da-DK" w:eastAsia="en-US" w:bidi="ar-SA"/>
        </w:rPr>
      </w:rPrChange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57BD6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57BD6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57BD6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57BD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57BD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57BD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57BD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57BD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57BD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57BD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57BD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57BD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57BD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57BD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57BD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semiHidden/>
    <w:unhideWhenUsed/>
    <w:rsid w:val="00657BD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semiHidden/>
    <w:rsid w:val="00657BD6"/>
  </w:style>
  <w:style w:type="paragraph" w:styleId="Sidefod">
    <w:name w:val="footer"/>
    <w:basedOn w:val="Normal"/>
    <w:link w:val="SidefodTegn"/>
    <w:uiPriority w:val="99"/>
    <w:semiHidden/>
    <w:unhideWhenUsed/>
    <w:rsid w:val="00657BD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semiHidden/>
    <w:rsid w:val="00657BD6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D5726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D572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FDA448-4AF6-4A84-88D3-669BE04F6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344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2442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w18361</dc:creator>
  <cp:lastModifiedBy>Martin</cp:lastModifiedBy>
  <cp:revision>1</cp:revision>
  <dcterms:created xsi:type="dcterms:W3CDTF">2012-05-10T10:08:00Z</dcterms:created>
  <dcterms:modified xsi:type="dcterms:W3CDTF">2012-05-10T11:28:00Z</dcterms:modified>
</cp:coreProperties>
</file>