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4835C" w14:textId="77777777"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7B3B49" w14:paraId="2C076115" w14:textId="77777777" w:rsidTr="007B3B49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1A041C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3B49" w14:paraId="2EDB0B30" w14:textId="77777777" w:rsidTr="007B3B49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32241F8C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3B49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7B3B49" w14:paraId="5B7F8DEE" w14:textId="77777777" w:rsidTr="007B3B49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448F54C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DF73BA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0B9383C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CAF2E36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78CB457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BEF6EE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3B49" w14:paraId="7AC2B2BA" w14:textId="77777777" w:rsidTr="007B3B49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774CBD6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6BCAB8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F0E461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11A4DD72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CD00B25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54487523" w14:textId="72E0A506" w:rsidR="007B3B49" w:rsidRPr="007B3B49" w:rsidRDefault="00914577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4:37:00Z">
              <w:r>
                <w:rPr>
                  <w:rFonts w:ascii="Arial" w:hAnsi="Arial" w:cs="Arial"/>
                  <w:sz w:val="18"/>
                </w:rPr>
                <w:delText>21-12-2011</w:delText>
              </w:r>
            </w:del>
            <w:ins w:id="21" w:author="w18361" w:date="2012-05-10T14:37:00Z">
              <w:r w:rsidR="007B3B49">
                <w:rPr>
                  <w:rFonts w:ascii="Arial" w:hAnsi="Arial" w:cs="Arial"/>
                  <w:sz w:val="18"/>
                </w:rPr>
                <w:t>7-5-2012</w:t>
              </w:r>
            </w:ins>
          </w:p>
        </w:tc>
      </w:tr>
      <w:tr w:rsidR="007B3B49" w14:paraId="7759EEA0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A4F82CF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3B49" w14:paraId="20D6799D" w14:textId="77777777" w:rsidTr="007B3B49">
        <w:trPr>
          <w:trHeight w:val="283"/>
        </w:trPr>
        <w:tc>
          <w:tcPr>
            <w:tcW w:w="10345" w:type="dxa"/>
            <w:gridSpan w:val="6"/>
            <w:vAlign w:val="center"/>
          </w:tcPr>
          <w:p w14:paraId="50246F81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7B3B49" w14:paraId="3F999B03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F043607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3B49" w14:paraId="4464E1C6" w14:textId="77777777" w:rsidTr="007B3B49">
        <w:trPr>
          <w:trHeight w:val="283"/>
        </w:trPr>
        <w:tc>
          <w:tcPr>
            <w:tcW w:w="10345" w:type="dxa"/>
            <w:gridSpan w:val="6"/>
          </w:tcPr>
          <w:p w14:paraId="02DC8E3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14:paraId="6248C2C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14:paraId="1C65FEC1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EAF926" w14:textId="2F27DD9A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</w:t>
            </w:r>
            <w:del w:id="22" w:author="w18361" w:date="2012-05-10T14:37:00Z">
              <w:r w:rsidR="00914577">
                <w:rPr>
                  <w:rFonts w:ascii="Arial" w:hAnsi="Arial" w:cs="Arial"/>
                  <w:sz w:val="18"/>
                </w:rPr>
                <w:delText>.</w:delText>
              </w:r>
            </w:del>
            <w:ins w:id="23" w:author="w18361" w:date="2012-05-10T14:37:00Z">
              <w:r>
                <w:rPr>
                  <w:rFonts w:ascii="Arial" w:hAnsi="Arial" w:cs="Arial"/>
                  <w:sz w:val="18"/>
                </w:rPr>
                <w:t>, dvs. udbetalingsgrænse, inddrivelse mv. ignoreres og hele det valgte beløb udbetales. Udbetalingen skal stadig gennemløbe det normale godkendelsesforløb.</w:t>
              </w:r>
            </w:ins>
          </w:p>
        </w:tc>
      </w:tr>
      <w:tr w:rsidR="007B3B49" w14:paraId="55647478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D3640E5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3B49" w14:paraId="1D746C8A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9D5135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14:paraId="4E547C4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14:paraId="1A2F763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14:paraId="29D638E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14:paraId="1A52B0F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14:paraId="715CD26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14:paraId="11004988" w14:textId="231257BF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OverførselTil =&gt; </w:t>
            </w:r>
            <w:del w:id="24" w:author="w18361" w:date="2012-05-10T14:37:00Z">
              <w:r w:rsidR="00914577">
                <w:rPr>
                  <w:rFonts w:ascii="Arial" w:hAnsi="Arial" w:cs="Arial"/>
                  <w:sz w:val="18"/>
                </w:rPr>
                <w:delText>Hvortil der</w:delText>
              </w:r>
            </w:del>
            <w:ins w:id="25" w:author="w18361" w:date="2012-05-10T14:37:00Z">
              <w:r>
                <w:rPr>
                  <w:rFonts w:ascii="Arial" w:hAnsi="Arial" w:cs="Arial"/>
                  <w:sz w:val="18"/>
                </w:rPr>
                <w:t>Hvor udbetalingen</w:t>
              </w:r>
            </w:ins>
            <w:r>
              <w:rPr>
                <w:rFonts w:ascii="Arial" w:hAnsi="Arial" w:cs="Arial"/>
                <w:sz w:val="18"/>
              </w:rPr>
              <w:t xml:space="preserve"> overføres </w:t>
            </w:r>
            <w:del w:id="26" w:author="w18361" w:date="2012-05-10T14:37:00Z">
              <w:r w:rsidR="00914577">
                <w:rPr>
                  <w:rFonts w:ascii="Arial" w:hAnsi="Arial" w:cs="Arial"/>
                  <w:sz w:val="18"/>
                </w:rPr>
                <w:delText>- muligheder erSAP38, EFI,  eller kundens konto (denne sidste er kun relevant for alternativ modtager)</w:delText>
              </w:r>
            </w:del>
            <w:ins w:id="27" w:author="w18361" w:date="2012-05-10T14:37:00Z">
              <w:r>
                <w:rPr>
                  <w:rFonts w:ascii="Arial" w:hAnsi="Arial" w:cs="Arial"/>
                  <w:sz w:val="18"/>
                </w:rPr>
                <w:t>til.</w:t>
              </w:r>
            </w:ins>
          </w:p>
          <w:p w14:paraId="53119BF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14:paraId="6599C12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14:paraId="5693CE4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F5C92B0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7B3B49" w14:paraId="16449384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674B4B0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3B49" w14:paraId="10FAAE1A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FDBDEA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3B49" w14:paraId="2220ED9D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BF5DCB4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7B3B49" w14:paraId="2E057A21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4485C0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004B8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14:paraId="715DFD4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DC9EC4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067A19B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1539449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510A31A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F1F756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14:paraId="44E726C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C6F1D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5538874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74AA248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14:paraId="3E482D4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1FED02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783E7D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14:paraId="7A6313F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6023FF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14:paraId="5F5D31B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548EF6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14:paraId="2A16206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14:paraId="2DE620A1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07E9B1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41018E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14:paraId="3897DFB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56F014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14:paraId="7E9082F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14:paraId="08FD21D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07DBF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14:paraId="328F838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14:paraId="46B5AD3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42C38C7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14:paraId="62EFCD5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4A5CAA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075CB4D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A92C18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3B17F41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FC2D9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056CB5E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14:paraId="368BD29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1A92A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6F7888B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E2217A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CF2DBB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BE3677A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3B49" w14:paraId="462196D6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32B106B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B3B49" w14:paraId="6CB25C71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1A471E7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7B3B49" w14:paraId="3C4DE306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1915DB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C57A0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14:paraId="02E6D64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CB8228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F12B8F1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3B49" w14:paraId="2CB8759E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30B1F32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3B49" w14:paraId="74B49637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B84E792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7B3B49" w14:paraId="6023D828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EF3B57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84747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5274A67D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B3B49" w14:paraId="5CD3024E" w14:textId="77777777" w:rsidTr="007B3B4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A287310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28" w:author="w18361" w:date="2012-05-10T14:3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29" w:author="w18361" w:date="2012-05-10T14:3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7B3B49" w14:paraId="13D9A91B" w14:textId="77777777" w:rsidTr="007B3B4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30" w:author="w18361" w:date="2012-05-10T14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31" w:author="w18361" w:date="2012-05-10T14:37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32" w:author="w18361" w:date="2012-05-10T14:37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260C4DD8" w14:textId="11BD0159" w:rsidR="007B3B49" w:rsidRDefault="00914577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3" w:author="w18361" w:date="2012-05-10T14:37:00Z">
              <w:r w:rsidRPr="00B66E0C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7B3B49">
              <w:rPr>
                <w:rFonts w:ascii="Arial" w:hAnsi="Arial" w:cs="Arial"/>
                <w:sz w:val="18"/>
              </w:rPr>
              <w:t>Vælg udbetaling i Use Case "18.01 Omposter fordeling (web)"</w:t>
            </w:r>
          </w:p>
          <w:p w14:paraId="41131356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203922A3" w14:textId="77777777"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3B49" w:rsidSect="007B3B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AF29909" w14:textId="77777777" w:rsidR="007B3B49" w:rsidRDefault="007B3B49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3B49" w14:paraId="22BC68A6" w14:textId="77777777" w:rsidTr="007B3B49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57E5D59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27401491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6061CB2D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3B49" w14:paraId="70CF6EC1" w14:textId="77777777" w:rsidTr="007B3B49">
        <w:tc>
          <w:tcPr>
            <w:tcW w:w="3402" w:type="dxa"/>
          </w:tcPr>
          <w:p w14:paraId="31075FFA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02F9D21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4FD6EC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498FD1D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D72E8A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2C53E83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2A0083DD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B3B49" w14:paraId="6B52BD7C" w14:textId="77777777" w:rsidTr="007B3B49">
        <w:tc>
          <w:tcPr>
            <w:tcW w:w="3402" w:type="dxa"/>
          </w:tcPr>
          <w:p w14:paraId="60D8C82A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7783DC3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18A4AFA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00F2986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5CE0E0B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7CFDBFA5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2DAE07B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6ACB2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401531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1DC853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3EFB19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5D7C346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00F2879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73488C9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4146437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3F96091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79E866D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63BD2C20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B3B49" w14:paraId="679A2B23" w14:textId="77777777" w:rsidTr="007B3B49">
        <w:tc>
          <w:tcPr>
            <w:tcW w:w="3402" w:type="dxa"/>
          </w:tcPr>
          <w:p w14:paraId="603C338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0091E16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78186C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3F1BA5D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2B69EA6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52F102D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03070FA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F15FA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06F0450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9595A1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B49" w14:paraId="14D2540B" w14:textId="77777777" w:rsidTr="007B3B49">
        <w:tc>
          <w:tcPr>
            <w:tcW w:w="3402" w:type="dxa"/>
          </w:tcPr>
          <w:p w14:paraId="2075BBE7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14:paraId="5FB64CC1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AB7F0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2134ED23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067A170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7B3B49" w14:paraId="38DE16B8" w14:textId="77777777" w:rsidTr="007B3B49">
        <w:tc>
          <w:tcPr>
            <w:tcW w:w="3402" w:type="dxa"/>
          </w:tcPr>
          <w:p w14:paraId="63EEDE12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14:paraId="5DCA3B9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25D1501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37FB989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4A19886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5093F146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569BFA4C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B3B49" w14:paraId="057F0732" w14:textId="77777777" w:rsidTr="007B3B49">
        <w:tc>
          <w:tcPr>
            <w:tcW w:w="3402" w:type="dxa"/>
          </w:tcPr>
          <w:p w14:paraId="3B1A53E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14:paraId="7C11B48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E48C48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Tekst11</w:t>
            </w:r>
          </w:p>
          <w:p w14:paraId="58A7CB7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834F044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</w:tc>
        <w:tc>
          <w:tcPr>
            <w:tcW w:w="4671" w:type="dxa"/>
          </w:tcPr>
          <w:p w14:paraId="61F23359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w18361" w:date="2012-05-10T14:37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  <w:p w14:paraId="23A8C49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9" w:author="w18361" w:date="2012-05-10T14:37:00Z"/>
                <w:rFonts w:ascii="Arial" w:hAnsi="Arial" w:cs="Arial"/>
                <w:sz w:val="18"/>
              </w:rPr>
            </w:pPr>
          </w:p>
          <w:p w14:paraId="1C8A6D8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w18361" w:date="2012-05-10T14:37:00Z"/>
                <w:rFonts w:ascii="Arial" w:hAnsi="Arial" w:cs="Arial"/>
                <w:sz w:val="18"/>
              </w:rPr>
            </w:pPr>
            <w:ins w:id="81" w:author="w18361" w:date="2012-05-10T14:37:00Z">
              <w:r>
                <w:rPr>
                  <w:rFonts w:ascii="Arial" w:hAnsi="Arial" w:cs="Arial"/>
                  <w:sz w:val="18"/>
                </w:rPr>
                <w:t>Værdiset:</w:t>
              </w:r>
            </w:ins>
          </w:p>
          <w:p w14:paraId="0597E4D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2" w:author="w18361" w:date="2012-05-10T14:37:00Z"/>
                <w:rFonts w:ascii="Arial" w:hAnsi="Arial" w:cs="Arial"/>
                <w:sz w:val="18"/>
              </w:rPr>
            </w:pPr>
            <w:ins w:id="83" w:author="w18361" w:date="2012-05-10T14:37:00Z">
              <w:r>
                <w:rPr>
                  <w:rFonts w:ascii="Arial" w:hAnsi="Arial" w:cs="Arial"/>
                  <w:sz w:val="18"/>
                </w:rPr>
                <w:t xml:space="preserve">EFI = Øverføres til EFI </w:t>
              </w:r>
            </w:ins>
          </w:p>
          <w:p w14:paraId="2F3343C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4" w:author="w18361" w:date="2012-05-10T14:37:00Z"/>
                <w:rFonts w:ascii="Arial" w:hAnsi="Arial" w:cs="Arial"/>
                <w:sz w:val="18"/>
              </w:rPr>
            </w:pPr>
            <w:ins w:id="85" w:author="w18361" w:date="2012-05-10T14:37:00Z">
              <w:r>
                <w:rPr>
                  <w:rFonts w:ascii="Arial" w:hAnsi="Arial" w:cs="Arial"/>
                  <w:sz w:val="18"/>
                </w:rPr>
                <w:t>SAP38 = Øverføres til Sap38</w:t>
              </w:r>
            </w:ins>
          </w:p>
          <w:p w14:paraId="5CBB24A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6" w:author="w18361" w:date="2012-05-10T14:37:00Z"/>
                <w:rFonts w:ascii="Arial" w:hAnsi="Arial" w:cs="Arial"/>
                <w:sz w:val="18"/>
              </w:rPr>
            </w:pPr>
            <w:ins w:id="87" w:author="w18361" w:date="2012-05-10T14:37:00Z">
              <w:r>
                <w:rPr>
                  <w:rFonts w:ascii="Arial" w:hAnsi="Arial" w:cs="Arial"/>
                  <w:sz w:val="18"/>
                </w:rPr>
                <w:t>NEMKO = Øverføres til Nemkonto</w:t>
              </w:r>
            </w:ins>
          </w:p>
          <w:p w14:paraId="127AA0FF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88" w:author="w18361" w:date="2012-05-10T14:37:00Z">
              <w:r>
                <w:rPr>
                  <w:rFonts w:ascii="Arial" w:hAnsi="Arial" w:cs="Arial"/>
                  <w:sz w:val="18"/>
                </w:rPr>
                <w:t>CHECK = Check</w:t>
              </w:r>
            </w:ins>
          </w:p>
        </w:tc>
      </w:tr>
      <w:tr w:rsidR="007B3B49" w14:paraId="6466968C" w14:textId="77777777" w:rsidTr="007B3B49">
        <w:tc>
          <w:tcPr>
            <w:tcW w:w="3402" w:type="dxa"/>
          </w:tcPr>
          <w:p w14:paraId="7543B13F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14:paraId="40F3C4E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2D5DE4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41BC6BF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74876C80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0A5A4F0F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45979CC9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7B3B49" w14:paraId="15165AD4" w14:textId="77777777" w:rsidTr="007B3B49">
        <w:tc>
          <w:tcPr>
            <w:tcW w:w="3402" w:type="dxa"/>
          </w:tcPr>
          <w:p w14:paraId="4EAA564B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14:paraId="77BD687D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85E7D2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14:paraId="1BF4BAE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6B3196B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14:paraId="6FE2EE1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14:paraId="6FD5E357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14:paraId="7B7F76C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FC2846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BA1F4FF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14:paraId="6F40C63B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14:paraId="2301BF58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7B3B49" w14:paraId="2AD64B00" w14:textId="77777777" w:rsidTr="007B3B49">
        <w:tc>
          <w:tcPr>
            <w:tcW w:w="3402" w:type="dxa"/>
          </w:tcPr>
          <w:p w14:paraId="15A731EA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14:paraId="4A3288A4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FB0E2FC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Tekst300</w:t>
            </w:r>
          </w:p>
          <w:p w14:paraId="10008423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ED9FB1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3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4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lastRenderedPageBreak/>
              <w:t>minLength: 0</w:t>
            </w:r>
          </w:p>
          <w:p w14:paraId="0B82B365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3028DDEB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tekststreng på 300 chars.</w:t>
            </w:r>
          </w:p>
        </w:tc>
      </w:tr>
      <w:tr w:rsidR="007B3B49" w14:paraId="7DDF4C88" w14:textId="77777777" w:rsidTr="007B3B49">
        <w:tc>
          <w:tcPr>
            <w:tcW w:w="3402" w:type="dxa"/>
          </w:tcPr>
          <w:p w14:paraId="7A08158A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14:paraId="232F4778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5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6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7D5957E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7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8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07D4E6E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9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0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0DAA12FE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1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2" w:author="w18361" w:date="2012-05-10T14:3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50A7582A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3EEE1E72" w14:textId="77777777" w:rsid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12D76D" w14:textId="77777777" w:rsidR="007B3B49" w:rsidRPr="007B3B49" w:rsidRDefault="007B3B49" w:rsidP="007B3B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7A87F8BC" w14:textId="77777777" w:rsidR="001D2DD6" w:rsidRPr="007B3B49" w:rsidRDefault="001D2DD6" w:rsidP="007B3B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7B3B49" w:rsidSect="007B3B4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9C313" w14:textId="77777777" w:rsidR="00390636" w:rsidRDefault="00390636" w:rsidP="007B3B49">
      <w:pPr>
        <w:spacing w:line="240" w:lineRule="auto"/>
      </w:pPr>
      <w:r>
        <w:separator/>
      </w:r>
    </w:p>
  </w:endnote>
  <w:endnote w:type="continuationSeparator" w:id="0">
    <w:p w14:paraId="2B062BD4" w14:textId="77777777" w:rsidR="00390636" w:rsidRDefault="00390636" w:rsidP="007B3B49">
      <w:pPr>
        <w:spacing w:line="240" w:lineRule="auto"/>
      </w:pPr>
      <w:r>
        <w:continuationSeparator/>
      </w:r>
    </w:p>
  </w:endnote>
  <w:endnote w:type="continuationNotice" w:id="1">
    <w:p w14:paraId="01574FCD" w14:textId="77777777" w:rsidR="00390636" w:rsidRDefault="003906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479AD" w14:textId="77777777" w:rsidR="007B3B49" w:rsidRDefault="007B3B4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39B1C" w14:textId="43145D31" w:rsidR="007B3B49" w:rsidRPr="007B3B49" w:rsidRDefault="007B3B49" w:rsidP="007B3B4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34" w:author="w18361" w:date="2012-05-10T14:37:00Z">
      <w:r w:rsidR="00914577">
        <w:rPr>
          <w:rFonts w:ascii="Arial" w:hAnsi="Arial" w:cs="Arial"/>
          <w:noProof/>
          <w:sz w:val="16"/>
        </w:rPr>
        <w:delText>25. januar</w:delText>
      </w:r>
    </w:del>
    <w:ins w:id="35" w:author="w18361" w:date="2012-05-10T14:37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92129D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390636">
      <w:fldChar w:fldCharType="begin"/>
    </w:r>
    <w:r w:rsidR="00390636">
      <w:instrText xml:space="preserve"> NUMPAGES  \* MERGEFORMAT </w:instrText>
    </w:r>
    <w:r w:rsidR="00390636">
      <w:fldChar w:fldCharType="separate"/>
    </w:r>
    <w:r w:rsidR="0092129D" w:rsidRPr="0092129D">
      <w:rPr>
        <w:rFonts w:ascii="Arial" w:hAnsi="Arial" w:cs="Arial"/>
        <w:noProof/>
        <w:sz w:val="16"/>
      </w:rPr>
      <w:t>4</w:t>
    </w:r>
    <w:r w:rsidR="00390636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469FA" w14:textId="77777777" w:rsidR="007B3B49" w:rsidRDefault="007B3B4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B67CD" w14:textId="77777777" w:rsidR="00390636" w:rsidRDefault="00390636" w:rsidP="007B3B49">
      <w:pPr>
        <w:spacing w:line="240" w:lineRule="auto"/>
      </w:pPr>
      <w:r>
        <w:separator/>
      </w:r>
    </w:p>
  </w:footnote>
  <w:footnote w:type="continuationSeparator" w:id="0">
    <w:p w14:paraId="68DC956C" w14:textId="77777777" w:rsidR="00390636" w:rsidRDefault="00390636" w:rsidP="007B3B49">
      <w:pPr>
        <w:spacing w:line="240" w:lineRule="auto"/>
      </w:pPr>
      <w:r>
        <w:continuationSeparator/>
      </w:r>
    </w:p>
  </w:footnote>
  <w:footnote w:type="continuationNotice" w:id="1">
    <w:p w14:paraId="22E687BC" w14:textId="77777777" w:rsidR="00390636" w:rsidRDefault="003906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E43C0" w14:textId="77777777" w:rsidR="007B3B49" w:rsidRDefault="007B3B4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D9256" w14:textId="77777777" w:rsidR="007B3B49" w:rsidRPr="007B3B49" w:rsidRDefault="007B3B49" w:rsidP="007B3B49">
    <w:pPr>
      <w:pStyle w:val="Sidehoved"/>
      <w:jc w:val="center"/>
      <w:rPr>
        <w:rFonts w:ascii="Arial" w:hAnsi="Arial" w:cs="Arial"/>
      </w:rPr>
    </w:pPr>
    <w:r w:rsidRPr="007B3B49">
      <w:rPr>
        <w:rFonts w:ascii="Arial" w:hAnsi="Arial" w:cs="Arial"/>
      </w:rPr>
      <w:t>Servicebeskrivelse</w:t>
    </w:r>
  </w:p>
  <w:p w14:paraId="4153D9F7" w14:textId="77777777" w:rsidR="007B3B49" w:rsidRPr="007B3B49" w:rsidRDefault="007B3B49" w:rsidP="007B3B4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55D05" w14:textId="77777777" w:rsidR="007B3B49" w:rsidRDefault="007B3B4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D0BA1" w14:textId="77777777" w:rsidR="007B3B49" w:rsidRDefault="007B3B49" w:rsidP="007B3B4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2E3EA45" w14:textId="77777777" w:rsidR="007B3B49" w:rsidRPr="007B3B49" w:rsidRDefault="007B3B49" w:rsidP="007B3B4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6C18"/>
    <w:multiLevelType w:val="multilevel"/>
    <w:tmpl w:val="F0BE6D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6FCD6A9E"/>
    <w:multiLevelType w:val="multilevel"/>
    <w:tmpl w:val="8E1400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7B3B49"/>
    <w:rsid w:val="00036F44"/>
    <w:rsid w:val="001C5125"/>
    <w:rsid w:val="001D2DD6"/>
    <w:rsid w:val="00390636"/>
    <w:rsid w:val="007B3B49"/>
    <w:rsid w:val="00914577"/>
    <w:rsid w:val="0092129D"/>
    <w:rsid w:val="00B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129D"/>
    <w:pPr>
      <w:keepLines/>
      <w:numPr>
        <w:numId w:val="1"/>
      </w:numPr>
      <w:spacing w:after="360" w:line="240" w:lineRule="auto"/>
      <w:outlineLvl w:val="0"/>
      <w:pPrChange w:id="0" w:author="w18361" w:date="2012-05-10T14:3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4:3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29D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4:3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4:3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129D"/>
    <w:pPr>
      <w:keepNext/>
      <w:keepLines/>
      <w:numPr>
        <w:ilvl w:val="2"/>
        <w:numId w:val="1"/>
      </w:numPr>
      <w:spacing w:before="200"/>
      <w:outlineLvl w:val="2"/>
      <w:pPrChange w:id="2" w:author="w18361" w:date="2012-05-10T14:3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4:3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29D"/>
    <w:pPr>
      <w:keepNext/>
      <w:keepLines/>
      <w:numPr>
        <w:ilvl w:val="3"/>
        <w:numId w:val="1"/>
      </w:numPr>
      <w:spacing w:before="200"/>
      <w:outlineLvl w:val="3"/>
      <w:pPrChange w:id="3" w:author="w18361" w:date="2012-05-10T14:3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4:3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29D"/>
    <w:pPr>
      <w:keepNext/>
      <w:keepLines/>
      <w:numPr>
        <w:ilvl w:val="4"/>
        <w:numId w:val="1"/>
      </w:numPr>
      <w:spacing w:before="200"/>
      <w:outlineLvl w:val="4"/>
      <w:pPrChange w:id="4" w:author="w18361" w:date="2012-05-10T14:3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4:3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29D"/>
    <w:pPr>
      <w:keepNext/>
      <w:keepLines/>
      <w:numPr>
        <w:ilvl w:val="5"/>
        <w:numId w:val="1"/>
      </w:numPr>
      <w:spacing w:before="200"/>
      <w:outlineLvl w:val="5"/>
      <w:pPrChange w:id="5" w:author="w18361" w:date="2012-05-10T14:3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4:3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29D"/>
    <w:pPr>
      <w:keepNext/>
      <w:keepLines/>
      <w:numPr>
        <w:ilvl w:val="6"/>
        <w:numId w:val="1"/>
      </w:numPr>
      <w:spacing w:before="200"/>
      <w:outlineLvl w:val="6"/>
      <w:pPrChange w:id="6" w:author="w18361" w:date="2012-05-10T14:3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4:3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29D"/>
    <w:pPr>
      <w:keepNext/>
      <w:keepLines/>
      <w:numPr>
        <w:ilvl w:val="7"/>
        <w:numId w:val="1"/>
      </w:numPr>
      <w:spacing w:before="200"/>
      <w:outlineLvl w:val="7"/>
      <w:pPrChange w:id="7" w:author="w18361" w:date="2012-05-10T14:3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4:3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29D"/>
    <w:pPr>
      <w:keepNext/>
      <w:keepLines/>
      <w:numPr>
        <w:ilvl w:val="8"/>
        <w:numId w:val="1"/>
      </w:numPr>
      <w:spacing w:before="200"/>
      <w:outlineLvl w:val="8"/>
      <w:pPrChange w:id="8" w:author="w18361" w:date="2012-05-10T14:3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4:3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B4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B4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B4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B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B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B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B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B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B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B3B49"/>
  </w:style>
  <w:style w:type="paragraph" w:styleId="Sidefod">
    <w:name w:val="footer"/>
    <w:basedOn w:val="Normal"/>
    <w:link w:val="Sidefo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B3B4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12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1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2129D"/>
    <w:pPr>
      <w:keepLines/>
      <w:numPr>
        <w:numId w:val="1"/>
      </w:numPr>
      <w:spacing w:after="360" w:line="240" w:lineRule="auto"/>
      <w:outlineLvl w:val="0"/>
      <w:pPrChange w:id="9" w:author="w18361" w:date="2012-05-10T14:3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4:3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29D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4:3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4:3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2129D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4:3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4:3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29D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4:3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4:3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29D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4:3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4:3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29D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4:3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4:3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29D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4:3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4:3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29D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4:3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4:3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29D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4:3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4:3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B4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B4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B4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B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B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B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B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B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B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B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B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B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B3B49"/>
  </w:style>
  <w:style w:type="paragraph" w:styleId="Sidefod">
    <w:name w:val="footer"/>
    <w:basedOn w:val="Normal"/>
    <w:link w:val="SidefodTegn"/>
    <w:uiPriority w:val="99"/>
    <w:semiHidden/>
    <w:unhideWhenUsed/>
    <w:rsid w:val="007B3B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B3B4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12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1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B48D0-729E-4B93-891D-453F03AA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2012-05-10T10:12:00Z</dcterms:created>
  <dcterms:modified xsi:type="dcterms:W3CDTF">2012-05-10T12:37:00Z</dcterms:modified>
</cp:coreProperties>
</file>