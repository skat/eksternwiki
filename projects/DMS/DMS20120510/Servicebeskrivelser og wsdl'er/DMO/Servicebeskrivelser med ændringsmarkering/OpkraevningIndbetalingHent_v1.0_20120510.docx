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5391AF"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Change w:id="18">
          <w:tblGrid>
            <w:gridCol w:w="1134"/>
            <w:gridCol w:w="2835"/>
            <w:gridCol w:w="1134"/>
            <w:gridCol w:w="1701"/>
            <w:gridCol w:w="1701"/>
            <w:gridCol w:w="1840"/>
          </w:tblGrid>
        </w:tblGridChange>
      </w:tblGrid>
      <w:tr w:rsidR="00C95E95" w14:paraId="279BC836" w14:textId="77777777" w:rsidTr="00C95E95">
        <w:trPr>
          <w:trHeight w:hRule="exact" w:val="113"/>
        </w:trPr>
        <w:tc>
          <w:tcPr>
            <w:tcW w:w="10345" w:type="dxa"/>
            <w:gridSpan w:val="6"/>
            <w:shd w:val="clear" w:color="auto" w:fill="B3B3B3"/>
          </w:tcPr>
          <w:p w14:paraId="0D08D9E4"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95E95" w14:paraId="5E64529C" w14:textId="77777777" w:rsidTr="00C95E95">
        <w:trPr>
          <w:trHeight w:val="283"/>
        </w:trPr>
        <w:tc>
          <w:tcPr>
            <w:tcW w:w="10345" w:type="dxa"/>
            <w:gridSpan w:val="6"/>
            <w:tcBorders>
              <w:bottom w:val="single" w:sz="6" w:space="0" w:color="auto"/>
            </w:tcBorders>
          </w:tcPr>
          <w:p w14:paraId="1E5C84EE"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C95E95">
              <w:rPr>
                <w:rFonts w:ascii="Arial" w:hAnsi="Arial" w:cs="Arial"/>
                <w:b/>
                <w:sz w:val="30"/>
              </w:rPr>
              <w:t>OpkrævningIndbetalingHent</w:t>
            </w:r>
          </w:p>
        </w:tc>
      </w:tr>
      <w:tr w:rsidR="00C95E95" w14:paraId="1903EA46" w14:textId="77777777" w:rsidTr="00C95E95">
        <w:trPr>
          <w:trHeight w:val="283"/>
        </w:trPr>
        <w:tc>
          <w:tcPr>
            <w:tcW w:w="1134" w:type="dxa"/>
            <w:tcBorders>
              <w:top w:val="single" w:sz="6" w:space="0" w:color="auto"/>
              <w:bottom w:val="nil"/>
            </w:tcBorders>
            <w:shd w:val="clear" w:color="auto" w:fill="auto"/>
            <w:vAlign w:val="center"/>
          </w:tcPr>
          <w:p w14:paraId="49C214B2"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14:paraId="35A0CB54"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74A5271C"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14:paraId="7EDA55F4"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14:paraId="19206A5A"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14:paraId="0B9CCA27"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C95E95" w14:paraId="2B5A1146" w14:textId="77777777" w:rsidTr="00C95E95">
        <w:trPr>
          <w:trHeight w:val="283"/>
        </w:trPr>
        <w:tc>
          <w:tcPr>
            <w:tcW w:w="1134" w:type="dxa"/>
            <w:tcBorders>
              <w:top w:val="nil"/>
            </w:tcBorders>
            <w:shd w:val="clear" w:color="auto" w:fill="auto"/>
            <w:vAlign w:val="center"/>
          </w:tcPr>
          <w:p w14:paraId="463F4A6F"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14:paraId="05175759"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14:paraId="6B7EAEB2"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14:paraId="7600D9CC"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21-12-2010</w:t>
            </w:r>
          </w:p>
        </w:tc>
        <w:tc>
          <w:tcPr>
            <w:tcW w:w="1701" w:type="dxa"/>
            <w:tcBorders>
              <w:top w:val="nil"/>
            </w:tcBorders>
            <w:shd w:val="clear" w:color="auto" w:fill="auto"/>
            <w:vAlign w:val="center"/>
          </w:tcPr>
          <w:p w14:paraId="19B05FF9"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14:paraId="1E5E867C"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20-12-2011</w:t>
            </w:r>
          </w:p>
        </w:tc>
      </w:tr>
      <w:tr w:rsidR="00C95E95" w14:paraId="1EA3B50E" w14:textId="77777777" w:rsidTr="00C95E95">
        <w:trPr>
          <w:trHeight w:val="283"/>
        </w:trPr>
        <w:tc>
          <w:tcPr>
            <w:tcW w:w="10345" w:type="dxa"/>
            <w:gridSpan w:val="6"/>
            <w:shd w:val="clear" w:color="auto" w:fill="B3B3B3"/>
            <w:vAlign w:val="center"/>
          </w:tcPr>
          <w:p w14:paraId="3955762F"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C95E95" w14:paraId="1902D2D5" w14:textId="77777777" w:rsidTr="00C95E95">
        <w:trPr>
          <w:trHeight w:val="283"/>
        </w:trPr>
        <w:tc>
          <w:tcPr>
            <w:tcW w:w="10345" w:type="dxa"/>
            <w:gridSpan w:val="6"/>
            <w:vAlign w:val="center"/>
          </w:tcPr>
          <w:p w14:paraId="0965949C"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modtager input om en kunde og en specifik indbetaling og henter data vedr. denne indbetaling samt hvad den har dækket.</w:t>
            </w:r>
          </w:p>
        </w:tc>
      </w:tr>
      <w:tr w:rsidR="00C95E95" w14:paraId="7F76F278" w14:textId="77777777" w:rsidTr="00C95E95">
        <w:trPr>
          <w:trHeight w:val="283"/>
        </w:trPr>
        <w:tc>
          <w:tcPr>
            <w:tcW w:w="10345" w:type="dxa"/>
            <w:gridSpan w:val="6"/>
            <w:shd w:val="clear" w:color="auto" w:fill="B3B3B3"/>
            <w:vAlign w:val="center"/>
          </w:tcPr>
          <w:p w14:paraId="1C5EE4A9"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C95E95" w14:paraId="01C2549A" w14:textId="77777777" w:rsidTr="00C95E95">
        <w:trPr>
          <w:trHeight w:val="283"/>
        </w:trPr>
        <w:tc>
          <w:tcPr>
            <w:tcW w:w="10345" w:type="dxa"/>
            <w:gridSpan w:val="6"/>
          </w:tcPr>
          <w:p w14:paraId="1140E5F3"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 detailoplysninger for en indbetaling.</w:t>
            </w:r>
          </w:p>
        </w:tc>
      </w:tr>
      <w:tr w:rsidR="00C95E95" w14:paraId="4BFC22E2" w14:textId="77777777" w:rsidTr="00C95E95">
        <w:trPr>
          <w:trHeight w:val="283"/>
        </w:trPr>
        <w:tc>
          <w:tcPr>
            <w:tcW w:w="10345" w:type="dxa"/>
            <w:gridSpan w:val="6"/>
            <w:shd w:val="clear" w:color="auto" w:fill="B3B3B3"/>
            <w:vAlign w:val="center"/>
          </w:tcPr>
          <w:p w14:paraId="173449B3"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C95E95" w14:paraId="1B73255A" w14:textId="77777777" w:rsidTr="00C95E95">
        <w:trPr>
          <w:trHeight w:val="283"/>
        </w:trPr>
        <w:tc>
          <w:tcPr>
            <w:tcW w:w="10345" w:type="dxa"/>
            <w:gridSpan w:val="6"/>
            <w:shd w:val="clear" w:color="auto" w:fill="FFFFFF"/>
          </w:tcPr>
          <w:p w14:paraId="22D31431"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beskrives kriterier for kald af service, eventuelle sorteringer af output og andre relevante oplysninger til kaldende systemer.</w:t>
            </w:r>
          </w:p>
          <w:p w14:paraId="16BA5858"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5DBF8D2"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Beløbsfelter i output skal leveres om følger:</w:t>
            </w:r>
          </w:p>
          <w:p w14:paraId="62E54363"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OpkrævningIndbetalingBeløb             =&gt; Returneres med positivt fortegn.</w:t>
            </w:r>
          </w:p>
          <w:p w14:paraId="10572886"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OpkrævningFordringDækningBeløb  =&gt; Returneres med negativt fortegn.</w:t>
            </w:r>
          </w:p>
          <w:p w14:paraId="7ABA644F"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OpkrævningUdbetalingBeløb             =&gt; Returneres med negativt fortegn.</w:t>
            </w:r>
            <w:bookmarkStart w:id="19" w:name="_GoBack"/>
            <w:bookmarkEnd w:id="19"/>
          </w:p>
          <w:p w14:paraId="5BA71D6A"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2048F2"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29B32CC"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leveres godkendte udbetalinger med i retursvaret.</w:t>
            </w:r>
          </w:p>
          <w:p w14:paraId="06F88F82"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A62813"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 felter returneres ikke hvis der er tale om eksterne brugere:</w:t>
            </w:r>
          </w:p>
          <w:p w14:paraId="695C1D11"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OpkrævningIndbetalingSystem, OpkrævningKontantIndbetalingType, OpkrævningIndbetalingBogføringDato</w:t>
            </w:r>
          </w:p>
          <w:p w14:paraId="0DD40FE9"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5E95" w14:paraId="06358FB2" w14:textId="77777777" w:rsidTr="00C95E95">
        <w:trPr>
          <w:trHeight w:val="283"/>
        </w:trPr>
        <w:tc>
          <w:tcPr>
            <w:tcW w:w="10345" w:type="dxa"/>
            <w:gridSpan w:val="6"/>
            <w:shd w:val="clear" w:color="auto" w:fill="B3B3B3"/>
            <w:vAlign w:val="center"/>
          </w:tcPr>
          <w:p w14:paraId="2B6CC104"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C95E95" w14:paraId="6E2BE7A2" w14:textId="77777777" w:rsidTr="00C95E95">
        <w:trPr>
          <w:trHeight w:val="283"/>
        </w:trPr>
        <w:tc>
          <w:tcPr>
            <w:tcW w:w="10345" w:type="dxa"/>
            <w:gridSpan w:val="6"/>
            <w:shd w:val="clear" w:color="auto" w:fill="FFFFFF"/>
            <w:vAlign w:val="center"/>
          </w:tcPr>
          <w:p w14:paraId="4FD65FF4"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C95E95" w14:paraId="40F68DFA" w14:textId="77777777" w:rsidTr="00C95E95">
        <w:trPr>
          <w:trHeight w:val="283"/>
        </w:trPr>
        <w:tc>
          <w:tcPr>
            <w:tcW w:w="10345" w:type="dxa"/>
            <w:gridSpan w:val="6"/>
            <w:shd w:val="clear" w:color="auto" w:fill="FFFFFF"/>
          </w:tcPr>
          <w:p w14:paraId="25622372"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OpkrævningIndbetalingHent_I</w:t>
            </w:r>
          </w:p>
        </w:tc>
      </w:tr>
      <w:tr w:rsidR="00C95E95" w14:paraId="3B7654CF" w14:textId="77777777" w:rsidTr="00C95E95">
        <w:trPr>
          <w:trHeight w:val="283"/>
        </w:trPr>
        <w:tc>
          <w:tcPr>
            <w:tcW w:w="10345" w:type="dxa"/>
            <w:gridSpan w:val="6"/>
            <w:shd w:val="clear" w:color="auto" w:fill="FFFFFF"/>
          </w:tcPr>
          <w:p w14:paraId="4DB18730"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9C0E56"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OpkrævningIndbetalingInput *</w:t>
            </w:r>
          </w:p>
          <w:p w14:paraId="33DEC12D"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3A59D37"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KundeNummer </w:t>
            </w:r>
          </w:p>
          <w:p w14:paraId="038CED7F"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14:paraId="507FE28C"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OpkrævningIndbetalingID</w:t>
            </w:r>
          </w:p>
          <w:p w14:paraId="552304A7"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95E95" w14:paraId="32388882" w14:textId="77777777" w:rsidTr="00C95E95">
        <w:trPr>
          <w:trHeight w:val="283"/>
        </w:trPr>
        <w:tc>
          <w:tcPr>
            <w:tcW w:w="10345" w:type="dxa"/>
            <w:gridSpan w:val="6"/>
            <w:shd w:val="clear" w:color="auto" w:fill="FFFFFF"/>
            <w:vAlign w:val="center"/>
          </w:tcPr>
          <w:p w14:paraId="45A05062"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C95E95" w14:paraId="63B2F84E" w14:textId="77777777" w:rsidTr="00C95E95">
        <w:trPr>
          <w:trHeight w:val="283"/>
        </w:trPr>
        <w:tc>
          <w:tcPr>
            <w:tcW w:w="10345" w:type="dxa"/>
            <w:gridSpan w:val="6"/>
            <w:shd w:val="clear" w:color="auto" w:fill="FFFFFF"/>
          </w:tcPr>
          <w:p w14:paraId="3DD9B2F3"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OpkrævningIndbetalingHent_O</w:t>
            </w:r>
          </w:p>
        </w:tc>
      </w:tr>
      <w:tr w:rsidR="00C95E95" w14:paraId="6AA2DB35" w14:textId="77777777" w:rsidTr="00C95E95">
        <w:trPr>
          <w:trHeight w:val="283"/>
        </w:trPr>
        <w:tc>
          <w:tcPr>
            <w:tcW w:w="10345" w:type="dxa"/>
            <w:gridSpan w:val="6"/>
            <w:shd w:val="clear" w:color="auto" w:fill="FFFFFF"/>
          </w:tcPr>
          <w:p w14:paraId="63ECB4FB"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E7E990"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OpkrævningIndbetalingOutput *</w:t>
            </w:r>
          </w:p>
          <w:p w14:paraId="7DF7EDC2"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14:paraId="2B693160"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14:paraId="7D97FA20"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OpkrævningIndbetalingDato</w:t>
            </w:r>
          </w:p>
          <w:p w14:paraId="4A639E0D"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OpkrævningIndbetalingBeløb</w:t>
            </w:r>
          </w:p>
          <w:p w14:paraId="6AB33F4C"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(OpkrævningIndbetalingBogføringDato)</w:t>
            </w:r>
          </w:p>
          <w:p w14:paraId="799039FF"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(OpkrævningIndbetalingSystem)</w:t>
            </w:r>
          </w:p>
          <w:p w14:paraId="2D0DE15A"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(OpkrævningKontoIndbetalingForm)</w:t>
            </w:r>
          </w:p>
          <w:p w14:paraId="088AFAF6"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(OpkrævningKontantIndbetalingType)</w:t>
            </w:r>
          </w:p>
          <w:p w14:paraId="56CA6ADC"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FordringListe *</w:t>
            </w:r>
          </w:p>
          <w:p w14:paraId="2E725C4E"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14:paraId="744BE2C4"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 *</w:t>
            </w:r>
          </w:p>
          <w:p w14:paraId="1E476F84"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58DED9A"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OpkrævningFordringID</w:t>
            </w:r>
          </w:p>
          <w:p w14:paraId="20E0EDD6"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14:paraId="7010E9C1"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OpkrævningFordringDækningBeløb</w:t>
            </w:r>
          </w:p>
          <w:p w14:paraId="53E48819"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OpkrævningFordringDækningDato</w:t>
            </w:r>
          </w:p>
          <w:p w14:paraId="01461202"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14:paraId="782D91EB"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14:paraId="0743D13F"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14:paraId="4FBF19E7"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1519FB6"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14:paraId="6368FF6D"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UdbetalingListe *</w:t>
            </w:r>
          </w:p>
          <w:p w14:paraId="4E1BF19B"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14:paraId="2110AE90"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Udbetaling *</w:t>
            </w:r>
          </w:p>
          <w:p w14:paraId="18058954"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7722C24"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OpkrævningUdbetalingType</w:t>
            </w:r>
          </w:p>
          <w:p w14:paraId="621425A3"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OpkrævningUdbetalingDato</w:t>
            </w:r>
          </w:p>
          <w:p w14:paraId="39F4BFC6"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OpkrævningUdbetalingBeløb</w:t>
            </w:r>
          </w:p>
          <w:p w14:paraId="7D6DD56F"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9A2009A"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6FE08C2"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95E95" w14:paraId="652A1B69" w14:textId="77777777" w:rsidTr="00C95E95">
        <w:trPr>
          <w:trHeight w:val="283"/>
        </w:trPr>
        <w:tc>
          <w:tcPr>
            <w:tcW w:w="10345" w:type="dxa"/>
            <w:gridSpan w:val="6"/>
            <w:shd w:val="clear" w:color="auto" w:fill="FFFFFF"/>
            <w:vAlign w:val="center"/>
          </w:tcPr>
          <w:p w14:paraId="04C06D34"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C95E95" w14:paraId="5F1DA1C6" w14:textId="77777777" w:rsidTr="00C95E95">
        <w:trPr>
          <w:trHeight w:val="283"/>
        </w:trPr>
        <w:tc>
          <w:tcPr>
            <w:tcW w:w="10345" w:type="dxa"/>
            <w:gridSpan w:val="6"/>
            <w:shd w:val="clear" w:color="auto" w:fill="FFFFFF"/>
          </w:tcPr>
          <w:p w14:paraId="1B6A7BD7"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OpkrævningIndbetalingHent_FejlId</w:t>
            </w:r>
          </w:p>
        </w:tc>
      </w:tr>
      <w:tr w:rsidR="00C95E95" w14:paraId="35E8940A" w14:textId="77777777" w:rsidTr="00C95E95">
        <w:trPr>
          <w:trHeight w:val="283"/>
        </w:trPr>
        <w:tc>
          <w:tcPr>
            <w:tcW w:w="10345" w:type="dxa"/>
            <w:gridSpan w:val="6"/>
            <w:shd w:val="clear" w:color="auto" w:fill="FFFFFF"/>
          </w:tcPr>
          <w:p w14:paraId="0ED40B64"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7C5A25D"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73F2BBF9"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14:paraId="422238C4"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(OpkrævningIndbetalingID)</w:t>
            </w:r>
          </w:p>
        </w:tc>
      </w:tr>
      <w:tr w:rsidR="00C95E95" w14:paraId="05B91924" w14:textId="77777777" w:rsidTr="00C95E95">
        <w:trPr>
          <w:trHeight w:val="283"/>
        </w:trPr>
        <w:tc>
          <w:tcPr>
            <w:tcW w:w="10345" w:type="dxa"/>
            <w:gridSpan w:val="6"/>
            <w:shd w:val="clear" w:color="auto" w:fill="B3B3B3"/>
            <w:vAlign w:val="center"/>
          </w:tcPr>
          <w:p w14:paraId="36841F7F"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b/>
                <w:sz w:val="18"/>
                <w:rPrChange w:id="20" w:author="w18361" w:date="2012-05-10T13:37:00Z">
                  <w:rPr>
                    <w:rFonts w:ascii="Arial" w:hAnsi="Arial"/>
                    <w:b/>
                    <w:sz w:val="18"/>
                    <w:lang w:val="en-US"/>
                  </w:rPr>
                </w:rPrChange>
              </w:rPr>
            </w:pPr>
            <w:r>
              <w:rPr>
                <w:rFonts w:ascii="Arial" w:hAnsi="Arial"/>
                <w:b/>
                <w:sz w:val="18"/>
                <w:rPrChange w:id="21" w:author="w18361" w:date="2012-05-10T13:37:00Z">
                  <w:rPr>
                    <w:rFonts w:ascii="Arial" w:hAnsi="Arial"/>
                    <w:b/>
                    <w:sz w:val="18"/>
                    <w:lang w:val="en-US"/>
                  </w:rPr>
                </w:rPrChange>
              </w:rPr>
              <w:t>Referencer fra use case(s)</w:t>
            </w:r>
          </w:p>
        </w:tc>
      </w:tr>
      <w:tr w:rsidR="00C95E95" w14:paraId="0DB97D3C" w14:textId="77777777" w:rsidTr="00C95E95">
        <w:tblPrEx>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ExChange w:id="22" w:author="w18361" w:date="2012-05-10T13:37:00Z">
            <w:tblPrEx>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Ex>
          </w:tblPrExChange>
        </w:tblPrEx>
        <w:trPr>
          <w:trHeight w:val="283"/>
          <w:trPrChange w:id="23" w:author="w18361" w:date="2012-05-10T13:37:00Z">
            <w:trPr>
              <w:trHeight w:val="283"/>
            </w:trPr>
          </w:trPrChange>
        </w:trPr>
        <w:tc>
          <w:tcPr>
            <w:tcW w:w="10345" w:type="dxa"/>
            <w:gridSpan w:val="6"/>
            <w:shd w:val="clear" w:color="auto" w:fill="B3B3B3"/>
            <w:tcPrChange w:id="24" w:author="w18361" w:date="2012-05-10T13:37:00Z">
              <w:tcPr>
                <w:tcW w:w="10345" w:type="dxa"/>
                <w:gridSpan w:val="6"/>
                <w:shd w:val="clear" w:color="auto" w:fill="FFFFFF"/>
              </w:tcPr>
            </w:tcPrChange>
          </w:tcPr>
          <w:p w14:paraId="290630ED" w14:textId="08B0FF5B" w:rsidR="00C95E95" w:rsidRDefault="00E92F5A"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5" w:author="w18361" w:date="2012-05-10T13:37:00Z">
              <w:r w:rsidRPr="000E3AA5">
                <w:rPr>
                  <w:rFonts w:ascii="Arial" w:hAnsi="Arial" w:cs="Arial"/>
                  <w:sz w:val="18"/>
                  <w:lang w:val="en-US"/>
                </w:rPr>
                <w:delText xml:space="preserve"> </w:delText>
              </w:r>
              <w:r>
                <w:rPr>
                  <w:rFonts w:ascii="Arial" w:hAnsi="Arial" w:cs="Arial"/>
                  <w:sz w:val="18"/>
                </w:rPr>
                <w:delText xml:space="preserve">trin </w:delText>
              </w:r>
            </w:del>
            <w:r w:rsidR="00C95E95">
              <w:rPr>
                <w:rFonts w:ascii="Arial" w:hAnsi="Arial" w:cs="Arial"/>
                <w:sz w:val="18"/>
              </w:rPr>
              <w:t>Hent indbetaling i Use Case "19.05 Hent Indbetaling"</w:t>
            </w:r>
          </w:p>
          <w:p w14:paraId="6D8FCC70"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6" w:author="w18361" w:date="2012-05-10T13:37:00Z"/>
                <w:rFonts w:ascii="Arial" w:hAnsi="Arial" w:cs="Arial"/>
                <w:sz w:val="18"/>
              </w:rPr>
            </w:pPr>
          </w:p>
          <w:p w14:paraId="40A2C472"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7" w:author="w18361" w:date="2012-05-10T13:37:00Z"/>
                <w:rFonts w:ascii="Arial" w:hAnsi="Arial" w:cs="Arial"/>
                <w:sz w:val="18"/>
              </w:rPr>
            </w:pPr>
            <w:ins w:id="28" w:author="w18361" w:date="2012-05-10T13:37:00Z">
              <w:r>
                <w:rPr>
                  <w:rFonts w:ascii="Arial" w:hAnsi="Arial" w:cs="Arial"/>
                  <w:sz w:val="18"/>
                </w:rPr>
                <w:t>Detailbetalingsordning i Use Case "11.03 Opret eller rediger betalingsordning (web)"</w:t>
              </w:r>
            </w:ins>
          </w:p>
          <w:p w14:paraId="3F572880"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20062C42"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95E95" w:rsidSect="00C95E95">
          <w:headerReference w:type="even" r:id="rId9"/>
          <w:headerReference w:type="default" r:id="rId10"/>
          <w:footerReference w:type="even" r:id="rId11"/>
          <w:footerReference w:type="default" r:id="rId12"/>
          <w:headerReference w:type="first" r:id="rId13"/>
          <w:footerReference w:type="first" r:id="rId14"/>
          <w:pgSz w:w="11906" w:h="16838"/>
          <w:pgMar w:top="567" w:right="567" w:bottom="567" w:left="1134" w:header="283" w:footer="708" w:gutter="0"/>
          <w:cols w:space="708"/>
          <w:docGrid w:linePitch="360"/>
        </w:sectPr>
      </w:pPr>
    </w:p>
    <w:p w14:paraId="27DCA211"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C95E95" w14:paraId="7FC0695A" w14:textId="77777777" w:rsidTr="00C95E95">
        <w:trPr>
          <w:tblHeader/>
        </w:trPr>
        <w:tc>
          <w:tcPr>
            <w:tcW w:w="3402" w:type="dxa"/>
            <w:shd w:val="clear" w:color="auto" w:fill="B3B3B3"/>
            <w:vAlign w:val="center"/>
          </w:tcPr>
          <w:p w14:paraId="56422198"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14:paraId="420F9FA2"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14:paraId="6C6BD467"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C95E95" w14:paraId="0C466947" w14:textId="77777777" w:rsidTr="00C95E95">
        <w:tc>
          <w:tcPr>
            <w:tcW w:w="3402" w:type="dxa"/>
          </w:tcPr>
          <w:p w14:paraId="13969E27"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14:paraId="143E0CC5"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1" w:author="w18361" w:date="2012-05-10T13:37:00Z">
                  <w:rPr>
                    <w:rFonts w:ascii="Arial" w:hAnsi="Arial"/>
                    <w:sz w:val="18"/>
                    <w:lang w:val="en-US"/>
                  </w:rPr>
                </w:rPrChange>
              </w:rPr>
            </w:pPr>
            <w:r>
              <w:rPr>
                <w:rFonts w:ascii="Arial" w:hAnsi="Arial"/>
                <w:sz w:val="18"/>
                <w:rPrChange w:id="32" w:author="w18361" w:date="2012-05-10T13:37:00Z">
                  <w:rPr>
                    <w:rFonts w:ascii="Arial" w:hAnsi="Arial"/>
                    <w:sz w:val="18"/>
                    <w:lang w:val="en-US"/>
                  </w:rPr>
                </w:rPrChange>
              </w:rPr>
              <w:t xml:space="preserve">Domain: </w:t>
            </w:r>
          </w:p>
          <w:p w14:paraId="2B7CA9CD"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3" w:author="w18361" w:date="2012-05-10T13:37:00Z">
                  <w:rPr>
                    <w:rFonts w:ascii="Arial" w:hAnsi="Arial"/>
                    <w:sz w:val="18"/>
                    <w:lang w:val="en-US"/>
                  </w:rPr>
                </w:rPrChange>
              </w:rPr>
            </w:pPr>
            <w:r>
              <w:rPr>
                <w:rFonts w:ascii="Arial" w:hAnsi="Arial"/>
                <w:sz w:val="18"/>
                <w:rPrChange w:id="34" w:author="w18361" w:date="2012-05-10T13:37:00Z">
                  <w:rPr>
                    <w:rFonts w:ascii="Arial" w:hAnsi="Arial"/>
                    <w:sz w:val="18"/>
                    <w:lang w:val="en-US"/>
                  </w:rPr>
                </w:rPrChange>
              </w:rPr>
              <w:t>KundeNummer</w:t>
            </w:r>
          </w:p>
          <w:p w14:paraId="688AD4D8"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5" w:author="w18361" w:date="2012-05-10T13:37:00Z">
                  <w:rPr>
                    <w:rFonts w:ascii="Arial" w:hAnsi="Arial"/>
                    <w:sz w:val="18"/>
                    <w:lang w:val="en-US"/>
                  </w:rPr>
                </w:rPrChange>
              </w:rPr>
            </w:pPr>
            <w:r>
              <w:rPr>
                <w:rFonts w:ascii="Arial" w:hAnsi="Arial"/>
                <w:sz w:val="18"/>
                <w:rPrChange w:id="36" w:author="w18361" w:date="2012-05-10T13:37:00Z">
                  <w:rPr>
                    <w:rFonts w:ascii="Arial" w:hAnsi="Arial"/>
                    <w:sz w:val="18"/>
                    <w:lang w:val="en-US"/>
                  </w:rPr>
                </w:rPrChange>
              </w:rPr>
              <w:t>base: string</w:t>
            </w:r>
          </w:p>
          <w:p w14:paraId="3114453A"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7" w:author="w18361" w:date="2012-05-10T13:37:00Z">
                  <w:rPr>
                    <w:rFonts w:ascii="Arial" w:hAnsi="Arial"/>
                    <w:sz w:val="18"/>
                    <w:lang w:val="en-US"/>
                  </w:rPr>
                </w:rPrChange>
              </w:rPr>
            </w:pPr>
            <w:r>
              <w:rPr>
                <w:rFonts w:ascii="Arial" w:hAnsi="Arial"/>
                <w:sz w:val="18"/>
                <w:rPrChange w:id="38" w:author="w18361" w:date="2012-05-10T13:37:00Z">
                  <w:rPr>
                    <w:rFonts w:ascii="Arial" w:hAnsi="Arial"/>
                    <w:sz w:val="18"/>
                    <w:lang w:val="en-US"/>
                  </w:rPr>
                </w:rPrChange>
              </w:rPr>
              <w:t>maxLength: 11</w:t>
            </w:r>
          </w:p>
          <w:p w14:paraId="71B084FB"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9" w:author="w18361" w:date="2012-05-10T13:37:00Z">
                  <w:rPr>
                    <w:rFonts w:ascii="Arial" w:hAnsi="Arial"/>
                    <w:sz w:val="18"/>
                    <w:lang w:val="en-US"/>
                  </w:rPr>
                </w:rPrChange>
              </w:rPr>
            </w:pPr>
            <w:r>
              <w:rPr>
                <w:rFonts w:ascii="Arial" w:hAnsi="Arial"/>
                <w:sz w:val="18"/>
                <w:rPrChange w:id="40" w:author="w18361" w:date="2012-05-10T13:37:00Z">
                  <w:rPr>
                    <w:rFonts w:ascii="Arial" w:hAnsi="Arial"/>
                    <w:sz w:val="18"/>
                    <w:lang w:val="en-US"/>
                  </w:rPr>
                </w:rPrChange>
              </w:rPr>
              <w:t>pattern: [0-9]{8,11}</w:t>
            </w:r>
          </w:p>
        </w:tc>
        <w:tc>
          <w:tcPr>
            <w:tcW w:w="4671" w:type="dxa"/>
          </w:tcPr>
          <w:p w14:paraId="1BEA72E5"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C95E95" w14:paraId="34F4F765" w14:textId="77777777" w:rsidTr="00C95E95">
        <w:tc>
          <w:tcPr>
            <w:tcW w:w="3402" w:type="dxa"/>
          </w:tcPr>
          <w:p w14:paraId="0441711C"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14:paraId="5D9CE802"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1" w:author="w18361" w:date="2012-05-10T13:37:00Z">
                  <w:rPr>
                    <w:rFonts w:ascii="Arial" w:hAnsi="Arial"/>
                    <w:sz w:val="18"/>
                    <w:lang w:val="en-US"/>
                  </w:rPr>
                </w:rPrChange>
              </w:rPr>
            </w:pPr>
            <w:r>
              <w:rPr>
                <w:rFonts w:ascii="Arial" w:hAnsi="Arial"/>
                <w:sz w:val="18"/>
                <w:rPrChange w:id="42" w:author="w18361" w:date="2012-05-10T13:37:00Z">
                  <w:rPr>
                    <w:rFonts w:ascii="Arial" w:hAnsi="Arial"/>
                    <w:sz w:val="18"/>
                    <w:lang w:val="en-US"/>
                  </w:rPr>
                </w:rPrChange>
              </w:rPr>
              <w:t xml:space="preserve">Domain: </w:t>
            </w:r>
          </w:p>
          <w:p w14:paraId="677D6E57"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3" w:author="w18361" w:date="2012-05-10T13:37:00Z">
                  <w:rPr>
                    <w:rFonts w:ascii="Arial" w:hAnsi="Arial"/>
                    <w:sz w:val="18"/>
                    <w:lang w:val="en-US"/>
                  </w:rPr>
                </w:rPrChange>
              </w:rPr>
            </w:pPr>
            <w:r>
              <w:rPr>
                <w:rFonts w:ascii="Arial" w:hAnsi="Arial"/>
                <w:sz w:val="18"/>
                <w:rPrChange w:id="44" w:author="w18361" w:date="2012-05-10T13:37:00Z">
                  <w:rPr>
                    <w:rFonts w:ascii="Arial" w:hAnsi="Arial"/>
                    <w:sz w:val="18"/>
                    <w:lang w:val="en-US"/>
                  </w:rPr>
                </w:rPrChange>
              </w:rPr>
              <w:t>Tekst30</w:t>
            </w:r>
          </w:p>
          <w:p w14:paraId="51FEE2BC"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5" w:author="w18361" w:date="2012-05-10T13:37:00Z">
                  <w:rPr>
                    <w:rFonts w:ascii="Arial" w:hAnsi="Arial"/>
                    <w:sz w:val="18"/>
                    <w:lang w:val="en-US"/>
                  </w:rPr>
                </w:rPrChange>
              </w:rPr>
            </w:pPr>
            <w:r>
              <w:rPr>
                <w:rFonts w:ascii="Arial" w:hAnsi="Arial"/>
                <w:sz w:val="18"/>
                <w:rPrChange w:id="46" w:author="w18361" w:date="2012-05-10T13:37:00Z">
                  <w:rPr>
                    <w:rFonts w:ascii="Arial" w:hAnsi="Arial"/>
                    <w:sz w:val="18"/>
                    <w:lang w:val="en-US"/>
                  </w:rPr>
                </w:rPrChange>
              </w:rPr>
              <w:t>base: string</w:t>
            </w:r>
          </w:p>
          <w:p w14:paraId="3A4D2C0D"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7" w:author="w18361" w:date="2012-05-10T13:37:00Z">
                  <w:rPr>
                    <w:rFonts w:ascii="Arial" w:hAnsi="Arial"/>
                    <w:sz w:val="18"/>
                    <w:lang w:val="en-US"/>
                  </w:rPr>
                </w:rPrChange>
              </w:rPr>
            </w:pPr>
            <w:r>
              <w:rPr>
                <w:rFonts w:ascii="Arial" w:hAnsi="Arial"/>
                <w:sz w:val="18"/>
                <w:rPrChange w:id="48" w:author="w18361" w:date="2012-05-10T13:37:00Z">
                  <w:rPr>
                    <w:rFonts w:ascii="Arial" w:hAnsi="Arial"/>
                    <w:sz w:val="18"/>
                    <w:lang w:val="en-US"/>
                  </w:rPr>
                </w:rPrChange>
              </w:rPr>
              <w:t>maxLength: 30</w:t>
            </w:r>
          </w:p>
        </w:tc>
        <w:tc>
          <w:tcPr>
            <w:tcW w:w="4671" w:type="dxa"/>
          </w:tcPr>
          <w:p w14:paraId="3D9FBBD3"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14:paraId="33F563F9"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090485"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3CFF63F1"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14:paraId="2CA9F788"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14:paraId="0F89F43A"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14:paraId="3A6B040D"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14:paraId="36873C4B"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14:paraId="7D20CD5A"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14:paraId="6E72FA2B"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14:paraId="4BF422DB"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14:paraId="6FEA004D"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14:paraId="7F1A7484"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C95E95" w14:paraId="3A7BEBBB" w14:textId="77777777" w:rsidTr="00C95E95">
        <w:tc>
          <w:tcPr>
            <w:tcW w:w="3402" w:type="dxa"/>
          </w:tcPr>
          <w:p w14:paraId="34C3B8E1"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14:paraId="53986BC0"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9" w:author="w18361" w:date="2012-05-10T13:37:00Z">
                  <w:rPr>
                    <w:rFonts w:ascii="Arial" w:hAnsi="Arial"/>
                    <w:sz w:val="18"/>
                    <w:lang w:val="en-US"/>
                  </w:rPr>
                </w:rPrChange>
              </w:rPr>
            </w:pPr>
            <w:r>
              <w:rPr>
                <w:rFonts w:ascii="Arial" w:hAnsi="Arial"/>
                <w:sz w:val="18"/>
                <w:rPrChange w:id="50" w:author="w18361" w:date="2012-05-10T13:37:00Z">
                  <w:rPr>
                    <w:rFonts w:ascii="Arial" w:hAnsi="Arial"/>
                    <w:sz w:val="18"/>
                    <w:lang w:val="en-US"/>
                  </w:rPr>
                </w:rPrChange>
              </w:rPr>
              <w:t xml:space="preserve">Domain: </w:t>
            </w:r>
          </w:p>
          <w:p w14:paraId="196A80B1"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1" w:author="w18361" w:date="2012-05-10T13:37:00Z">
                  <w:rPr>
                    <w:rFonts w:ascii="Arial" w:hAnsi="Arial"/>
                    <w:sz w:val="18"/>
                    <w:lang w:val="en-US"/>
                  </w:rPr>
                </w:rPrChange>
              </w:rPr>
            </w:pPr>
            <w:r>
              <w:rPr>
                <w:rFonts w:ascii="Arial" w:hAnsi="Arial"/>
                <w:sz w:val="18"/>
                <w:rPrChange w:id="52" w:author="w18361" w:date="2012-05-10T13:37:00Z">
                  <w:rPr>
                    <w:rFonts w:ascii="Arial" w:hAnsi="Arial"/>
                    <w:sz w:val="18"/>
                    <w:lang w:val="en-US"/>
                  </w:rPr>
                </w:rPrChange>
              </w:rPr>
              <w:t>BeløbPositivNegativ15Decimaler2</w:t>
            </w:r>
          </w:p>
          <w:p w14:paraId="25D7B4E8"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3" w:author="w18361" w:date="2012-05-10T13:37:00Z">
                  <w:rPr>
                    <w:rFonts w:ascii="Arial" w:hAnsi="Arial"/>
                    <w:sz w:val="18"/>
                    <w:lang w:val="en-US"/>
                  </w:rPr>
                </w:rPrChange>
              </w:rPr>
            </w:pPr>
            <w:r>
              <w:rPr>
                <w:rFonts w:ascii="Arial" w:hAnsi="Arial"/>
                <w:sz w:val="18"/>
                <w:rPrChange w:id="54" w:author="w18361" w:date="2012-05-10T13:37:00Z">
                  <w:rPr>
                    <w:rFonts w:ascii="Arial" w:hAnsi="Arial"/>
                    <w:sz w:val="18"/>
                    <w:lang w:val="en-US"/>
                  </w:rPr>
                </w:rPrChange>
              </w:rPr>
              <w:t>base: decimal</w:t>
            </w:r>
          </w:p>
          <w:p w14:paraId="5F44015F"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5" w:author="w18361" w:date="2012-05-10T13:37:00Z">
                  <w:rPr>
                    <w:rFonts w:ascii="Arial" w:hAnsi="Arial"/>
                    <w:sz w:val="18"/>
                    <w:lang w:val="en-US"/>
                  </w:rPr>
                </w:rPrChange>
              </w:rPr>
            </w:pPr>
            <w:r>
              <w:rPr>
                <w:rFonts w:ascii="Arial" w:hAnsi="Arial"/>
                <w:sz w:val="18"/>
                <w:rPrChange w:id="56" w:author="w18361" w:date="2012-05-10T13:37:00Z">
                  <w:rPr>
                    <w:rFonts w:ascii="Arial" w:hAnsi="Arial"/>
                    <w:sz w:val="18"/>
                    <w:lang w:val="en-US"/>
                  </w:rPr>
                </w:rPrChange>
              </w:rPr>
              <w:t>maxInclusive: 999999999999999</w:t>
            </w:r>
          </w:p>
          <w:p w14:paraId="4EF5723A"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14:paraId="392BF74F"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6BB5C2D"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14:paraId="3CCC1951"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14:paraId="7CF412A3"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C95E95" w14:paraId="3A6A4B2E" w14:textId="77777777" w:rsidTr="00C95E95">
        <w:tc>
          <w:tcPr>
            <w:tcW w:w="3402" w:type="dxa"/>
          </w:tcPr>
          <w:p w14:paraId="3F0F29CB"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OpkrævningFordringDækningBeløb</w:t>
            </w:r>
          </w:p>
        </w:tc>
        <w:tc>
          <w:tcPr>
            <w:tcW w:w="1701" w:type="dxa"/>
          </w:tcPr>
          <w:p w14:paraId="43C327D0"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7" w:author="w18361" w:date="2012-05-10T13:37:00Z">
                  <w:rPr>
                    <w:rFonts w:ascii="Arial" w:hAnsi="Arial"/>
                    <w:sz w:val="18"/>
                    <w:lang w:val="en-US"/>
                  </w:rPr>
                </w:rPrChange>
              </w:rPr>
            </w:pPr>
            <w:r>
              <w:rPr>
                <w:rFonts w:ascii="Arial" w:hAnsi="Arial"/>
                <w:sz w:val="18"/>
                <w:rPrChange w:id="58" w:author="w18361" w:date="2012-05-10T13:37:00Z">
                  <w:rPr>
                    <w:rFonts w:ascii="Arial" w:hAnsi="Arial"/>
                    <w:sz w:val="18"/>
                    <w:lang w:val="en-US"/>
                  </w:rPr>
                </w:rPrChange>
              </w:rPr>
              <w:t xml:space="preserve">Domain: </w:t>
            </w:r>
          </w:p>
          <w:p w14:paraId="30DB32F3"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9" w:author="w18361" w:date="2012-05-10T13:37:00Z">
                  <w:rPr>
                    <w:rFonts w:ascii="Arial" w:hAnsi="Arial"/>
                    <w:sz w:val="18"/>
                    <w:lang w:val="en-US"/>
                  </w:rPr>
                </w:rPrChange>
              </w:rPr>
            </w:pPr>
            <w:r>
              <w:rPr>
                <w:rFonts w:ascii="Arial" w:hAnsi="Arial"/>
                <w:sz w:val="18"/>
                <w:rPrChange w:id="60" w:author="w18361" w:date="2012-05-10T13:37:00Z">
                  <w:rPr>
                    <w:rFonts w:ascii="Arial" w:hAnsi="Arial"/>
                    <w:sz w:val="18"/>
                    <w:lang w:val="en-US"/>
                  </w:rPr>
                </w:rPrChange>
              </w:rPr>
              <w:t>Beløb</w:t>
            </w:r>
          </w:p>
          <w:p w14:paraId="643E6CB1"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61" w:author="w18361" w:date="2012-05-10T13:37:00Z">
                  <w:rPr>
                    <w:rFonts w:ascii="Arial" w:hAnsi="Arial"/>
                    <w:sz w:val="18"/>
                    <w:lang w:val="en-US"/>
                  </w:rPr>
                </w:rPrChange>
              </w:rPr>
            </w:pPr>
            <w:r>
              <w:rPr>
                <w:rFonts w:ascii="Arial" w:hAnsi="Arial"/>
                <w:sz w:val="18"/>
                <w:rPrChange w:id="62" w:author="w18361" w:date="2012-05-10T13:37:00Z">
                  <w:rPr>
                    <w:rFonts w:ascii="Arial" w:hAnsi="Arial"/>
                    <w:sz w:val="18"/>
                    <w:lang w:val="en-US"/>
                  </w:rPr>
                </w:rPrChange>
              </w:rPr>
              <w:t>base: decimal</w:t>
            </w:r>
          </w:p>
          <w:p w14:paraId="49DCA907"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63" w:author="w18361" w:date="2012-05-10T13:37:00Z">
                  <w:rPr>
                    <w:rFonts w:ascii="Arial" w:hAnsi="Arial"/>
                    <w:sz w:val="18"/>
                    <w:lang w:val="en-US"/>
                  </w:rPr>
                </w:rPrChange>
              </w:rPr>
            </w:pPr>
            <w:r>
              <w:rPr>
                <w:rFonts w:ascii="Arial" w:hAnsi="Arial"/>
                <w:sz w:val="18"/>
                <w:rPrChange w:id="64" w:author="w18361" w:date="2012-05-10T13:37:00Z">
                  <w:rPr>
                    <w:rFonts w:ascii="Arial" w:hAnsi="Arial"/>
                    <w:sz w:val="18"/>
                    <w:lang w:val="en-US"/>
                  </w:rPr>
                </w:rPrChange>
              </w:rPr>
              <w:t>totalDigits: 13</w:t>
            </w:r>
          </w:p>
          <w:p w14:paraId="314D4C82"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D7CDE55"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fordringen er dækket med, dvs. hvis fordringen er på 1000 kr. og indbetalingen er på 500 kr., så er FordringDækningBeløb 500 kr.</w:t>
            </w:r>
          </w:p>
        </w:tc>
      </w:tr>
      <w:tr w:rsidR="00C95E95" w14:paraId="27C55407" w14:textId="77777777" w:rsidTr="00C95E95">
        <w:tc>
          <w:tcPr>
            <w:tcW w:w="3402" w:type="dxa"/>
          </w:tcPr>
          <w:p w14:paraId="1AD2F78F"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OpkrævningFordringDækningDato</w:t>
            </w:r>
          </w:p>
        </w:tc>
        <w:tc>
          <w:tcPr>
            <w:tcW w:w="1701" w:type="dxa"/>
          </w:tcPr>
          <w:p w14:paraId="2A6FE63E"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1E0A254"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41C04722"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875BC4C"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hvor fordringen er dækket med et givet beløb.</w:t>
            </w:r>
          </w:p>
        </w:tc>
      </w:tr>
      <w:tr w:rsidR="00C95E95" w14:paraId="4E832EA1" w14:textId="77777777" w:rsidTr="00C95E95">
        <w:tc>
          <w:tcPr>
            <w:tcW w:w="3402" w:type="dxa"/>
          </w:tcPr>
          <w:p w14:paraId="58354EA8"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14:paraId="10177321"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65" w:author="w18361" w:date="2012-05-10T13:37:00Z">
                  <w:rPr>
                    <w:rFonts w:ascii="Arial" w:hAnsi="Arial"/>
                    <w:sz w:val="18"/>
                    <w:lang w:val="en-US"/>
                  </w:rPr>
                </w:rPrChange>
              </w:rPr>
            </w:pPr>
            <w:r>
              <w:rPr>
                <w:rFonts w:ascii="Arial" w:hAnsi="Arial"/>
                <w:sz w:val="18"/>
                <w:rPrChange w:id="66" w:author="w18361" w:date="2012-05-10T13:37:00Z">
                  <w:rPr>
                    <w:rFonts w:ascii="Arial" w:hAnsi="Arial"/>
                    <w:sz w:val="18"/>
                    <w:lang w:val="en-US"/>
                  </w:rPr>
                </w:rPrChange>
              </w:rPr>
              <w:t xml:space="preserve">Domain: </w:t>
            </w:r>
          </w:p>
          <w:p w14:paraId="6EA86245"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67" w:author="w18361" w:date="2012-05-10T13:37:00Z">
                  <w:rPr>
                    <w:rFonts w:ascii="Arial" w:hAnsi="Arial"/>
                    <w:sz w:val="18"/>
                    <w:lang w:val="en-US"/>
                  </w:rPr>
                </w:rPrChange>
              </w:rPr>
            </w:pPr>
            <w:r>
              <w:rPr>
                <w:rFonts w:ascii="Arial" w:hAnsi="Arial"/>
                <w:sz w:val="18"/>
                <w:rPrChange w:id="68" w:author="w18361" w:date="2012-05-10T13:37:00Z">
                  <w:rPr>
                    <w:rFonts w:ascii="Arial" w:hAnsi="Arial"/>
                    <w:sz w:val="18"/>
                    <w:lang w:val="en-US"/>
                  </w:rPr>
                </w:rPrChange>
              </w:rPr>
              <w:t>Tekst32</w:t>
            </w:r>
          </w:p>
          <w:p w14:paraId="4CCEF47D"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69" w:author="w18361" w:date="2012-05-10T13:37:00Z">
                  <w:rPr>
                    <w:rFonts w:ascii="Arial" w:hAnsi="Arial"/>
                    <w:sz w:val="18"/>
                    <w:lang w:val="en-US"/>
                  </w:rPr>
                </w:rPrChange>
              </w:rPr>
            </w:pPr>
            <w:r>
              <w:rPr>
                <w:rFonts w:ascii="Arial" w:hAnsi="Arial"/>
                <w:sz w:val="18"/>
                <w:rPrChange w:id="70" w:author="w18361" w:date="2012-05-10T13:37:00Z">
                  <w:rPr>
                    <w:rFonts w:ascii="Arial" w:hAnsi="Arial"/>
                    <w:sz w:val="18"/>
                    <w:lang w:val="en-US"/>
                  </w:rPr>
                </w:rPrChange>
              </w:rPr>
              <w:t>base: string</w:t>
            </w:r>
          </w:p>
          <w:p w14:paraId="3A86502E"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71" w:author="w18361" w:date="2012-05-10T13:37:00Z">
                  <w:rPr>
                    <w:rFonts w:ascii="Arial" w:hAnsi="Arial"/>
                    <w:sz w:val="18"/>
                    <w:lang w:val="en-US"/>
                  </w:rPr>
                </w:rPrChange>
              </w:rPr>
            </w:pPr>
            <w:r>
              <w:rPr>
                <w:rFonts w:ascii="Arial" w:hAnsi="Arial"/>
                <w:sz w:val="18"/>
                <w:rPrChange w:id="72" w:author="w18361" w:date="2012-05-10T13:37:00Z">
                  <w:rPr>
                    <w:rFonts w:ascii="Arial" w:hAnsi="Arial"/>
                    <w:sz w:val="18"/>
                    <w:lang w:val="en-US"/>
                  </w:rPr>
                </w:rPrChange>
              </w:rPr>
              <w:t>maxLength: 32</w:t>
            </w:r>
          </w:p>
        </w:tc>
        <w:tc>
          <w:tcPr>
            <w:tcW w:w="4671" w:type="dxa"/>
          </w:tcPr>
          <w:p w14:paraId="4DBEB659"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14:paraId="286652AB"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87E37E5"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14:paraId="1D333ADD"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65EEB3"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5E95" w14:paraId="6615F04C" w14:textId="77777777" w:rsidTr="00C95E95">
        <w:tc>
          <w:tcPr>
            <w:tcW w:w="3402" w:type="dxa"/>
          </w:tcPr>
          <w:p w14:paraId="19A0BC05"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14:paraId="4659C403"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CC189C4"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27CF2CE0"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1F94CD7"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14:paraId="6405A82C"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14:paraId="4811988B"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5E95" w14:paraId="48F64ADD" w14:textId="77777777" w:rsidTr="00C95E95">
        <w:tc>
          <w:tcPr>
            <w:tcW w:w="3402" w:type="dxa"/>
          </w:tcPr>
          <w:p w14:paraId="72B091B6"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14:paraId="7AD2E7DA"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8159640"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3F31D90F"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660FD0C"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14:paraId="01D8A515"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14:paraId="6F41C382"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5E95" w14:paraId="0BE79651" w14:textId="77777777" w:rsidTr="00C95E95">
        <w:tc>
          <w:tcPr>
            <w:tcW w:w="3402" w:type="dxa"/>
          </w:tcPr>
          <w:p w14:paraId="2BA2DBA0"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14:paraId="21D04CB6"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73" w:author="w18361" w:date="2012-05-10T13:37:00Z">
                  <w:rPr>
                    <w:rFonts w:ascii="Arial" w:hAnsi="Arial"/>
                    <w:sz w:val="18"/>
                    <w:lang w:val="en-US"/>
                  </w:rPr>
                </w:rPrChange>
              </w:rPr>
            </w:pPr>
            <w:r>
              <w:rPr>
                <w:rFonts w:ascii="Arial" w:hAnsi="Arial"/>
                <w:sz w:val="18"/>
                <w:rPrChange w:id="74" w:author="w18361" w:date="2012-05-10T13:37:00Z">
                  <w:rPr>
                    <w:rFonts w:ascii="Arial" w:hAnsi="Arial"/>
                    <w:sz w:val="18"/>
                    <w:lang w:val="en-US"/>
                  </w:rPr>
                </w:rPrChange>
              </w:rPr>
              <w:t xml:space="preserve">Domain: </w:t>
            </w:r>
          </w:p>
          <w:p w14:paraId="4F1BB5D0"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75" w:author="w18361" w:date="2012-05-10T13:37:00Z">
                  <w:rPr>
                    <w:rFonts w:ascii="Arial" w:hAnsi="Arial"/>
                    <w:sz w:val="18"/>
                    <w:lang w:val="en-US"/>
                  </w:rPr>
                </w:rPrChange>
              </w:rPr>
            </w:pPr>
            <w:r>
              <w:rPr>
                <w:rFonts w:ascii="Arial" w:hAnsi="Arial"/>
                <w:sz w:val="18"/>
                <w:rPrChange w:id="76" w:author="w18361" w:date="2012-05-10T13:37:00Z">
                  <w:rPr>
                    <w:rFonts w:ascii="Arial" w:hAnsi="Arial"/>
                    <w:sz w:val="18"/>
                    <w:lang w:val="en-US"/>
                  </w:rPr>
                </w:rPrChange>
              </w:rPr>
              <w:t>ID4</w:t>
            </w:r>
          </w:p>
          <w:p w14:paraId="751AC247"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77" w:author="w18361" w:date="2012-05-10T13:37:00Z">
                  <w:rPr>
                    <w:rFonts w:ascii="Arial" w:hAnsi="Arial"/>
                    <w:sz w:val="18"/>
                    <w:lang w:val="en-US"/>
                  </w:rPr>
                </w:rPrChange>
              </w:rPr>
            </w:pPr>
            <w:r>
              <w:rPr>
                <w:rFonts w:ascii="Arial" w:hAnsi="Arial"/>
                <w:sz w:val="18"/>
                <w:rPrChange w:id="78" w:author="w18361" w:date="2012-05-10T13:37:00Z">
                  <w:rPr>
                    <w:rFonts w:ascii="Arial" w:hAnsi="Arial"/>
                    <w:sz w:val="18"/>
                    <w:lang w:val="en-US"/>
                  </w:rPr>
                </w:rPrChange>
              </w:rPr>
              <w:t>base: integer</w:t>
            </w:r>
          </w:p>
          <w:p w14:paraId="1E9C1635"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79" w:author="w18361" w:date="2012-05-10T13:37:00Z">
                  <w:rPr>
                    <w:rFonts w:ascii="Arial" w:hAnsi="Arial"/>
                    <w:sz w:val="18"/>
                    <w:lang w:val="en-US"/>
                  </w:rPr>
                </w:rPrChange>
              </w:rPr>
            </w:pPr>
            <w:r>
              <w:rPr>
                <w:rFonts w:ascii="Arial" w:hAnsi="Arial"/>
                <w:sz w:val="18"/>
                <w:rPrChange w:id="80" w:author="w18361" w:date="2012-05-10T13:37:00Z">
                  <w:rPr>
                    <w:rFonts w:ascii="Arial" w:hAnsi="Arial"/>
                    <w:sz w:val="18"/>
                    <w:lang w:val="en-US"/>
                  </w:rPr>
                </w:rPrChange>
              </w:rPr>
              <w:t>totalDigits: 4</w:t>
            </w:r>
          </w:p>
        </w:tc>
        <w:tc>
          <w:tcPr>
            <w:tcW w:w="4671" w:type="dxa"/>
          </w:tcPr>
          <w:p w14:paraId="650C9ED5"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14:paraId="30363855"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1BDE63"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14:paraId="672F36B5"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14:paraId="1952A72E"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1200-1249 - Bøder</w:t>
            </w:r>
          </w:p>
          <w:p w14:paraId="12E458FE"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14:paraId="5D36D479"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14:paraId="1B821BBF"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14:paraId="696F368A"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14:paraId="6A8C4943"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14:paraId="22E37638"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14:paraId="0B3B04E2"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14:paraId="723710F7"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92BCC8"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29611176"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C95E95" w14:paraId="22F5BCF9" w14:textId="77777777" w:rsidTr="00C95E95">
        <w:tc>
          <w:tcPr>
            <w:tcW w:w="3402" w:type="dxa"/>
          </w:tcPr>
          <w:p w14:paraId="4E7E489D"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OpkrævningIndbetalingBeløb</w:t>
            </w:r>
          </w:p>
        </w:tc>
        <w:tc>
          <w:tcPr>
            <w:tcW w:w="1701" w:type="dxa"/>
          </w:tcPr>
          <w:p w14:paraId="5DB488CC"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81" w:author="w18361" w:date="2012-05-10T13:37:00Z">
                  <w:rPr>
                    <w:rFonts w:ascii="Arial" w:hAnsi="Arial"/>
                    <w:sz w:val="18"/>
                    <w:lang w:val="en-US"/>
                  </w:rPr>
                </w:rPrChange>
              </w:rPr>
            </w:pPr>
            <w:r>
              <w:rPr>
                <w:rFonts w:ascii="Arial" w:hAnsi="Arial"/>
                <w:sz w:val="18"/>
                <w:rPrChange w:id="82" w:author="w18361" w:date="2012-05-10T13:37:00Z">
                  <w:rPr>
                    <w:rFonts w:ascii="Arial" w:hAnsi="Arial"/>
                    <w:sz w:val="18"/>
                    <w:lang w:val="en-US"/>
                  </w:rPr>
                </w:rPrChange>
              </w:rPr>
              <w:t xml:space="preserve">Domain: </w:t>
            </w:r>
          </w:p>
          <w:p w14:paraId="71F0EB2C"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83" w:author="w18361" w:date="2012-05-10T13:37:00Z">
                  <w:rPr>
                    <w:rFonts w:ascii="Arial" w:hAnsi="Arial"/>
                    <w:sz w:val="18"/>
                    <w:lang w:val="en-US"/>
                  </w:rPr>
                </w:rPrChange>
              </w:rPr>
            </w:pPr>
            <w:r>
              <w:rPr>
                <w:rFonts w:ascii="Arial" w:hAnsi="Arial"/>
                <w:sz w:val="18"/>
                <w:rPrChange w:id="84" w:author="w18361" w:date="2012-05-10T13:37:00Z">
                  <w:rPr>
                    <w:rFonts w:ascii="Arial" w:hAnsi="Arial"/>
                    <w:sz w:val="18"/>
                    <w:lang w:val="en-US"/>
                  </w:rPr>
                </w:rPrChange>
              </w:rPr>
              <w:t>Beløb</w:t>
            </w:r>
          </w:p>
          <w:p w14:paraId="427AFADC"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85" w:author="w18361" w:date="2012-05-10T13:37:00Z">
                  <w:rPr>
                    <w:rFonts w:ascii="Arial" w:hAnsi="Arial"/>
                    <w:sz w:val="18"/>
                    <w:lang w:val="en-US"/>
                  </w:rPr>
                </w:rPrChange>
              </w:rPr>
            </w:pPr>
            <w:r>
              <w:rPr>
                <w:rFonts w:ascii="Arial" w:hAnsi="Arial"/>
                <w:sz w:val="18"/>
                <w:rPrChange w:id="86" w:author="w18361" w:date="2012-05-10T13:37:00Z">
                  <w:rPr>
                    <w:rFonts w:ascii="Arial" w:hAnsi="Arial"/>
                    <w:sz w:val="18"/>
                    <w:lang w:val="en-US"/>
                  </w:rPr>
                </w:rPrChange>
              </w:rPr>
              <w:t>base: decimal</w:t>
            </w:r>
          </w:p>
          <w:p w14:paraId="02F697C7"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87" w:author="w18361" w:date="2012-05-10T13:37:00Z">
                  <w:rPr>
                    <w:rFonts w:ascii="Arial" w:hAnsi="Arial"/>
                    <w:sz w:val="18"/>
                    <w:lang w:val="en-US"/>
                  </w:rPr>
                </w:rPrChange>
              </w:rPr>
            </w:pPr>
            <w:r>
              <w:rPr>
                <w:rFonts w:ascii="Arial" w:hAnsi="Arial"/>
                <w:sz w:val="18"/>
                <w:rPrChange w:id="88" w:author="w18361" w:date="2012-05-10T13:37:00Z">
                  <w:rPr>
                    <w:rFonts w:ascii="Arial" w:hAnsi="Arial"/>
                    <w:sz w:val="18"/>
                    <w:lang w:val="en-US"/>
                  </w:rPr>
                </w:rPrChange>
              </w:rPr>
              <w:t>totalDigits: 13</w:t>
            </w:r>
          </w:p>
          <w:p w14:paraId="49295634"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1DCE97A"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w:t>
            </w:r>
          </w:p>
        </w:tc>
      </w:tr>
      <w:tr w:rsidR="00C95E95" w14:paraId="55BB4D3A" w14:textId="77777777" w:rsidTr="00C95E95">
        <w:tc>
          <w:tcPr>
            <w:tcW w:w="3402" w:type="dxa"/>
          </w:tcPr>
          <w:p w14:paraId="485F5328"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OpkrævningIndbetalingBogføringDato</w:t>
            </w:r>
          </w:p>
        </w:tc>
        <w:tc>
          <w:tcPr>
            <w:tcW w:w="1701" w:type="dxa"/>
          </w:tcPr>
          <w:p w14:paraId="0C05EFF0"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AD28BD3"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5A4AFBFC"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9B1E6B0"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Bogføringsdato på indbetalingen er den regbskabsmæssige dato, dvs. dato for bogføring. </w:t>
            </w:r>
          </w:p>
          <w:p w14:paraId="08EBB63F"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Bogføringsdato er også dato for SKATs faktiske modtagelse af indbetalingen. Anvendes især til at forklare hændelser (fx. rykkere), som krydser indbetalinger fra kunden.</w:t>
            </w:r>
          </w:p>
        </w:tc>
      </w:tr>
      <w:tr w:rsidR="00C95E95" w14:paraId="7E19E9B8" w14:textId="77777777" w:rsidTr="00C95E95">
        <w:tc>
          <w:tcPr>
            <w:tcW w:w="3402" w:type="dxa"/>
          </w:tcPr>
          <w:p w14:paraId="0D8E88B5"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OpkrævningIndbetalingDato</w:t>
            </w:r>
          </w:p>
        </w:tc>
        <w:tc>
          <w:tcPr>
            <w:tcW w:w="1701" w:type="dxa"/>
          </w:tcPr>
          <w:p w14:paraId="301F4B0A"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B8E9CD1"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6922E420"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A969688"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IndbetalingDato er det forretningsmæssige begreb, og er datoen for, hvornår fordringen tilgår SKB-kontoen og bliver rentebærende. Det vil sige, at det er den dato, hvor renten skal beregnes.</w:t>
            </w:r>
          </w:p>
        </w:tc>
      </w:tr>
      <w:tr w:rsidR="00C95E95" w14:paraId="6CA6CAB3" w14:textId="77777777" w:rsidTr="00C95E95">
        <w:tc>
          <w:tcPr>
            <w:tcW w:w="3402" w:type="dxa"/>
          </w:tcPr>
          <w:p w14:paraId="432843E3"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14:paraId="7AC121AB"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E35A4E4"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14:paraId="4B039DC3"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14:paraId="64C820FF"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tc>
      </w:tr>
      <w:tr w:rsidR="00C95E95" w14:paraId="328D6F1D" w14:textId="77777777" w:rsidTr="00C95E95">
        <w:tc>
          <w:tcPr>
            <w:tcW w:w="3402" w:type="dxa"/>
          </w:tcPr>
          <w:p w14:paraId="55BB1CBA"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14:paraId="0649F466"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89" w:author="w18361" w:date="2012-05-10T13:37:00Z">
                  <w:rPr>
                    <w:rFonts w:ascii="Arial" w:hAnsi="Arial"/>
                    <w:sz w:val="18"/>
                    <w:lang w:val="en-US"/>
                  </w:rPr>
                </w:rPrChange>
              </w:rPr>
            </w:pPr>
            <w:r>
              <w:rPr>
                <w:rFonts w:ascii="Arial" w:hAnsi="Arial"/>
                <w:sz w:val="18"/>
                <w:rPrChange w:id="90" w:author="w18361" w:date="2012-05-10T13:37:00Z">
                  <w:rPr>
                    <w:rFonts w:ascii="Arial" w:hAnsi="Arial"/>
                    <w:sz w:val="18"/>
                    <w:lang w:val="en-US"/>
                  </w:rPr>
                </w:rPrChange>
              </w:rPr>
              <w:t xml:space="preserve">Domain: </w:t>
            </w:r>
          </w:p>
          <w:p w14:paraId="5E31A4F3"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91" w:author="w18361" w:date="2012-05-10T13:37:00Z">
                  <w:rPr>
                    <w:rFonts w:ascii="Arial" w:hAnsi="Arial"/>
                    <w:sz w:val="18"/>
                    <w:lang w:val="en-US"/>
                  </w:rPr>
                </w:rPrChange>
              </w:rPr>
            </w:pPr>
            <w:r>
              <w:rPr>
                <w:rFonts w:ascii="Arial" w:hAnsi="Arial"/>
                <w:sz w:val="18"/>
                <w:rPrChange w:id="92" w:author="w18361" w:date="2012-05-10T13:37:00Z">
                  <w:rPr>
                    <w:rFonts w:ascii="Arial" w:hAnsi="Arial"/>
                    <w:sz w:val="18"/>
                    <w:lang w:val="en-US"/>
                  </w:rPr>
                </w:rPrChange>
              </w:rPr>
              <w:t>TekstKort</w:t>
            </w:r>
          </w:p>
          <w:p w14:paraId="3191EB73"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93" w:author="w18361" w:date="2012-05-10T13:37:00Z">
                  <w:rPr>
                    <w:rFonts w:ascii="Arial" w:hAnsi="Arial"/>
                    <w:sz w:val="18"/>
                    <w:lang w:val="en-US"/>
                  </w:rPr>
                </w:rPrChange>
              </w:rPr>
            </w:pPr>
            <w:r>
              <w:rPr>
                <w:rFonts w:ascii="Arial" w:hAnsi="Arial"/>
                <w:sz w:val="18"/>
                <w:rPrChange w:id="94" w:author="w18361" w:date="2012-05-10T13:37:00Z">
                  <w:rPr>
                    <w:rFonts w:ascii="Arial" w:hAnsi="Arial"/>
                    <w:sz w:val="18"/>
                    <w:lang w:val="en-US"/>
                  </w:rPr>
                </w:rPrChange>
              </w:rPr>
              <w:t>base: string</w:t>
            </w:r>
          </w:p>
          <w:p w14:paraId="46026734"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95" w:author="w18361" w:date="2012-05-10T13:37:00Z">
                  <w:rPr>
                    <w:rFonts w:ascii="Arial" w:hAnsi="Arial"/>
                    <w:sz w:val="18"/>
                    <w:lang w:val="en-US"/>
                  </w:rPr>
                </w:rPrChange>
              </w:rPr>
            </w:pPr>
            <w:r>
              <w:rPr>
                <w:rFonts w:ascii="Arial" w:hAnsi="Arial"/>
                <w:sz w:val="18"/>
                <w:rPrChange w:id="96" w:author="w18361" w:date="2012-05-10T13:37:00Z">
                  <w:rPr>
                    <w:rFonts w:ascii="Arial" w:hAnsi="Arial"/>
                    <w:sz w:val="18"/>
                    <w:lang w:val="en-US"/>
                  </w:rPr>
                </w:rPrChange>
              </w:rPr>
              <w:t>minLength: 0</w:t>
            </w:r>
          </w:p>
          <w:p w14:paraId="653E1A38"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1A80B881"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5732DE64"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det system, hvorfra indbetalingen stammer. Værdier kan være:</w:t>
            </w:r>
          </w:p>
          <w:p w14:paraId="558A7EA4"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292B07"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14:paraId="6F647006"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14:paraId="7B2A9721"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14:paraId="2BF4BE0E"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14:paraId="672BFCAB"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89274E"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31B5A67D"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14:paraId="20C0EA5F"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14:paraId="23EBF3A3"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14:paraId="2DEE85BD"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tc>
      </w:tr>
      <w:tr w:rsidR="00C95E95" w14:paraId="15348633" w14:textId="77777777" w:rsidTr="00C95E95">
        <w:tc>
          <w:tcPr>
            <w:tcW w:w="3402" w:type="dxa"/>
          </w:tcPr>
          <w:p w14:paraId="76EC8200"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OpkrævningKontantIndbetalingType</w:t>
            </w:r>
          </w:p>
        </w:tc>
        <w:tc>
          <w:tcPr>
            <w:tcW w:w="1701" w:type="dxa"/>
          </w:tcPr>
          <w:p w14:paraId="6A442B5D"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97" w:author="w18361" w:date="2012-05-10T13:37:00Z">
                  <w:rPr>
                    <w:rFonts w:ascii="Arial" w:hAnsi="Arial"/>
                    <w:sz w:val="18"/>
                    <w:lang w:val="en-US"/>
                  </w:rPr>
                </w:rPrChange>
              </w:rPr>
            </w:pPr>
            <w:r>
              <w:rPr>
                <w:rFonts w:ascii="Arial" w:hAnsi="Arial"/>
                <w:sz w:val="18"/>
                <w:rPrChange w:id="98" w:author="w18361" w:date="2012-05-10T13:37:00Z">
                  <w:rPr>
                    <w:rFonts w:ascii="Arial" w:hAnsi="Arial"/>
                    <w:sz w:val="18"/>
                    <w:lang w:val="en-US"/>
                  </w:rPr>
                </w:rPrChange>
              </w:rPr>
              <w:t xml:space="preserve">Domain: </w:t>
            </w:r>
          </w:p>
          <w:p w14:paraId="5440883E"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99" w:author="w18361" w:date="2012-05-10T13:37:00Z">
                  <w:rPr>
                    <w:rFonts w:ascii="Arial" w:hAnsi="Arial"/>
                    <w:sz w:val="18"/>
                    <w:lang w:val="en-US"/>
                  </w:rPr>
                </w:rPrChange>
              </w:rPr>
            </w:pPr>
            <w:r>
              <w:rPr>
                <w:rFonts w:ascii="Arial" w:hAnsi="Arial"/>
                <w:sz w:val="18"/>
                <w:rPrChange w:id="100" w:author="w18361" w:date="2012-05-10T13:37:00Z">
                  <w:rPr>
                    <w:rFonts w:ascii="Arial" w:hAnsi="Arial"/>
                    <w:sz w:val="18"/>
                    <w:lang w:val="en-US"/>
                  </w:rPr>
                </w:rPrChange>
              </w:rPr>
              <w:t>Tekst25</w:t>
            </w:r>
          </w:p>
          <w:p w14:paraId="4AB79D39"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01" w:author="w18361" w:date="2012-05-10T13:37:00Z">
                  <w:rPr>
                    <w:rFonts w:ascii="Arial" w:hAnsi="Arial"/>
                    <w:sz w:val="18"/>
                    <w:lang w:val="en-US"/>
                  </w:rPr>
                </w:rPrChange>
              </w:rPr>
            </w:pPr>
            <w:r>
              <w:rPr>
                <w:rFonts w:ascii="Arial" w:hAnsi="Arial"/>
                <w:sz w:val="18"/>
                <w:rPrChange w:id="102" w:author="w18361" w:date="2012-05-10T13:37:00Z">
                  <w:rPr>
                    <w:rFonts w:ascii="Arial" w:hAnsi="Arial"/>
                    <w:sz w:val="18"/>
                    <w:lang w:val="en-US"/>
                  </w:rPr>
                </w:rPrChange>
              </w:rPr>
              <w:t>base: string</w:t>
            </w:r>
          </w:p>
          <w:p w14:paraId="0117605D"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03" w:author="w18361" w:date="2012-05-10T13:37:00Z">
                  <w:rPr>
                    <w:rFonts w:ascii="Arial" w:hAnsi="Arial"/>
                    <w:sz w:val="18"/>
                    <w:lang w:val="en-US"/>
                  </w:rPr>
                </w:rPrChange>
              </w:rPr>
            </w:pPr>
            <w:r>
              <w:rPr>
                <w:rFonts w:ascii="Arial" w:hAnsi="Arial"/>
                <w:sz w:val="18"/>
                <w:rPrChange w:id="104" w:author="w18361" w:date="2012-05-10T13:37:00Z">
                  <w:rPr>
                    <w:rFonts w:ascii="Arial" w:hAnsi="Arial"/>
                    <w:sz w:val="18"/>
                    <w:lang w:val="en-US"/>
                  </w:rPr>
                </w:rPrChange>
              </w:rPr>
              <w:t>maxLength: 25</w:t>
            </w:r>
          </w:p>
        </w:tc>
        <w:tc>
          <w:tcPr>
            <w:tcW w:w="4671" w:type="dxa"/>
          </w:tcPr>
          <w:p w14:paraId="78D87C4A"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hvilke type kontant opkrævningsindbetaling det drejer sig om:</w:t>
            </w:r>
          </w:p>
          <w:p w14:paraId="24251F0B"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24A71D"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Kontanter</w:t>
            </w:r>
          </w:p>
          <w:p w14:paraId="7C2BCD43"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Betalingskort</w:t>
            </w:r>
          </w:p>
          <w:p w14:paraId="376E795A"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324ED5"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390712C0"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Cash</w:t>
            </w:r>
          </w:p>
          <w:p w14:paraId="5F6733A1"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Card</w:t>
            </w:r>
          </w:p>
        </w:tc>
      </w:tr>
      <w:tr w:rsidR="00C95E95" w14:paraId="40D9C07C" w14:textId="77777777" w:rsidTr="00C95E95">
        <w:tc>
          <w:tcPr>
            <w:tcW w:w="3402" w:type="dxa"/>
          </w:tcPr>
          <w:p w14:paraId="1B0D1CC9"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OpkrævningKontoIndbetalingForm</w:t>
            </w:r>
          </w:p>
        </w:tc>
        <w:tc>
          <w:tcPr>
            <w:tcW w:w="1701" w:type="dxa"/>
          </w:tcPr>
          <w:p w14:paraId="6115FEB8"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05" w:author="w18361" w:date="2012-05-10T13:37:00Z">
                  <w:rPr>
                    <w:rFonts w:ascii="Arial" w:hAnsi="Arial"/>
                    <w:sz w:val="18"/>
                    <w:lang w:val="en-US"/>
                  </w:rPr>
                </w:rPrChange>
              </w:rPr>
            </w:pPr>
            <w:r>
              <w:rPr>
                <w:rFonts w:ascii="Arial" w:hAnsi="Arial"/>
                <w:sz w:val="18"/>
                <w:rPrChange w:id="106" w:author="w18361" w:date="2012-05-10T13:37:00Z">
                  <w:rPr>
                    <w:rFonts w:ascii="Arial" w:hAnsi="Arial"/>
                    <w:sz w:val="18"/>
                    <w:lang w:val="en-US"/>
                  </w:rPr>
                </w:rPrChange>
              </w:rPr>
              <w:t xml:space="preserve">Domain: </w:t>
            </w:r>
          </w:p>
          <w:p w14:paraId="23D9BF6C"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07" w:author="w18361" w:date="2012-05-10T13:37:00Z">
                  <w:rPr>
                    <w:rFonts w:ascii="Arial" w:hAnsi="Arial"/>
                    <w:sz w:val="18"/>
                    <w:lang w:val="en-US"/>
                  </w:rPr>
                </w:rPrChange>
              </w:rPr>
            </w:pPr>
            <w:r>
              <w:rPr>
                <w:rFonts w:ascii="Arial" w:hAnsi="Arial"/>
                <w:sz w:val="18"/>
                <w:rPrChange w:id="108" w:author="w18361" w:date="2012-05-10T13:37:00Z">
                  <w:rPr>
                    <w:rFonts w:ascii="Arial" w:hAnsi="Arial"/>
                    <w:sz w:val="18"/>
                    <w:lang w:val="en-US"/>
                  </w:rPr>
                </w:rPrChange>
              </w:rPr>
              <w:t>Kode</w:t>
            </w:r>
          </w:p>
          <w:p w14:paraId="73915F42"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09" w:author="w18361" w:date="2012-05-10T13:37:00Z">
                  <w:rPr>
                    <w:rFonts w:ascii="Arial" w:hAnsi="Arial"/>
                    <w:sz w:val="18"/>
                    <w:lang w:val="en-US"/>
                  </w:rPr>
                </w:rPrChange>
              </w:rPr>
            </w:pPr>
            <w:r>
              <w:rPr>
                <w:rFonts w:ascii="Arial" w:hAnsi="Arial"/>
                <w:sz w:val="18"/>
                <w:rPrChange w:id="110" w:author="w18361" w:date="2012-05-10T13:37:00Z">
                  <w:rPr>
                    <w:rFonts w:ascii="Arial" w:hAnsi="Arial"/>
                    <w:sz w:val="18"/>
                    <w:lang w:val="en-US"/>
                  </w:rPr>
                </w:rPrChange>
              </w:rPr>
              <w:t>base: string</w:t>
            </w:r>
          </w:p>
          <w:p w14:paraId="2B005CB1"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11" w:author="w18361" w:date="2012-05-10T13:37:00Z">
                  <w:rPr>
                    <w:rFonts w:ascii="Arial" w:hAnsi="Arial"/>
                    <w:sz w:val="18"/>
                    <w:lang w:val="en-US"/>
                  </w:rPr>
                </w:rPrChange>
              </w:rPr>
            </w:pPr>
            <w:r>
              <w:rPr>
                <w:rFonts w:ascii="Arial" w:hAnsi="Arial"/>
                <w:sz w:val="18"/>
                <w:rPrChange w:id="112" w:author="w18361" w:date="2012-05-10T13:37:00Z">
                  <w:rPr>
                    <w:rFonts w:ascii="Arial" w:hAnsi="Arial"/>
                    <w:sz w:val="18"/>
                    <w:lang w:val="en-US"/>
                  </w:rPr>
                </w:rPrChange>
              </w:rPr>
              <w:t>maxLength: 10</w:t>
            </w:r>
          </w:p>
        </w:tc>
        <w:tc>
          <w:tcPr>
            <w:tcW w:w="4671" w:type="dxa"/>
          </w:tcPr>
          <w:p w14:paraId="47F0B390"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14:paraId="78257D2A"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3FBD00"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14:paraId="154295E0"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14:paraId="367C62EE"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Offentlige virksomheder (indberettere og betalere) </w:t>
            </w:r>
            <w:r>
              <w:rPr>
                <w:rFonts w:ascii="Arial" w:hAnsi="Arial" w:cs="Arial"/>
                <w:sz w:val="18"/>
              </w:rPr>
              <w:lastRenderedPageBreak/>
              <w:t>identificeres på specifikke forretningsområder under den enkelte pligt.</w:t>
            </w:r>
          </w:p>
          <w:p w14:paraId="5CEC12E9"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9E554D"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403B50F3"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13" w:author="w18361" w:date="2012-05-10T13:37:00Z">
              <w:r>
                <w:rPr>
                  <w:rFonts w:ascii="Arial" w:hAnsi="Arial" w:cs="Arial"/>
                  <w:sz w:val="18"/>
                </w:rPr>
                <w:t xml:space="preserve">1 </w:t>
              </w:r>
            </w:ins>
            <w:r>
              <w:rPr>
                <w:rFonts w:ascii="Arial" w:hAnsi="Arial" w:cs="Arial"/>
                <w:sz w:val="18"/>
              </w:rPr>
              <w:t>- Kontant</w:t>
            </w:r>
          </w:p>
          <w:p w14:paraId="3E9D5C49"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14" w:author="w18361" w:date="2012-05-10T13:37:00Z">
              <w:r>
                <w:rPr>
                  <w:rFonts w:ascii="Arial" w:hAnsi="Arial" w:cs="Arial"/>
                  <w:sz w:val="18"/>
                </w:rPr>
                <w:t xml:space="preserve">2 </w:t>
              </w:r>
            </w:ins>
            <w:r>
              <w:rPr>
                <w:rFonts w:ascii="Arial" w:hAnsi="Arial" w:cs="Arial"/>
                <w:sz w:val="18"/>
              </w:rPr>
              <w:t>- PBS</w:t>
            </w:r>
          </w:p>
          <w:p w14:paraId="35EA267A"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15" w:author="w18361" w:date="2012-05-10T13:37:00Z">
              <w:r>
                <w:rPr>
                  <w:rFonts w:ascii="Arial" w:hAnsi="Arial" w:cs="Arial"/>
                  <w:sz w:val="18"/>
                </w:rPr>
                <w:t xml:space="preserve">3 </w:t>
              </w:r>
            </w:ins>
            <w:r>
              <w:rPr>
                <w:rFonts w:ascii="Arial" w:hAnsi="Arial" w:cs="Arial"/>
                <w:sz w:val="18"/>
              </w:rPr>
              <w:t>- HomeBanking</w:t>
            </w:r>
          </w:p>
          <w:p w14:paraId="72D2D482"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16" w:author="w18361" w:date="2012-05-10T13:37:00Z">
              <w:r>
                <w:rPr>
                  <w:rFonts w:ascii="Arial" w:hAnsi="Arial" w:cs="Arial"/>
                  <w:sz w:val="18"/>
                </w:rPr>
                <w:t xml:space="preserve">4 </w:t>
              </w:r>
            </w:ins>
            <w:r>
              <w:rPr>
                <w:rFonts w:ascii="Arial" w:hAnsi="Arial" w:cs="Arial"/>
                <w:sz w:val="18"/>
              </w:rPr>
              <w:t>- SKB</w:t>
            </w:r>
          </w:p>
          <w:p w14:paraId="1D2F764A"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17" w:author="w18361" w:date="2012-05-10T13:37:00Z">
              <w:r>
                <w:rPr>
                  <w:rFonts w:ascii="Arial" w:hAnsi="Arial" w:cs="Arial"/>
                  <w:sz w:val="18"/>
                </w:rPr>
                <w:t xml:space="preserve">5 </w:t>
              </w:r>
            </w:ins>
            <w:r>
              <w:rPr>
                <w:rFonts w:ascii="Arial" w:hAnsi="Arial" w:cs="Arial"/>
                <w:sz w:val="18"/>
              </w:rPr>
              <w:t>- anden betalingsform</w:t>
            </w:r>
          </w:p>
        </w:tc>
      </w:tr>
      <w:tr w:rsidR="00C95E95" w14:paraId="7636942A" w14:textId="77777777" w:rsidTr="00C95E95">
        <w:tc>
          <w:tcPr>
            <w:tcW w:w="3402" w:type="dxa"/>
          </w:tcPr>
          <w:p w14:paraId="7CBA3973"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OpkrævningUdbetalingBeløb</w:t>
            </w:r>
          </w:p>
        </w:tc>
        <w:tc>
          <w:tcPr>
            <w:tcW w:w="1701" w:type="dxa"/>
          </w:tcPr>
          <w:p w14:paraId="0F3AD9E8"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18" w:author="w18361" w:date="2012-05-10T13:37:00Z">
                  <w:rPr>
                    <w:rFonts w:ascii="Arial" w:hAnsi="Arial"/>
                    <w:sz w:val="18"/>
                    <w:lang w:val="en-US"/>
                  </w:rPr>
                </w:rPrChange>
              </w:rPr>
            </w:pPr>
            <w:r>
              <w:rPr>
                <w:rFonts w:ascii="Arial" w:hAnsi="Arial"/>
                <w:sz w:val="18"/>
                <w:rPrChange w:id="119" w:author="w18361" w:date="2012-05-10T13:37:00Z">
                  <w:rPr>
                    <w:rFonts w:ascii="Arial" w:hAnsi="Arial"/>
                    <w:sz w:val="18"/>
                    <w:lang w:val="en-US"/>
                  </w:rPr>
                </w:rPrChange>
              </w:rPr>
              <w:t xml:space="preserve">Domain: </w:t>
            </w:r>
          </w:p>
          <w:p w14:paraId="5FC646C3"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20" w:author="w18361" w:date="2012-05-10T13:37:00Z">
                  <w:rPr>
                    <w:rFonts w:ascii="Arial" w:hAnsi="Arial"/>
                    <w:sz w:val="18"/>
                    <w:lang w:val="en-US"/>
                  </w:rPr>
                </w:rPrChange>
              </w:rPr>
            </w:pPr>
            <w:r>
              <w:rPr>
                <w:rFonts w:ascii="Arial" w:hAnsi="Arial"/>
                <w:sz w:val="18"/>
                <w:rPrChange w:id="121" w:author="w18361" w:date="2012-05-10T13:37:00Z">
                  <w:rPr>
                    <w:rFonts w:ascii="Arial" w:hAnsi="Arial"/>
                    <w:sz w:val="18"/>
                    <w:lang w:val="en-US"/>
                  </w:rPr>
                </w:rPrChange>
              </w:rPr>
              <w:t>Beløb</w:t>
            </w:r>
          </w:p>
          <w:p w14:paraId="54958A7E"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22" w:author="w18361" w:date="2012-05-10T13:37:00Z">
                  <w:rPr>
                    <w:rFonts w:ascii="Arial" w:hAnsi="Arial"/>
                    <w:sz w:val="18"/>
                    <w:lang w:val="en-US"/>
                  </w:rPr>
                </w:rPrChange>
              </w:rPr>
            </w:pPr>
            <w:r>
              <w:rPr>
                <w:rFonts w:ascii="Arial" w:hAnsi="Arial"/>
                <w:sz w:val="18"/>
                <w:rPrChange w:id="123" w:author="w18361" w:date="2012-05-10T13:37:00Z">
                  <w:rPr>
                    <w:rFonts w:ascii="Arial" w:hAnsi="Arial"/>
                    <w:sz w:val="18"/>
                    <w:lang w:val="en-US"/>
                  </w:rPr>
                </w:rPrChange>
              </w:rPr>
              <w:t>base: decimal</w:t>
            </w:r>
          </w:p>
          <w:p w14:paraId="07EEF3F2"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24" w:author="w18361" w:date="2012-05-10T13:37:00Z">
                  <w:rPr>
                    <w:rFonts w:ascii="Arial" w:hAnsi="Arial"/>
                    <w:sz w:val="18"/>
                    <w:lang w:val="en-US"/>
                  </w:rPr>
                </w:rPrChange>
              </w:rPr>
            </w:pPr>
            <w:r>
              <w:rPr>
                <w:rFonts w:ascii="Arial" w:hAnsi="Arial"/>
                <w:sz w:val="18"/>
                <w:rPrChange w:id="125" w:author="w18361" w:date="2012-05-10T13:37:00Z">
                  <w:rPr>
                    <w:rFonts w:ascii="Arial" w:hAnsi="Arial"/>
                    <w:sz w:val="18"/>
                    <w:lang w:val="en-US"/>
                  </w:rPr>
                </w:rPrChange>
              </w:rPr>
              <w:t>totalDigits: 13</w:t>
            </w:r>
          </w:p>
          <w:p w14:paraId="75113B2A"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117B990"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tc>
      </w:tr>
      <w:tr w:rsidR="00C95E95" w14:paraId="4AC5882A" w14:textId="77777777" w:rsidTr="00C95E95">
        <w:tc>
          <w:tcPr>
            <w:tcW w:w="3402" w:type="dxa"/>
          </w:tcPr>
          <w:p w14:paraId="26DEFAB5"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OpkrævningUdbetalingDato</w:t>
            </w:r>
          </w:p>
        </w:tc>
        <w:tc>
          <w:tcPr>
            <w:tcW w:w="1701" w:type="dxa"/>
          </w:tcPr>
          <w:p w14:paraId="5344B75D"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E3B3AD0"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114BF0BE"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95F5ED3"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w:t>
            </w:r>
          </w:p>
        </w:tc>
      </w:tr>
      <w:tr w:rsidR="00C95E95" w14:paraId="0AA3B9AB" w14:textId="77777777" w:rsidTr="00C95E95">
        <w:tc>
          <w:tcPr>
            <w:tcW w:w="3402" w:type="dxa"/>
          </w:tcPr>
          <w:p w14:paraId="17057FFD"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14:paraId="490BC063"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26" w:author="w18361" w:date="2012-05-10T13:37:00Z">
                  <w:rPr>
                    <w:rFonts w:ascii="Arial" w:hAnsi="Arial"/>
                    <w:sz w:val="18"/>
                    <w:lang w:val="en-US"/>
                  </w:rPr>
                </w:rPrChange>
              </w:rPr>
            </w:pPr>
            <w:r>
              <w:rPr>
                <w:rFonts w:ascii="Arial" w:hAnsi="Arial"/>
                <w:sz w:val="18"/>
                <w:rPrChange w:id="127" w:author="w18361" w:date="2012-05-10T13:37:00Z">
                  <w:rPr>
                    <w:rFonts w:ascii="Arial" w:hAnsi="Arial"/>
                    <w:sz w:val="18"/>
                    <w:lang w:val="en-US"/>
                  </w:rPr>
                </w:rPrChange>
              </w:rPr>
              <w:t xml:space="preserve">Domain: </w:t>
            </w:r>
          </w:p>
          <w:p w14:paraId="62E067A3"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28" w:author="w18361" w:date="2012-05-10T13:37:00Z">
                  <w:rPr>
                    <w:rFonts w:ascii="Arial" w:hAnsi="Arial"/>
                    <w:sz w:val="18"/>
                    <w:lang w:val="en-US"/>
                  </w:rPr>
                </w:rPrChange>
              </w:rPr>
            </w:pPr>
            <w:r>
              <w:rPr>
                <w:rFonts w:ascii="Arial" w:hAnsi="Arial"/>
                <w:sz w:val="18"/>
                <w:rPrChange w:id="129" w:author="w18361" w:date="2012-05-10T13:37:00Z">
                  <w:rPr>
                    <w:rFonts w:ascii="Arial" w:hAnsi="Arial"/>
                    <w:sz w:val="18"/>
                    <w:lang w:val="en-US"/>
                  </w:rPr>
                </w:rPrChange>
              </w:rPr>
              <w:t>Type</w:t>
            </w:r>
          </w:p>
          <w:p w14:paraId="55F4B19A"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30" w:author="w18361" w:date="2012-05-10T13:37:00Z">
                  <w:rPr>
                    <w:rFonts w:ascii="Arial" w:hAnsi="Arial"/>
                    <w:sz w:val="18"/>
                    <w:lang w:val="en-US"/>
                  </w:rPr>
                </w:rPrChange>
              </w:rPr>
            </w:pPr>
            <w:r>
              <w:rPr>
                <w:rFonts w:ascii="Arial" w:hAnsi="Arial"/>
                <w:sz w:val="18"/>
                <w:rPrChange w:id="131" w:author="w18361" w:date="2012-05-10T13:37:00Z">
                  <w:rPr>
                    <w:rFonts w:ascii="Arial" w:hAnsi="Arial"/>
                    <w:sz w:val="18"/>
                    <w:lang w:val="en-US"/>
                  </w:rPr>
                </w:rPrChange>
              </w:rPr>
              <w:t>base: string</w:t>
            </w:r>
          </w:p>
          <w:p w14:paraId="274E5589"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32" w:author="w18361" w:date="2012-05-10T13:37:00Z">
                  <w:rPr>
                    <w:rFonts w:ascii="Arial" w:hAnsi="Arial"/>
                    <w:sz w:val="18"/>
                    <w:lang w:val="en-US"/>
                  </w:rPr>
                </w:rPrChange>
              </w:rPr>
            </w:pPr>
            <w:r>
              <w:rPr>
                <w:rFonts w:ascii="Arial" w:hAnsi="Arial"/>
                <w:sz w:val="18"/>
                <w:rPrChange w:id="133" w:author="w18361" w:date="2012-05-10T13:37:00Z">
                  <w:rPr>
                    <w:rFonts w:ascii="Arial" w:hAnsi="Arial"/>
                    <w:sz w:val="18"/>
                    <w:lang w:val="en-US"/>
                  </w:rPr>
                </w:rPrChange>
              </w:rPr>
              <w:t>maxLength: 1000</w:t>
            </w:r>
          </w:p>
        </w:tc>
        <w:tc>
          <w:tcPr>
            <w:tcW w:w="4671" w:type="dxa"/>
          </w:tcPr>
          <w:p w14:paraId="03343487"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4" w:author="w18361" w:date="2012-05-10T13:37:00Z"/>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p w14:paraId="04CFC4A9"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5" w:author="w18361" w:date="2012-05-10T13:37:00Z"/>
                <w:rFonts w:ascii="Arial" w:hAnsi="Arial" w:cs="Arial"/>
                <w:sz w:val="18"/>
              </w:rPr>
            </w:pPr>
          </w:p>
          <w:p w14:paraId="31B841EB"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6" w:author="w18361" w:date="2012-05-10T13:37:00Z"/>
                <w:rFonts w:ascii="Arial" w:hAnsi="Arial" w:cs="Arial"/>
                <w:sz w:val="18"/>
              </w:rPr>
            </w:pPr>
            <w:ins w:id="137" w:author="w18361" w:date="2012-05-10T13:37:00Z">
              <w:r>
                <w:rPr>
                  <w:rFonts w:ascii="Arial" w:hAnsi="Arial" w:cs="Arial"/>
                  <w:sz w:val="18"/>
                </w:rPr>
                <w:t>Værdiset:</w:t>
              </w:r>
            </w:ins>
          </w:p>
          <w:p w14:paraId="04C59987"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8" w:author="w18361" w:date="2012-05-10T13:37:00Z"/>
                <w:rFonts w:ascii="Arial" w:hAnsi="Arial" w:cs="Arial"/>
                <w:sz w:val="18"/>
              </w:rPr>
            </w:pPr>
            <w:ins w:id="139" w:author="w18361" w:date="2012-05-10T13:37:00Z">
              <w:r>
                <w:rPr>
                  <w:rFonts w:ascii="Arial" w:hAnsi="Arial" w:cs="Arial"/>
                  <w:sz w:val="18"/>
                </w:rPr>
                <w:t>A - BS EAN nummer</w:t>
              </w:r>
            </w:ins>
          </w:p>
          <w:p w14:paraId="2B9F94FB"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40" w:author="w18361" w:date="2012-05-10T13:37:00Z"/>
                <w:rFonts w:ascii="Arial" w:hAnsi="Arial" w:cs="Arial"/>
                <w:sz w:val="18"/>
              </w:rPr>
            </w:pPr>
            <w:ins w:id="141" w:author="w18361" w:date="2012-05-10T13:37:00Z">
              <w:r>
                <w:rPr>
                  <w:rFonts w:ascii="Arial" w:hAnsi="Arial" w:cs="Arial"/>
                  <w:sz w:val="18"/>
                </w:rPr>
                <w:t>B - BS - Total</w:t>
              </w:r>
            </w:ins>
          </w:p>
          <w:p w14:paraId="242318DB"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42" w:author="w18361" w:date="2012-05-10T13:37:00Z"/>
                <w:rFonts w:ascii="Arial" w:hAnsi="Arial" w:cs="Arial"/>
                <w:sz w:val="18"/>
              </w:rPr>
            </w:pPr>
            <w:ins w:id="143" w:author="w18361" w:date="2012-05-10T13:37:00Z">
              <w:r>
                <w:rPr>
                  <w:rFonts w:ascii="Arial" w:hAnsi="Arial" w:cs="Arial"/>
                  <w:sz w:val="18"/>
                </w:rPr>
                <w:t>C - Check</w:t>
              </w:r>
            </w:ins>
          </w:p>
          <w:p w14:paraId="717D61D2"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44" w:author="w18361" w:date="2012-05-10T13:37:00Z"/>
                <w:rFonts w:ascii="Arial" w:hAnsi="Arial" w:cs="Arial"/>
                <w:sz w:val="18"/>
              </w:rPr>
            </w:pPr>
            <w:ins w:id="145" w:author="w18361" w:date="2012-05-10T13:37:00Z">
              <w:r>
                <w:rPr>
                  <w:rFonts w:ascii="Arial" w:hAnsi="Arial" w:cs="Arial"/>
                  <w:sz w:val="18"/>
                </w:rPr>
                <w:t>E - EFI Overførsel</w:t>
              </w:r>
            </w:ins>
          </w:p>
          <w:p w14:paraId="721EB471"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46" w:author="w18361" w:date="2012-05-10T13:37:00Z"/>
                <w:rFonts w:ascii="Arial" w:hAnsi="Arial" w:cs="Arial"/>
                <w:sz w:val="18"/>
              </w:rPr>
            </w:pPr>
            <w:ins w:id="147" w:author="w18361" w:date="2012-05-10T13:37:00Z">
              <w:r>
                <w:rPr>
                  <w:rFonts w:ascii="Arial" w:hAnsi="Arial" w:cs="Arial"/>
                  <w:sz w:val="18"/>
                </w:rPr>
                <w:t>F - BS Elektronisk inbetalingskort</w:t>
              </w:r>
            </w:ins>
          </w:p>
          <w:p w14:paraId="1EFD3655"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48" w:author="w18361" w:date="2012-05-10T13:37:00Z"/>
                <w:rFonts w:ascii="Arial" w:hAnsi="Arial" w:cs="Arial"/>
                <w:sz w:val="18"/>
              </w:rPr>
            </w:pPr>
            <w:ins w:id="149" w:author="w18361" w:date="2012-05-10T13:37:00Z">
              <w:r>
                <w:rPr>
                  <w:rFonts w:ascii="Arial" w:hAnsi="Arial" w:cs="Arial"/>
                  <w:sz w:val="18"/>
                </w:rPr>
                <w:t>I - Nemkonto indlandsbetaling</w:t>
              </w:r>
            </w:ins>
          </w:p>
          <w:p w14:paraId="731A2847"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50" w:author="w18361" w:date="2012-05-10T13:37:00Z"/>
                <w:rFonts w:ascii="Arial" w:hAnsi="Arial" w:cs="Arial"/>
                <w:sz w:val="18"/>
              </w:rPr>
            </w:pPr>
            <w:ins w:id="151" w:author="w18361" w:date="2012-05-10T13:37:00Z">
              <w:r>
                <w:rPr>
                  <w:rFonts w:ascii="Arial" w:hAnsi="Arial" w:cs="Arial"/>
                  <w:sz w:val="18"/>
                </w:rPr>
                <w:t>N - Nemkonto Generel</w:t>
              </w:r>
            </w:ins>
          </w:p>
          <w:p w14:paraId="4D881DFC"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52" w:author="w18361" w:date="2012-05-10T13:37:00Z"/>
                <w:rFonts w:ascii="Arial" w:hAnsi="Arial" w:cs="Arial"/>
                <w:sz w:val="18"/>
              </w:rPr>
            </w:pPr>
            <w:ins w:id="153" w:author="w18361" w:date="2012-05-10T13:37:00Z">
              <w:r>
                <w:rPr>
                  <w:rFonts w:ascii="Arial" w:hAnsi="Arial" w:cs="Arial"/>
                  <w:sz w:val="18"/>
                </w:rPr>
                <w:t>O - Check ompostering U/godken.</w:t>
              </w:r>
            </w:ins>
          </w:p>
          <w:p w14:paraId="79F31F7D"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54" w:author="w18361" w:date="2012-05-10T13:37:00Z"/>
                <w:rFonts w:ascii="Arial" w:hAnsi="Arial" w:cs="Arial"/>
                <w:sz w:val="18"/>
              </w:rPr>
            </w:pPr>
            <w:ins w:id="155" w:author="w18361" w:date="2012-05-10T13:37:00Z">
              <w:r>
                <w:rPr>
                  <w:rFonts w:ascii="Arial" w:hAnsi="Arial" w:cs="Arial"/>
                  <w:sz w:val="18"/>
                </w:rPr>
                <w:t>R - Check retursvar 2, 5,  7 og 9</w:t>
              </w:r>
            </w:ins>
          </w:p>
          <w:p w14:paraId="7F0C0188"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56" w:author="w18361" w:date="2012-05-10T13:37:00Z">
              <w:r>
                <w:rPr>
                  <w:rFonts w:ascii="Arial" w:hAnsi="Arial" w:cs="Arial"/>
                  <w:sz w:val="18"/>
                </w:rPr>
                <w:t>U - Nemkonto udlandsbetaling</w:t>
              </w:r>
            </w:ins>
          </w:p>
        </w:tc>
      </w:tr>
      <w:tr w:rsidR="00C95E95" w14:paraId="54A53544" w14:textId="77777777" w:rsidTr="00C95E95">
        <w:tc>
          <w:tcPr>
            <w:tcW w:w="3402" w:type="dxa"/>
          </w:tcPr>
          <w:p w14:paraId="461680F4"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14:paraId="685DF471"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57" w:author="w18361" w:date="2012-05-10T13:37:00Z">
                  <w:rPr>
                    <w:rFonts w:ascii="Arial" w:hAnsi="Arial"/>
                    <w:sz w:val="18"/>
                    <w:lang w:val="en-US"/>
                  </w:rPr>
                </w:rPrChange>
              </w:rPr>
            </w:pPr>
            <w:r>
              <w:rPr>
                <w:rFonts w:ascii="Arial" w:hAnsi="Arial"/>
                <w:sz w:val="18"/>
                <w:rPrChange w:id="158" w:author="w18361" w:date="2012-05-10T13:37:00Z">
                  <w:rPr>
                    <w:rFonts w:ascii="Arial" w:hAnsi="Arial"/>
                    <w:sz w:val="18"/>
                    <w:lang w:val="en-US"/>
                  </w:rPr>
                </w:rPrChange>
              </w:rPr>
              <w:t xml:space="preserve">Domain: </w:t>
            </w:r>
          </w:p>
          <w:p w14:paraId="77779127"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59" w:author="w18361" w:date="2012-05-10T13:37:00Z">
                  <w:rPr>
                    <w:rFonts w:ascii="Arial" w:hAnsi="Arial"/>
                    <w:sz w:val="18"/>
                    <w:lang w:val="en-US"/>
                  </w:rPr>
                </w:rPrChange>
              </w:rPr>
            </w:pPr>
            <w:r>
              <w:rPr>
                <w:rFonts w:ascii="Arial" w:hAnsi="Arial"/>
                <w:sz w:val="18"/>
                <w:rPrChange w:id="160" w:author="w18361" w:date="2012-05-10T13:37:00Z">
                  <w:rPr>
                    <w:rFonts w:ascii="Arial" w:hAnsi="Arial"/>
                    <w:sz w:val="18"/>
                    <w:lang w:val="en-US"/>
                  </w:rPr>
                </w:rPrChange>
              </w:rPr>
              <w:t>DatoTid</w:t>
            </w:r>
          </w:p>
          <w:p w14:paraId="410879E8"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61" w:author="w18361" w:date="2012-05-10T13:37:00Z">
                  <w:rPr>
                    <w:rFonts w:ascii="Arial" w:hAnsi="Arial"/>
                    <w:sz w:val="18"/>
                    <w:lang w:val="en-US"/>
                  </w:rPr>
                </w:rPrChange>
              </w:rPr>
            </w:pPr>
            <w:r>
              <w:rPr>
                <w:rFonts w:ascii="Arial" w:hAnsi="Arial"/>
                <w:sz w:val="18"/>
                <w:rPrChange w:id="162" w:author="w18361" w:date="2012-05-10T13:37:00Z">
                  <w:rPr>
                    <w:rFonts w:ascii="Arial" w:hAnsi="Arial"/>
                    <w:sz w:val="18"/>
                    <w:lang w:val="en-US"/>
                  </w:rPr>
                </w:rPrChange>
              </w:rPr>
              <w:t>base: dateTime</w:t>
            </w:r>
          </w:p>
          <w:p w14:paraId="7D3992F8"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63" w:author="w18361" w:date="2012-05-10T13:37:00Z">
                  <w:rPr>
                    <w:rFonts w:ascii="Arial" w:hAnsi="Arial"/>
                    <w:sz w:val="18"/>
                    <w:lang w:val="en-US"/>
                  </w:rPr>
                </w:rPrChange>
              </w:rPr>
            </w:pPr>
            <w:r>
              <w:rPr>
                <w:rFonts w:ascii="Arial" w:hAnsi="Arial"/>
                <w:sz w:val="18"/>
                <w:rPrChange w:id="164" w:author="w18361" w:date="2012-05-10T13:37:00Z">
                  <w:rPr>
                    <w:rFonts w:ascii="Arial" w:hAnsi="Arial"/>
                    <w:sz w:val="18"/>
                    <w:lang w:val="en-US"/>
                  </w:rPr>
                </w:rPrChange>
              </w:rPr>
              <w:t>whiteSpace: collapse</w:t>
            </w:r>
          </w:p>
        </w:tc>
        <w:tc>
          <w:tcPr>
            <w:tcW w:w="4671" w:type="dxa"/>
          </w:tcPr>
          <w:p w14:paraId="24C81E32"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14:paraId="2C3B1F6F" w14:textId="77777777" w:rsid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31B2CC" w14:textId="77777777" w:rsidR="00C95E95" w:rsidRPr="00C95E95" w:rsidRDefault="00C95E95"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bl>
    <w:p w14:paraId="60F966F7" w14:textId="77777777" w:rsidR="001D2DD6" w:rsidRPr="00C95E95" w:rsidRDefault="001D2DD6" w:rsidP="00C95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D2DD6" w:rsidRPr="00C95E95" w:rsidSect="00C95E95">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8C9EF2" w14:textId="77777777" w:rsidR="00EE698B" w:rsidRDefault="00EE698B" w:rsidP="00C95E95">
      <w:pPr>
        <w:spacing w:line="240" w:lineRule="auto"/>
      </w:pPr>
      <w:r>
        <w:separator/>
      </w:r>
    </w:p>
  </w:endnote>
  <w:endnote w:type="continuationSeparator" w:id="0">
    <w:p w14:paraId="4CBCB30C" w14:textId="77777777" w:rsidR="00EE698B" w:rsidRDefault="00EE698B" w:rsidP="00C95E95">
      <w:pPr>
        <w:spacing w:line="240" w:lineRule="auto"/>
      </w:pPr>
      <w:r>
        <w:continuationSeparator/>
      </w:r>
    </w:p>
  </w:endnote>
  <w:endnote w:type="continuationNotice" w:id="1">
    <w:p w14:paraId="3A1246EC" w14:textId="77777777" w:rsidR="00EE698B" w:rsidRDefault="00EE698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70F139" w14:textId="77777777" w:rsidR="00C95E95" w:rsidRDefault="00C95E95">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0690D" w14:textId="48C2B7FA" w:rsidR="00C95E95" w:rsidRPr="00C95E95" w:rsidRDefault="00C95E95" w:rsidP="00C95E95">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del w:id="29" w:author="w18361" w:date="2012-05-10T13:37:00Z">
      <w:r w:rsidR="00E92F5A">
        <w:rPr>
          <w:rFonts w:ascii="Arial" w:hAnsi="Arial" w:cs="Arial"/>
          <w:noProof/>
          <w:sz w:val="16"/>
        </w:rPr>
        <w:delText>25. januar</w:delText>
      </w:r>
    </w:del>
    <w:ins w:id="30" w:author="w18361" w:date="2012-05-10T13:37:00Z">
      <w:r>
        <w:rPr>
          <w:rFonts w:ascii="Arial" w:hAnsi="Arial" w:cs="Arial"/>
          <w:noProof/>
          <w:sz w:val="16"/>
        </w:rPr>
        <w:t>10. maj</w:t>
      </w:r>
    </w:ins>
    <w:r>
      <w:rPr>
        <w:rFonts w:ascii="Arial" w:hAnsi="Arial" w:cs="Arial"/>
        <w:noProof/>
        <w:sz w:val="16"/>
      </w:rPr>
      <w:t xml:space="preserve"> 2012</w:t>
    </w:r>
    <w:r>
      <w:rPr>
        <w:rFonts w:ascii="Arial" w:hAnsi="Arial" w:cs="Arial"/>
        <w:sz w:val="16"/>
      </w:rPr>
      <w:fldChar w:fldCharType="end"/>
    </w:r>
    <w:r>
      <w:rPr>
        <w:rFonts w:ascii="Arial" w:hAnsi="Arial" w:cs="Arial"/>
        <w:sz w:val="16"/>
      </w:rPr>
      <w:tab/>
    </w:r>
    <w:r>
      <w:rPr>
        <w:rFonts w:ascii="Arial" w:hAnsi="Arial" w:cs="Arial"/>
        <w:sz w:val="16"/>
      </w:rPr>
      <w:tab/>
      <w:t xml:space="preserve">OpkrævningIndbetalingHent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E552ED">
      <w:rPr>
        <w:rFonts w:ascii="Arial" w:hAnsi="Arial" w:cs="Arial"/>
        <w:noProof/>
        <w:sz w:val="16"/>
      </w:rPr>
      <w:t>5</w:t>
    </w:r>
    <w:r>
      <w:rPr>
        <w:rFonts w:ascii="Arial" w:hAnsi="Arial" w:cs="Arial"/>
        <w:sz w:val="16"/>
      </w:rPr>
      <w:fldChar w:fldCharType="end"/>
    </w:r>
    <w:r>
      <w:rPr>
        <w:rFonts w:ascii="Arial" w:hAnsi="Arial" w:cs="Arial"/>
        <w:sz w:val="16"/>
      </w:rPr>
      <w:t xml:space="preserve"> af </w:t>
    </w:r>
    <w:r w:rsidR="00EE698B">
      <w:fldChar w:fldCharType="begin"/>
    </w:r>
    <w:r w:rsidR="00EE698B">
      <w:instrText xml:space="preserve"> NUMPAGES  \* MERGEFORMAT </w:instrText>
    </w:r>
    <w:r w:rsidR="00EE698B">
      <w:fldChar w:fldCharType="separate"/>
    </w:r>
    <w:r w:rsidR="00E552ED" w:rsidRPr="00E552ED">
      <w:rPr>
        <w:rFonts w:ascii="Arial" w:hAnsi="Arial" w:cs="Arial"/>
        <w:noProof/>
        <w:sz w:val="16"/>
      </w:rPr>
      <w:t>5</w:t>
    </w:r>
    <w:r w:rsidR="00EE698B">
      <w:rPr>
        <w:rFonts w:ascii="Arial" w:hAnsi="Arial" w:cs="Arial"/>
        <w:noProof/>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1106D7" w14:textId="77777777" w:rsidR="00C95E95" w:rsidRDefault="00C95E95">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0CF696" w14:textId="77777777" w:rsidR="00EE698B" w:rsidRDefault="00EE698B" w:rsidP="00C95E95">
      <w:pPr>
        <w:spacing w:line="240" w:lineRule="auto"/>
      </w:pPr>
      <w:r>
        <w:separator/>
      </w:r>
    </w:p>
  </w:footnote>
  <w:footnote w:type="continuationSeparator" w:id="0">
    <w:p w14:paraId="4F4F79C9" w14:textId="77777777" w:rsidR="00EE698B" w:rsidRDefault="00EE698B" w:rsidP="00C95E95">
      <w:pPr>
        <w:spacing w:line="240" w:lineRule="auto"/>
      </w:pPr>
      <w:r>
        <w:continuationSeparator/>
      </w:r>
    </w:p>
  </w:footnote>
  <w:footnote w:type="continuationNotice" w:id="1">
    <w:p w14:paraId="16C47B06" w14:textId="77777777" w:rsidR="00EE698B" w:rsidRDefault="00EE698B">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EFF5D5" w14:textId="77777777" w:rsidR="00C95E95" w:rsidRDefault="00C95E95">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BBF786" w14:textId="77777777" w:rsidR="00C95E95" w:rsidRPr="00C95E95" w:rsidRDefault="00C95E95" w:rsidP="00C95E95">
    <w:pPr>
      <w:pStyle w:val="Sidehoved"/>
      <w:jc w:val="center"/>
      <w:rPr>
        <w:rFonts w:ascii="Arial" w:hAnsi="Arial" w:cs="Arial"/>
      </w:rPr>
    </w:pPr>
    <w:r w:rsidRPr="00C95E95">
      <w:rPr>
        <w:rFonts w:ascii="Arial" w:hAnsi="Arial" w:cs="Arial"/>
      </w:rPr>
      <w:t>Servicebeskrivelse</w:t>
    </w:r>
  </w:p>
  <w:p w14:paraId="5213D13B" w14:textId="77777777" w:rsidR="00C95E95" w:rsidRPr="00C95E95" w:rsidRDefault="00C95E95" w:rsidP="00C95E95">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EFBB00" w14:textId="77777777" w:rsidR="00C95E95" w:rsidRDefault="00C95E95">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BF231E" w14:textId="77777777" w:rsidR="00C95E95" w:rsidRDefault="00C95E95" w:rsidP="00C95E95">
    <w:pPr>
      <w:pStyle w:val="Sidehoved"/>
      <w:jc w:val="center"/>
      <w:rPr>
        <w:rFonts w:ascii="Arial" w:hAnsi="Arial" w:cs="Arial"/>
      </w:rPr>
    </w:pPr>
    <w:r>
      <w:rPr>
        <w:rFonts w:ascii="Arial" w:hAnsi="Arial" w:cs="Arial"/>
      </w:rPr>
      <w:t>Data elementer</w:t>
    </w:r>
  </w:p>
  <w:p w14:paraId="5DB315BB" w14:textId="77777777" w:rsidR="00C95E95" w:rsidRPr="00C95E95" w:rsidRDefault="00C95E95" w:rsidP="00C95E95">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C0C6A"/>
    <w:multiLevelType w:val="multilevel"/>
    <w:tmpl w:val="C14E80B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abstractNum w:abstractNumId="1">
    <w:nsid w:val="2ADC7D0E"/>
    <w:multiLevelType w:val="multilevel"/>
    <w:tmpl w:val="AD58B62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1304"/>
  <w:hyphenationZone w:val="425"/>
  <w:drawingGridHorizontalSpacing w:val="11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4"/>
  </w:compat>
  <w:rsids>
    <w:rsidRoot w:val="00C95E95"/>
    <w:rsid w:val="000E3AA5"/>
    <w:rsid w:val="001C5125"/>
    <w:rsid w:val="001D2DD6"/>
    <w:rsid w:val="00C85227"/>
    <w:rsid w:val="00C95E95"/>
    <w:rsid w:val="00E552ED"/>
    <w:rsid w:val="00E92F5A"/>
    <w:rsid w:val="00EE698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DD6"/>
    <w:pPr>
      <w:spacing w:after="0"/>
    </w:pPr>
  </w:style>
  <w:style w:type="paragraph" w:styleId="Overskrift1">
    <w:name w:val="heading 1"/>
    <w:basedOn w:val="Normal"/>
    <w:next w:val="Normal"/>
    <w:link w:val="Overskrift1Tegn"/>
    <w:autoRedefine/>
    <w:uiPriority w:val="9"/>
    <w:qFormat/>
    <w:rsid w:val="00E552ED"/>
    <w:pPr>
      <w:keepLines/>
      <w:numPr>
        <w:numId w:val="1"/>
      </w:numPr>
      <w:spacing w:after="360" w:line="240" w:lineRule="auto"/>
      <w:outlineLvl w:val="0"/>
      <w:pPrChange w:id="0" w:author="w18361" w:date="2012-05-10T13:37:00Z">
        <w:pPr>
          <w:keepLines/>
          <w:numPr>
            <w:numId w:val="2"/>
          </w:numPr>
          <w:tabs>
            <w:tab w:val="num" w:pos="567"/>
          </w:tabs>
          <w:spacing w:after="360"/>
          <w:outlineLvl w:val="0"/>
        </w:pPr>
      </w:pPrChange>
    </w:pPr>
    <w:rPr>
      <w:rFonts w:ascii="Arial" w:eastAsiaTheme="majorEastAsia" w:hAnsi="Arial" w:cs="Arial"/>
      <w:b/>
      <w:bCs/>
      <w:sz w:val="30"/>
      <w:szCs w:val="28"/>
      <w:rPrChange w:id="0" w:author="w18361" w:date="2012-05-10T13:37:00Z">
        <w:rPr>
          <w:rFonts w:ascii="Arial" w:eastAsiaTheme="majorEastAsia" w:hAnsi="Arial" w:cs="Arial"/>
          <w:b/>
          <w:bCs/>
          <w:sz w:val="30"/>
          <w:szCs w:val="28"/>
          <w:lang w:val="da-DK" w:eastAsia="en-US" w:bidi="ar-SA"/>
        </w:rPr>
      </w:rPrChange>
    </w:rPr>
  </w:style>
  <w:style w:type="paragraph" w:styleId="Overskrift2">
    <w:name w:val="heading 2"/>
    <w:basedOn w:val="Normal"/>
    <w:next w:val="Normal"/>
    <w:link w:val="Overskrift2Tegn"/>
    <w:uiPriority w:val="9"/>
    <w:semiHidden/>
    <w:unhideWhenUsed/>
    <w:qFormat/>
    <w:rsid w:val="00E552ED"/>
    <w:pPr>
      <w:keepLines/>
      <w:numPr>
        <w:ilvl w:val="1"/>
        <w:numId w:val="1"/>
      </w:numPr>
      <w:suppressAutoHyphens/>
      <w:spacing w:line="240" w:lineRule="auto"/>
      <w:outlineLvl w:val="1"/>
      <w:pPrChange w:id="1" w:author="w18361" w:date="2012-05-10T13:37:00Z">
        <w:pPr>
          <w:keepLines/>
          <w:numPr>
            <w:ilvl w:val="1"/>
            <w:numId w:val="2"/>
          </w:numPr>
          <w:tabs>
            <w:tab w:val="num" w:pos="680"/>
          </w:tabs>
          <w:suppressAutoHyphens/>
          <w:ind w:left="794" w:hanging="794"/>
          <w:outlineLvl w:val="1"/>
        </w:pPr>
      </w:pPrChange>
    </w:pPr>
    <w:rPr>
      <w:rFonts w:ascii="Arial" w:eastAsiaTheme="majorEastAsia" w:hAnsi="Arial" w:cs="Arial"/>
      <w:b/>
      <w:bCs/>
      <w:sz w:val="24"/>
      <w:szCs w:val="26"/>
      <w:rPrChange w:id="1" w:author="w18361" w:date="2012-05-10T13:37:00Z">
        <w:rPr>
          <w:rFonts w:ascii="Arial" w:eastAsiaTheme="majorEastAsia" w:hAnsi="Arial" w:cs="Arial"/>
          <w:b/>
          <w:bCs/>
          <w:sz w:val="24"/>
          <w:szCs w:val="26"/>
          <w:lang w:val="da-DK" w:eastAsia="en-US" w:bidi="ar-SA"/>
        </w:rPr>
      </w:rPrChange>
    </w:rPr>
  </w:style>
  <w:style w:type="paragraph" w:styleId="Overskrift3">
    <w:name w:val="heading 3"/>
    <w:basedOn w:val="Normal"/>
    <w:next w:val="Normal"/>
    <w:link w:val="Overskrift3Tegn"/>
    <w:autoRedefine/>
    <w:uiPriority w:val="9"/>
    <w:semiHidden/>
    <w:unhideWhenUsed/>
    <w:qFormat/>
    <w:rsid w:val="00E552ED"/>
    <w:pPr>
      <w:keepNext/>
      <w:keepLines/>
      <w:numPr>
        <w:ilvl w:val="2"/>
        <w:numId w:val="1"/>
      </w:numPr>
      <w:spacing w:before="200"/>
      <w:outlineLvl w:val="2"/>
      <w:pPrChange w:id="2" w:author="w18361" w:date="2012-05-10T13:37:00Z">
        <w:pPr>
          <w:keepNext/>
          <w:keepLines/>
          <w:numPr>
            <w:ilvl w:val="2"/>
            <w:numId w:val="2"/>
          </w:numPr>
          <w:tabs>
            <w:tab w:val="num" w:pos="680"/>
          </w:tabs>
          <w:spacing w:before="200" w:line="276" w:lineRule="auto"/>
          <w:ind w:left="794" w:hanging="794"/>
          <w:outlineLvl w:val="2"/>
        </w:pPr>
      </w:pPrChange>
    </w:pPr>
    <w:rPr>
      <w:rFonts w:ascii="Arial" w:eastAsiaTheme="majorEastAsia" w:hAnsi="Arial" w:cs="Arial"/>
      <w:b/>
      <w:bCs/>
      <w:sz w:val="20"/>
      <w:rPrChange w:id="2" w:author="w18361" w:date="2012-05-10T13:37:00Z">
        <w:rPr>
          <w:rFonts w:ascii="Arial" w:eastAsiaTheme="majorEastAsia" w:hAnsi="Arial" w:cs="Arial"/>
          <w:b/>
          <w:bCs/>
          <w:szCs w:val="22"/>
          <w:lang w:val="da-DK" w:eastAsia="en-US" w:bidi="ar-SA"/>
        </w:rPr>
      </w:rPrChange>
    </w:rPr>
  </w:style>
  <w:style w:type="paragraph" w:styleId="Overskrift4">
    <w:name w:val="heading 4"/>
    <w:basedOn w:val="Normal"/>
    <w:next w:val="Normal"/>
    <w:link w:val="Overskrift4Tegn"/>
    <w:uiPriority w:val="9"/>
    <w:semiHidden/>
    <w:unhideWhenUsed/>
    <w:qFormat/>
    <w:rsid w:val="00E552ED"/>
    <w:pPr>
      <w:keepNext/>
      <w:keepLines/>
      <w:numPr>
        <w:ilvl w:val="3"/>
        <w:numId w:val="1"/>
      </w:numPr>
      <w:spacing w:before="200"/>
      <w:outlineLvl w:val="3"/>
      <w:pPrChange w:id="3" w:author="w18361" w:date="2012-05-10T13:37:00Z">
        <w:pPr>
          <w:keepNext/>
          <w:keepLines/>
          <w:numPr>
            <w:ilvl w:val="3"/>
            <w:numId w:val="2"/>
          </w:numPr>
          <w:tabs>
            <w:tab w:val="num" w:pos="862"/>
          </w:tabs>
          <w:spacing w:before="200" w:line="276" w:lineRule="auto"/>
          <w:ind w:left="862" w:hanging="862"/>
          <w:outlineLvl w:val="3"/>
        </w:pPr>
      </w:pPrChange>
    </w:pPr>
    <w:rPr>
      <w:rFonts w:asciiTheme="majorHAnsi" w:eastAsiaTheme="majorEastAsia" w:hAnsiTheme="majorHAnsi" w:cstheme="majorBidi"/>
      <w:b/>
      <w:bCs/>
      <w:i/>
      <w:iCs/>
      <w:color w:val="4F81BD" w:themeColor="accent1"/>
      <w:rPrChange w:id="3" w:author="w18361" w:date="2012-05-10T13:37:00Z">
        <w:rPr>
          <w:rFonts w:asciiTheme="majorHAnsi" w:eastAsiaTheme="majorEastAsia" w:hAnsiTheme="majorHAnsi" w:cstheme="majorBidi"/>
          <w:b/>
          <w:bCs/>
          <w:i/>
          <w:iCs/>
          <w:color w:val="4F81BD" w:themeColor="accent1"/>
          <w:sz w:val="22"/>
          <w:szCs w:val="22"/>
          <w:lang w:val="da-DK" w:eastAsia="en-US" w:bidi="ar-SA"/>
        </w:rPr>
      </w:rPrChange>
    </w:rPr>
  </w:style>
  <w:style w:type="paragraph" w:styleId="Overskrift5">
    <w:name w:val="heading 5"/>
    <w:basedOn w:val="Normal"/>
    <w:next w:val="Normal"/>
    <w:link w:val="Overskrift5Tegn"/>
    <w:uiPriority w:val="9"/>
    <w:semiHidden/>
    <w:unhideWhenUsed/>
    <w:qFormat/>
    <w:rsid w:val="00E552ED"/>
    <w:pPr>
      <w:keepNext/>
      <w:keepLines/>
      <w:numPr>
        <w:ilvl w:val="4"/>
        <w:numId w:val="1"/>
      </w:numPr>
      <w:spacing w:before="200"/>
      <w:outlineLvl w:val="4"/>
      <w:pPrChange w:id="4" w:author="w18361" w:date="2012-05-10T13:37:00Z">
        <w:pPr>
          <w:keepNext/>
          <w:keepLines/>
          <w:numPr>
            <w:ilvl w:val="4"/>
            <w:numId w:val="2"/>
          </w:numPr>
          <w:tabs>
            <w:tab w:val="num" w:pos="1009"/>
          </w:tabs>
          <w:spacing w:before="200" w:line="276" w:lineRule="auto"/>
          <w:ind w:left="1009" w:hanging="1009"/>
          <w:outlineLvl w:val="4"/>
        </w:pPr>
      </w:pPrChange>
    </w:pPr>
    <w:rPr>
      <w:rFonts w:asciiTheme="majorHAnsi" w:eastAsiaTheme="majorEastAsia" w:hAnsiTheme="majorHAnsi" w:cstheme="majorBidi"/>
      <w:color w:val="243F60" w:themeColor="accent1" w:themeShade="7F"/>
      <w:rPrChange w:id="4" w:author="w18361" w:date="2012-05-10T13:37:00Z">
        <w:rPr>
          <w:rFonts w:asciiTheme="majorHAnsi" w:eastAsiaTheme="majorEastAsia" w:hAnsiTheme="majorHAnsi" w:cstheme="majorBidi"/>
          <w:color w:val="243F60" w:themeColor="accent1" w:themeShade="7F"/>
          <w:sz w:val="22"/>
          <w:szCs w:val="22"/>
          <w:lang w:val="da-DK" w:eastAsia="en-US" w:bidi="ar-SA"/>
        </w:rPr>
      </w:rPrChange>
    </w:rPr>
  </w:style>
  <w:style w:type="paragraph" w:styleId="Overskrift6">
    <w:name w:val="heading 6"/>
    <w:basedOn w:val="Normal"/>
    <w:next w:val="Normal"/>
    <w:link w:val="Overskrift6Tegn"/>
    <w:uiPriority w:val="9"/>
    <w:semiHidden/>
    <w:unhideWhenUsed/>
    <w:qFormat/>
    <w:rsid w:val="00E552ED"/>
    <w:pPr>
      <w:keepNext/>
      <w:keepLines/>
      <w:numPr>
        <w:ilvl w:val="5"/>
        <w:numId w:val="1"/>
      </w:numPr>
      <w:spacing w:before="200"/>
      <w:outlineLvl w:val="5"/>
      <w:pPrChange w:id="5" w:author="w18361" w:date="2012-05-10T13:37:00Z">
        <w:pPr>
          <w:keepNext/>
          <w:keepLines/>
          <w:numPr>
            <w:ilvl w:val="5"/>
            <w:numId w:val="2"/>
          </w:numPr>
          <w:tabs>
            <w:tab w:val="num" w:pos="1151"/>
          </w:tabs>
          <w:spacing w:before="200" w:line="276" w:lineRule="auto"/>
          <w:ind w:left="1151" w:hanging="1151"/>
          <w:outlineLvl w:val="5"/>
        </w:pPr>
      </w:pPrChange>
    </w:pPr>
    <w:rPr>
      <w:rFonts w:asciiTheme="majorHAnsi" w:eastAsiaTheme="majorEastAsia" w:hAnsiTheme="majorHAnsi" w:cstheme="majorBidi"/>
      <w:i/>
      <w:iCs/>
      <w:color w:val="243F60" w:themeColor="accent1" w:themeShade="7F"/>
      <w:rPrChange w:id="5" w:author="w18361" w:date="2012-05-10T13:37:00Z">
        <w:rPr>
          <w:rFonts w:asciiTheme="majorHAnsi" w:eastAsiaTheme="majorEastAsia" w:hAnsiTheme="majorHAnsi" w:cstheme="majorBidi"/>
          <w:i/>
          <w:iCs/>
          <w:color w:val="243F60" w:themeColor="accent1" w:themeShade="7F"/>
          <w:sz w:val="22"/>
          <w:szCs w:val="22"/>
          <w:lang w:val="da-DK" w:eastAsia="en-US" w:bidi="ar-SA"/>
        </w:rPr>
      </w:rPrChange>
    </w:rPr>
  </w:style>
  <w:style w:type="paragraph" w:styleId="Overskrift7">
    <w:name w:val="heading 7"/>
    <w:basedOn w:val="Normal"/>
    <w:next w:val="Normal"/>
    <w:link w:val="Overskrift7Tegn"/>
    <w:uiPriority w:val="9"/>
    <w:semiHidden/>
    <w:unhideWhenUsed/>
    <w:qFormat/>
    <w:rsid w:val="00E552ED"/>
    <w:pPr>
      <w:keepNext/>
      <w:keepLines/>
      <w:numPr>
        <w:ilvl w:val="6"/>
        <w:numId w:val="1"/>
      </w:numPr>
      <w:spacing w:before="200"/>
      <w:outlineLvl w:val="6"/>
      <w:pPrChange w:id="6" w:author="w18361" w:date="2012-05-10T13:37:00Z">
        <w:pPr>
          <w:keepNext/>
          <w:keepLines/>
          <w:numPr>
            <w:ilvl w:val="6"/>
            <w:numId w:val="2"/>
          </w:numPr>
          <w:tabs>
            <w:tab w:val="num" w:pos="1298"/>
          </w:tabs>
          <w:spacing w:before="200" w:line="276" w:lineRule="auto"/>
          <w:ind w:left="1298" w:hanging="1298"/>
          <w:outlineLvl w:val="6"/>
        </w:pPr>
      </w:pPrChange>
    </w:pPr>
    <w:rPr>
      <w:rFonts w:asciiTheme="majorHAnsi" w:eastAsiaTheme="majorEastAsia" w:hAnsiTheme="majorHAnsi" w:cstheme="majorBidi"/>
      <w:i/>
      <w:iCs/>
      <w:color w:val="404040" w:themeColor="text1" w:themeTint="BF"/>
      <w:rPrChange w:id="6" w:author="w18361" w:date="2012-05-10T13:37:00Z">
        <w:rPr>
          <w:rFonts w:asciiTheme="majorHAnsi" w:eastAsiaTheme="majorEastAsia" w:hAnsiTheme="majorHAnsi" w:cstheme="majorBidi"/>
          <w:i/>
          <w:iCs/>
          <w:color w:val="404040" w:themeColor="text1" w:themeTint="BF"/>
          <w:sz w:val="22"/>
          <w:szCs w:val="22"/>
          <w:lang w:val="da-DK" w:eastAsia="en-US" w:bidi="ar-SA"/>
        </w:rPr>
      </w:rPrChange>
    </w:rPr>
  </w:style>
  <w:style w:type="paragraph" w:styleId="Overskrift8">
    <w:name w:val="heading 8"/>
    <w:basedOn w:val="Normal"/>
    <w:next w:val="Normal"/>
    <w:link w:val="Overskrift8Tegn"/>
    <w:uiPriority w:val="9"/>
    <w:semiHidden/>
    <w:unhideWhenUsed/>
    <w:qFormat/>
    <w:rsid w:val="00E552ED"/>
    <w:pPr>
      <w:keepNext/>
      <w:keepLines/>
      <w:numPr>
        <w:ilvl w:val="7"/>
        <w:numId w:val="1"/>
      </w:numPr>
      <w:spacing w:before="200"/>
      <w:outlineLvl w:val="7"/>
      <w:pPrChange w:id="7" w:author="w18361" w:date="2012-05-10T13:37:00Z">
        <w:pPr>
          <w:keepNext/>
          <w:keepLines/>
          <w:numPr>
            <w:ilvl w:val="7"/>
            <w:numId w:val="2"/>
          </w:numPr>
          <w:tabs>
            <w:tab w:val="num" w:pos="1440"/>
          </w:tabs>
          <w:spacing w:before="200" w:line="276" w:lineRule="auto"/>
          <w:ind w:left="1440" w:hanging="1440"/>
          <w:outlineLvl w:val="7"/>
        </w:pPr>
      </w:pPrChange>
    </w:pPr>
    <w:rPr>
      <w:rFonts w:asciiTheme="majorHAnsi" w:eastAsiaTheme="majorEastAsia" w:hAnsiTheme="majorHAnsi" w:cstheme="majorBidi"/>
      <w:color w:val="404040" w:themeColor="text1" w:themeTint="BF"/>
      <w:sz w:val="20"/>
      <w:szCs w:val="20"/>
      <w:rPrChange w:id="7" w:author="w18361" w:date="2012-05-10T13:37:00Z">
        <w:rPr>
          <w:rFonts w:asciiTheme="majorHAnsi" w:eastAsiaTheme="majorEastAsia" w:hAnsiTheme="majorHAnsi" w:cstheme="majorBidi"/>
          <w:color w:val="404040" w:themeColor="text1" w:themeTint="BF"/>
          <w:lang w:val="da-DK" w:eastAsia="en-US" w:bidi="ar-SA"/>
        </w:rPr>
      </w:rPrChange>
    </w:rPr>
  </w:style>
  <w:style w:type="paragraph" w:styleId="Overskrift9">
    <w:name w:val="heading 9"/>
    <w:basedOn w:val="Normal"/>
    <w:next w:val="Normal"/>
    <w:link w:val="Overskrift9Tegn"/>
    <w:uiPriority w:val="9"/>
    <w:semiHidden/>
    <w:unhideWhenUsed/>
    <w:qFormat/>
    <w:rsid w:val="00E552ED"/>
    <w:pPr>
      <w:keepNext/>
      <w:keepLines/>
      <w:numPr>
        <w:ilvl w:val="8"/>
        <w:numId w:val="1"/>
      </w:numPr>
      <w:spacing w:before="200"/>
      <w:outlineLvl w:val="8"/>
      <w:pPrChange w:id="8" w:author="w18361" w:date="2012-05-10T13:37:00Z">
        <w:pPr>
          <w:keepNext/>
          <w:keepLines/>
          <w:numPr>
            <w:ilvl w:val="8"/>
            <w:numId w:val="2"/>
          </w:numPr>
          <w:tabs>
            <w:tab w:val="num" w:pos="1582"/>
          </w:tabs>
          <w:spacing w:before="200" w:line="276" w:lineRule="auto"/>
          <w:ind w:left="1582" w:hanging="1582"/>
          <w:outlineLvl w:val="8"/>
        </w:pPr>
      </w:pPrChange>
    </w:pPr>
    <w:rPr>
      <w:rFonts w:asciiTheme="majorHAnsi" w:eastAsiaTheme="majorEastAsia" w:hAnsiTheme="majorHAnsi" w:cstheme="majorBidi"/>
      <w:i/>
      <w:iCs/>
      <w:color w:val="404040" w:themeColor="text1" w:themeTint="BF"/>
      <w:sz w:val="20"/>
      <w:szCs w:val="20"/>
      <w:rPrChange w:id="8" w:author="w18361" w:date="2012-05-10T13:37:00Z">
        <w:rPr>
          <w:rFonts w:asciiTheme="majorHAnsi" w:eastAsiaTheme="majorEastAsia" w:hAnsiTheme="majorHAnsi" w:cstheme="majorBidi"/>
          <w:i/>
          <w:iCs/>
          <w:color w:val="404040" w:themeColor="text1" w:themeTint="BF"/>
          <w:lang w:val="da-DK" w:eastAsia="en-US" w:bidi="ar-SA"/>
        </w:rPr>
      </w:rPrChang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95E95"/>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C95E95"/>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C95E95"/>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C95E95"/>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C95E95"/>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C95E95"/>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C95E95"/>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C95E95"/>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C95E95"/>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C95E95"/>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95E95"/>
    <w:rPr>
      <w:rFonts w:ascii="Arial" w:hAnsi="Arial" w:cs="Arial"/>
      <w:b/>
      <w:sz w:val="30"/>
    </w:rPr>
  </w:style>
  <w:style w:type="paragraph" w:customStyle="1" w:styleId="Overskrift211pkt">
    <w:name w:val="Overskrift 2 + 11 pkt"/>
    <w:basedOn w:val="Normal"/>
    <w:link w:val="Overskrift211pktTegn"/>
    <w:rsid w:val="00C95E95"/>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95E95"/>
    <w:rPr>
      <w:rFonts w:ascii="Arial" w:hAnsi="Arial" w:cs="Arial"/>
      <w:b/>
    </w:rPr>
  </w:style>
  <w:style w:type="paragraph" w:customStyle="1" w:styleId="Normal11">
    <w:name w:val="Normal + 11"/>
    <w:basedOn w:val="Normal"/>
    <w:link w:val="Normal11Tegn"/>
    <w:rsid w:val="00C95E95"/>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95E95"/>
    <w:rPr>
      <w:rFonts w:ascii="Times New Roman" w:hAnsi="Times New Roman" w:cs="Times New Roman"/>
    </w:rPr>
  </w:style>
  <w:style w:type="paragraph" w:styleId="Sidehoved">
    <w:name w:val="header"/>
    <w:basedOn w:val="Normal"/>
    <w:link w:val="SidehovedTegn"/>
    <w:uiPriority w:val="99"/>
    <w:semiHidden/>
    <w:unhideWhenUsed/>
    <w:rsid w:val="00C95E95"/>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C95E95"/>
  </w:style>
  <w:style w:type="paragraph" w:styleId="Sidefod">
    <w:name w:val="footer"/>
    <w:basedOn w:val="Normal"/>
    <w:link w:val="SidefodTegn"/>
    <w:uiPriority w:val="99"/>
    <w:semiHidden/>
    <w:unhideWhenUsed/>
    <w:rsid w:val="00C95E95"/>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C95E95"/>
  </w:style>
  <w:style w:type="paragraph" w:styleId="Markeringsbobletekst">
    <w:name w:val="Balloon Text"/>
    <w:basedOn w:val="Normal"/>
    <w:link w:val="MarkeringsbobletekstTegn"/>
    <w:uiPriority w:val="99"/>
    <w:semiHidden/>
    <w:unhideWhenUsed/>
    <w:rsid w:val="00E552ED"/>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E552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DD6"/>
    <w:pPr>
      <w:spacing w:after="0"/>
    </w:pPr>
  </w:style>
  <w:style w:type="paragraph" w:styleId="Overskrift1">
    <w:name w:val="heading 1"/>
    <w:basedOn w:val="Normal"/>
    <w:next w:val="Normal"/>
    <w:link w:val="Overskrift1Tegn"/>
    <w:autoRedefine/>
    <w:uiPriority w:val="9"/>
    <w:qFormat/>
    <w:rsid w:val="00E552ED"/>
    <w:pPr>
      <w:keepLines/>
      <w:numPr>
        <w:numId w:val="1"/>
      </w:numPr>
      <w:spacing w:after="360" w:line="240" w:lineRule="auto"/>
      <w:outlineLvl w:val="0"/>
      <w:pPrChange w:id="9" w:author="w18361" w:date="2012-05-10T13:37:00Z">
        <w:pPr>
          <w:keepLines/>
          <w:numPr>
            <w:numId w:val="2"/>
          </w:numPr>
          <w:tabs>
            <w:tab w:val="num" w:pos="567"/>
          </w:tabs>
          <w:spacing w:after="360"/>
          <w:outlineLvl w:val="0"/>
        </w:pPr>
      </w:pPrChange>
    </w:pPr>
    <w:rPr>
      <w:rFonts w:ascii="Arial" w:eastAsiaTheme="majorEastAsia" w:hAnsi="Arial" w:cs="Arial"/>
      <w:b/>
      <w:bCs/>
      <w:sz w:val="30"/>
      <w:szCs w:val="28"/>
      <w:rPrChange w:id="9" w:author="w18361" w:date="2012-05-10T13:37:00Z">
        <w:rPr>
          <w:rFonts w:ascii="Arial" w:eastAsiaTheme="majorEastAsia" w:hAnsi="Arial" w:cs="Arial"/>
          <w:b/>
          <w:bCs/>
          <w:sz w:val="30"/>
          <w:szCs w:val="28"/>
          <w:lang w:val="da-DK" w:eastAsia="en-US" w:bidi="ar-SA"/>
        </w:rPr>
      </w:rPrChange>
    </w:rPr>
  </w:style>
  <w:style w:type="paragraph" w:styleId="Overskrift2">
    <w:name w:val="heading 2"/>
    <w:basedOn w:val="Normal"/>
    <w:next w:val="Normal"/>
    <w:link w:val="Overskrift2Tegn"/>
    <w:uiPriority w:val="9"/>
    <w:semiHidden/>
    <w:unhideWhenUsed/>
    <w:qFormat/>
    <w:rsid w:val="00E552ED"/>
    <w:pPr>
      <w:keepLines/>
      <w:numPr>
        <w:ilvl w:val="1"/>
        <w:numId w:val="1"/>
      </w:numPr>
      <w:suppressAutoHyphens/>
      <w:spacing w:line="240" w:lineRule="auto"/>
      <w:outlineLvl w:val="1"/>
      <w:pPrChange w:id="10" w:author="w18361" w:date="2012-05-10T13:37:00Z">
        <w:pPr>
          <w:keepLines/>
          <w:numPr>
            <w:ilvl w:val="1"/>
            <w:numId w:val="2"/>
          </w:numPr>
          <w:tabs>
            <w:tab w:val="num" w:pos="680"/>
          </w:tabs>
          <w:suppressAutoHyphens/>
          <w:ind w:left="794" w:hanging="794"/>
          <w:outlineLvl w:val="1"/>
        </w:pPr>
      </w:pPrChange>
    </w:pPr>
    <w:rPr>
      <w:rFonts w:ascii="Arial" w:eastAsiaTheme="majorEastAsia" w:hAnsi="Arial" w:cs="Arial"/>
      <w:b/>
      <w:bCs/>
      <w:sz w:val="24"/>
      <w:szCs w:val="26"/>
      <w:rPrChange w:id="10" w:author="w18361" w:date="2012-05-10T13:37:00Z">
        <w:rPr>
          <w:rFonts w:ascii="Arial" w:eastAsiaTheme="majorEastAsia" w:hAnsi="Arial" w:cs="Arial"/>
          <w:b/>
          <w:bCs/>
          <w:sz w:val="24"/>
          <w:szCs w:val="26"/>
          <w:lang w:val="da-DK" w:eastAsia="en-US" w:bidi="ar-SA"/>
        </w:rPr>
      </w:rPrChange>
    </w:rPr>
  </w:style>
  <w:style w:type="paragraph" w:styleId="Overskrift3">
    <w:name w:val="heading 3"/>
    <w:basedOn w:val="Normal"/>
    <w:next w:val="Normal"/>
    <w:link w:val="Overskrift3Tegn"/>
    <w:autoRedefine/>
    <w:uiPriority w:val="9"/>
    <w:semiHidden/>
    <w:unhideWhenUsed/>
    <w:qFormat/>
    <w:rsid w:val="00E552ED"/>
    <w:pPr>
      <w:keepNext/>
      <w:keepLines/>
      <w:numPr>
        <w:ilvl w:val="2"/>
        <w:numId w:val="1"/>
      </w:numPr>
      <w:spacing w:before="200"/>
      <w:outlineLvl w:val="2"/>
      <w:pPrChange w:id="11" w:author="w18361" w:date="2012-05-10T13:37:00Z">
        <w:pPr>
          <w:keepNext/>
          <w:keepLines/>
          <w:numPr>
            <w:ilvl w:val="2"/>
            <w:numId w:val="2"/>
          </w:numPr>
          <w:tabs>
            <w:tab w:val="num" w:pos="680"/>
          </w:tabs>
          <w:spacing w:before="200" w:line="276" w:lineRule="auto"/>
          <w:ind w:left="794" w:hanging="794"/>
          <w:outlineLvl w:val="2"/>
        </w:pPr>
      </w:pPrChange>
    </w:pPr>
    <w:rPr>
      <w:rFonts w:ascii="Arial" w:eastAsiaTheme="majorEastAsia" w:hAnsi="Arial" w:cs="Arial"/>
      <w:b/>
      <w:bCs/>
      <w:sz w:val="20"/>
      <w:rPrChange w:id="11" w:author="w18361" w:date="2012-05-10T13:37:00Z">
        <w:rPr>
          <w:rFonts w:ascii="Arial" w:eastAsiaTheme="majorEastAsia" w:hAnsi="Arial" w:cs="Arial"/>
          <w:b/>
          <w:bCs/>
          <w:szCs w:val="22"/>
          <w:lang w:val="da-DK" w:eastAsia="en-US" w:bidi="ar-SA"/>
        </w:rPr>
      </w:rPrChange>
    </w:rPr>
  </w:style>
  <w:style w:type="paragraph" w:styleId="Overskrift4">
    <w:name w:val="heading 4"/>
    <w:basedOn w:val="Normal"/>
    <w:next w:val="Normal"/>
    <w:link w:val="Overskrift4Tegn"/>
    <w:uiPriority w:val="9"/>
    <w:semiHidden/>
    <w:unhideWhenUsed/>
    <w:qFormat/>
    <w:rsid w:val="00E552ED"/>
    <w:pPr>
      <w:keepNext/>
      <w:keepLines/>
      <w:numPr>
        <w:ilvl w:val="3"/>
        <w:numId w:val="1"/>
      </w:numPr>
      <w:spacing w:before="200"/>
      <w:outlineLvl w:val="3"/>
      <w:pPrChange w:id="12" w:author="w18361" w:date="2012-05-10T13:37:00Z">
        <w:pPr>
          <w:keepNext/>
          <w:keepLines/>
          <w:numPr>
            <w:ilvl w:val="3"/>
            <w:numId w:val="2"/>
          </w:numPr>
          <w:tabs>
            <w:tab w:val="num" w:pos="862"/>
          </w:tabs>
          <w:spacing w:before="200" w:line="276" w:lineRule="auto"/>
          <w:ind w:left="862" w:hanging="862"/>
          <w:outlineLvl w:val="3"/>
        </w:pPr>
      </w:pPrChange>
    </w:pPr>
    <w:rPr>
      <w:rFonts w:asciiTheme="majorHAnsi" w:eastAsiaTheme="majorEastAsia" w:hAnsiTheme="majorHAnsi" w:cstheme="majorBidi"/>
      <w:b/>
      <w:bCs/>
      <w:i/>
      <w:iCs/>
      <w:color w:val="4F81BD" w:themeColor="accent1"/>
      <w:rPrChange w:id="12" w:author="w18361" w:date="2012-05-10T13:37:00Z">
        <w:rPr>
          <w:rFonts w:asciiTheme="majorHAnsi" w:eastAsiaTheme="majorEastAsia" w:hAnsiTheme="majorHAnsi" w:cstheme="majorBidi"/>
          <w:b/>
          <w:bCs/>
          <w:i/>
          <w:iCs/>
          <w:color w:val="4F81BD" w:themeColor="accent1"/>
          <w:sz w:val="22"/>
          <w:szCs w:val="22"/>
          <w:lang w:val="da-DK" w:eastAsia="en-US" w:bidi="ar-SA"/>
        </w:rPr>
      </w:rPrChange>
    </w:rPr>
  </w:style>
  <w:style w:type="paragraph" w:styleId="Overskrift5">
    <w:name w:val="heading 5"/>
    <w:basedOn w:val="Normal"/>
    <w:next w:val="Normal"/>
    <w:link w:val="Overskrift5Tegn"/>
    <w:uiPriority w:val="9"/>
    <w:semiHidden/>
    <w:unhideWhenUsed/>
    <w:qFormat/>
    <w:rsid w:val="00E552ED"/>
    <w:pPr>
      <w:keepNext/>
      <w:keepLines/>
      <w:numPr>
        <w:ilvl w:val="4"/>
        <w:numId w:val="1"/>
      </w:numPr>
      <w:spacing w:before="200"/>
      <w:outlineLvl w:val="4"/>
      <w:pPrChange w:id="13" w:author="w18361" w:date="2012-05-10T13:37:00Z">
        <w:pPr>
          <w:keepNext/>
          <w:keepLines/>
          <w:numPr>
            <w:ilvl w:val="4"/>
            <w:numId w:val="2"/>
          </w:numPr>
          <w:tabs>
            <w:tab w:val="num" w:pos="1009"/>
          </w:tabs>
          <w:spacing w:before="200" w:line="276" w:lineRule="auto"/>
          <w:ind w:left="1009" w:hanging="1009"/>
          <w:outlineLvl w:val="4"/>
        </w:pPr>
      </w:pPrChange>
    </w:pPr>
    <w:rPr>
      <w:rFonts w:asciiTheme="majorHAnsi" w:eastAsiaTheme="majorEastAsia" w:hAnsiTheme="majorHAnsi" w:cstheme="majorBidi"/>
      <w:color w:val="243F60" w:themeColor="accent1" w:themeShade="7F"/>
      <w:rPrChange w:id="13" w:author="w18361" w:date="2012-05-10T13:37:00Z">
        <w:rPr>
          <w:rFonts w:asciiTheme="majorHAnsi" w:eastAsiaTheme="majorEastAsia" w:hAnsiTheme="majorHAnsi" w:cstheme="majorBidi"/>
          <w:color w:val="243F60" w:themeColor="accent1" w:themeShade="7F"/>
          <w:sz w:val="22"/>
          <w:szCs w:val="22"/>
          <w:lang w:val="da-DK" w:eastAsia="en-US" w:bidi="ar-SA"/>
        </w:rPr>
      </w:rPrChange>
    </w:rPr>
  </w:style>
  <w:style w:type="paragraph" w:styleId="Overskrift6">
    <w:name w:val="heading 6"/>
    <w:basedOn w:val="Normal"/>
    <w:next w:val="Normal"/>
    <w:link w:val="Overskrift6Tegn"/>
    <w:uiPriority w:val="9"/>
    <w:semiHidden/>
    <w:unhideWhenUsed/>
    <w:qFormat/>
    <w:rsid w:val="00E552ED"/>
    <w:pPr>
      <w:keepNext/>
      <w:keepLines/>
      <w:numPr>
        <w:ilvl w:val="5"/>
        <w:numId w:val="1"/>
      </w:numPr>
      <w:spacing w:before="200"/>
      <w:outlineLvl w:val="5"/>
      <w:pPrChange w:id="14" w:author="w18361" w:date="2012-05-10T13:37:00Z">
        <w:pPr>
          <w:keepNext/>
          <w:keepLines/>
          <w:numPr>
            <w:ilvl w:val="5"/>
            <w:numId w:val="2"/>
          </w:numPr>
          <w:tabs>
            <w:tab w:val="num" w:pos="1151"/>
          </w:tabs>
          <w:spacing w:before="200" w:line="276" w:lineRule="auto"/>
          <w:ind w:left="1151" w:hanging="1151"/>
          <w:outlineLvl w:val="5"/>
        </w:pPr>
      </w:pPrChange>
    </w:pPr>
    <w:rPr>
      <w:rFonts w:asciiTheme="majorHAnsi" w:eastAsiaTheme="majorEastAsia" w:hAnsiTheme="majorHAnsi" w:cstheme="majorBidi"/>
      <w:i/>
      <w:iCs/>
      <w:color w:val="243F60" w:themeColor="accent1" w:themeShade="7F"/>
      <w:rPrChange w:id="14" w:author="w18361" w:date="2012-05-10T13:37:00Z">
        <w:rPr>
          <w:rFonts w:asciiTheme="majorHAnsi" w:eastAsiaTheme="majorEastAsia" w:hAnsiTheme="majorHAnsi" w:cstheme="majorBidi"/>
          <w:i/>
          <w:iCs/>
          <w:color w:val="243F60" w:themeColor="accent1" w:themeShade="7F"/>
          <w:sz w:val="22"/>
          <w:szCs w:val="22"/>
          <w:lang w:val="da-DK" w:eastAsia="en-US" w:bidi="ar-SA"/>
        </w:rPr>
      </w:rPrChange>
    </w:rPr>
  </w:style>
  <w:style w:type="paragraph" w:styleId="Overskrift7">
    <w:name w:val="heading 7"/>
    <w:basedOn w:val="Normal"/>
    <w:next w:val="Normal"/>
    <w:link w:val="Overskrift7Tegn"/>
    <w:uiPriority w:val="9"/>
    <w:semiHidden/>
    <w:unhideWhenUsed/>
    <w:qFormat/>
    <w:rsid w:val="00E552ED"/>
    <w:pPr>
      <w:keepNext/>
      <w:keepLines/>
      <w:numPr>
        <w:ilvl w:val="6"/>
        <w:numId w:val="1"/>
      </w:numPr>
      <w:spacing w:before="200"/>
      <w:outlineLvl w:val="6"/>
      <w:pPrChange w:id="15" w:author="w18361" w:date="2012-05-10T13:37:00Z">
        <w:pPr>
          <w:keepNext/>
          <w:keepLines/>
          <w:numPr>
            <w:ilvl w:val="6"/>
            <w:numId w:val="2"/>
          </w:numPr>
          <w:tabs>
            <w:tab w:val="num" w:pos="1298"/>
          </w:tabs>
          <w:spacing w:before="200" w:line="276" w:lineRule="auto"/>
          <w:ind w:left="1298" w:hanging="1298"/>
          <w:outlineLvl w:val="6"/>
        </w:pPr>
      </w:pPrChange>
    </w:pPr>
    <w:rPr>
      <w:rFonts w:asciiTheme="majorHAnsi" w:eastAsiaTheme="majorEastAsia" w:hAnsiTheme="majorHAnsi" w:cstheme="majorBidi"/>
      <w:i/>
      <w:iCs/>
      <w:color w:val="404040" w:themeColor="text1" w:themeTint="BF"/>
      <w:rPrChange w:id="15" w:author="w18361" w:date="2012-05-10T13:37:00Z">
        <w:rPr>
          <w:rFonts w:asciiTheme="majorHAnsi" w:eastAsiaTheme="majorEastAsia" w:hAnsiTheme="majorHAnsi" w:cstheme="majorBidi"/>
          <w:i/>
          <w:iCs/>
          <w:color w:val="404040" w:themeColor="text1" w:themeTint="BF"/>
          <w:sz w:val="22"/>
          <w:szCs w:val="22"/>
          <w:lang w:val="da-DK" w:eastAsia="en-US" w:bidi="ar-SA"/>
        </w:rPr>
      </w:rPrChange>
    </w:rPr>
  </w:style>
  <w:style w:type="paragraph" w:styleId="Overskrift8">
    <w:name w:val="heading 8"/>
    <w:basedOn w:val="Normal"/>
    <w:next w:val="Normal"/>
    <w:link w:val="Overskrift8Tegn"/>
    <w:uiPriority w:val="9"/>
    <w:semiHidden/>
    <w:unhideWhenUsed/>
    <w:qFormat/>
    <w:rsid w:val="00E552ED"/>
    <w:pPr>
      <w:keepNext/>
      <w:keepLines/>
      <w:numPr>
        <w:ilvl w:val="7"/>
        <w:numId w:val="1"/>
      </w:numPr>
      <w:spacing w:before="200"/>
      <w:outlineLvl w:val="7"/>
      <w:pPrChange w:id="16" w:author="w18361" w:date="2012-05-10T13:37:00Z">
        <w:pPr>
          <w:keepNext/>
          <w:keepLines/>
          <w:numPr>
            <w:ilvl w:val="7"/>
            <w:numId w:val="2"/>
          </w:numPr>
          <w:tabs>
            <w:tab w:val="num" w:pos="1440"/>
          </w:tabs>
          <w:spacing w:before="200" w:line="276" w:lineRule="auto"/>
          <w:ind w:left="1440" w:hanging="1440"/>
          <w:outlineLvl w:val="7"/>
        </w:pPr>
      </w:pPrChange>
    </w:pPr>
    <w:rPr>
      <w:rFonts w:asciiTheme="majorHAnsi" w:eastAsiaTheme="majorEastAsia" w:hAnsiTheme="majorHAnsi" w:cstheme="majorBidi"/>
      <w:color w:val="404040" w:themeColor="text1" w:themeTint="BF"/>
      <w:sz w:val="20"/>
      <w:szCs w:val="20"/>
      <w:rPrChange w:id="16" w:author="w18361" w:date="2012-05-10T13:37:00Z">
        <w:rPr>
          <w:rFonts w:asciiTheme="majorHAnsi" w:eastAsiaTheme="majorEastAsia" w:hAnsiTheme="majorHAnsi" w:cstheme="majorBidi"/>
          <w:color w:val="404040" w:themeColor="text1" w:themeTint="BF"/>
          <w:lang w:val="da-DK" w:eastAsia="en-US" w:bidi="ar-SA"/>
        </w:rPr>
      </w:rPrChange>
    </w:rPr>
  </w:style>
  <w:style w:type="paragraph" w:styleId="Overskrift9">
    <w:name w:val="heading 9"/>
    <w:basedOn w:val="Normal"/>
    <w:next w:val="Normal"/>
    <w:link w:val="Overskrift9Tegn"/>
    <w:uiPriority w:val="9"/>
    <w:semiHidden/>
    <w:unhideWhenUsed/>
    <w:qFormat/>
    <w:rsid w:val="00E552ED"/>
    <w:pPr>
      <w:keepNext/>
      <w:keepLines/>
      <w:numPr>
        <w:ilvl w:val="8"/>
        <w:numId w:val="1"/>
      </w:numPr>
      <w:spacing w:before="200"/>
      <w:outlineLvl w:val="8"/>
      <w:pPrChange w:id="17" w:author="w18361" w:date="2012-05-10T13:37:00Z">
        <w:pPr>
          <w:keepNext/>
          <w:keepLines/>
          <w:numPr>
            <w:ilvl w:val="8"/>
            <w:numId w:val="2"/>
          </w:numPr>
          <w:tabs>
            <w:tab w:val="num" w:pos="1582"/>
          </w:tabs>
          <w:spacing w:before="200" w:line="276" w:lineRule="auto"/>
          <w:ind w:left="1582" w:hanging="1582"/>
          <w:outlineLvl w:val="8"/>
        </w:pPr>
      </w:pPrChange>
    </w:pPr>
    <w:rPr>
      <w:rFonts w:asciiTheme="majorHAnsi" w:eastAsiaTheme="majorEastAsia" w:hAnsiTheme="majorHAnsi" w:cstheme="majorBidi"/>
      <w:i/>
      <w:iCs/>
      <w:color w:val="404040" w:themeColor="text1" w:themeTint="BF"/>
      <w:sz w:val="20"/>
      <w:szCs w:val="20"/>
      <w:rPrChange w:id="17" w:author="w18361" w:date="2012-05-10T13:37:00Z">
        <w:rPr>
          <w:rFonts w:asciiTheme="majorHAnsi" w:eastAsiaTheme="majorEastAsia" w:hAnsiTheme="majorHAnsi" w:cstheme="majorBidi"/>
          <w:i/>
          <w:iCs/>
          <w:color w:val="404040" w:themeColor="text1" w:themeTint="BF"/>
          <w:lang w:val="da-DK" w:eastAsia="en-US" w:bidi="ar-SA"/>
        </w:rPr>
      </w:rPrChang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95E95"/>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C95E95"/>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C95E95"/>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C95E95"/>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C95E95"/>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C95E95"/>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C95E95"/>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C95E95"/>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C95E95"/>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C95E95"/>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95E95"/>
    <w:rPr>
      <w:rFonts w:ascii="Arial" w:hAnsi="Arial" w:cs="Arial"/>
      <w:b/>
      <w:sz w:val="30"/>
    </w:rPr>
  </w:style>
  <w:style w:type="paragraph" w:customStyle="1" w:styleId="Overskrift211pkt">
    <w:name w:val="Overskrift 2 + 11 pkt"/>
    <w:basedOn w:val="Normal"/>
    <w:link w:val="Overskrift211pktTegn"/>
    <w:rsid w:val="00C95E95"/>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95E95"/>
    <w:rPr>
      <w:rFonts w:ascii="Arial" w:hAnsi="Arial" w:cs="Arial"/>
      <w:b/>
    </w:rPr>
  </w:style>
  <w:style w:type="paragraph" w:customStyle="1" w:styleId="Normal11">
    <w:name w:val="Normal + 11"/>
    <w:basedOn w:val="Normal"/>
    <w:link w:val="Normal11Tegn"/>
    <w:rsid w:val="00C95E95"/>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95E95"/>
    <w:rPr>
      <w:rFonts w:ascii="Times New Roman" w:hAnsi="Times New Roman" w:cs="Times New Roman"/>
    </w:rPr>
  </w:style>
  <w:style w:type="paragraph" w:styleId="Sidehoved">
    <w:name w:val="header"/>
    <w:basedOn w:val="Normal"/>
    <w:link w:val="SidehovedTegn"/>
    <w:uiPriority w:val="99"/>
    <w:semiHidden/>
    <w:unhideWhenUsed/>
    <w:rsid w:val="00C95E95"/>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C95E95"/>
  </w:style>
  <w:style w:type="paragraph" w:styleId="Sidefod">
    <w:name w:val="footer"/>
    <w:basedOn w:val="Normal"/>
    <w:link w:val="SidefodTegn"/>
    <w:uiPriority w:val="99"/>
    <w:semiHidden/>
    <w:unhideWhenUsed/>
    <w:rsid w:val="00C95E95"/>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C95E95"/>
  </w:style>
  <w:style w:type="paragraph" w:styleId="Markeringsbobletekst">
    <w:name w:val="Balloon Text"/>
    <w:basedOn w:val="Normal"/>
    <w:link w:val="MarkeringsbobletekstTegn"/>
    <w:uiPriority w:val="99"/>
    <w:semiHidden/>
    <w:unhideWhenUsed/>
    <w:rsid w:val="00E552ED"/>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E552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2601FE-6BB4-409C-AFC1-B1CB5A057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1126</Words>
  <Characters>6874</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7985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w18361</dc:creator>
  <cp:lastModifiedBy>Martin</cp:lastModifiedBy>
  <cp:revision>1</cp:revision>
  <dcterms:created xsi:type="dcterms:W3CDTF">2012-05-10T10:09:00Z</dcterms:created>
  <dcterms:modified xsi:type="dcterms:W3CDTF">2012-05-10T11:37:00Z</dcterms:modified>
</cp:coreProperties>
</file>