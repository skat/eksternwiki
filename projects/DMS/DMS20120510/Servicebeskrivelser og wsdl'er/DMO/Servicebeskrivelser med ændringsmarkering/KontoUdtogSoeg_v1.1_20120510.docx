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899A1"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8" w:name="_GoBack"/>
      <w:bookmarkEnd w:id="18"/>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Change w:id="19">
          <w:tblGrid>
            <w:gridCol w:w="1134"/>
            <w:gridCol w:w="2835"/>
            <w:gridCol w:w="1134"/>
            <w:gridCol w:w="1701"/>
            <w:gridCol w:w="1701"/>
            <w:gridCol w:w="1840"/>
          </w:tblGrid>
        </w:tblGridChange>
      </w:tblGrid>
      <w:tr w:rsidR="0026449C" w14:paraId="3B39F286" w14:textId="77777777" w:rsidTr="0026449C">
        <w:trPr>
          <w:trHeight w:hRule="exact" w:val="113"/>
        </w:trPr>
        <w:tc>
          <w:tcPr>
            <w:tcW w:w="10345" w:type="dxa"/>
            <w:gridSpan w:val="6"/>
            <w:shd w:val="clear" w:color="auto" w:fill="B3B3B3"/>
          </w:tcPr>
          <w:p w14:paraId="6E9A9458"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449C" w14:paraId="2E6385B3" w14:textId="77777777" w:rsidTr="0026449C">
        <w:trPr>
          <w:trHeight w:val="283"/>
        </w:trPr>
        <w:tc>
          <w:tcPr>
            <w:tcW w:w="10345" w:type="dxa"/>
            <w:gridSpan w:val="6"/>
            <w:tcBorders>
              <w:bottom w:val="single" w:sz="6" w:space="0" w:color="auto"/>
            </w:tcBorders>
          </w:tcPr>
          <w:p w14:paraId="3919D094"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6449C">
              <w:rPr>
                <w:rFonts w:ascii="Arial" w:hAnsi="Arial" w:cs="Arial"/>
                <w:b/>
                <w:sz w:val="30"/>
              </w:rPr>
              <w:t>KontoUdtogSøg</w:t>
            </w:r>
          </w:p>
        </w:tc>
      </w:tr>
      <w:tr w:rsidR="0026449C" w14:paraId="740E51B3" w14:textId="77777777" w:rsidTr="0026449C">
        <w:trPr>
          <w:trHeight w:val="283"/>
        </w:trPr>
        <w:tc>
          <w:tcPr>
            <w:tcW w:w="1134" w:type="dxa"/>
            <w:tcBorders>
              <w:top w:val="single" w:sz="6" w:space="0" w:color="auto"/>
              <w:bottom w:val="nil"/>
            </w:tcBorders>
            <w:shd w:val="clear" w:color="auto" w:fill="auto"/>
            <w:vAlign w:val="center"/>
          </w:tcPr>
          <w:p w14:paraId="3B0CE5E4"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78DC28B4"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3112692B"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2A596021"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41C98CBB"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6C28CB5B"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6449C" w14:paraId="27CEE4CE" w14:textId="77777777" w:rsidTr="0026449C">
        <w:trPr>
          <w:trHeight w:val="283"/>
        </w:trPr>
        <w:tc>
          <w:tcPr>
            <w:tcW w:w="1134" w:type="dxa"/>
            <w:tcBorders>
              <w:top w:val="nil"/>
            </w:tcBorders>
            <w:shd w:val="clear" w:color="auto" w:fill="auto"/>
            <w:vAlign w:val="center"/>
          </w:tcPr>
          <w:p w14:paraId="64613297"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14:paraId="7FDEC0B7"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14:paraId="1F9421F8"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14:paraId="10E7F9BE"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18-1-2011</w:t>
            </w:r>
          </w:p>
        </w:tc>
        <w:tc>
          <w:tcPr>
            <w:tcW w:w="1701" w:type="dxa"/>
            <w:tcBorders>
              <w:top w:val="nil"/>
            </w:tcBorders>
            <w:shd w:val="clear" w:color="auto" w:fill="auto"/>
            <w:vAlign w:val="center"/>
          </w:tcPr>
          <w:p w14:paraId="2E64AEEA"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14:paraId="67970605" w14:textId="5171F7EF" w:rsidR="0026449C" w:rsidRPr="0026449C" w:rsidRDefault="000F234F"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0" w:author="w18361" w:date="2012-05-10T13:11:00Z">
              <w:r>
                <w:rPr>
                  <w:rFonts w:ascii="Arial" w:hAnsi="Arial" w:cs="Arial"/>
                  <w:sz w:val="18"/>
                </w:rPr>
                <w:delText>11-1</w:delText>
              </w:r>
            </w:del>
            <w:ins w:id="21" w:author="w18361" w:date="2012-05-10T13:11:00Z">
              <w:r w:rsidR="0026449C">
                <w:rPr>
                  <w:rFonts w:ascii="Arial" w:hAnsi="Arial" w:cs="Arial"/>
                  <w:sz w:val="18"/>
                </w:rPr>
                <w:t>30-4</w:t>
              </w:r>
            </w:ins>
            <w:r w:rsidR="0026449C">
              <w:rPr>
                <w:rFonts w:ascii="Arial" w:hAnsi="Arial" w:cs="Arial"/>
                <w:sz w:val="18"/>
              </w:rPr>
              <w:t>-2012</w:t>
            </w:r>
          </w:p>
        </w:tc>
      </w:tr>
      <w:tr w:rsidR="0026449C" w14:paraId="0FED3F40" w14:textId="77777777" w:rsidTr="0026449C">
        <w:trPr>
          <w:trHeight w:val="283"/>
        </w:trPr>
        <w:tc>
          <w:tcPr>
            <w:tcW w:w="10345" w:type="dxa"/>
            <w:gridSpan w:val="6"/>
            <w:shd w:val="clear" w:color="auto" w:fill="B3B3B3"/>
            <w:vAlign w:val="center"/>
          </w:tcPr>
          <w:p w14:paraId="472C7765"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6449C" w14:paraId="6DE12964" w14:textId="77777777" w:rsidTr="0026449C">
        <w:trPr>
          <w:trHeight w:val="283"/>
        </w:trPr>
        <w:tc>
          <w:tcPr>
            <w:tcW w:w="10345" w:type="dxa"/>
            <w:gridSpan w:val="6"/>
            <w:vAlign w:val="center"/>
          </w:tcPr>
          <w:p w14:paraId="1BA040C3"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søgekriterier og leverer de udsøgte posteringer på Kundens konto.</w:t>
            </w:r>
          </w:p>
        </w:tc>
      </w:tr>
      <w:tr w:rsidR="0026449C" w14:paraId="320D03D0" w14:textId="77777777" w:rsidTr="0026449C">
        <w:trPr>
          <w:trHeight w:val="283"/>
        </w:trPr>
        <w:tc>
          <w:tcPr>
            <w:tcW w:w="10345" w:type="dxa"/>
            <w:gridSpan w:val="6"/>
            <w:shd w:val="clear" w:color="auto" w:fill="B3B3B3"/>
            <w:vAlign w:val="center"/>
          </w:tcPr>
          <w:p w14:paraId="71FDD623"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6449C" w14:paraId="64778A31" w14:textId="77777777" w:rsidTr="0026449C">
        <w:trPr>
          <w:trHeight w:val="283"/>
        </w:trPr>
        <w:tc>
          <w:tcPr>
            <w:tcW w:w="10345" w:type="dxa"/>
            <w:gridSpan w:val="6"/>
          </w:tcPr>
          <w:p w14:paraId="38580938"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14:paraId="24668E33"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vises med positivt fortegn.</w:t>
            </w:r>
          </w:p>
          <w:p w14:paraId="0D6A00BD"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vises med negativt fortegn.</w:t>
            </w:r>
          </w:p>
          <w:p w14:paraId="36AB0DB4"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vises med positivt fortegn.</w:t>
            </w:r>
          </w:p>
          <w:p w14:paraId="5B399153"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vises med negativt fortegn</w:t>
            </w:r>
          </w:p>
          <w:p w14:paraId="4A88FC50"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vises med positivt fortegn</w:t>
            </w:r>
          </w:p>
          <w:p w14:paraId="044456C4"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C15E8A" w14:textId="1C417480"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og startsaldo leveres</w:t>
            </w:r>
            <w:ins w:id="22" w:author="w18361" w:date="2012-05-10T13:11:00Z">
              <w:r>
                <w:rPr>
                  <w:rFonts w:ascii="Arial" w:hAnsi="Arial" w:cs="Arial"/>
                  <w:sz w:val="18"/>
                </w:rPr>
                <w:t>,</w:t>
              </w:r>
            </w:ins>
            <w:r>
              <w:rPr>
                <w:rFonts w:ascii="Arial" w:hAnsi="Arial" w:cs="Arial"/>
                <w:sz w:val="18"/>
              </w:rPr>
              <w:t xml:space="preserve"> hvis der </w:t>
            </w:r>
            <w:ins w:id="23" w:author="w18361" w:date="2012-05-10T13:11:00Z">
              <w:r>
                <w:rPr>
                  <w:rFonts w:ascii="Arial" w:hAnsi="Arial" w:cs="Arial"/>
                  <w:sz w:val="18"/>
                </w:rPr>
                <w:t xml:space="preserve">ikke er indsat søgekriterier eller hvis der kun </w:t>
              </w:r>
            </w:ins>
            <w:r>
              <w:rPr>
                <w:rFonts w:ascii="Arial" w:hAnsi="Arial" w:cs="Arial"/>
                <w:sz w:val="18"/>
              </w:rPr>
              <w:t>søges på periode</w:t>
            </w:r>
            <w:del w:id="24" w:author="w18361" w:date="2012-05-10T13:11:00Z">
              <w:r w:rsidR="000F234F">
                <w:rPr>
                  <w:rFonts w:ascii="Arial" w:hAnsi="Arial" w:cs="Arial"/>
                  <w:sz w:val="18"/>
                </w:rPr>
                <w:delText>,</w:delText>
              </w:r>
            </w:del>
            <w:ins w:id="25" w:author="w18361" w:date="2012-05-10T13:11:00Z">
              <w:r>
                <w:rPr>
                  <w:rFonts w:ascii="Arial" w:hAnsi="Arial" w:cs="Arial"/>
                  <w:sz w:val="18"/>
                </w:rPr>
                <w:t xml:space="preserve"> (SøgeDatoFra og SøgeDatoTil),</w:t>
              </w:r>
            </w:ins>
            <w:r>
              <w:rPr>
                <w:rFonts w:ascii="Arial" w:hAnsi="Arial" w:cs="Arial"/>
                <w:sz w:val="18"/>
              </w:rPr>
              <w:t xml:space="preserve"> ellers leveres sum. Ved StartSaldo menes saldo på konto ved udsøgtes dato start. Ved SlutSaldo menes saldo på konto ved udsøgtes datos slut. Således at du godt kan have forskellige slut og start saldo selvom der kun er søgt på en dato.</w:t>
            </w:r>
          </w:p>
          <w:p w14:paraId="3154BCF5"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E1E144"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Specielt vedrørende posteringstyperne Afskrivning og Udbetaling gælder, at kun godkendte afskrivninger leveres. </w:t>
            </w:r>
          </w:p>
          <w:p w14:paraId="668BB482"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fordringer, der indgår i en betalingsordning, vises den oprindelige fordring og ikke betalingsordningens rater.</w:t>
            </w:r>
          </w:p>
          <w:p w14:paraId="1898D205"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BDC7C8"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Søgebeløberne vil altid være positive, men der skal søges på både poitive og negative værdier. Hvis der f.eks søges fra 400 til 500 skal alle forekomster mellem -400 og -500 samt alle forekomster mellem 400 og 500 returneres.</w:t>
            </w:r>
          </w:p>
          <w:p w14:paraId="40A625D0"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057474"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frigivne negative angivelser skal ikke returneres.</w:t>
            </w:r>
          </w:p>
          <w:p w14:paraId="09516275"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3ACD97"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=&gt;</w:t>
            </w:r>
          </w:p>
          <w:p w14:paraId="74EDDE56"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26449C" w14:paraId="0CF9A42A" w14:textId="77777777" w:rsidTr="0026449C">
        <w:trPr>
          <w:trHeight w:val="283"/>
        </w:trPr>
        <w:tc>
          <w:tcPr>
            <w:tcW w:w="10345" w:type="dxa"/>
            <w:gridSpan w:val="6"/>
            <w:shd w:val="clear" w:color="auto" w:fill="B3B3B3"/>
            <w:vAlign w:val="center"/>
          </w:tcPr>
          <w:p w14:paraId="58FD6ADE"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6449C" w14:paraId="33AF230B" w14:textId="77777777" w:rsidTr="0026449C">
        <w:trPr>
          <w:trHeight w:val="283"/>
        </w:trPr>
        <w:tc>
          <w:tcPr>
            <w:tcW w:w="10345" w:type="dxa"/>
            <w:gridSpan w:val="6"/>
            <w:shd w:val="clear" w:color="auto" w:fill="FFFFFF"/>
          </w:tcPr>
          <w:p w14:paraId="601B86BE"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Definitioner:</w:t>
            </w:r>
          </w:p>
          <w:p w14:paraId="1B0D1CAA"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115FFA"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 (Frigivelsesstatus opsættes til frigivet hvis frigivelsesdato er passeret)</w:t>
            </w:r>
          </w:p>
          <w:p w14:paraId="729BD8D4"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14:paraId="5FDA2324"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Opsættes for at markere om en fordring indgår i en betalingsordning</w:t>
            </w:r>
          </w:p>
          <w:p w14:paraId="4E830C18"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OpkrævningFordringTypeIDSøg: Der udsøges jf valgte fordringstyper</w:t>
            </w:r>
          </w:p>
          <w:p w14:paraId="1473E3C4"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IndbetalingSøg:                              Der udsøges jf valgte indbetalingstyper      </w:t>
            </w:r>
          </w:p>
          <w:p w14:paraId="3CF59106"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UdbetalingSøg:                               Der udsøges jf valgte udbetalingstyper</w:t>
            </w:r>
          </w:p>
          <w:p w14:paraId="33C95D36"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AfskrivningSøg:                              Der udsøges jf valgte afskrivninger</w:t>
            </w:r>
          </w:p>
          <w:p w14:paraId="4F09A5C7"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FraDato og TilDato vedrører flg datofelter pr posteringstype</w:t>
            </w:r>
          </w:p>
          <w:p w14:paraId="40298FDF"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 OpkrævningFordringSidsteRettidigBetalingDato</w:t>
            </w:r>
          </w:p>
          <w:p w14:paraId="158129EB"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 OpkrævningFordringFrigivelseDato</w:t>
            </w:r>
          </w:p>
          <w:p w14:paraId="1731CFED"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 AfskrivningDato</w:t>
            </w:r>
          </w:p>
          <w:p w14:paraId="6D02695F"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 OpkrævningUdbetalingDato</w:t>
            </w:r>
          </w:p>
          <w:p w14:paraId="10915D26"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 OpkrævningIndbetalingDato</w:t>
            </w:r>
          </w:p>
        </w:tc>
      </w:tr>
      <w:tr w:rsidR="0026449C" w14:paraId="1200FFCF" w14:textId="77777777" w:rsidTr="0026449C">
        <w:trPr>
          <w:trHeight w:val="283"/>
        </w:trPr>
        <w:tc>
          <w:tcPr>
            <w:tcW w:w="10345" w:type="dxa"/>
            <w:gridSpan w:val="6"/>
            <w:shd w:val="clear" w:color="auto" w:fill="B3B3B3"/>
            <w:vAlign w:val="center"/>
          </w:tcPr>
          <w:p w14:paraId="60E0253A"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6449C" w14:paraId="18B9DE22" w14:textId="77777777" w:rsidTr="0026449C">
        <w:trPr>
          <w:trHeight w:val="283"/>
        </w:trPr>
        <w:tc>
          <w:tcPr>
            <w:tcW w:w="10345" w:type="dxa"/>
            <w:gridSpan w:val="6"/>
            <w:shd w:val="clear" w:color="auto" w:fill="FFFFFF"/>
            <w:vAlign w:val="center"/>
          </w:tcPr>
          <w:p w14:paraId="4B626497"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6449C" w14:paraId="5AC8761B" w14:textId="77777777" w:rsidTr="0026449C">
        <w:trPr>
          <w:trHeight w:val="283"/>
        </w:trPr>
        <w:tc>
          <w:tcPr>
            <w:tcW w:w="10345" w:type="dxa"/>
            <w:gridSpan w:val="6"/>
            <w:shd w:val="clear" w:color="auto" w:fill="FFFFFF"/>
          </w:tcPr>
          <w:p w14:paraId="2D8B79B2"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KontoUdtogSøg_I</w:t>
            </w:r>
          </w:p>
        </w:tc>
      </w:tr>
      <w:tr w:rsidR="0026449C" w14:paraId="5DD96C31" w14:textId="77777777" w:rsidTr="0026449C">
        <w:trPr>
          <w:trHeight w:val="283"/>
        </w:trPr>
        <w:tc>
          <w:tcPr>
            <w:tcW w:w="10345" w:type="dxa"/>
            <w:gridSpan w:val="6"/>
            <w:shd w:val="clear" w:color="auto" w:fill="FFFFFF"/>
          </w:tcPr>
          <w:p w14:paraId="5767DED8"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DCFA08"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KontoUdtogSøgInput *</w:t>
            </w:r>
          </w:p>
          <w:p w14:paraId="2670DE86"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3157772"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14:paraId="7994362A"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14:paraId="45EEDCB9"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14:paraId="77967B99"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31086FA"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(SøgeDatoFra)</w:t>
            </w:r>
          </w:p>
          <w:p w14:paraId="0C172254"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(SøgeDatoTil)</w:t>
            </w:r>
          </w:p>
          <w:p w14:paraId="6E8CAD81"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5E92886"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SøgBeløb *</w:t>
            </w:r>
          </w:p>
          <w:p w14:paraId="7CC45D7D"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4438930"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SøgBeløbFra *</w:t>
            </w:r>
          </w:p>
          <w:p w14:paraId="7DF2A4D1"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0A9D079"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14:paraId="6DAF9708"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420F63"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SøgBeløbTil *</w:t>
            </w:r>
          </w:p>
          <w:p w14:paraId="7554F7A4"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AD5500"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14:paraId="2FA2B598"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1D64D5"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2B20656"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2A9EB9C"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FordringTypeListe *</w:t>
            </w:r>
          </w:p>
          <w:p w14:paraId="1BC07566"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41648699"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FordringType *</w:t>
            </w:r>
          </w:p>
          <w:p w14:paraId="488C6C6E"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E28916D"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14:paraId="055FD7CC"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8E64E61"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659AB97"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IndbetalingTypeListe *</w:t>
            </w:r>
          </w:p>
          <w:p w14:paraId="79189D37"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40542D42"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IndbetalingType *</w:t>
            </w:r>
          </w:p>
          <w:p w14:paraId="78591491"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C76E57B"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14:paraId="484E5B40"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14:paraId="010F8F9A"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D04C942"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BA9B94D"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UdbetalingTypeListe *</w:t>
            </w:r>
          </w:p>
          <w:p w14:paraId="4936997C"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4EAB1412"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UdbetalingType *</w:t>
            </w:r>
          </w:p>
          <w:p w14:paraId="142DD135"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CBF897D"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14:paraId="1B0A52D5"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61887B9"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61BB5F3"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AfskrivningTypeListe *</w:t>
            </w:r>
          </w:p>
          <w:p w14:paraId="101FFAC8"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35E4736B"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AfskrivningType *</w:t>
            </w:r>
          </w:p>
          <w:p w14:paraId="182CA285"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3638935"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14:paraId="1C937545"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006A8B0"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A8252DB"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4B1A37A"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6449C" w14:paraId="38C5C32A" w14:textId="77777777" w:rsidTr="0026449C">
        <w:trPr>
          <w:trHeight w:val="283"/>
        </w:trPr>
        <w:tc>
          <w:tcPr>
            <w:tcW w:w="10345" w:type="dxa"/>
            <w:gridSpan w:val="6"/>
            <w:shd w:val="clear" w:color="auto" w:fill="FFFFFF"/>
            <w:vAlign w:val="center"/>
          </w:tcPr>
          <w:p w14:paraId="79186ACA"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26449C" w14:paraId="5A279819" w14:textId="77777777" w:rsidTr="0026449C">
        <w:trPr>
          <w:trHeight w:val="283"/>
        </w:trPr>
        <w:tc>
          <w:tcPr>
            <w:tcW w:w="10345" w:type="dxa"/>
            <w:gridSpan w:val="6"/>
            <w:shd w:val="clear" w:color="auto" w:fill="FFFFFF"/>
          </w:tcPr>
          <w:p w14:paraId="15DCFECC"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KontoUdtogSøg_O</w:t>
            </w:r>
          </w:p>
        </w:tc>
      </w:tr>
      <w:tr w:rsidR="0026449C" w14:paraId="21094EA9" w14:textId="77777777" w:rsidTr="0026449C">
        <w:trPr>
          <w:trHeight w:val="283"/>
        </w:trPr>
        <w:tc>
          <w:tcPr>
            <w:tcW w:w="10345" w:type="dxa"/>
            <w:gridSpan w:val="6"/>
            <w:shd w:val="clear" w:color="auto" w:fill="FFFFFF"/>
          </w:tcPr>
          <w:p w14:paraId="3C02D591"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C7F763"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KontoUdtogSøgOutput *</w:t>
            </w:r>
          </w:p>
          <w:p w14:paraId="396A7764"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4731CC8"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14:paraId="0F23FC40"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PosteringTypeValgListe *</w:t>
            </w:r>
          </w:p>
          <w:p w14:paraId="7290E3B0"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3B7BB8DF"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14:paraId="14700613"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8A5D02F"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14:paraId="7C306746"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7F6DE37"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14:paraId="04B7D281"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14:paraId="1B134F45"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14:paraId="4ED4CA94"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14:paraId="546C78AA"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14:paraId="605DF6FC"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14:paraId="0FD90A99"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14:paraId="14785C63"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7CFC68"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14:paraId="1DEC15B3"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09276F"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14:paraId="4B3A71AA"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C276445"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3E78EB"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14:paraId="2DB19EA6"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200087"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14:paraId="70C0F3B0"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5518D11"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49D8ED5"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B7D4A0E"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08F02A2"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14:paraId="5964CAF4"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ACAE522"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14:paraId="24C511CF"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14:paraId="3748FE7A"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14:paraId="065764B7"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14:paraId="61BF8483"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14:paraId="0B4B9319"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D56E312"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9522433"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14:paraId="1F437958"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A92DD03"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14:paraId="6F35B732"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14:paraId="7AC1E3C9"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14:paraId="7B4C8223"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1297D1D"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FB199DF"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14:paraId="0B690623"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71D256F"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14:paraId="1432006C"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14:paraId="5D46F4B1"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14:paraId="062612C1"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DAA3187"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53B09D3"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14:paraId="44F487D8"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SaldoSumValg *</w:t>
            </w:r>
          </w:p>
          <w:p w14:paraId="740C390A"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3F53117"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Saldo *</w:t>
            </w:r>
          </w:p>
          <w:p w14:paraId="40690DF5"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949383D"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StartSaldo *</w:t>
            </w:r>
          </w:p>
          <w:p w14:paraId="28FF3389"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168CB29"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14:paraId="0C46CD2C"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339CC55"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SlutSaldo *</w:t>
            </w:r>
          </w:p>
          <w:p w14:paraId="2B6086F6"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1265A0B"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14:paraId="27592732"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24182C8"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642EF6C"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0E7E7FD"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Sum *</w:t>
            </w:r>
          </w:p>
          <w:p w14:paraId="2BBBA203"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8432368"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OpkrævningKontoSumBeløb</w:t>
            </w:r>
          </w:p>
          <w:p w14:paraId="22B23037"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8F062E2"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90E34B8"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6449C" w14:paraId="22D9EE3B" w14:textId="77777777" w:rsidTr="0026449C">
        <w:trPr>
          <w:trHeight w:val="283"/>
        </w:trPr>
        <w:tc>
          <w:tcPr>
            <w:tcW w:w="10345" w:type="dxa"/>
            <w:gridSpan w:val="6"/>
            <w:shd w:val="clear" w:color="auto" w:fill="FFFFFF"/>
            <w:vAlign w:val="center"/>
          </w:tcPr>
          <w:p w14:paraId="7D1B7EBC"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26449C" w14:paraId="7ACEDF9A" w14:textId="77777777" w:rsidTr="0026449C">
        <w:trPr>
          <w:trHeight w:val="283"/>
        </w:trPr>
        <w:tc>
          <w:tcPr>
            <w:tcW w:w="10345" w:type="dxa"/>
            <w:gridSpan w:val="6"/>
            <w:shd w:val="clear" w:color="auto" w:fill="FFFFFF"/>
          </w:tcPr>
          <w:p w14:paraId="1D95118C"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KontoUdtogSøg_FejlId</w:t>
            </w:r>
          </w:p>
        </w:tc>
      </w:tr>
      <w:tr w:rsidR="0026449C" w14:paraId="4CA171D8" w14:textId="77777777" w:rsidTr="0026449C">
        <w:trPr>
          <w:trHeight w:val="283"/>
        </w:trPr>
        <w:tc>
          <w:tcPr>
            <w:tcW w:w="10345" w:type="dxa"/>
            <w:gridSpan w:val="6"/>
            <w:shd w:val="clear" w:color="auto" w:fill="FFFFFF"/>
          </w:tcPr>
          <w:p w14:paraId="6D651C8A"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04D53D"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63756FC8"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 w:author="w18361" w:date="2012-05-10T13:11:00Z"/>
                <w:rFonts w:ascii="Arial" w:hAnsi="Arial" w:cs="Arial"/>
                <w:sz w:val="18"/>
              </w:rPr>
            </w:pPr>
            <w:r>
              <w:rPr>
                <w:rFonts w:ascii="Arial" w:hAnsi="Arial" w:cs="Arial"/>
                <w:sz w:val="18"/>
              </w:rPr>
              <w:t>(KundeType)</w:t>
            </w:r>
          </w:p>
          <w:p w14:paraId="2B4E37B4"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 w:author="w18361" w:date="2012-05-10T13:11:00Z"/>
                <w:rFonts w:ascii="Arial" w:hAnsi="Arial" w:cs="Arial"/>
                <w:sz w:val="18"/>
              </w:rPr>
            </w:pPr>
            <w:ins w:id="28" w:author="w18361" w:date="2012-05-10T13:11:00Z">
              <w:r>
                <w:rPr>
                  <w:rFonts w:ascii="Arial" w:hAnsi="Arial" w:cs="Arial"/>
                  <w:sz w:val="18"/>
                </w:rPr>
                <w:t>(OpkrævningFordringTypeID)</w:t>
              </w:r>
            </w:ins>
          </w:p>
          <w:p w14:paraId="72BBCB61"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 w:author="w18361" w:date="2012-05-10T13:11:00Z"/>
                <w:rFonts w:ascii="Arial" w:hAnsi="Arial" w:cs="Arial"/>
                <w:sz w:val="18"/>
              </w:rPr>
            </w:pPr>
            <w:ins w:id="30" w:author="w18361" w:date="2012-05-10T13:11:00Z">
              <w:r>
                <w:rPr>
                  <w:rFonts w:ascii="Arial" w:hAnsi="Arial" w:cs="Arial"/>
                  <w:sz w:val="18"/>
                </w:rPr>
                <w:t>(OpkrævningIndbetalingSystem)</w:t>
              </w:r>
            </w:ins>
          </w:p>
          <w:p w14:paraId="29764406"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 w:author="w18361" w:date="2012-05-10T13:11:00Z"/>
                <w:rFonts w:ascii="Arial" w:hAnsi="Arial" w:cs="Arial"/>
                <w:sz w:val="18"/>
              </w:rPr>
            </w:pPr>
            <w:ins w:id="32" w:author="w18361" w:date="2012-05-10T13:11:00Z">
              <w:r>
                <w:rPr>
                  <w:rFonts w:ascii="Arial" w:hAnsi="Arial" w:cs="Arial"/>
                  <w:sz w:val="18"/>
                </w:rPr>
                <w:lastRenderedPageBreak/>
                <w:t>(OpkrævningKontoIndbetalingForm)</w:t>
              </w:r>
            </w:ins>
          </w:p>
          <w:p w14:paraId="391C505B"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 w:author="w18361" w:date="2012-05-10T13:11:00Z"/>
                <w:rFonts w:ascii="Arial" w:hAnsi="Arial" w:cs="Arial"/>
                <w:sz w:val="18"/>
              </w:rPr>
            </w:pPr>
            <w:ins w:id="34" w:author="w18361" w:date="2012-05-10T13:11:00Z">
              <w:r>
                <w:rPr>
                  <w:rFonts w:ascii="Arial" w:hAnsi="Arial" w:cs="Arial"/>
                  <w:sz w:val="18"/>
                </w:rPr>
                <w:t>(OpkrævningUdbetalingType)</w:t>
              </w:r>
            </w:ins>
          </w:p>
          <w:p w14:paraId="0E43730D"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35" w:author="w18361" w:date="2012-05-10T13:11:00Z">
              <w:r>
                <w:rPr>
                  <w:rFonts w:ascii="Arial" w:hAnsi="Arial" w:cs="Arial"/>
                  <w:sz w:val="18"/>
                </w:rPr>
                <w:t>(OpkrævningAfskrivningType)</w:t>
              </w:r>
            </w:ins>
          </w:p>
        </w:tc>
      </w:tr>
      <w:tr w:rsidR="0026449C" w14:paraId="5B4C9623" w14:textId="77777777" w:rsidTr="0026449C">
        <w:trPr>
          <w:trHeight w:val="283"/>
        </w:trPr>
        <w:tc>
          <w:tcPr>
            <w:tcW w:w="10345" w:type="dxa"/>
            <w:gridSpan w:val="6"/>
            <w:shd w:val="clear" w:color="auto" w:fill="B3B3B3"/>
            <w:vAlign w:val="center"/>
          </w:tcPr>
          <w:p w14:paraId="6899472E"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26449C" w14:paraId="0F6DB56C" w14:textId="77777777" w:rsidTr="0026449C">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Change w:id="36" w:author="w18361" w:date="2012-05-10T13:11:00Z">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
          </w:tblPrExChange>
        </w:tblPrEx>
        <w:trPr>
          <w:trHeight w:val="283"/>
          <w:trPrChange w:id="37" w:author="w18361" w:date="2012-05-10T13:11:00Z">
            <w:trPr>
              <w:trHeight w:val="283"/>
            </w:trPr>
          </w:trPrChange>
        </w:trPr>
        <w:tc>
          <w:tcPr>
            <w:tcW w:w="10345" w:type="dxa"/>
            <w:gridSpan w:val="6"/>
            <w:shd w:val="clear" w:color="auto" w:fill="B3B3B3"/>
            <w:tcPrChange w:id="38" w:author="w18361" w:date="2012-05-10T13:11:00Z">
              <w:tcPr>
                <w:tcW w:w="10345" w:type="dxa"/>
                <w:gridSpan w:val="6"/>
                <w:shd w:val="clear" w:color="auto" w:fill="FFFFFF"/>
              </w:tcPr>
            </w:tcPrChange>
          </w:tcPr>
          <w:p w14:paraId="2428A22B" w14:textId="161F22D3" w:rsidR="0026449C" w:rsidRDefault="000F234F"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9" w:author="w18361" w:date="2012-05-10T13:11:00Z">
              <w:r>
                <w:rPr>
                  <w:rFonts w:ascii="Arial" w:hAnsi="Arial" w:cs="Arial"/>
                  <w:sz w:val="18"/>
                </w:rPr>
                <w:delText xml:space="preserve"> trin </w:delText>
              </w:r>
            </w:del>
            <w:r w:rsidR="0026449C">
              <w:rPr>
                <w:rFonts w:ascii="Arial" w:hAnsi="Arial" w:cs="Arial"/>
                <w:sz w:val="18"/>
              </w:rPr>
              <w:t>Vis kontoudtog i Use Case "13.09 Dan kontoudtogt/rapport (web)"</w:t>
            </w:r>
          </w:p>
          <w:p w14:paraId="45E22336"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7ED5ABCD"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6449C" w:rsidSect="0026449C">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662CC0D2"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26449C" w14:paraId="34366665" w14:textId="77777777" w:rsidTr="0026449C">
        <w:trPr>
          <w:tblHeader/>
        </w:trPr>
        <w:tc>
          <w:tcPr>
            <w:tcW w:w="3402" w:type="dxa"/>
            <w:shd w:val="clear" w:color="auto" w:fill="B3B3B3"/>
            <w:vAlign w:val="center"/>
          </w:tcPr>
          <w:p w14:paraId="5DEE20F6"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1373740F"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4F380C22"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26449C" w14:paraId="5FB0A3D4" w14:textId="77777777" w:rsidTr="0026449C">
        <w:tc>
          <w:tcPr>
            <w:tcW w:w="3402" w:type="dxa"/>
          </w:tcPr>
          <w:p w14:paraId="2602F5B4"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5A98B908"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FFF3C0D"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6DAF97E3"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462BF27"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5B4BECFE"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0ACFC476"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26449C" w14:paraId="5F0F08A8" w14:textId="77777777" w:rsidTr="0026449C">
        <w:tc>
          <w:tcPr>
            <w:tcW w:w="3402" w:type="dxa"/>
          </w:tcPr>
          <w:p w14:paraId="1689E85D"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43A40449"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6454FD2"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2C13E2F6"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1F6CFA3"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448852A4"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3CD740C9"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DD2561"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46EFC338"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77211208"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4ABDC32D"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6CF5825E"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21973501"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40D92D92"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66B61B72"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7347C358"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231E0C7E"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52D20B79"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26449C" w14:paraId="6E0A22D0" w14:textId="77777777" w:rsidTr="0026449C">
        <w:tc>
          <w:tcPr>
            <w:tcW w:w="3402" w:type="dxa"/>
          </w:tcPr>
          <w:p w14:paraId="5ECBFDDB"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14:paraId="52D698D1"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DB1771A"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6C32C682"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2F64D8E"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tc>
      </w:tr>
      <w:tr w:rsidR="0026449C" w14:paraId="7A5F6869" w14:textId="77777777" w:rsidTr="0026449C">
        <w:tc>
          <w:tcPr>
            <w:tcW w:w="3402" w:type="dxa"/>
          </w:tcPr>
          <w:p w14:paraId="15E68ADD"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14:paraId="4869F928"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4884834"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1B46B01C"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1DEE503"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F045877"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4C2A5CC"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26449C" w14:paraId="1EEF3AFB" w14:textId="77777777" w:rsidTr="0026449C">
        <w:tc>
          <w:tcPr>
            <w:tcW w:w="3402" w:type="dxa"/>
          </w:tcPr>
          <w:p w14:paraId="3935742A"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14:paraId="52B63803"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38FB33E"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ADC176F"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87BC2DB"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26449C" w14:paraId="63AAE88A" w14:textId="77777777" w:rsidTr="0026449C">
        <w:tc>
          <w:tcPr>
            <w:tcW w:w="3402" w:type="dxa"/>
          </w:tcPr>
          <w:p w14:paraId="5AB6667B"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14:paraId="22865879"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6FCE0FE"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14:paraId="7E502B3D"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497C17D"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2CE6BBB1"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14:paraId="2ABB42A1"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F7DF58"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7C403065"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14:paraId="458D9571"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tc>
      </w:tr>
      <w:tr w:rsidR="0026449C" w14:paraId="079EF454" w14:textId="77777777" w:rsidTr="0026449C">
        <w:tc>
          <w:tcPr>
            <w:tcW w:w="3402" w:type="dxa"/>
          </w:tcPr>
          <w:p w14:paraId="2EA7E3D4"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14:paraId="79DC12DB"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ACC4968"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5A28D932"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C2138C4"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14:paraId="518B9CBB"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089091"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449C" w14:paraId="466C0EE1" w14:textId="77777777" w:rsidTr="0026449C">
        <w:tc>
          <w:tcPr>
            <w:tcW w:w="3402" w:type="dxa"/>
          </w:tcPr>
          <w:p w14:paraId="780FF256"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14:paraId="16D0B372"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F80ECF6"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00F7D52"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D479878"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14:paraId="5EB0F9CD"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26449C" w14:paraId="0D84773D" w14:textId="77777777" w:rsidTr="0026449C">
        <w:tc>
          <w:tcPr>
            <w:tcW w:w="3402" w:type="dxa"/>
          </w:tcPr>
          <w:p w14:paraId="3A83ACAC"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14:paraId="688421A4"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00B84A5"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14:paraId="44EC6F47"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D75DF9E"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14:paraId="6E108EA8"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0C3DB035"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9D8765"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775FF29F"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EBC229"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449C" w14:paraId="3B64EF0A" w14:textId="77777777" w:rsidTr="0026449C">
        <w:tc>
          <w:tcPr>
            <w:tcW w:w="3402" w:type="dxa"/>
          </w:tcPr>
          <w:p w14:paraId="2DDF188F"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14:paraId="62BDDEAB"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9143338"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14:paraId="06FDB0CE"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D7490EC"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14:paraId="0BE88F85"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w:t>
            </w:r>
            <w:r>
              <w:rPr>
                <w:rFonts w:ascii="Arial" w:hAnsi="Arial" w:cs="Arial"/>
                <w:sz w:val="18"/>
              </w:rPr>
              <w:lastRenderedPageBreak/>
              <w:t>999999999999999</w:t>
            </w:r>
          </w:p>
          <w:p w14:paraId="73D6965D"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A535EB5"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OprindeligBeløb angiver en fordrings oprindelige beløb, dvs. det beløb, som fordringen er oprettet med</w:t>
            </w:r>
          </w:p>
        </w:tc>
      </w:tr>
      <w:tr w:rsidR="0026449C" w14:paraId="3B25F600" w14:textId="77777777" w:rsidTr="0026449C">
        <w:tc>
          <w:tcPr>
            <w:tcW w:w="3402" w:type="dxa"/>
          </w:tcPr>
          <w:p w14:paraId="2A332FB2"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OpkrævningFordringOverdragelseStatus</w:t>
            </w:r>
          </w:p>
        </w:tc>
        <w:tc>
          <w:tcPr>
            <w:tcW w:w="1701" w:type="dxa"/>
          </w:tcPr>
          <w:p w14:paraId="08B98A12"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0F2962D"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14:paraId="05781AB0"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BA47959"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1FD03A01"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14:paraId="124DF6C8"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0115E5"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B1D7B8"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69AD8C67"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Frigivet til inddrivelse </w:t>
            </w:r>
          </w:p>
          <w:p w14:paraId="41F02E19"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Overdraget til inddrivelse </w:t>
            </w:r>
          </w:p>
          <w:p w14:paraId="36255764"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Fordring betalt via inddrivelse </w:t>
            </w:r>
          </w:p>
          <w:p w14:paraId="519656CB"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Fordring delvist betalt via inddrivelse </w:t>
            </w:r>
          </w:p>
          <w:p w14:paraId="0F8C7DD2"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 Overdragelse er tilbagekaldt </w:t>
            </w:r>
          </w:p>
          <w:p w14:paraId="1BC38D20"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 Overdragelse til inddrivelse mislykkedes </w:t>
            </w:r>
          </w:p>
          <w:p w14:paraId="3809C211"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7 - Fordring er fuldt betalt af kunden </w:t>
            </w:r>
          </w:p>
          <w:p w14:paraId="6966DDEA"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8 - Fordring er delvist betalt af kunde </w:t>
            </w:r>
          </w:p>
          <w:p w14:paraId="2A5C4EBF"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9 - Fordring er dækket </w:t>
            </w:r>
          </w:p>
          <w:p w14:paraId="3245CF14"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Fordring er delvist dækket</w:t>
            </w:r>
          </w:p>
        </w:tc>
      </w:tr>
      <w:tr w:rsidR="0026449C" w14:paraId="0D98521A" w14:textId="77777777" w:rsidTr="0026449C">
        <w:tc>
          <w:tcPr>
            <w:tcW w:w="3402" w:type="dxa"/>
          </w:tcPr>
          <w:p w14:paraId="3A5B3FA2"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14:paraId="59A4F754"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8B12450"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ECADFE3"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7FBE49A"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14:paraId="557DB951"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3B3C4E"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14:paraId="22855B0C"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02A59C"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26449C" w14:paraId="7ABA959C" w14:textId="77777777" w:rsidTr="0026449C">
        <w:tc>
          <w:tcPr>
            <w:tcW w:w="3402" w:type="dxa"/>
          </w:tcPr>
          <w:p w14:paraId="27926FA9"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14:paraId="37D2736C"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FA2C596"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14:paraId="4282CCAE"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EF30A1A"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3CD74796"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29E20B8D"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E1F3B1"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7A4EB479"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14:paraId="386E8ABB"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03CCFCAE"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6A066365"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121FFEC6"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707DA6AD"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14:paraId="1F703642"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2EDE3BBF"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1EA6E9F4"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0469E7C6"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ED37E5"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40864966"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26449C" w14:paraId="7F9C0511" w14:textId="77777777" w:rsidTr="0026449C">
        <w:tc>
          <w:tcPr>
            <w:tcW w:w="3402" w:type="dxa"/>
          </w:tcPr>
          <w:p w14:paraId="630A6D6B"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14:paraId="2214835B"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7FFF99A"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02173DA0"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0A3CAD6"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6A957ED"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99EE3F6"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26449C" w14:paraId="58485DFE" w14:textId="77777777" w:rsidTr="0026449C">
        <w:tc>
          <w:tcPr>
            <w:tcW w:w="3402" w:type="dxa"/>
          </w:tcPr>
          <w:p w14:paraId="1F7B5FEE"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14:paraId="5B1BDF96"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75D6B30"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5E5E748"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FE67CA3"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26449C" w14:paraId="11C66B5F" w14:textId="77777777" w:rsidTr="0026449C">
        <w:tc>
          <w:tcPr>
            <w:tcW w:w="3402" w:type="dxa"/>
          </w:tcPr>
          <w:p w14:paraId="6B4ABEE0"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14:paraId="2D897CE7"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E89888E"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14:paraId="4D4872DF"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14:paraId="6F6BB332"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26449C" w14:paraId="53E83A7F" w14:textId="77777777" w:rsidTr="0026449C">
        <w:tc>
          <w:tcPr>
            <w:tcW w:w="3402" w:type="dxa"/>
          </w:tcPr>
          <w:p w14:paraId="0411C5B3"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14:paraId="38DA219F"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3489014"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31CC1566"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D5DC47D"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1147F8D5"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1121BBCE"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preserve</w:t>
            </w:r>
          </w:p>
        </w:tc>
        <w:tc>
          <w:tcPr>
            <w:tcW w:w="4671" w:type="dxa"/>
          </w:tcPr>
          <w:p w14:paraId="562E78B2"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det system, hvorfra indbetalingen stammer. Værdier kan være:</w:t>
            </w:r>
          </w:p>
          <w:p w14:paraId="4FD91A9B"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DE9342"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14:paraId="33C43AD8"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14:paraId="0A125194"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14:paraId="7BD05DD3"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DMROnline (Kortbetalinger via nettet)</w:t>
            </w:r>
          </w:p>
          <w:p w14:paraId="03AC574D"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9DCAD1"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117A5CFD"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14:paraId="1E4E1E12"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14:paraId="35E448F2"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14:paraId="11CF2C6E"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26449C" w14:paraId="448714DC" w14:textId="77777777" w:rsidTr="0026449C">
        <w:tc>
          <w:tcPr>
            <w:tcW w:w="3402" w:type="dxa"/>
          </w:tcPr>
          <w:p w14:paraId="0F18FF5E"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14:paraId="4D097BD6"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FE08D8A"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14:paraId="64A2EE4D"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99CF3E3"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7545253A"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14:paraId="78B21322"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95034C"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14:paraId="09AC75DF"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14:paraId="383297C5"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14:paraId="07F53D68"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417447"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7816BC27"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42" w:author="w18361" w:date="2012-05-10T13:11:00Z">
              <w:r>
                <w:rPr>
                  <w:rFonts w:ascii="Arial" w:hAnsi="Arial" w:cs="Arial"/>
                  <w:sz w:val="18"/>
                </w:rPr>
                <w:t xml:space="preserve">1 </w:t>
              </w:r>
            </w:ins>
            <w:r>
              <w:rPr>
                <w:rFonts w:ascii="Arial" w:hAnsi="Arial" w:cs="Arial"/>
                <w:sz w:val="18"/>
              </w:rPr>
              <w:t>- Kontant</w:t>
            </w:r>
          </w:p>
          <w:p w14:paraId="1B3D27BF"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43" w:author="w18361" w:date="2012-05-10T13:11:00Z">
              <w:r>
                <w:rPr>
                  <w:rFonts w:ascii="Arial" w:hAnsi="Arial" w:cs="Arial"/>
                  <w:sz w:val="18"/>
                </w:rPr>
                <w:t xml:space="preserve">2 </w:t>
              </w:r>
            </w:ins>
            <w:r>
              <w:rPr>
                <w:rFonts w:ascii="Arial" w:hAnsi="Arial" w:cs="Arial"/>
                <w:sz w:val="18"/>
              </w:rPr>
              <w:t>- PBS</w:t>
            </w:r>
          </w:p>
          <w:p w14:paraId="142A7C5E"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44" w:author="w18361" w:date="2012-05-10T13:11:00Z">
              <w:r>
                <w:rPr>
                  <w:rFonts w:ascii="Arial" w:hAnsi="Arial" w:cs="Arial"/>
                  <w:sz w:val="18"/>
                </w:rPr>
                <w:t xml:space="preserve">3 </w:t>
              </w:r>
            </w:ins>
            <w:r>
              <w:rPr>
                <w:rFonts w:ascii="Arial" w:hAnsi="Arial" w:cs="Arial"/>
                <w:sz w:val="18"/>
              </w:rPr>
              <w:t>- HomeBanking</w:t>
            </w:r>
          </w:p>
          <w:p w14:paraId="3CF1DB8B"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45" w:author="w18361" w:date="2012-05-10T13:11:00Z">
              <w:r>
                <w:rPr>
                  <w:rFonts w:ascii="Arial" w:hAnsi="Arial" w:cs="Arial"/>
                  <w:sz w:val="18"/>
                </w:rPr>
                <w:t xml:space="preserve">4 </w:t>
              </w:r>
            </w:ins>
            <w:r>
              <w:rPr>
                <w:rFonts w:ascii="Arial" w:hAnsi="Arial" w:cs="Arial"/>
                <w:sz w:val="18"/>
              </w:rPr>
              <w:t>- SKB</w:t>
            </w:r>
          </w:p>
          <w:p w14:paraId="25804295"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46" w:author="w18361" w:date="2012-05-10T13:11:00Z">
              <w:r>
                <w:rPr>
                  <w:rFonts w:ascii="Arial" w:hAnsi="Arial" w:cs="Arial"/>
                  <w:sz w:val="18"/>
                </w:rPr>
                <w:t xml:space="preserve">5 </w:t>
              </w:r>
            </w:ins>
            <w:r>
              <w:rPr>
                <w:rFonts w:ascii="Arial" w:hAnsi="Arial" w:cs="Arial"/>
                <w:sz w:val="18"/>
              </w:rPr>
              <w:t>- anden betalingsform</w:t>
            </w:r>
          </w:p>
        </w:tc>
      </w:tr>
      <w:tr w:rsidR="0026449C" w14:paraId="39734106" w14:textId="77777777" w:rsidTr="0026449C">
        <w:tc>
          <w:tcPr>
            <w:tcW w:w="3402" w:type="dxa"/>
          </w:tcPr>
          <w:p w14:paraId="0D3827BF"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14:paraId="3E598C79"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C6EDFBE"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148A3113"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4897075"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7AC0813"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DBEBD5C"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w:t>
            </w:r>
          </w:p>
        </w:tc>
      </w:tr>
      <w:tr w:rsidR="0026449C" w14:paraId="31C29CE3" w14:textId="77777777" w:rsidTr="0026449C">
        <w:tc>
          <w:tcPr>
            <w:tcW w:w="3402" w:type="dxa"/>
          </w:tcPr>
          <w:p w14:paraId="15924B6A"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14:paraId="2863D8E2"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984127F"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7AC6550B"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5B98F11"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AB2539E"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63EC971"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26449C" w14:paraId="07965E5F" w14:textId="77777777" w:rsidTr="0026449C">
        <w:tc>
          <w:tcPr>
            <w:tcW w:w="3402" w:type="dxa"/>
          </w:tcPr>
          <w:p w14:paraId="12098A15"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14:paraId="13030466"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5CC7C71"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0CEEE84"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DA11458"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26449C" w14:paraId="1C0A5412" w14:textId="77777777" w:rsidTr="0026449C">
        <w:tc>
          <w:tcPr>
            <w:tcW w:w="3402" w:type="dxa"/>
          </w:tcPr>
          <w:p w14:paraId="2EAF134B"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14:paraId="0D83E13E"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764B575"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14:paraId="0D920A3F"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69FC3F7"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14:paraId="2A2DB399"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7" w:author="w18361" w:date="2012-05-10T13:11:00Z"/>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14:paraId="364FB865"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8" w:author="w18361" w:date="2012-05-10T13:11:00Z"/>
                <w:rFonts w:ascii="Arial" w:hAnsi="Arial" w:cs="Arial"/>
                <w:sz w:val="18"/>
              </w:rPr>
            </w:pPr>
          </w:p>
          <w:p w14:paraId="2B61BCEE"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9" w:author="w18361" w:date="2012-05-10T13:11:00Z"/>
                <w:rFonts w:ascii="Arial" w:hAnsi="Arial" w:cs="Arial"/>
                <w:sz w:val="18"/>
              </w:rPr>
            </w:pPr>
            <w:ins w:id="50" w:author="w18361" w:date="2012-05-10T13:11:00Z">
              <w:r>
                <w:rPr>
                  <w:rFonts w:ascii="Arial" w:hAnsi="Arial" w:cs="Arial"/>
                  <w:sz w:val="18"/>
                </w:rPr>
                <w:t>Værdiset:</w:t>
              </w:r>
            </w:ins>
          </w:p>
          <w:p w14:paraId="5F99BFD0"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1" w:author="w18361" w:date="2012-05-10T13:11:00Z"/>
                <w:rFonts w:ascii="Arial" w:hAnsi="Arial" w:cs="Arial"/>
                <w:sz w:val="18"/>
              </w:rPr>
            </w:pPr>
            <w:ins w:id="52" w:author="w18361" w:date="2012-05-10T13:11:00Z">
              <w:r>
                <w:rPr>
                  <w:rFonts w:ascii="Arial" w:hAnsi="Arial" w:cs="Arial"/>
                  <w:sz w:val="18"/>
                </w:rPr>
                <w:t>A - BS EAN nummer</w:t>
              </w:r>
            </w:ins>
          </w:p>
          <w:p w14:paraId="28608819"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3" w:author="w18361" w:date="2012-05-10T13:11:00Z"/>
                <w:rFonts w:ascii="Arial" w:hAnsi="Arial" w:cs="Arial"/>
                <w:sz w:val="18"/>
              </w:rPr>
            </w:pPr>
            <w:ins w:id="54" w:author="w18361" w:date="2012-05-10T13:11:00Z">
              <w:r>
                <w:rPr>
                  <w:rFonts w:ascii="Arial" w:hAnsi="Arial" w:cs="Arial"/>
                  <w:sz w:val="18"/>
                </w:rPr>
                <w:t>B - BS - Total</w:t>
              </w:r>
            </w:ins>
          </w:p>
          <w:p w14:paraId="1A51F263"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5" w:author="w18361" w:date="2012-05-10T13:11:00Z"/>
                <w:rFonts w:ascii="Arial" w:hAnsi="Arial" w:cs="Arial"/>
                <w:sz w:val="18"/>
              </w:rPr>
            </w:pPr>
            <w:ins w:id="56" w:author="w18361" w:date="2012-05-10T13:11:00Z">
              <w:r>
                <w:rPr>
                  <w:rFonts w:ascii="Arial" w:hAnsi="Arial" w:cs="Arial"/>
                  <w:sz w:val="18"/>
                </w:rPr>
                <w:t>C - Check</w:t>
              </w:r>
            </w:ins>
          </w:p>
          <w:p w14:paraId="54CC887F"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7" w:author="w18361" w:date="2012-05-10T13:11:00Z"/>
                <w:rFonts w:ascii="Arial" w:hAnsi="Arial" w:cs="Arial"/>
                <w:sz w:val="18"/>
              </w:rPr>
            </w:pPr>
            <w:ins w:id="58" w:author="w18361" w:date="2012-05-10T13:11:00Z">
              <w:r>
                <w:rPr>
                  <w:rFonts w:ascii="Arial" w:hAnsi="Arial" w:cs="Arial"/>
                  <w:sz w:val="18"/>
                </w:rPr>
                <w:t>E - EFI Overførsel</w:t>
              </w:r>
            </w:ins>
          </w:p>
          <w:p w14:paraId="459D4362"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9" w:author="w18361" w:date="2012-05-10T13:11:00Z"/>
                <w:rFonts w:ascii="Arial" w:hAnsi="Arial" w:cs="Arial"/>
                <w:sz w:val="18"/>
              </w:rPr>
            </w:pPr>
            <w:ins w:id="60" w:author="w18361" w:date="2012-05-10T13:11:00Z">
              <w:r>
                <w:rPr>
                  <w:rFonts w:ascii="Arial" w:hAnsi="Arial" w:cs="Arial"/>
                  <w:sz w:val="18"/>
                </w:rPr>
                <w:t>F - BS Elektronisk inbetalingskort</w:t>
              </w:r>
            </w:ins>
          </w:p>
          <w:p w14:paraId="3D2ED8E0"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1" w:author="w18361" w:date="2012-05-10T13:11:00Z"/>
                <w:rFonts w:ascii="Arial" w:hAnsi="Arial" w:cs="Arial"/>
                <w:sz w:val="18"/>
              </w:rPr>
            </w:pPr>
            <w:ins w:id="62" w:author="w18361" w:date="2012-05-10T13:11:00Z">
              <w:r>
                <w:rPr>
                  <w:rFonts w:ascii="Arial" w:hAnsi="Arial" w:cs="Arial"/>
                  <w:sz w:val="18"/>
                </w:rPr>
                <w:t>I - Nemkonto indlandsbetaling</w:t>
              </w:r>
            </w:ins>
          </w:p>
          <w:p w14:paraId="4942CDC9"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3" w:author="w18361" w:date="2012-05-10T13:11:00Z"/>
                <w:rFonts w:ascii="Arial" w:hAnsi="Arial" w:cs="Arial"/>
                <w:sz w:val="18"/>
              </w:rPr>
            </w:pPr>
            <w:ins w:id="64" w:author="w18361" w:date="2012-05-10T13:11:00Z">
              <w:r>
                <w:rPr>
                  <w:rFonts w:ascii="Arial" w:hAnsi="Arial" w:cs="Arial"/>
                  <w:sz w:val="18"/>
                </w:rPr>
                <w:t>N - Nemkonto Generel</w:t>
              </w:r>
            </w:ins>
          </w:p>
          <w:p w14:paraId="22DD6BA4"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5" w:author="w18361" w:date="2012-05-10T13:11:00Z"/>
                <w:rFonts w:ascii="Arial" w:hAnsi="Arial" w:cs="Arial"/>
                <w:sz w:val="18"/>
              </w:rPr>
            </w:pPr>
            <w:ins w:id="66" w:author="w18361" w:date="2012-05-10T13:11:00Z">
              <w:r>
                <w:rPr>
                  <w:rFonts w:ascii="Arial" w:hAnsi="Arial" w:cs="Arial"/>
                  <w:sz w:val="18"/>
                </w:rPr>
                <w:t>O - Check ompostering U/godken.</w:t>
              </w:r>
            </w:ins>
          </w:p>
          <w:p w14:paraId="23774154"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7" w:author="w18361" w:date="2012-05-10T13:11:00Z"/>
                <w:rFonts w:ascii="Arial" w:hAnsi="Arial" w:cs="Arial"/>
                <w:sz w:val="18"/>
              </w:rPr>
            </w:pPr>
            <w:ins w:id="68" w:author="w18361" w:date="2012-05-10T13:11:00Z">
              <w:r>
                <w:rPr>
                  <w:rFonts w:ascii="Arial" w:hAnsi="Arial" w:cs="Arial"/>
                  <w:sz w:val="18"/>
                </w:rPr>
                <w:t>R - Check retursvar 2, 5,  7 og 9</w:t>
              </w:r>
            </w:ins>
          </w:p>
          <w:p w14:paraId="311209AF"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69" w:author="w18361" w:date="2012-05-10T13:11:00Z">
              <w:r>
                <w:rPr>
                  <w:rFonts w:ascii="Arial" w:hAnsi="Arial" w:cs="Arial"/>
                  <w:sz w:val="18"/>
                </w:rPr>
                <w:t>U - Nemkonto udlandsbetaling</w:t>
              </w:r>
            </w:ins>
          </w:p>
        </w:tc>
      </w:tr>
      <w:tr w:rsidR="0026449C" w14:paraId="19EC1CDD" w14:textId="77777777" w:rsidTr="0026449C">
        <w:tc>
          <w:tcPr>
            <w:tcW w:w="3402" w:type="dxa"/>
          </w:tcPr>
          <w:p w14:paraId="5347F3AE"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14:paraId="0A5C3C72"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F8799EA"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14:paraId="602857D5"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06BE7E91"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550A41A3"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14:paraId="0584F691"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F3BED0"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26449C" w14:paraId="01790A9A" w14:textId="77777777" w:rsidTr="0026449C">
        <w:tc>
          <w:tcPr>
            <w:tcW w:w="3402" w:type="dxa"/>
          </w:tcPr>
          <w:p w14:paraId="121C01F6"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SaldoBeløb</w:t>
            </w:r>
          </w:p>
        </w:tc>
        <w:tc>
          <w:tcPr>
            <w:tcW w:w="1701" w:type="dxa"/>
          </w:tcPr>
          <w:p w14:paraId="5783EC45"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B0BEBDA"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136413C4"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1570C91"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389B94C"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59648F0"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26449C" w14:paraId="7CEE29B3" w14:textId="77777777" w:rsidTr="0026449C">
        <w:tc>
          <w:tcPr>
            <w:tcW w:w="3402" w:type="dxa"/>
          </w:tcPr>
          <w:p w14:paraId="1B9864EE"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SøgeBeløb</w:t>
            </w:r>
          </w:p>
        </w:tc>
        <w:tc>
          <w:tcPr>
            <w:tcW w:w="1701" w:type="dxa"/>
          </w:tcPr>
          <w:p w14:paraId="4064ADAB"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16748BB"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225E1ABB"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F3447E3"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3B67BAC"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AB355C4"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til definering af vilkårligt beløb der skal søges på.</w:t>
            </w:r>
          </w:p>
        </w:tc>
      </w:tr>
      <w:tr w:rsidR="0026449C" w14:paraId="22881AD8" w14:textId="77777777" w:rsidTr="0026449C">
        <w:tc>
          <w:tcPr>
            <w:tcW w:w="3402" w:type="dxa"/>
          </w:tcPr>
          <w:p w14:paraId="57C2AEA3"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SøgeDatoFra</w:t>
            </w:r>
          </w:p>
        </w:tc>
        <w:tc>
          <w:tcPr>
            <w:tcW w:w="1701" w:type="dxa"/>
          </w:tcPr>
          <w:p w14:paraId="62B291BB"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78DB010"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1A83CB1"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E2D14E9"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en søgning på oplysninger</w:t>
            </w:r>
          </w:p>
        </w:tc>
      </w:tr>
      <w:tr w:rsidR="0026449C" w14:paraId="15488233" w14:textId="77777777" w:rsidTr="0026449C">
        <w:tc>
          <w:tcPr>
            <w:tcW w:w="3402" w:type="dxa"/>
          </w:tcPr>
          <w:p w14:paraId="5A7A8F08"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SøgeDatoTil</w:t>
            </w:r>
          </w:p>
        </w:tc>
        <w:tc>
          <w:tcPr>
            <w:tcW w:w="1701" w:type="dxa"/>
          </w:tcPr>
          <w:p w14:paraId="2ACE1973"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FB307B3" w14:textId="77777777"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23B3D56"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5ACE7E1" w14:textId="77777777"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en søgning på oplysninger</w:t>
            </w:r>
          </w:p>
        </w:tc>
      </w:tr>
    </w:tbl>
    <w:p w14:paraId="19B7A1BE" w14:textId="77777777" w:rsidR="001D2DD6" w:rsidRPr="0026449C" w:rsidRDefault="001D2DD6"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D2DD6" w:rsidRPr="0026449C" w:rsidSect="0026449C">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10636F" w14:textId="77777777" w:rsidR="00CE5840" w:rsidRDefault="00CE5840" w:rsidP="0026449C">
      <w:pPr>
        <w:spacing w:line="240" w:lineRule="auto"/>
      </w:pPr>
      <w:r>
        <w:separator/>
      </w:r>
    </w:p>
  </w:endnote>
  <w:endnote w:type="continuationSeparator" w:id="0">
    <w:p w14:paraId="37A152EF" w14:textId="77777777" w:rsidR="00CE5840" w:rsidRDefault="00CE5840" w:rsidP="0026449C">
      <w:pPr>
        <w:spacing w:line="240" w:lineRule="auto"/>
      </w:pPr>
      <w:r>
        <w:continuationSeparator/>
      </w:r>
    </w:p>
  </w:endnote>
  <w:endnote w:type="continuationNotice" w:id="1">
    <w:p w14:paraId="2A351014" w14:textId="77777777" w:rsidR="00CE5840" w:rsidRDefault="00CE584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BBAC7" w14:textId="77777777" w:rsidR="0026449C" w:rsidRDefault="0026449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BF099" w14:textId="3BA012A7" w:rsidR="0026449C" w:rsidRPr="0026449C" w:rsidRDefault="0026449C" w:rsidP="0026449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40" w:author="w18361" w:date="2012-05-10T13:11:00Z">
      <w:r w:rsidR="000F234F">
        <w:rPr>
          <w:rFonts w:ascii="Arial" w:hAnsi="Arial" w:cs="Arial"/>
          <w:noProof/>
          <w:sz w:val="16"/>
        </w:rPr>
        <w:delText>25. januar</w:delText>
      </w:r>
    </w:del>
    <w:ins w:id="41" w:author="w18361" w:date="2012-05-10T13:11:00Z">
      <w:r>
        <w:rPr>
          <w:rFonts w:ascii="Arial" w:hAnsi="Arial" w:cs="Arial"/>
          <w:noProof/>
          <w:sz w:val="16"/>
        </w:rPr>
        <w:t>10. maj</w:t>
      </w:r>
    </w:ins>
    <w:r>
      <w:rPr>
        <w:rFonts w:ascii="Arial" w:hAnsi="Arial" w:cs="Arial"/>
        <w:noProof/>
        <w:sz w:val="16"/>
      </w:rPr>
      <w:t xml:space="preserve"> 2012</w:t>
    </w:r>
    <w:r>
      <w:rPr>
        <w:rFonts w:ascii="Arial" w:hAnsi="Arial" w:cs="Arial"/>
        <w:sz w:val="16"/>
      </w:rPr>
      <w:fldChar w:fldCharType="end"/>
    </w:r>
    <w:r>
      <w:rPr>
        <w:rFonts w:ascii="Arial" w:hAnsi="Arial" w:cs="Arial"/>
        <w:sz w:val="16"/>
      </w:rPr>
      <w:tab/>
    </w:r>
    <w:r>
      <w:rPr>
        <w:rFonts w:ascii="Arial" w:hAnsi="Arial" w:cs="Arial"/>
        <w:sz w:val="16"/>
      </w:rPr>
      <w:tab/>
      <w:t xml:space="preserve">KontoUdtogSøg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A244A3">
      <w:rPr>
        <w:rFonts w:ascii="Arial" w:hAnsi="Arial" w:cs="Arial"/>
        <w:noProof/>
        <w:sz w:val="16"/>
      </w:rPr>
      <w:t>1</w:t>
    </w:r>
    <w:r>
      <w:rPr>
        <w:rFonts w:ascii="Arial" w:hAnsi="Arial" w:cs="Arial"/>
        <w:sz w:val="16"/>
      </w:rPr>
      <w:fldChar w:fldCharType="end"/>
    </w:r>
    <w:r>
      <w:rPr>
        <w:rFonts w:ascii="Arial" w:hAnsi="Arial" w:cs="Arial"/>
        <w:sz w:val="16"/>
      </w:rPr>
      <w:t xml:space="preserve"> af </w:t>
    </w:r>
    <w:r w:rsidR="00CE5840">
      <w:fldChar w:fldCharType="begin"/>
    </w:r>
    <w:r w:rsidR="00CE5840">
      <w:instrText xml:space="preserve"> NUMPAGES  \* MERGEFORMAT </w:instrText>
    </w:r>
    <w:r w:rsidR="00CE5840">
      <w:fldChar w:fldCharType="separate"/>
    </w:r>
    <w:r w:rsidR="00A244A3" w:rsidRPr="00A244A3">
      <w:rPr>
        <w:rFonts w:ascii="Arial" w:hAnsi="Arial" w:cs="Arial"/>
        <w:noProof/>
        <w:sz w:val="16"/>
      </w:rPr>
      <w:t>8</w:t>
    </w:r>
    <w:r w:rsidR="00CE5840">
      <w:rPr>
        <w:rFonts w:ascii="Arial" w:hAnsi="Arial" w:cs="Arial"/>
        <w:noProof/>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8F4C0" w14:textId="77777777" w:rsidR="0026449C" w:rsidRDefault="0026449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843842" w14:textId="77777777" w:rsidR="00CE5840" w:rsidRDefault="00CE5840" w:rsidP="0026449C">
      <w:pPr>
        <w:spacing w:line="240" w:lineRule="auto"/>
      </w:pPr>
      <w:r>
        <w:separator/>
      </w:r>
    </w:p>
  </w:footnote>
  <w:footnote w:type="continuationSeparator" w:id="0">
    <w:p w14:paraId="38E401C1" w14:textId="77777777" w:rsidR="00CE5840" w:rsidRDefault="00CE5840" w:rsidP="0026449C">
      <w:pPr>
        <w:spacing w:line="240" w:lineRule="auto"/>
      </w:pPr>
      <w:r>
        <w:continuationSeparator/>
      </w:r>
    </w:p>
  </w:footnote>
  <w:footnote w:type="continuationNotice" w:id="1">
    <w:p w14:paraId="6935D524" w14:textId="77777777" w:rsidR="00CE5840" w:rsidRDefault="00CE5840">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4A6E1" w14:textId="77777777" w:rsidR="0026449C" w:rsidRDefault="0026449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0A833" w14:textId="77777777" w:rsidR="0026449C" w:rsidRPr="0026449C" w:rsidRDefault="0026449C" w:rsidP="0026449C">
    <w:pPr>
      <w:pStyle w:val="Sidehoved"/>
      <w:jc w:val="center"/>
      <w:rPr>
        <w:rFonts w:ascii="Arial" w:hAnsi="Arial" w:cs="Arial"/>
      </w:rPr>
    </w:pPr>
    <w:r w:rsidRPr="0026449C">
      <w:rPr>
        <w:rFonts w:ascii="Arial" w:hAnsi="Arial" w:cs="Arial"/>
      </w:rPr>
      <w:t>Servicebeskrivelse</w:t>
    </w:r>
  </w:p>
  <w:p w14:paraId="43819401" w14:textId="77777777" w:rsidR="0026449C" w:rsidRPr="0026449C" w:rsidRDefault="0026449C" w:rsidP="0026449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3C238A" w14:textId="77777777" w:rsidR="0026449C" w:rsidRDefault="0026449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2C861" w14:textId="77777777" w:rsidR="0026449C" w:rsidRDefault="0026449C" w:rsidP="0026449C">
    <w:pPr>
      <w:pStyle w:val="Sidehoved"/>
      <w:jc w:val="center"/>
      <w:rPr>
        <w:rFonts w:ascii="Arial" w:hAnsi="Arial" w:cs="Arial"/>
      </w:rPr>
    </w:pPr>
    <w:r>
      <w:rPr>
        <w:rFonts w:ascii="Arial" w:hAnsi="Arial" w:cs="Arial"/>
      </w:rPr>
      <w:t>Data elementer</w:t>
    </w:r>
  </w:p>
  <w:p w14:paraId="1AEE1293" w14:textId="77777777" w:rsidR="0026449C" w:rsidRPr="0026449C" w:rsidRDefault="0026449C" w:rsidP="0026449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D7043"/>
    <w:multiLevelType w:val="multilevel"/>
    <w:tmpl w:val="74A08B4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790E66B8"/>
    <w:multiLevelType w:val="multilevel"/>
    <w:tmpl w:val="9CF4DE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1304"/>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26449C"/>
    <w:rsid w:val="000F234F"/>
    <w:rsid w:val="001C5125"/>
    <w:rsid w:val="001D2DD6"/>
    <w:rsid w:val="0026449C"/>
    <w:rsid w:val="00901501"/>
    <w:rsid w:val="00A244A3"/>
    <w:rsid w:val="00CE584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D6"/>
    <w:pPr>
      <w:spacing w:after="0"/>
    </w:pPr>
  </w:style>
  <w:style w:type="paragraph" w:styleId="Overskrift1">
    <w:name w:val="heading 1"/>
    <w:basedOn w:val="Normal"/>
    <w:next w:val="Normal"/>
    <w:link w:val="Overskrift1Tegn"/>
    <w:autoRedefine/>
    <w:uiPriority w:val="9"/>
    <w:qFormat/>
    <w:rsid w:val="00A244A3"/>
    <w:pPr>
      <w:keepLines/>
      <w:numPr>
        <w:numId w:val="1"/>
      </w:numPr>
      <w:spacing w:after="360" w:line="240" w:lineRule="auto"/>
      <w:outlineLvl w:val="0"/>
      <w:pPrChange w:id="0" w:author="w18361" w:date="2012-05-10T13:11:00Z">
        <w:pPr>
          <w:keepLines/>
          <w:numPr>
            <w:numId w:val="2"/>
          </w:numPr>
          <w:tabs>
            <w:tab w:val="num" w:pos="567"/>
          </w:tabs>
          <w:spacing w:after="360"/>
          <w:outlineLvl w:val="0"/>
        </w:pPr>
      </w:pPrChange>
    </w:pPr>
    <w:rPr>
      <w:rFonts w:ascii="Arial" w:eastAsiaTheme="majorEastAsia" w:hAnsi="Arial" w:cs="Arial"/>
      <w:b/>
      <w:bCs/>
      <w:sz w:val="30"/>
      <w:szCs w:val="28"/>
      <w:rPrChange w:id="0" w:author="w18361" w:date="2012-05-10T13:11: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A244A3"/>
    <w:pPr>
      <w:keepLines/>
      <w:numPr>
        <w:ilvl w:val="1"/>
        <w:numId w:val="1"/>
      </w:numPr>
      <w:suppressAutoHyphens/>
      <w:spacing w:line="240" w:lineRule="auto"/>
      <w:outlineLvl w:val="1"/>
      <w:pPrChange w:id="1" w:author="w18361" w:date="2012-05-10T13:11: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 w:author="w18361" w:date="2012-05-10T13:11: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A244A3"/>
    <w:pPr>
      <w:keepNext/>
      <w:keepLines/>
      <w:numPr>
        <w:ilvl w:val="2"/>
        <w:numId w:val="1"/>
      </w:numPr>
      <w:spacing w:before="200"/>
      <w:outlineLvl w:val="2"/>
      <w:pPrChange w:id="2" w:author="w18361" w:date="2012-05-10T13:11: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2" w:author="w18361" w:date="2012-05-10T13:11: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A244A3"/>
    <w:pPr>
      <w:keepNext/>
      <w:keepLines/>
      <w:numPr>
        <w:ilvl w:val="3"/>
        <w:numId w:val="1"/>
      </w:numPr>
      <w:spacing w:before="200"/>
      <w:outlineLvl w:val="3"/>
      <w:pPrChange w:id="3" w:author="w18361" w:date="2012-05-10T13:11: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3" w:author="w18361" w:date="2012-05-10T13:11: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A244A3"/>
    <w:pPr>
      <w:keepNext/>
      <w:keepLines/>
      <w:numPr>
        <w:ilvl w:val="4"/>
        <w:numId w:val="1"/>
      </w:numPr>
      <w:spacing w:before="200"/>
      <w:outlineLvl w:val="4"/>
      <w:pPrChange w:id="4" w:author="w18361" w:date="2012-05-10T13:11: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4" w:author="w18361" w:date="2012-05-10T13:11: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A244A3"/>
    <w:pPr>
      <w:keepNext/>
      <w:keepLines/>
      <w:numPr>
        <w:ilvl w:val="5"/>
        <w:numId w:val="1"/>
      </w:numPr>
      <w:spacing w:before="200"/>
      <w:outlineLvl w:val="5"/>
      <w:pPrChange w:id="5" w:author="w18361" w:date="2012-05-10T13:11: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5" w:author="w18361" w:date="2012-05-10T13:11: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A244A3"/>
    <w:pPr>
      <w:keepNext/>
      <w:keepLines/>
      <w:numPr>
        <w:ilvl w:val="6"/>
        <w:numId w:val="1"/>
      </w:numPr>
      <w:spacing w:before="200"/>
      <w:outlineLvl w:val="6"/>
      <w:pPrChange w:id="6" w:author="w18361" w:date="2012-05-10T13:11: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6" w:author="w18361" w:date="2012-05-10T13:11: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A244A3"/>
    <w:pPr>
      <w:keepNext/>
      <w:keepLines/>
      <w:numPr>
        <w:ilvl w:val="7"/>
        <w:numId w:val="1"/>
      </w:numPr>
      <w:spacing w:before="200"/>
      <w:outlineLvl w:val="7"/>
      <w:pPrChange w:id="7" w:author="w18361" w:date="2012-05-10T13:11: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7" w:author="w18361" w:date="2012-05-10T13:11: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A244A3"/>
    <w:pPr>
      <w:keepNext/>
      <w:keepLines/>
      <w:numPr>
        <w:ilvl w:val="8"/>
        <w:numId w:val="1"/>
      </w:numPr>
      <w:spacing w:before="200"/>
      <w:outlineLvl w:val="8"/>
      <w:pPrChange w:id="8" w:author="w18361" w:date="2012-05-10T13:11: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8" w:author="w18361" w:date="2012-05-10T13:11: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6449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6449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6449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6449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6449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6449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6449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6449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6449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6449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6449C"/>
    <w:rPr>
      <w:rFonts w:ascii="Arial" w:hAnsi="Arial" w:cs="Arial"/>
      <w:b/>
      <w:sz w:val="30"/>
    </w:rPr>
  </w:style>
  <w:style w:type="paragraph" w:customStyle="1" w:styleId="Overskrift211pkt">
    <w:name w:val="Overskrift 2 + 11 pkt"/>
    <w:basedOn w:val="Normal"/>
    <w:link w:val="Overskrift211pktTegn"/>
    <w:rsid w:val="0026449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6449C"/>
    <w:rPr>
      <w:rFonts w:ascii="Arial" w:hAnsi="Arial" w:cs="Arial"/>
      <w:b/>
    </w:rPr>
  </w:style>
  <w:style w:type="paragraph" w:customStyle="1" w:styleId="Normal11">
    <w:name w:val="Normal + 11"/>
    <w:basedOn w:val="Normal"/>
    <w:link w:val="Normal11Tegn"/>
    <w:rsid w:val="0026449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6449C"/>
    <w:rPr>
      <w:rFonts w:ascii="Times New Roman" w:hAnsi="Times New Roman" w:cs="Times New Roman"/>
    </w:rPr>
  </w:style>
  <w:style w:type="paragraph" w:styleId="Sidehoved">
    <w:name w:val="header"/>
    <w:basedOn w:val="Normal"/>
    <w:link w:val="SidehovedTegn"/>
    <w:uiPriority w:val="99"/>
    <w:semiHidden/>
    <w:unhideWhenUsed/>
    <w:rsid w:val="0026449C"/>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26449C"/>
  </w:style>
  <w:style w:type="paragraph" w:styleId="Sidefod">
    <w:name w:val="footer"/>
    <w:basedOn w:val="Normal"/>
    <w:link w:val="SidefodTegn"/>
    <w:uiPriority w:val="99"/>
    <w:semiHidden/>
    <w:unhideWhenUsed/>
    <w:rsid w:val="0026449C"/>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26449C"/>
  </w:style>
  <w:style w:type="paragraph" w:styleId="Markeringsbobletekst">
    <w:name w:val="Balloon Text"/>
    <w:basedOn w:val="Normal"/>
    <w:link w:val="MarkeringsbobletekstTegn"/>
    <w:uiPriority w:val="99"/>
    <w:semiHidden/>
    <w:unhideWhenUsed/>
    <w:rsid w:val="00A244A3"/>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244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D6"/>
    <w:pPr>
      <w:spacing w:after="0"/>
    </w:pPr>
  </w:style>
  <w:style w:type="paragraph" w:styleId="Overskrift1">
    <w:name w:val="heading 1"/>
    <w:basedOn w:val="Normal"/>
    <w:next w:val="Normal"/>
    <w:link w:val="Overskrift1Tegn"/>
    <w:autoRedefine/>
    <w:uiPriority w:val="9"/>
    <w:qFormat/>
    <w:rsid w:val="00A244A3"/>
    <w:pPr>
      <w:keepLines/>
      <w:numPr>
        <w:numId w:val="1"/>
      </w:numPr>
      <w:spacing w:after="360" w:line="240" w:lineRule="auto"/>
      <w:outlineLvl w:val="0"/>
      <w:pPrChange w:id="9" w:author="w18361" w:date="2012-05-10T13:11:00Z">
        <w:pPr>
          <w:keepLines/>
          <w:numPr>
            <w:numId w:val="2"/>
          </w:numPr>
          <w:tabs>
            <w:tab w:val="num" w:pos="567"/>
          </w:tabs>
          <w:spacing w:after="360"/>
          <w:outlineLvl w:val="0"/>
        </w:pPr>
      </w:pPrChange>
    </w:pPr>
    <w:rPr>
      <w:rFonts w:ascii="Arial" w:eastAsiaTheme="majorEastAsia" w:hAnsi="Arial" w:cs="Arial"/>
      <w:b/>
      <w:bCs/>
      <w:sz w:val="30"/>
      <w:szCs w:val="28"/>
      <w:rPrChange w:id="9" w:author="w18361" w:date="2012-05-10T13:11: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A244A3"/>
    <w:pPr>
      <w:keepLines/>
      <w:numPr>
        <w:ilvl w:val="1"/>
        <w:numId w:val="1"/>
      </w:numPr>
      <w:suppressAutoHyphens/>
      <w:spacing w:line="240" w:lineRule="auto"/>
      <w:outlineLvl w:val="1"/>
      <w:pPrChange w:id="10" w:author="w18361" w:date="2012-05-10T13:11: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0" w:author="w18361" w:date="2012-05-10T13:11: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A244A3"/>
    <w:pPr>
      <w:keepNext/>
      <w:keepLines/>
      <w:numPr>
        <w:ilvl w:val="2"/>
        <w:numId w:val="1"/>
      </w:numPr>
      <w:spacing w:before="200"/>
      <w:outlineLvl w:val="2"/>
      <w:pPrChange w:id="11" w:author="w18361" w:date="2012-05-10T13:11: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11" w:author="w18361" w:date="2012-05-10T13:11: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A244A3"/>
    <w:pPr>
      <w:keepNext/>
      <w:keepLines/>
      <w:numPr>
        <w:ilvl w:val="3"/>
        <w:numId w:val="1"/>
      </w:numPr>
      <w:spacing w:before="200"/>
      <w:outlineLvl w:val="3"/>
      <w:pPrChange w:id="12" w:author="w18361" w:date="2012-05-10T13:11: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12" w:author="w18361" w:date="2012-05-10T13:11: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A244A3"/>
    <w:pPr>
      <w:keepNext/>
      <w:keepLines/>
      <w:numPr>
        <w:ilvl w:val="4"/>
        <w:numId w:val="1"/>
      </w:numPr>
      <w:spacing w:before="200"/>
      <w:outlineLvl w:val="4"/>
      <w:pPrChange w:id="13" w:author="w18361" w:date="2012-05-10T13:11: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13" w:author="w18361" w:date="2012-05-10T13:11: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A244A3"/>
    <w:pPr>
      <w:keepNext/>
      <w:keepLines/>
      <w:numPr>
        <w:ilvl w:val="5"/>
        <w:numId w:val="1"/>
      </w:numPr>
      <w:spacing w:before="200"/>
      <w:outlineLvl w:val="5"/>
      <w:pPrChange w:id="14" w:author="w18361" w:date="2012-05-10T13:11: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14" w:author="w18361" w:date="2012-05-10T13:11: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A244A3"/>
    <w:pPr>
      <w:keepNext/>
      <w:keepLines/>
      <w:numPr>
        <w:ilvl w:val="6"/>
        <w:numId w:val="1"/>
      </w:numPr>
      <w:spacing w:before="200"/>
      <w:outlineLvl w:val="6"/>
      <w:pPrChange w:id="15" w:author="w18361" w:date="2012-05-10T13:11: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15" w:author="w18361" w:date="2012-05-10T13:11: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A244A3"/>
    <w:pPr>
      <w:keepNext/>
      <w:keepLines/>
      <w:numPr>
        <w:ilvl w:val="7"/>
        <w:numId w:val="1"/>
      </w:numPr>
      <w:spacing w:before="200"/>
      <w:outlineLvl w:val="7"/>
      <w:pPrChange w:id="16" w:author="w18361" w:date="2012-05-10T13:11: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16" w:author="w18361" w:date="2012-05-10T13:11: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A244A3"/>
    <w:pPr>
      <w:keepNext/>
      <w:keepLines/>
      <w:numPr>
        <w:ilvl w:val="8"/>
        <w:numId w:val="1"/>
      </w:numPr>
      <w:spacing w:before="200"/>
      <w:outlineLvl w:val="8"/>
      <w:pPrChange w:id="17" w:author="w18361" w:date="2012-05-10T13:11: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17" w:author="w18361" w:date="2012-05-10T13:11: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6449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6449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6449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6449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6449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6449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6449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6449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6449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6449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6449C"/>
    <w:rPr>
      <w:rFonts w:ascii="Arial" w:hAnsi="Arial" w:cs="Arial"/>
      <w:b/>
      <w:sz w:val="30"/>
    </w:rPr>
  </w:style>
  <w:style w:type="paragraph" w:customStyle="1" w:styleId="Overskrift211pkt">
    <w:name w:val="Overskrift 2 + 11 pkt"/>
    <w:basedOn w:val="Normal"/>
    <w:link w:val="Overskrift211pktTegn"/>
    <w:rsid w:val="0026449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6449C"/>
    <w:rPr>
      <w:rFonts w:ascii="Arial" w:hAnsi="Arial" w:cs="Arial"/>
      <w:b/>
    </w:rPr>
  </w:style>
  <w:style w:type="paragraph" w:customStyle="1" w:styleId="Normal11">
    <w:name w:val="Normal + 11"/>
    <w:basedOn w:val="Normal"/>
    <w:link w:val="Normal11Tegn"/>
    <w:rsid w:val="0026449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6449C"/>
    <w:rPr>
      <w:rFonts w:ascii="Times New Roman" w:hAnsi="Times New Roman" w:cs="Times New Roman"/>
    </w:rPr>
  </w:style>
  <w:style w:type="paragraph" w:styleId="Sidehoved">
    <w:name w:val="header"/>
    <w:basedOn w:val="Normal"/>
    <w:link w:val="SidehovedTegn"/>
    <w:uiPriority w:val="99"/>
    <w:semiHidden/>
    <w:unhideWhenUsed/>
    <w:rsid w:val="0026449C"/>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26449C"/>
  </w:style>
  <w:style w:type="paragraph" w:styleId="Sidefod">
    <w:name w:val="footer"/>
    <w:basedOn w:val="Normal"/>
    <w:link w:val="SidefodTegn"/>
    <w:uiPriority w:val="99"/>
    <w:semiHidden/>
    <w:unhideWhenUsed/>
    <w:rsid w:val="0026449C"/>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26449C"/>
  </w:style>
  <w:style w:type="paragraph" w:styleId="Markeringsbobletekst">
    <w:name w:val="Balloon Text"/>
    <w:basedOn w:val="Normal"/>
    <w:link w:val="MarkeringsbobletekstTegn"/>
    <w:uiPriority w:val="99"/>
    <w:semiHidden/>
    <w:unhideWhenUsed/>
    <w:rsid w:val="00A244A3"/>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244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B0F34-878B-4030-96D7-DFCA5F4EA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1642</Words>
  <Characters>10023</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w18361</dc:creator>
  <cp:lastModifiedBy>Martin</cp:lastModifiedBy>
  <cp:revision>1</cp:revision>
  <dcterms:created xsi:type="dcterms:W3CDTF">2012-05-10T10:07:00Z</dcterms:created>
  <dcterms:modified xsi:type="dcterms:W3CDTF">2012-05-10T11:11:00Z</dcterms:modified>
</cp:coreProperties>
</file>