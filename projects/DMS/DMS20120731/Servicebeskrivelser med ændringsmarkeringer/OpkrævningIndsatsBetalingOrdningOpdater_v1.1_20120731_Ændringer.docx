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7D7D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302EC" w14:paraId="32ADEB06" w14:textId="77777777" w:rsidTr="000302EC">
        <w:trPr>
          <w:trHeight w:hRule="exact" w:val="113"/>
        </w:trPr>
        <w:tc>
          <w:tcPr>
            <w:tcW w:w="10345" w:type="dxa"/>
            <w:gridSpan w:val="6"/>
            <w:shd w:val="clear" w:color="auto" w:fill="B3B3B3"/>
          </w:tcPr>
          <w:p w14:paraId="722FE69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2EC" w14:paraId="7EC9DDCC" w14:textId="77777777" w:rsidTr="000302EC">
        <w:trPr>
          <w:trHeight w:val="283"/>
        </w:trPr>
        <w:tc>
          <w:tcPr>
            <w:tcW w:w="10345" w:type="dxa"/>
            <w:gridSpan w:val="6"/>
            <w:tcBorders>
              <w:bottom w:val="single" w:sz="6" w:space="0" w:color="auto"/>
            </w:tcBorders>
          </w:tcPr>
          <w:p w14:paraId="551E199F"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02EC">
              <w:rPr>
                <w:rFonts w:ascii="Arial" w:hAnsi="Arial" w:cs="Arial"/>
                <w:b/>
                <w:sz w:val="30"/>
              </w:rPr>
              <w:t>OpkrævningIndsatsBetalingOrdningOpdater</w:t>
            </w:r>
          </w:p>
        </w:tc>
      </w:tr>
      <w:tr w:rsidR="000302EC" w14:paraId="322B201C" w14:textId="77777777" w:rsidTr="000302EC">
        <w:trPr>
          <w:trHeight w:val="283"/>
        </w:trPr>
        <w:tc>
          <w:tcPr>
            <w:tcW w:w="1134" w:type="dxa"/>
            <w:tcBorders>
              <w:top w:val="single" w:sz="6" w:space="0" w:color="auto"/>
              <w:bottom w:val="nil"/>
            </w:tcBorders>
            <w:shd w:val="clear" w:color="auto" w:fill="auto"/>
            <w:vAlign w:val="center"/>
          </w:tcPr>
          <w:p w14:paraId="214ED0AD"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67A8302C"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A4CF215"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34EFF143"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740764D0"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5AB378B8"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02EC" w14:paraId="6CD2CA9D" w14:textId="77777777" w:rsidTr="000302EC">
        <w:trPr>
          <w:trHeight w:val="283"/>
        </w:trPr>
        <w:tc>
          <w:tcPr>
            <w:tcW w:w="1134" w:type="dxa"/>
            <w:tcBorders>
              <w:top w:val="nil"/>
            </w:tcBorders>
            <w:shd w:val="clear" w:color="auto" w:fill="auto"/>
            <w:vAlign w:val="center"/>
          </w:tcPr>
          <w:p w14:paraId="3B7B8FEA"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0E4CD143"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3404B53B" w14:textId="7E283391"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9" w:author="w18361" w:date="2012-07-31T10:05:00Z">
              <w:r w:rsidR="00873169">
                <w:rPr>
                  <w:rFonts w:ascii="Arial" w:hAnsi="Arial" w:cs="Arial"/>
                  <w:sz w:val="18"/>
                </w:rPr>
                <w:delText>0</w:delText>
              </w:r>
            </w:del>
            <w:ins w:id="20" w:author="w18361" w:date="2012-07-31T10:05:00Z">
              <w:r>
                <w:rPr>
                  <w:rFonts w:ascii="Arial" w:hAnsi="Arial" w:cs="Arial"/>
                  <w:sz w:val="18"/>
                </w:rPr>
                <w:t>1</w:t>
              </w:r>
            </w:ins>
          </w:p>
        </w:tc>
        <w:tc>
          <w:tcPr>
            <w:tcW w:w="1701" w:type="dxa"/>
            <w:tcBorders>
              <w:top w:val="nil"/>
            </w:tcBorders>
            <w:shd w:val="clear" w:color="auto" w:fill="auto"/>
            <w:vAlign w:val="center"/>
          </w:tcPr>
          <w:p w14:paraId="33A9739F"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06C576C7"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606A65DD" w14:textId="674F44B9"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1" w:author="w18361" w:date="2012-07-31T10:05:00Z">
              <w:r>
                <w:rPr>
                  <w:rFonts w:ascii="Arial" w:hAnsi="Arial" w:cs="Arial"/>
                  <w:sz w:val="18"/>
                </w:rPr>
                <w:t>31-</w:t>
              </w:r>
            </w:ins>
            <w:r>
              <w:rPr>
                <w:rFonts w:ascii="Arial" w:hAnsi="Arial" w:cs="Arial"/>
                <w:sz w:val="18"/>
              </w:rPr>
              <w:t>7-</w:t>
            </w:r>
            <w:del w:id="22" w:author="w18361" w:date="2012-07-31T10:05:00Z">
              <w:r w:rsidR="00873169">
                <w:rPr>
                  <w:rFonts w:ascii="Arial" w:hAnsi="Arial" w:cs="Arial"/>
                  <w:sz w:val="18"/>
                </w:rPr>
                <w:delText>5-</w:delText>
              </w:r>
            </w:del>
            <w:r>
              <w:rPr>
                <w:rFonts w:ascii="Arial" w:hAnsi="Arial" w:cs="Arial"/>
                <w:sz w:val="18"/>
              </w:rPr>
              <w:t>2012</w:t>
            </w:r>
          </w:p>
        </w:tc>
      </w:tr>
      <w:tr w:rsidR="000302EC" w14:paraId="29EADC34" w14:textId="77777777" w:rsidTr="000302EC">
        <w:trPr>
          <w:trHeight w:val="283"/>
        </w:trPr>
        <w:tc>
          <w:tcPr>
            <w:tcW w:w="10345" w:type="dxa"/>
            <w:gridSpan w:val="6"/>
            <w:shd w:val="clear" w:color="auto" w:fill="B3B3B3"/>
            <w:vAlign w:val="center"/>
          </w:tcPr>
          <w:p w14:paraId="6DB3E87C"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02EC" w14:paraId="407794E7" w14:textId="77777777" w:rsidTr="000302EC">
        <w:trPr>
          <w:trHeight w:val="283"/>
        </w:trPr>
        <w:tc>
          <w:tcPr>
            <w:tcW w:w="10345" w:type="dxa"/>
            <w:gridSpan w:val="6"/>
            <w:vAlign w:val="center"/>
          </w:tcPr>
          <w:p w14:paraId="320E73C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14:paraId="6F7D9986"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14:paraId="58D1D7CE" w14:textId="77777777" w:rsidTr="000302EC">
        <w:trPr>
          <w:trHeight w:val="283"/>
        </w:trPr>
        <w:tc>
          <w:tcPr>
            <w:tcW w:w="10345" w:type="dxa"/>
            <w:gridSpan w:val="6"/>
            <w:shd w:val="clear" w:color="auto" w:fill="B3B3B3"/>
            <w:vAlign w:val="center"/>
          </w:tcPr>
          <w:p w14:paraId="4698390F"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02EC" w14:paraId="5B751AE5" w14:textId="77777777" w:rsidTr="000302EC">
        <w:trPr>
          <w:trHeight w:val="283"/>
        </w:trPr>
        <w:tc>
          <w:tcPr>
            <w:tcW w:w="10345" w:type="dxa"/>
            <w:gridSpan w:val="6"/>
          </w:tcPr>
          <w:p w14:paraId="0550CE2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14:paraId="0800AF1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w:t>
            </w:r>
          </w:p>
          <w:p w14:paraId="1D49DCC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A856F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14:paraId="161D78A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14:paraId="03A9A11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14:paraId="1D95B8B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14:paraId="13DBF14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14:paraId="77C46F2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EA4CF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14:paraId="4897995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14:paraId="7AE270E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14:paraId="5C112C25"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p w14:paraId="19D7818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8FE13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genberegnes, men der sker ingen fordeling på rater. Rentebehandling sker ved natlig batch.</w:t>
            </w:r>
          </w:p>
          <w:p w14:paraId="59BFF36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E9194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14:paraId="107B5305"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CB052"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tc>
      </w:tr>
      <w:tr w:rsidR="000302EC" w14:paraId="270BF2AE" w14:textId="77777777" w:rsidTr="000302EC">
        <w:trPr>
          <w:trHeight w:val="283"/>
          <w:ins w:id="23" w:author="w18361" w:date="2012-07-31T10:05:00Z"/>
        </w:trPr>
        <w:tc>
          <w:tcPr>
            <w:tcW w:w="10345" w:type="dxa"/>
            <w:gridSpan w:val="6"/>
            <w:shd w:val="clear" w:color="auto" w:fill="B3B3B3"/>
            <w:vAlign w:val="center"/>
          </w:tcPr>
          <w:p w14:paraId="3695AC9E"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w18361" w:date="2012-07-31T10:05:00Z"/>
                <w:rFonts w:ascii="Arial" w:hAnsi="Arial" w:cs="Arial"/>
                <w:b/>
                <w:sz w:val="18"/>
              </w:rPr>
            </w:pPr>
            <w:ins w:id="25" w:author="w18361" w:date="2012-07-31T10:05:00Z">
              <w:r>
                <w:rPr>
                  <w:rFonts w:ascii="Arial" w:hAnsi="Arial" w:cs="Arial"/>
                  <w:b/>
                  <w:sz w:val="18"/>
                </w:rPr>
                <w:t>Detaljeret beskrivelse af funktionalitet</w:t>
              </w:r>
            </w:ins>
          </w:p>
        </w:tc>
      </w:tr>
      <w:tr w:rsidR="000302EC" w14:paraId="0609FE28" w14:textId="77777777" w:rsidTr="000302EC">
        <w:trPr>
          <w:trHeight w:val="283"/>
          <w:ins w:id="26" w:author="w18361" w:date="2012-07-31T10:05:00Z"/>
        </w:trPr>
        <w:tc>
          <w:tcPr>
            <w:tcW w:w="10345" w:type="dxa"/>
            <w:gridSpan w:val="6"/>
            <w:shd w:val="clear" w:color="auto" w:fill="FFFFFF"/>
          </w:tcPr>
          <w:p w14:paraId="1069C96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w18361" w:date="2012-07-31T10:05:00Z"/>
                <w:rFonts w:ascii="Arial" w:hAnsi="Arial" w:cs="Arial"/>
                <w:sz w:val="18"/>
              </w:rPr>
            </w:pPr>
            <w:ins w:id="28" w:author="w18361" w:date="2012-07-31T10:05:00Z">
              <w:r>
                <w:rPr>
                  <w:rFonts w:ascii="Arial" w:hAnsi="Arial" w:cs="Arial"/>
                  <w:sz w:val="18"/>
                </w:rPr>
                <w:t>OpkrævningFordringBeløb =&gt; Returneres med negativt fortegn.</w:t>
              </w:r>
            </w:ins>
          </w:p>
          <w:p w14:paraId="4560B6E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w18361" w:date="2012-07-31T10:05:00Z"/>
                <w:rFonts w:ascii="Arial" w:hAnsi="Arial" w:cs="Arial"/>
                <w:sz w:val="18"/>
              </w:rPr>
            </w:pPr>
            <w:ins w:id="30" w:author="w18361" w:date="2012-07-31T10:05:00Z">
              <w:r>
                <w:rPr>
                  <w:rFonts w:ascii="Arial" w:hAnsi="Arial" w:cs="Arial"/>
                  <w:sz w:val="18"/>
                </w:rPr>
                <w:t>OpkrævningBetalingOrdningRateBeløb =&gt; Returneres med negativt fortegn.</w:t>
              </w:r>
            </w:ins>
          </w:p>
          <w:p w14:paraId="2A56B6F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w18361" w:date="2012-07-31T10:05:00Z"/>
                <w:rFonts w:ascii="Arial" w:hAnsi="Arial" w:cs="Arial"/>
                <w:sz w:val="18"/>
              </w:rPr>
            </w:pPr>
            <w:ins w:id="32" w:author="w18361" w:date="2012-07-31T10:05:00Z">
              <w:r>
                <w:rPr>
                  <w:rFonts w:ascii="Arial" w:hAnsi="Arial" w:cs="Arial"/>
                  <w:sz w:val="18"/>
                </w:rPr>
                <w:t>OpkrævningRateSaldo =&gt; Returneres med negativt fortegn.</w:t>
              </w:r>
            </w:ins>
          </w:p>
          <w:p w14:paraId="5BB691F3"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w18361" w:date="2012-07-31T10:05:00Z"/>
                <w:rFonts w:ascii="Arial" w:hAnsi="Arial" w:cs="Arial"/>
                <w:sz w:val="18"/>
              </w:rPr>
            </w:pPr>
            <w:ins w:id="34" w:author="w18361" w:date="2012-07-31T10:05:00Z">
              <w:r>
                <w:rPr>
                  <w:rFonts w:ascii="Arial" w:hAnsi="Arial" w:cs="Arial"/>
                  <w:sz w:val="18"/>
                </w:rPr>
                <w:t>OpkrævningBetalingOrdningSaldo =&gt; Returneres med negativt fortegn.</w:t>
              </w:r>
            </w:ins>
          </w:p>
        </w:tc>
      </w:tr>
      <w:tr w:rsidR="000302EC" w14:paraId="59E3FC67" w14:textId="77777777" w:rsidTr="000302EC">
        <w:trPr>
          <w:trHeight w:val="283"/>
        </w:trPr>
        <w:tc>
          <w:tcPr>
            <w:tcW w:w="10345" w:type="dxa"/>
            <w:gridSpan w:val="6"/>
            <w:shd w:val="clear" w:color="auto" w:fill="B3B3B3"/>
            <w:vAlign w:val="center"/>
          </w:tcPr>
          <w:p w14:paraId="48680711"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02EC" w14:paraId="12879C66" w14:textId="77777777" w:rsidTr="000302EC">
        <w:trPr>
          <w:trHeight w:val="283"/>
        </w:trPr>
        <w:tc>
          <w:tcPr>
            <w:tcW w:w="10345" w:type="dxa"/>
            <w:gridSpan w:val="6"/>
            <w:shd w:val="clear" w:color="auto" w:fill="FFFFFF"/>
            <w:vAlign w:val="center"/>
          </w:tcPr>
          <w:p w14:paraId="1A56E478"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02EC" w14:paraId="2B648F0D" w14:textId="77777777" w:rsidTr="000302EC">
        <w:trPr>
          <w:trHeight w:val="283"/>
        </w:trPr>
        <w:tc>
          <w:tcPr>
            <w:tcW w:w="10345" w:type="dxa"/>
            <w:gridSpan w:val="6"/>
            <w:shd w:val="clear" w:color="auto" w:fill="FFFFFF"/>
          </w:tcPr>
          <w:p w14:paraId="7787AF7F"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0302EC" w14:paraId="48978CE6" w14:textId="77777777" w:rsidTr="000302EC">
        <w:trPr>
          <w:trHeight w:val="283"/>
        </w:trPr>
        <w:tc>
          <w:tcPr>
            <w:tcW w:w="10345" w:type="dxa"/>
            <w:gridSpan w:val="6"/>
            <w:shd w:val="clear" w:color="auto" w:fill="FFFFFF"/>
          </w:tcPr>
          <w:p w14:paraId="4BD0BF9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1C8F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14:paraId="369844F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99796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3CD3A343"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1E2B0D5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74AABD4E"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14:paraId="552D543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14:paraId="4704BDF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14:paraId="1BF95DFE"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2EC" w14:paraId="5788A367" w14:textId="77777777" w:rsidTr="000302EC">
        <w:trPr>
          <w:trHeight w:val="283"/>
        </w:trPr>
        <w:tc>
          <w:tcPr>
            <w:tcW w:w="10345" w:type="dxa"/>
            <w:gridSpan w:val="6"/>
            <w:shd w:val="clear" w:color="auto" w:fill="FFFFFF"/>
            <w:vAlign w:val="center"/>
          </w:tcPr>
          <w:p w14:paraId="79053329"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02EC" w14:paraId="62F4060E" w14:textId="77777777" w:rsidTr="000302EC">
        <w:trPr>
          <w:trHeight w:val="283"/>
        </w:trPr>
        <w:tc>
          <w:tcPr>
            <w:tcW w:w="10345" w:type="dxa"/>
            <w:gridSpan w:val="6"/>
            <w:shd w:val="clear" w:color="auto" w:fill="FFFFFF"/>
          </w:tcPr>
          <w:p w14:paraId="2FF19BD5"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0302EC" w14:paraId="362880DC" w14:textId="77777777" w:rsidTr="000302EC">
        <w:trPr>
          <w:trHeight w:val="283"/>
        </w:trPr>
        <w:tc>
          <w:tcPr>
            <w:tcW w:w="10345" w:type="dxa"/>
            <w:gridSpan w:val="6"/>
            <w:shd w:val="clear" w:color="auto" w:fill="FFFFFF"/>
          </w:tcPr>
          <w:p w14:paraId="46993275"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31978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14:paraId="4F8E2A5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BFC57C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3ABF476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14:paraId="57230E6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76ECC3B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14:paraId="741DEB3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AD5C12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355FA7B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31B3152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3E3FD0B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3137AC6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3FDD47F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1F1EE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F08E8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14:paraId="7A97D2D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D81469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537F0F9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4C86C94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69E5BC4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2D74F52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7AEE326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14:paraId="1F0FC98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B3C19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14:paraId="7A15E35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4BF70A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14:paraId="2F5072E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5409E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14:paraId="7F0C35B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14:paraId="1276593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14:paraId="61489C3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9DEE0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C0782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14:paraId="44CE3733"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2EC" w14:paraId="33D99ABF" w14:textId="77777777" w:rsidTr="000302EC">
        <w:trPr>
          <w:trHeight w:val="283"/>
        </w:trPr>
        <w:tc>
          <w:tcPr>
            <w:tcW w:w="10345" w:type="dxa"/>
            <w:gridSpan w:val="6"/>
            <w:shd w:val="clear" w:color="auto" w:fill="FFFFFF"/>
            <w:vAlign w:val="center"/>
          </w:tcPr>
          <w:p w14:paraId="4AE44FE3"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302EC" w14:paraId="61C85756" w14:textId="77777777" w:rsidTr="000302EC">
        <w:trPr>
          <w:trHeight w:val="283"/>
        </w:trPr>
        <w:tc>
          <w:tcPr>
            <w:tcW w:w="10345" w:type="dxa"/>
            <w:gridSpan w:val="6"/>
            <w:shd w:val="clear" w:color="auto" w:fill="FFFFFF"/>
          </w:tcPr>
          <w:p w14:paraId="3E125EB7"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0302EC" w14:paraId="3BDE2C53" w14:textId="77777777" w:rsidTr="000302EC">
        <w:trPr>
          <w:trHeight w:val="283"/>
        </w:trPr>
        <w:tc>
          <w:tcPr>
            <w:tcW w:w="10345" w:type="dxa"/>
            <w:gridSpan w:val="6"/>
            <w:shd w:val="clear" w:color="auto" w:fill="FFFFFF"/>
          </w:tcPr>
          <w:p w14:paraId="5DCB7BA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5451D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7D5B06D"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0302EC" w14:paraId="10501102" w14:textId="77777777" w:rsidTr="000302EC">
        <w:trPr>
          <w:trHeight w:val="283"/>
        </w:trPr>
        <w:tc>
          <w:tcPr>
            <w:tcW w:w="10345" w:type="dxa"/>
            <w:gridSpan w:val="6"/>
            <w:shd w:val="clear" w:color="auto" w:fill="B3B3B3"/>
            <w:vAlign w:val="center"/>
          </w:tcPr>
          <w:p w14:paraId="5557471D"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302EC" w14:paraId="6564805D" w14:textId="77777777" w:rsidTr="000302EC">
        <w:trPr>
          <w:trHeight w:val="283"/>
        </w:trPr>
        <w:tc>
          <w:tcPr>
            <w:tcW w:w="10345" w:type="dxa"/>
            <w:gridSpan w:val="6"/>
            <w:shd w:val="clear" w:color="auto" w:fill="B3B3B3"/>
          </w:tcPr>
          <w:p w14:paraId="6AA93BA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 forslag til betalingsordning i Use Case "11.03 Opret eller rediger betalingsordning (web)"</w:t>
            </w:r>
          </w:p>
          <w:p w14:paraId="7962BC9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EA439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opdatering i Use Case "11.03 Opret eller rediger betalingsordning (web)"</w:t>
            </w:r>
          </w:p>
          <w:p w14:paraId="453034C0"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B9D6F1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2EC" w:rsidSect="000302EC">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41BB902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302EC" w14:paraId="42854B5A" w14:textId="77777777" w:rsidTr="000302EC">
        <w:trPr>
          <w:tblHeader/>
        </w:trPr>
        <w:tc>
          <w:tcPr>
            <w:tcW w:w="3402" w:type="dxa"/>
            <w:shd w:val="clear" w:color="auto" w:fill="B3B3B3"/>
            <w:vAlign w:val="center"/>
          </w:tcPr>
          <w:p w14:paraId="53954CD4"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21B1511C"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2A816ED3"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302EC" w14:paraId="696D69DA" w14:textId="77777777" w:rsidTr="000302EC">
        <w:tc>
          <w:tcPr>
            <w:tcW w:w="3402" w:type="dxa"/>
          </w:tcPr>
          <w:p w14:paraId="0EA8861A"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722D551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25E4F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8CDA59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56146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55599400"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688FA302"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302EC" w14:paraId="09A1B05C" w14:textId="77777777" w:rsidTr="000302EC">
        <w:tc>
          <w:tcPr>
            <w:tcW w:w="3402" w:type="dxa"/>
          </w:tcPr>
          <w:p w14:paraId="2582C024"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2411E6C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DCFB8A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4ED019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62ECE7"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552714B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575360B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B12B7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BDD1A73"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3C4C535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5725245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46EFF63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7EC6A42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594612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85F1DA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4019AB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C99FCEE"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A89201C"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302EC" w14:paraId="749BCE14" w14:textId="77777777" w:rsidTr="000302EC">
        <w:tc>
          <w:tcPr>
            <w:tcW w:w="3402" w:type="dxa"/>
          </w:tcPr>
          <w:p w14:paraId="1AF77943"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14:paraId="22F3CFE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7B1B6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53D7BD8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8F906F"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1CA4AD5F"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0302EC" w14:paraId="2B2F65E5" w14:textId="77777777" w:rsidTr="000302EC">
        <w:tc>
          <w:tcPr>
            <w:tcW w:w="3402" w:type="dxa"/>
          </w:tcPr>
          <w:p w14:paraId="183DDACA"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14:paraId="17FF451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0A1E55"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A3A655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4E98D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4B4374"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167ABEE"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14:paraId="313BADC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14:paraId="5987009D"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14:paraId="79EF05D8" w14:textId="77777777" w:rsidTr="000302EC">
        <w:tc>
          <w:tcPr>
            <w:tcW w:w="3402" w:type="dxa"/>
          </w:tcPr>
          <w:p w14:paraId="5464DA62"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14:paraId="3C1AB36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621D8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A14E34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60A71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F7C877"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D281A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14:paraId="3EC3D5D4"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14:paraId="7A1430A4" w14:textId="77777777" w:rsidTr="000302EC">
        <w:tc>
          <w:tcPr>
            <w:tcW w:w="3402" w:type="dxa"/>
          </w:tcPr>
          <w:p w14:paraId="61C03BE2"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14:paraId="26C6361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15631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14:paraId="58879B02"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5528F4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14:paraId="2B4F00FE"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14:paraId="10E5C93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6544FB"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0302EC" w14:paraId="2034624A" w14:textId="77777777" w:rsidTr="000302EC">
        <w:tc>
          <w:tcPr>
            <w:tcW w:w="3402" w:type="dxa"/>
          </w:tcPr>
          <w:p w14:paraId="739AED26"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1988C87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7F21D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3B433B0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3C85A3"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35DF8EF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5C7D5268"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CF391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7ECE3B5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48C7487B"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302EC" w14:paraId="09F7B62F" w14:textId="77777777" w:rsidTr="000302EC">
        <w:tc>
          <w:tcPr>
            <w:tcW w:w="3402" w:type="dxa"/>
          </w:tcPr>
          <w:p w14:paraId="14AB6EED"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0FCB3CD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2EA97B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7CCA3DF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B8E0D6"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50965EE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33C40383"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C77D8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5D275BB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653C0"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14:paraId="3E747BAA" w14:textId="77777777" w:rsidTr="000302EC">
        <w:tc>
          <w:tcPr>
            <w:tcW w:w="3402" w:type="dxa"/>
          </w:tcPr>
          <w:p w14:paraId="7F14DCD9"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5E695E6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B56782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F4BF32B"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FBC764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2C12BB2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65A322A2"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14:paraId="56B2C87B" w14:textId="77777777" w:rsidTr="000302EC">
        <w:tc>
          <w:tcPr>
            <w:tcW w:w="3402" w:type="dxa"/>
          </w:tcPr>
          <w:p w14:paraId="15B9084B"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767FEF6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10FBB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794A014"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CDCC8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612BFF6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6FF2F520"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14:paraId="79081266" w14:textId="77777777" w:rsidTr="000302EC">
        <w:tc>
          <w:tcPr>
            <w:tcW w:w="3402" w:type="dxa"/>
          </w:tcPr>
          <w:p w14:paraId="23C1FA44"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14:paraId="63AAC58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6919D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012589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DCF41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8C02E6"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B57F968"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302EC" w14:paraId="6B28DC52" w14:textId="77777777" w:rsidTr="000302EC">
        <w:tc>
          <w:tcPr>
            <w:tcW w:w="3402" w:type="dxa"/>
          </w:tcPr>
          <w:p w14:paraId="45B6CA6A"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10802BF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024367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284A5DD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7FF603E"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2B1C018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6C72FA5E"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FBEB0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087511C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0E38317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CCEC68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43A3CFA9"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7E626853"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2049218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3097142D"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2EEDD2A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74B7DF8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4D075672"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8C3ECA"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8518A05"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302EC" w14:paraId="0C5DEFB9" w14:textId="77777777" w:rsidTr="000302EC">
        <w:tc>
          <w:tcPr>
            <w:tcW w:w="3402" w:type="dxa"/>
          </w:tcPr>
          <w:p w14:paraId="19993565"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14:paraId="25A2240F"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4E080C"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4497A1D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282A52"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07EC3946"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0302EC" w14:paraId="6C45B2EB" w14:textId="77777777" w:rsidTr="000302EC">
        <w:tc>
          <w:tcPr>
            <w:tcW w:w="3402" w:type="dxa"/>
          </w:tcPr>
          <w:p w14:paraId="0AC25604"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14:paraId="5C6A87B5"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E503B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5CB8E71"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24698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8F15022"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9C1E5D"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0302EC" w14:paraId="7A133AB7" w14:textId="77777777" w:rsidTr="000302EC">
        <w:tc>
          <w:tcPr>
            <w:tcW w:w="3402" w:type="dxa"/>
          </w:tcPr>
          <w:p w14:paraId="48EDD91B"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67AEC4B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BC72A6"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7687148E"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372C8C04"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430435AB"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138BAE27"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A4B727"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0302EC" w14:paraId="3BF95693" w14:textId="77777777" w:rsidTr="000302EC">
        <w:tc>
          <w:tcPr>
            <w:tcW w:w="3402" w:type="dxa"/>
          </w:tcPr>
          <w:p w14:paraId="4EC07FBB"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14:paraId="49F10F83"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ECE19E"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D9839BE"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EC3BF0"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14:paraId="28C44114"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015C68" w14:textId="77777777"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14:paraId="2B42C7D7" w14:textId="77777777"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14:paraId="677B2C94" w14:textId="77777777" w:rsidR="00BA50BE" w:rsidRPr="000302EC" w:rsidRDefault="00BA50BE"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A50BE" w:rsidRPr="000302EC" w:rsidSect="000302E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D0CC5" w14:textId="77777777" w:rsidR="00CB247F" w:rsidRDefault="00CB247F" w:rsidP="000302EC">
      <w:pPr>
        <w:spacing w:line="240" w:lineRule="auto"/>
      </w:pPr>
      <w:r>
        <w:separator/>
      </w:r>
    </w:p>
  </w:endnote>
  <w:endnote w:type="continuationSeparator" w:id="0">
    <w:p w14:paraId="0299EDAE" w14:textId="77777777" w:rsidR="00CB247F" w:rsidRDefault="00CB247F" w:rsidP="000302EC">
      <w:pPr>
        <w:spacing w:line="240" w:lineRule="auto"/>
      </w:pPr>
      <w:r>
        <w:continuationSeparator/>
      </w:r>
    </w:p>
  </w:endnote>
  <w:endnote w:type="continuationNotice" w:id="1">
    <w:p w14:paraId="3AA35E0E" w14:textId="77777777" w:rsidR="00CB247F" w:rsidRDefault="00CB24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B6100" w14:textId="77777777" w:rsidR="000302EC" w:rsidRDefault="000302E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1C555" w14:textId="70575766" w:rsidR="000302EC" w:rsidRPr="000302EC" w:rsidRDefault="000302EC" w:rsidP="000302E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5" w:author="w18361" w:date="2012-07-31T10:05:00Z">
      <w:r w:rsidR="00873169">
        <w:rPr>
          <w:rFonts w:ascii="Arial" w:hAnsi="Arial" w:cs="Arial"/>
          <w:noProof/>
          <w:sz w:val="16"/>
        </w:rPr>
        <w:delText>10. maj</w:delText>
      </w:r>
    </w:del>
    <w:ins w:id="36" w:author="w18361" w:date="2012-07-31T10:05:00Z">
      <w:r>
        <w:rPr>
          <w:rFonts w:ascii="Arial" w:hAnsi="Arial" w:cs="Arial"/>
          <w:noProof/>
          <w:sz w:val="16"/>
        </w:rPr>
        <w:t>31. juli</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C3D0B">
      <w:rPr>
        <w:rFonts w:ascii="Arial" w:hAnsi="Arial" w:cs="Arial"/>
        <w:noProof/>
        <w:sz w:val="16"/>
      </w:rPr>
      <w:t>1</w:t>
    </w:r>
    <w:r>
      <w:rPr>
        <w:rFonts w:ascii="Arial" w:hAnsi="Arial" w:cs="Arial"/>
        <w:sz w:val="16"/>
      </w:rPr>
      <w:fldChar w:fldCharType="end"/>
    </w:r>
    <w:r>
      <w:rPr>
        <w:rFonts w:ascii="Arial" w:hAnsi="Arial" w:cs="Arial"/>
        <w:sz w:val="16"/>
      </w:rPr>
      <w:t xml:space="preserve"> af </w:t>
    </w:r>
    <w:r w:rsidR="00CB247F">
      <w:fldChar w:fldCharType="begin"/>
    </w:r>
    <w:r w:rsidR="00CB247F">
      <w:instrText xml:space="preserve"> NUMPAGES  \* MERGEFORMAT </w:instrText>
    </w:r>
    <w:r w:rsidR="00CB247F">
      <w:fldChar w:fldCharType="separate"/>
    </w:r>
    <w:r w:rsidR="004C3D0B" w:rsidRPr="004C3D0B">
      <w:rPr>
        <w:rFonts w:ascii="Arial" w:hAnsi="Arial" w:cs="Arial"/>
        <w:noProof/>
        <w:sz w:val="16"/>
      </w:rPr>
      <w:t>3</w:t>
    </w:r>
    <w:r w:rsidR="00CB247F">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C007A" w14:textId="77777777" w:rsidR="000302EC" w:rsidRDefault="000302E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81801" w14:textId="77777777" w:rsidR="00CB247F" w:rsidRDefault="00CB247F" w:rsidP="000302EC">
      <w:pPr>
        <w:spacing w:line="240" w:lineRule="auto"/>
      </w:pPr>
      <w:r>
        <w:separator/>
      </w:r>
    </w:p>
  </w:footnote>
  <w:footnote w:type="continuationSeparator" w:id="0">
    <w:p w14:paraId="786B8211" w14:textId="77777777" w:rsidR="00CB247F" w:rsidRDefault="00CB247F" w:rsidP="000302EC">
      <w:pPr>
        <w:spacing w:line="240" w:lineRule="auto"/>
      </w:pPr>
      <w:r>
        <w:continuationSeparator/>
      </w:r>
    </w:p>
  </w:footnote>
  <w:footnote w:type="continuationNotice" w:id="1">
    <w:p w14:paraId="25C7419D" w14:textId="77777777" w:rsidR="00CB247F" w:rsidRDefault="00CB247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A082C" w14:textId="77777777" w:rsidR="000302EC" w:rsidRDefault="000302E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70BFA" w14:textId="77777777" w:rsidR="000302EC" w:rsidRPr="000302EC" w:rsidRDefault="000302EC" w:rsidP="000302EC">
    <w:pPr>
      <w:pStyle w:val="Sidehoved"/>
      <w:jc w:val="center"/>
      <w:rPr>
        <w:rFonts w:ascii="Arial" w:hAnsi="Arial" w:cs="Arial"/>
      </w:rPr>
    </w:pPr>
    <w:r w:rsidRPr="000302EC">
      <w:rPr>
        <w:rFonts w:ascii="Arial" w:hAnsi="Arial" w:cs="Arial"/>
      </w:rPr>
      <w:t>Servicebeskrivelse</w:t>
    </w:r>
  </w:p>
  <w:p w14:paraId="180361DF" w14:textId="77777777" w:rsidR="000302EC" w:rsidRPr="000302EC" w:rsidRDefault="000302EC" w:rsidP="000302E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E855C" w14:textId="77777777" w:rsidR="000302EC" w:rsidRDefault="000302E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595E3" w14:textId="77777777" w:rsidR="000302EC" w:rsidRDefault="000302EC" w:rsidP="000302EC">
    <w:pPr>
      <w:pStyle w:val="Sidehoved"/>
      <w:jc w:val="center"/>
      <w:rPr>
        <w:rFonts w:ascii="Arial" w:hAnsi="Arial" w:cs="Arial"/>
      </w:rPr>
    </w:pPr>
    <w:r>
      <w:rPr>
        <w:rFonts w:ascii="Arial" w:hAnsi="Arial" w:cs="Arial"/>
      </w:rPr>
      <w:t>Data elementer</w:t>
    </w:r>
  </w:p>
  <w:p w14:paraId="1863EEAC" w14:textId="77777777" w:rsidR="000302EC" w:rsidRPr="000302EC" w:rsidRDefault="000302EC" w:rsidP="000302E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A5A47"/>
    <w:multiLevelType w:val="multilevel"/>
    <w:tmpl w:val="009EE9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4B37486D"/>
    <w:multiLevelType w:val="multilevel"/>
    <w:tmpl w:val="10BC64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0302EC"/>
    <w:rsid w:val="000302EC"/>
    <w:rsid w:val="001D2DD6"/>
    <w:rsid w:val="004C3D0B"/>
    <w:rsid w:val="00873169"/>
    <w:rsid w:val="008C4354"/>
    <w:rsid w:val="00BA50BE"/>
    <w:rsid w:val="00CB24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BE"/>
    <w:pPr>
      <w:spacing w:after="0"/>
    </w:pPr>
  </w:style>
  <w:style w:type="paragraph" w:styleId="Overskrift1">
    <w:name w:val="heading 1"/>
    <w:basedOn w:val="Normal"/>
    <w:next w:val="Normal"/>
    <w:link w:val="Overskrift1Tegn"/>
    <w:autoRedefine/>
    <w:uiPriority w:val="9"/>
    <w:qFormat/>
    <w:rsid w:val="004C3D0B"/>
    <w:pPr>
      <w:keepLines/>
      <w:numPr>
        <w:numId w:val="1"/>
      </w:numPr>
      <w:spacing w:after="360" w:line="240" w:lineRule="auto"/>
      <w:outlineLvl w:val="0"/>
      <w:pPrChange w:id="0" w:author="w18361" w:date="2012-07-31T10:05: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7-31T10:05: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4C3D0B"/>
    <w:pPr>
      <w:keepLines/>
      <w:numPr>
        <w:ilvl w:val="1"/>
        <w:numId w:val="1"/>
      </w:numPr>
      <w:suppressAutoHyphens/>
      <w:spacing w:line="240" w:lineRule="auto"/>
      <w:outlineLvl w:val="1"/>
      <w:pPrChange w:id="1" w:author="w18361" w:date="2012-07-31T10:05: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7-31T10:05: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4C3D0B"/>
    <w:pPr>
      <w:keepNext/>
      <w:keepLines/>
      <w:numPr>
        <w:ilvl w:val="2"/>
        <w:numId w:val="1"/>
      </w:numPr>
      <w:spacing w:before="200"/>
      <w:outlineLvl w:val="2"/>
      <w:pPrChange w:id="2" w:author="w18361" w:date="2012-07-31T10:05: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7-31T10:05: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4C3D0B"/>
    <w:pPr>
      <w:keepNext/>
      <w:keepLines/>
      <w:numPr>
        <w:ilvl w:val="3"/>
        <w:numId w:val="1"/>
      </w:numPr>
      <w:spacing w:before="200"/>
      <w:outlineLvl w:val="3"/>
      <w:pPrChange w:id="3" w:author="w18361" w:date="2012-07-31T10:05: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7-31T10:05: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4C3D0B"/>
    <w:pPr>
      <w:keepNext/>
      <w:keepLines/>
      <w:numPr>
        <w:ilvl w:val="4"/>
        <w:numId w:val="1"/>
      </w:numPr>
      <w:spacing w:before="200"/>
      <w:outlineLvl w:val="4"/>
      <w:pPrChange w:id="4" w:author="w18361" w:date="2012-07-31T10:05: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7-31T10:05: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4C3D0B"/>
    <w:pPr>
      <w:keepNext/>
      <w:keepLines/>
      <w:numPr>
        <w:ilvl w:val="5"/>
        <w:numId w:val="1"/>
      </w:numPr>
      <w:spacing w:before="200"/>
      <w:outlineLvl w:val="5"/>
      <w:pPrChange w:id="5" w:author="w18361" w:date="2012-07-31T10:05: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7-31T10:05: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4C3D0B"/>
    <w:pPr>
      <w:keepNext/>
      <w:keepLines/>
      <w:numPr>
        <w:ilvl w:val="6"/>
        <w:numId w:val="1"/>
      </w:numPr>
      <w:spacing w:before="200"/>
      <w:outlineLvl w:val="6"/>
      <w:pPrChange w:id="6" w:author="w18361" w:date="2012-07-31T10:05: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7-31T10:05: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4C3D0B"/>
    <w:pPr>
      <w:keepNext/>
      <w:keepLines/>
      <w:numPr>
        <w:ilvl w:val="7"/>
        <w:numId w:val="1"/>
      </w:numPr>
      <w:spacing w:before="200"/>
      <w:outlineLvl w:val="7"/>
      <w:pPrChange w:id="7" w:author="w18361" w:date="2012-07-31T10:05: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7-31T10:05: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4C3D0B"/>
    <w:pPr>
      <w:keepNext/>
      <w:keepLines/>
      <w:numPr>
        <w:ilvl w:val="8"/>
        <w:numId w:val="1"/>
      </w:numPr>
      <w:spacing w:before="200"/>
      <w:outlineLvl w:val="8"/>
      <w:pPrChange w:id="8" w:author="w18361" w:date="2012-07-31T10:05: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7-31T10:05: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02E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02E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02E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02E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02E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2E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2E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2E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2E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2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02EC"/>
    <w:rPr>
      <w:rFonts w:ascii="Arial" w:hAnsi="Arial" w:cs="Arial"/>
      <w:b/>
      <w:sz w:val="30"/>
    </w:rPr>
  </w:style>
  <w:style w:type="paragraph" w:customStyle="1" w:styleId="Overskrift211pkt">
    <w:name w:val="Overskrift 2 + 11 pkt"/>
    <w:basedOn w:val="Normal"/>
    <w:link w:val="Overskrift211pktTegn"/>
    <w:rsid w:val="000302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2EC"/>
    <w:rPr>
      <w:rFonts w:ascii="Arial" w:hAnsi="Arial" w:cs="Arial"/>
      <w:b/>
    </w:rPr>
  </w:style>
  <w:style w:type="paragraph" w:customStyle="1" w:styleId="Normal11">
    <w:name w:val="Normal + 11"/>
    <w:basedOn w:val="Normal"/>
    <w:link w:val="Normal11Tegn"/>
    <w:rsid w:val="000302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02EC"/>
    <w:rPr>
      <w:rFonts w:ascii="Times New Roman" w:hAnsi="Times New Roman" w:cs="Times New Roman"/>
    </w:rPr>
  </w:style>
  <w:style w:type="paragraph" w:styleId="Sidehoved">
    <w:name w:val="header"/>
    <w:basedOn w:val="Normal"/>
    <w:link w:val="SidehovedTegn"/>
    <w:uiPriority w:val="99"/>
    <w:semiHidden/>
    <w:unhideWhenUsed/>
    <w:rsid w:val="000302E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302EC"/>
  </w:style>
  <w:style w:type="paragraph" w:styleId="Sidefod">
    <w:name w:val="footer"/>
    <w:basedOn w:val="Normal"/>
    <w:link w:val="SidefodTegn"/>
    <w:uiPriority w:val="99"/>
    <w:semiHidden/>
    <w:unhideWhenUsed/>
    <w:rsid w:val="000302E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302EC"/>
  </w:style>
  <w:style w:type="paragraph" w:styleId="Markeringsbobletekst">
    <w:name w:val="Balloon Text"/>
    <w:basedOn w:val="Normal"/>
    <w:link w:val="MarkeringsbobletekstTegn"/>
    <w:uiPriority w:val="99"/>
    <w:semiHidden/>
    <w:unhideWhenUsed/>
    <w:rsid w:val="004C3D0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C3D0B"/>
    <w:rPr>
      <w:rFonts w:ascii="Tahoma" w:hAnsi="Tahoma" w:cs="Tahoma"/>
      <w:sz w:val="16"/>
      <w:szCs w:val="16"/>
    </w:rPr>
  </w:style>
  <w:style w:type="paragraph" w:styleId="Korrektur">
    <w:name w:val="Revision"/>
    <w:hidden/>
    <w:uiPriority w:val="99"/>
    <w:semiHidden/>
    <w:rsid w:val="004C3D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BE"/>
    <w:pPr>
      <w:spacing w:after="0"/>
    </w:pPr>
  </w:style>
  <w:style w:type="paragraph" w:styleId="Overskrift1">
    <w:name w:val="heading 1"/>
    <w:basedOn w:val="Normal"/>
    <w:next w:val="Normal"/>
    <w:link w:val="Overskrift1Tegn"/>
    <w:autoRedefine/>
    <w:uiPriority w:val="9"/>
    <w:qFormat/>
    <w:rsid w:val="004C3D0B"/>
    <w:pPr>
      <w:keepLines/>
      <w:numPr>
        <w:numId w:val="1"/>
      </w:numPr>
      <w:spacing w:after="360" w:line="240" w:lineRule="auto"/>
      <w:outlineLvl w:val="0"/>
      <w:pPrChange w:id="9" w:author="w18361" w:date="2012-07-31T10:05: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7-31T10:05: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4C3D0B"/>
    <w:pPr>
      <w:keepLines/>
      <w:numPr>
        <w:ilvl w:val="1"/>
        <w:numId w:val="1"/>
      </w:numPr>
      <w:suppressAutoHyphens/>
      <w:spacing w:line="240" w:lineRule="auto"/>
      <w:outlineLvl w:val="1"/>
      <w:pPrChange w:id="10" w:author="w18361" w:date="2012-07-31T10:05: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7-31T10:05: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4C3D0B"/>
    <w:pPr>
      <w:keepNext/>
      <w:keepLines/>
      <w:numPr>
        <w:ilvl w:val="2"/>
        <w:numId w:val="1"/>
      </w:numPr>
      <w:spacing w:before="200"/>
      <w:outlineLvl w:val="2"/>
      <w:pPrChange w:id="11" w:author="w18361" w:date="2012-07-31T10:05: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7-31T10:05: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4C3D0B"/>
    <w:pPr>
      <w:keepNext/>
      <w:keepLines/>
      <w:numPr>
        <w:ilvl w:val="3"/>
        <w:numId w:val="1"/>
      </w:numPr>
      <w:spacing w:before="200"/>
      <w:outlineLvl w:val="3"/>
      <w:pPrChange w:id="12" w:author="w18361" w:date="2012-07-31T10:05: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7-31T10:05: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4C3D0B"/>
    <w:pPr>
      <w:keepNext/>
      <w:keepLines/>
      <w:numPr>
        <w:ilvl w:val="4"/>
        <w:numId w:val="1"/>
      </w:numPr>
      <w:spacing w:before="200"/>
      <w:outlineLvl w:val="4"/>
      <w:pPrChange w:id="13" w:author="w18361" w:date="2012-07-31T10:05: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7-31T10:05: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4C3D0B"/>
    <w:pPr>
      <w:keepNext/>
      <w:keepLines/>
      <w:numPr>
        <w:ilvl w:val="5"/>
        <w:numId w:val="1"/>
      </w:numPr>
      <w:spacing w:before="200"/>
      <w:outlineLvl w:val="5"/>
      <w:pPrChange w:id="14" w:author="w18361" w:date="2012-07-31T10:05: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7-31T10:05: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4C3D0B"/>
    <w:pPr>
      <w:keepNext/>
      <w:keepLines/>
      <w:numPr>
        <w:ilvl w:val="6"/>
        <w:numId w:val="1"/>
      </w:numPr>
      <w:spacing w:before="200"/>
      <w:outlineLvl w:val="6"/>
      <w:pPrChange w:id="15" w:author="w18361" w:date="2012-07-31T10:05: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7-31T10:05: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4C3D0B"/>
    <w:pPr>
      <w:keepNext/>
      <w:keepLines/>
      <w:numPr>
        <w:ilvl w:val="7"/>
        <w:numId w:val="1"/>
      </w:numPr>
      <w:spacing w:before="200"/>
      <w:outlineLvl w:val="7"/>
      <w:pPrChange w:id="16" w:author="w18361" w:date="2012-07-31T10:05: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7-31T10:05: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4C3D0B"/>
    <w:pPr>
      <w:keepNext/>
      <w:keepLines/>
      <w:numPr>
        <w:ilvl w:val="8"/>
        <w:numId w:val="1"/>
      </w:numPr>
      <w:spacing w:before="200"/>
      <w:outlineLvl w:val="8"/>
      <w:pPrChange w:id="17" w:author="w18361" w:date="2012-07-31T10:05: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7-31T10:05: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02E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02E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02E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02E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02E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2E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2E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2E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2E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2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02EC"/>
    <w:rPr>
      <w:rFonts w:ascii="Arial" w:hAnsi="Arial" w:cs="Arial"/>
      <w:b/>
      <w:sz w:val="30"/>
    </w:rPr>
  </w:style>
  <w:style w:type="paragraph" w:customStyle="1" w:styleId="Overskrift211pkt">
    <w:name w:val="Overskrift 2 + 11 pkt"/>
    <w:basedOn w:val="Normal"/>
    <w:link w:val="Overskrift211pktTegn"/>
    <w:rsid w:val="000302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2EC"/>
    <w:rPr>
      <w:rFonts w:ascii="Arial" w:hAnsi="Arial" w:cs="Arial"/>
      <w:b/>
    </w:rPr>
  </w:style>
  <w:style w:type="paragraph" w:customStyle="1" w:styleId="Normal11">
    <w:name w:val="Normal + 11"/>
    <w:basedOn w:val="Normal"/>
    <w:link w:val="Normal11Tegn"/>
    <w:rsid w:val="000302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02EC"/>
    <w:rPr>
      <w:rFonts w:ascii="Times New Roman" w:hAnsi="Times New Roman" w:cs="Times New Roman"/>
    </w:rPr>
  </w:style>
  <w:style w:type="paragraph" w:styleId="Sidehoved">
    <w:name w:val="header"/>
    <w:basedOn w:val="Normal"/>
    <w:link w:val="SidehovedTegn"/>
    <w:uiPriority w:val="99"/>
    <w:semiHidden/>
    <w:unhideWhenUsed/>
    <w:rsid w:val="000302E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302EC"/>
  </w:style>
  <w:style w:type="paragraph" w:styleId="Sidefod">
    <w:name w:val="footer"/>
    <w:basedOn w:val="Normal"/>
    <w:link w:val="SidefodTegn"/>
    <w:uiPriority w:val="99"/>
    <w:semiHidden/>
    <w:unhideWhenUsed/>
    <w:rsid w:val="000302E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302EC"/>
  </w:style>
  <w:style w:type="paragraph" w:styleId="Markeringsbobletekst">
    <w:name w:val="Balloon Text"/>
    <w:basedOn w:val="Normal"/>
    <w:link w:val="MarkeringsbobletekstTegn"/>
    <w:uiPriority w:val="99"/>
    <w:semiHidden/>
    <w:unhideWhenUsed/>
    <w:rsid w:val="004C3D0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C3D0B"/>
    <w:rPr>
      <w:rFonts w:ascii="Tahoma" w:hAnsi="Tahoma" w:cs="Tahoma"/>
      <w:sz w:val="16"/>
      <w:szCs w:val="16"/>
    </w:rPr>
  </w:style>
  <w:style w:type="paragraph" w:styleId="Korrektur">
    <w:name w:val="Revision"/>
    <w:hidden/>
    <w:uiPriority w:val="99"/>
    <w:semiHidden/>
    <w:rsid w:val="004C3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6F7BA90-6D5A-4DF3-AB6E-E4D80CE82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6326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2012-07-31T07:42:00Z</dcterms:created>
  <dcterms:modified xsi:type="dcterms:W3CDTF">2012-07-31T08:05:00Z</dcterms:modified>
</cp:coreProperties>
</file>