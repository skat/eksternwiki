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05EAB" w14:textId="77777777" w:rsidR="009366A3" w:rsidRDefault="009366A3" w:rsidP="0093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8" w:name="_GoBack"/>
      <w:bookmarkEnd w:id="18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366A3" w14:paraId="46A03711" w14:textId="77777777" w:rsidTr="009366A3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68ACC220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66A3" w14:paraId="7E3567DD" w14:textId="77777777" w:rsidTr="009366A3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0B6D612B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366A3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9366A3" w14:paraId="17343672" w14:textId="77777777" w:rsidTr="009366A3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1DE80CB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FFFE129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66DAD93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8A8A569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8DE9226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D998FF3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366A3" w14:paraId="1AFA30C4" w14:textId="77777777" w:rsidTr="009366A3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49196CBC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6F6D4069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4D4CED5C" w14:textId="243FEC9A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19" w:author="w18361" w:date="2012-07-31T10:03:00Z">
              <w:r w:rsidR="001C363B">
                <w:rPr>
                  <w:rFonts w:ascii="Arial" w:hAnsi="Arial" w:cs="Arial"/>
                  <w:sz w:val="18"/>
                </w:rPr>
                <w:delText>0</w:delText>
              </w:r>
            </w:del>
            <w:ins w:id="20" w:author="w18361" w:date="2012-07-31T10:03:00Z">
              <w:r>
                <w:rPr>
                  <w:rFonts w:ascii="Arial" w:hAnsi="Arial" w:cs="Arial"/>
                  <w:sz w:val="18"/>
                </w:rPr>
                <w:t>1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1B3ACDF2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39FB897E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01D672AE" w14:textId="43649ED8" w:rsidR="009366A3" w:rsidRPr="009366A3" w:rsidRDefault="001C363B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1" w:author="w18361" w:date="2012-07-31T10:03:00Z">
              <w:r>
                <w:rPr>
                  <w:rFonts w:ascii="Arial" w:hAnsi="Arial" w:cs="Arial"/>
                  <w:sz w:val="18"/>
                </w:rPr>
                <w:delText>25-5-2011</w:delText>
              </w:r>
            </w:del>
            <w:ins w:id="22" w:author="w18361" w:date="2012-07-31T10:03:00Z">
              <w:r w:rsidR="009366A3">
                <w:rPr>
                  <w:rFonts w:ascii="Arial" w:hAnsi="Arial" w:cs="Arial"/>
                  <w:sz w:val="18"/>
                </w:rPr>
                <w:t>31-7-2012</w:t>
              </w:r>
            </w:ins>
          </w:p>
        </w:tc>
      </w:tr>
      <w:tr w:rsidR="009366A3" w14:paraId="6BCD37F4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B2D817C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366A3" w14:paraId="033EB231" w14:textId="77777777" w:rsidTr="009366A3">
        <w:trPr>
          <w:trHeight w:val="283"/>
        </w:trPr>
        <w:tc>
          <w:tcPr>
            <w:tcW w:w="10345" w:type="dxa"/>
            <w:gridSpan w:val="6"/>
            <w:vAlign w:val="center"/>
          </w:tcPr>
          <w:p w14:paraId="3AE8778A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9366A3" w14:paraId="0F37CFE0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746B91A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366A3" w14:paraId="7159B09F" w14:textId="77777777" w:rsidTr="009366A3">
        <w:trPr>
          <w:trHeight w:val="283"/>
        </w:trPr>
        <w:tc>
          <w:tcPr>
            <w:tcW w:w="10345" w:type="dxa"/>
            <w:gridSpan w:val="6"/>
          </w:tcPr>
          <w:p w14:paraId="6B2E7C0B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6A3" w14:paraId="75176E49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8D9C2EB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366A3" w14:paraId="3A6B7420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EEEDA36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14:paraId="4C360E7A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0D63563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</w:p>
          <w:p w14:paraId="44CAF35A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14:paraId="38E69C1D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14:paraId="01FFC4E7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" w:author="w18361" w:date="2012-07-31T10:03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  <w:p w14:paraId="4C318684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" w:author="w18361" w:date="2012-07-31T10:03:00Z"/>
                <w:rFonts w:ascii="Arial" w:hAnsi="Arial" w:cs="Arial"/>
                <w:sz w:val="18"/>
              </w:rPr>
            </w:pPr>
          </w:p>
          <w:p w14:paraId="2302636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" w:author="w18361" w:date="2012-07-31T10:03:00Z"/>
                <w:rFonts w:ascii="Arial" w:hAnsi="Arial" w:cs="Arial"/>
                <w:sz w:val="18"/>
              </w:rPr>
            </w:pPr>
            <w:ins w:id="26" w:author="w18361" w:date="2012-07-31T10:03:00Z">
              <w:r>
                <w:rPr>
                  <w:rFonts w:ascii="Arial" w:hAnsi="Arial" w:cs="Arial"/>
                  <w:sz w:val="18"/>
                </w:rPr>
                <w:t>OpkrævningBetalingOrdningSaldo =&gt; Returneres med negativt fortegn.</w:t>
              </w:r>
            </w:ins>
          </w:p>
          <w:p w14:paraId="2DAD258A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" w:author="w18361" w:date="2012-07-31T10:03:00Z"/>
                <w:rFonts w:ascii="Arial" w:hAnsi="Arial" w:cs="Arial"/>
                <w:sz w:val="18"/>
              </w:rPr>
            </w:pPr>
            <w:ins w:id="28" w:author="w18361" w:date="2012-07-31T10:03:00Z">
              <w:r>
                <w:rPr>
                  <w:rFonts w:ascii="Arial" w:hAnsi="Arial" w:cs="Arial"/>
                  <w:sz w:val="18"/>
                </w:rPr>
                <w:t>OpkrævningBetalingOrdningOprindeligBeløb =&gt; Returneres med negativt fortegn.</w:t>
              </w:r>
            </w:ins>
          </w:p>
          <w:p w14:paraId="6685E9E9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6A3" w14:paraId="4B9DA7B5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4752B95B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366A3" w14:paraId="442DC754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7A37A7D0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366A3" w14:paraId="08F68B2A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B44C998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9366A3" w14:paraId="0F369A71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5456D8C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8882E8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14:paraId="2712B91A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453E47A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7170E17A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1286F843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14:paraId="5EEEEE3E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366A3" w14:paraId="0253D2CA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3CCF9354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366A3" w14:paraId="3CC496FF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4CA379E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9366A3" w14:paraId="5B1F52B5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CE18303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26BE3C7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14:paraId="100E3365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BD664F7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3AEBFED8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14:paraId="0A9C7745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2F983A87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14:paraId="7E0A2A2D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700F815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14:paraId="2B3A2183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14:paraId="702456EF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14:paraId="3D27FF71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14:paraId="427F6C31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14:paraId="2D665AFC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14:paraId="4ABD3E74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911B7DD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17C77D51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366A3" w14:paraId="42EE16CD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BB4D221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366A3" w14:paraId="2FA094E8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2ED9602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9366A3" w14:paraId="2E012BF5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E7D5B61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A275C92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0317400F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9366A3" w14:paraId="679D2120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E002BCC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366A3" w14:paraId="79E7C1BB" w14:textId="77777777" w:rsidTr="009366A3"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14:paraId="120CB7BF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afbryd betalingsordning i Use Case "11.01 Afbryd betalingsordning (web)"</w:t>
            </w:r>
          </w:p>
          <w:p w14:paraId="0CF1DC2D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987042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opret/rediger betalingsordning i Use Case "11.03 Opret eller rediger betalingsordning (web)"</w:t>
            </w:r>
          </w:p>
          <w:p w14:paraId="34175983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ED1BFA4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menupunkt rediger betalingsordning i Use Case "11.03 Opret eller rediger betalingsordning (web)"</w:t>
            </w:r>
          </w:p>
          <w:p w14:paraId="4FB1FA9A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B001054" w14:textId="77777777" w:rsidR="009366A3" w:rsidRDefault="009366A3" w:rsidP="0093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366A3" w:rsidSect="009366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5C7F47D9" w14:textId="77777777" w:rsidR="009366A3" w:rsidRDefault="009366A3" w:rsidP="0093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366A3" w14:paraId="2ED096E4" w14:textId="77777777" w:rsidTr="009366A3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19F427CD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46A7A064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27C0E9A8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366A3" w14:paraId="287C0373" w14:textId="77777777" w:rsidTr="009366A3">
        <w:tc>
          <w:tcPr>
            <w:tcW w:w="3402" w:type="dxa"/>
          </w:tcPr>
          <w:p w14:paraId="13397FE6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14:paraId="1FEC5095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7DC162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14:paraId="614BC970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14:paraId="337BA8A7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14:paraId="2A01D5C7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372F53B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14:paraId="0C36AC48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9366A3" w14:paraId="641FE231" w14:textId="77777777" w:rsidTr="009366A3">
        <w:tc>
          <w:tcPr>
            <w:tcW w:w="3402" w:type="dxa"/>
          </w:tcPr>
          <w:p w14:paraId="389D1C95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7E5E56B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432B655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28897F5F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DE82499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0DD0C732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1D7672D4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366A3" w14:paraId="284AAD40" w14:textId="77777777" w:rsidTr="009366A3">
        <w:tc>
          <w:tcPr>
            <w:tcW w:w="3402" w:type="dxa"/>
          </w:tcPr>
          <w:p w14:paraId="36354DF7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35FCC03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C67D740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14:paraId="76B98C16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7402007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14:paraId="021985F0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2833F00D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B8CEE7A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18A5A14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2529DED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5257A099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06B8DF08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7D50FA63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26A2A8EB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49370A13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5F8A5869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596EA85B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053DA0B3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366A3" w14:paraId="4D5CA654" w14:textId="77777777" w:rsidTr="009366A3">
        <w:tc>
          <w:tcPr>
            <w:tcW w:w="3402" w:type="dxa"/>
          </w:tcPr>
          <w:p w14:paraId="53E528E5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14:paraId="195EBF52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2DE765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14:paraId="0B6FDC3A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D605C02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14:paraId="54B6A8B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  <w:p w14:paraId="7E747010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3FC1D5B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09FF1C88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Misligeholdt Afbrydt Manuelt</w:t>
            </w:r>
          </w:p>
          <w:p w14:paraId="1AF6332C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Misligeholdt Afbrudt via rykker</w:t>
            </w:r>
          </w:p>
          <w:p w14:paraId="7215E770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Fejloprettelse.</w:t>
            </w:r>
          </w:p>
        </w:tc>
      </w:tr>
      <w:tr w:rsidR="009366A3" w14:paraId="39B5CD69" w14:textId="77777777" w:rsidTr="009366A3">
        <w:tc>
          <w:tcPr>
            <w:tcW w:w="3402" w:type="dxa"/>
          </w:tcPr>
          <w:p w14:paraId="7665BAE8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14:paraId="37C040A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57E2A5A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14:paraId="342BA20D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8F4A105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2BD1FD8E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31F90807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9366A3" w14:paraId="75FAE858" w14:textId="77777777" w:rsidTr="009366A3">
        <w:tc>
          <w:tcPr>
            <w:tcW w:w="3402" w:type="dxa"/>
          </w:tcPr>
          <w:p w14:paraId="0E95F8F5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14:paraId="2A7C913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7DCC0E2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14:paraId="3AE04AE9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9A697F2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17200DD0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43BE9172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14:paraId="00DE94B1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6A3" w14:paraId="70587750" w14:textId="77777777" w:rsidTr="009366A3">
        <w:tc>
          <w:tcPr>
            <w:tcW w:w="3402" w:type="dxa"/>
          </w:tcPr>
          <w:p w14:paraId="35B071F4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14:paraId="4D1077E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BD5BA95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14:paraId="2163A6CB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7028A39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14:paraId="077D6355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9366A3" w14:paraId="1D9AC867" w14:textId="77777777" w:rsidTr="009366A3">
        <w:tc>
          <w:tcPr>
            <w:tcW w:w="3402" w:type="dxa"/>
          </w:tcPr>
          <w:p w14:paraId="0CE62430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14:paraId="7406FD1B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B28F370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14:paraId="7D0FE879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6567386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9366A3" w14:paraId="35F0F928" w14:textId="77777777" w:rsidTr="009366A3">
        <w:tc>
          <w:tcPr>
            <w:tcW w:w="3402" w:type="dxa"/>
          </w:tcPr>
          <w:p w14:paraId="5606E066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14:paraId="60DB7FBF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FC0A24B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14:paraId="7C1F0443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CF3898E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9366A3" w14:paraId="0ABBDEC8" w14:textId="77777777" w:rsidTr="009366A3">
        <w:tc>
          <w:tcPr>
            <w:tcW w:w="3402" w:type="dxa"/>
          </w:tcPr>
          <w:p w14:paraId="789354EF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472E5A1F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844367F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4BEB7ACE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23D3146B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73C30FB4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1D3E6D7F" w14:textId="77777777"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EFB5369" w14:textId="77777777"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14:paraId="645E46E4" w14:textId="77777777" w:rsidR="00BA50BE" w:rsidRPr="009366A3" w:rsidRDefault="00BA50BE" w:rsidP="0093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A50BE" w:rsidRPr="009366A3" w:rsidSect="009366A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2005D" w14:textId="77777777" w:rsidR="00121DE1" w:rsidRDefault="00121DE1" w:rsidP="009366A3">
      <w:pPr>
        <w:spacing w:line="240" w:lineRule="auto"/>
      </w:pPr>
      <w:r>
        <w:separator/>
      </w:r>
    </w:p>
  </w:endnote>
  <w:endnote w:type="continuationSeparator" w:id="0">
    <w:p w14:paraId="79DF4C23" w14:textId="77777777" w:rsidR="00121DE1" w:rsidRDefault="00121DE1" w:rsidP="009366A3">
      <w:pPr>
        <w:spacing w:line="240" w:lineRule="auto"/>
      </w:pPr>
      <w:r>
        <w:continuationSeparator/>
      </w:r>
    </w:p>
  </w:endnote>
  <w:endnote w:type="continuationNotice" w:id="1">
    <w:p w14:paraId="66257319" w14:textId="77777777" w:rsidR="00121DE1" w:rsidRDefault="00121D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1666" w14:textId="77777777" w:rsidR="009366A3" w:rsidRDefault="009366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C7623" w14:textId="4B1CF669" w:rsidR="009366A3" w:rsidRPr="009366A3" w:rsidRDefault="009366A3" w:rsidP="009366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29" w:author="w18361" w:date="2012-07-31T10:03:00Z">
      <w:r w:rsidR="001C363B">
        <w:rPr>
          <w:rFonts w:ascii="Arial" w:hAnsi="Arial" w:cs="Arial"/>
          <w:noProof/>
          <w:sz w:val="16"/>
        </w:rPr>
        <w:delText>10. maj</w:delText>
      </w:r>
    </w:del>
    <w:ins w:id="30" w:author="w18361" w:date="2012-07-31T10:03:00Z">
      <w:r>
        <w:rPr>
          <w:rFonts w:ascii="Arial" w:hAnsi="Arial" w:cs="Arial"/>
          <w:noProof/>
          <w:sz w:val="16"/>
        </w:rPr>
        <w:t>31. juli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F10B36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121DE1">
      <w:fldChar w:fldCharType="begin"/>
    </w:r>
    <w:r w:rsidR="00121DE1">
      <w:instrText xml:space="preserve"> NUMPAGES  \* MERGEFORMAT </w:instrText>
    </w:r>
    <w:r w:rsidR="00121DE1">
      <w:fldChar w:fldCharType="separate"/>
    </w:r>
    <w:r w:rsidR="00F10B36" w:rsidRPr="00F10B36">
      <w:rPr>
        <w:rFonts w:ascii="Arial" w:hAnsi="Arial" w:cs="Arial"/>
        <w:noProof/>
        <w:sz w:val="16"/>
      </w:rPr>
      <w:t>3</w:t>
    </w:r>
    <w:r w:rsidR="00121DE1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1A3F4" w14:textId="77777777" w:rsidR="009366A3" w:rsidRDefault="009366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DA818" w14:textId="77777777" w:rsidR="00121DE1" w:rsidRDefault="00121DE1" w:rsidP="009366A3">
      <w:pPr>
        <w:spacing w:line="240" w:lineRule="auto"/>
      </w:pPr>
      <w:r>
        <w:separator/>
      </w:r>
    </w:p>
  </w:footnote>
  <w:footnote w:type="continuationSeparator" w:id="0">
    <w:p w14:paraId="0713BA16" w14:textId="77777777" w:rsidR="00121DE1" w:rsidRDefault="00121DE1" w:rsidP="009366A3">
      <w:pPr>
        <w:spacing w:line="240" w:lineRule="auto"/>
      </w:pPr>
      <w:r>
        <w:continuationSeparator/>
      </w:r>
    </w:p>
  </w:footnote>
  <w:footnote w:type="continuationNotice" w:id="1">
    <w:p w14:paraId="371B5D4C" w14:textId="77777777" w:rsidR="00121DE1" w:rsidRDefault="00121DE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2876D" w14:textId="77777777" w:rsidR="009366A3" w:rsidRDefault="009366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E67D9" w14:textId="77777777" w:rsidR="009366A3" w:rsidRPr="009366A3" w:rsidRDefault="009366A3" w:rsidP="009366A3">
    <w:pPr>
      <w:pStyle w:val="Sidehoved"/>
      <w:jc w:val="center"/>
      <w:rPr>
        <w:rFonts w:ascii="Arial" w:hAnsi="Arial" w:cs="Arial"/>
      </w:rPr>
    </w:pPr>
    <w:r w:rsidRPr="009366A3">
      <w:rPr>
        <w:rFonts w:ascii="Arial" w:hAnsi="Arial" w:cs="Arial"/>
      </w:rPr>
      <w:t>Servicebeskrivelse</w:t>
    </w:r>
  </w:p>
  <w:p w14:paraId="2762D91C" w14:textId="77777777" w:rsidR="009366A3" w:rsidRPr="009366A3" w:rsidRDefault="009366A3" w:rsidP="009366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319DD" w14:textId="77777777" w:rsidR="009366A3" w:rsidRDefault="009366A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7E5A7" w14:textId="77777777" w:rsidR="009366A3" w:rsidRDefault="009366A3" w:rsidP="009366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501EC91" w14:textId="77777777" w:rsidR="009366A3" w:rsidRPr="009366A3" w:rsidRDefault="009366A3" w:rsidP="009366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38EB"/>
    <w:multiLevelType w:val="multilevel"/>
    <w:tmpl w:val="5D70E6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65C17A3B"/>
    <w:multiLevelType w:val="multilevel"/>
    <w:tmpl w:val="5DA4F2C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9366A3"/>
    <w:rsid w:val="00121DE1"/>
    <w:rsid w:val="001C363B"/>
    <w:rsid w:val="001D2DD6"/>
    <w:rsid w:val="009366A3"/>
    <w:rsid w:val="00BA50BE"/>
    <w:rsid w:val="00D37C51"/>
    <w:rsid w:val="00F1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BE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0B36"/>
    <w:pPr>
      <w:keepLines/>
      <w:numPr>
        <w:numId w:val="1"/>
      </w:numPr>
      <w:spacing w:after="360" w:line="240" w:lineRule="auto"/>
      <w:outlineLvl w:val="0"/>
      <w:pPrChange w:id="0" w:author="w18361" w:date="2012-07-31T10:03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7-31T10:03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0B36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7-31T10:03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7-31T10:03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0B36"/>
    <w:pPr>
      <w:keepNext/>
      <w:keepLines/>
      <w:numPr>
        <w:ilvl w:val="2"/>
        <w:numId w:val="1"/>
      </w:numPr>
      <w:spacing w:before="200"/>
      <w:outlineLvl w:val="2"/>
      <w:pPrChange w:id="2" w:author="w18361" w:date="2012-07-31T10:03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7-31T10:03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0B36"/>
    <w:pPr>
      <w:keepNext/>
      <w:keepLines/>
      <w:numPr>
        <w:ilvl w:val="3"/>
        <w:numId w:val="1"/>
      </w:numPr>
      <w:spacing w:before="200"/>
      <w:outlineLvl w:val="3"/>
      <w:pPrChange w:id="3" w:author="w18361" w:date="2012-07-31T10:03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7-31T10:03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0B36"/>
    <w:pPr>
      <w:keepNext/>
      <w:keepLines/>
      <w:numPr>
        <w:ilvl w:val="4"/>
        <w:numId w:val="1"/>
      </w:numPr>
      <w:spacing w:before="200"/>
      <w:outlineLvl w:val="4"/>
      <w:pPrChange w:id="4" w:author="w18361" w:date="2012-07-31T10:03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7-31T10:03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0B36"/>
    <w:pPr>
      <w:keepNext/>
      <w:keepLines/>
      <w:numPr>
        <w:ilvl w:val="5"/>
        <w:numId w:val="1"/>
      </w:numPr>
      <w:spacing w:before="200"/>
      <w:outlineLvl w:val="5"/>
      <w:pPrChange w:id="5" w:author="w18361" w:date="2012-07-31T10:03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7-31T10:03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0B36"/>
    <w:pPr>
      <w:keepNext/>
      <w:keepLines/>
      <w:numPr>
        <w:ilvl w:val="6"/>
        <w:numId w:val="1"/>
      </w:numPr>
      <w:spacing w:before="200"/>
      <w:outlineLvl w:val="6"/>
      <w:pPrChange w:id="6" w:author="w18361" w:date="2012-07-31T10:03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7-31T10:03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0B36"/>
    <w:pPr>
      <w:keepNext/>
      <w:keepLines/>
      <w:numPr>
        <w:ilvl w:val="7"/>
        <w:numId w:val="1"/>
      </w:numPr>
      <w:spacing w:before="200"/>
      <w:outlineLvl w:val="7"/>
      <w:pPrChange w:id="7" w:author="w18361" w:date="2012-07-31T10:03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7-31T10:03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0B36"/>
    <w:pPr>
      <w:keepNext/>
      <w:keepLines/>
      <w:numPr>
        <w:ilvl w:val="8"/>
        <w:numId w:val="1"/>
      </w:numPr>
      <w:spacing w:before="200"/>
      <w:outlineLvl w:val="8"/>
      <w:pPrChange w:id="8" w:author="w18361" w:date="2012-07-31T10:03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7-31T10:03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66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366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66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6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6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6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6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6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6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366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366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366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366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366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366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9366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366A3"/>
  </w:style>
  <w:style w:type="paragraph" w:styleId="Sidefod">
    <w:name w:val="footer"/>
    <w:basedOn w:val="Normal"/>
    <w:link w:val="SidefodTegn"/>
    <w:uiPriority w:val="99"/>
    <w:semiHidden/>
    <w:unhideWhenUsed/>
    <w:rsid w:val="009366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366A3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0B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0B36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10B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BE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0B36"/>
    <w:pPr>
      <w:keepLines/>
      <w:numPr>
        <w:numId w:val="1"/>
      </w:numPr>
      <w:spacing w:after="360" w:line="240" w:lineRule="auto"/>
      <w:outlineLvl w:val="0"/>
      <w:pPrChange w:id="9" w:author="w18361" w:date="2012-07-31T10:03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7-31T10:03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0B36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7-31T10:03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7-31T10:03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0B36"/>
    <w:pPr>
      <w:keepNext/>
      <w:keepLines/>
      <w:numPr>
        <w:ilvl w:val="2"/>
        <w:numId w:val="1"/>
      </w:numPr>
      <w:spacing w:before="200"/>
      <w:outlineLvl w:val="2"/>
      <w:pPrChange w:id="11" w:author="w18361" w:date="2012-07-31T10:03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7-31T10:03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0B36"/>
    <w:pPr>
      <w:keepNext/>
      <w:keepLines/>
      <w:numPr>
        <w:ilvl w:val="3"/>
        <w:numId w:val="1"/>
      </w:numPr>
      <w:spacing w:before="200"/>
      <w:outlineLvl w:val="3"/>
      <w:pPrChange w:id="12" w:author="w18361" w:date="2012-07-31T10:03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7-31T10:03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0B36"/>
    <w:pPr>
      <w:keepNext/>
      <w:keepLines/>
      <w:numPr>
        <w:ilvl w:val="4"/>
        <w:numId w:val="1"/>
      </w:numPr>
      <w:spacing w:before="200"/>
      <w:outlineLvl w:val="4"/>
      <w:pPrChange w:id="13" w:author="w18361" w:date="2012-07-31T10:03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7-31T10:03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0B36"/>
    <w:pPr>
      <w:keepNext/>
      <w:keepLines/>
      <w:numPr>
        <w:ilvl w:val="5"/>
        <w:numId w:val="1"/>
      </w:numPr>
      <w:spacing w:before="200"/>
      <w:outlineLvl w:val="5"/>
      <w:pPrChange w:id="14" w:author="w18361" w:date="2012-07-31T10:03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7-31T10:03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0B36"/>
    <w:pPr>
      <w:keepNext/>
      <w:keepLines/>
      <w:numPr>
        <w:ilvl w:val="6"/>
        <w:numId w:val="1"/>
      </w:numPr>
      <w:spacing w:before="200"/>
      <w:outlineLvl w:val="6"/>
      <w:pPrChange w:id="15" w:author="w18361" w:date="2012-07-31T10:03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7-31T10:03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0B36"/>
    <w:pPr>
      <w:keepNext/>
      <w:keepLines/>
      <w:numPr>
        <w:ilvl w:val="7"/>
        <w:numId w:val="1"/>
      </w:numPr>
      <w:spacing w:before="200"/>
      <w:outlineLvl w:val="7"/>
      <w:pPrChange w:id="16" w:author="w18361" w:date="2012-07-31T10:03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7-31T10:03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0B36"/>
    <w:pPr>
      <w:keepNext/>
      <w:keepLines/>
      <w:numPr>
        <w:ilvl w:val="8"/>
        <w:numId w:val="1"/>
      </w:numPr>
      <w:spacing w:before="200"/>
      <w:outlineLvl w:val="8"/>
      <w:pPrChange w:id="17" w:author="w18361" w:date="2012-07-31T10:03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7-31T10:03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66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366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66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6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6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6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6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6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6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366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366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366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366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366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366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9366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366A3"/>
  </w:style>
  <w:style w:type="paragraph" w:styleId="Sidefod">
    <w:name w:val="footer"/>
    <w:basedOn w:val="Normal"/>
    <w:link w:val="SidefodTegn"/>
    <w:uiPriority w:val="99"/>
    <w:semiHidden/>
    <w:unhideWhenUsed/>
    <w:rsid w:val="009366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366A3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0B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0B36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10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BF164EB-C3E9-4CB9-8732-49CCBEABD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2012-07-31T07:42:00Z</dcterms:created>
  <dcterms:modified xsi:type="dcterms:W3CDTF">2012-07-31T08:04:00Z</dcterms:modified>
</cp:coreProperties>
</file>