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9A19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Change w:id="19">
          <w:tblGrid>
            <w:gridCol w:w="1134"/>
            <w:gridCol w:w="2835"/>
            <w:gridCol w:w="1134"/>
            <w:gridCol w:w="1701"/>
            <w:gridCol w:w="1701"/>
            <w:gridCol w:w="1840"/>
          </w:tblGrid>
        </w:tblGridChange>
      </w:tblGrid>
      <w:tr w:rsidR="00B42846" w14:paraId="35C123E9" w14:textId="77777777" w:rsidTr="00B42846">
        <w:trPr>
          <w:trHeight w:hRule="exact" w:val="113"/>
        </w:trPr>
        <w:tc>
          <w:tcPr>
            <w:tcW w:w="10345" w:type="dxa"/>
            <w:gridSpan w:val="6"/>
            <w:shd w:val="clear" w:color="auto" w:fill="B3B3B3"/>
          </w:tcPr>
          <w:p w14:paraId="49B8131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42846" w14:paraId="7983476F" w14:textId="77777777" w:rsidTr="00B42846">
        <w:trPr>
          <w:trHeight w:val="283"/>
        </w:trPr>
        <w:tc>
          <w:tcPr>
            <w:tcW w:w="10345" w:type="dxa"/>
            <w:gridSpan w:val="6"/>
            <w:tcBorders>
              <w:bottom w:val="single" w:sz="6" w:space="0" w:color="auto"/>
            </w:tcBorders>
          </w:tcPr>
          <w:p w14:paraId="4D8B7138"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42846">
              <w:rPr>
                <w:rFonts w:ascii="Arial" w:hAnsi="Arial" w:cs="Arial"/>
                <w:b/>
                <w:sz w:val="30"/>
              </w:rPr>
              <w:t>OpkrævningIndsatsBetalingOrdningOpret</w:t>
            </w:r>
          </w:p>
        </w:tc>
      </w:tr>
      <w:tr w:rsidR="00B42846" w14:paraId="4B59131B" w14:textId="77777777" w:rsidTr="00B42846">
        <w:trPr>
          <w:trHeight w:val="283"/>
        </w:trPr>
        <w:tc>
          <w:tcPr>
            <w:tcW w:w="1134" w:type="dxa"/>
            <w:tcBorders>
              <w:top w:val="single" w:sz="6" w:space="0" w:color="auto"/>
              <w:bottom w:val="nil"/>
            </w:tcBorders>
            <w:shd w:val="clear" w:color="auto" w:fill="auto"/>
            <w:vAlign w:val="center"/>
          </w:tcPr>
          <w:p w14:paraId="3C586237"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25BC993F"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4F4FC161"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41BA889F"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2C180232"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3019081D"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42846" w14:paraId="267551B0" w14:textId="77777777" w:rsidTr="00B42846">
        <w:trPr>
          <w:trHeight w:val="283"/>
        </w:trPr>
        <w:tc>
          <w:tcPr>
            <w:tcW w:w="1134" w:type="dxa"/>
            <w:tcBorders>
              <w:top w:val="nil"/>
            </w:tcBorders>
            <w:shd w:val="clear" w:color="auto" w:fill="auto"/>
            <w:vAlign w:val="center"/>
          </w:tcPr>
          <w:p w14:paraId="333ED318"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0C3502DC"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68BB5BCE" w14:textId="2F3E348C"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20" w:author="w18361" w:date="2012-07-31T10:02:00Z">
              <w:r w:rsidR="00231C9C">
                <w:rPr>
                  <w:rFonts w:ascii="Arial" w:hAnsi="Arial" w:cs="Arial"/>
                  <w:sz w:val="18"/>
                </w:rPr>
                <w:delText>0</w:delText>
              </w:r>
            </w:del>
            <w:ins w:id="21" w:author="w18361" w:date="2012-07-31T10:02:00Z">
              <w:r>
                <w:rPr>
                  <w:rFonts w:ascii="Arial" w:hAnsi="Arial" w:cs="Arial"/>
                  <w:sz w:val="18"/>
                </w:rPr>
                <w:t>1</w:t>
              </w:r>
            </w:ins>
          </w:p>
        </w:tc>
        <w:tc>
          <w:tcPr>
            <w:tcW w:w="1701" w:type="dxa"/>
            <w:tcBorders>
              <w:top w:val="nil"/>
            </w:tcBorders>
            <w:shd w:val="clear" w:color="auto" w:fill="auto"/>
            <w:vAlign w:val="center"/>
          </w:tcPr>
          <w:p w14:paraId="76BDDC47"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14:paraId="6CB885F4"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7DF7CCB6" w14:textId="0072A2E6" w:rsidR="00B42846" w:rsidRPr="00B42846" w:rsidRDefault="00231C9C"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2" w:author="w18361" w:date="2012-07-31T10:02:00Z">
              <w:r>
                <w:rPr>
                  <w:rFonts w:ascii="Arial" w:hAnsi="Arial" w:cs="Arial"/>
                  <w:sz w:val="18"/>
                </w:rPr>
                <w:delText>22-12-2011</w:delText>
              </w:r>
            </w:del>
            <w:ins w:id="23" w:author="w18361" w:date="2012-07-31T10:02:00Z">
              <w:r w:rsidR="00B42846">
                <w:rPr>
                  <w:rFonts w:ascii="Arial" w:hAnsi="Arial" w:cs="Arial"/>
                  <w:sz w:val="18"/>
                </w:rPr>
                <w:t>31-7-2012</w:t>
              </w:r>
            </w:ins>
          </w:p>
        </w:tc>
      </w:tr>
      <w:tr w:rsidR="00B42846" w14:paraId="05B65567" w14:textId="77777777" w:rsidTr="00B42846">
        <w:trPr>
          <w:trHeight w:val="283"/>
        </w:trPr>
        <w:tc>
          <w:tcPr>
            <w:tcW w:w="10345" w:type="dxa"/>
            <w:gridSpan w:val="6"/>
            <w:shd w:val="clear" w:color="auto" w:fill="B3B3B3"/>
            <w:vAlign w:val="center"/>
          </w:tcPr>
          <w:p w14:paraId="7DCB923E"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42846" w14:paraId="27CA1DEE" w14:textId="77777777" w:rsidTr="00B42846">
        <w:trPr>
          <w:trHeight w:val="283"/>
        </w:trPr>
        <w:tc>
          <w:tcPr>
            <w:tcW w:w="10345" w:type="dxa"/>
            <w:gridSpan w:val="6"/>
            <w:vAlign w:val="center"/>
          </w:tcPr>
          <w:p w14:paraId="3EF71414"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en ny betalingsaftale med en kunde.</w:t>
            </w:r>
          </w:p>
        </w:tc>
      </w:tr>
      <w:tr w:rsidR="00B42846" w14:paraId="462DE2DF" w14:textId="77777777" w:rsidTr="00B42846">
        <w:trPr>
          <w:trHeight w:val="283"/>
        </w:trPr>
        <w:tc>
          <w:tcPr>
            <w:tcW w:w="10345" w:type="dxa"/>
            <w:gridSpan w:val="6"/>
            <w:shd w:val="clear" w:color="auto" w:fill="B3B3B3"/>
            <w:vAlign w:val="center"/>
          </w:tcPr>
          <w:p w14:paraId="0FEB0510"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42846" w14:paraId="5175E0C6" w14:textId="77777777" w:rsidTr="00B42846">
        <w:trPr>
          <w:trHeight w:val="283"/>
        </w:trPr>
        <w:tc>
          <w:tcPr>
            <w:tcW w:w="10345" w:type="dxa"/>
            <w:gridSpan w:val="6"/>
          </w:tcPr>
          <w:p w14:paraId="6965575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14:paraId="6FD52FC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oprettes en betalingsordning, der skal kun simuleres og der skal ikke udskrives </w:t>
            </w:r>
          </w:p>
          <w:p w14:paraId="60979AF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14:paraId="332111A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14:paraId="16AF33A6"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oprettes en betalingsordning, og der skal udskrives meddelelse via A&amp;D </w:t>
            </w:r>
          </w:p>
          <w:p w14:paraId="5A5D2412"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423DAC4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OpkrævningFordringSumBeløb </w:t>
            </w:r>
          </w:p>
          <w:p w14:paraId="53078659"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summen af OpkrævningFordringBeløb for de fordringer, der indgår i betalingsordningen</w:t>
            </w:r>
          </w:p>
          <w:p w14:paraId="62B9DAA6"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input indeholder ratebeløb beregnes antallet af rater og hvis input indeholder antal rater, skal ratebeløbet beregnes. </w:t>
            </w:r>
          </w:p>
          <w:p w14:paraId="0F05F5BD"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indgåede betalingsordning indeholder bl.a. ratebeløb og antal rater.</w:t>
            </w:r>
          </w:p>
          <w:p w14:paraId="72B1088F"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A238EF"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 må ikke oprette betalingsordninger. KundeType må ikke være:</w:t>
            </w:r>
          </w:p>
          <w:p w14:paraId="466EDA5A"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BB8B02"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26D09D2D"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2C2A8BD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774344F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6AB9A8B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F8A97BF"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32EC72B9"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14:paraId="33F9F21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C9D9EA"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14:paraId="58B9B342"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14:paraId="671ECF3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14:paraId="2400E5A0"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tc>
      </w:tr>
      <w:tr w:rsidR="00B42846" w14:paraId="6598049D" w14:textId="77777777" w:rsidTr="00B42846">
        <w:trPr>
          <w:trHeight w:val="283"/>
          <w:ins w:id="24" w:author="w18361" w:date="2012-07-31T10:02:00Z"/>
        </w:trPr>
        <w:tc>
          <w:tcPr>
            <w:tcW w:w="10345" w:type="dxa"/>
            <w:gridSpan w:val="6"/>
            <w:shd w:val="clear" w:color="auto" w:fill="B3B3B3"/>
            <w:vAlign w:val="center"/>
          </w:tcPr>
          <w:p w14:paraId="323CE7DE"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 w:author="w18361" w:date="2012-07-31T10:02:00Z"/>
                <w:rFonts w:ascii="Arial" w:hAnsi="Arial" w:cs="Arial"/>
                <w:b/>
                <w:sz w:val="18"/>
              </w:rPr>
            </w:pPr>
            <w:ins w:id="26" w:author="w18361" w:date="2012-07-31T10:02:00Z">
              <w:r>
                <w:rPr>
                  <w:rFonts w:ascii="Arial" w:hAnsi="Arial" w:cs="Arial"/>
                  <w:b/>
                  <w:sz w:val="18"/>
                </w:rPr>
                <w:t>Detaljeret beskrivelse af funktionalitet</w:t>
              </w:r>
            </w:ins>
          </w:p>
        </w:tc>
      </w:tr>
      <w:tr w:rsidR="00B42846" w14:paraId="60138CCF" w14:textId="77777777" w:rsidTr="00B42846">
        <w:trPr>
          <w:trHeight w:val="283"/>
          <w:ins w:id="27" w:author="w18361" w:date="2012-07-31T10:02:00Z"/>
        </w:trPr>
        <w:tc>
          <w:tcPr>
            <w:tcW w:w="10345" w:type="dxa"/>
            <w:gridSpan w:val="6"/>
            <w:shd w:val="clear" w:color="auto" w:fill="FFFFFF"/>
          </w:tcPr>
          <w:p w14:paraId="13F5FA7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w18361" w:date="2012-07-31T10:02:00Z"/>
                <w:rFonts w:ascii="Arial" w:hAnsi="Arial" w:cs="Arial"/>
                <w:sz w:val="18"/>
              </w:rPr>
            </w:pPr>
            <w:ins w:id="29" w:author="w18361" w:date="2012-07-31T10:02:00Z">
              <w:r>
                <w:rPr>
                  <w:rFonts w:ascii="Arial" w:hAnsi="Arial" w:cs="Arial"/>
                  <w:sz w:val="18"/>
                </w:rPr>
                <w:t>OpkrævningFordringBeløb =&gt; Returneres med negativt fortegn.</w:t>
              </w:r>
            </w:ins>
          </w:p>
          <w:p w14:paraId="5E97662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 w:author="w18361" w:date="2012-07-31T10:02:00Z"/>
                <w:rFonts w:ascii="Arial" w:hAnsi="Arial" w:cs="Arial"/>
                <w:sz w:val="18"/>
              </w:rPr>
            </w:pPr>
            <w:ins w:id="31" w:author="w18361" w:date="2012-07-31T10:02:00Z">
              <w:r>
                <w:rPr>
                  <w:rFonts w:ascii="Arial" w:hAnsi="Arial" w:cs="Arial"/>
                  <w:sz w:val="18"/>
                </w:rPr>
                <w:t>OpkrævningBetalingOrdningRateBeløb =&gt; Returneres med negativt fortegn.</w:t>
              </w:r>
            </w:ins>
          </w:p>
          <w:p w14:paraId="7135B5D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 w:author="w18361" w:date="2012-07-31T10:02:00Z"/>
                <w:rFonts w:ascii="Arial" w:hAnsi="Arial" w:cs="Arial"/>
                <w:sz w:val="18"/>
              </w:rPr>
            </w:pPr>
            <w:ins w:id="33" w:author="w18361" w:date="2012-07-31T10:02:00Z">
              <w:r>
                <w:rPr>
                  <w:rFonts w:ascii="Arial" w:hAnsi="Arial" w:cs="Arial"/>
                  <w:sz w:val="18"/>
                </w:rPr>
                <w:t>OpkrævningRateSaldo =&gt; Returneres med negativt fortegn.</w:t>
              </w:r>
            </w:ins>
          </w:p>
          <w:p w14:paraId="348EA9C4"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w18361" w:date="2012-07-31T10:02:00Z"/>
                <w:rFonts w:ascii="Arial" w:hAnsi="Arial" w:cs="Arial"/>
                <w:sz w:val="18"/>
              </w:rPr>
            </w:pPr>
            <w:ins w:id="35" w:author="w18361" w:date="2012-07-31T10:02:00Z">
              <w:r>
                <w:rPr>
                  <w:rFonts w:ascii="Arial" w:hAnsi="Arial" w:cs="Arial"/>
                  <w:sz w:val="18"/>
                </w:rPr>
                <w:t>OpkrævningBetalingOrdningSaldo =&gt; Returneres med negativt fortegn.</w:t>
              </w:r>
            </w:ins>
          </w:p>
        </w:tc>
      </w:tr>
      <w:tr w:rsidR="00B42846" w14:paraId="4EDB9FA8" w14:textId="77777777" w:rsidTr="00B42846">
        <w:trPr>
          <w:trHeight w:val="283"/>
        </w:trPr>
        <w:tc>
          <w:tcPr>
            <w:tcW w:w="10345" w:type="dxa"/>
            <w:gridSpan w:val="6"/>
            <w:shd w:val="clear" w:color="auto" w:fill="B3B3B3"/>
            <w:vAlign w:val="center"/>
          </w:tcPr>
          <w:p w14:paraId="690DBB69"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42846" w14:paraId="4F4D43CF" w14:textId="77777777" w:rsidTr="00B42846">
        <w:trPr>
          <w:trHeight w:val="283"/>
        </w:trPr>
        <w:tc>
          <w:tcPr>
            <w:tcW w:w="10345" w:type="dxa"/>
            <w:gridSpan w:val="6"/>
            <w:shd w:val="clear" w:color="auto" w:fill="FFFFFF"/>
            <w:vAlign w:val="center"/>
          </w:tcPr>
          <w:p w14:paraId="5A88DB2D"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42846" w14:paraId="4938C3CB" w14:textId="77777777" w:rsidTr="00B42846">
        <w:trPr>
          <w:trHeight w:val="283"/>
        </w:trPr>
        <w:tc>
          <w:tcPr>
            <w:tcW w:w="10345" w:type="dxa"/>
            <w:gridSpan w:val="6"/>
            <w:shd w:val="clear" w:color="auto" w:fill="FFFFFF"/>
          </w:tcPr>
          <w:p w14:paraId="622F3CB5"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OpkrævningIndsatsBetalingOrdningOpret_I</w:t>
            </w:r>
          </w:p>
        </w:tc>
      </w:tr>
      <w:tr w:rsidR="00B42846" w14:paraId="17D92A08" w14:textId="77777777" w:rsidTr="00B42846">
        <w:trPr>
          <w:trHeight w:val="283"/>
        </w:trPr>
        <w:tc>
          <w:tcPr>
            <w:tcW w:w="10345" w:type="dxa"/>
            <w:gridSpan w:val="6"/>
            <w:shd w:val="clear" w:color="auto" w:fill="FFFFFF"/>
          </w:tcPr>
          <w:p w14:paraId="21BC2CFF"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16FBD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OpkrævningIndsatsBetalingOrdningOpretInput *</w:t>
            </w:r>
          </w:p>
          <w:p w14:paraId="4BC852B4"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F1996EF"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73C03CF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30EFD062"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7B1A14C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14:paraId="329C9DB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14:paraId="3D5C4E6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1937963D"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14:paraId="048B6214"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23E4A6A"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14:paraId="5AB9CAB4"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A2418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FB854E4"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OpkrævningFordringSumBeløb</w:t>
            </w:r>
          </w:p>
          <w:p w14:paraId="5D9DBD44"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14:paraId="0772BF16"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RateAntalBeløbValg *</w:t>
            </w:r>
          </w:p>
          <w:p w14:paraId="5819594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81D72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RateAntal *</w:t>
            </w:r>
          </w:p>
          <w:p w14:paraId="1328948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D75F02"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OpkrævningBetalingOrdningAntalRate</w:t>
            </w:r>
          </w:p>
          <w:p w14:paraId="5F64804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D9A189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BAED2F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RateBeløb *</w:t>
            </w:r>
          </w:p>
          <w:p w14:paraId="4CE033B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02C88C2"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14:paraId="57876AC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18D24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048A4A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14:paraId="6DE22603"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42846" w14:paraId="622950C6" w14:textId="77777777" w:rsidTr="00B42846">
        <w:trPr>
          <w:trHeight w:val="283"/>
        </w:trPr>
        <w:tc>
          <w:tcPr>
            <w:tcW w:w="10345" w:type="dxa"/>
            <w:gridSpan w:val="6"/>
            <w:shd w:val="clear" w:color="auto" w:fill="FFFFFF"/>
            <w:vAlign w:val="center"/>
          </w:tcPr>
          <w:p w14:paraId="012E240A"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42846" w14:paraId="0D1C7539" w14:textId="77777777" w:rsidTr="00B42846">
        <w:trPr>
          <w:trHeight w:val="283"/>
        </w:trPr>
        <w:tc>
          <w:tcPr>
            <w:tcW w:w="10345" w:type="dxa"/>
            <w:gridSpan w:val="6"/>
            <w:shd w:val="clear" w:color="auto" w:fill="FFFFFF"/>
          </w:tcPr>
          <w:p w14:paraId="660C9E29"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OpkrævningIndsatsBetalingOrdningOpret_O</w:t>
            </w:r>
          </w:p>
        </w:tc>
      </w:tr>
      <w:tr w:rsidR="00B42846" w14:paraId="70118961" w14:textId="77777777" w:rsidTr="00B42846">
        <w:trPr>
          <w:trHeight w:val="283"/>
        </w:trPr>
        <w:tc>
          <w:tcPr>
            <w:tcW w:w="10345" w:type="dxa"/>
            <w:gridSpan w:val="6"/>
            <w:shd w:val="clear" w:color="auto" w:fill="FFFFFF"/>
          </w:tcPr>
          <w:p w14:paraId="17C9B58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45706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OpkrævningIndsatsBetalingOrdningOpretOutput *</w:t>
            </w:r>
          </w:p>
          <w:p w14:paraId="72F6FFE1"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C3455D"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4648C68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14:paraId="70F5A074"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1A1979C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14:paraId="5E628A7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566944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14:paraId="4B543A1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14:paraId="794588AD"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14:paraId="7B994C81"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14:paraId="4318F436"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14:paraId="2F5DA57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6A29F8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7CDCB5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14:paraId="4CFE9A4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14:paraId="5E716F2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14:paraId="40C32C4D"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14:paraId="1A8751BA"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14:paraId="5457188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14:paraId="2C5593B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14:paraId="6A11B48A"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480E24"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14:paraId="1B534629"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64B7468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14:paraId="66193BE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11CC43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14:paraId="77A173D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14:paraId="07E6AA0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14:paraId="371464D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6D77B4"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69607F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14:paraId="14BB49F9"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42846" w14:paraId="30A8FEDF" w14:textId="77777777" w:rsidTr="00B42846">
        <w:trPr>
          <w:trHeight w:val="283"/>
        </w:trPr>
        <w:tc>
          <w:tcPr>
            <w:tcW w:w="10345" w:type="dxa"/>
            <w:gridSpan w:val="6"/>
            <w:shd w:val="clear" w:color="auto" w:fill="FFFFFF"/>
            <w:vAlign w:val="center"/>
          </w:tcPr>
          <w:p w14:paraId="6BD049B8"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42846" w14:paraId="51E52EE7" w14:textId="77777777" w:rsidTr="00B42846">
        <w:trPr>
          <w:trHeight w:val="283"/>
        </w:trPr>
        <w:tc>
          <w:tcPr>
            <w:tcW w:w="10345" w:type="dxa"/>
            <w:gridSpan w:val="6"/>
            <w:shd w:val="clear" w:color="auto" w:fill="FFFFFF"/>
          </w:tcPr>
          <w:p w14:paraId="5E46818F"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OpkrævningIndsatsBetalingOrdningOpret_FejlId</w:t>
            </w:r>
          </w:p>
        </w:tc>
      </w:tr>
      <w:tr w:rsidR="00B42846" w14:paraId="1B46306E" w14:textId="77777777" w:rsidTr="00B42846">
        <w:trPr>
          <w:trHeight w:val="283"/>
        </w:trPr>
        <w:tc>
          <w:tcPr>
            <w:tcW w:w="10345" w:type="dxa"/>
            <w:gridSpan w:val="6"/>
            <w:shd w:val="clear" w:color="auto" w:fill="FFFFFF"/>
          </w:tcPr>
          <w:p w14:paraId="6045399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BF68B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7C210EEA"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B42846" w14:paraId="55FB14D3" w14:textId="77777777" w:rsidTr="00B42846">
        <w:trPr>
          <w:trHeight w:val="283"/>
        </w:trPr>
        <w:tc>
          <w:tcPr>
            <w:tcW w:w="10345" w:type="dxa"/>
            <w:gridSpan w:val="6"/>
            <w:shd w:val="clear" w:color="auto" w:fill="B3B3B3"/>
            <w:vAlign w:val="center"/>
          </w:tcPr>
          <w:p w14:paraId="6EBCA461"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42846" w14:paraId="47F00F7D" w14:textId="77777777" w:rsidTr="00B42846">
        <w:tblPrEx>
          <w:tblW w:w="0" w:type="auto"/>
          <w:tblLayout w:type="fixed"/>
          <w:tblLook w:val="0000" w:firstRow="0" w:lastRow="0" w:firstColumn="0" w:lastColumn="0" w:noHBand="0" w:noVBand="0"/>
          <w:tblPrExChange w:id="36" w:author="w18361" w:date="2012-07-31T10:02:00Z">
            <w:tblPrEx>
              <w:tblW w:w="0" w:type="auto"/>
              <w:tblLayout w:type="fixed"/>
              <w:tblLook w:val="0000" w:firstRow="0" w:lastRow="0" w:firstColumn="0" w:lastColumn="0" w:noHBand="0" w:noVBand="0"/>
            </w:tblPrEx>
          </w:tblPrExChange>
        </w:tblPrEx>
        <w:trPr>
          <w:trHeight w:val="283"/>
          <w:trPrChange w:id="37" w:author="w18361" w:date="2012-07-31T10:02:00Z">
            <w:trPr>
              <w:trHeight w:val="283"/>
            </w:trPr>
          </w:trPrChange>
        </w:trPr>
        <w:tc>
          <w:tcPr>
            <w:tcW w:w="10345" w:type="dxa"/>
            <w:gridSpan w:val="6"/>
            <w:shd w:val="clear" w:color="auto" w:fill="B3B3B3"/>
            <w:tcPrChange w:id="38" w:author="w18361" w:date="2012-07-31T10:02:00Z">
              <w:tcPr>
                <w:tcW w:w="10345" w:type="dxa"/>
                <w:gridSpan w:val="6"/>
                <w:shd w:val="clear" w:color="auto" w:fill="FFFFFF"/>
              </w:tcPr>
            </w:tcPrChange>
          </w:tcPr>
          <w:p w14:paraId="1C5AB899" w14:textId="48E00255" w:rsidR="00B42846" w:rsidRDefault="00231C9C"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9" w:author="w18361" w:date="2012-07-31T10:02:00Z">
              <w:r>
                <w:rPr>
                  <w:rFonts w:ascii="Arial" w:hAnsi="Arial" w:cs="Arial"/>
                  <w:sz w:val="18"/>
                </w:rPr>
                <w:delText xml:space="preserve"> trin </w:delText>
              </w:r>
            </w:del>
            <w:r w:rsidR="00B42846">
              <w:rPr>
                <w:rFonts w:ascii="Arial" w:hAnsi="Arial" w:cs="Arial"/>
                <w:sz w:val="18"/>
              </w:rPr>
              <w:t>Godkend oprettelse i Use Case "11.03 Opret eller rediger betalingsordning (web)"</w:t>
            </w:r>
          </w:p>
          <w:p w14:paraId="5F68862B"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F8F0F84"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42846" w:rsidSect="00B42846">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0E532461"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42846" w14:paraId="2914F22E" w14:textId="77777777" w:rsidTr="00B42846">
        <w:trPr>
          <w:tblHeader/>
        </w:trPr>
        <w:tc>
          <w:tcPr>
            <w:tcW w:w="3402" w:type="dxa"/>
            <w:shd w:val="clear" w:color="auto" w:fill="B3B3B3"/>
            <w:vAlign w:val="center"/>
          </w:tcPr>
          <w:p w14:paraId="26A76685"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7F14C884"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5B5D65BD"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42846" w14:paraId="24B5D221" w14:textId="77777777" w:rsidTr="00B42846">
        <w:tc>
          <w:tcPr>
            <w:tcW w:w="3402" w:type="dxa"/>
          </w:tcPr>
          <w:p w14:paraId="239BA57B"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25282033"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F680711"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24E3D60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39726A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68B3D460"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55E747AE"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B42846" w14:paraId="16A8EE77" w14:textId="77777777" w:rsidTr="00B42846">
        <w:tc>
          <w:tcPr>
            <w:tcW w:w="3402" w:type="dxa"/>
          </w:tcPr>
          <w:p w14:paraId="6E4AEF63"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4BCE9A0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FF8027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7884709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BE04260"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355F178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1C1711F4"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188B0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49AF0D4"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1715A19A"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33E5475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7DEECFD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4DA9236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6CC0299D"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23096E43"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3BD7CE5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6113BCD1"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4D3F7644"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B42846" w14:paraId="07E4911B" w14:textId="77777777" w:rsidTr="00B42846">
        <w:tc>
          <w:tcPr>
            <w:tcW w:w="3402" w:type="dxa"/>
          </w:tcPr>
          <w:p w14:paraId="69D103F3"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14:paraId="12916E6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0441E5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14:paraId="004C8B5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389F74D"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14:paraId="2EE0FA06"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B42846" w14:paraId="3C632E46" w14:textId="77777777" w:rsidTr="00B42846">
        <w:tc>
          <w:tcPr>
            <w:tcW w:w="3402" w:type="dxa"/>
          </w:tcPr>
          <w:p w14:paraId="669F6517"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14:paraId="0BF60A9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01C1AF"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14:paraId="53704D8F"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65C51E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14:paraId="6EBDB991"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14:paraId="7F84DC8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14:paraId="270DBDDA"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14:paraId="553929B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14:paraId="0D012872"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795949"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A62FE04"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52B7B7A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14:paraId="6D0D123A"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14:paraId="29811A61"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14:paraId="58DDD6E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14:paraId="51892ED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14:paraId="16D68AF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14:paraId="3F9D89D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14:paraId="19BE80E2"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B42846" w14:paraId="0CA725F8" w14:textId="77777777" w:rsidTr="00B42846">
        <w:tc>
          <w:tcPr>
            <w:tcW w:w="3402" w:type="dxa"/>
          </w:tcPr>
          <w:p w14:paraId="43F31AE8"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14:paraId="605C0A33"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6003126"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06A6AD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D92043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5B77ADB"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AF10019"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14:paraId="7A9D7F11"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14:paraId="0720B407"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42846" w14:paraId="71087ED8" w14:textId="77777777" w:rsidTr="00B42846">
        <w:tc>
          <w:tcPr>
            <w:tcW w:w="3402" w:type="dxa"/>
          </w:tcPr>
          <w:p w14:paraId="03686221"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14:paraId="568946F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B73FCF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5BBC995F"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D54C546"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821009E"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521A6B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14:paraId="07054A85"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42846" w14:paraId="5EEA3F93" w14:textId="77777777" w:rsidTr="00B42846">
        <w:tc>
          <w:tcPr>
            <w:tcW w:w="3402" w:type="dxa"/>
          </w:tcPr>
          <w:p w14:paraId="6DF71CF3"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14:paraId="3C1E997A"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CF2B941"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14:paraId="06B9EDF3"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5EA3601"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14:paraId="25269D1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14:paraId="5564E48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9EF358"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B42846" w14:paraId="31285F4C" w14:textId="77777777" w:rsidTr="00B42846">
        <w:tc>
          <w:tcPr>
            <w:tcW w:w="3402" w:type="dxa"/>
          </w:tcPr>
          <w:p w14:paraId="5B95C49D"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1BA4AF8D"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7EF7902"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14:paraId="590211D3"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F72AC29"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14:paraId="2D4378F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10835313"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916C91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1A2DFC69"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7138F553"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B42846" w14:paraId="3A5A58EA" w14:textId="77777777" w:rsidTr="00B42846">
        <w:tc>
          <w:tcPr>
            <w:tcW w:w="3402" w:type="dxa"/>
          </w:tcPr>
          <w:p w14:paraId="74DCC0E5"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53E10CA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BB00982"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14:paraId="2B69B71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1A0BDCD"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14:paraId="5E9E24E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73FAC466"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4D816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1669378A"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845FC1"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42846" w14:paraId="7C7FB8E3" w14:textId="77777777" w:rsidTr="00B42846">
        <w:tc>
          <w:tcPr>
            <w:tcW w:w="3402" w:type="dxa"/>
          </w:tcPr>
          <w:p w14:paraId="3711CEC4"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4136132A"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28A038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13B73B80"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777259F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78F248F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01E6560C"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42846" w14:paraId="42CE289E" w14:textId="77777777" w:rsidTr="00B42846">
        <w:tc>
          <w:tcPr>
            <w:tcW w:w="3402" w:type="dxa"/>
          </w:tcPr>
          <w:p w14:paraId="4AE4D4F4"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47CA620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A200BD3"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A727098"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3567A59"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77A056D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5D312E68"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42846" w14:paraId="4D9FC03D" w14:textId="77777777" w:rsidTr="00B42846">
        <w:tc>
          <w:tcPr>
            <w:tcW w:w="3402" w:type="dxa"/>
          </w:tcPr>
          <w:p w14:paraId="79F91142"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14:paraId="6318055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B91B7E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10488524"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49286B5A"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EAB3B28"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A0930BD"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B42846" w14:paraId="33F0094F" w14:textId="77777777" w:rsidTr="00B42846">
        <w:tc>
          <w:tcPr>
            <w:tcW w:w="3402" w:type="dxa"/>
          </w:tcPr>
          <w:p w14:paraId="049ECE7D"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5B643B3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F40BAD2"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14:paraId="614BDE3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69881E1"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13BB5A6D"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1588B83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105E7D"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4405BDF2"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2B54D34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7039B62F"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710F2B26"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6DF7373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400EB7F6"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0FB43701"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0FAEE4A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4386927D"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1CAEAB9D"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FA7695"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AA41615"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B42846" w14:paraId="025DC13E" w14:textId="77777777" w:rsidTr="00B42846">
        <w:tc>
          <w:tcPr>
            <w:tcW w:w="3402" w:type="dxa"/>
          </w:tcPr>
          <w:p w14:paraId="1AA1E1D6"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14:paraId="4F6182D1"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AE46EF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14:paraId="588271F7"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1F5B0865"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B42846" w14:paraId="0EE9AF75" w14:textId="77777777" w:rsidTr="00B42846">
        <w:tc>
          <w:tcPr>
            <w:tcW w:w="3402" w:type="dxa"/>
          </w:tcPr>
          <w:p w14:paraId="61CB23FD"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14:paraId="4930912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73D79C1"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C74D33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8D84A69"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CAB7F07"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A35040F"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B42846" w14:paraId="7387C45B" w14:textId="77777777" w:rsidTr="00B42846">
        <w:tc>
          <w:tcPr>
            <w:tcW w:w="3402" w:type="dxa"/>
          </w:tcPr>
          <w:p w14:paraId="35FCE695"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4226BC1E"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30BAA81"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51990E60"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77C947D9"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7FD63AE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589E9F7C"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5943B8"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B42846" w14:paraId="6427A653" w14:textId="77777777" w:rsidTr="00B42846">
        <w:tc>
          <w:tcPr>
            <w:tcW w:w="3402" w:type="dxa"/>
          </w:tcPr>
          <w:p w14:paraId="3A84C115"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14:paraId="11F01D5F"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3A377B7"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14:paraId="713475C7"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04974C62"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14:paraId="3B59ED18"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E992FB" w14:textId="77777777" w:rsid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14:paraId="32B851D2" w14:textId="77777777" w:rsidR="00B42846" w:rsidRPr="00B42846" w:rsidRDefault="00B42846"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14:paraId="6024B177" w14:textId="77777777" w:rsidR="00BA50BE" w:rsidRPr="00B42846" w:rsidRDefault="00BA50BE" w:rsidP="00B4284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A50BE" w:rsidRPr="00B42846" w:rsidSect="00B42846">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EBD179" w14:textId="77777777" w:rsidR="0058081F" w:rsidRDefault="0058081F" w:rsidP="00B42846">
      <w:pPr>
        <w:spacing w:line="240" w:lineRule="auto"/>
      </w:pPr>
      <w:r>
        <w:separator/>
      </w:r>
    </w:p>
  </w:endnote>
  <w:endnote w:type="continuationSeparator" w:id="0">
    <w:p w14:paraId="0E7B9C44" w14:textId="77777777" w:rsidR="0058081F" w:rsidRDefault="0058081F" w:rsidP="00B42846">
      <w:pPr>
        <w:spacing w:line="240" w:lineRule="auto"/>
      </w:pPr>
      <w:r>
        <w:continuationSeparator/>
      </w:r>
    </w:p>
  </w:endnote>
  <w:endnote w:type="continuationNotice" w:id="1">
    <w:p w14:paraId="5E05BFEA" w14:textId="77777777" w:rsidR="0058081F" w:rsidRDefault="005808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5C4D8" w14:textId="77777777" w:rsidR="00B42846" w:rsidRDefault="00B4284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88B39" w14:textId="5D4E01A5" w:rsidR="00B42846" w:rsidRPr="00B42846" w:rsidRDefault="00B42846" w:rsidP="00B4284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40" w:author="w18361" w:date="2012-07-31T10:02:00Z">
      <w:r w:rsidR="00231C9C">
        <w:rPr>
          <w:rFonts w:ascii="Arial" w:hAnsi="Arial" w:cs="Arial"/>
          <w:noProof/>
          <w:sz w:val="16"/>
        </w:rPr>
        <w:delText>25. januar</w:delText>
      </w:r>
    </w:del>
    <w:ins w:id="41" w:author="w18361" w:date="2012-07-31T10:02:00Z">
      <w:r>
        <w:rPr>
          <w:rFonts w:ascii="Arial" w:hAnsi="Arial" w:cs="Arial"/>
          <w:noProof/>
          <w:sz w:val="16"/>
        </w:rPr>
        <w:t>31. juli</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247E4B">
      <w:rPr>
        <w:rFonts w:ascii="Arial" w:hAnsi="Arial" w:cs="Arial"/>
        <w:noProof/>
        <w:sz w:val="16"/>
      </w:rPr>
      <w:t>1</w:t>
    </w:r>
    <w:r>
      <w:rPr>
        <w:rFonts w:ascii="Arial" w:hAnsi="Arial" w:cs="Arial"/>
        <w:sz w:val="16"/>
      </w:rPr>
      <w:fldChar w:fldCharType="end"/>
    </w:r>
    <w:r>
      <w:rPr>
        <w:rFonts w:ascii="Arial" w:hAnsi="Arial" w:cs="Arial"/>
        <w:sz w:val="16"/>
      </w:rPr>
      <w:t xml:space="preserve"> af </w:t>
    </w:r>
    <w:r w:rsidR="0058081F">
      <w:fldChar w:fldCharType="begin"/>
    </w:r>
    <w:r w:rsidR="0058081F">
      <w:instrText xml:space="preserve"> NUMPAGES  \* MERGEFORMAT </w:instrText>
    </w:r>
    <w:r w:rsidR="0058081F">
      <w:fldChar w:fldCharType="separate"/>
    </w:r>
    <w:r w:rsidR="00247E4B" w:rsidRPr="00247E4B">
      <w:rPr>
        <w:rFonts w:ascii="Arial" w:hAnsi="Arial" w:cs="Arial"/>
        <w:noProof/>
        <w:sz w:val="16"/>
      </w:rPr>
      <w:t>3</w:t>
    </w:r>
    <w:r w:rsidR="0058081F">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C1E32" w14:textId="77777777" w:rsidR="00B42846" w:rsidRDefault="00B4284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1F493" w14:textId="77777777" w:rsidR="0058081F" w:rsidRDefault="0058081F" w:rsidP="00B42846">
      <w:pPr>
        <w:spacing w:line="240" w:lineRule="auto"/>
      </w:pPr>
      <w:r>
        <w:separator/>
      </w:r>
    </w:p>
  </w:footnote>
  <w:footnote w:type="continuationSeparator" w:id="0">
    <w:p w14:paraId="45CD27C3" w14:textId="77777777" w:rsidR="0058081F" w:rsidRDefault="0058081F" w:rsidP="00B42846">
      <w:pPr>
        <w:spacing w:line="240" w:lineRule="auto"/>
      </w:pPr>
      <w:r>
        <w:continuationSeparator/>
      </w:r>
    </w:p>
  </w:footnote>
  <w:footnote w:type="continuationNotice" w:id="1">
    <w:p w14:paraId="17B76E54" w14:textId="77777777" w:rsidR="0058081F" w:rsidRDefault="0058081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910F9" w14:textId="77777777" w:rsidR="00B42846" w:rsidRDefault="00B4284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72893" w14:textId="77777777" w:rsidR="00B42846" w:rsidRPr="00B42846" w:rsidRDefault="00B42846" w:rsidP="00B42846">
    <w:pPr>
      <w:pStyle w:val="Sidehoved"/>
      <w:jc w:val="center"/>
      <w:rPr>
        <w:rFonts w:ascii="Arial" w:hAnsi="Arial" w:cs="Arial"/>
      </w:rPr>
    </w:pPr>
    <w:r w:rsidRPr="00B42846">
      <w:rPr>
        <w:rFonts w:ascii="Arial" w:hAnsi="Arial" w:cs="Arial"/>
      </w:rPr>
      <w:t>Servicebeskrivelse</w:t>
    </w:r>
  </w:p>
  <w:p w14:paraId="73BC8064" w14:textId="77777777" w:rsidR="00B42846" w:rsidRPr="00B42846" w:rsidRDefault="00B42846" w:rsidP="00B4284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15658" w14:textId="77777777" w:rsidR="00B42846" w:rsidRDefault="00B4284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EBE3D" w14:textId="77777777" w:rsidR="00B42846" w:rsidRDefault="00B42846" w:rsidP="00B42846">
    <w:pPr>
      <w:pStyle w:val="Sidehoved"/>
      <w:jc w:val="center"/>
      <w:rPr>
        <w:rFonts w:ascii="Arial" w:hAnsi="Arial" w:cs="Arial"/>
      </w:rPr>
    </w:pPr>
    <w:r>
      <w:rPr>
        <w:rFonts w:ascii="Arial" w:hAnsi="Arial" w:cs="Arial"/>
      </w:rPr>
      <w:t>Data elementer</w:t>
    </w:r>
  </w:p>
  <w:p w14:paraId="4ED4F9F5" w14:textId="77777777" w:rsidR="00B42846" w:rsidRPr="00B42846" w:rsidRDefault="00B42846" w:rsidP="00B4284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67F60"/>
    <w:multiLevelType w:val="multilevel"/>
    <w:tmpl w:val="365252C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5EED02B4"/>
    <w:multiLevelType w:val="multilevel"/>
    <w:tmpl w:val="725820F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B42846"/>
    <w:rsid w:val="00034370"/>
    <w:rsid w:val="001C5125"/>
    <w:rsid w:val="00231C9C"/>
    <w:rsid w:val="00247E4B"/>
    <w:rsid w:val="0058081F"/>
    <w:rsid w:val="00B42846"/>
    <w:rsid w:val="00BA50B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BE"/>
    <w:pPr>
      <w:spacing w:after="0"/>
    </w:pPr>
  </w:style>
  <w:style w:type="paragraph" w:styleId="Overskrift1">
    <w:name w:val="heading 1"/>
    <w:basedOn w:val="Normal"/>
    <w:next w:val="Normal"/>
    <w:link w:val="Overskrift1Tegn"/>
    <w:autoRedefine/>
    <w:uiPriority w:val="9"/>
    <w:qFormat/>
    <w:rsid w:val="00247E4B"/>
    <w:pPr>
      <w:keepLines/>
      <w:numPr>
        <w:numId w:val="1"/>
      </w:numPr>
      <w:spacing w:after="360" w:line="240" w:lineRule="auto"/>
      <w:outlineLvl w:val="0"/>
      <w:pPrChange w:id="0" w:author="w18361" w:date="2012-07-31T10:02: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7-31T10:02: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247E4B"/>
    <w:pPr>
      <w:keepLines/>
      <w:numPr>
        <w:ilvl w:val="1"/>
        <w:numId w:val="1"/>
      </w:numPr>
      <w:suppressAutoHyphens/>
      <w:spacing w:line="240" w:lineRule="auto"/>
      <w:outlineLvl w:val="1"/>
      <w:pPrChange w:id="1" w:author="w18361" w:date="2012-07-31T10:02: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7-31T10:02: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247E4B"/>
    <w:pPr>
      <w:keepNext/>
      <w:keepLines/>
      <w:numPr>
        <w:ilvl w:val="2"/>
        <w:numId w:val="1"/>
      </w:numPr>
      <w:spacing w:before="200"/>
      <w:outlineLvl w:val="2"/>
      <w:pPrChange w:id="2" w:author="w18361" w:date="2012-07-31T10:02: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7-31T10:02: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247E4B"/>
    <w:pPr>
      <w:keepNext/>
      <w:keepLines/>
      <w:numPr>
        <w:ilvl w:val="3"/>
        <w:numId w:val="1"/>
      </w:numPr>
      <w:spacing w:before="200"/>
      <w:outlineLvl w:val="3"/>
      <w:pPrChange w:id="3" w:author="w18361" w:date="2012-07-31T10:02: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7-31T10:02: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247E4B"/>
    <w:pPr>
      <w:keepNext/>
      <w:keepLines/>
      <w:numPr>
        <w:ilvl w:val="4"/>
        <w:numId w:val="1"/>
      </w:numPr>
      <w:spacing w:before="200"/>
      <w:outlineLvl w:val="4"/>
      <w:pPrChange w:id="4" w:author="w18361" w:date="2012-07-31T10:02: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7-31T10:02: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247E4B"/>
    <w:pPr>
      <w:keepNext/>
      <w:keepLines/>
      <w:numPr>
        <w:ilvl w:val="5"/>
        <w:numId w:val="1"/>
      </w:numPr>
      <w:spacing w:before="200"/>
      <w:outlineLvl w:val="5"/>
      <w:pPrChange w:id="5" w:author="w18361" w:date="2012-07-31T10:02: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7-31T10:02: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247E4B"/>
    <w:pPr>
      <w:keepNext/>
      <w:keepLines/>
      <w:numPr>
        <w:ilvl w:val="6"/>
        <w:numId w:val="1"/>
      </w:numPr>
      <w:spacing w:before="200"/>
      <w:outlineLvl w:val="6"/>
      <w:pPrChange w:id="6" w:author="w18361" w:date="2012-07-31T10:02: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7-31T10:02: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247E4B"/>
    <w:pPr>
      <w:keepNext/>
      <w:keepLines/>
      <w:numPr>
        <w:ilvl w:val="7"/>
        <w:numId w:val="1"/>
      </w:numPr>
      <w:spacing w:before="200"/>
      <w:outlineLvl w:val="7"/>
      <w:pPrChange w:id="7" w:author="w18361" w:date="2012-07-31T10:02: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7-31T10:02: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247E4B"/>
    <w:pPr>
      <w:keepNext/>
      <w:keepLines/>
      <w:numPr>
        <w:ilvl w:val="8"/>
        <w:numId w:val="1"/>
      </w:numPr>
      <w:spacing w:before="200"/>
      <w:outlineLvl w:val="8"/>
      <w:pPrChange w:id="8" w:author="w18361" w:date="2012-07-31T10:02: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7-31T10:02: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4284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4284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4284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4284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4284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4284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4284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4284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4284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4284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42846"/>
    <w:rPr>
      <w:rFonts w:ascii="Arial" w:hAnsi="Arial" w:cs="Arial"/>
      <w:b/>
      <w:sz w:val="30"/>
    </w:rPr>
  </w:style>
  <w:style w:type="paragraph" w:customStyle="1" w:styleId="Overskrift211pkt">
    <w:name w:val="Overskrift 2 + 11 pkt"/>
    <w:basedOn w:val="Normal"/>
    <w:link w:val="Overskrift211pktTegn"/>
    <w:rsid w:val="00B4284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42846"/>
    <w:rPr>
      <w:rFonts w:ascii="Arial" w:hAnsi="Arial" w:cs="Arial"/>
      <w:b/>
    </w:rPr>
  </w:style>
  <w:style w:type="paragraph" w:customStyle="1" w:styleId="Normal11">
    <w:name w:val="Normal + 11"/>
    <w:basedOn w:val="Normal"/>
    <w:link w:val="Normal11Tegn"/>
    <w:rsid w:val="00B4284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42846"/>
    <w:rPr>
      <w:rFonts w:ascii="Times New Roman" w:hAnsi="Times New Roman" w:cs="Times New Roman"/>
    </w:rPr>
  </w:style>
  <w:style w:type="paragraph" w:styleId="Sidehoved">
    <w:name w:val="header"/>
    <w:basedOn w:val="Normal"/>
    <w:link w:val="SidehovedTegn"/>
    <w:uiPriority w:val="99"/>
    <w:semiHidden/>
    <w:unhideWhenUsed/>
    <w:rsid w:val="00B42846"/>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B42846"/>
  </w:style>
  <w:style w:type="paragraph" w:styleId="Sidefod">
    <w:name w:val="footer"/>
    <w:basedOn w:val="Normal"/>
    <w:link w:val="SidefodTegn"/>
    <w:uiPriority w:val="99"/>
    <w:semiHidden/>
    <w:unhideWhenUsed/>
    <w:rsid w:val="00B42846"/>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B42846"/>
  </w:style>
  <w:style w:type="paragraph" w:styleId="Markeringsbobletekst">
    <w:name w:val="Balloon Text"/>
    <w:basedOn w:val="Normal"/>
    <w:link w:val="MarkeringsbobletekstTegn"/>
    <w:uiPriority w:val="99"/>
    <w:semiHidden/>
    <w:unhideWhenUsed/>
    <w:rsid w:val="00247E4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7E4B"/>
    <w:rPr>
      <w:rFonts w:ascii="Tahoma" w:hAnsi="Tahoma" w:cs="Tahoma"/>
      <w:sz w:val="16"/>
      <w:szCs w:val="16"/>
    </w:rPr>
  </w:style>
  <w:style w:type="paragraph" w:styleId="Korrektur">
    <w:name w:val="Revision"/>
    <w:hidden/>
    <w:uiPriority w:val="99"/>
    <w:semiHidden/>
    <w:rsid w:val="00247E4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BE"/>
    <w:pPr>
      <w:spacing w:after="0"/>
    </w:pPr>
  </w:style>
  <w:style w:type="paragraph" w:styleId="Overskrift1">
    <w:name w:val="heading 1"/>
    <w:basedOn w:val="Normal"/>
    <w:next w:val="Normal"/>
    <w:link w:val="Overskrift1Tegn"/>
    <w:autoRedefine/>
    <w:uiPriority w:val="9"/>
    <w:qFormat/>
    <w:rsid w:val="00247E4B"/>
    <w:pPr>
      <w:keepLines/>
      <w:numPr>
        <w:numId w:val="1"/>
      </w:numPr>
      <w:spacing w:after="360" w:line="240" w:lineRule="auto"/>
      <w:outlineLvl w:val="0"/>
      <w:pPrChange w:id="9" w:author="w18361" w:date="2012-07-31T10:02: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7-31T10:02: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247E4B"/>
    <w:pPr>
      <w:keepLines/>
      <w:numPr>
        <w:ilvl w:val="1"/>
        <w:numId w:val="1"/>
      </w:numPr>
      <w:suppressAutoHyphens/>
      <w:spacing w:line="240" w:lineRule="auto"/>
      <w:outlineLvl w:val="1"/>
      <w:pPrChange w:id="10" w:author="w18361" w:date="2012-07-31T10:02: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7-31T10:02: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247E4B"/>
    <w:pPr>
      <w:keepNext/>
      <w:keepLines/>
      <w:numPr>
        <w:ilvl w:val="2"/>
        <w:numId w:val="1"/>
      </w:numPr>
      <w:spacing w:before="200"/>
      <w:outlineLvl w:val="2"/>
      <w:pPrChange w:id="11" w:author="w18361" w:date="2012-07-31T10:02: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7-31T10:02: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247E4B"/>
    <w:pPr>
      <w:keepNext/>
      <w:keepLines/>
      <w:numPr>
        <w:ilvl w:val="3"/>
        <w:numId w:val="1"/>
      </w:numPr>
      <w:spacing w:before="200"/>
      <w:outlineLvl w:val="3"/>
      <w:pPrChange w:id="12" w:author="w18361" w:date="2012-07-31T10:02: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7-31T10:02: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247E4B"/>
    <w:pPr>
      <w:keepNext/>
      <w:keepLines/>
      <w:numPr>
        <w:ilvl w:val="4"/>
        <w:numId w:val="1"/>
      </w:numPr>
      <w:spacing w:before="200"/>
      <w:outlineLvl w:val="4"/>
      <w:pPrChange w:id="13" w:author="w18361" w:date="2012-07-31T10:02: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7-31T10:02: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247E4B"/>
    <w:pPr>
      <w:keepNext/>
      <w:keepLines/>
      <w:numPr>
        <w:ilvl w:val="5"/>
        <w:numId w:val="1"/>
      </w:numPr>
      <w:spacing w:before="200"/>
      <w:outlineLvl w:val="5"/>
      <w:pPrChange w:id="14" w:author="w18361" w:date="2012-07-31T10:02: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7-31T10:02: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247E4B"/>
    <w:pPr>
      <w:keepNext/>
      <w:keepLines/>
      <w:numPr>
        <w:ilvl w:val="6"/>
        <w:numId w:val="1"/>
      </w:numPr>
      <w:spacing w:before="200"/>
      <w:outlineLvl w:val="6"/>
      <w:pPrChange w:id="15" w:author="w18361" w:date="2012-07-31T10:02: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7-31T10:02: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247E4B"/>
    <w:pPr>
      <w:keepNext/>
      <w:keepLines/>
      <w:numPr>
        <w:ilvl w:val="7"/>
        <w:numId w:val="1"/>
      </w:numPr>
      <w:spacing w:before="200"/>
      <w:outlineLvl w:val="7"/>
      <w:pPrChange w:id="16" w:author="w18361" w:date="2012-07-31T10:02: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7-31T10:02: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247E4B"/>
    <w:pPr>
      <w:keepNext/>
      <w:keepLines/>
      <w:numPr>
        <w:ilvl w:val="8"/>
        <w:numId w:val="1"/>
      </w:numPr>
      <w:spacing w:before="200"/>
      <w:outlineLvl w:val="8"/>
      <w:pPrChange w:id="17" w:author="w18361" w:date="2012-07-31T10:02: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7-31T10:02: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4284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B4284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B4284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B4284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B4284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4284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4284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4284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4284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4284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42846"/>
    <w:rPr>
      <w:rFonts w:ascii="Arial" w:hAnsi="Arial" w:cs="Arial"/>
      <w:b/>
      <w:sz w:val="30"/>
    </w:rPr>
  </w:style>
  <w:style w:type="paragraph" w:customStyle="1" w:styleId="Overskrift211pkt">
    <w:name w:val="Overskrift 2 + 11 pkt"/>
    <w:basedOn w:val="Normal"/>
    <w:link w:val="Overskrift211pktTegn"/>
    <w:rsid w:val="00B4284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42846"/>
    <w:rPr>
      <w:rFonts w:ascii="Arial" w:hAnsi="Arial" w:cs="Arial"/>
      <w:b/>
    </w:rPr>
  </w:style>
  <w:style w:type="paragraph" w:customStyle="1" w:styleId="Normal11">
    <w:name w:val="Normal + 11"/>
    <w:basedOn w:val="Normal"/>
    <w:link w:val="Normal11Tegn"/>
    <w:rsid w:val="00B4284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42846"/>
    <w:rPr>
      <w:rFonts w:ascii="Times New Roman" w:hAnsi="Times New Roman" w:cs="Times New Roman"/>
    </w:rPr>
  </w:style>
  <w:style w:type="paragraph" w:styleId="Sidehoved">
    <w:name w:val="header"/>
    <w:basedOn w:val="Normal"/>
    <w:link w:val="SidehovedTegn"/>
    <w:uiPriority w:val="99"/>
    <w:semiHidden/>
    <w:unhideWhenUsed/>
    <w:rsid w:val="00B42846"/>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B42846"/>
  </w:style>
  <w:style w:type="paragraph" w:styleId="Sidefod">
    <w:name w:val="footer"/>
    <w:basedOn w:val="Normal"/>
    <w:link w:val="SidefodTegn"/>
    <w:uiPriority w:val="99"/>
    <w:semiHidden/>
    <w:unhideWhenUsed/>
    <w:rsid w:val="00B42846"/>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B42846"/>
  </w:style>
  <w:style w:type="paragraph" w:styleId="Markeringsbobletekst">
    <w:name w:val="Balloon Text"/>
    <w:basedOn w:val="Normal"/>
    <w:link w:val="MarkeringsbobletekstTegn"/>
    <w:uiPriority w:val="99"/>
    <w:semiHidden/>
    <w:unhideWhenUsed/>
    <w:rsid w:val="00247E4B"/>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7E4B"/>
    <w:rPr>
      <w:rFonts w:ascii="Tahoma" w:hAnsi="Tahoma" w:cs="Tahoma"/>
      <w:sz w:val="16"/>
      <w:szCs w:val="16"/>
    </w:rPr>
  </w:style>
  <w:style w:type="paragraph" w:styleId="Korrektur">
    <w:name w:val="Revision"/>
    <w:hidden/>
    <w:uiPriority w:val="99"/>
    <w:semiHidden/>
    <w:rsid w:val="00247E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6C3278E-FD62-46C6-B8FD-1F31FB03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1155</Words>
  <Characters>7049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2012-07-31T07:42:00Z</dcterms:created>
  <dcterms:modified xsi:type="dcterms:W3CDTF">2012-07-31T08:03:00Z</dcterms:modified>
</cp:coreProperties>
</file>