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F1D" w:rsidRDefault="001614A9" w:rsidP="000A3F1D">
      <w:pPr>
        <w:pStyle w:val="Overskrift2"/>
      </w:pPr>
      <w:ins w:id="0" w:author="Rasmus Johansen" w:date="2014-07-08T12:54:00Z">
        <w:r>
          <w:t xml:space="preserve">19.11 </w:t>
        </w:r>
      </w:ins>
      <w:r w:rsidR="000A3F1D">
        <w:t>Hent udbetaling</w:t>
      </w:r>
    </w:p>
    <w:p w:rsidR="000A3F1D" w:rsidRDefault="000A3F1D" w:rsidP="000A3F1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A3F1D" w:rsidTr="008258D3">
        <w:tc>
          <w:tcPr>
            <w:tcW w:w="9869" w:type="dxa"/>
            <w:shd w:val="clear" w:color="auto" w:fill="auto"/>
          </w:tcPr>
          <w:p w:rsidR="000A3F1D" w:rsidRDefault="000A3F1D" w:rsidP="008258D3">
            <w:pPr>
              <w:pStyle w:val="Normal11"/>
            </w:pPr>
            <w:r>
              <w:rPr>
                <w:b/>
              </w:rPr>
              <w:t>Formål</w:t>
            </w:r>
          </w:p>
          <w:p w:rsidR="000A3F1D" w:rsidRDefault="000A3F1D" w:rsidP="008258D3">
            <w:pPr>
              <w:pStyle w:val="Normal11"/>
            </w:pPr>
            <w:r>
              <w:t>I forbindelse med behandling af kunden, og for at give kunden et detaljeret billede af deres mellemværende med SKAT skal det være muligt at hente en given udbetaling og få vist detaljer om udbetalingen.</w:t>
            </w:r>
          </w:p>
          <w:p w:rsidR="000A3F1D" w:rsidRDefault="000A3F1D" w:rsidP="000A3F1D">
            <w:pPr>
              <w:pStyle w:val="Normal11"/>
            </w:pPr>
            <w:r>
              <w:t xml:space="preserve">Det vil </w:t>
            </w:r>
            <w:proofErr w:type="spellStart"/>
            <w:proofErr w:type="gramStart"/>
            <w:r>
              <w:t>f,eks</w:t>
            </w:r>
            <w:proofErr w:type="spellEnd"/>
            <w:proofErr w:type="gramEnd"/>
            <w:r>
              <w:t xml:space="preserve"> være oplysning om udbetalingsdato, Hvad udbetalingen består af (negative fordringer, indbetalinger etc.)</w:t>
            </w:r>
          </w:p>
          <w:p w:rsidR="000A3F1D" w:rsidRDefault="000A3F1D" w:rsidP="000A3F1D">
            <w:pPr>
              <w:pStyle w:val="Normal11"/>
            </w:pPr>
            <w:r>
              <w:t>-</w:t>
            </w:r>
            <w:r>
              <w:tab/>
              <w:t xml:space="preserve">Hvor beløbet sendes hen (EFI, SAP38, </w:t>
            </w:r>
            <w:proofErr w:type="spellStart"/>
            <w:r>
              <w:t>NemKonto</w:t>
            </w:r>
            <w:proofErr w:type="spellEnd"/>
            <w:r>
              <w:t>, check eller andet).</w:t>
            </w:r>
          </w:p>
          <w:p w:rsidR="000A3F1D" w:rsidRDefault="000A3F1D" w:rsidP="000A3F1D">
            <w:pPr>
              <w:pStyle w:val="Normal11"/>
            </w:pPr>
            <w:r>
              <w:t>-</w:t>
            </w:r>
            <w:r>
              <w:tab/>
              <w:t>Hvis udbetalt til 3. mand, så oplysninger herom.</w:t>
            </w:r>
          </w:p>
          <w:p w:rsidR="000A3F1D" w:rsidDel="003D0004" w:rsidRDefault="000A3F1D" w:rsidP="003D0004">
            <w:pPr>
              <w:pStyle w:val="Normal11"/>
              <w:rPr>
                <w:del w:id="1" w:author="Majken M Laursen" w:date="2014-11-07T12:30:00Z"/>
              </w:rPr>
            </w:pPr>
            <w:r>
              <w:t xml:space="preserve">Der er forskel på hvad der vises til kunden og til en SKAT medarbejder. </w:t>
            </w:r>
            <w:del w:id="2" w:author="Majken M Laursen" w:date="2014-11-07T12:30:00Z">
              <w:r w:rsidDel="003D0004">
                <w:delText>Drøftes med CSC, men der kan tages udgangspunkt i hvad der er muligt i UC 19.05 hent indbetaling</w:delText>
              </w:r>
            </w:del>
          </w:p>
          <w:p w:rsidR="000A3F1D" w:rsidRPr="002751F6" w:rsidRDefault="000A3F1D" w:rsidP="003D0004">
            <w:pPr>
              <w:pStyle w:val="Normal11"/>
              <w:pPrChange w:id="3" w:author="Majken M Laursen" w:date="2014-11-07T12:30:00Z">
                <w:pPr>
                  <w:pStyle w:val="Normal11"/>
                </w:pPr>
              </w:pPrChange>
            </w:pPr>
          </w:p>
        </w:tc>
      </w:tr>
      <w:tr w:rsidR="000A3F1D" w:rsidTr="008258D3">
        <w:tc>
          <w:tcPr>
            <w:tcW w:w="9869" w:type="dxa"/>
            <w:shd w:val="clear" w:color="auto" w:fill="auto"/>
          </w:tcPr>
          <w:p w:rsidR="000A3F1D" w:rsidRDefault="000A3F1D" w:rsidP="008258D3">
            <w:pPr>
              <w:pStyle w:val="Normal11"/>
            </w:pPr>
            <w:r>
              <w:rPr>
                <w:b/>
              </w:rPr>
              <w:t>Frekvens</w:t>
            </w:r>
          </w:p>
          <w:p w:rsidR="000A3F1D" w:rsidRPr="002751F6" w:rsidRDefault="000A3F1D" w:rsidP="008258D3">
            <w:pPr>
              <w:pStyle w:val="Normal11"/>
            </w:pPr>
            <w:proofErr w:type="spellStart"/>
            <w:r>
              <w:t>Ac</w:t>
            </w:r>
            <w:proofErr w:type="spellEnd"/>
            <w:r>
              <w:t xml:space="preserve"> hoc</w:t>
            </w:r>
          </w:p>
        </w:tc>
      </w:tr>
      <w:tr w:rsidR="000A3F1D" w:rsidTr="008258D3">
        <w:tc>
          <w:tcPr>
            <w:tcW w:w="9869" w:type="dxa"/>
            <w:shd w:val="clear" w:color="auto" w:fill="auto"/>
          </w:tcPr>
          <w:p w:rsidR="000A3F1D" w:rsidRDefault="000A3F1D" w:rsidP="008258D3">
            <w:pPr>
              <w:pStyle w:val="Normal11"/>
            </w:pPr>
            <w:r>
              <w:rPr>
                <w:b/>
              </w:rPr>
              <w:t>Aktører</w:t>
            </w:r>
          </w:p>
          <w:p w:rsidR="000A3F1D" w:rsidRPr="002751F6" w:rsidRDefault="000A3F1D" w:rsidP="008258D3">
            <w:pPr>
              <w:pStyle w:val="Normal11"/>
            </w:pPr>
          </w:p>
        </w:tc>
      </w:tr>
      <w:tr w:rsidR="000A3F1D" w:rsidTr="008258D3">
        <w:tc>
          <w:tcPr>
            <w:tcW w:w="9869" w:type="dxa"/>
            <w:shd w:val="clear" w:color="auto" w:fill="auto"/>
          </w:tcPr>
          <w:p w:rsidR="000A3F1D" w:rsidRDefault="000A3F1D" w:rsidP="008258D3">
            <w:pPr>
              <w:pStyle w:val="Normal11"/>
            </w:pPr>
            <w:r>
              <w:rPr>
                <w:b/>
              </w:rPr>
              <w:t>Startbetingelser</w:t>
            </w:r>
          </w:p>
          <w:p w:rsidR="000A3F1D" w:rsidRPr="002751F6" w:rsidRDefault="000A3F1D" w:rsidP="000A3F1D">
            <w:pPr>
              <w:pStyle w:val="Normal11"/>
            </w:pPr>
            <w:r>
              <w:t>Aktøren har aktiveret et link til Udbetaling fra en anden use case</w:t>
            </w:r>
          </w:p>
        </w:tc>
      </w:tr>
    </w:tbl>
    <w:p w:rsidR="000A3F1D" w:rsidRDefault="000A3F1D" w:rsidP="000A3F1D">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A3F1D" w:rsidTr="008258D3">
        <w:tc>
          <w:tcPr>
            <w:tcW w:w="9909" w:type="dxa"/>
            <w:gridSpan w:val="3"/>
          </w:tcPr>
          <w:p w:rsidR="000A3F1D" w:rsidRPr="002751F6" w:rsidRDefault="000A3F1D" w:rsidP="008258D3">
            <w:pPr>
              <w:pStyle w:val="Normal11"/>
            </w:pPr>
            <w:r>
              <w:rPr>
                <w:b/>
              </w:rPr>
              <w:t>Hovedvej</w:t>
            </w:r>
          </w:p>
        </w:tc>
      </w:tr>
      <w:tr w:rsidR="000A3F1D" w:rsidTr="008258D3">
        <w:tc>
          <w:tcPr>
            <w:tcW w:w="3356" w:type="dxa"/>
            <w:shd w:val="pct20" w:color="auto" w:fill="0000FF"/>
          </w:tcPr>
          <w:p w:rsidR="000A3F1D" w:rsidRPr="002751F6" w:rsidRDefault="000A3F1D" w:rsidP="008258D3">
            <w:pPr>
              <w:pStyle w:val="Normal11"/>
              <w:rPr>
                <w:color w:val="FFFFFF"/>
              </w:rPr>
            </w:pPr>
            <w:r>
              <w:rPr>
                <w:color w:val="FFFFFF"/>
              </w:rPr>
              <w:t>Aktør</w:t>
            </w:r>
          </w:p>
        </w:tc>
        <w:tc>
          <w:tcPr>
            <w:tcW w:w="3356" w:type="dxa"/>
            <w:shd w:val="pct20" w:color="auto" w:fill="0000FF"/>
          </w:tcPr>
          <w:p w:rsidR="000A3F1D" w:rsidRPr="002751F6" w:rsidRDefault="000A3F1D" w:rsidP="008258D3">
            <w:pPr>
              <w:pStyle w:val="Normal11"/>
              <w:rPr>
                <w:color w:val="FFFFFF"/>
              </w:rPr>
            </w:pPr>
            <w:r>
              <w:rPr>
                <w:color w:val="FFFFFF"/>
              </w:rPr>
              <w:t>Løsning</w:t>
            </w:r>
          </w:p>
        </w:tc>
        <w:tc>
          <w:tcPr>
            <w:tcW w:w="3197" w:type="dxa"/>
            <w:shd w:val="pct20" w:color="auto" w:fill="0000FF"/>
          </w:tcPr>
          <w:p w:rsidR="000A3F1D" w:rsidRPr="002751F6" w:rsidRDefault="000A3F1D" w:rsidP="008258D3">
            <w:pPr>
              <w:pStyle w:val="Normal11"/>
              <w:rPr>
                <w:color w:val="FFFFFF"/>
              </w:rPr>
            </w:pPr>
            <w:r>
              <w:rPr>
                <w:color w:val="FFFFFF"/>
              </w:rPr>
              <w:t>Service/Service operationer</w:t>
            </w:r>
          </w:p>
        </w:tc>
      </w:tr>
      <w:tr w:rsidR="000A3F1D" w:rsidTr="008258D3">
        <w:tc>
          <w:tcPr>
            <w:tcW w:w="9909" w:type="dxa"/>
            <w:gridSpan w:val="3"/>
            <w:shd w:val="clear" w:color="auto" w:fill="FFFFFF"/>
          </w:tcPr>
          <w:p w:rsidR="000A3F1D" w:rsidRPr="002751F6" w:rsidRDefault="000A3F1D" w:rsidP="000A3F1D">
            <w:pPr>
              <w:pStyle w:val="Normal11"/>
              <w:rPr>
                <w:b/>
              </w:rPr>
            </w:pPr>
            <w:r>
              <w:rPr>
                <w:b/>
              </w:rPr>
              <w:t>Trin 1: Hent udbetaling</w:t>
            </w:r>
          </w:p>
        </w:tc>
      </w:tr>
      <w:tr w:rsidR="000A3F1D" w:rsidTr="008258D3">
        <w:tc>
          <w:tcPr>
            <w:tcW w:w="3356" w:type="dxa"/>
            <w:shd w:val="clear" w:color="auto" w:fill="FFFFFF"/>
          </w:tcPr>
          <w:p w:rsidR="000A3F1D" w:rsidRPr="002751F6" w:rsidRDefault="000A3F1D" w:rsidP="000A3F1D">
            <w:pPr>
              <w:pStyle w:val="Normal11"/>
              <w:rPr>
                <w:color w:val="000000"/>
              </w:rPr>
            </w:pPr>
            <w:r>
              <w:rPr>
                <w:color w:val="000000"/>
              </w:rPr>
              <w:t>Henter udbetalingen</w:t>
            </w:r>
          </w:p>
        </w:tc>
        <w:tc>
          <w:tcPr>
            <w:tcW w:w="3356" w:type="dxa"/>
            <w:shd w:val="clear" w:color="auto" w:fill="FFFFFF"/>
          </w:tcPr>
          <w:p w:rsidR="000A3F1D" w:rsidRDefault="000A3F1D" w:rsidP="008258D3">
            <w:pPr>
              <w:pStyle w:val="Normal11"/>
            </w:pPr>
            <w:r>
              <w:t>Viser en specifik udbetaling for en kunde.</w:t>
            </w:r>
          </w:p>
          <w:p w:rsidR="000A3F1D" w:rsidRDefault="000A3F1D" w:rsidP="008258D3">
            <w:pPr>
              <w:pStyle w:val="Normal11"/>
            </w:pPr>
          </w:p>
          <w:p w:rsidR="000A3F1D" w:rsidRDefault="000A3F1D" w:rsidP="001614A9">
            <w:pPr>
              <w:pStyle w:val="Normal11"/>
            </w:pPr>
            <w:r>
              <w:t xml:space="preserve">Der vise dato, beløb, </w:t>
            </w:r>
            <w:del w:id="4" w:author="Rasmus Johansen" w:date="2014-07-08T12:52:00Z">
              <w:r w:rsidDel="001614A9">
                <w:delText xml:space="preserve">udbetalingsform </w:delText>
              </w:r>
            </w:del>
            <w:ins w:id="5" w:author="Rasmus Johansen" w:date="2014-07-08T12:52:00Z">
              <w:r w:rsidR="001614A9">
                <w:t>udbetalingstype</w:t>
              </w:r>
            </w:ins>
            <w:ins w:id="6" w:author="Rasmus Johansen" w:date="2014-07-08T12:54:00Z">
              <w:r w:rsidR="001614A9">
                <w:t>, udbetalt til alternativ modtager</w:t>
              </w:r>
            </w:ins>
            <w:ins w:id="7" w:author="Rasmus Johansen" w:date="2014-07-08T12:52:00Z">
              <w:r w:rsidR="001614A9">
                <w:t xml:space="preserve"> </w:t>
              </w:r>
            </w:ins>
            <w:r>
              <w:t>samt grundlaget for udbetaling</w:t>
            </w:r>
            <w:r w:rsidR="001614A9">
              <w:t xml:space="preserve"> </w:t>
            </w:r>
            <w:r>
              <w:t>(hvilke fordringer, indbetalinger o. lign der</w:t>
            </w:r>
            <w:r w:rsidR="0033501D">
              <w:t xml:space="preserve"> indgår i udbetalingsbeløbet</w:t>
            </w:r>
            <w:r w:rsidR="001614A9">
              <w:t>)</w:t>
            </w:r>
            <w:r w:rsidR="0033501D">
              <w:t>.</w:t>
            </w:r>
          </w:p>
        </w:tc>
        <w:tc>
          <w:tcPr>
            <w:tcW w:w="3197" w:type="dxa"/>
            <w:shd w:val="clear" w:color="auto" w:fill="FFFFFF"/>
          </w:tcPr>
          <w:p w:rsidR="000A3F1D" w:rsidRDefault="001614A9" w:rsidP="008258D3">
            <w:pPr>
              <w:pStyle w:val="Normal11"/>
            </w:pPr>
            <w:proofErr w:type="spellStart"/>
            <w:ins w:id="8" w:author="Rasmus Johansen" w:date="2014-07-08T12:52:00Z">
              <w:r>
                <w:t>DMS</w:t>
              </w:r>
              <w:proofErr w:type="gramStart"/>
              <w:r>
                <w:t>.OpkrævningUdbetalingHent</w:t>
              </w:r>
            </w:ins>
            <w:proofErr w:type="spellEnd"/>
            <w:proofErr w:type="gramEnd"/>
            <w:r w:rsidR="000A3F1D">
              <w:fldChar w:fldCharType="begin"/>
            </w:r>
            <w:r w:rsidR="000A3F1D">
              <w:instrText xml:space="preserve"> XE "</w:instrText>
            </w:r>
            <w:r w:rsidR="000A3F1D" w:rsidRPr="00D306D3">
              <w:instrText>DMS.OpkrævningIndbetalingHent</w:instrText>
            </w:r>
            <w:r w:rsidR="000A3F1D">
              <w:instrText xml:space="preserve">" </w:instrText>
            </w:r>
            <w:r w:rsidR="000A3F1D">
              <w:fldChar w:fldCharType="end"/>
            </w:r>
          </w:p>
        </w:tc>
      </w:tr>
      <w:tr w:rsidR="000A3F1D" w:rsidTr="008258D3">
        <w:tc>
          <w:tcPr>
            <w:tcW w:w="3356" w:type="dxa"/>
            <w:shd w:val="clear" w:color="auto" w:fill="FFFFFF"/>
          </w:tcPr>
          <w:p w:rsidR="000A3F1D" w:rsidRDefault="000A3F1D" w:rsidP="008258D3">
            <w:pPr>
              <w:pStyle w:val="Normal11"/>
              <w:rPr>
                <w:color w:val="000000"/>
              </w:rPr>
            </w:pPr>
            <w:r>
              <w:rPr>
                <w:color w:val="000000"/>
              </w:rPr>
              <w:t>[</w:t>
            </w:r>
            <w:proofErr w:type="spellStart"/>
            <w:r>
              <w:rPr>
                <w:color w:val="000000"/>
              </w:rPr>
              <w:t>DetailFordring</w:t>
            </w:r>
            <w:proofErr w:type="spellEnd"/>
            <w:r>
              <w:rPr>
                <w:color w:val="000000"/>
              </w:rPr>
              <w:t>]</w:t>
            </w:r>
          </w:p>
          <w:p w:rsidR="0033501D" w:rsidRDefault="001614A9" w:rsidP="008258D3">
            <w:pPr>
              <w:pStyle w:val="Normal11"/>
              <w:rPr>
                <w:color w:val="000000"/>
              </w:rPr>
            </w:pPr>
            <w:ins w:id="9" w:author="Rasmus Johansen" w:date="2014-07-08T12:52:00Z">
              <w:r>
                <w:rPr>
                  <w:color w:val="000000"/>
                </w:rPr>
                <w:t>[</w:t>
              </w:r>
              <w:proofErr w:type="spellStart"/>
              <w:r>
                <w:rPr>
                  <w:color w:val="000000"/>
                </w:rPr>
                <w:t>DetailIndbetaling</w:t>
              </w:r>
              <w:proofErr w:type="spellEnd"/>
              <w:r>
                <w:rPr>
                  <w:color w:val="000000"/>
                </w:rPr>
                <w:t>]</w:t>
              </w:r>
            </w:ins>
          </w:p>
        </w:tc>
        <w:tc>
          <w:tcPr>
            <w:tcW w:w="3356" w:type="dxa"/>
            <w:shd w:val="clear" w:color="auto" w:fill="FFFFFF"/>
          </w:tcPr>
          <w:p w:rsidR="000A3F1D" w:rsidRDefault="000A3F1D" w:rsidP="008258D3">
            <w:pPr>
              <w:pStyle w:val="Normal11"/>
            </w:pPr>
          </w:p>
        </w:tc>
        <w:tc>
          <w:tcPr>
            <w:tcW w:w="3197" w:type="dxa"/>
            <w:shd w:val="clear" w:color="auto" w:fill="FFFFFF"/>
          </w:tcPr>
          <w:p w:rsidR="000A3F1D" w:rsidRDefault="000A3F1D" w:rsidP="008258D3">
            <w:pPr>
              <w:pStyle w:val="Normal11"/>
            </w:pPr>
          </w:p>
        </w:tc>
      </w:tr>
      <w:tr w:rsidR="000A3F1D" w:rsidTr="008258D3">
        <w:tc>
          <w:tcPr>
            <w:tcW w:w="9909" w:type="dxa"/>
            <w:gridSpan w:val="3"/>
            <w:shd w:val="clear" w:color="auto" w:fill="FFFFFF"/>
          </w:tcPr>
          <w:p w:rsidR="000A3F1D" w:rsidRPr="002751F6" w:rsidRDefault="000A3F1D" w:rsidP="008258D3">
            <w:pPr>
              <w:pStyle w:val="Normal11"/>
              <w:rPr>
                <w:b/>
              </w:rPr>
            </w:pPr>
            <w:r>
              <w:rPr>
                <w:b/>
              </w:rPr>
              <w:t>Trin 2: Returner</w:t>
            </w:r>
          </w:p>
        </w:tc>
      </w:tr>
      <w:tr w:rsidR="000A3F1D" w:rsidTr="008258D3">
        <w:tc>
          <w:tcPr>
            <w:tcW w:w="3356" w:type="dxa"/>
            <w:shd w:val="clear" w:color="auto" w:fill="FFFFFF"/>
          </w:tcPr>
          <w:p w:rsidR="000A3F1D" w:rsidRDefault="000A3F1D" w:rsidP="008258D3">
            <w:pPr>
              <w:pStyle w:val="Normal11"/>
              <w:rPr>
                <w:color w:val="000000"/>
              </w:rPr>
            </w:pPr>
            <w:r>
              <w:rPr>
                <w:color w:val="000000"/>
              </w:rPr>
              <w:t>Returner</w:t>
            </w:r>
          </w:p>
        </w:tc>
        <w:tc>
          <w:tcPr>
            <w:tcW w:w="3356" w:type="dxa"/>
            <w:shd w:val="clear" w:color="auto" w:fill="FFFFFF"/>
          </w:tcPr>
          <w:p w:rsidR="000A3F1D" w:rsidRDefault="000A3F1D" w:rsidP="008258D3">
            <w:pPr>
              <w:pStyle w:val="Normal11"/>
            </w:pPr>
            <w:r>
              <w:t>Returner til kaldende use case</w:t>
            </w:r>
          </w:p>
        </w:tc>
        <w:tc>
          <w:tcPr>
            <w:tcW w:w="3197" w:type="dxa"/>
            <w:shd w:val="clear" w:color="auto" w:fill="FFFFFF"/>
          </w:tcPr>
          <w:p w:rsidR="000A3F1D" w:rsidRDefault="000A3F1D" w:rsidP="008258D3">
            <w:pPr>
              <w:pStyle w:val="Normal11"/>
            </w:pPr>
          </w:p>
        </w:tc>
      </w:tr>
    </w:tbl>
    <w:p w:rsidR="000A3F1D" w:rsidRDefault="000A3F1D" w:rsidP="000A3F1D">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A3F1D" w:rsidTr="008258D3">
        <w:tc>
          <w:tcPr>
            <w:tcW w:w="9909" w:type="dxa"/>
            <w:gridSpan w:val="3"/>
          </w:tcPr>
          <w:p w:rsidR="000A3F1D" w:rsidRPr="002751F6" w:rsidRDefault="000A3F1D" w:rsidP="008258D3">
            <w:pPr>
              <w:pStyle w:val="Normal11"/>
            </w:pPr>
            <w:r>
              <w:rPr>
                <w:b/>
              </w:rPr>
              <w:t>Undtagelser</w:t>
            </w:r>
          </w:p>
        </w:tc>
      </w:tr>
      <w:tr w:rsidR="000A3F1D" w:rsidTr="008258D3">
        <w:tc>
          <w:tcPr>
            <w:tcW w:w="3356" w:type="dxa"/>
            <w:shd w:val="pct20" w:color="auto" w:fill="0000FF"/>
          </w:tcPr>
          <w:p w:rsidR="000A3F1D" w:rsidRPr="002751F6" w:rsidRDefault="000A3F1D" w:rsidP="008258D3">
            <w:pPr>
              <w:pStyle w:val="Normal11"/>
              <w:rPr>
                <w:color w:val="FFFFFF"/>
              </w:rPr>
            </w:pPr>
            <w:r>
              <w:rPr>
                <w:color w:val="FFFFFF"/>
              </w:rPr>
              <w:t>Aktør</w:t>
            </w:r>
          </w:p>
        </w:tc>
        <w:tc>
          <w:tcPr>
            <w:tcW w:w="3356" w:type="dxa"/>
            <w:shd w:val="pct20" w:color="auto" w:fill="0000FF"/>
          </w:tcPr>
          <w:p w:rsidR="000A3F1D" w:rsidRPr="002751F6" w:rsidRDefault="000A3F1D" w:rsidP="008258D3">
            <w:pPr>
              <w:pStyle w:val="Normal11"/>
              <w:rPr>
                <w:color w:val="FFFFFF"/>
              </w:rPr>
            </w:pPr>
            <w:r>
              <w:rPr>
                <w:color w:val="FFFFFF"/>
              </w:rPr>
              <w:t>Løsning</w:t>
            </w:r>
          </w:p>
        </w:tc>
        <w:tc>
          <w:tcPr>
            <w:tcW w:w="3197" w:type="dxa"/>
            <w:shd w:val="pct20" w:color="auto" w:fill="0000FF"/>
          </w:tcPr>
          <w:p w:rsidR="000A3F1D" w:rsidRPr="002751F6" w:rsidRDefault="000A3F1D" w:rsidP="008258D3">
            <w:pPr>
              <w:pStyle w:val="Normal11"/>
              <w:rPr>
                <w:color w:val="FFFFFF"/>
              </w:rPr>
            </w:pPr>
            <w:r>
              <w:rPr>
                <w:color w:val="FFFFFF"/>
              </w:rPr>
              <w:t>Service/Service operationer</w:t>
            </w:r>
          </w:p>
        </w:tc>
      </w:tr>
      <w:tr w:rsidR="000A3F1D" w:rsidTr="008258D3">
        <w:tc>
          <w:tcPr>
            <w:tcW w:w="9909" w:type="dxa"/>
            <w:gridSpan w:val="3"/>
            <w:shd w:val="clear" w:color="auto" w:fill="FFFFFF"/>
          </w:tcPr>
          <w:p w:rsidR="000A3F1D" w:rsidRPr="002751F6" w:rsidRDefault="000A3F1D" w:rsidP="008258D3">
            <w:pPr>
              <w:pStyle w:val="Normal11"/>
              <w:rPr>
                <w:b/>
                <w:color w:val="000000"/>
              </w:rPr>
            </w:pPr>
            <w:proofErr w:type="spellStart"/>
            <w:r>
              <w:rPr>
                <w:b/>
                <w:color w:val="000000"/>
              </w:rPr>
              <w:t>DetailFordring</w:t>
            </w:r>
            <w:proofErr w:type="spellEnd"/>
          </w:p>
        </w:tc>
      </w:tr>
      <w:tr w:rsidR="000A3F1D" w:rsidTr="008258D3">
        <w:tc>
          <w:tcPr>
            <w:tcW w:w="3356" w:type="dxa"/>
            <w:shd w:val="clear" w:color="auto" w:fill="FFFFFF"/>
          </w:tcPr>
          <w:p w:rsidR="000A3F1D" w:rsidRPr="002751F6" w:rsidRDefault="000A3F1D" w:rsidP="008258D3">
            <w:pPr>
              <w:pStyle w:val="Normal11"/>
              <w:rPr>
                <w:color w:val="000000"/>
              </w:rPr>
            </w:pPr>
          </w:p>
        </w:tc>
        <w:tc>
          <w:tcPr>
            <w:tcW w:w="3356" w:type="dxa"/>
            <w:shd w:val="clear" w:color="auto" w:fill="FFFFFF"/>
          </w:tcPr>
          <w:p w:rsidR="000A3F1D" w:rsidRPr="002751F6" w:rsidRDefault="000A3F1D" w:rsidP="001614A9">
            <w:pPr>
              <w:pStyle w:val="Normal11"/>
              <w:rPr>
                <w:color w:val="000000"/>
              </w:rPr>
            </w:pPr>
            <w:r>
              <w:rPr>
                <w:color w:val="000000"/>
              </w:rPr>
              <w:t>Udfør use case "</w:t>
            </w:r>
            <w:del w:id="10" w:author="Rasmus Johansen" w:date="2014-07-08T12:53:00Z">
              <w:r w:rsidR="001614A9" w:rsidDel="001614A9">
                <w:rPr>
                  <w:color w:val="000000"/>
                  <w:lang w:eastAsia="da-DK"/>
                </w:rPr>
                <w:delText>Hent detailFordring</w:delText>
              </w:r>
            </w:del>
            <w:ins w:id="11" w:author="Rasmus Johansen" w:date="2014-07-08T12:53:00Z">
              <w:r w:rsidR="001614A9">
                <w:rPr>
                  <w:color w:val="000000"/>
                  <w:lang w:eastAsia="da-DK"/>
                </w:rPr>
                <w:t>19.04 Hent fordring</w:t>
              </w:r>
            </w:ins>
            <w:r>
              <w:rPr>
                <w:color w:val="000000"/>
              </w:rPr>
              <w:t>"</w:t>
            </w:r>
          </w:p>
        </w:tc>
        <w:tc>
          <w:tcPr>
            <w:tcW w:w="3197" w:type="dxa"/>
            <w:shd w:val="clear" w:color="auto" w:fill="FFFFFF"/>
          </w:tcPr>
          <w:p w:rsidR="000A3F1D" w:rsidRPr="002751F6" w:rsidRDefault="000A3F1D" w:rsidP="008258D3">
            <w:pPr>
              <w:pStyle w:val="Normal11"/>
              <w:rPr>
                <w:color w:val="000000"/>
              </w:rPr>
            </w:pPr>
          </w:p>
        </w:tc>
      </w:tr>
      <w:tr w:rsidR="001614A9" w:rsidRPr="002751F6" w:rsidTr="00A832AC">
        <w:trPr>
          <w:ins w:id="12" w:author="Rasmus Johansen" w:date="2014-07-08T12:53:00Z"/>
        </w:trPr>
        <w:tc>
          <w:tcPr>
            <w:tcW w:w="9909" w:type="dxa"/>
            <w:gridSpan w:val="3"/>
            <w:shd w:val="clear" w:color="auto" w:fill="FFFFFF"/>
          </w:tcPr>
          <w:p w:rsidR="001614A9" w:rsidRPr="002751F6" w:rsidRDefault="001614A9" w:rsidP="00A832AC">
            <w:pPr>
              <w:pStyle w:val="Normal11"/>
              <w:rPr>
                <w:ins w:id="13" w:author="Rasmus Johansen" w:date="2014-07-08T12:53:00Z"/>
                <w:b/>
                <w:color w:val="000000"/>
              </w:rPr>
            </w:pPr>
            <w:proofErr w:type="spellStart"/>
            <w:ins w:id="14" w:author="Rasmus Johansen" w:date="2014-07-08T12:53:00Z">
              <w:r>
                <w:rPr>
                  <w:b/>
                  <w:color w:val="000000"/>
                </w:rPr>
                <w:t>DetailIndbetaling</w:t>
              </w:r>
              <w:proofErr w:type="spellEnd"/>
            </w:ins>
          </w:p>
        </w:tc>
      </w:tr>
      <w:tr w:rsidR="001614A9" w:rsidRPr="002751F6" w:rsidTr="00A832AC">
        <w:trPr>
          <w:gridAfter w:val="1"/>
          <w:wAfter w:w="3197" w:type="dxa"/>
          <w:ins w:id="15" w:author="Rasmus Johansen" w:date="2014-07-08T12:53:00Z"/>
        </w:trPr>
        <w:tc>
          <w:tcPr>
            <w:tcW w:w="3356" w:type="dxa"/>
            <w:shd w:val="clear" w:color="auto" w:fill="FFFFFF"/>
          </w:tcPr>
          <w:p w:rsidR="001614A9" w:rsidRPr="002751F6" w:rsidRDefault="001614A9" w:rsidP="00A832AC">
            <w:pPr>
              <w:pStyle w:val="Normal11"/>
              <w:rPr>
                <w:ins w:id="16" w:author="Rasmus Johansen" w:date="2014-07-08T12:53:00Z"/>
                <w:color w:val="000000"/>
              </w:rPr>
            </w:pPr>
          </w:p>
        </w:tc>
        <w:tc>
          <w:tcPr>
            <w:tcW w:w="3356" w:type="dxa"/>
            <w:shd w:val="clear" w:color="auto" w:fill="FFFFFF"/>
          </w:tcPr>
          <w:p w:rsidR="001614A9" w:rsidRPr="002751F6" w:rsidRDefault="001614A9" w:rsidP="00A832AC">
            <w:pPr>
              <w:pStyle w:val="Normal11"/>
              <w:rPr>
                <w:ins w:id="17" w:author="Rasmus Johansen" w:date="2014-07-08T12:53:00Z"/>
                <w:color w:val="000000"/>
              </w:rPr>
            </w:pPr>
            <w:ins w:id="18" w:author="Rasmus Johansen" w:date="2014-07-08T12:53:00Z">
              <w:r>
                <w:rPr>
                  <w:color w:val="000000"/>
                </w:rPr>
                <w:t>Udfør use case "19.05 Hent indbetaling"</w:t>
              </w:r>
            </w:ins>
          </w:p>
        </w:tc>
      </w:tr>
      <w:tr w:rsidR="001614A9" w:rsidTr="00A832AC">
        <w:tc>
          <w:tcPr>
            <w:tcW w:w="9909" w:type="dxa"/>
            <w:gridSpan w:val="3"/>
            <w:shd w:val="clear" w:color="auto" w:fill="FFFFFF"/>
          </w:tcPr>
          <w:p w:rsidR="001614A9" w:rsidRPr="002751F6" w:rsidRDefault="001614A9" w:rsidP="001614A9">
            <w:pPr>
              <w:pStyle w:val="Normal11"/>
              <w:rPr>
                <w:b/>
                <w:color w:val="000000"/>
              </w:rPr>
            </w:pPr>
          </w:p>
        </w:tc>
      </w:tr>
      <w:tr w:rsidR="001614A9" w:rsidDel="001614A9" w:rsidTr="00A832AC">
        <w:trPr>
          <w:del w:id="19" w:author="Rasmus Johansen" w:date="2014-07-08T12:53:00Z"/>
        </w:trPr>
        <w:tc>
          <w:tcPr>
            <w:tcW w:w="3356" w:type="dxa"/>
            <w:shd w:val="clear" w:color="auto" w:fill="FFFFFF"/>
          </w:tcPr>
          <w:p w:rsidR="001614A9" w:rsidRPr="002751F6" w:rsidDel="001614A9" w:rsidRDefault="001614A9" w:rsidP="00A832AC">
            <w:pPr>
              <w:pStyle w:val="Normal11"/>
              <w:rPr>
                <w:del w:id="20" w:author="Rasmus Johansen" w:date="2014-07-08T12:53:00Z"/>
                <w:color w:val="000000"/>
              </w:rPr>
            </w:pPr>
          </w:p>
        </w:tc>
        <w:tc>
          <w:tcPr>
            <w:tcW w:w="3356" w:type="dxa"/>
            <w:shd w:val="clear" w:color="auto" w:fill="FFFFFF"/>
          </w:tcPr>
          <w:p w:rsidR="001614A9" w:rsidRPr="002751F6" w:rsidDel="001614A9" w:rsidRDefault="001614A9" w:rsidP="001614A9">
            <w:pPr>
              <w:pStyle w:val="Normal11"/>
              <w:rPr>
                <w:del w:id="21" w:author="Rasmus Johansen" w:date="2014-07-08T12:53:00Z"/>
                <w:color w:val="000000"/>
              </w:rPr>
            </w:pPr>
          </w:p>
        </w:tc>
        <w:tc>
          <w:tcPr>
            <w:tcW w:w="3197" w:type="dxa"/>
            <w:shd w:val="clear" w:color="auto" w:fill="FFFFFF"/>
          </w:tcPr>
          <w:p w:rsidR="001614A9" w:rsidRPr="002751F6" w:rsidDel="001614A9" w:rsidRDefault="001614A9" w:rsidP="00A832AC">
            <w:pPr>
              <w:pStyle w:val="Normal11"/>
              <w:rPr>
                <w:del w:id="22" w:author="Rasmus Johansen" w:date="2014-07-08T12:53:00Z"/>
                <w:color w:val="000000"/>
              </w:rPr>
            </w:pPr>
          </w:p>
        </w:tc>
      </w:tr>
      <w:tr w:rsidR="000A3F1D" w:rsidDel="001614A9" w:rsidTr="008258D3">
        <w:trPr>
          <w:del w:id="23" w:author="Rasmus Johansen" w:date="2014-07-08T12:53:00Z"/>
        </w:trPr>
        <w:tc>
          <w:tcPr>
            <w:tcW w:w="3356" w:type="dxa"/>
            <w:shd w:val="clear" w:color="auto" w:fill="FFFFFF"/>
          </w:tcPr>
          <w:p w:rsidR="000A3F1D" w:rsidRPr="002751F6" w:rsidDel="001614A9" w:rsidRDefault="000A3F1D" w:rsidP="008258D3">
            <w:pPr>
              <w:pStyle w:val="Normal11"/>
              <w:rPr>
                <w:del w:id="24" w:author="Rasmus Johansen" w:date="2014-07-08T12:53:00Z"/>
                <w:color w:val="000000"/>
              </w:rPr>
            </w:pPr>
          </w:p>
        </w:tc>
        <w:tc>
          <w:tcPr>
            <w:tcW w:w="3356" w:type="dxa"/>
            <w:shd w:val="clear" w:color="auto" w:fill="FFFFFF"/>
          </w:tcPr>
          <w:p w:rsidR="000A3F1D" w:rsidDel="001614A9" w:rsidRDefault="000A3F1D" w:rsidP="008258D3">
            <w:pPr>
              <w:pStyle w:val="Normal11"/>
              <w:rPr>
                <w:del w:id="25" w:author="Rasmus Johansen" w:date="2014-07-08T12:53:00Z"/>
                <w:color w:val="000000"/>
              </w:rPr>
            </w:pPr>
          </w:p>
        </w:tc>
        <w:tc>
          <w:tcPr>
            <w:tcW w:w="3197" w:type="dxa"/>
            <w:shd w:val="clear" w:color="auto" w:fill="FFFFFF"/>
          </w:tcPr>
          <w:p w:rsidR="000A3F1D" w:rsidRPr="002751F6" w:rsidDel="001614A9" w:rsidRDefault="000A3F1D" w:rsidP="008258D3">
            <w:pPr>
              <w:pStyle w:val="Normal11"/>
              <w:rPr>
                <w:del w:id="26" w:author="Rasmus Johansen" w:date="2014-07-08T12:53:00Z"/>
                <w:color w:val="000000"/>
              </w:rPr>
            </w:pPr>
          </w:p>
        </w:tc>
      </w:tr>
    </w:tbl>
    <w:p w:rsidR="000A3F1D" w:rsidRDefault="000A3F1D" w:rsidP="000A3F1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A3F1D" w:rsidTr="008258D3">
        <w:tc>
          <w:tcPr>
            <w:tcW w:w="9869" w:type="dxa"/>
            <w:shd w:val="clear" w:color="auto" w:fill="auto"/>
          </w:tcPr>
          <w:p w:rsidR="000A3F1D" w:rsidRDefault="000A3F1D" w:rsidP="008258D3">
            <w:pPr>
              <w:pStyle w:val="Normal11"/>
            </w:pPr>
            <w:r>
              <w:rPr>
                <w:b/>
              </w:rPr>
              <w:t>Slutbetingelser</w:t>
            </w:r>
          </w:p>
          <w:p w:rsidR="000A3F1D" w:rsidRPr="002751F6" w:rsidRDefault="000A3F1D" w:rsidP="008258D3">
            <w:pPr>
              <w:pStyle w:val="Normal11"/>
            </w:pPr>
            <w:r>
              <w:t xml:space="preserve">Udbetalingen er gjort tilgængelig for </w:t>
            </w:r>
            <w:proofErr w:type="spellStart"/>
            <w:r>
              <w:t>påloggede</w:t>
            </w:r>
            <w:proofErr w:type="spellEnd"/>
            <w:r>
              <w:t xml:space="preserve"> aktør.</w:t>
            </w:r>
          </w:p>
        </w:tc>
      </w:tr>
      <w:tr w:rsidR="000A3F1D" w:rsidTr="008258D3">
        <w:tc>
          <w:tcPr>
            <w:tcW w:w="9869" w:type="dxa"/>
            <w:shd w:val="clear" w:color="auto" w:fill="auto"/>
          </w:tcPr>
          <w:p w:rsidR="000A3F1D" w:rsidRDefault="000A3F1D" w:rsidP="008258D3">
            <w:pPr>
              <w:pStyle w:val="Normal11"/>
            </w:pPr>
            <w:r>
              <w:rPr>
                <w:b/>
              </w:rPr>
              <w:t>Noter</w:t>
            </w:r>
          </w:p>
          <w:p w:rsidR="000A3F1D" w:rsidRPr="002751F6" w:rsidRDefault="000A3F1D" w:rsidP="008258D3">
            <w:pPr>
              <w:pStyle w:val="Normal11"/>
            </w:pPr>
          </w:p>
        </w:tc>
      </w:tr>
      <w:tr w:rsidR="000A3F1D" w:rsidTr="008258D3">
        <w:tc>
          <w:tcPr>
            <w:tcW w:w="9869" w:type="dxa"/>
            <w:shd w:val="clear" w:color="auto" w:fill="auto"/>
          </w:tcPr>
          <w:p w:rsidR="000A3F1D" w:rsidRDefault="000A3F1D" w:rsidP="008258D3">
            <w:pPr>
              <w:pStyle w:val="Normal11"/>
            </w:pPr>
            <w:r>
              <w:rPr>
                <w:b/>
              </w:rPr>
              <w:t>Servicebeskrivelse</w:t>
            </w:r>
          </w:p>
          <w:p w:rsidR="000A3F1D" w:rsidRPr="002751F6" w:rsidRDefault="000A3F1D" w:rsidP="008258D3">
            <w:pPr>
              <w:pStyle w:val="Normal11"/>
            </w:pPr>
          </w:p>
        </w:tc>
      </w:tr>
    </w:tbl>
    <w:p w:rsidR="002B7410" w:rsidRDefault="00F41496"/>
    <w:sectPr w:rsidR="002B741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67624"/>
    <w:multiLevelType w:val="multilevel"/>
    <w:tmpl w:val="B91E31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1D"/>
    <w:rsid w:val="000A3F1D"/>
    <w:rsid w:val="00141526"/>
    <w:rsid w:val="001614A9"/>
    <w:rsid w:val="0033501D"/>
    <w:rsid w:val="003D0004"/>
    <w:rsid w:val="0079243E"/>
    <w:rsid w:val="00D23A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F1D"/>
  </w:style>
  <w:style w:type="paragraph" w:styleId="Overskrift1">
    <w:name w:val="heading 1"/>
    <w:basedOn w:val="Normal"/>
    <w:next w:val="Normal"/>
    <w:link w:val="Overskrift1Tegn"/>
    <w:autoRedefine/>
    <w:uiPriority w:val="9"/>
    <w:qFormat/>
    <w:rsid w:val="000A3F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A3F1D"/>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A3F1D"/>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A3F1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A3F1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A3F1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A3F1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A3F1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A3F1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A3F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A3F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A3F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A3F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A3F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A3F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A3F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A3F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A3F1D"/>
    <w:rPr>
      <w:rFonts w:asciiTheme="majorHAnsi" w:eastAsiaTheme="majorEastAsia" w:hAnsiTheme="majorHAnsi" w:cstheme="majorBidi"/>
      <w:i/>
      <w:iCs/>
      <w:color w:val="404040" w:themeColor="text1" w:themeTint="BF"/>
      <w:sz w:val="20"/>
      <w:szCs w:val="20"/>
    </w:rPr>
  </w:style>
  <w:style w:type="paragraph" w:customStyle="1" w:styleId="Normal11">
    <w:name w:val="Normal + 11"/>
    <w:basedOn w:val="Normal"/>
    <w:link w:val="Normal11Tegn"/>
    <w:rsid w:val="000A3F1D"/>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0A3F1D"/>
    <w:rPr>
      <w:rFonts w:ascii="Times New Roman" w:hAnsi="Times New Roman" w:cs="Times New Roman"/>
    </w:rPr>
  </w:style>
  <w:style w:type="paragraph" w:styleId="Markeringsbobletekst">
    <w:name w:val="Balloon Text"/>
    <w:basedOn w:val="Normal"/>
    <w:link w:val="MarkeringsbobletekstTegn"/>
    <w:uiPriority w:val="99"/>
    <w:semiHidden/>
    <w:unhideWhenUsed/>
    <w:rsid w:val="001614A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614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F1D"/>
  </w:style>
  <w:style w:type="paragraph" w:styleId="Overskrift1">
    <w:name w:val="heading 1"/>
    <w:basedOn w:val="Normal"/>
    <w:next w:val="Normal"/>
    <w:link w:val="Overskrift1Tegn"/>
    <w:autoRedefine/>
    <w:uiPriority w:val="9"/>
    <w:qFormat/>
    <w:rsid w:val="000A3F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A3F1D"/>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A3F1D"/>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A3F1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A3F1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A3F1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A3F1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A3F1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A3F1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A3F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A3F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A3F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A3F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A3F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A3F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A3F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A3F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A3F1D"/>
    <w:rPr>
      <w:rFonts w:asciiTheme="majorHAnsi" w:eastAsiaTheme="majorEastAsia" w:hAnsiTheme="majorHAnsi" w:cstheme="majorBidi"/>
      <w:i/>
      <w:iCs/>
      <w:color w:val="404040" w:themeColor="text1" w:themeTint="BF"/>
      <w:sz w:val="20"/>
      <w:szCs w:val="20"/>
    </w:rPr>
  </w:style>
  <w:style w:type="paragraph" w:customStyle="1" w:styleId="Normal11">
    <w:name w:val="Normal + 11"/>
    <w:basedOn w:val="Normal"/>
    <w:link w:val="Normal11Tegn"/>
    <w:rsid w:val="000A3F1D"/>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0A3F1D"/>
    <w:rPr>
      <w:rFonts w:ascii="Times New Roman" w:hAnsi="Times New Roman" w:cs="Times New Roman"/>
    </w:rPr>
  </w:style>
  <w:style w:type="paragraph" w:styleId="Markeringsbobletekst">
    <w:name w:val="Balloon Text"/>
    <w:basedOn w:val="Normal"/>
    <w:link w:val="MarkeringsbobletekstTegn"/>
    <w:uiPriority w:val="99"/>
    <w:semiHidden/>
    <w:unhideWhenUsed/>
    <w:rsid w:val="001614A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614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220</Words>
  <Characters>1347</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SKAT</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Majken M Laursen</dc:creator>
  <cp:lastModifiedBy>Rasmus Johansen</cp:lastModifiedBy>
  <cp:revision>3</cp:revision>
  <dcterms:created xsi:type="dcterms:W3CDTF">2014-07-08T10:48:00Z</dcterms:created>
  <dcterms:modified xsi:type="dcterms:W3CDTF">2014-07-08T10:55:00Z</dcterms:modified>
</cp:coreProperties>
</file>