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6FCF3" w14:textId="77777777" w:rsidR="0082272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2" w:name="_GoBack"/>
      <w:bookmarkEnd w:id="22"/>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8C6706" w14:paraId="49CF04C1" w14:textId="77777777" w:rsidTr="008C6706">
        <w:trPr>
          <w:trHeight w:hRule="exact" w:val="113"/>
        </w:trPr>
        <w:tc>
          <w:tcPr>
            <w:tcW w:w="10345" w:type="dxa"/>
            <w:gridSpan w:val="6"/>
            <w:shd w:val="clear" w:color="auto" w:fill="B3B3B3"/>
          </w:tcPr>
          <w:p w14:paraId="2EE2B1E2"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C6706" w14:paraId="71245268" w14:textId="77777777" w:rsidTr="008C6706">
        <w:trPr>
          <w:trHeight w:val="283"/>
        </w:trPr>
        <w:tc>
          <w:tcPr>
            <w:tcW w:w="10345" w:type="dxa"/>
            <w:gridSpan w:val="6"/>
            <w:tcBorders>
              <w:bottom w:val="single" w:sz="6" w:space="0" w:color="auto"/>
            </w:tcBorders>
          </w:tcPr>
          <w:p w14:paraId="25F6338C"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C6706">
              <w:rPr>
                <w:rFonts w:ascii="Arial" w:hAnsi="Arial" w:cs="Arial"/>
                <w:b/>
                <w:sz w:val="30"/>
              </w:rPr>
              <w:t>OpkrævningIndsatsBetalingOrdningOpdater</w:t>
            </w:r>
          </w:p>
        </w:tc>
      </w:tr>
      <w:tr w:rsidR="008C6706" w14:paraId="4191410F" w14:textId="77777777" w:rsidTr="008C6706">
        <w:trPr>
          <w:trHeight w:val="283"/>
        </w:trPr>
        <w:tc>
          <w:tcPr>
            <w:tcW w:w="1134" w:type="dxa"/>
            <w:tcBorders>
              <w:top w:val="single" w:sz="6" w:space="0" w:color="auto"/>
              <w:bottom w:val="nil"/>
            </w:tcBorders>
            <w:shd w:val="clear" w:color="auto" w:fill="auto"/>
            <w:vAlign w:val="center"/>
          </w:tcPr>
          <w:p w14:paraId="197A43BD"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028568FB"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531904F4"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01DFDF16"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047DFC54"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7045D1DF"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C6706" w14:paraId="31E4CAD8" w14:textId="77777777" w:rsidTr="008C6706">
        <w:trPr>
          <w:trHeight w:val="283"/>
        </w:trPr>
        <w:tc>
          <w:tcPr>
            <w:tcW w:w="1134" w:type="dxa"/>
            <w:tcBorders>
              <w:top w:val="nil"/>
            </w:tcBorders>
            <w:shd w:val="clear" w:color="auto" w:fill="auto"/>
            <w:vAlign w:val="center"/>
          </w:tcPr>
          <w:p w14:paraId="7C79A19B"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14:paraId="6139AA3F"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7C452526" w14:textId="528B9CD6"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23" w:author="Martin Midtgaard" w:date="2012-08-17T14:53:00Z">
              <w:r w:rsidR="000302EC">
                <w:rPr>
                  <w:rFonts w:ascii="Arial" w:hAnsi="Arial" w:cs="Arial"/>
                  <w:sz w:val="18"/>
                </w:rPr>
                <w:delText>1</w:delText>
              </w:r>
            </w:del>
            <w:ins w:id="24" w:author="Martin Midtgaard" w:date="2012-08-17T14:53:00Z">
              <w:r>
                <w:rPr>
                  <w:rFonts w:ascii="Arial" w:hAnsi="Arial" w:cs="Arial"/>
                  <w:sz w:val="18"/>
                </w:rPr>
                <w:t>2</w:t>
              </w:r>
            </w:ins>
          </w:p>
        </w:tc>
        <w:tc>
          <w:tcPr>
            <w:tcW w:w="1701" w:type="dxa"/>
            <w:tcBorders>
              <w:top w:val="nil"/>
            </w:tcBorders>
            <w:shd w:val="clear" w:color="auto" w:fill="auto"/>
            <w:vAlign w:val="center"/>
          </w:tcPr>
          <w:p w14:paraId="03AF2316"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14:paraId="70E1B544"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1DF3ED56" w14:textId="510CA00C" w:rsidR="008C6706" w:rsidRPr="008C6706" w:rsidRDefault="000302EC"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5" w:author="Martin Midtgaard" w:date="2012-08-17T14:53:00Z">
              <w:r>
                <w:rPr>
                  <w:rFonts w:ascii="Arial" w:hAnsi="Arial" w:cs="Arial"/>
                  <w:sz w:val="18"/>
                </w:rPr>
                <w:delText>31-7</w:delText>
              </w:r>
            </w:del>
            <w:ins w:id="26" w:author="Martin Midtgaard" w:date="2012-08-17T14:53:00Z">
              <w:r w:rsidR="008C6706">
                <w:rPr>
                  <w:rFonts w:ascii="Arial" w:hAnsi="Arial" w:cs="Arial"/>
                  <w:sz w:val="18"/>
                </w:rPr>
                <w:t>17-8</w:t>
              </w:r>
            </w:ins>
            <w:r w:rsidR="008C6706">
              <w:rPr>
                <w:rFonts w:ascii="Arial" w:hAnsi="Arial" w:cs="Arial"/>
                <w:sz w:val="18"/>
              </w:rPr>
              <w:t>-2012</w:t>
            </w:r>
          </w:p>
        </w:tc>
      </w:tr>
      <w:tr w:rsidR="008C6706" w14:paraId="79F718C2" w14:textId="77777777" w:rsidTr="008C6706">
        <w:trPr>
          <w:trHeight w:val="283"/>
        </w:trPr>
        <w:tc>
          <w:tcPr>
            <w:tcW w:w="10345" w:type="dxa"/>
            <w:gridSpan w:val="6"/>
            <w:shd w:val="clear" w:color="auto" w:fill="B3B3B3"/>
            <w:vAlign w:val="center"/>
          </w:tcPr>
          <w:p w14:paraId="314688B3"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C6706" w14:paraId="06C85E7C" w14:textId="77777777" w:rsidTr="008C6706">
        <w:trPr>
          <w:trHeight w:val="283"/>
        </w:trPr>
        <w:tc>
          <w:tcPr>
            <w:tcW w:w="10345" w:type="dxa"/>
            <w:gridSpan w:val="6"/>
            <w:vAlign w:val="center"/>
          </w:tcPr>
          <w:p w14:paraId="177DD399"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eksisterende betalingsordning for en kunde.</w:t>
            </w:r>
          </w:p>
          <w:p w14:paraId="512B577E"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6706" w14:paraId="7C16E5A9" w14:textId="77777777" w:rsidTr="008C6706">
        <w:trPr>
          <w:trHeight w:val="283"/>
        </w:trPr>
        <w:tc>
          <w:tcPr>
            <w:tcW w:w="10345" w:type="dxa"/>
            <w:gridSpan w:val="6"/>
            <w:shd w:val="clear" w:color="auto" w:fill="B3B3B3"/>
            <w:vAlign w:val="center"/>
          </w:tcPr>
          <w:p w14:paraId="4FDD6921"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C6706" w14:paraId="655EF416" w14:textId="77777777" w:rsidTr="008C6706">
        <w:trPr>
          <w:trHeight w:val="283"/>
        </w:trPr>
        <w:tc>
          <w:tcPr>
            <w:tcW w:w="10345" w:type="dxa"/>
            <w:gridSpan w:val="6"/>
          </w:tcPr>
          <w:p w14:paraId="157579F6"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OpkrævningBetalingOrdningAntalRate:</w:t>
            </w:r>
          </w:p>
          <w:p w14:paraId="56D485B1"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det nye antal rater og servicen beregner på baggrund af denne et nyt ratebeløb udfra det skyldige beløb på betalingsordningen. </w:t>
            </w:r>
          </w:p>
          <w:p w14:paraId="3219C167"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1D47B0"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14:paraId="7B53F869"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redigeres en betalingsordning, der skal kun simuleres og der skal ikke udskrives </w:t>
            </w:r>
          </w:p>
          <w:p w14:paraId="5F6DCD4D"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14:paraId="1269F83D"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14:paraId="0664F9E8"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redigeres en betalingsordning, og der skal udskrives meddelelse via A&amp;D</w:t>
            </w:r>
          </w:p>
          <w:p w14:paraId="6AD3E02B"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4BB5E0"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mdl. Så max 12 rater</w:t>
            </w:r>
          </w:p>
          <w:p w14:paraId="3C8D2D90"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ugentlig-så max 52 rater</w:t>
            </w:r>
          </w:p>
          <w:p w14:paraId="0F19C954"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frekvens kvt.- så max 4 rater. </w:t>
            </w:r>
          </w:p>
          <w:p w14:paraId="6B4D5116"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14 dage, så max 26 rater</w:t>
            </w:r>
          </w:p>
          <w:p w14:paraId="102CB454"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0EAD3F"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 genberegnes, men der sker ingen fordeling på rater. Rentebehandling sker ved natlig batch.</w:t>
            </w:r>
          </w:p>
          <w:p w14:paraId="3418FC3D"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918C66"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OpkrævningFordringSumBeløb =&gt; Indeholder efterfølgende renter, tilskrevet ved korrektion af betalingsordningen.</w:t>
            </w:r>
          </w:p>
          <w:p w14:paraId="13C3EF89"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C92360"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OpkrævingFordingBeløb under "BeregnetRente" vedrører renter tilskrevet ved betalingsordningens oprettelse.</w:t>
            </w:r>
          </w:p>
        </w:tc>
      </w:tr>
      <w:tr w:rsidR="008C6706" w14:paraId="17391403" w14:textId="77777777" w:rsidTr="008C6706">
        <w:trPr>
          <w:trHeight w:val="283"/>
        </w:trPr>
        <w:tc>
          <w:tcPr>
            <w:tcW w:w="10345" w:type="dxa"/>
            <w:gridSpan w:val="6"/>
            <w:shd w:val="clear" w:color="auto" w:fill="B3B3B3"/>
            <w:vAlign w:val="center"/>
          </w:tcPr>
          <w:p w14:paraId="06C6E482"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C6706" w14:paraId="5B94B2ED" w14:textId="77777777" w:rsidTr="008C6706">
        <w:trPr>
          <w:trHeight w:val="283"/>
        </w:trPr>
        <w:tc>
          <w:tcPr>
            <w:tcW w:w="10345" w:type="dxa"/>
            <w:gridSpan w:val="6"/>
            <w:shd w:val="clear" w:color="auto" w:fill="FFFFFF"/>
          </w:tcPr>
          <w:p w14:paraId="03C18731"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OpkrævningFordringBeløb =&gt; Returneres med negativt fortegn.</w:t>
            </w:r>
          </w:p>
          <w:p w14:paraId="326C1CF2"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OpkrævningBetalingOrdningRateBeløb =&gt; Returneres med negativt fortegn.</w:t>
            </w:r>
          </w:p>
          <w:p w14:paraId="789F47F4"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OpkrævningRateSaldo =&gt; Returneres med negativt fortegn.</w:t>
            </w:r>
          </w:p>
          <w:p w14:paraId="119845E4"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 w:author="Martin Midtgaard" w:date="2012-08-17T14:53:00Z"/>
                <w:rFonts w:ascii="Arial" w:hAnsi="Arial" w:cs="Arial"/>
                <w:sz w:val="18"/>
              </w:rPr>
            </w:pPr>
            <w:r>
              <w:rPr>
                <w:rFonts w:ascii="Arial" w:hAnsi="Arial" w:cs="Arial"/>
                <w:sz w:val="18"/>
              </w:rPr>
              <w:t>OpkrævningBetalingOrdningSaldo =&gt; Returneres med negativt fortegn.</w:t>
            </w:r>
          </w:p>
          <w:p w14:paraId="19BE0509"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Martin Midtgaard" w:date="2012-08-17T14:53:00Z"/>
                <w:rFonts w:ascii="Arial" w:hAnsi="Arial" w:cs="Arial"/>
                <w:sz w:val="18"/>
              </w:rPr>
            </w:pPr>
          </w:p>
          <w:p w14:paraId="29D3EF81"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Martin Midtgaard" w:date="2012-08-17T14:53:00Z"/>
                <w:rFonts w:ascii="Arial" w:hAnsi="Arial" w:cs="Arial"/>
                <w:sz w:val="18"/>
              </w:rPr>
            </w:pPr>
            <w:ins w:id="30" w:author="Martin Midtgaard" w:date="2012-08-17T14:53:00Z">
              <w:r>
                <w:rPr>
                  <w:rFonts w:ascii="Arial" w:hAnsi="Arial" w:cs="Arial"/>
                  <w:sz w:val="18"/>
                </w:rPr>
                <w:t>Fordring, beregnet rente (Negativ) =&gt; OpkrævningFordringSumBeløb returneres med positivt fortegn.</w:t>
              </w:r>
            </w:ins>
          </w:p>
          <w:p w14:paraId="4297FB69"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1" w:author="Martin Midtgaard" w:date="2012-08-17T14:53:00Z">
              <w:r>
                <w:rPr>
                  <w:rFonts w:ascii="Arial" w:hAnsi="Arial" w:cs="Arial"/>
                  <w:sz w:val="18"/>
                </w:rPr>
                <w:t>Fordring, beregnet rente (Positiv) =&gt; OpkrævningFordringSumBeløb returneres med negativt fortegn.</w:t>
              </w:r>
            </w:ins>
          </w:p>
        </w:tc>
      </w:tr>
      <w:tr w:rsidR="008C6706" w14:paraId="26CB9316" w14:textId="77777777" w:rsidTr="008C6706">
        <w:trPr>
          <w:trHeight w:val="283"/>
        </w:trPr>
        <w:tc>
          <w:tcPr>
            <w:tcW w:w="10345" w:type="dxa"/>
            <w:gridSpan w:val="6"/>
            <w:shd w:val="clear" w:color="auto" w:fill="B3B3B3"/>
            <w:vAlign w:val="center"/>
          </w:tcPr>
          <w:p w14:paraId="72A10862"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C6706" w14:paraId="401FC481" w14:textId="77777777" w:rsidTr="008C6706">
        <w:trPr>
          <w:trHeight w:val="283"/>
        </w:trPr>
        <w:tc>
          <w:tcPr>
            <w:tcW w:w="10345" w:type="dxa"/>
            <w:gridSpan w:val="6"/>
            <w:shd w:val="clear" w:color="auto" w:fill="FFFFFF"/>
            <w:vAlign w:val="center"/>
          </w:tcPr>
          <w:p w14:paraId="6AD673A7"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C6706" w14:paraId="45CA1FA1" w14:textId="77777777" w:rsidTr="008C6706">
        <w:trPr>
          <w:trHeight w:val="283"/>
        </w:trPr>
        <w:tc>
          <w:tcPr>
            <w:tcW w:w="10345" w:type="dxa"/>
            <w:gridSpan w:val="6"/>
            <w:shd w:val="clear" w:color="auto" w:fill="FFFFFF"/>
          </w:tcPr>
          <w:p w14:paraId="1DC265DA"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OpkrævningIndsatsBetalingOrdningOpdater_I</w:t>
            </w:r>
          </w:p>
        </w:tc>
      </w:tr>
      <w:tr w:rsidR="008C6706" w14:paraId="25D003CA" w14:textId="77777777" w:rsidTr="008C6706">
        <w:trPr>
          <w:trHeight w:val="283"/>
        </w:trPr>
        <w:tc>
          <w:tcPr>
            <w:tcW w:w="10345" w:type="dxa"/>
            <w:gridSpan w:val="6"/>
            <w:shd w:val="clear" w:color="auto" w:fill="FFFFFF"/>
          </w:tcPr>
          <w:p w14:paraId="762C4F9B"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F6F1A2"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OpkrævningIndsatsbetalingOrdningOpdaterInput *</w:t>
            </w:r>
          </w:p>
          <w:p w14:paraId="48A0A526"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5EC7FB7"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6CEC724F"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14:paraId="45EA30F1"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14:paraId="44646B23"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OpkrævningIndsatsID         </w:t>
            </w:r>
          </w:p>
          <w:p w14:paraId="5B6EF288"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14:paraId="4A5B3CEC"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14:paraId="293D0AB1"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C6706" w14:paraId="5EA3E8BC" w14:textId="77777777" w:rsidTr="008C6706">
        <w:trPr>
          <w:trHeight w:val="283"/>
        </w:trPr>
        <w:tc>
          <w:tcPr>
            <w:tcW w:w="10345" w:type="dxa"/>
            <w:gridSpan w:val="6"/>
            <w:shd w:val="clear" w:color="auto" w:fill="FFFFFF"/>
            <w:vAlign w:val="center"/>
          </w:tcPr>
          <w:p w14:paraId="382E2DE8"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C6706" w14:paraId="78550C34" w14:textId="77777777" w:rsidTr="008C6706">
        <w:trPr>
          <w:trHeight w:val="283"/>
        </w:trPr>
        <w:tc>
          <w:tcPr>
            <w:tcW w:w="10345" w:type="dxa"/>
            <w:gridSpan w:val="6"/>
            <w:shd w:val="clear" w:color="auto" w:fill="FFFFFF"/>
          </w:tcPr>
          <w:p w14:paraId="51244AC3"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OpkrævningIndsatsBetalingOrdningOpdater_O</w:t>
            </w:r>
          </w:p>
        </w:tc>
      </w:tr>
      <w:tr w:rsidR="008C6706" w14:paraId="508448BB" w14:textId="77777777" w:rsidTr="008C6706">
        <w:trPr>
          <w:trHeight w:val="283"/>
        </w:trPr>
        <w:tc>
          <w:tcPr>
            <w:tcW w:w="10345" w:type="dxa"/>
            <w:gridSpan w:val="6"/>
            <w:shd w:val="clear" w:color="auto" w:fill="FFFFFF"/>
          </w:tcPr>
          <w:p w14:paraId="71C22046"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5D0129"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OpkrævningIndsatsbetalingOrdningOpdaterOutput *</w:t>
            </w:r>
          </w:p>
          <w:p w14:paraId="6E0252BD"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A2D1C7C"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5FAABC9A"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14:paraId="34124DF1"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3D44E2E7"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Fordring *</w:t>
            </w:r>
          </w:p>
          <w:p w14:paraId="16C19548"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B88AB13"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14:paraId="6517A90E"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14:paraId="57BD5DEB"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14:paraId="16C8E66D"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14:paraId="343CA636"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14:paraId="15C12B74"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EACBFB5"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4434FEE"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BeregnetRente *</w:t>
            </w:r>
          </w:p>
          <w:p w14:paraId="155E3AC0"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5B0090B2"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14:paraId="3FBBD84D"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14:paraId="2465E16F"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14:paraId="73862288"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14:paraId="7BE7B8FC"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14:paraId="03B085E0"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(OpkrævningFordringSumBeløb)</w:t>
            </w:r>
          </w:p>
          <w:p w14:paraId="260C8C43"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A6DAE6C"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14:paraId="6CC93508"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7E045EE6"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14:paraId="08B9AC72"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61953E0"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14:paraId="24B396A3"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14:paraId="18A6B206"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14:paraId="4E085C9B"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1D58AA4"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834715E"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14:paraId="3EEE2167"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C6706" w14:paraId="21E01717" w14:textId="77777777" w:rsidTr="008C6706">
        <w:trPr>
          <w:trHeight w:val="283"/>
        </w:trPr>
        <w:tc>
          <w:tcPr>
            <w:tcW w:w="10345" w:type="dxa"/>
            <w:gridSpan w:val="6"/>
            <w:shd w:val="clear" w:color="auto" w:fill="FFFFFF"/>
            <w:vAlign w:val="center"/>
          </w:tcPr>
          <w:p w14:paraId="7DE6FF61"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8C6706" w14:paraId="0891FBC3" w14:textId="77777777" w:rsidTr="008C6706">
        <w:trPr>
          <w:trHeight w:val="283"/>
        </w:trPr>
        <w:tc>
          <w:tcPr>
            <w:tcW w:w="10345" w:type="dxa"/>
            <w:gridSpan w:val="6"/>
            <w:shd w:val="clear" w:color="auto" w:fill="FFFFFF"/>
          </w:tcPr>
          <w:p w14:paraId="2CE28195"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OpkrævningIndsatsBetalingOrdningOpdater_FejlId</w:t>
            </w:r>
          </w:p>
        </w:tc>
      </w:tr>
      <w:tr w:rsidR="008C6706" w14:paraId="3B6E4356" w14:textId="77777777" w:rsidTr="008C6706">
        <w:trPr>
          <w:trHeight w:val="283"/>
        </w:trPr>
        <w:tc>
          <w:tcPr>
            <w:tcW w:w="10345" w:type="dxa"/>
            <w:gridSpan w:val="6"/>
            <w:shd w:val="clear" w:color="auto" w:fill="FFFFFF"/>
          </w:tcPr>
          <w:p w14:paraId="63741804"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CA49C9"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267D9949"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8C6706" w14:paraId="52A9A500" w14:textId="77777777" w:rsidTr="008C6706">
        <w:trPr>
          <w:trHeight w:val="283"/>
        </w:trPr>
        <w:tc>
          <w:tcPr>
            <w:tcW w:w="10345" w:type="dxa"/>
            <w:gridSpan w:val="6"/>
            <w:shd w:val="clear" w:color="auto" w:fill="B3B3B3"/>
            <w:vAlign w:val="center"/>
          </w:tcPr>
          <w:p w14:paraId="101A0E77"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C6706" w14:paraId="0A84C2B7" w14:textId="77777777" w:rsidTr="008C6706">
        <w:trPr>
          <w:trHeight w:val="283"/>
        </w:trPr>
        <w:tc>
          <w:tcPr>
            <w:tcW w:w="10345" w:type="dxa"/>
            <w:gridSpan w:val="6"/>
            <w:shd w:val="clear" w:color="auto" w:fill="B3B3B3"/>
          </w:tcPr>
          <w:p w14:paraId="512BCC90"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 forslag til betalingsordning i Use Case "11.03 Opret eller rediger betalingsordning (web)"</w:t>
            </w:r>
          </w:p>
          <w:p w14:paraId="185388CE"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B40E2B"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opdatering i Use Case "11.03 Opret eller rediger betalingsordning (web)"</w:t>
            </w:r>
          </w:p>
          <w:p w14:paraId="31905E77"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222EA4E6"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C6706" w:rsidSect="008C6706">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7278CACB"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8C6706" w14:paraId="4DAEFB0D" w14:textId="77777777" w:rsidTr="008C6706">
        <w:trPr>
          <w:tblHeader/>
        </w:trPr>
        <w:tc>
          <w:tcPr>
            <w:tcW w:w="3402" w:type="dxa"/>
            <w:shd w:val="clear" w:color="auto" w:fill="B3B3B3"/>
            <w:vAlign w:val="center"/>
          </w:tcPr>
          <w:p w14:paraId="1F08B347"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2BD26311"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412F4676"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C6706" w14:paraId="1E35B488" w14:textId="77777777" w:rsidTr="008C6706">
        <w:tc>
          <w:tcPr>
            <w:tcW w:w="3402" w:type="dxa"/>
          </w:tcPr>
          <w:p w14:paraId="4CE207ED"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1656DFA6"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DCEA0E6"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1AFF56DF"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0B46F25"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3518B8E1"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107972CC"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8C6706" w14:paraId="1B9691DC" w14:textId="77777777" w:rsidTr="008C6706">
        <w:tc>
          <w:tcPr>
            <w:tcW w:w="3402" w:type="dxa"/>
          </w:tcPr>
          <w:p w14:paraId="0D5B96A2"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0DAE746F"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8B586E9"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67058883"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A52EAC5"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3A0577F6"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7ED7DD86"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5A509F"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5D3AFAA"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1506E6AD"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44CC2D20"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67EBF9E4"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62DE94CA"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0FFEF7FB"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437C0F8E"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096D9D58"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4D39FBE1"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4480C872"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8C6706" w14:paraId="09AFE51C" w14:textId="77777777" w:rsidTr="008C6706">
        <w:tc>
          <w:tcPr>
            <w:tcW w:w="3402" w:type="dxa"/>
          </w:tcPr>
          <w:p w14:paraId="7A667398"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14:paraId="476D83C8"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F656958"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14:paraId="00873F12"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F8B50CE"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14:paraId="7EA7E2AC"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8C6706" w14:paraId="09630677" w14:textId="77777777" w:rsidTr="008C6706">
        <w:tc>
          <w:tcPr>
            <w:tcW w:w="3402" w:type="dxa"/>
          </w:tcPr>
          <w:p w14:paraId="3BF529FB"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14:paraId="47584E9C"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1CC9B01"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1633128"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561A36D"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DC7428B"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050C64F"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14:paraId="75D4892E"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14:paraId="759FAAA9"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6706" w14:paraId="5EF9890D" w14:textId="77777777" w:rsidTr="008C6706">
        <w:tc>
          <w:tcPr>
            <w:tcW w:w="3402" w:type="dxa"/>
          </w:tcPr>
          <w:p w14:paraId="36FBBA74"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14:paraId="722CC8F5"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265085"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7EBDF59"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EE43BCA"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4D681C8"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43DC7D9"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14:paraId="1128A2C8"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6706" w14:paraId="1B0B29D2" w14:textId="77777777" w:rsidTr="008C6706">
        <w:tc>
          <w:tcPr>
            <w:tcW w:w="3402" w:type="dxa"/>
          </w:tcPr>
          <w:p w14:paraId="260BB2FB"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14:paraId="29DE194F"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87DA22C"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14:paraId="16C34DD9"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D8E4BD5"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14:paraId="37000797"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14:paraId="17300433"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1DD1ED"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8C6706" w14:paraId="40F2CE15" w14:textId="77777777" w:rsidTr="008C6706">
        <w:tc>
          <w:tcPr>
            <w:tcW w:w="3402" w:type="dxa"/>
          </w:tcPr>
          <w:p w14:paraId="16502406"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14:paraId="1B82BFA4"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1FEB8AB"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14:paraId="23FF338B"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069108D"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29ACAC6B"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605F4B61"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2DB9F28"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7E758FFA"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7F2170D6"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8C6706" w14:paraId="34EA42A4" w14:textId="77777777" w:rsidTr="008C6706">
        <w:tc>
          <w:tcPr>
            <w:tcW w:w="3402" w:type="dxa"/>
          </w:tcPr>
          <w:p w14:paraId="3DD8DDB6"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43BE600A"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9774010"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14:paraId="6EE19D3F"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05A6841"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w:t>
            </w:r>
          </w:p>
        </w:tc>
        <w:tc>
          <w:tcPr>
            <w:tcW w:w="4671" w:type="dxa"/>
          </w:tcPr>
          <w:p w14:paraId="075E74E3"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er den unikke identifikation på den enkelte opkrævningsfordring i DMO.</w:t>
            </w:r>
          </w:p>
          <w:p w14:paraId="4DB6D1D3"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9C6FAE"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(ID) skal bl.a. anvendes i tilfælde af tilbagekaldelse, korrektion eller bortfald fra fordringshavers side.</w:t>
            </w:r>
          </w:p>
          <w:p w14:paraId="017552DC"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F883F0"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6706" w14:paraId="48CDC717" w14:textId="77777777" w:rsidTr="008C6706">
        <w:tc>
          <w:tcPr>
            <w:tcW w:w="3402" w:type="dxa"/>
          </w:tcPr>
          <w:p w14:paraId="1A0B5241"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14:paraId="3F5F3A14"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343E4C6"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EAC5773"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4A3903F"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14:paraId="21E1A6F1"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68CE2E29"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6706" w14:paraId="38CCD27F" w14:textId="77777777" w:rsidTr="008C6706">
        <w:tc>
          <w:tcPr>
            <w:tcW w:w="3402" w:type="dxa"/>
          </w:tcPr>
          <w:p w14:paraId="195BA249"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14:paraId="6B6D97B1"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66164F3"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16A9DA9"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22F3F00"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14:paraId="5990BE56"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20E2D331"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6706" w14:paraId="5CEBC824" w14:textId="77777777" w:rsidTr="008C6706">
        <w:tc>
          <w:tcPr>
            <w:tcW w:w="3402" w:type="dxa"/>
          </w:tcPr>
          <w:p w14:paraId="24B427DB"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OpkrævningFordringSumBeløb</w:t>
            </w:r>
          </w:p>
        </w:tc>
        <w:tc>
          <w:tcPr>
            <w:tcW w:w="1701" w:type="dxa"/>
          </w:tcPr>
          <w:p w14:paraId="2E69CE9B"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C27E62E"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1B62C55"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4CF8682"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867E398"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4932B2A"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8C6706" w14:paraId="30EA8DF8" w14:textId="77777777" w:rsidTr="008C6706">
        <w:tc>
          <w:tcPr>
            <w:tcW w:w="3402" w:type="dxa"/>
          </w:tcPr>
          <w:p w14:paraId="5C69FDC5"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69394F99"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6AF8309"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14:paraId="2642E409"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F32F918"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118B0708"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1D997462"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12891A"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19227873"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5A738AA0"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1D99F478"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364458FD"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7716C0FE"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3EF6BD5F"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1ACBAAF9"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126AD48C"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2768BA48"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77BF1134"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03E8CE"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9071CD9"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8C6706" w14:paraId="74F0C405" w14:textId="77777777" w:rsidTr="008C6706">
        <w:tc>
          <w:tcPr>
            <w:tcW w:w="3402" w:type="dxa"/>
          </w:tcPr>
          <w:p w14:paraId="31553478"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14:paraId="2CCA9D1D"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3FA19E1"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14:paraId="5CBFBD5B"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2D02633"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14:paraId="465639B6"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8C6706" w14:paraId="5F598C32" w14:textId="77777777" w:rsidTr="008C6706">
        <w:tc>
          <w:tcPr>
            <w:tcW w:w="3402" w:type="dxa"/>
          </w:tcPr>
          <w:p w14:paraId="539CE9E7"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14:paraId="45C626F2"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DD0FE8F"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5C29C53"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5F3F6F8"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B564143"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71297E2"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8C6706" w14:paraId="059020F0" w14:textId="77777777" w:rsidTr="008C6706">
        <w:tc>
          <w:tcPr>
            <w:tcW w:w="3402" w:type="dxa"/>
          </w:tcPr>
          <w:p w14:paraId="096444DE"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14:paraId="66B29EEF"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D88300E"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1CA8853F"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080C749E"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60E283C0"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14:paraId="6CE538FC"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C80C64"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8C6706" w14:paraId="7F30AB3A" w14:textId="77777777" w:rsidTr="008C6706">
        <w:tc>
          <w:tcPr>
            <w:tcW w:w="3402" w:type="dxa"/>
          </w:tcPr>
          <w:p w14:paraId="054C4B0B"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14:paraId="5AE78CC8"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010BFCF"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1D9B11F0"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10BDE55"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14:paraId="1F5D488F"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B55C15" w14:textId="77777777"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14:paraId="409A6C11"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14:paraId="0925D539" w14:textId="77777777"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C6706" w:rsidRPr="008C6706" w:rsidSect="008C6706">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205E3" w14:textId="77777777" w:rsidR="00E37FE4" w:rsidRDefault="00E37FE4" w:rsidP="008C6706">
      <w:pPr>
        <w:spacing w:line="240" w:lineRule="auto"/>
      </w:pPr>
      <w:r>
        <w:separator/>
      </w:r>
    </w:p>
  </w:endnote>
  <w:endnote w:type="continuationSeparator" w:id="0">
    <w:p w14:paraId="24529FD1" w14:textId="77777777" w:rsidR="00E37FE4" w:rsidRDefault="00E37FE4" w:rsidP="008C6706">
      <w:pPr>
        <w:spacing w:line="240" w:lineRule="auto"/>
      </w:pPr>
      <w:r>
        <w:continuationSeparator/>
      </w:r>
    </w:p>
  </w:endnote>
  <w:endnote w:type="continuationNotice" w:id="1">
    <w:p w14:paraId="2B3BE502" w14:textId="77777777" w:rsidR="00E37FE4" w:rsidRDefault="00E37FE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B0C2F" w14:textId="77777777" w:rsidR="008C6706" w:rsidRDefault="008C670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6BC08" w14:textId="261DBEF3" w:rsidR="008C6706" w:rsidRPr="008C6706" w:rsidRDefault="008C6706" w:rsidP="008C670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32" w:author="Martin Midtgaard" w:date="2012-08-17T14:53:00Z">
      <w:r w:rsidR="000302EC">
        <w:rPr>
          <w:rFonts w:ascii="Arial" w:hAnsi="Arial" w:cs="Arial"/>
          <w:noProof/>
          <w:sz w:val="16"/>
        </w:rPr>
        <w:delText>31. juli</w:delText>
      </w:r>
    </w:del>
    <w:ins w:id="33" w:author="Martin Midtgaard" w:date="2012-08-17T14:53:00Z">
      <w:r>
        <w:rPr>
          <w:rFonts w:ascii="Arial" w:hAnsi="Arial" w:cs="Arial"/>
          <w:noProof/>
          <w:sz w:val="16"/>
        </w:rPr>
        <w:t>17. august</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D7796E">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sz w:val="16"/>
        <w:rPrChange w:id="34" w:author="Martin Midtgaard" w:date="2012-08-17T14:53:00Z">
          <w:rPr/>
        </w:rPrChange>
      </w:rPr>
      <w:fldChar w:fldCharType="begin"/>
    </w:r>
    <w:r>
      <w:rPr>
        <w:rFonts w:ascii="Arial" w:hAnsi="Arial"/>
        <w:sz w:val="16"/>
        <w:rPrChange w:id="35" w:author="Martin Midtgaard" w:date="2012-08-17T14:53:00Z">
          <w:rPr/>
        </w:rPrChange>
      </w:rPr>
      <w:instrText xml:space="preserve"> NUMPAGES  \* MERGEFORMAT </w:instrText>
    </w:r>
    <w:r>
      <w:rPr>
        <w:rFonts w:ascii="Arial" w:hAnsi="Arial"/>
        <w:sz w:val="16"/>
        <w:rPrChange w:id="36" w:author="Martin Midtgaard" w:date="2012-08-17T14:53:00Z">
          <w:rPr/>
        </w:rPrChange>
      </w:rPr>
      <w:fldChar w:fldCharType="separate"/>
    </w:r>
    <w:r w:rsidR="00D7796E" w:rsidRPr="00D7796E">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7AC0E" w14:textId="77777777" w:rsidR="008C6706" w:rsidRDefault="008C670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9D1F35" w14:textId="77777777" w:rsidR="00E37FE4" w:rsidRDefault="00E37FE4" w:rsidP="008C6706">
      <w:pPr>
        <w:spacing w:line="240" w:lineRule="auto"/>
      </w:pPr>
      <w:r>
        <w:separator/>
      </w:r>
    </w:p>
  </w:footnote>
  <w:footnote w:type="continuationSeparator" w:id="0">
    <w:p w14:paraId="79825D19" w14:textId="77777777" w:rsidR="00E37FE4" w:rsidRDefault="00E37FE4" w:rsidP="008C6706">
      <w:pPr>
        <w:spacing w:line="240" w:lineRule="auto"/>
      </w:pPr>
      <w:r>
        <w:continuationSeparator/>
      </w:r>
    </w:p>
  </w:footnote>
  <w:footnote w:type="continuationNotice" w:id="1">
    <w:p w14:paraId="7499B520" w14:textId="77777777" w:rsidR="00E37FE4" w:rsidRDefault="00E37FE4">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196A5" w14:textId="77777777" w:rsidR="008C6706" w:rsidRDefault="008C670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6143E" w14:textId="77777777" w:rsidR="008C6706" w:rsidRPr="008C6706" w:rsidRDefault="008C6706" w:rsidP="008C6706">
    <w:pPr>
      <w:pStyle w:val="Sidehoved"/>
      <w:jc w:val="center"/>
      <w:rPr>
        <w:rFonts w:ascii="Arial" w:hAnsi="Arial" w:cs="Arial"/>
      </w:rPr>
    </w:pPr>
    <w:r w:rsidRPr="008C6706">
      <w:rPr>
        <w:rFonts w:ascii="Arial" w:hAnsi="Arial" w:cs="Arial"/>
      </w:rPr>
      <w:t>Servicebeskrivelse</w:t>
    </w:r>
  </w:p>
  <w:p w14:paraId="43835867" w14:textId="77777777" w:rsidR="008C6706" w:rsidRPr="008C6706" w:rsidRDefault="008C6706" w:rsidP="008C670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0E86D" w14:textId="77777777" w:rsidR="008C6706" w:rsidRDefault="008C670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EBB91" w14:textId="77777777" w:rsidR="008C6706" w:rsidRDefault="008C6706" w:rsidP="008C6706">
    <w:pPr>
      <w:pStyle w:val="Sidehoved"/>
      <w:jc w:val="center"/>
      <w:rPr>
        <w:rFonts w:ascii="Arial" w:hAnsi="Arial" w:cs="Arial"/>
      </w:rPr>
    </w:pPr>
    <w:r>
      <w:rPr>
        <w:rFonts w:ascii="Arial" w:hAnsi="Arial" w:cs="Arial"/>
      </w:rPr>
      <w:t>Data elementer</w:t>
    </w:r>
  </w:p>
  <w:p w14:paraId="294E676B" w14:textId="77777777" w:rsidR="008C6706" w:rsidRPr="008C6706" w:rsidRDefault="008C6706" w:rsidP="008C670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7486D"/>
    <w:multiLevelType w:val="multilevel"/>
    <w:tmpl w:val="10BC64A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626B5FCE"/>
    <w:multiLevelType w:val="multilevel"/>
    <w:tmpl w:val="29842EA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706"/>
    <w:rsid w:val="000302EC"/>
    <w:rsid w:val="006843F7"/>
    <w:rsid w:val="008769FF"/>
    <w:rsid w:val="00892491"/>
    <w:rsid w:val="008C6706"/>
    <w:rsid w:val="00BA50BE"/>
    <w:rsid w:val="00D7796E"/>
    <w:rsid w:val="00E37F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7796E"/>
    <w:pPr>
      <w:keepLines/>
      <w:numPr>
        <w:numId w:val="1"/>
      </w:numPr>
      <w:spacing w:after="360" w:line="240" w:lineRule="auto"/>
      <w:outlineLvl w:val="0"/>
      <w:pPrChange w:id="0" w:author="Martin Midtgaard" w:date="2012-08-17T14:53:00Z">
        <w:pPr>
          <w:keepLines/>
          <w:numPr>
            <w:numId w:val="2"/>
          </w:numPr>
          <w:tabs>
            <w:tab w:val="num" w:pos="567"/>
          </w:tabs>
          <w:spacing w:after="360"/>
          <w:outlineLvl w:val="0"/>
        </w:pPr>
      </w:pPrChange>
    </w:pPr>
    <w:rPr>
      <w:rFonts w:ascii="Arial" w:eastAsiaTheme="majorEastAsia" w:hAnsi="Arial" w:cs="Arial"/>
      <w:b/>
      <w:bCs/>
      <w:sz w:val="30"/>
      <w:szCs w:val="28"/>
      <w:rPrChange w:id="0" w:author="Martin Midtgaard" w:date="2012-08-17T14:53: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D7796E"/>
    <w:pPr>
      <w:keepLines/>
      <w:numPr>
        <w:ilvl w:val="1"/>
        <w:numId w:val="1"/>
      </w:numPr>
      <w:suppressAutoHyphens/>
      <w:spacing w:line="240" w:lineRule="auto"/>
      <w:outlineLvl w:val="1"/>
      <w:pPrChange w:id="1" w:author="Martin Midtgaard" w:date="2012-08-17T14:53: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Martin Midtgaard" w:date="2012-08-17T14:53: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D7796E"/>
    <w:pPr>
      <w:keepNext/>
      <w:keepLines/>
      <w:numPr>
        <w:ilvl w:val="2"/>
        <w:numId w:val="1"/>
      </w:numPr>
      <w:spacing w:before="200"/>
      <w:outlineLvl w:val="2"/>
      <w:pPrChange w:id="2" w:author="Martin Midtgaard" w:date="2012-08-17T14:53: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Martin Midtgaard" w:date="2012-08-17T14:53: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D7796E"/>
    <w:pPr>
      <w:keepNext/>
      <w:keepLines/>
      <w:numPr>
        <w:ilvl w:val="3"/>
        <w:numId w:val="1"/>
      </w:numPr>
      <w:spacing w:before="200"/>
      <w:outlineLvl w:val="3"/>
      <w:pPrChange w:id="3" w:author="Martin Midtgaard" w:date="2012-08-17T14:53: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Martin Midtgaard" w:date="2012-08-17T14:53: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D7796E"/>
    <w:pPr>
      <w:keepNext/>
      <w:keepLines/>
      <w:numPr>
        <w:ilvl w:val="4"/>
        <w:numId w:val="1"/>
      </w:numPr>
      <w:spacing w:before="200"/>
      <w:outlineLvl w:val="4"/>
      <w:pPrChange w:id="4" w:author="Martin Midtgaard" w:date="2012-08-17T14:53: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Martin Midtgaard" w:date="2012-08-17T14:53: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D7796E"/>
    <w:pPr>
      <w:keepNext/>
      <w:keepLines/>
      <w:numPr>
        <w:ilvl w:val="5"/>
        <w:numId w:val="1"/>
      </w:numPr>
      <w:spacing w:before="200"/>
      <w:outlineLvl w:val="5"/>
      <w:pPrChange w:id="5" w:author="Martin Midtgaard" w:date="2012-08-17T14:53: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Martin Midtgaard" w:date="2012-08-17T14:53: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D7796E"/>
    <w:pPr>
      <w:keepNext/>
      <w:keepLines/>
      <w:numPr>
        <w:ilvl w:val="6"/>
        <w:numId w:val="1"/>
      </w:numPr>
      <w:spacing w:before="200"/>
      <w:outlineLvl w:val="6"/>
      <w:pPrChange w:id="6" w:author="Martin Midtgaard" w:date="2012-08-17T14:53: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Martin Midtgaard" w:date="2012-08-17T14:53: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D7796E"/>
    <w:pPr>
      <w:keepNext/>
      <w:keepLines/>
      <w:numPr>
        <w:ilvl w:val="7"/>
        <w:numId w:val="1"/>
      </w:numPr>
      <w:spacing w:before="200"/>
      <w:outlineLvl w:val="7"/>
      <w:pPrChange w:id="7" w:author="Martin Midtgaard" w:date="2012-08-17T14:53: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Martin Midtgaard" w:date="2012-08-17T14:53: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D7796E"/>
    <w:pPr>
      <w:keepNext/>
      <w:keepLines/>
      <w:numPr>
        <w:ilvl w:val="8"/>
        <w:numId w:val="1"/>
      </w:numPr>
      <w:spacing w:before="200"/>
      <w:outlineLvl w:val="8"/>
      <w:pPrChange w:id="8" w:author="Martin Midtgaard" w:date="2012-08-17T14:53: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Martin Midtgaard" w:date="2012-08-17T14:53: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C670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C670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C670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C670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C670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C670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C670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C670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C670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C670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C6706"/>
    <w:rPr>
      <w:rFonts w:ascii="Arial" w:hAnsi="Arial" w:cs="Arial"/>
      <w:b/>
      <w:sz w:val="30"/>
    </w:rPr>
  </w:style>
  <w:style w:type="paragraph" w:customStyle="1" w:styleId="Overskrift211pkt">
    <w:name w:val="Overskrift 2 + 11 pkt"/>
    <w:basedOn w:val="Normal"/>
    <w:link w:val="Overskrift211pktTegn"/>
    <w:rsid w:val="008C670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C6706"/>
    <w:rPr>
      <w:rFonts w:ascii="Arial" w:hAnsi="Arial" w:cs="Arial"/>
      <w:b/>
    </w:rPr>
  </w:style>
  <w:style w:type="paragraph" w:customStyle="1" w:styleId="Normal11">
    <w:name w:val="Normal + 11"/>
    <w:basedOn w:val="Normal"/>
    <w:link w:val="Normal11Tegn"/>
    <w:rsid w:val="008C670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C6706"/>
    <w:rPr>
      <w:rFonts w:ascii="Times New Roman" w:hAnsi="Times New Roman" w:cs="Times New Roman"/>
    </w:rPr>
  </w:style>
  <w:style w:type="paragraph" w:styleId="Sidehoved">
    <w:name w:val="header"/>
    <w:basedOn w:val="Normal"/>
    <w:link w:val="SidehovedTegn"/>
    <w:uiPriority w:val="99"/>
    <w:unhideWhenUsed/>
    <w:rsid w:val="00D7796E"/>
    <w:pPr>
      <w:tabs>
        <w:tab w:val="center" w:pos="4819"/>
        <w:tab w:val="right" w:pos="9638"/>
      </w:tabs>
      <w:spacing w:line="240" w:lineRule="auto"/>
      <w:pPrChange w:id="9" w:author="Martin Midtgaard" w:date="2012-08-17T14:53:00Z">
        <w:pPr>
          <w:tabs>
            <w:tab w:val="center" w:pos="4819"/>
            <w:tab w:val="right" w:pos="9638"/>
          </w:tabs>
        </w:pPr>
      </w:pPrChange>
    </w:pPr>
    <w:rPr>
      <w:rPrChange w:id="9" w:author="Martin Midtgaard" w:date="2012-08-17T14:53:00Z">
        <w:rPr>
          <w:rFonts w:asciiTheme="minorHAnsi" w:eastAsiaTheme="minorHAnsi" w:hAnsiTheme="minorHAnsi" w:cstheme="minorBidi"/>
          <w:sz w:val="22"/>
          <w:szCs w:val="22"/>
          <w:lang w:val="da-DK" w:eastAsia="en-US" w:bidi="ar-SA"/>
        </w:rPr>
      </w:rPrChange>
    </w:rPr>
  </w:style>
  <w:style w:type="character" w:customStyle="1" w:styleId="SidehovedTegn">
    <w:name w:val="Sidehoved Tegn"/>
    <w:basedOn w:val="Standardskrifttypeiafsnit"/>
    <w:link w:val="Sidehoved"/>
    <w:uiPriority w:val="99"/>
    <w:rsid w:val="008C6706"/>
  </w:style>
  <w:style w:type="paragraph" w:styleId="Sidefod">
    <w:name w:val="footer"/>
    <w:basedOn w:val="Normal"/>
    <w:link w:val="SidefodTegn"/>
    <w:uiPriority w:val="99"/>
    <w:unhideWhenUsed/>
    <w:rsid w:val="00D7796E"/>
    <w:pPr>
      <w:tabs>
        <w:tab w:val="center" w:pos="4819"/>
        <w:tab w:val="right" w:pos="9638"/>
      </w:tabs>
      <w:spacing w:line="240" w:lineRule="auto"/>
      <w:pPrChange w:id="10" w:author="Martin Midtgaard" w:date="2012-08-17T14:53:00Z">
        <w:pPr>
          <w:tabs>
            <w:tab w:val="center" w:pos="4819"/>
            <w:tab w:val="right" w:pos="9638"/>
          </w:tabs>
        </w:pPr>
      </w:pPrChange>
    </w:pPr>
    <w:rPr>
      <w:rPrChange w:id="10" w:author="Martin Midtgaard" w:date="2012-08-17T14:53:00Z">
        <w:rPr>
          <w:rFonts w:asciiTheme="minorHAnsi" w:eastAsiaTheme="minorHAnsi" w:hAnsiTheme="minorHAnsi" w:cstheme="minorBidi"/>
          <w:sz w:val="22"/>
          <w:szCs w:val="22"/>
          <w:lang w:val="da-DK" w:eastAsia="en-US" w:bidi="ar-SA"/>
        </w:rPr>
      </w:rPrChange>
    </w:rPr>
  </w:style>
  <w:style w:type="character" w:customStyle="1" w:styleId="SidefodTegn">
    <w:name w:val="Sidefod Tegn"/>
    <w:basedOn w:val="Standardskrifttypeiafsnit"/>
    <w:link w:val="Sidefod"/>
    <w:uiPriority w:val="99"/>
    <w:rsid w:val="008C6706"/>
  </w:style>
  <w:style w:type="paragraph" w:styleId="Markeringsbobletekst">
    <w:name w:val="Balloon Text"/>
    <w:basedOn w:val="Normal"/>
    <w:link w:val="MarkeringsbobletekstTegn"/>
    <w:uiPriority w:val="99"/>
    <w:semiHidden/>
    <w:unhideWhenUsed/>
    <w:rsid w:val="00D7796E"/>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779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7796E"/>
    <w:pPr>
      <w:keepLines/>
      <w:numPr>
        <w:numId w:val="1"/>
      </w:numPr>
      <w:spacing w:after="360" w:line="240" w:lineRule="auto"/>
      <w:outlineLvl w:val="0"/>
      <w:pPrChange w:id="11" w:author="Martin Midtgaard" w:date="2012-08-17T14:53:00Z">
        <w:pPr>
          <w:keepLines/>
          <w:numPr>
            <w:numId w:val="2"/>
          </w:numPr>
          <w:tabs>
            <w:tab w:val="num" w:pos="567"/>
          </w:tabs>
          <w:spacing w:after="360"/>
          <w:outlineLvl w:val="0"/>
        </w:pPr>
      </w:pPrChange>
    </w:pPr>
    <w:rPr>
      <w:rFonts w:ascii="Arial" w:eastAsiaTheme="majorEastAsia" w:hAnsi="Arial" w:cs="Arial"/>
      <w:b/>
      <w:bCs/>
      <w:sz w:val="30"/>
      <w:szCs w:val="28"/>
      <w:rPrChange w:id="11" w:author="Martin Midtgaard" w:date="2012-08-17T14:53: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D7796E"/>
    <w:pPr>
      <w:keepLines/>
      <w:numPr>
        <w:ilvl w:val="1"/>
        <w:numId w:val="1"/>
      </w:numPr>
      <w:suppressAutoHyphens/>
      <w:spacing w:line="240" w:lineRule="auto"/>
      <w:outlineLvl w:val="1"/>
      <w:pPrChange w:id="12" w:author="Martin Midtgaard" w:date="2012-08-17T14:53: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2" w:author="Martin Midtgaard" w:date="2012-08-17T14:53: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D7796E"/>
    <w:pPr>
      <w:keepNext/>
      <w:keepLines/>
      <w:numPr>
        <w:ilvl w:val="2"/>
        <w:numId w:val="1"/>
      </w:numPr>
      <w:spacing w:before="200"/>
      <w:outlineLvl w:val="2"/>
      <w:pPrChange w:id="13" w:author="Martin Midtgaard" w:date="2012-08-17T14:53: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3" w:author="Martin Midtgaard" w:date="2012-08-17T14:53: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D7796E"/>
    <w:pPr>
      <w:keepNext/>
      <w:keepLines/>
      <w:numPr>
        <w:ilvl w:val="3"/>
        <w:numId w:val="1"/>
      </w:numPr>
      <w:spacing w:before="200"/>
      <w:outlineLvl w:val="3"/>
      <w:pPrChange w:id="14" w:author="Martin Midtgaard" w:date="2012-08-17T14:53: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4" w:author="Martin Midtgaard" w:date="2012-08-17T14:53: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D7796E"/>
    <w:pPr>
      <w:keepNext/>
      <w:keepLines/>
      <w:numPr>
        <w:ilvl w:val="4"/>
        <w:numId w:val="1"/>
      </w:numPr>
      <w:spacing w:before="200"/>
      <w:outlineLvl w:val="4"/>
      <w:pPrChange w:id="15" w:author="Martin Midtgaard" w:date="2012-08-17T14:53: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5" w:author="Martin Midtgaard" w:date="2012-08-17T14:53: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D7796E"/>
    <w:pPr>
      <w:keepNext/>
      <w:keepLines/>
      <w:numPr>
        <w:ilvl w:val="5"/>
        <w:numId w:val="1"/>
      </w:numPr>
      <w:spacing w:before="200"/>
      <w:outlineLvl w:val="5"/>
      <w:pPrChange w:id="16" w:author="Martin Midtgaard" w:date="2012-08-17T14:53: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6" w:author="Martin Midtgaard" w:date="2012-08-17T14:53: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D7796E"/>
    <w:pPr>
      <w:keepNext/>
      <w:keepLines/>
      <w:numPr>
        <w:ilvl w:val="6"/>
        <w:numId w:val="1"/>
      </w:numPr>
      <w:spacing w:before="200"/>
      <w:outlineLvl w:val="6"/>
      <w:pPrChange w:id="17" w:author="Martin Midtgaard" w:date="2012-08-17T14:53: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7" w:author="Martin Midtgaard" w:date="2012-08-17T14:53: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D7796E"/>
    <w:pPr>
      <w:keepNext/>
      <w:keepLines/>
      <w:numPr>
        <w:ilvl w:val="7"/>
        <w:numId w:val="1"/>
      </w:numPr>
      <w:spacing w:before="200"/>
      <w:outlineLvl w:val="7"/>
      <w:pPrChange w:id="18" w:author="Martin Midtgaard" w:date="2012-08-17T14:53: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8" w:author="Martin Midtgaard" w:date="2012-08-17T14:53: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D7796E"/>
    <w:pPr>
      <w:keepNext/>
      <w:keepLines/>
      <w:numPr>
        <w:ilvl w:val="8"/>
        <w:numId w:val="1"/>
      </w:numPr>
      <w:spacing w:before="200"/>
      <w:outlineLvl w:val="8"/>
      <w:pPrChange w:id="19" w:author="Martin Midtgaard" w:date="2012-08-17T14:53: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9" w:author="Martin Midtgaard" w:date="2012-08-17T14:53: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C670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C670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C670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C670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C670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C670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C670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C670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C670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C670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C6706"/>
    <w:rPr>
      <w:rFonts w:ascii="Arial" w:hAnsi="Arial" w:cs="Arial"/>
      <w:b/>
      <w:sz w:val="30"/>
    </w:rPr>
  </w:style>
  <w:style w:type="paragraph" w:customStyle="1" w:styleId="Overskrift211pkt">
    <w:name w:val="Overskrift 2 + 11 pkt"/>
    <w:basedOn w:val="Normal"/>
    <w:link w:val="Overskrift211pktTegn"/>
    <w:rsid w:val="008C670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C6706"/>
    <w:rPr>
      <w:rFonts w:ascii="Arial" w:hAnsi="Arial" w:cs="Arial"/>
      <w:b/>
    </w:rPr>
  </w:style>
  <w:style w:type="paragraph" w:customStyle="1" w:styleId="Normal11">
    <w:name w:val="Normal + 11"/>
    <w:basedOn w:val="Normal"/>
    <w:link w:val="Normal11Tegn"/>
    <w:rsid w:val="008C670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C6706"/>
    <w:rPr>
      <w:rFonts w:ascii="Times New Roman" w:hAnsi="Times New Roman" w:cs="Times New Roman"/>
    </w:rPr>
  </w:style>
  <w:style w:type="paragraph" w:styleId="Sidehoved">
    <w:name w:val="header"/>
    <w:basedOn w:val="Normal"/>
    <w:link w:val="SidehovedTegn"/>
    <w:uiPriority w:val="99"/>
    <w:unhideWhenUsed/>
    <w:rsid w:val="00D7796E"/>
    <w:pPr>
      <w:tabs>
        <w:tab w:val="center" w:pos="4819"/>
        <w:tab w:val="right" w:pos="9638"/>
      </w:tabs>
      <w:spacing w:line="240" w:lineRule="auto"/>
      <w:pPrChange w:id="20" w:author="Martin Midtgaard" w:date="2012-08-17T14:53:00Z">
        <w:pPr>
          <w:tabs>
            <w:tab w:val="center" w:pos="4819"/>
            <w:tab w:val="right" w:pos="9638"/>
          </w:tabs>
        </w:pPr>
      </w:pPrChange>
    </w:pPr>
    <w:rPr>
      <w:rPrChange w:id="20" w:author="Martin Midtgaard" w:date="2012-08-17T14:53:00Z">
        <w:rPr>
          <w:rFonts w:asciiTheme="minorHAnsi" w:eastAsiaTheme="minorHAnsi" w:hAnsiTheme="minorHAnsi" w:cstheme="minorBidi"/>
          <w:sz w:val="22"/>
          <w:szCs w:val="22"/>
          <w:lang w:val="da-DK" w:eastAsia="en-US" w:bidi="ar-SA"/>
        </w:rPr>
      </w:rPrChange>
    </w:rPr>
  </w:style>
  <w:style w:type="character" w:customStyle="1" w:styleId="SidehovedTegn">
    <w:name w:val="Sidehoved Tegn"/>
    <w:basedOn w:val="Standardskrifttypeiafsnit"/>
    <w:link w:val="Sidehoved"/>
    <w:uiPriority w:val="99"/>
    <w:rsid w:val="008C6706"/>
  </w:style>
  <w:style w:type="paragraph" w:styleId="Sidefod">
    <w:name w:val="footer"/>
    <w:basedOn w:val="Normal"/>
    <w:link w:val="SidefodTegn"/>
    <w:uiPriority w:val="99"/>
    <w:unhideWhenUsed/>
    <w:rsid w:val="00D7796E"/>
    <w:pPr>
      <w:tabs>
        <w:tab w:val="center" w:pos="4819"/>
        <w:tab w:val="right" w:pos="9638"/>
      </w:tabs>
      <w:spacing w:line="240" w:lineRule="auto"/>
      <w:pPrChange w:id="21" w:author="Martin Midtgaard" w:date="2012-08-17T14:53:00Z">
        <w:pPr>
          <w:tabs>
            <w:tab w:val="center" w:pos="4819"/>
            <w:tab w:val="right" w:pos="9638"/>
          </w:tabs>
        </w:pPr>
      </w:pPrChange>
    </w:pPr>
    <w:rPr>
      <w:rPrChange w:id="21" w:author="Martin Midtgaard" w:date="2012-08-17T14:53:00Z">
        <w:rPr>
          <w:rFonts w:asciiTheme="minorHAnsi" w:eastAsiaTheme="minorHAnsi" w:hAnsiTheme="minorHAnsi" w:cstheme="minorBidi"/>
          <w:sz w:val="22"/>
          <w:szCs w:val="22"/>
          <w:lang w:val="da-DK" w:eastAsia="en-US" w:bidi="ar-SA"/>
        </w:rPr>
      </w:rPrChange>
    </w:rPr>
  </w:style>
  <w:style w:type="character" w:customStyle="1" w:styleId="SidefodTegn">
    <w:name w:val="Sidefod Tegn"/>
    <w:basedOn w:val="Standardskrifttypeiafsnit"/>
    <w:link w:val="Sidefod"/>
    <w:uiPriority w:val="99"/>
    <w:rsid w:val="008C6706"/>
  </w:style>
  <w:style w:type="paragraph" w:styleId="Markeringsbobletekst">
    <w:name w:val="Balloon Text"/>
    <w:basedOn w:val="Normal"/>
    <w:link w:val="MarkeringsbobletekstTegn"/>
    <w:uiPriority w:val="99"/>
    <w:semiHidden/>
    <w:unhideWhenUsed/>
    <w:rsid w:val="00D7796E"/>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779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FDA48-E1A5-4F1E-901C-E8AAB611D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1064</Words>
  <Characters>6497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Martin Midtgaard</cp:lastModifiedBy>
  <cp:revision>1</cp:revision>
  <dcterms:created xsi:type="dcterms:W3CDTF">2012-08-17T12:27:00Z</dcterms:created>
  <dcterms:modified xsi:type="dcterms:W3CDTF">2012-08-17T12:53:00Z</dcterms:modified>
</cp:coreProperties>
</file>