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6AB0846" w14:textId="77777777" w:rsidR="00822726" w:rsidRDefault="00FE5C35" w:rsidP="00FE5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bookmarkStart w:id="22" w:name="_GoBack"/>
      <w:bookmarkEnd w:id="22"/>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Change w:id="23">
          <w:tblGrid>
            <w:gridCol w:w="1134"/>
            <w:gridCol w:w="2835"/>
            <w:gridCol w:w="1134"/>
            <w:gridCol w:w="1701"/>
            <w:gridCol w:w="1701"/>
            <w:gridCol w:w="1840"/>
          </w:tblGrid>
        </w:tblGridChange>
      </w:tblGrid>
      <w:tr w:rsidR="00FE5C35" w14:paraId="3536AE83" w14:textId="77777777" w:rsidTr="00FE5C35">
        <w:trPr>
          <w:trHeight w:hRule="exact" w:val="113"/>
        </w:trPr>
        <w:tc>
          <w:tcPr>
            <w:tcW w:w="10345" w:type="dxa"/>
            <w:gridSpan w:val="6"/>
            <w:shd w:val="clear" w:color="auto" w:fill="B3B3B3"/>
          </w:tcPr>
          <w:p w14:paraId="7A695033" w14:textId="77777777" w:rsidR="00FE5C35" w:rsidRDefault="00FE5C35" w:rsidP="00FE5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E5C35" w14:paraId="3EE72DC6" w14:textId="77777777" w:rsidTr="00FE5C35">
        <w:trPr>
          <w:trHeight w:val="283"/>
        </w:trPr>
        <w:tc>
          <w:tcPr>
            <w:tcW w:w="10345" w:type="dxa"/>
            <w:gridSpan w:val="6"/>
            <w:tcBorders>
              <w:bottom w:val="single" w:sz="6" w:space="0" w:color="auto"/>
            </w:tcBorders>
          </w:tcPr>
          <w:p w14:paraId="0DD1A658" w14:textId="77777777" w:rsidR="00FE5C35" w:rsidRPr="00FE5C35" w:rsidRDefault="00FE5C35" w:rsidP="00FE5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FE5C35">
              <w:rPr>
                <w:rFonts w:ascii="Arial" w:hAnsi="Arial" w:cs="Arial"/>
                <w:b/>
                <w:sz w:val="30"/>
              </w:rPr>
              <w:t>OpkrævningAfskrivningGodkendList</w:t>
            </w:r>
          </w:p>
        </w:tc>
      </w:tr>
      <w:tr w:rsidR="00FE5C35" w14:paraId="7B75A0BA" w14:textId="77777777" w:rsidTr="00FE5C35">
        <w:trPr>
          <w:trHeight w:val="283"/>
        </w:trPr>
        <w:tc>
          <w:tcPr>
            <w:tcW w:w="1134" w:type="dxa"/>
            <w:tcBorders>
              <w:top w:val="single" w:sz="6" w:space="0" w:color="auto"/>
              <w:bottom w:val="nil"/>
            </w:tcBorders>
            <w:shd w:val="clear" w:color="auto" w:fill="auto"/>
            <w:vAlign w:val="center"/>
          </w:tcPr>
          <w:p w14:paraId="45D3DA6C" w14:textId="77777777" w:rsidR="00FE5C35" w:rsidRPr="00FE5C35" w:rsidRDefault="00FE5C35" w:rsidP="00FE5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14:paraId="6B6F44BD" w14:textId="77777777" w:rsidR="00FE5C35" w:rsidRPr="00FE5C35" w:rsidRDefault="00FE5C35" w:rsidP="00FE5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14:paraId="26ACE8E5" w14:textId="77777777" w:rsidR="00FE5C35" w:rsidRPr="00FE5C35" w:rsidRDefault="00FE5C35" w:rsidP="00FE5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14:paraId="526F51C3" w14:textId="77777777" w:rsidR="00FE5C35" w:rsidRPr="00FE5C35" w:rsidRDefault="00FE5C35" w:rsidP="00FE5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14:paraId="13A08500" w14:textId="77777777" w:rsidR="00FE5C35" w:rsidRPr="00FE5C35" w:rsidRDefault="00FE5C35" w:rsidP="00FE5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14:paraId="101B1EB4" w14:textId="77777777" w:rsidR="00FE5C35" w:rsidRPr="00FE5C35" w:rsidRDefault="00FE5C35" w:rsidP="00FE5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FE5C35" w14:paraId="34E85F30" w14:textId="77777777" w:rsidTr="00FE5C35">
        <w:trPr>
          <w:trHeight w:val="283"/>
        </w:trPr>
        <w:tc>
          <w:tcPr>
            <w:tcW w:w="1134" w:type="dxa"/>
            <w:tcBorders>
              <w:top w:val="nil"/>
            </w:tcBorders>
            <w:shd w:val="clear" w:color="auto" w:fill="auto"/>
            <w:vAlign w:val="center"/>
          </w:tcPr>
          <w:p w14:paraId="6AA3E865" w14:textId="77777777" w:rsidR="00FE5C35" w:rsidRPr="00FE5C35" w:rsidRDefault="00FE5C35" w:rsidP="00FE5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DMS</w:t>
            </w:r>
          </w:p>
        </w:tc>
        <w:tc>
          <w:tcPr>
            <w:tcW w:w="2835" w:type="dxa"/>
            <w:tcBorders>
              <w:top w:val="nil"/>
            </w:tcBorders>
            <w:shd w:val="clear" w:color="auto" w:fill="auto"/>
            <w:vAlign w:val="center"/>
          </w:tcPr>
          <w:p w14:paraId="2D174907" w14:textId="77777777" w:rsidR="00FE5C35" w:rsidRPr="00FE5C35" w:rsidRDefault="00FE5C35" w:rsidP="00FE5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Debitormotor_EKKO_1_8_2</w:t>
            </w:r>
          </w:p>
        </w:tc>
        <w:tc>
          <w:tcPr>
            <w:tcW w:w="1134" w:type="dxa"/>
            <w:tcBorders>
              <w:top w:val="nil"/>
            </w:tcBorders>
            <w:shd w:val="clear" w:color="auto" w:fill="auto"/>
            <w:vAlign w:val="center"/>
          </w:tcPr>
          <w:p w14:paraId="71595F51" w14:textId="77970D50" w:rsidR="00FE5C35" w:rsidRPr="00FE5C35" w:rsidRDefault="00FE5C35" w:rsidP="00FE5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del w:id="24" w:author="Martin Midtgaard" w:date="2012-08-17T14:54:00Z">
              <w:r w:rsidR="00F234F6">
                <w:rPr>
                  <w:rFonts w:ascii="Arial" w:hAnsi="Arial" w:cs="Arial"/>
                  <w:sz w:val="18"/>
                </w:rPr>
                <w:delText>0</w:delText>
              </w:r>
            </w:del>
            <w:ins w:id="25" w:author="Martin Midtgaard" w:date="2012-08-17T14:54:00Z">
              <w:r>
                <w:rPr>
                  <w:rFonts w:ascii="Arial" w:hAnsi="Arial" w:cs="Arial"/>
                  <w:sz w:val="18"/>
                </w:rPr>
                <w:t>1</w:t>
              </w:r>
            </w:ins>
          </w:p>
        </w:tc>
        <w:tc>
          <w:tcPr>
            <w:tcW w:w="1701" w:type="dxa"/>
            <w:tcBorders>
              <w:top w:val="nil"/>
            </w:tcBorders>
            <w:shd w:val="clear" w:color="auto" w:fill="auto"/>
            <w:vAlign w:val="center"/>
          </w:tcPr>
          <w:p w14:paraId="0CAA9519" w14:textId="77777777" w:rsidR="00FE5C35" w:rsidRPr="00FE5C35" w:rsidRDefault="00FE5C35" w:rsidP="00FE5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18-9-2009</w:t>
            </w:r>
          </w:p>
        </w:tc>
        <w:tc>
          <w:tcPr>
            <w:tcW w:w="1701" w:type="dxa"/>
            <w:tcBorders>
              <w:top w:val="nil"/>
            </w:tcBorders>
            <w:shd w:val="clear" w:color="auto" w:fill="auto"/>
            <w:vAlign w:val="center"/>
          </w:tcPr>
          <w:p w14:paraId="07269E80" w14:textId="77777777" w:rsidR="00FE5C35" w:rsidRPr="00FE5C35" w:rsidRDefault="00FE5C35" w:rsidP="00FE5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w18361</w:t>
            </w:r>
          </w:p>
        </w:tc>
        <w:tc>
          <w:tcPr>
            <w:tcW w:w="1835" w:type="dxa"/>
            <w:tcBorders>
              <w:top w:val="nil"/>
            </w:tcBorders>
            <w:shd w:val="clear" w:color="auto" w:fill="auto"/>
            <w:vAlign w:val="center"/>
          </w:tcPr>
          <w:p w14:paraId="6F9B53BD" w14:textId="78E6A2C8" w:rsidR="00FE5C35" w:rsidRPr="00FE5C35" w:rsidRDefault="00F234F6" w:rsidP="00FE5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del w:id="26" w:author="Martin Midtgaard" w:date="2012-08-17T14:54:00Z">
              <w:r>
                <w:rPr>
                  <w:rFonts w:ascii="Arial" w:hAnsi="Arial" w:cs="Arial"/>
                  <w:sz w:val="18"/>
                </w:rPr>
                <w:delText>15-12-2011</w:delText>
              </w:r>
            </w:del>
            <w:ins w:id="27" w:author="Martin Midtgaard" w:date="2012-08-17T14:54:00Z">
              <w:r w:rsidR="00FE5C35">
                <w:rPr>
                  <w:rFonts w:ascii="Arial" w:hAnsi="Arial" w:cs="Arial"/>
                  <w:sz w:val="18"/>
                </w:rPr>
                <w:t>17-8-2012</w:t>
              </w:r>
            </w:ins>
          </w:p>
        </w:tc>
      </w:tr>
      <w:tr w:rsidR="00FE5C35" w14:paraId="654F0330" w14:textId="77777777" w:rsidTr="00FE5C35">
        <w:trPr>
          <w:trHeight w:val="283"/>
        </w:trPr>
        <w:tc>
          <w:tcPr>
            <w:tcW w:w="10345" w:type="dxa"/>
            <w:gridSpan w:val="6"/>
            <w:shd w:val="clear" w:color="auto" w:fill="B3B3B3"/>
            <w:vAlign w:val="center"/>
          </w:tcPr>
          <w:p w14:paraId="51989312" w14:textId="77777777" w:rsidR="00FE5C35" w:rsidRPr="00FE5C35" w:rsidRDefault="00FE5C35" w:rsidP="00FE5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FE5C35" w14:paraId="08E887F8" w14:textId="77777777" w:rsidTr="00FE5C35">
        <w:trPr>
          <w:trHeight w:val="283"/>
        </w:trPr>
        <w:tc>
          <w:tcPr>
            <w:tcW w:w="10345" w:type="dxa"/>
            <w:gridSpan w:val="6"/>
            <w:vAlign w:val="center"/>
          </w:tcPr>
          <w:p w14:paraId="233A26A0" w14:textId="77777777" w:rsidR="00FE5C35" w:rsidRPr="00FE5C35" w:rsidRDefault="00FE5C35" w:rsidP="00FE5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lister de afskrivninger, som skal godkendes. Listen præsenteres i portalen som en summeret liste pr. kunde.</w:t>
            </w:r>
          </w:p>
        </w:tc>
      </w:tr>
      <w:tr w:rsidR="00FE5C35" w14:paraId="44E68ABF" w14:textId="77777777" w:rsidTr="00FE5C35">
        <w:trPr>
          <w:trHeight w:val="283"/>
        </w:trPr>
        <w:tc>
          <w:tcPr>
            <w:tcW w:w="10345" w:type="dxa"/>
            <w:gridSpan w:val="6"/>
            <w:shd w:val="clear" w:color="auto" w:fill="B3B3B3"/>
            <w:vAlign w:val="center"/>
          </w:tcPr>
          <w:p w14:paraId="5BB4DF47" w14:textId="77777777" w:rsidR="00FE5C35" w:rsidRPr="00FE5C35" w:rsidRDefault="00FE5C35" w:rsidP="00FE5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FE5C35" w14:paraId="5ACDDD72" w14:textId="77777777" w:rsidTr="00FE5C35">
        <w:trPr>
          <w:trHeight w:val="283"/>
        </w:trPr>
        <w:tc>
          <w:tcPr>
            <w:tcW w:w="10345" w:type="dxa"/>
            <w:gridSpan w:val="6"/>
          </w:tcPr>
          <w:p w14:paraId="5B65A710" w14:textId="77777777" w:rsidR="00FE5C35" w:rsidRDefault="00FE5C35" w:rsidP="00FE5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 afskrivninger gælder, at kun afskrivninger som afventer godkendelse, leveres (afskrivninger vises med positivt fortegn). </w:t>
            </w:r>
          </w:p>
          <w:p w14:paraId="65C6FD4F" w14:textId="77777777" w:rsidR="00FE5C35" w:rsidRDefault="00FE5C35" w:rsidP="00FE5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DF09A24" w14:textId="77777777" w:rsidR="00FE5C35" w:rsidRDefault="00FE5C35" w:rsidP="00FE5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skal levere medarbejdernummer på den som har afskrevet.</w:t>
            </w:r>
          </w:p>
          <w:p w14:paraId="325613C5" w14:textId="77777777" w:rsidR="00FE5C35" w:rsidRDefault="00FE5C35" w:rsidP="00FE5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B414B5A" w14:textId="77777777" w:rsidR="00FE5C35" w:rsidRDefault="00FE5C35" w:rsidP="00FE5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14:paraId="02F48CEC" w14:textId="77777777" w:rsidR="00FE5C35" w:rsidRDefault="00FE5C35" w:rsidP="00FE5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skal returnere max 500 forekomster. Er der flere returneres ingen forekomster, men en fejl fra servicen med info om at der er mere end 500 forekomster der matcher de pågældende søgekriterier.</w:t>
            </w:r>
          </w:p>
          <w:p w14:paraId="7ACEE950" w14:textId="77777777" w:rsidR="00FE5C35" w:rsidRDefault="00FE5C35" w:rsidP="00FE5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ED98904" w14:textId="77777777" w:rsidR="00FE5C35" w:rsidRDefault="00FE5C35" w:rsidP="00FE5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Søgekriterierne er 'både og kriterier'.</w:t>
            </w:r>
          </w:p>
          <w:p w14:paraId="2A6A3EE3" w14:textId="77777777" w:rsidR="00FE5C35" w:rsidRDefault="00FE5C35" w:rsidP="00FE5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8FB5B9D" w14:textId="77777777" w:rsidR="00FE5C35" w:rsidRDefault="00FE5C35" w:rsidP="00FE5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RessourceNummer skal indsættes RessourceNummeret på den der sidst har opdateret.</w:t>
            </w:r>
          </w:p>
          <w:p w14:paraId="6DF66502" w14:textId="77777777" w:rsidR="00FE5C35" w:rsidRDefault="00FE5C35" w:rsidP="00FE5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08DE8CD" w14:textId="42FFC213" w:rsidR="00FE5C35" w:rsidRDefault="00F234F6" w:rsidP="00FE5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del w:id="28" w:author="Martin Midtgaard" w:date="2012-08-17T14:54:00Z">
              <w:r>
                <w:rPr>
                  <w:rFonts w:ascii="Arial" w:hAnsi="Arial" w:cs="Arial"/>
                  <w:sz w:val="18"/>
                </w:rPr>
                <w:delText>En OrganisatoriskEnhed</w:delText>
              </w:r>
            </w:del>
            <w:ins w:id="29" w:author="Martin Midtgaard" w:date="2012-08-17T14:54:00Z">
              <w:r w:rsidR="00FE5C35">
                <w:rPr>
                  <w:rFonts w:ascii="Arial" w:hAnsi="Arial" w:cs="Arial"/>
                  <w:sz w:val="18"/>
                </w:rPr>
                <w:t>En OrganisatoriskEnhedNummer</w:t>
              </w:r>
            </w:ins>
            <w:r w:rsidR="00FE5C35">
              <w:rPr>
                <w:rFonts w:ascii="Arial" w:hAnsi="Arial" w:cs="Arial"/>
                <w:sz w:val="18"/>
              </w:rPr>
              <w:t xml:space="preserve"> består af 6-cifrer, som bestemmer det organisatoriske tilhørsforhold i forhold til et tre-trins-hierarki; Region, Fagsøjle og Afdeling, hvor ciffer 1+2 = Region, ciffer 3+4 = Fagsøjle og ciffer 5+6 = Afdeling.</w:t>
            </w:r>
          </w:p>
          <w:p w14:paraId="7F28C9AD" w14:textId="77777777" w:rsidR="00FE5C35" w:rsidRPr="00FE5C35" w:rsidRDefault="00FE5C35" w:rsidP="00FE5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E5C35" w14:paraId="104A7227" w14:textId="77777777" w:rsidTr="00FE5C35">
        <w:trPr>
          <w:trHeight w:val="283"/>
        </w:trPr>
        <w:tc>
          <w:tcPr>
            <w:tcW w:w="10345" w:type="dxa"/>
            <w:gridSpan w:val="6"/>
            <w:shd w:val="clear" w:color="auto" w:fill="B3B3B3"/>
            <w:vAlign w:val="center"/>
          </w:tcPr>
          <w:p w14:paraId="26B531F6" w14:textId="77777777" w:rsidR="00FE5C35" w:rsidRPr="00FE5C35" w:rsidRDefault="00FE5C35" w:rsidP="00FE5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FE5C35" w14:paraId="5DAD035D" w14:textId="77777777" w:rsidTr="00FE5C35">
        <w:trPr>
          <w:trHeight w:val="283"/>
        </w:trPr>
        <w:tc>
          <w:tcPr>
            <w:tcW w:w="10345" w:type="dxa"/>
            <w:gridSpan w:val="6"/>
            <w:shd w:val="clear" w:color="auto" w:fill="FFFFFF"/>
          </w:tcPr>
          <w:p w14:paraId="1309F619" w14:textId="77777777" w:rsidR="00FE5C35" w:rsidRDefault="00FE5C35" w:rsidP="00FE5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Servicen leverer alle poster af typen OpkrævningAfskrivning, hvor PosteringerTilGodkendelseMarkering = true og som matcher valgte søgekriterier. Servicen skal levere et summeret afskrivningsbeløb per kunde (dvs. summeret på baggrund af de afskrivningsbeløb per postering, som indgår i afskrivningen). </w:t>
            </w:r>
          </w:p>
          <w:p w14:paraId="0032CBD7" w14:textId="77777777" w:rsidR="00FE5C35" w:rsidRDefault="00FE5C35" w:rsidP="00FE5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7C2B7C5" w14:textId="77777777" w:rsidR="00FE5C35" w:rsidRDefault="00FE5C35" w:rsidP="00FE5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OpkrævningAfskrivningSumBeløb er de summerede afskrivningsbeløb på de posteringer som indgår i afskrivningen.</w:t>
            </w:r>
          </w:p>
          <w:p w14:paraId="4410D10A" w14:textId="77777777" w:rsidR="00FE5C35" w:rsidRDefault="00FE5C35" w:rsidP="00FE5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4305801" w14:textId="6FE7BFF8" w:rsidR="00FE5C35" w:rsidRPr="00FE5C35" w:rsidRDefault="00FE5C35" w:rsidP="00FE5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Hvis ikke feltet </w:t>
            </w:r>
            <w:del w:id="30" w:author="Martin Midtgaard" w:date="2012-08-17T14:54:00Z">
              <w:r w:rsidR="00F234F6">
                <w:rPr>
                  <w:rFonts w:ascii="Arial" w:hAnsi="Arial" w:cs="Arial"/>
                  <w:sz w:val="18"/>
                </w:rPr>
                <w:delText>OrganisatoriskEnhedNavn</w:delText>
              </w:r>
            </w:del>
            <w:ins w:id="31" w:author="Martin Midtgaard" w:date="2012-08-17T14:54:00Z">
              <w:r>
                <w:rPr>
                  <w:rFonts w:ascii="Arial" w:hAnsi="Arial" w:cs="Arial"/>
                  <w:sz w:val="18"/>
                </w:rPr>
                <w:t>OrganisatoriskEnhedNummer</w:t>
              </w:r>
            </w:ins>
            <w:r>
              <w:rPr>
                <w:rFonts w:ascii="Arial" w:hAnsi="Arial" w:cs="Arial"/>
                <w:sz w:val="18"/>
              </w:rPr>
              <w:t xml:space="preserve"> er udfyldt bruges medarbejderens egen enhed. Med egen enhed menes </w:t>
            </w:r>
            <w:del w:id="32" w:author="Martin Midtgaard" w:date="2012-08-17T14:54:00Z">
              <w:r w:rsidR="00F234F6">
                <w:rPr>
                  <w:rFonts w:ascii="Arial" w:hAnsi="Arial" w:cs="Arial"/>
                  <w:sz w:val="18"/>
                </w:rPr>
                <w:delText>OrganisatoriskEnhed</w:delText>
              </w:r>
            </w:del>
            <w:ins w:id="33" w:author="Martin Midtgaard" w:date="2012-08-17T14:54:00Z">
              <w:r>
                <w:rPr>
                  <w:rFonts w:ascii="Arial" w:hAnsi="Arial" w:cs="Arial"/>
                  <w:sz w:val="18"/>
                </w:rPr>
                <w:t>OrganisatoriskEnhedNummer</w:t>
              </w:r>
            </w:ins>
            <w:r>
              <w:rPr>
                <w:rFonts w:ascii="Arial" w:hAnsi="Arial" w:cs="Arial"/>
                <w:sz w:val="18"/>
              </w:rPr>
              <w:t xml:space="preserve"> ciffer 5+6 (Afdeling).</w:t>
            </w:r>
          </w:p>
        </w:tc>
      </w:tr>
      <w:tr w:rsidR="00FE5C35" w14:paraId="77A97368" w14:textId="77777777" w:rsidTr="00FE5C35">
        <w:trPr>
          <w:trHeight w:val="283"/>
        </w:trPr>
        <w:tc>
          <w:tcPr>
            <w:tcW w:w="10345" w:type="dxa"/>
            <w:gridSpan w:val="6"/>
            <w:shd w:val="clear" w:color="auto" w:fill="B3B3B3"/>
            <w:vAlign w:val="center"/>
          </w:tcPr>
          <w:p w14:paraId="5167014B" w14:textId="77777777" w:rsidR="00FE5C35" w:rsidRPr="00FE5C35" w:rsidRDefault="00FE5C35" w:rsidP="00FE5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FE5C35" w14:paraId="0E853736" w14:textId="77777777" w:rsidTr="00FE5C35">
        <w:trPr>
          <w:trHeight w:val="283"/>
        </w:trPr>
        <w:tc>
          <w:tcPr>
            <w:tcW w:w="10345" w:type="dxa"/>
            <w:gridSpan w:val="6"/>
            <w:shd w:val="clear" w:color="auto" w:fill="FFFFFF"/>
            <w:vAlign w:val="center"/>
          </w:tcPr>
          <w:p w14:paraId="3ABD62D4" w14:textId="77777777" w:rsidR="00FE5C35" w:rsidRPr="00FE5C35" w:rsidRDefault="00FE5C35" w:rsidP="00FE5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FE5C35" w14:paraId="4FBFC63A" w14:textId="77777777" w:rsidTr="00FE5C35">
        <w:trPr>
          <w:trHeight w:val="283"/>
        </w:trPr>
        <w:tc>
          <w:tcPr>
            <w:tcW w:w="10345" w:type="dxa"/>
            <w:gridSpan w:val="6"/>
            <w:shd w:val="clear" w:color="auto" w:fill="FFFFFF"/>
          </w:tcPr>
          <w:p w14:paraId="27A3BE14" w14:textId="77777777" w:rsidR="00FE5C35" w:rsidRPr="00FE5C35" w:rsidRDefault="00FE5C35" w:rsidP="00FE5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OpkrævningAfskrivningGodkendList_I</w:t>
            </w:r>
          </w:p>
        </w:tc>
      </w:tr>
      <w:tr w:rsidR="00FE5C35" w14:paraId="023BB3A2" w14:textId="77777777" w:rsidTr="00FE5C35">
        <w:trPr>
          <w:trHeight w:val="283"/>
        </w:trPr>
        <w:tc>
          <w:tcPr>
            <w:tcW w:w="10345" w:type="dxa"/>
            <w:gridSpan w:val="6"/>
            <w:shd w:val="clear" w:color="auto" w:fill="FFFFFF"/>
          </w:tcPr>
          <w:p w14:paraId="0B248B6C" w14:textId="77777777" w:rsidR="00FE5C35" w:rsidRDefault="00FE5C35" w:rsidP="00FE5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4055460" w14:textId="77777777" w:rsidR="00FE5C35" w:rsidRDefault="00FE5C35" w:rsidP="00FE5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OpkrævningAfskrivningGodkendListInput *</w:t>
            </w:r>
          </w:p>
          <w:p w14:paraId="2B82ABD0" w14:textId="77777777" w:rsidR="00FE5C35" w:rsidRDefault="00FE5C35" w:rsidP="00FE5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w:t>
            </w:r>
          </w:p>
          <w:p w14:paraId="4F06023C" w14:textId="77777777" w:rsidR="00FE5C35" w:rsidRDefault="00FE5C35" w:rsidP="00FE5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Søgekriterier *</w:t>
            </w:r>
          </w:p>
          <w:p w14:paraId="34909010" w14:textId="77777777" w:rsidR="00FE5C35" w:rsidRDefault="00FE5C35" w:rsidP="00FE5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28F38E9B" w14:textId="28BC765F" w:rsidR="00FE5C35" w:rsidRDefault="00FE5C35" w:rsidP="00FE5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del w:id="34" w:author="Martin Midtgaard" w:date="2012-08-17T14:54:00Z">
              <w:r w:rsidR="00F234F6">
                <w:rPr>
                  <w:rFonts w:ascii="Arial" w:hAnsi="Arial" w:cs="Arial"/>
                  <w:sz w:val="18"/>
                </w:rPr>
                <w:delText>OrganisatoriskEnhedNavn</w:delText>
              </w:r>
            </w:del>
            <w:ins w:id="35" w:author="Martin Midtgaard" w:date="2012-08-17T14:54:00Z">
              <w:r>
                <w:rPr>
                  <w:rFonts w:ascii="Arial" w:hAnsi="Arial" w:cs="Arial"/>
                  <w:sz w:val="18"/>
                </w:rPr>
                <w:t>OrganisatoriskEnhedNummer</w:t>
              </w:r>
            </w:ins>
            <w:r>
              <w:rPr>
                <w:rFonts w:ascii="Arial" w:hAnsi="Arial" w:cs="Arial"/>
                <w:sz w:val="18"/>
              </w:rPr>
              <w:t>)</w:t>
            </w:r>
          </w:p>
          <w:p w14:paraId="22B28D27" w14:textId="77777777" w:rsidR="00FE5C35" w:rsidRDefault="00FE5C35" w:rsidP="00FE5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36DDD787" w14:textId="77777777" w:rsidR="00FE5C35" w:rsidRDefault="00FE5C35" w:rsidP="00FE5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SøgBeløbFra *</w:t>
            </w:r>
          </w:p>
          <w:p w14:paraId="77A21F05" w14:textId="77777777" w:rsidR="00FE5C35" w:rsidRDefault="00FE5C35" w:rsidP="00FE5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218CFFE0" w14:textId="77777777" w:rsidR="00FE5C35" w:rsidRDefault="00FE5C35" w:rsidP="00FE5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OpkrævningAfskrivningBeløb</w:t>
            </w:r>
          </w:p>
          <w:p w14:paraId="3940EDFF" w14:textId="77777777" w:rsidR="00FE5C35" w:rsidRDefault="00FE5C35" w:rsidP="00FE5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0AF71D44" w14:textId="77777777" w:rsidR="00FE5C35" w:rsidRDefault="00FE5C35" w:rsidP="00FE5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452A7413" w14:textId="77777777" w:rsidR="00FE5C35" w:rsidRDefault="00FE5C35" w:rsidP="00FE5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08B3C37D" w14:textId="77777777" w:rsidR="00FE5C35" w:rsidRDefault="00FE5C35" w:rsidP="00FE5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SøgBeløbTil *</w:t>
            </w:r>
          </w:p>
          <w:p w14:paraId="735F49EE" w14:textId="77777777" w:rsidR="00FE5C35" w:rsidRDefault="00FE5C35" w:rsidP="00FE5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29A42028" w14:textId="77777777" w:rsidR="00FE5C35" w:rsidRDefault="00FE5C35" w:rsidP="00FE5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OpkrævningAfskrivningBeløb</w:t>
            </w:r>
          </w:p>
          <w:p w14:paraId="18725934" w14:textId="77777777" w:rsidR="00FE5C35" w:rsidRDefault="00FE5C35" w:rsidP="00FE5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75D4DBFB" w14:textId="77777777" w:rsidR="00FE5C35" w:rsidRDefault="00FE5C35" w:rsidP="00FE5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02081FF4" w14:textId="77777777" w:rsidR="00FE5C35" w:rsidRDefault="00FE5C35" w:rsidP="00FE5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0CBE792F" w14:textId="77777777" w:rsidR="00FE5C35" w:rsidRPr="00FE5C35" w:rsidRDefault="00FE5C35" w:rsidP="00FE5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FE5C35" w14:paraId="532F25C9" w14:textId="77777777" w:rsidTr="00FE5C35">
        <w:trPr>
          <w:trHeight w:val="283"/>
        </w:trPr>
        <w:tc>
          <w:tcPr>
            <w:tcW w:w="10345" w:type="dxa"/>
            <w:gridSpan w:val="6"/>
            <w:shd w:val="clear" w:color="auto" w:fill="FFFFFF"/>
            <w:vAlign w:val="center"/>
          </w:tcPr>
          <w:p w14:paraId="4766F0C2" w14:textId="77777777" w:rsidR="00FE5C35" w:rsidRPr="00FE5C35" w:rsidRDefault="00FE5C35" w:rsidP="00FE5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FE5C35" w14:paraId="169DEFB0" w14:textId="77777777" w:rsidTr="00FE5C35">
        <w:trPr>
          <w:trHeight w:val="283"/>
        </w:trPr>
        <w:tc>
          <w:tcPr>
            <w:tcW w:w="10345" w:type="dxa"/>
            <w:gridSpan w:val="6"/>
            <w:shd w:val="clear" w:color="auto" w:fill="FFFFFF"/>
          </w:tcPr>
          <w:p w14:paraId="52C97BC4" w14:textId="77777777" w:rsidR="00FE5C35" w:rsidRPr="00FE5C35" w:rsidRDefault="00FE5C35" w:rsidP="00FE5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OpkrævningAfskrivningGodkendList_O</w:t>
            </w:r>
          </w:p>
        </w:tc>
      </w:tr>
      <w:tr w:rsidR="00FE5C35" w14:paraId="5E5E3676" w14:textId="77777777" w:rsidTr="00FE5C35">
        <w:trPr>
          <w:trHeight w:val="283"/>
        </w:trPr>
        <w:tc>
          <w:tcPr>
            <w:tcW w:w="10345" w:type="dxa"/>
            <w:gridSpan w:val="6"/>
            <w:shd w:val="clear" w:color="auto" w:fill="FFFFFF"/>
          </w:tcPr>
          <w:p w14:paraId="4400F27A" w14:textId="77777777" w:rsidR="00FE5C35" w:rsidRDefault="00FE5C35" w:rsidP="00FE5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3630D5B" w14:textId="77777777" w:rsidR="00FE5C35" w:rsidRDefault="00FE5C35" w:rsidP="00FE5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OpkrævningAfskrivningGodkendListOutput *</w:t>
            </w:r>
          </w:p>
          <w:p w14:paraId="3A04507F" w14:textId="77777777" w:rsidR="00FE5C35" w:rsidRDefault="00FE5C35" w:rsidP="00FE5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5290FC51" w14:textId="77777777" w:rsidR="00FE5C35" w:rsidRDefault="00FE5C35" w:rsidP="00FE5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OptimistiskLåsningDatoTid</w:t>
            </w:r>
          </w:p>
          <w:p w14:paraId="1F2C83A6" w14:textId="77777777" w:rsidR="00FE5C35" w:rsidRDefault="00FE5C35" w:rsidP="00FE5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OrganisatoriskEnhedNavn</w:t>
            </w:r>
          </w:p>
          <w:p w14:paraId="09C33114" w14:textId="77777777" w:rsidR="00FE5C35" w:rsidRDefault="00FE5C35" w:rsidP="00FE5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36" w:author="Martin Midtgaard" w:date="2012-08-17T14:54:00Z"/>
                <w:rFonts w:ascii="Arial" w:hAnsi="Arial" w:cs="Arial"/>
                <w:sz w:val="18"/>
              </w:rPr>
            </w:pPr>
            <w:ins w:id="37" w:author="Martin Midtgaard" w:date="2012-08-17T14:54:00Z">
              <w:r>
                <w:rPr>
                  <w:rFonts w:ascii="Arial" w:hAnsi="Arial" w:cs="Arial"/>
                  <w:sz w:val="18"/>
                </w:rPr>
                <w:tab/>
                <w:t>OrganisatoriskEnhedNummer</w:t>
              </w:r>
            </w:ins>
          </w:p>
          <w:p w14:paraId="203E8178" w14:textId="77777777" w:rsidR="00FE5C35" w:rsidRDefault="00FE5C35" w:rsidP="00FE5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AfskrivningListe *</w:t>
            </w:r>
          </w:p>
          <w:p w14:paraId="18F98AB9" w14:textId="77777777" w:rsidR="00FE5C35" w:rsidRDefault="00FE5C35" w:rsidP="00FE5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14:paraId="384BA28A" w14:textId="77777777" w:rsidR="00FE5C35" w:rsidRDefault="00FE5C35" w:rsidP="00FE5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Afskrivning *</w:t>
            </w:r>
          </w:p>
          <w:p w14:paraId="48A75EF9" w14:textId="77777777" w:rsidR="00FE5C35" w:rsidRDefault="00FE5C35" w:rsidP="00FE5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 </w:t>
            </w:r>
          </w:p>
          <w:p w14:paraId="57F3644D" w14:textId="77777777" w:rsidR="00FE5C35" w:rsidRDefault="00FE5C35" w:rsidP="00FE5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KundeNummer</w:t>
            </w:r>
          </w:p>
          <w:p w14:paraId="2F5BC2C1" w14:textId="77777777" w:rsidR="00FE5C35" w:rsidRDefault="00FE5C35" w:rsidP="00FE5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KundeType</w:t>
            </w:r>
          </w:p>
          <w:p w14:paraId="6E4B255A" w14:textId="77777777" w:rsidR="00FE5C35" w:rsidRDefault="00FE5C35" w:rsidP="00FE5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Postering *</w:t>
            </w:r>
          </w:p>
          <w:p w14:paraId="53E4D339" w14:textId="77777777" w:rsidR="00FE5C35" w:rsidRDefault="00FE5C35" w:rsidP="00FE5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0C881058" w14:textId="77777777" w:rsidR="00FE5C35" w:rsidRDefault="00FE5C35" w:rsidP="00FE5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OpkrævningAfskrivningID</w:t>
            </w:r>
          </w:p>
          <w:p w14:paraId="5AE7C341" w14:textId="77777777" w:rsidR="00FE5C35" w:rsidRDefault="00FE5C35" w:rsidP="00FE5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OpkrævningAfskrivningSumBeløb</w:t>
            </w:r>
          </w:p>
          <w:p w14:paraId="083A72CD" w14:textId="77777777" w:rsidR="00FE5C35" w:rsidRDefault="00FE5C35" w:rsidP="00FE5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OpkrævningAfskrivningLagtTilGodkendelseDato</w:t>
            </w:r>
          </w:p>
          <w:p w14:paraId="4552E250" w14:textId="77777777" w:rsidR="00FE5C35" w:rsidRDefault="00FE5C35" w:rsidP="00FE5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OpkrævningAfskrivningÅrsag</w:t>
            </w:r>
          </w:p>
          <w:p w14:paraId="17C0E79D" w14:textId="77777777" w:rsidR="00FE5C35" w:rsidRDefault="00FE5C35" w:rsidP="00FE5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RessourceNummer</w:t>
            </w:r>
          </w:p>
          <w:p w14:paraId="5E822FA0" w14:textId="77777777" w:rsidR="00FE5C35" w:rsidRDefault="00FE5C35" w:rsidP="00FE5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4369F2CE" w14:textId="77777777" w:rsidR="00FE5C35" w:rsidRDefault="00FE5C35" w:rsidP="00FE5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52948EF8" w14:textId="77777777" w:rsidR="00FE5C35" w:rsidRDefault="00FE5C35" w:rsidP="00FE5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}500</w:t>
            </w:r>
          </w:p>
          <w:p w14:paraId="283D9A89" w14:textId="77777777" w:rsidR="00FE5C35" w:rsidRPr="00FE5C35" w:rsidRDefault="00FE5C35" w:rsidP="00FE5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FE5C35" w14:paraId="6E0376E3" w14:textId="77777777" w:rsidTr="00FE5C35">
        <w:trPr>
          <w:trHeight w:val="283"/>
        </w:trPr>
        <w:tc>
          <w:tcPr>
            <w:tcW w:w="10345" w:type="dxa"/>
            <w:gridSpan w:val="6"/>
            <w:shd w:val="clear" w:color="auto" w:fill="B3B3B3"/>
            <w:vAlign w:val="center"/>
          </w:tcPr>
          <w:p w14:paraId="5F5C2BA6" w14:textId="77777777" w:rsidR="00FE5C35" w:rsidRPr="00FE5C35" w:rsidRDefault="00FE5C35" w:rsidP="00FE5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FE5C35" w14:paraId="3D9270C6" w14:textId="77777777" w:rsidTr="00FE5C35">
        <w:tblPrEx>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ExChange w:id="38" w:author="Martin Midtgaard" w:date="2012-08-17T14:54:00Z">
            <w:tblPrEx>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Ex>
          </w:tblPrExChange>
        </w:tblPrEx>
        <w:trPr>
          <w:trHeight w:val="283"/>
          <w:trPrChange w:id="39" w:author="Martin Midtgaard" w:date="2012-08-17T14:54:00Z">
            <w:trPr>
              <w:trHeight w:val="283"/>
            </w:trPr>
          </w:trPrChange>
        </w:trPr>
        <w:tc>
          <w:tcPr>
            <w:tcW w:w="10345" w:type="dxa"/>
            <w:gridSpan w:val="6"/>
            <w:shd w:val="clear" w:color="auto" w:fill="B3B3B3"/>
            <w:tcPrChange w:id="40" w:author="Martin Midtgaard" w:date="2012-08-17T14:54:00Z">
              <w:tcPr>
                <w:tcW w:w="10345" w:type="dxa"/>
                <w:gridSpan w:val="6"/>
                <w:shd w:val="clear" w:color="auto" w:fill="FFFFFF"/>
              </w:tcPr>
            </w:tcPrChange>
          </w:tcPr>
          <w:p w14:paraId="15F4DEC6" w14:textId="6115D5EE" w:rsidR="00FE5C35" w:rsidRDefault="00F234F6" w:rsidP="00FE5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del w:id="41" w:author="Martin Midtgaard" w:date="2012-08-17T14:54:00Z">
              <w:r>
                <w:rPr>
                  <w:rFonts w:ascii="Arial" w:hAnsi="Arial" w:cs="Arial"/>
                  <w:sz w:val="18"/>
                </w:rPr>
                <w:delText xml:space="preserve"> trin </w:delText>
              </w:r>
            </w:del>
            <w:r w:rsidR="00FE5C35">
              <w:rPr>
                <w:rFonts w:ascii="Arial" w:hAnsi="Arial" w:cs="Arial"/>
                <w:sz w:val="18"/>
              </w:rPr>
              <w:t>Vælg menupunkt godkend afskrivninger i Use Case "12.06 Godkend afskrivning WEB"</w:t>
            </w:r>
          </w:p>
          <w:p w14:paraId="6E131297" w14:textId="1DBCE6E0" w:rsidR="00FE5C35" w:rsidRDefault="00F234F6" w:rsidP="00FE5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42" w:author="Martin Midtgaard" w:date="2012-08-17T14:54:00Z"/>
                <w:rFonts w:ascii="Arial" w:hAnsi="Arial" w:cs="Arial"/>
                <w:sz w:val="18"/>
              </w:rPr>
            </w:pPr>
            <w:del w:id="43" w:author="Martin Midtgaard" w:date="2012-08-17T14:54:00Z">
              <w:r>
                <w:rPr>
                  <w:rFonts w:ascii="Arial" w:hAnsi="Arial" w:cs="Arial"/>
                  <w:sz w:val="18"/>
                </w:rPr>
                <w:delText xml:space="preserve"> trin </w:delText>
              </w:r>
            </w:del>
          </w:p>
          <w:p w14:paraId="6CBD21B0" w14:textId="77777777" w:rsidR="00FE5C35" w:rsidRDefault="00FE5C35" w:rsidP="00FE5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Indtaster søgekriterier i Use Case "12.06 Godkend afskrivning WEB"</w:t>
            </w:r>
          </w:p>
          <w:p w14:paraId="2EC2604A" w14:textId="72F1E9ED" w:rsidR="00FE5C35" w:rsidRDefault="00F234F6" w:rsidP="00FE5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44" w:author="Martin Midtgaard" w:date="2012-08-17T14:54:00Z"/>
                <w:rFonts w:ascii="Arial" w:hAnsi="Arial" w:cs="Arial"/>
                <w:sz w:val="18"/>
              </w:rPr>
            </w:pPr>
            <w:del w:id="45" w:author="Martin Midtgaard" w:date="2012-08-17T14:54:00Z">
              <w:r>
                <w:rPr>
                  <w:rFonts w:ascii="Arial" w:hAnsi="Arial" w:cs="Arial"/>
                  <w:sz w:val="18"/>
                </w:rPr>
                <w:delText xml:space="preserve"> trin </w:delText>
              </w:r>
            </w:del>
          </w:p>
          <w:p w14:paraId="71F4BA64" w14:textId="77777777" w:rsidR="00FE5C35" w:rsidRDefault="00FE5C35" w:rsidP="00FE5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Godkend valgte afskrivninger i Use Case "12.06 Godkend afskrivning WEB"</w:t>
            </w:r>
          </w:p>
          <w:p w14:paraId="549F816B" w14:textId="45A81F09" w:rsidR="00FE5C35" w:rsidRDefault="00F234F6" w:rsidP="00FE5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46" w:author="Martin Midtgaard" w:date="2012-08-17T14:54:00Z"/>
                <w:rFonts w:ascii="Arial" w:hAnsi="Arial" w:cs="Arial"/>
                <w:sz w:val="18"/>
              </w:rPr>
            </w:pPr>
            <w:del w:id="47" w:author="Martin Midtgaard" w:date="2012-08-17T14:54:00Z">
              <w:r>
                <w:rPr>
                  <w:rFonts w:ascii="Arial" w:hAnsi="Arial" w:cs="Arial"/>
                  <w:sz w:val="18"/>
                </w:rPr>
                <w:delText xml:space="preserve"> trin </w:delText>
              </w:r>
            </w:del>
          </w:p>
          <w:p w14:paraId="0634BFB7" w14:textId="77777777" w:rsidR="00FE5C35" w:rsidRDefault="00FE5C35" w:rsidP="00FE5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 valgte afskrivninger i Use Case "12.06 Godkend afskrivning WEB"</w:t>
            </w:r>
          </w:p>
          <w:p w14:paraId="30AB7ACA" w14:textId="77777777" w:rsidR="00FE5C35" w:rsidRPr="00FE5C35" w:rsidRDefault="00FE5C35" w:rsidP="00FE5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14:paraId="35FD2A28" w14:textId="77777777" w:rsidR="00FE5C35" w:rsidRDefault="00FE5C35" w:rsidP="00FE5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FE5C35" w:rsidSect="00FE5C35">
          <w:headerReference w:type="even" r:id="rId9"/>
          <w:headerReference w:type="default" r:id="rId10"/>
          <w:footerReference w:type="even" r:id="rId11"/>
          <w:footerReference w:type="default" r:id="rId12"/>
          <w:headerReference w:type="first" r:id="rId13"/>
          <w:footerReference w:type="first" r:id="rId14"/>
          <w:pgSz w:w="11906" w:h="16838"/>
          <w:pgMar w:top="567" w:right="567" w:bottom="567" w:left="1134" w:header="283" w:footer="708" w:gutter="0"/>
          <w:cols w:space="708"/>
          <w:docGrid w:linePitch="360"/>
        </w:sectPr>
      </w:pPr>
    </w:p>
    <w:p w14:paraId="4C470C49" w14:textId="77777777" w:rsidR="00FE5C35" w:rsidRDefault="00FE5C35" w:rsidP="00FE5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2"/>
        <w:gridCol w:w="1701"/>
        <w:gridCol w:w="4671"/>
      </w:tblGrid>
      <w:tr w:rsidR="00FE5C35" w14:paraId="073EE5E4" w14:textId="77777777" w:rsidTr="00FE5C35">
        <w:trPr>
          <w:tblHeader/>
        </w:trPr>
        <w:tc>
          <w:tcPr>
            <w:tcW w:w="3402" w:type="dxa"/>
            <w:shd w:val="clear" w:color="auto" w:fill="B3B3B3"/>
            <w:vAlign w:val="center"/>
          </w:tcPr>
          <w:p w14:paraId="5CAF187F" w14:textId="77777777" w:rsidR="00FE5C35" w:rsidRPr="00FE5C35" w:rsidRDefault="00FE5C35" w:rsidP="00FE5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B3B3B3"/>
            <w:vAlign w:val="center"/>
          </w:tcPr>
          <w:p w14:paraId="444BA105" w14:textId="77777777" w:rsidR="00FE5C35" w:rsidRPr="00FE5C35" w:rsidRDefault="00FE5C35" w:rsidP="00FE5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B3B3B3"/>
            <w:vAlign w:val="center"/>
          </w:tcPr>
          <w:p w14:paraId="246D1156" w14:textId="77777777" w:rsidR="00FE5C35" w:rsidRPr="00FE5C35" w:rsidRDefault="00FE5C35" w:rsidP="00FE5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Beskrivelse/værdiset</w:t>
            </w:r>
          </w:p>
        </w:tc>
      </w:tr>
      <w:tr w:rsidR="00FE5C35" w14:paraId="2A186EF4" w14:textId="77777777" w:rsidTr="00FE5C35">
        <w:tc>
          <w:tcPr>
            <w:tcW w:w="3402" w:type="dxa"/>
          </w:tcPr>
          <w:p w14:paraId="1306008C" w14:textId="77777777" w:rsidR="00FE5C35" w:rsidRPr="00FE5C35" w:rsidRDefault="00FE5C35" w:rsidP="00FE5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KundeNummer</w:t>
            </w:r>
          </w:p>
        </w:tc>
        <w:tc>
          <w:tcPr>
            <w:tcW w:w="1701" w:type="dxa"/>
          </w:tcPr>
          <w:p w14:paraId="684FAE7C" w14:textId="77777777" w:rsidR="00FE5C35" w:rsidRDefault="00FE5C35" w:rsidP="00FE5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53E5AAA8" w14:textId="77777777" w:rsidR="00FE5C35" w:rsidRDefault="00FE5C35" w:rsidP="00FE5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14:paraId="2CD0C02E" w14:textId="77777777" w:rsidR="00FE5C35" w:rsidRDefault="00FE5C35" w:rsidP="00FE5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5F6973AF" w14:textId="77777777" w:rsidR="00FE5C35" w:rsidRDefault="00FE5C35" w:rsidP="00FE5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p w14:paraId="6B87EBA5" w14:textId="77777777" w:rsidR="00FE5C35" w:rsidRPr="00FE5C35" w:rsidRDefault="00FE5C35" w:rsidP="00FE5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[0-9]{8,11}</w:t>
            </w:r>
          </w:p>
        </w:tc>
        <w:tc>
          <w:tcPr>
            <w:tcW w:w="4671" w:type="dxa"/>
          </w:tcPr>
          <w:p w14:paraId="5868086F" w14:textId="77777777" w:rsidR="00FE5C35" w:rsidRPr="00FE5C35" w:rsidRDefault="00FE5C35" w:rsidP="00FE5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af kunden i form af CVR/SE nr. for virksomheder, CPR for personer og journalnr. for dem, som ikke har et af de 2 andre typer.</w:t>
            </w:r>
          </w:p>
        </w:tc>
      </w:tr>
      <w:tr w:rsidR="00FE5C35" w14:paraId="10ED3C26" w14:textId="77777777" w:rsidTr="00FE5C35">
        <w:tc>
          <w:tcPr>
            <w:tcW w:w="3402" w:type="dxa"/>
          </w:tcPr>
          <w:p w14:paraId="06655E50" w14:textId="77777777" w:rsidR="00FE5C35" w:rsidRPr="00FE5C35" w:rsidRDefault="00FE5C35" w:rsidP="00FE5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KundeType</w:t>
            </w:r>
          </w:p>
        </w:tc>
        <w:tc>
          <w:tcPr>
            <w:tcW w:w="1701" w:type="dxa"/>
          </w:tcPr>
          <w:p w14:paraId="79DFC41A" w14:textId="77777777" w:rsidR="00FE5C35" w:rsidRDefault="00FE5C35" w:rsidP="00FE5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18731D9F" w14:textId="77777777" w:rsidR="00FE5C35" w:rsidRDefault="00FE5C35" w:rsidP="00FE5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Tekst30</w:t>
            </w:r>
          </w:p>
          <w:p w14:paraId="13442020" w14:textId="77777777" w:rsidR="00FE5C35" w:rsidRDefault="00FE5C35" w:rsidP="00FE5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37912A6A" w14:textId="77777777" w:rsidR="00FE5C35" w:rsidRPr="00FE5C35" w:rsidRDefault="00FE5C35" w:rsidP="00FE5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14:paraId="57150696" w14:textId="77777777" w:rsidR="00FE5C35" w:rsidRDefault="00FE5C35" w:rsidP="00FE5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 typen kunde, dvs. hvad KundeNummer dækker over.</w:t>
            </w:r>
          </w:p>
          <w:p w14:paraId="5CAA9FC7" w14:textId="77777777" w:rsidR="00FE5C35" w:rsidRDefault="00FE5C35" w:rsidP="00FE5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8C075BA" w14:textId="77777777" w:rsidR="00FE5C35" w:rsidRDefault="00FE5C35" w:rsidP="00FE5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14:paraId="2A7131A5" w14:textId="77777777" w:rsidR="00FE5C35" w:rsidRDefault="00FE5C35" w:rsidP="00FE5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CVR-Virksomhed</w:t>
            </w:r>
          </w:p>
          <w:p w14:paraId="538A4EF2" w14:textId="77777777" w:rsidR="00FE5C35" w:rsidRDefault="00FE5C35" w:rsidP="00FE5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SE-Virksomhed</w:t>
            </w:r>
          </w:p>
          <w:p w14:paraId="7C03891B" w14:textId="77777777" w:rsidR="00FE5C35" w:rsidRDefault="00FE5C35" w:rsidP="00FE5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CPR-Person</w:t>
            </w:r>
          </w:p>
          <w:p w14:paraId="2EAFBFEE" w14:textId="77777777" w:rsidR="00FE5C35" w:rsidRDefault="00FE5C35" w:rsidP="00FE5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AKR-DMR-Person</w:t>
            </w:r>
          </w:p>
          <w:p w14:paraId="2762CF53" w14:textId="77777777" w:rsidR="00FE5C35" w:rsidRDefault="00FE5C35" w:rsidP="00FE5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AKR-DMR-Virksomhed</w:t>
            </w:r>
          </w:p>
          <w:p w14:paraId="14B87008" w14:textId="77777777" w:rsidR="00FE5C35" w:rsidRDefault="00FE5C35" w:rsidP="00FE5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AKR-DMR-Ukendt</w:t>
            </w:r>
          </w:p>
          <w:p w14:paraId="02AEA453" w14:textId="77777777" w:rsidR="00FE5C35" w:rsidRDefault="00FE5C35" w:rsidP="00FE5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AKR-EFI-Person</w:t>
            </w:r>
          </w:p>
          <w:p w14:paraId="00E2A739" w14:textId="77777777" w:rsidR="00FE5C35" w:rsidRDefault="00FE5C35" w:rsidP="00FE5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AKR-EFI-Virksomhed</w:t>
            </w:r>
          </w:p>
          <w:p w14:paraId="1235E97D" w14:textId="77777777" w:rsidR="00FE5C35" w:rsidRDefault="00FE5C35" w:rsidP="00FE5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AKR-EFI-Myndighed</w:t>
            </w:r>
          </w:p>
          <w:p w14:paraId="394B183A" w14:textId="77777777" w:rsidR="00FE5C35" w:rsidRPr="00FE5C35" w:rsidRDefault="00FE5C35" w:rsidP="00FE5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AKR-EFI-Ukendt</w:t>
            </w:r>
          </w:p>
        </w:tc>
      </w:tr>
      <w:tr w:rsidR="00FE5C35" w14:paraId="59BB5903" w14:textId="77777777" w:rsidTr="00FE5C35">
        <w:tc>
          <w:tcPr>
            <w:tcW w:w="3402" w:type="dxa"/>
          </w:tcPr>
          <w:p w14:paraId="78294A01" w14:textId="77777777" w:rsidR="00FE5C35" w:rsidRPr="00FE5C35" w:rsidRDefault="00FE5C35" w:rsidP="00FE5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OpkrævningAfskrivningBeløb</w:t>
            </w:r>
          </w:p>
        </w:tc>
        <w:tc>
          <w:tcPr>
            <w:tcW w:w="1701" w:type="dxa"/>
          </w:tcPr>
          <w:p w14:paraId="6308FE26" w14:textId="77777777" w:rsidR="00FE5C35" w:rsidRDefault="00FE5C35" w:rsidP="00FE5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6B0AE652" w14:textId="77777777" w:rsidR="00FE5C35" w:rsidRDefault="00FE5C35" w:rsidP="00FE5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14:paraId="1C32D4EC" w14:textId="77777777" w:rsidR="00FE5C35" w:rsidRDefault="00FE5C35" w:rsidP="00FE5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651F223F" w14:textId="77777777" w:rsidR="00FE5C35" w:rsidRDefault="00FE5C35" w:rsidP="00FE5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7671B3C9" w14:textId="77777777" w:rsidR="00FE5C35" w:rsidRPr="00FE5C35" w:rsidRDefault="00FE5C35" w:rsidP="00FE5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030B0B40" w14:textId="77777777" w:rsidR="00FE5C35" w:rsidRPr="00FE5C35" w:rsidRDefault="00FE5C35" w:rsidP="00FE5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angivet som decimaltal, fx. 1500,00</w:t>
            </w:r>
          </w:p>
        </w:tc>
      </w:tr>
      <w:tr w:rsidR="00FE5C35" w14:paraId="40B1D694" w14:textId="77777777" w:rsidTr="00FE5C35">
        <w:tc>
          <w:tcPr>
            <w:tcW w:w="3402" w:type="dxa"/>
          </w:tcPr>
          <w:p w14:paraId="03529BDE" w14:textId="77777777" w:rsidR="00FE5C35" w:rsidRPr="00FE5C35" w:rsidRDefault="00FE5C35" w:rsidP="00FE5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OpkrævningAfskrivningID</w:t>
            </w:r>
          </w:p>
        </w:tc>
        <w:tc>
          <w:tcPr>
            <w:tcW w:w="1701" w:type="dxa"/>
          </w:tcPr>
          <w:p w14:paraId="13323A9D" w14:textId="77777777" w:rsidR="00FE5C35" w:rsidRDefault="00FE5C35" w:rsidP="00FE5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08FF5DE6" w14:textId="77777777" w:rsidR="00FE5C35" w:rsidRDefault="00FE5C35" w:rsidP="00FE5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IdentifikationNummer</w:t>
            </w:r>
          </w:p>
          <w:p w14:paraId="47C20843" w14:textId="77777777" w:rsidR="00FE5C35" w:rsidRDefault="00FE5C35" w:rsidP="00FE5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14:paraId="79C3C5A8" w14:textId="77777777" w:rsidR="00FE5C35" w:rsidRPr="00FE5C35" w:rsidRDefault="00FE5C35" w:rsidP="00FE5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tc>
        <w:tc>
          <w:tcPr>
            <w:tcW w:w="4671" w:type="dxa"/>
          </w:tcPr>
          <w:p w14:paraId="6682BDA2" w14:textId="77777777" w:rsidR="00FE5C35" w:rsidRPr="00FE5C35" w:rsidRDefault="00FE5C35" w:rsidP="00FE5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nummer som unikt identificerer en instans af et objekt.</w:t>
            </w:r>
          </w:p>
        </w:tc>
      </w:tr>
      <w:tr w:rsidR="00FE5C35" w14:paraId="600AEE5E" w14:textId="77777777" w:rsidTr="00FE5C35">
        <w:tc>
          <w:tcPr>
            <w:tcW w:w="3402" w:type="dxa"/>
          </w:tcPr>
          <w:p w14:paraId="0181C6BC" w14:textId="77777777" w:rsidR="00FE5C35" w:rsidRPr="00FE5C35" w:rsidRDefault="00FE5C35" w:rsidP="00FE5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OpkrævningAfskrivningLagtTilGodkendelseDato</w:t>
            </w:r>
          </w:p>
        </w:tc>
        <w:tc>
          <w:tcPr>
            <w:tcW w:w="1701" w:type="dxa"/>
          </w:tcPr>
          <w:p w14:paraId="6AB1BB0A" w14:textId="77777777" w:rsidR="00FE5C35" w:rsidRDefault="00FE5C35" w:rsidP="00FE5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3F6156EF" w14:textId="77777777" w:rsidR="00FE5C35" w:rsidRDefault="00FE5C35" w:rsidP="00FE5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14:paraId="1450EE23" w14:textId="77777777" w:rsidR="00FE5C35" w:rsidRPr="00FE5C35" w:rsidRDefault="00FE5C35" w:rsidP="00FE5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7FCC69FC" w14:textId="77777777" w:rsidR="00FE5C35" w:rsidRPr="00FE5C35" w:rsidRDefault="00FE5C35" w:rsidP="00FE5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gyldige datoer i den danske kalender.</w:t>
            </w:r>
          </w:p>
        </w:tc>
      </w:tr>
      <w:tr w:rsidR="00FE5C35" w14:paraId="52039465" w14:textId="77777777" w:rsidTr="00FE5C35">
        <w:tc>
          <w:tcPr>
            <w:tcW w:w="3402" w:type="dxa"/>
          </w:tcPr>
          <w:p w14:paraId="1E6775BA" w14:textId="77777777" w:rsidR="00FE5C35" w:rsidRPr="00FE5C35" w:rsidRDefault="00FE5C35" w:rsidP="00FE5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OpkrævningAfskrivningSumBeløb</w:t>
            </w:r>
          </w:p>
        </w:tc>
        <w:tc>
          <w:tcPr>
            <w:tcW w:w="1701" w:type="dxa"/>
          </w:tcPr>
          <w:p w14:paraId="021C116D" w14:textId="77777777" w:rsidR="00FE5C35" w:rsidRDefault="00FE5C35" w:rsidP="00FE5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09D54690" w14:textId="77777777" w:rsidR="00FE5C35" w:rsidRDefault="00FE5C35" w:rsidP="00FE5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14:paraId="5600AC20" w14:textId="77777777" w:rsidR="00FE5C35" w:rsidRDefault="00FE5C35" w:rsidP="00FE5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72D81FBB" w14:textId="77777777" w:rsidR="00FE5C35" w:rsidRDefault="00FE5C35" w:rsidP="00FE5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68462ADD" w14:textId="77777777" w:rsidR="00FE5C35" w:rsidRPr="00FE5C35" w:rsidRDefault="00FE5C35" w:rsidP="00FE5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66E749B5" w14:textId="77777777" w:rsidR="00FE5C35" w:rsidRPr="00FE5C35" w:rsidRDefault="00FE5C35" w:rsidP="00FE5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angivet som decimaltal, fx. 1500,00</w:t>
            </w:r>
          </w:p>
        </w:tc>
      </w:tr>
      <w:tr w:rsidR="00FE5C35" w14:paraId="4A5ED33D" w14:textId="77777777" w:rsidTr="00FE5C35">
        <w:tc>
          <w:tcPr>
            <w:tcW w:w="3402" w:type="dxa"/>
          </w:tcPr>
          <w:p w14:paraId="6E60D941" w14:textId="77777777" w:rsidR="00FE5C35" w:rsidRPr="00FE5C35" w:rsidRDefault="00FE5C35" w:rsidP="00FE5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OpkrævningAfskrivningÅrsag</w:t>
            </w:r>
          </w:p>
        </w:tc>
        <w:tc>
          <w:tcPr>
            <w:tcW w:w="1701" w:type="dxa"/>
          </w:tcPr>
          <w:p w14:paraId="147B8867" w14:textId="77777777" w:rsidR="00FE5C35" w:rsidRDefault="00FE5C35" w:rsidP="00FE5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622C9F92" w14:textId="77777777" w:rsidR="00FE5C35" w:rsidRDefault="00FE5C35" w:rsidP="00FE5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Tekst300</w:t>
            </w:r>
          </w:p>
          <w:p w14:paraId="64F2A12B" w14:textId="77777777" w:rsidR="00FE5C35" w:rsidRDefault="00FE5C35" w:rsidP="00FE5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4B1DD57F" w14:textId="77777777" w:rsidR="00FE5C35" w:rsidRDefault="00FE5C35" w:rsidP="00FE5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14:paraId="52945209" w14:textId="77777777" w:rsidR="00FE5C35" w:rsidRPr="00FE5C35" w:rsidRDefault="00FE5C35" w:rsidP="00FE5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14:paraId="1F1C0880" w14:textId="77777777" w:rsidR="00FE5C35" w:rsidRDefault="00FE5C35" w:rsidP="00FE5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Årsagen til hvorfor en afskrivning er foretaget, anvendes typisk til at bestemme om en afskrivning kræver en godkendelse.</w:t>
            </w:r>
          </w:p>
          <w:p w14:paraId="117ED930" w14:textId="77777777" w:rsidR="00FE5C35" w:rsidRPr="00FE5C35" w:rsidRDefault="00FE5C35" w:rsidP="00FE5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E5C35" w14:paraId="1B8404A0" w14:textId="77777777" w:rsidTr="00FE5C35">
        <w:tc>
          <w:tcPr>
            <w:tcW w:w="3402" w:type="dxa"/>
          </w:tcPr>
          <w:p w14:paraId="32DAABF8" w14:textId="77777777" w:rsidR="00FE5C35" w:rsidRPr="00FE5C35" w:rsidRDefault="00FE5C35" w:rsidP="00FE5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OptimistiskLåsningDatoTid</w:t>
            </w:r>
          </w:p>
        </w:tc>
        <w:tc>
          <w:tcPr>
            <w:tcW w:w="1701" w:type="dxa"/>
          </w:tcPr>
          <w:p w14:paraId="0A0416A6" w14:textId="77777777" w:rsidR="00FE5C35" w:rsidRDefault="00FE5C35" w:rsidP="00FE5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59E591B4" w14:textId="77777777" w:rsidR="00FE5C35" w:rsidRDefault="00FE5C35" w:rsidP="00FE5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DatoTid</w:t>
            </w:r>
          </w:p>
          <w:p w14:paraId="57139775" w14:textId="77777777" w:rsidR="00FE5C35" w:rsidRDefault="00FE5C35" w:rsidP="00FE5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14:paraId="25A64104" w14:textId="77777777" w:rsidR="00FE5C35" w:rsidRPr="00FE5C35" w:rsidRDefault="00FE5C35" w:rsidP="00FE5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14:paraId="7619044D" w14:textId="77777777" w:rsidR="00FE5C35" w:rsidRDefault="00FE5C35" w:rsidP="00FE5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OptimistiskLåsningDatoTid udfyldes med DatoTid for hvornår den pågældende entitet sidst er blevet ændret.</w:t>
            </w:r>
          </w:p>
          <w:p w14:paraId="38C6F39C" w14:textId="77777777" w:rsidR="00FE5C35" w:rsidRDefault="00FE5C35" w:rsidP="00FE5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37C8841" w14:textId="77777777" w:rsidR="00FE5C35" w:rsidRPr="00FE5C35" w:rsidRDefault="00FE5C35" w:rsidP="00FE5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der ved ændring af en entitet ikke forudgående er hentet en entitet, bliver OptimistiskLåsningDatoTid udfyldt med nuværende DatoTid.</w:t>
            </w:r>
          </w:p>
        </w:tc>
      </w:tr>
      <w:tr w:rsidR="00FE5C35" w14:paraId="239EF6CA" w14:textId="77777777" w:rsidTr="00FE5C35">
        <w:tc>
          <w:tcPr>
            <w:tcW w:w="3402" w:type="dxa"/>
          </w:tcPr>
          <w:p w14:paraId="32B22DE4" w14:textId="77777777" w:rsidR="00FE5C35" w:rsidRPr="00FE5C35" w:rsidRDefault="00FE5C35" w:rsidP="00FE5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OrganisatoriskEnhedNavn</w:t>
            </w:r>
          </w:p>
        </w:tc>
        <w:tc>
          <w:tcPr>
            <w:tcW w:w="1701" w:type="dxa"/>
          </w:tcPr>
          <w:p w14:paraId="78974D68" w14:textId="77777777" w:rsidR="00FE5C35" w:rsidRDefault="00FE5C35" w:rsidP="00FE5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5F8176DB" w14:textId="77777777" w:rsidR="00FE5C35" w:rsidRDefault="00FE5C35" w:rsidP="00FE5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Type</w:t>
            </w:r>
          </w:p>
          <w:p w14:paraId="04B994F1" w14:textId="77777777" w:rsidR="00FE5C35" w:rsidRDefault="00FE5C35" w:rsidP="00FE5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5E938BCF" w14:textId="77777777" w:rsidR="00FE5C35" w:rsidRPr="00FE5C35" w:rsidRDefault="00FE5C35" w:rsidP="00FE5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1000</w:t>
            </w:r>
          </w:p>
        </w:tc>
        <w:tc>
          <w:tcPr>
            <w:tcW w:w="4671" w:type="dxa"/>
          </w:tcPr>
          <w:p w14:paraId="5D676F1F" w14:textId="77777777" w:rsidR="00FE5C35" w:rsidRDefault="00FE5C35" w:rsidP="00FE5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Navnet på den organisatoriske enhed, f.eks. skattecentrets navn.</w:t>
            </w:r>
          </w:p>
          <w:p w14:paraId="641ED9D1" w14:textId="77777777" w:rsidR="00FE5C35" w:rsidRDefault="00FE5C35" w:rsidP="00FE5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Eksempel: Hvis typen af organisation er Kundecenter, så vil navnet være Roskilde, så det er Kundecenter Roskilde.</w:t>
            </w:r>
          </w:p>
          <w:p w14:paraId="0E9713CD" w14:textId="77777777" w:rsidR="00FE5C35" w:rsidRDefault="00FE5C35" w:rsidP="00FE5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4DF5006" w14:textId="77777777" w:rsidR="00FE5C35" w:rsidRDefault="00FE5C35" w:rsidP="00FE5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60DEAFF" w14:textId="77777777" w:rsidR="00FE5C35" w:rsidRDefault="00FE5C35" w:rsidP="00FE5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EFCF2EF" w14:textId="77777777" w:rsidR="00FE5C35" w:rsidRDefault="00FE5C35" w:rsidP="00FE5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14:paraId="39007A70" w14:textId="77777777" w:rsidR="00FE5C35" w:rsidRDefault="00FE5C35" w:rsidP="00FE5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Inddrivelsescentret</w:t>
            </w:r>
          </w:p>
          <w:p w14:paraId="6265FCB1" w14:textId="77777777" w:rsidR="00FE5C35" w:rsidRDefault="00FE5C35" w:rsidP="00FE5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IT-service</w:t>
            </w:r>
          </w:p>
          <w:p w14:paraId="7D9C029D" w14:textId="77777777" w:rsidR="00FE5C35" w:rsidRDefault="00FE5C35" w:rsidP="00FE5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Projektenhed</w:t>
            </w:r>
          </w:p>
          <w:p w14:paraId="651D4BF3" w14:textId="77777777" w:rsidR="00FE5C35" w:rsidRDefault="00FE5C35" w:rsidP="00FE5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SC Holbæk</w:t>
            </w:r>
          </w:p>
          <w:p w14:paraId="2FF7A057" w14:textId="77777777" w:rsidR="00FE5C35" w:rsidRDefault="00FE5C35" w:rsidP="00FE5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w:t>
            </w:r>
          </w:p>
          <w:p w14:paraId="49CEF522" w14:textId="77777777" w:rsidR="00FE5C35" w:rsidRPr="00FE5C35" w:rsidRDefault="00FE5C35" w:rsidP="00FE5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E5C35" w14:paraId="5776ABBC" w14:textId="77777777" w:rsidTr="00FE5C35">
        <w:trPr>
          <w:ins w:id="53" w:author="Martin Midtgaard" w:date="2012-08-17T14:54:00Z"/>
        </w:trPr>
        <w:tc>
          <w:tcPr>
            <w:tcW w:w="3402" w:type="dxa"/>
          </w:tcPr>
          <w:p w14:paraId="246E6A44" w14:textId="77777777" w:rsidR="00FE5C35" w:rsidRPr="00FE5C35" w:rsidRDefault="00FE5C35" w:rsidP="00FE5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ins w:id="54" w:author="Martin Midtgaard" w:date="2012-08-17T14:54:00Z"/>
                <w:rFonts w:ascii="Arial" w:hAnsi="Arial" w:cs="Arial"/>
                <w:sz w:val="18"/>
              </w:rPr>
            </w:pPr>
            <w:ins w:id="55" w:author="Martin Midtgaard" w:date="2012-08-17T14:54:00Z">
              <w:r>
                <w:rPr>
                  <w:rFonts w:ascii="Arial" w:hAnsi="Arial" w:cs="Arial"/>
                  <w:sz w:val="18"/>
                </w:rPr>
                <w:lastRenderedPageBreak/>
                <w:t>OrganisatoriskEnhedNummer</w:t>
              </w:r>
            </w:ins>
          </w:p>
        </w:tc>
        <w:tc>
          <w:tcPr>
            <w:tcW w:w="1701" w:type="dxa"/>
          </w:tcPr>
          <w:p w14:paraId="3AEF8619" w14:textId="77777777" w:rsidR="00FE5C35" w:rsidRDefault="00FE5C35" w:rsidP="00FE5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56" w:author="Martin Midtgaard" w:date="2012-08-17T14:54:00Z"/>
                <w:rFonts w:ascii="Arial" w:hAnsi="Arial" w:cs="Arial"/>
                <w:sz w:val="18"/>
              </w:rPr>
            </w:pPr>
            <w:ins w:id="57" w:author="Martin Midtgaard" w:date="2012-08-17T14:54:00Z">
              <w:r>
                <w:rPr>
                  <w:rFonts w:ascii="Arial" w:hAnsi="Arial" w:cs="Arial"/>
                  <w:sz w:val="18"/>
                </w:rPr>
                <w:t xml:space="preserve">Domain: </w:t>
              </w:r>
            </w:ins>
          </w:p>
          <w:p w14:paraId="11F84D4B" w14:textId="77777777" w:rsidR="00FE5C35" w:rsidRDefault="00FE5C35" w:rsidP="00FE5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58" w:author="Martin Midtgaard" w:date="2012-08-17T14:54:00Z"/>
                <w:rFonts w:ascii="Arial" w:hAnsi="Arial" w:cs="Arial"/>
                <w:sz w:val="18"/>
              </w:rPr>
            </w:pPr>
            <w:ins w:id="59" w:author="Martin Midtgaard" w:date="2012-08-17T14:54:00Z">
              <w:r>
                <w:rPr>
                  <w:rFonts w:ascii="Arial" w:hAnsi="Arial" w:cs="Arial"/>
                  <w:sz w:val="18"/>
                </w:rPr>
                <w:t>OrganisatoriskEnhedNummer</w:t>
              </w:r>
            </w:ins>
          </w:p>
          <w:p w14:paraId="7DB9F269" w14:textId="77777777" w:rsidR="00FE5C35" w:rsidRDefault="00FE5C35" w:rsidP="00FE5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60" w:author="Martin Midtgaard" w:date="2012-08-17T14:54:00Z"/>
                <w:rFonts w:ascii="Arial" w:hAnsi="Arial" w:cs="Arial"/>
                <w:sz w:val="18"/>
              </w:rPr>
            </w:pPr>
            <w:ins w:id="61" w:author="Martin Midtgaard" w:date="2012-08-17T14:54:00Z">
              <w:r>
                <w:rPr>
                  <w:rFonts w:ascii="Arial" w:hAnsi="Arial" w:cs="Arial"/>
                  <w:sz w:val="18"/>
                </w:rPr>
                <w:t>base: string</w:t>
              </w:r>
            </w:ins>
          </w:p>
          <w:p w14:paraId="6195A0E0" w14:textId="77777777" w:rsidR="00FE5C35" w:rsidRPr="00FE5C35" w:rsidRDefault="00FE5C35" w:rsidP="00FE5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62" w:author="Martin Midtgaard" w:date="2012-08-17T14:54:00Z"/>
                <w:rFonts w:ascii="Arial" w:hAnsi="Arial" w:cs="Arial"/>
                <w:sz w:val="18"/>
              </w:rPr>
            </w:pPr>
            <w:ins w:id="63" w:author="Martin Midtgaard" w:date="2012-08-17T14:54:00Z">
              <w:r>
                <w:rPr>
                  <w:rFonts w:ascii="Arial" w:hAnsi="Arial" w:cs="Arial"/>
                  <w:sz w:val="18"/>
                </w:rPr>
                <w:t>maxLength: 11</w:t>
              </w:r>
            </w:ins>
          </w:p>
        </w:tc>
        <w:tc>
          <w:tcPr>
            <w:tcW w:w="4671" w:type="dxa"/>
          </w:tcPr>
          <w:p w14:paraId="44499F72" w14:textId="77777777" w:rsidR="00FE5C35" w:rsidRPr="00FE5C35" w:rsidRDefault="00FE5C35" w:rsidP="00FE5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64" w:author="Martin Midtgaard" w:date="2012-08-17T14:54:00Z"/>
                <w:rFonts w:ascii="Arial" w:hAnsi="Arial" w:cs="Arial"/>
                <w:sz w:val="18"/>
              </w:rPr>
            </w:pPr>
            <w:ins w:id="65" w:author="Martin Midtgaard" w:date="2012-08-17T14:54:00Z">
              <w:r>
                <w:rPr>
                  <w:rFonts w:ascii="Arial" w:hAnsi="Arial" w:cs="Arial"/>
                  <w:sz w:val="18"/>
                </w:rPr>
                <w:t>Dette er nummeret på den organisatoriske enhed, f.eks. nummeret på Skattecenteret.</w:t>
              </w:r>
            </w:ins>
          </w:p>
        </w:tc>
      </w:tr>
      <w:tr w:rsidR="00FE5C35" w14:paraId="2CBF7643" w14:textId="77777777" w:rsidTr="00FE5C35">
        <w:tc>
          <w:tcPr>
            <w:tcW w:w="3402" w:type="dxa"/>
          </w:tcPr>
          <w:p w14:paraId="7EA72488" w14:textId="77777777" w:rsidR="00FE5C35" w:rsidRPr="00FE5C35" w:rsidRDefault="00FE5C35" w:rsidP="00FE5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RessourceNummer</w:t>
            </w:r>
          </w:p>
        </w:tc>
        <w:tc>
          <w:tcPr>
            <w:tcW w:w="1701" w:type="dxa"/>
          </w:tcPr>
          <w:p w14:paraId="6D31826B" w14:textId="77777777" w:rsidR="00FE5C35" w:rsidRDefault="00FE5C35" w:rsidP="00FE5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1F653D3B" w14:textId="77777777" w:rsidR="00FE5C35" w:rsidRDefault="00FE5C35" w:rsidP="00FE5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Tekst11</w:t>
            </w:r>
          </w:p>
          <w:p w14:paraId="09EACBBD" w14:textId="77777777" w:rsidR="00FE5C35" w:rsidRDefault="00FE5C35" w:rsidP="00FE5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0F96DA32" w14:textId="77777777" w:rsidR="00FE5C35" w:rsidRPr="00FE5C35" w:rsidRDefault="00FE5C35" w:rsidP="00FE5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14:paraId="293D5D0C" w14:textId="77777777" w:rsidR="00FE5C35" w:rsidRDefault="00FE5C35" w:rsidP="00FE5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Nummeret på ressourcen, der unikt identificerer ressourcen. </w:t>
            </w:r>
          </w:p>
          <w:p w14:paraId="322767A2" w14:textId="5DBB725C" w:rsidR="00FE5C35" w:rsidRPr="00FE5C35" w:rsidRDefault="00FE5C35" w:rsidP="00FE5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fx medarbejdernummer (medarbejder ID</w:t>
            </w:r>
            <w:del w:id="66" w:author="Martin Midtgaard" w:date="2012-08-17T14:54:00Z">
              <w:r w:rsidR="00F234F6">
                <w:rPr>
                  <w:rFonts w:ascii="Arial" w:hAnsi="Arial" w:cs="Arial"/>
                  <w:sz w:val="18"/>
                </w:rPr>
                <w:delText xml:space="preserve">) eller køretøjets </w:delText>
              </w:r>
            </w:del>
            <w:ins w:id="67" w:author="Martin Midtgaard" w:date="2012-08-17T14:54:00Z">
              <w:r>
                <w:rPr>
                  <w:rFonts w:ascii="Arial" w:hAnsi="Arial" w:cs="Arial"/>
                  <w:sz w:val="18"/>
                </w:rPr>
                <w:t xml:space="preserve"> = w-</w:t>
              </w:r>
            </w:ins>
            <w:r>
              <w:rPr>
                <w:rFonts w:ascii="Arial" w:hAnsi="Arial" w:cs="Arial"/>
                <w:sz w:val="18"/>
              </w:rPr>
              <w:t>nummer</w:t>
            </w:r>
            <w:ins w:id="68" w:author="Martin Midtgaard" w:date="2012-08-17T14:54:00Z">
              <w:r>
                <w:rPr>
                  <w:rFonts w:ascii="Arial" w:hAnsi="Arial" w:cs="Arial"/>
                  <w:sz w:val="18"/>
                </w:rPr>
                <w:t xml:space="preserve">) </w:t>
              </w:r>
            </w:ins>
            <w:r>
              <w:rPr>
                <w:rFonts w:ascii="Arial" w:hAnsi="Arial" w:cs="Arial"/>
                <w:sz w:val="18"/>
              </w:rPr>
              <w:t>.</w:t>
            </w:r>
          </w:p>
        </w:tc>
      </w:tr>
    </w:tbl>
    <w:p w14:paraId="4828BBF6" w14:textId="77777777" w:rsidR="00FE5C35" w:rsidRPr="00FE5C35" w:rsidRDefault="00FE5C35" w:rsidP="00FE5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FE5C35" w:rsidRPr="00FE5C35" w:rsidSect="00FE5C35">
      <w:headerReference w:type="default" r:id="rId15"/>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429BB07" w14:textId="77777777" w:rsidR="0064195A" w:rsidRDefault="0064195A" w:rsidP="00FE5C35">
      <w:pPr>
        <w:spacing w:line="240" w:lineRule="auto"/>
      </w:pPr>
      <w:r>
        <w:separator/>
      </w:r>
    </w:p>
  </w:endnote>
  <w:endnote w:type="continuationSeparator" w:id="0">
    <w:p w14:paraId="4513E552" w14:textId="77777777" w:rsidR="0064195A" w:rsidRDefault="0064195A" w:rsidP="00FE5C35">
      <w:pPr>
        <w:spacing w:line="240" w:lineRule="auto"/>
      </w:pPr>
      <w:r>
        <w:continuationSeparator/>
      </w:r>
    </w:p>
  </w:endnote>
  <w:endnote w:type="continuationNotice" w:id="1">
    <w:p w14:paraId="76BB0F90" w14:textId="77777777" w:rsidR="0064195A" w:rsidRDefault="0064195A">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BF11FD" w14:textId="77777777" w:rsidR="00FE5C35" w:rsidRDefault="00FE5C35">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A99C06" w14:textId="55CF1D87" w:rsidR="00FE5C35" w:rsidRPr="00FE5C35" w:rsidRDefault="00FE5C35" w:rsidP="00FE5C35">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del w:id="48" w:author="Martin Midtgaard" w:date="2012-08-17T14:54:00Z">
      <w:r w:rsidR="00F234F6">
        <w:rPr>
          <w:rFonts w:ascii="Arial" w:hAnsi="Arial" w:cs="Arial"/>
          <w:noProof/>
          <w:sz w:val="16"/>
        </w:rPr>
        <w:delText>25. januar</w:delText>
      </w:r>
    </w:del>
    <w:ins w:id="49" w:author="Martin Midtgaard" w:date="2012-08-17T14:54:00Z">
      <w:r>
        <w:rPr>
          <w:rFonts w:ascii="Arial" w:hAnsi="Arial" w:cs="Arial"/>
          <w:noProof/>
          <w:sz w:val="16"/>
        </w:rPr>
        <w:t>17. august</w:t>
      </w:r>
    </w:ins>
    <w:r>
      <w:rPr>
        <w:rFonts w:ascii="Arial" w:hAnsi="Arial" w:cs="Arial"/>
        <w:noProof/>
        <w:sz w:val="16"/>
      </w:rPr>
      <w:t xml:space="preserve"> 2012</w:t>
    </w:r>
    <w:r>
      <w:rPr>
        <w:rFonts w:ascii="Arial" w:hAnsi="Arial" w:cs="Arial"/>
        <w:sz w:val="16"/>
      </w:rPr>
      <w:fldChar w:fldCharType="end"/>
    </w:r>
    <w:r>
      <w:rPr>
        <w:rFonts w:ascii="Arial" w:hAnsi="Arial" w:cs="Arial"/>
        <w:sz w:val="16"/>
      </w:rPr>
      <w:tab/>
    </w:r>
    <w:r>
      <w:rPr>
        <w:rFonts w:ascii="Arial" w:hAnsi="Arial" w:cs="Arial"/>
        <w:sz w:val="16"/>
      </w:rPr>
      <w:tab/>
      <w:t xml:space="preserve">OpkrævningAfskrivningGodkendList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sidR="00C8146B">
      <w:rPr>
        <w:rFonts w:ascii="Arial" w:hAnsi="Arial" w:cs="Arial"/>
        <w:noProof/>
        <w:sz w:val="16"/>
      </w:rPr>
      <w:t>4</w:t>
    </w:r>
    <w:r>
      <w:rPr>
        <w:rFonts w:ascii="Arial" w:hAnsi="Arial" w:cs="Arial"/>
        <w:sz w:val="16"/>
      </w:rPr>
      <w:fldChar w:fldCharType="end"/>
    </w:r>
    <w:r>
      <w:rPr>
        <w:rFonts w:ascii="Arial" w:hAnsi="Arial" w:cs="Arial"/>
        <w:sz w:val="16"/>
      </w:rPr>
      <w:t xml:space="preserve"> af </w:t>
    </w:r>
    <w:r>
      <w:rPr>
        <w:rFonts w:ascii="Arial" w:hAnsi="Arial"/>
        <w:sz w:val="16"/>
        <w:rPrChange w:id="50" w:author="Martin Midtgaard" w:date="2012-08-17T14:54:00Z">
          <w:rPr/>
        </w:rPrChange>
      </w:rPr>
      <w:fldChar w:fldCharType="begin"/>
    </w:r>
    <w:r>
      <w:rPr>
        <w:rFonts w:ascii="Arial" w:hAnsi="Arial"/>
        <w:sz w:val="16"/>
        <w:rPrChange w:id="51" w:author="Martin Midtgaard" w:date="2012-08-17T14:54:00Z">
          <w:rPr/>
        </w:rPrChange>
      </w:rPr>
      <w:instrText xml:space="preserve"> NUMPAGES  \* MERGEFORMAT </w:instrText>
    </w:r>
    <w:r>
      <w:rPr>
        <w:rFonts w:ascii="Arial" w:hAnsi="Arial"/>
        <w:sz w:val="16"/>
        <w:rPrChange w:id="52" w:author="Martin Midtgaard" w:date="2012-08-17T14:54:00Z">
          <w:rPr/>
        </w:rPrChange>
      </w:rPr>
      <w:fldChar w:fldCharType="separate"/>
    </w:r>
    <w:r w:rsidR="00C8146B" w:rsidRPr="00C8146B">
      <w:rPr>
        <w:rFonts w:ascii="Arial" w:hAnsi="Arial" w:cs="Arial"/>
        <w:noProof/>
        <w:sz w:val="16"/>
      </w:rPr>
      <w:t>4</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43856A" w14:textId="77777777" w:rsidR="00FE5C35" w:rsidRDefault="00FE5C35">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A84BB48" w14:textId="77777777" w:rsidR="0064195A" w:rsidRDefault="0064195A" w:rsidP="00FE5C35">
      <w:pPr>
        <w:spacing w:line="240" w:lineRule="auto"/>
      </w:pPr>
      <w:r>
        <w:separator/>
      </w:r>
    </w:p>
  </w:footnote>
  <w:footnote w:type="continuationSeparator" w:id="0">
    <w:p w14:paraId="78F0C170" w14:textId="77777777" w:rsidR="0064195A" w:rsidRDefault="0064195A" w:rsidP="00FE5C35">
      <w:pPr>
        <w:spacing w:line="240" w:lineRule="auto"/>
      </w:pPr>
      <w:r>
        <w:continuationSeparator/>
      </w:r>
    </w:p>
  </w:footnote>
  <w:footnote w:type="continuationNotice" w:id="1">
    <w:p w14:paraId="10A8AADC" w14:textId="77777777" w:rsidR="0064195A" w:rsidRDefault="0064195A">
      <w:pPr>
        <w:spacing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BF9B1E" w14:textId="77777777" w:rsidR="00FE5C35" w:rsidRDefault="00FE5C35">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D8F5AB" w14:textId="77777777" w:rsidR="00FE5C35" w:rsidRPr="00FE5C35" w:rsidRDefault="00FE5C35" w:rsidP="00FE5C35">
    <w:pPr>
      <w:pStyle w:val="Sidehoved"/>
      <w:jc w:val="center"/>
      <w:rPr>
        <w:rFonts w:ascii="Arial" w:hAnsi="Arial" w:cs="Arial"/>
      </w:rPr>
    </w:pPr>
    <w:r w:rsidRPr="00FE5C35">
      <w:rPr>
        <w:rFonts w:ascii="Arial" w:hAnsi="Arial" w:cs="Arial"/>
      </w:rPr>
      <w:t>Servicebeskrivelse</w:t>
    </w:r>
  </w:p>
  <w:p w14:paraId="7655849F" w14:textId="77777777" w:rsidR="00FE5C35" w:rsidRPr="00FE5C35" w:rsidRDefault="00FE5C35" w:rsidP="00FE5C35">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FA7570" w14:textId="77777777" w:rsidR="00FE5C35" w:rsidRDefault="00FE5C35">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71D3E3C" w14:textId="77777777" w:rsidR="00FE5C35" w:rsidRDefault="00FE5C35" w:rsidP="00FE5C35">
    <w:pPr>
      <w:pStyle w:val="Sidehoved"/>
      <w:jc w:val="center"/>
      <w:rPr>
        <w:rFonts w:ascii="Arial" w:hAnsi="Arial" w:cs="Arial"/>
      </w:rPr>
    </w:pPr>
    <w:r>
      <w:rPr>
        <w:rFonts w:ascii="Arial" w:hAnsi="Arial" w:cs="Arial"/>
      </w:rPr>
      <w:t>Data elementer</w:t>
    </w:r>
  </w:p>
  <w:p w14:paraId="07E94177" w14:textId="77777777" w:rsidR="00FE5C35" w:rsidRPr="00FE5C35" w:rsidRDefault="00FE5C35" w:rsidP="00FE5C35">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BF2D65"/>
    <w:multiLevelType w:val="multilevel"/>
    <w:tmpl w:val="F3FEFF8E"/>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abstractNum w:abstractNumId="1">
    <w:nsid w:val="5E733CCD"/>
    <w:multiLevelType w:val="multilevel"/>
    <w:tmpl w:val="3C8AC8C0"/>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oNotDisplayPageBoundaries/>
  <w:defaultTabStop w:val="1304"/>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5C35"/>
    <w:rsid w:val="001C5125"/>
    <w:rsid w:val="0064195A"/>
    <w:rsid w:val="006843F7"/>
    <w:rsid w:val="00892491"/>
    <w:rsid w:val="00C8146B"/>
    <w:rsid w:val="00E53173"/>
    <w:rsid w:val="00F234F6"/>
    <w:rsid w:val="00FE5C35"/>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C8146B"/>
    <w:pPr>
      <w:keepLines/>
      <w:numPr>
        <w:numId w:val="1"/>
      </w:numPr>
      <w:spacing w:after="360" w:line="240" w:lineRule="auto"/>
      <w:outlineLvl w:val="0"/>
      <w:pPrChange w:id="0" w:author="Martin Midtgaard" w:date="2012-08-17T14:54:00Z">
        <w:pPr>
          <w:keepLines/>
          <w:numPr>
            <w:numId w:val="2"/>
          </w:numPr>
          <w:tabs>
            <w:tab w:val="num" w:pos="567"/>
          </w:tabs>
          <w:spacing w:after="360"/>
          <w:outlineLvl w:val="0"/>
        </w:pPr>
      </w:pPrChange>
    </w:pPr>
    <w:rPr>
      <w:rFonts w:ascii="Arial" w:eastAsiaTheme="majorEastAsia" w:hAnsi="Arial" w:cs="Arial"/>
      <w:b/>
      <w:bCs/>
      <w:sz w:val="30"/>
      <w:szCs w:val="28"/>
      <w:rPrChange w:id="0" w:author="Martin Midtgaard" w:date="2012-08-17T14:54:00Z">
        <w:rPr>
          <w:rFonts w:ascii="Arial" w:eastAsiaTheme="majorEastAsia" w:hAnsi="Arial" w:cs="Arial"/>
          <w:b/>
          <w:bCs/>
          <w:sz w:val="30"/>
          <w:szCs w:val="28"/>
          <w:lang w:val="da-DK" w:eastAsia="en-US" w:bidi="ar-SA"/>
        </w:rPr>
      </w:rPrChange>
    </w:rPr>
  </w:style>
  <w:style w:type="paragraph" w:styleId="Overskrift2">
    <w:name w:val="heading 2"/>
    <w:basedOn w:val="Normal"/>
    <w:next w:val="Normal"/>
    <w:link w:val="Overskrift2Tegn"/>
    <w:uiPriority w:val="9"/>
    <w:semiHidden/>
    <w:unhideWhenUsed/>
    <w:qFormat/>
    <w:rsid w:val="00C8146B"/>
    <w:pPr>
      <w:keepLines/>
      <w:numPr>
        <w:ilvl w:val="1"/>
        <w:numId w:val="1"/>
      </w:numPr>
      <w:suppressAutoHyphens/>
      <w:spacing w:line="240" w:lineRule="auto"/>
      <w:outlineLvl w:val="1"/>
      <w:pPrChange w:id="1" w:author="Martin Midtgaard" w:date="2012-08-17T14:54:00Z">
        <w:pPr>
          <w:keepLines/>
          <w:numPr>
            <w:ilvl w:val="1"/>
            <w:numId w:val="2"/>
          </w:numPr>
          <w:tabs>
            <w:tab w:val="num" w:pos="680"/>
          </w:tabs>
          <w:suppressAutoHyphens/>
          <w:ind w:left="794" w:hanging="794"/>
          <w:outlineLvl w:val="1"/>
        </w:pPr>
      </w:pPrChange>
    </w:pPr>
    <w:rPr>
      <w:rFonts w:ascii="Arial" w:eastAsiaTheme="majorEastAsia" w:hAnsi="Arial" w:cs="Arial"/>
      <w:b/>
      <w:bCs/>
      <w:sz w:val="24"/>
      <w:szCs w:val="26"/>
      <w:rPrChange w:id="1" w:author="Martin Midtgaard" w:date="2012-08-17T14:54:00Z">
        <w:rPr>
          <w:rFonts w:ascii="Arial" w:eastAsiaTheme="majorEastAsia" w:hAnsi="Arial" w:cs="Arial"/>
          <w:b/>
          <w:bCs/>
          <w:sz w:val="24"/>
          <w:szCs w:val="26"/>
          <w:lang w:val="da-DK" w:eastAsia="en-US" w:bidi="ar-SA"/>
        </w:rPr>
      </w:rPrChange>
    </w:rPr>
  </w:style>
  <w:style w:type="paragraph" w:styleId="Overskrift3">
    <w:name w:val="heading 3"/>
    <w:basedOn w:val="Normal"/>
    <w:next w:val="Normal"/>
    <w:link w:val="Overskrift3Tegn"/>
    <w:autoRedefine/>
    <w:uiPriority w:val="9"/>
    <w:semiHidden/>
    <w:unhideWhenUsed/>
    <w:qFormat/>
    <w:rsid w:val="00C8146B"/>
    <w:pPr>
      <w:keepNext/>
      <w:keepLines/>
      <w:numPr>
        <w:ilvl w:val="2"/>
        <w:numId w:val="1"/>
      </w:numPr>
      <w:spacing w:before="200"/>
      <w:outlineLvl w:val="2"/>
      <w:pPrChange w:id="2" w:author="Martin Midtgaard" w:date="2012-08-17T14:54:00Z">
        <w:pPr>
          <w:keepNext/>
          <w:keepLines/>
          <w:numPr>
            <w:ilvl w:val="2"/>
            <w:numId w:val="2"/>
          </w:numPr>
          <w:tabs>
            <w:tab w:val="num" w:pos="680"/>
          </w:tabs>
          <w:spacing w:before="200" w:line="276" w:lineRule="auto"/>
          <w:ind w:left="794" w:hanging="794"/>
          <w:outlineLvl w:val="2"/>
        </w:pPr>
      </w:pPrChange>
    </w:pPr>
    <w:rPr>
      <w:rFonts w:ascii="Arial" w:eastAsiaTheme="majorEastAsia" w:hAnsi="Arial" w:cs="Arial"/>
      <w:b/>
      <w:bCs/>
      <w:sz w:val="20"/>
      <w:rPrChange w:id="2" w:author="Martin Midtgaard" w:date="2012-08-17T14:54:00Z">
        <w:rPr>
          <w:rFonts w:ascii="Arial" w:eastAsiaTheme="majorEastAsia" w:hAnsi="Arial" w:cs="Arial"/>
          <w:b/>
          <w:bCs/>
          <w:szCs w:val="22"/>
          <w:lang w:val="da-DK" w:eastAsia="en-US" w:bidi="ar-SA"/>
        </w:rPr>
      </w:rPrChange>
    </w:rPr>
  </w:style>
  <w:style w:type="paragraph" w:styleId="Overskrift4">
    <w:name w:val="heading 4"/>
    <w:basedOn w:val="Normal"/>
    <w:next w:val="Normal"/>
    <w:link w:val="Overskrift4Tegn"/>
    <w:uiPriority w:val="9"/>
    <w:semiHidden/>
    <w:unhideWhenUsed/>
    <w:qFormat/>
    <w:rsid w:val="00C8146B"/>
    <w:pPr>
      <w:keepNext/>
      <w:keepLines/>
      <w:numPr>
        <w:ilvl w:val="3"/>
        <w:numId w:val="1"/>
      </w:numPr>
      <w:spacing w:before="200"/>
      <w:outlineLvl w:val="3"/>
      <w:pPrChange w:id="3" w:author="Martin Midtgaard" w:date="2012-08-17T14:54:00Z">
        <w:pPr>
          <w:keepNext/>
          <w:keepLines/>
          <w:numPr>
            <w:ilvl w:val="3"/>
            <w:numId w:val="2"/>
          </w:numPr>
          <w:tabs>
            <w:tab w:val="num" w:pos="862"/>
          </w:tabs>
          <w:spacing w:before="200" w:line="276" w:lineRule="auto"/>
          <w:ind w:left="862" w:hanging="862"/>
          <w:outlineLvl w:val="3"/>
        </w:pPr>
      </w:pPrChange>
    </w:pPr>
    <w:rPr>
      <w:rFonts w:asciiTheme="majorHAnsi" w:eastAsiaTheme="majorEastAsia" w:hAnsiTheme="majorHAnsi" w:cstheme="majorBidi"/>
      <w:b/>
      <w:bCs/>
      <w:i/>
      <w:iCs/>
      <w:color w:val="4F81BD" w:themeColor="accent1"/>
      <w:rPrChange w:id="3" w:author="Martin Midtgaard" w:date="2012-08-17T14:54:00Z">
        <w:rPr>
          <w:rFonts w:asciiTheme="majorHAnsi" w:eastAsiaTheme="majorEastAsia" w:hAnsiTheme="majorHAnsi" w:cstheme="majorBidi"/>
          <w:b/>
          <w:bCs/>
          <w:i/>
          <w:iCs/>
          <w:color w:val="4F81BD" w:themeColor="accent1"/>
          <w:sz w:val="22"/>
          <w:szCs w:val="22"/>
          <w:lang w:val="da-DK" w:eastAsia="en-US" w:bidi="ar-SA"/>
        </w:rPr>
      </w:rPrChange>
    </w:rPr>
  </w:style>
  <w:style w:type="paragraph" w:styleId="Overskrift5">
    <w:name w:val="heading 5"/>
    <w:basedOn w:val="Normal"/>
    <w:next w:val="Normal"/>
    <w:link w:val="Overskrift5Tegn"/>
    <w:uiPriority w:val="9"/>
    <w:semiHidden/>
    <w:unhideWhenUsed/>
    <w:qFormat/>
    <w:rsid w:val="00C8146B"/>
    <w:pPr>
      <w:keepNext/>
      <w:keepLines/>
      <w:numPr>
        <w:ilvl w:val="4"/>
        <w:numId w:val="1"/>
      </w:numPr>
      <w:spacing w:before="200"/>
      <w:outlineLvl w:val="4"/>
      <w:pPrChange w:id="4" w:author="Martin Midtgaard" w:date="2012-08-17T14:54:00Z">
        <w:pPr>
          <w:keepNext/>
          <w:keepLines/>
          <w:numPr>
            <w:ilvl w:val="4"/>
            <w:numId w:val="2"/>
          </w:numPr>
          <w:tabs>
            <w:tab w:val="num" w:pos="1009"/>
          </w:tabs>
          <w:spacing w:before="200" w:line="276" w:lineRule="auto"/>
          <w:ind w:left="1009" w:hanging="1009"/>
          <w:outlineLvl w:val="4"/>
        </w:pPr>
      </w:pPrChange>
    </w:pPr>
    <w:rPr>
      <w:rFonts w:asciiTheme="majorHAnsi" w:eastAsiaTheme="majorEastAsia" w:hAnsiTheme="majorHAnsi" w:cstheme="majorBidi"/>
      <w:color w:val="243F60" w:themeColor="accent1" w:themeShade="7F"/>
      <w:rPrChange w:id="4" w:author="Martin Midtgaard" w:date="2012-08-17T14:54:00Z">
        <w:rPr>
          <w:rFonts w:asciiTheme="majorHAnsi" w:eastAsiaTheme="majorEastAsia" w:hAnsiTheme="majorHAnsi" w:cstheme="majorBidi"/>
          <w:color w:val="243F60" w:themeColor="accent1" w:themeShade="7F"/>
          <w:sz w:val="22"/>
          <w:szCs w:val="22"/>
          <w:lang w:val="da-DK" w:eastAsia="en-US" w:bidi="ar-SA"/>
        </w:rPr>
      </w:rPrChange>
    </w:rPr>
  </w:style>
  <w:style w:type="paragraph" w:styleId="Overskrift6">
    <w:name w:val="heading 6"/>
    <w:basedOn w:val="Normal"/>
    <w:next w:val="Normal"/>
    <w:link w:val="Overskrift6Tegn"/>
    <w:uiPriority w:val="9"/>
    <w:semiHidden/>
    <w:unhideWhenUsed/>
    <w:qFormat/>
    <w:rsid w:val="00C8146B"/>
    <w:pPr>
      <w:keepNext/>
      <w:keepLines/>
      <w:numPr>
        <w:ilvl w:val="5"/>
        <w:numId w:val="1"/>
      </w:numPr>
      <w:spacing w:before="200"/>
      <w:outlineLvl w:val="5"/>
      <w:pPrChange w:id="5" w:author="Martin Midtgaard" w:date="2012-08-17T14:54:00Z">
        <w:pPr>
          <w:keepNext/>
          <w:keepLines/>
          <w:numPr>
            <w:ilvl w:val="5"/>
            <w:numId w:val="2"/>
          </w:numPr>
          <w:tabs>
            <w:tab w:val="num" w:pos="1151"/>
          </w:tabs>
          <w:spacing w:before="200" w:line="276" w:lineRule="auto"/>
          <w:ind w:left="1151" w:hanging="1151"/>
          <w:outlineLvl w:val="5"/>
        </w:pPr>
      </w:pPrChange>
    </w:pPr>
    <w:rPr>
      <w:rFonts w:asciiTheme="majorHAnsi" w:eastAsiaTheme="majorEastAsia" w:hAnsiTheme="majorHAnsi" w:cstheme="majorBidi"/>
      <w:i/>
      <w:iCs/>
      <w:color w:val="243F60" w:themeColor="accent1" w:themeShade="7F"/>
      <w:rPrChange w:id="5" w:author="Martin Midtgaard" w:date="2012-08-17T14:54:00Z">
        <w:rPr>
          <w:rFonts w:asciiTheme="majorHAnsi" w:eastAsiaTheme="majorEastAsia" w:hAnsiTheme="majorHAnsi" w:cstheme="majorBidi"/>
          <w:i/>
          <w:iCs/>
          <w:color w:val="243F60" w:themeColor="accent1" w:themeShade="7F"/>
          <w:sz w:val="22"/>
          <w:szCs w:val="22"/>
          <w:lang w:val="da-DK" w:eastAsia="en-US" w:bidi="ar-SA"/>
        </w:rPr>
      </w:rPrChange>
    </w:rPr>
  </w:style>
  <w:style w:type="paragraph" w:styleId="Overskrift7">
    <w:name w:val="heading 7"/>
    <w:basedOn w:val="Normal"/>
    <w:next w:val="Normal"/>
    <w:link w:val="Overskrift7Tegn"/>
    <w:uiPriority w:val="9"/>
    <w:semiHidden/>
    <w:unhideWhenUsed/>
    <w:qFormat/>
    <w:rsid w:val="00C8146B"/>
    <w:pPr>
      <w:keepNext/>
      <w:keepLines/>
      <w:numPr>
        <w:ilvl w:val="6"/>
        <w:numId w:val="1"/>
      </w:numPr>
      <w:spacing w:before="200"/>
      <w:outlineLvl w:val="6"/>
      <w:pPrChange w:id="6" w:author="Martin Midtgaard" w:date="2012-08-17T14:54:00Z">
        <w:pPr>
          <w:keepNext/>
          <w:keepLines/>
          <w:numPr>
            <w:ilvl w:val="6"/>
            <w:numId w:val="2"/>
          </w:numPr>
          <w:tabs>
            <w:tab w:val="num" w:pos="1298"/>
          </w:tabs>
          <w:spacing w:before="200" w:line="276" w:lineRule="auto"/>
          <w:ind w:left="1298" w:hanging="1298"/>
          <w:outlineLvl w:val="6"/>
        </w:pPr>
      </w:pPrChange>
    </w:pPr>
    <w:rPr>
      <w:rFonts w:asciiTheme="majorHAnsi" w:eastAsiaTheme="majorEastAsia" w:hAnsiTheme="majorHAnsi" w:cstheme="majorBidi"/>
      <w:i/>
      <w:iCs/>
      <w:color w:val="404040" w:themeColor="text1" w:themeTint="BF"/>
      <w:rPrChange w:id="6" w:author="Martin Midtgaard" w:date="2012-08-17T14:54:00Z">
        <w:rPr>
          <w:rFonts w:asciiTheme="majorHAnsi" w:eastAsiaTheme="majorEastAsia" w:hAnsiTheme="majorHAnsi" w:cstheme="majorBidi"/>
          <w:i/>
          <w:iCs/>
          <w:color w:val="404040" w:themeColor="text1" w:themeTint="BF"/>
          <w:sz w:val="22"/>
          <w:szCs w:val="22"/>
          <w:lang w:val="da-DK" w:eastAsia="en-US" w:bidi="ar-SA"/>
        </w:rPr>
      </w:rPrChange>
    </w:rPr>
  </w:style>
  <w:style w:type="paragraph" w:styleId="Overskrift8">
    <w:name w:val="heading 8"/>
    <w:basedOn w:val="Normal"/>
    <w:next w:val="Normal"/>
    <w:link w:val="Overskrift8Tegn"/>
    <w:uiPriority w:val="9"/>
    <w:semiHidden/>
    <w:unhideWhenUsed/>
    <w:qFormat/>
    <w:rsid w:val="00C8146B"/>
    <w:pPr>
      <w:keepNext/>
      <w:keepLines/>
      <w:numPr>
        <w:ilvl w:val="7"/>
        <w:numId w:val="1"/>
      </w:numPr>
      <w:spacing w:before="200"/>
      <w:outlineLvl w:val="7"/>
      <w:pPrChange w:id="7" w:author="Martin Midtgaard" w:date="2012-08-17T14:54:00Z">
        <w:pPr>
          <w:keepNext/>
          <w:keepLines/>
          <w:numPr>
            <w:ilvl w:val="7"/>
            <w:numId w:val="2"/>
          </w:numPr>
          <w:tabs>
            <w:tab w:val="num" w:pos="1440"/>
          </w:tabs>
          <w:spacing w:before="200" w:line="276" w:lineRule="auto"/>
          <w:ind w:left="1440" w:hanging="1440"/>
          <w:outlineLvl w:val="7"/>
        </w:pPr>
      </w:pPrChange>
    </w:pPr>
    <w:rPr>
      <w:rFonts w:asciiTheme="majorHAnsi" w:eastAsiaTheme="majorEastAsia" w:hAnsiTheme="majorHAnsi" w:cstheme="majorBidi"/>
      <w:color w:val="404040" w:themeColor="text1" w:themeTint="BF"/>
      <w:sz w:val="20"/>
      <w:szCs w:val="20"/>
      <w:rPrChange w:id="7" w:author="Martin Midtgaard" w:date="2012-08-17T14:54:00Z">
        <w:rPr>
          <w:rFonts w:asciiTheme="majorHAnsi" w:eastAsiaTheme="majorEastAsia" w:hAnsiTheme="majorHAnsi" w:cstheme="majorBidi"/>
          <w:color w:val="404040" w:themeColor="text1" w:themeTint="BF"/>
          <w:lang w:val="da-DK" w:eastAsia="en-US" w:bidi="ar-SA"/>
        </w:rPr>
      </w:rPrChange>
    </w:rPr>
  </w:style>
  <w:style w:type="paragraph" w:styleId="Overskrift9">
    <w:name w:val="heading 9"/>
    <w:basedOn w:val="Normal"/>
    <w:next w:val="Normal"/>
    <w:link w:val="Overskrift9Tegn"/>
    <w:uiPriority w:val="9"/>
    <w:semiHidden/>
    <w:unhideWhenUsed/>
    <w:qFormat/>
    <w:rsid w:val="00C8146B"/>
    <w:pPr>
      <w:keepNext/>
      <w:keepLines/>
      <w:numPr>
        <w:ilvl w:val="8"/>
        <w:numId w:val="1"/>
      </w:numPr>
      <w:spacing w:before="200"/>
      <w:outlineLvl w:val="8"/>
      <w:pPrChange w:id="8" w:author="Martin Midtgaard" w:date="2012-08-17T14:54:00Z">
        <w:pPr>
          <w:keepNext/>
          <w:keepLines/>
          <w:numPr>
            <w:ilvl w:val="8"/>
            <w:numId w:val="2"/>
          </w:numPr>
          <w:tabs>
            <w:tab w:val="num" w:pos="1582"/>
          </w:tabs>
          <w:spacing w:before="200" w:line="276" w:lineRule="auto"/>
          <w:ind w:left="1582" w:hanging="1582"/>
          <w:outlineLvl w:val="8"/>
        </w:pPr>
      </w:pPrChange>
    </w:pPr>
    <w:rPr>
      <w:rFonts w:asciiTheme="majorHAnsi" w:eastAsiaTheme="majorEastAsia" w:hAnsiTheme="majorHAnsi" w:cstheme="majorBidi"/>
      <w:i/>
      <w:iCs/>
      <w:color w:val="404040" w:themeColor="text1" w:themeTint="BF"/>
      <w:sz w:val="20"/>
      <w:szCs w:val="20"/>
      <w:rPrChange w:id="8" w:author="Martin Midtgaard" w:date="2012-08-17T14:54:00Z">
        <w:rPr>
          <w:rFonts w:asciiTheme="majorHAnsi" w:eastAsiaTheme="majorEastAsia" w:hAnsiTheme="majorHAnsi" w:cstheme="majorBidi"/>
          <w:i/>
          <w:iCs/>
          <w:color w:val="404040" w:themeColor="text1" w:themeTint="BF"/>
          <w:lang w:val="da-DK" w:eastAsia="en-US" w:bidi="ar-SA"/>
        </w:rPr>
      </w:rPrChange>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FE5C35"/>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FE5C35"/>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FE5C35"/>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FE5C35"/>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FE5C35"/>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FE5C35"/>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FE5C35"/>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FE5C35"/>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FE5C35"/>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FE5C35"/>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FE5C35"/>
    <w:rPr>
      <w:rFonts w:ascii="Arial" w:hAnsi="Arial" w:cs="Arial"/>
      <w:b/>
      <w:sz w:val="30"/>
    </w:rPr>
  </w:style>
  <w:style w:type="paragraph" w:customStyle="1" w:styleId="Overskrift211pkt">
    <w:name w:val="Overskrift 2 + 11 pkt"/>
    <w:basedOn w:val="Normal"/>
    <w:link w:val="Overskrift211pktTegn"/>
    <w:rsid w:val="00FE5C35"/>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FE5C35"/>
    <w:rPr>
      <w:rFonts w:ascii="Arial" w:hAnsi="Arial" w:cs="Arial"/>
      <w:b/>
    </w:rPr>
  </w:style>
  <w:style w:type="paragraph" w:customStyle="1" w:styleId="Normal11">
    <w:name w:val="Normal + 11"/>
    <w:basedOn w:val="Normal"/>
    <w:link w:val="Normal11Tegn"/>
    <w:rsid w:val="00FE5C35"/>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FE5C35"/>
    <w:rPr>
      <w:rFonts w:ascii="Times New Roman" w:hAnsi="Times New Roman" w:cs="Times New Roman"/>
    </w:rPr>
  </w:style>
  <w:style w:type="paragraph" w:styleId="Sidehoved">
    <w:name w:val="header"/>
    <w:basedOn w:val="Normal"/>
    <w:link w:val="SidehovedTegn"/>
    <w:uiPriority w:val="99"/>
    <w:unhideWhenUsed/>
    <w:rsid w:val="00C8146B"/>
    <w:pPr>
      <w:tabs>
        <w:tab w:val="center" w:pos="4819"/>
        <w:tab w:val="right" w:pos="9638"/>
      </w:tabs>
      <w:spacing w:line="240" w:lineRule="auto"/>
      <w:pPrChange w:id="9" w:author="Martin Midtgaard" w:date="2012-08-17T14:54:00Z">
        <w:pPr>
          <w:tabs>
            <w:tab w:val="center" w:pos="4819"/>
            <w:tab w:val="right" w:pos="9638"/>
          </w:tabs>
        </w:pPr>
      </w:pPrChange>
    </w:pPr>
    <w:rPr>
      <w:rPrChange w:id="9" w:author="Martin Midtgaard" w:date="2012-08-17T14:54:00Z">
        <w:rPr>
          <w:rFonts w:asciiTheme="minorHAnsi" w:eastAsiaTheme="minorHAnsi" w:hAnsiTheme="minorHAnsi" w:cstheme="minorBidi"/>
          <w:sz w:val="22"/>
          <w:szCs w:val="22"/>
          <w:lang w:val="da-DK" w:eastAsia="en-US" w:bidi="ar-SA"/>
        </w:rPr>
      </w:rPrChange>
    </w:rPr>
  </w:style>
  <w:style w:type="character" w:customStyle="1" w:styleId="SidehovedTegn">
    <w:name w:val="Sidehoved Tegn"/>
    <w:basedOn w:val="Standardskrifttypeiafsnit"/>
    <w:link w:val="Sidehoved"/>
    <w:uiPriority w:val="99"/>
    <w:rsid w:val="00FE5C35"/>
  </w:style>
  <w:style w:type="paragraph" w:styleId="Sidefod">
    <w:name w:val="footer"/>
    <w:basedOn w:val="Normal"/>
    <w:link w:val="SidefodTegn"/>
    <w:uiPriority w:val="99"/>
    <w:unhideWhenUsed/>
    <w:rsid w:val="00C8146B"/>
    <w:pPr>
      <w:tabs>
        <w:tab w:val="center" w:pos="4819"/>
        <w:tab w:val="right" w:pos="9638"/>
      </w:tabs>
      <w:spacing w:line="240" w:lineRule="auto"/>
      <w:pPrChange w:id="10" w:author="Martin Midtgaard" w:date="2012-08-17T14:54:00Z">
        <w:pPr>
          <w:tabs>
            <w:tab w:val="center" w:pos="4819"/>
            <w:tab w:val="right" w:pos="9638"/>
          </w:tabs>
        </w:pPr>
      </w:pPrChange>
    </w:pPr>
    <w:rPr>
      <w:rPrChange w:id="10" w:author="Martin Midtgaard" w:date="2012-08-17T14:54:00Z">
        <w:rPr>
          <w:rFonts w:asciiTheme="minorHAnsi" w:eastAsiaTheme="minorHAnsi" w:hAnsiTheme="minorHAnsi" w:cstheme="minorBidi"/>
          <w:sz w:val="22"/>
          <w:szCs w:val="22"/>
          <w:lang w:val="da-DK" w:eastAsia="en-US" w:bidi="ar-SA"/>
        </w:rPr>
      </w:rPrChange>
    </w:rPr>
  </w:style>
  <w:style w:type="character" w:customStyle="1" w:styleId="SidefodTegn">
    <w:name w:val="Sidefod Tegn"/>
    <w:basedOn w:val="Standardskrifttypeiafsnit"/>
    <w:link w:val="Sidefod"/>
    <w:uiPriority w:val="99"/>
    <w:rsid w:val="00FE5C35"/>
  </w:style>
  <w:style w:type="paragraph" w:styleId="Markeringsbobletekst">
    <w:name w:val="Balloon Text"/>
    <w:basedOn w:val="Normal"/>
    <w:link w:val="MarkeringsbobletekstTegn"/>
    <w:uiPriority w:val="99"/>
    <w:semiHidden/>
    <w:unhideWhenUsed/>
    <w:rsid w:val="00C8146B"/>
    <w:pPr>
      <w:spacing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C8146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C8146B"/>
    <w:pPr>
      <w:keepLines/>
      <w:numPr>
        <w:numId w:val="1"/>
      </w:numPr>
      <w:spacing w:after="360" w:line="240" w:lineRule="auto"/>
      <w:outlineLvl w:val="0"/>
      <w:pPrChange w:id="11" w:author="Martin Midtgaard" w:date="2012-08-17T14:54:00Z">
        <w:pPr>
          <w:keepLines/>
          <w:numPr>
            <w:numId w:val="2"/>
          </w:numPr>
          <w:tabs>
            <w:tab w:val="num" w:pos="567"/>
          </w:tabs>
          <w:spacing w:after="360"/>
          <w:outlineLvl w:val="0"/>
        </w:pPr>
      </w:pPrChange>
    </w:pPr>
    <w:rPr>
      <w:rFonts w:ascii="Arial" w:eastAsiaTheme="majorEastAsia" w:hAnsi="Arial" w:cs="Arial"/>
      <w:b/>
      <w:bCs/>
      <w:sz w:val="30"/>
      <w:szCs w:val="28"/>
      <w:rPrChange w:id="11" w:author="Martin Midtgaard" w:date="2012-08-17T14:54:00Z">
        <w:rPr>
          <w:rFonts w:ascii="Arial" w:eastAsiaTheme="majorEastAsia" w:hAnsi="Arial" w:cs="Arial"/>
          <w:b/>
          <w:bCs/>
          <w:sz w:val="30"/>
          <w:szCs w:val="28"/>
          <w:lang w:val="da-DK" w:eastAsia="en-US" w:bidi="ar-SA"/>
        </w:rPr>
      </w:rPrChange>
    </w:rPr>
  </w:style>
  <w:style w:type="paragraph" w:styleId="Overskrift2">
    <w:name w:val="heading 2"/>
    <w:basedOn w:val="Normal"/>
    <w:next w:val="Normal"/>
    <w:link w:val="Overskrift2Tegn"/>
    <w:uiPriority w:val="9"/>
    <w:semiHidden/>
    <w:unhideWhenUsed/>
    <w:qFormat/>
    <w:rsid w:val="00C8146B"/>
    <w:pPr>
      <w:keepLines/>
      <w:numPr>
        <w:ilvl w:val="1"/>
        <w:numId w:val="1"/>
      </w:numPr>
      <w:suppressAutoHyphens/>
      <w:spacing w:line="240" w:lineRule="auto"/>
      <w:outlineLvl w:val="1"/>
      <w:pPrChange w:id="12" w:author="Martin Midtgaard" w:date="2012-08-17T14:54:00Z">
        <w:pPr>
          <w:keepLines/>
          <w:numPr>
            <w:ilvl w:val="1"/>
            <w:numId w:val="2"/>
          </w:numPr>
          <w:tabs>
            <w:tab w:val="num" w:pos="680"/>
          </w:tabs>
          <w:suppressAutoHyphens/>
          <w:ind w:left="794" w:hanging="794"/>
          <w:outlineLvl w:val="1"/>
        </w:pPr>
      </w:pPrChange>
    </w:pPr>
    <w:rPr>
      <w:rFonts w:ascii="Arial" w:eastAsiaTheme="majorEastAsia" w:hAnsi="Arial" w:cs="Arial"/>
      <w:b/>
      <w:bCs/>
      <w:sz w:val="24"/>
      <w:szCs w:val="26"/>
      <w:rPrChange w:id="12" w:author="Martin Midtgaard" w:date="2012-08-17T14:54:00Z">
        <w:rPr>
          <w:rFonts w:ascii="Arial" w:eastAsiaTheme="majorEastAsia" w:hAnsi="Arial" w:cs="Arial"/>
          <w:b/>
          <w:bCs/>
          <w:sz w:val="24"/>
          <w:szCs w:val="26"/>
          <w:lang w:val="da-DK" w:eastAsia="en-US" w:bidi="ar-SA"/>
        </w:rPr>
      </w:rPrChange>
    </w:rPr>
  </w:style>
  <w:style w:type="paragraph" w:styleId="Overskrift3">
    <w:name w:val="heading 3"/>
    <w:basedOn w:val="Normal"/>
    <w:next w:val="Normal"/>
    <w:link w:val="Overskrift3Tegn"/>
    <w:autoRedefine/>
    <w:uiPriority w:val="9"/>
    <w:semiHidden/>
    <w:unhideWhenUsed/>
    <w:qFormat/>
    <w:rsid w:val="00C8146B"/>
    <w:pPr>
      <w:keepNext/>
      <w:keepLines/>
      <w:numPr>
        <w:ilvl w:val="2"/>
        <w:numId w:val="1"/>
      </w:numPr>
      <w:spacing w:before="200"/>
      <w:outlineLvl w:val="2"/>
      <w:pPrChange w:id="13" w:author="Martin Midtgaard" w:date="2012-08-17T14:54:00Z">
        <w:pPr>
          <w:keepNext/>
          <w:keepLines/>
          <w:numPr>
            <w:ilvl w:val="2"/>
            <w:numId w:val="2"/>
          </w:numPr>
          <w:tabs>
            <w:tab w:val="num" w:pos="680"/>
          </w:tabs>
          <w:spacing w:before="200" w:line="276" w:lineRule="auto"/>
          <w:ind w:left="794" w:hanging="794"/>
          <w:outlineLvl w:val="2"/>
        </w:pPr>
      </w:pPrChange>
    </w:pPr>
    <w:rPr>
      <w:rFonts w:ascii="Arial" w:eastAsiaTheme="majorEastAsia" w:hAnsi="Arial" w:cs="Arial"/>
      <w:b/>
      <w:bCs/>
      <w:sz w:val="20"/>
      <w:rPrChange w:id="13" w:author="Martin Midtgaard" w:date="2012-08-17T14:54:00Z">
        <w:rPr>
          <w:rFonts w:ascii="Arial" w:eastAsiaTheme="majorEastAsia" w:hAnsi="Arial" w:cs="Arial"/>
          <w:b/>
          <w:bCs/>
          <w:szCs w:val="22"/>
          <w:lang w:val="da-DK" w:eastAsia="en-US" w:bidi="ar-SA"/>
        </w:rPr>
      </w:rPrChange>
    </w:rPr>
  </w:style>
  <w:style w:type="paragraph" w:styleId="Overskrift4">
    <w:name w:val="heading 4"/>
    <w:basedOn w:val="Normal"/>
    <w:next w:val="Normal"/>
    <w:link w:val="Overskrift4Tegn"/>
    <w:uiPriority w:val="9"/>
    <w:semiHidden/>
    <w:unhideWhenUsed/>
    <w:qFormat/>
    <w:rsid w:val="00C8146B"/>
    <w:pPr>
      <w:keepNext/>
      <w:keepLines/>
      <w:numPr>
        <w:ilvl w:val="3"/>
        <w:numId w:val="1"/>
      </w:numPr>
      <w:spacing w:before="200"/>
      <w:outlineLvl w:val="3"/>
      <w:pPrChange w:id="14" w:author="Martin Midtgaard" w:date="2012-08-17T14:54:00Z">
        <w:pPr>
          <w:keepNext/>
          <w:keepLines/>
          <w:numPr>
            <w:ilvl w:val="3"/>
            <w:numId w:val="2"/>
          </w:numPr>
          <w:tabs>
            <w:tab w:val="num" w:pos="862"/>
          </w:tabs>
          <w:spacing w:before="200" w:line="276" w:lineRule="auto"/>
          <w:ind w:left="862" w:hanging="862"/>
          <w:outlineLvl w:val="3"/>
        </w:pPr>
      </w:pPrChange>
    </w:pPr>
    <w:rPr>
      <w:rFonts w:asciiTheme="majorHAnsi" w:eastAsiaTheme="majorEastAsia" w:hAnsiTheme="majorHAnsi" w:cstheme="majorBidi"/>
      <w:b/>
      <w:bCs/>
      <w:i/>
      <w:iCs/>
      <w:color w:val="4F81BD" w:themeColor="accent1"/>
      <w:rPrChange w:id="14" w:author="Martin Midtgaard" w:date="2012-08-17T14:54:00Z">
        <w:rPr>
          <w:rFonts w:asciiTheme="majorHAnsi" w:eastAsiaTheme="majorEastAsia" w:hAnsiTheme="majorHAnsi" w:cstheme="majorBidi"/>
          <w:b/>
          <w:bCs/>
          <w:i/>
          <w:iCs/>
          <w:color w:val="4F81BD" w:themeColor="accent1"/>
          <w:sz w:val="22"/>
          <w:szCs w:val="22"/>
          <w:lang w:val="da-DK" w:eastAsia="en-US" w:bidi="ar-SA"/>
        </w:rPr>
      </w:rPrChange>
    </w:rPr>
  </w:style>
  <w:style w:type="paragraph" w:styleId="Overskrift5">
    <w:name w:val="heading 5"/>
    <w:basedOn w:val="Normal"/>
    <w:next w:val="Normal"/>
    <w:link w:val="Overskrift5Tegn"/>
    <w:uiPriority w:val="9"/>
    <w:semiHidden/>
    <w:unhideWhenUsed/>
    <w:qFormat/>
    <w:rsid w:val="00C8146B"/>
    <w:pPr>
      <w:keepNext/>
      <w:keepLines/>
      <w:numPr>
        <w:ilvl w:val="4"/>
        <w:numId w:val="1"/>
      </w:numPr>
      <w:spacing w:before="200"/>
      <w:outlineLvl w:val="4"/>
      <w:pPrChange w:id="15" w:author="Martin Midtgaard" w:date="2012-08-17T14:54:00Z">
        <w:pPr>
          <w:keepNext/>
          <w:keepLines/>
          <w:numPr>
            <w:ilvl w:val="4"/>
            <w:numId w:val="2"/>
          </w:numPr>
          <w:tabs>
            <w:tab w:val="num" w:pos="1009"/>
          </w:tabs>
          <w:spacing w:before="200" w:line="276" w:lineRule="auto"/>
          <w:ind w:left="1009" w:hanging="1009"/>
          <w:outlineLvl w:val="4"/>
        </w:pPr>
      </w:pPrChange>
    </w:pPr>
    <w:rPr>
      <w:rFonts w:asciiTheme="majorHAnsi" w:eastAsiaTheme="majorEastAsia" w:hAnsiTheme="majorHAnsi" w:cstheme="majorBidi"/>
      <w:color w:val="243F60" w:themeColor="accent1" w:themeShade="7F"/>
      <w:rPrChange w:id="15" w:author="Martin Midtgaard" w:date="2012-08-17T14:54:00Z">
        <w:rPr>
          <w:rFonts w:asciiTheme="majorHAnsi" w:eastAsiaTheme="majorEastAsia" w:hAnsiTheme="majorHAnsi" w:cstheme="majorBidi"/>
          <w:color w:val="243F60" w:themeColor="accent1" w:themeShade="7F"/>
          <w:sz w:val="22"/>
          <w:szCs w:val="22"/>
          <w:lang w:val="da-DK" w:eastAsia="en-US" w:bidi="ar-SA"/>
        </w:rPr>
      </w:rPrChange>
    </w:rPr>
  </w:style>
  <w:style w:type="paragraph" w:styleId="Overskrift6">
    <w:name w:val="heading 6"/>
    <w:basedOn w:val="Normal"/>
    <w:next w:val="Normal"/>
    <w:link w:val="Overskrift6Tegn"/>
    <w:uiPriority w:val="9"/>
    <w:semiHidden/>
    <w:unhideWhenUsed/>
    <w:qFormat/>
    <w:rsid w:val="00C8146B"/>
    <w:pPr>
      <w:keepNext/>
      <w:keepLines/>
      <w:numPr>
        <w:ilvl w:val="5"/>
        <w:numId w:val="1"/>
      </w:numPr>
      <w:spacing w:before="200"/>
      <w:outlineLvl w:val="5"/>
      <w:pPrChange w:id="16" w:author="Martin Midtgaard" w:date="2012-08-17T14:54:00Z">
        <w:pPr>
          <w:keepNext/>
          <w:keepLines/>
          <w:numPr>
            <w:ilvl w:val="5"/>
            <w:numId w:val="2"/>
          </w:numPr>
          <w:tabs>
            <w:tab w:val="num" w:pos="1151"/>
          </w:tabs>
          <w:spacing w:before="200" w:line="276" w:lineRule="auto"/>
          <w:ind w:left="1151" w:hanging="1151"/>
          <w:outlineLvl w:val="5"/>
        </w:pPr>
      </w:pPrChange>
    </w:pPr>
    <w:rPr>
      <w:rFonts w:asciiTheme="majorHAnsi" w:eastAsiaTheme="majorEastAsia" w:hAnsiTheme="majorHAnsi" w:cstheme="majorBidi"/>
      <w:i/>
      <w:iCs/>
      <w:color w:val="243F60" w:themeColor="accent1" w:themeShade="7F"/>
      <w:rPrChange w:id="16" w:author="Martin Midtgaard" w:date="2012-08-17T14:54:00Z">
        <w:rPr>
          <w:rFonts w:asciiTheme="majorHAnsi" w:eastAsiaTheme="majorEastAsia" w:hAnsiTheme="majorHAnsi" w:cstheme="majorBidi"/>
          <w:i/>
          <w:iCs/>
          <w:color w:val="243F60" w:themeColor="accent1" w:themeShade="7F"/>
          <w:sz w:val="22"/>
          <w:szCs w:val="22"/>
          <w:lang w:val="da-DK" w:eastAsia="en-US" w:bidi="ar-SA"/>
        </w:rPr>
      </w:rPrChange>
    </w:rPr>
  </w:style>
  <w:style w:type="paragraph" w:styleId="Overskrift7">
    <w:name w:val="heading 7"/>
    <w:basedOn w:val="Normal"/>
    <w:next w:val="Normal"/>
    <w:link w:val="Overskrift7Tegn"/>
    <w:uiPriority w:val="9"/>
    <w:semiHidden/>
    <w:unhideWhenUsed/>
    <w:qFormat/>
    <w:rsid w:val="00C8146B"/>
    <w:pPr>
      <w:keepNext/>
      <w:keepLines/>
      <w:numPr>
        <w:ilvl w:val="6"/>
        <w:numId w:val="1"/>
      </w:numPr>
      <w:spacing w:before="200"/>
      <w:outlineLvl w:val="6"/>
      <w:pPrChange w:id="17" w:author="Martin Midtgaard" w:date="2012-08-17T14:54:00Z">
        <w:pPr>
          <w:keepNext/>
          <w:keepLines/>
          <w:numPr>
            <w:ilvl w:val="6"/>
            <w:numId w:val="2"/>
          </w:numPr>
          <w:tabs>
            <w:tab w:val="num" w:pos="1298"/>
          </w:tabs>
          <w:spacing w:before="200" w:line="276" w:lineRule="auto"/>
          <w:ind w:left="1298" w:hanging="1298"/>
          <w:outlineLvl w:val="6"/>
        </w:pPr>
      </w:pPrChange>
    </w:pPr>
    <w:rPr>
      <w:rFonts w:asciiTheme="majorHAnsi" w:eastAsiaTheme="majorEastAsia" w:hAnsiTheme="majorHAnsi" w:cstheme="majorBidi"/>
      <w:i/>
      <w:iCs/>
      <w:color w:val="404040" w:themeColor="text1" w:themeTint="BF"/>
      <w:rPrChange w:id="17" w:author="Martin Midtgaard" w:date="2012-08-17T14:54:00Z">
        <w:rPr>
          <w:rFonts w:asciiTheme="majorHAnsi" w:eastAsiaTheme="majorEastAsia" w:hAnsiTheme="majorHAnsi" w:cstheme="majorBidi"/>
          <w:i/>
          <w:iCs/>
          <w:color w:val="404040" w:themeColor="text1" w:themeTint="BF"/>
          <w:sz w:val="22"/>
          <w:szCs w:val="22"/>
          <w:lang w:val="da-DK" w:eastAsia="en-US" w:bidi="ar-SA"/>
        </w:rPr>
      </w:rPrChange>
    </w:rPr>
  </w:style>
  <w:style w:type="paragraph" w:styleId="Overskrift8">
    <w:name w:val="heading 8"/>
    <w:basedOn w:val="Normal"/>
    <w:next w:val="Normal"/>
    <w:link w:val="Overskrift8Tegn"/>
    <w:uiPriority w:val="9"/>
    <w:semiHidden/>
    <w:unhideWhenUsed/>
    <w:qFormat/>
    <w:rsid w:val="00C8146B"/>
    <w:pPr>
      <w:keepNext/>
      <w:keepLines/>
      <w:numPr>
        <w:ilvl w:val="7"/>
        <w:numId w:val="1"/>
      </w:numPr>
      <w:spacing w:before="200"/>
      <w:outlineLvl w:val="7"/>
      <w:pPrChange w:id="18" w:author="Martin Midtgaard" w:date="2012-08-17T14:54:00Z">
        <w:pPr>
          <w:keepNext/>
          <w:keepLines/>
          <w:numPr>
            <w:ilvl w:val="7"/>
            <w:numId w:val="2"/>
          </w:numPr>
          <w:tabs>
            <w:tab w:val="num" w:pos="1440"/>
          </w:tabs>
          <w:spacing w:before="200" w:line="276" w:lineRule="auto"/>
          <w:ind w:left="1440" w:hanging="1440"/>
          <w:outlineLvl w:val="7"/>
        </w:pPr>
      </w:pPrChange>
    </w:pPr>
    <w:rPr>
      <w:rFonts w:asciiTheme="majorHAnsi" w:eastAsiaTheme="majorEastAsia" w:hAnsiTheme="majorHAnsi" w:cstheme="majorBidi"/>
      <w:color w:val="404040" w:themeColor="text1" w:themeTint="BF"/>
      <w:sz w:val="20"/>
      <w:szCs w:val="20"/>
      <w:rPrChange w:id="18" w:author="Martin Midtgaard" w:date="2012-08-17T14:54:00Z">
        <w:rPr>
          <w:rFonts w:asciiTheme="majorHAnsi" w:eastAsiaTheme="majorEastAsia" w:hAnsiTheme="majorHAnsi" w:cstheme="majorBidi"/>
          <w:color w:val="404040" w:themeColor="text1" w:themeTint="BF"/>
          <w:lang w:val="da-DK" w:eastAsia="en-US" w:bidi="ar-SA"/>
        </w:rPr>
      </w:rPrChange>
    </w:rPr>
  </w:style>
  <w:style w:type="paragraph" w:styleId="Overskrift9">
    <w:name w:val="heading 9"/>
    <w:basedOn w:val="Normal"/>
    <w:next w:val="Normal"/>
    <w:link w:val="Overskrift9Tegn"/>
    <w:uiPriority w:val="9"/>
    <w:semiHidden/>
    <w:unhideWhenUsed/>
    <w:qFormat/>
    <w:rsid w:val="00C8146B"/>
    <w:pPr>
      <w:keepNext/>
      <w:keepLines/>
      <w:numPr>
        <w:ilvl w:val="8"/>
        <w:numId w:val="1"/>
      </w:numPr>
      <w:spacing w:before="200"/>
      <w:outlineLvl w:val="8"/>
      <w:pPrChange w:id="19" w:author="Martin Midtgaard" w:date="2012-08-17T14:54:00Z">
        <w:pPr>
          <w:keepNext/>
          <w:keepLines/>
          <w:numPr>
            <w:ilvl w:val="8"/>
            <w:numId w:val="2"/>
          </w:numPr>
          <w:tabs>
            <w:tab w:val="num" w:pos="1582"/>
          </w:tabs>
          <w:spacing w:before="200" w:line="276" w:lineRule="auto"/>
          <w:ind w:left="1582" w:hanging="1582"/>
          <w:outlineLvl w:val="8"/>
        </w:pPr>
      </w:pPrChange>
    </w:pPr>
    <w:rPr>
      <w:rFonts w:asciiTheme="majorHAnsi" w:eastAsiaTheme="majorEastAsia" w:hAnsiTheme="majorHAnsi" w:cstheme="majorBidi"/>
      <w:i/>
      <w:iCs/>
      <w:color w:val="404040" w:themeColor="text1" w:themeTint="BF"/>
      <w:sz w:val="20"/>
      <w:szCs w:val="20"/>
      <w:rPrChange w:id="19" w:author="Martin Midtgaard" w:date="2012-08-17T14:54:00Z">
        <w:rPr>
          <w:rFonts w:asciiTheme="majorHAnsi" w:eastAsiaTheme="majorEastAsia" w:hAnsiTheme="majorHAnsi" w:cstheme="majorBidi"/>
          <w:i/>
          <w:iCs/>
          <w:color w:val="404040" w:themeColor="text1" w:themeTint="BF"/>
          <w:lang w:val="da-DK" w:eastAsia="en-US" w:bidi="ar-SA"/>
        </w:rPr>
      </w:rPrChange>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FE5C35"/>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FE5C35"/>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FE5C35"/>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FE5C35"/>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FE5C35"/>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FE5C35"/>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FE5C35"/>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FE5C35"/>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FE5C35"/>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FE5C35"/>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FE5C35"/>
    <w:rPr>
      <w:rFonts w:ascii="Arial" w:hAnsi="Arial" w:cs="Arial"/>
      <w:b/>
      <w:sz w:val="30"/>
    </w:rPr>
  </w:style>
  <w:style w:type="paragraph" w:customStyle="1" w:styleId="Overskrift211pkt">
    <w:name w:val="Overskrift 2 + 11 pkt"/>
    <w:basedOn w:val="Normal"/>
    <w:link w:val="Overskrift211pktTegn"/>
    <w:rsid w:val="00FE5C35"/>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FE5C35"/>
    <w:rPr>
      <w:rFonts w:ascii="Arial" w:hAnsi="Arial" w:cs="Arial"/>
      <w:b/>
    </w:rPr>
  </w:style>
  <w:style w:type="paragraph" w:customStyle="1" w:styleId="Normal11">
    <w:name w:val="Normal + 11"/>
    <w:basedOn w:val="Normal"/>
    <w:link w:val="Normal11Tegn"/>
    <w:rsid w:val="00FE5C35"/>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FE5C35"/>
    <w:rPr>
      <w:rFonts w:ascii="Times New Roman" w:hAnsi="Times New Roman" w:cs="Times New Roman"/>
    </w:rPr>
  </w:style>
  <w:style w:type="paragraph" w:styleId="Sidehoved">
    <w:name w:val="header"/>
    <w:basedOn w:val="Normal"/>
    <w:link w:val="SidehovedTegn"/>
    <w:uiPriority w:val="99"/>
    <w:unhideWhenUsed/>
    <w:rsid w:val="00C8146B"/>
    <w:pPr>
      <w:tabs>
        <w:tab w:val="center" w:pos="4819"/>
        <w:tab w:val="right" w:pos="9638"/>
      </w:tabs>
      <w:spacing w:line="240" w:lineRule="auto"/>
      <w:pPrChange w:id="20" w:author="Martin Midtgaard" w:date="2012-08-17T14:54:00Z">
        <w:pPr>
          <w:tabs>
            <w:tab w:val="center" w:pos="4819"/>
            <w:tab w:val="right" w:pos="9638"/>
          </w:tabs>
        </w:pPr>
      </w:pPrChange>
    </w:pPr>
    <w:rPr>
      <w:rPrChange w:id="20" w:author="Martin Midtgaard" w:date="2012-08-17T14:54:00Z">
        <w:rPr>
          <w:rFonts w:asciiTheme="minorHAnsi" w:eastAsiaTheme="minorHAnsi" w:hAnsiTheme="minorHAnsi" w:cstheme="minorBidi"/>
          <w:sz w:val="22"/>
          <w:szCs w:val="22"/>
          <w:lang w:val="da-DK" w:eastAsia="en-US" w:bidi="ar-SA"/>
        </w:rPr>
      </w:rPrChange>
    </w:rPr>
  </w:style>
  <w:style w:type="character" w:customStyle="1" w:styleId="SidehovedTegn">
    <w:name w:val="Sidehoved Tegn"/>
    <w:basedOn w:val="Standardskrifttypeiafsnit"/>
    <w:link w:val="Sidehoved"/>
    <w:uiPriority w:val="99"/>
    <w:rsid w:val="00FE5C35"/>
  </w:style>
  <w:style w:type="paragraph" w:styleId="Sidefod">
    <w:name w:val="footer"/>
    <w:basedOn w:val="Normal"/>
    <w:link w:val="SidefodTegn"/>
    <w:uiPriority w:val="99"/>
    <w:unhideWhenUsed/>
    <w:rsid w:val="00C8146B"/>
    <w:pPr>
      <w:tabs>
        <w:tab w:val="center" w:pos="4819"/>
        <w:tab w:val="right" w:pos="9638"/>
      </w:tabs>
      <w:spacing w:line="240" w:lineRule="auto"/>
      <w:pPrChange w:id="21" w:author="Martin Midtgaard" w:date="2012-08-17T14:54:00Z">
        <w:pPr>
          <w:tabs>
            <w:tab w:val="center" w:pos="4819"/>
            <w:tab w:val="right" w:pos="9638"/>
          </w:tabs>
        </w:pPr>
      </w:pPrChange>
    </w:pPr>
    <w:rPr>
      <w:rPrChange w:id="21" w:author="Martin Midtgaard" w:date="2012-08-17T14:54:00Z">
        <w:rPr>
          <w:rFonts w:asciiTheme="minorHAnsi" w:eastAsiaTheme="minorHAnsi" w:hAnsiTheme="minorHAnsi" w:cstheme="minorBidi"/>
          <w:sz w:val="22"/>
          <w:szCs w:val="22"/>
          <w:lang w:val="da-DK" w:eastAsia="en-US" w:bidi="ar-SA"/>
        </w:rPr>
      </w:rPrChange>
    </w:rPr>
  </w:style>
  <w:style w:type="character" w:customStyle="1" w:styleId="SidefodTegn">
    <w:name w:val="Sidefod Tegn"/>
    <w:basedOn w:val="Standardskrifttypeiafsnit"/>
    <w:link w:val="Sidefod"/>
    <w:uiPriority w:val="99"/>
    <w:rsid w:val="00FE5C35"/>
  </w:style>
  <w:style w:type="paragraph" w:styleId="Markeringsbobletekst">
    <w:name w:val="Balloon Text"/>
    <w:basedOn w:val="Normal"/>
    <w:link w:val="MarkeringsbobletekstTegn"/>
    <w:uiPriority w:val="99"/>
    <w:semiHidden/>
    <w:unhideWhenUsed/>
    <w:rsid w:val="00C8146B"/>
    <w:pPr>
      <w:spacing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C8146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eader" Target="header4.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52F0FB-8B45-4CE2-AD60-15CBE4628C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740</Words>
  <Characters>4514</Characters>
  <Application>Microsoft Office Word</Application>
  <DocSecurity>0</DocSecurity>
  <Lines>37</Lines>
  <Paragraphs>10</Paragraphs>
  <ScaleCrop>false</ScaleCrop>
  <HeadingPairs>
    <vt:vector size="2" baseType="variant">
      <vt:variant>
        <vt:lpstr>Titel</vt:lpstr>
      </vt:variant>
      <vt:variant>
        <vt:i4>1</vt:i4>
      </vt:variant>
    </vt:vector>
  </HeadingPairs>
  <TitlesOfParts>
    <vt:vector size="1" baseType="lpstr">
      <vt:lpstr/>
    </vt:vector>
  </TitlesOfParts>
  <Company>SKAT</Company>
  <LinksUpToDate>false</LinksUpToDate>
  <CharactersWithSpaces>5244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 Midtgaard</dc:creator>
  <cp:lastModifiedBy>Martin Midtgaard</cp:lastModifiedBy>
  <cp:revision>1</cp:revision>
  <dcterms:created xsi:type="dcterms:W3CDTF">2012-08-17T12:27:00Z</dcterms:created>
  <dcterms:modified xsi:type="dcterms:W3CDTF">2012-08-17T12:54:00Z</dcterms:modified>
</cp:coreProperties>
</file>