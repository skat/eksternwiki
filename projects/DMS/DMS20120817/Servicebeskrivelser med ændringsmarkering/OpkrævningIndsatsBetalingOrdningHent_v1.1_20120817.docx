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2970C" w14:textId="77777777" w:rsidR="00822726"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GoBack"/>
      <w:bookmarkEnd w:id="22"/>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B01A3" w14:paraId="0DA48B12" w14:textId="77777777" w:rsidTr="00DB01A3">
        <w:trPr>
          <w:trHeight w:hRule="exact" w:val="113"/>
        </w:trPr>
        <w:tc>
          <w:tcPr>
            <w:tcW w:w="10345" w:type="dxa"/>
            <w:gridSpan w:val="6"/>
            <w:shd w:val="clear" w:color="auto" w:fill="B3B3B3"/>
          </w:tcPr>
          <w:p w14:paraId="691960D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1A3" w14:paraId="20DE4201" w14:textId="77777777" w:rsidTr="00DB01A3">
        <w:trPr>
          <w:trHeight w:val="283"/>
        </w:trPr>
        <w:tc>
          <w:tcPr>
            <w:tcW w:w="10345" w:type="dxa"/>
            <w:gridSpan w:val="6"/>
            <w:tcBorders>
              <w:bottom w:val="single" w:sz="6" w:space="0" w:color="auto"/>
            </w:tcBorders>
          </w:tcPr>
          <w:p w14:paraId="7C77F42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01A3">
              <w:rPr>
                <w:rFonts w:ascii="Arial" w:hAnsi="Arial" w:cs="Arial"/>
                <w:b/>
                <w:sz w:val="30"/>
              </w:rPr>
              <w:t>OpkrævningIndsatsBetalingOrdningHent</w:t>
            </w:r>
          </w:p>
        </w:tc>
      </w:tr>
      <w:tr w:rsidR="00DB01A3" w14:paraId="35AACF4E" w14:textId="77777777" w:rsidTr="00DB01A3">
        <w:trPr>
          <w:trHeight w:val="283"/>
        </w:trPr>
        <w:tc>
          <w:tcPr>
            <w:tcW w:w="1134" w:type="dxa"/>
            <w:tcBorders>
              <w:top w:val="single" w:sz="6" w:space="0" w:color="auto"/>
              <w:bottom w:val="nil"/>
            </w:tcBorders>
            <w:shd w:val="clear" w:color="auto" w:fill="auto"/>
            <w:vAlign w:val="center"/>
          </w:tcPr>
          <w:p w14:paraId="0996DEEF"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7BF31DA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8C4D380"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1F2B4E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71224B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E170F1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01A3" w14:paraId="171C84FA" w14:textId="77777777" w:rsidTr="00DB01A3">
        <w:trPr>
          <w:trHeight w:val="283"/>
        </w:trPr>
        <w:tc>
          <w:tcPr>
            <w:tcW w:w="1134" w:type="dxa"/>
            <w:tcBorders>
              <w:top w:val="nil"/>
            </w:tcBorders>
            <w:shd w:val="clear" w:color="auto" w:fill="auto"/>
            <w:vAlign w:val="center"/>
          </w:tcPr>
          <w:p w14:paraId="74DFB70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457D83A0"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7B2F632B" w14:textId="24E983ED"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23" w:author="Martin Midtgaard" w:date="2012-08-17T14:53:00Z">
              <w:r w:rsidR="003046EE">
                <w:rPr>
                  <w:rFonts w:ascii="Arial" w:hAnsi="Arial" w:cs="Arial"/>
                  <w:sz w:val="18"/>
                </w:rPr>
                <w:delText>0</w:delText>
              </w:r>
            </w:del>
            <w:ins w:id="24" w:author="Martin Midtgaard" w:date="2012-08-17T14:53:00Z">
              <w:r>
                <w:rPr>
                  <w:rFonts w:ascii="Arial" w:hAnsi="Arial" w:cs="Arial"/>
                  <w:sz w:val="18"/>
                </w:rPr>
                <w:t>1</w:t>
              </w:r>
            </w:ins>
          </w:p>
        </w:tc>
        <w:tc>
          <w:tcPr>
            <w:tcW w:w="1701" w:type="dxa"/>
            <w:tcBorders>
              <w:top w:val="nil"/>
            </w:tcBorders>
            <w:shd w:val="clear" w:color="auto" w:fill="auto"/>
            <w:vAlign w:val="center"/>
          </w:tcPr>
          <w:p w14:paraId="63FC64DA"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14:paraId="64B5DF2D"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303FB557" w14:textId="2D76D578" w:rsidR="00DB01A3" w:rsidRPr="00DB01A3" w:rsidRDefault="003046EE"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Martin Midtgaard" w:date="2012-08-17T14:53:00Z">
              <w:r>
                <w:rPr>
                  <w:rFonts w:ascii="Arial" w:hAnsi="Arial" w:cs="Arial"/>
                  <w:sz w:val="18"/>
                </w:rPr>
                <w:delText>7-5</w:delText>
              </w:r>
            </w:del>
            <w:ins w:id="26" w:author="Martin Midtgaard" w:date="2012-08-17T14:53:00Z">
              <w:r w:rsidR="00DB01A3">
                <w:rPr>
                  <w:rFonts w:ascii="Arial" w:hAnsi="Arial" w:cs="Arial"/>
                  <w:sz w:val="18"/>
                </w:rPr>
                <w:t>17-8</w:t>
              </w:r>
            </w:ins>
            <w:r w:rsidR="00DB01A3">
              <w:rPr>
                <w:rFonts w:ascii="Arial" w:hAnsi="Arial" w:cs="Arial"/>
                <w:sz w:val="18"/>
              </w:rPr>
              <w:t>-2012</w:t>
            </w:r>
          </w:p>
        </w:tc>
      </w:tr>
      <w:tr w:rsidR="00DB01A3" w14:paraId="20421A4E" w14:textId="77777777" w:rsidTr="00DB01A3">
        <w:trPr>
          <w:trHeight w:val="283"/>
        </w:trPr>
        <w:tc>
          <w:tcPr>
            <w:tcW w:w="10345" w:type="dxa"/>
            <w:gridSpan w:val="6"/>
            <w:shd w:val="clear" w:color="auto" w:fill="B3B3B3"/>
            <w:vAlign w:val="center"/>
          </w:tcPr>
          <w:p w14:paraId="3C26316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01A3" w14:paraId="1C3F16CB" w14:textId="77777777" w:rsidTr="00DB01A3">
        <w:trPr>
          <w:trHeight w:val="283"/>
        </w:trPr>
        <w:tc>
          <w:tcPr>
            <w:tcW w:w="10345" w:type="dxa"/>
            <w:gridSpan w:val="6"/>
            <w:vAlign w:val="center"/>
          </w:tcPr>
          <w:p w14:paraId="22F7ECAB"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DB01A3" w14:paraId="0C6A7683" w14:textId="77777777" w:rsidTr="00DB01A3">
        <w:trPr>
          <w:trHeight w:val="283"/>
        </w:trPr>
        <w:tc>
          <w:tcPr>
            <w:tcW w:w="10345" w:type="dxa"/>
            <w:gridSpan w:val="6"/>
            <w:shd w:val="clear" w:color="auto" w:fill="B3B3B3"/>
            <w:vAlign w:val="center"/>
          </w:tcPr>
          <w:p w14:paraId="3B5A25D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01A3" w14:paraId="58EFCCE2" w14:textId="77777777" w:rsidTr="00DB01A3">
        <w:trPr>
          <w:trHeight w:val="283"/>
        </w:trPr>
        <w:tc>
          <w:tcPr>
            <w:tcW w:w="10345" w:type="dxa"/>
            <w:gridSpan w:val="6"/>
          </w:tcPr>
          <w:p w14:paraId="6B51250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14:paraId="23075D0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88D8BD"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DB01A3" w14:paraId="00302872" w14:textId="77777777" w:rsidTr="00DB01A3">
        <w:trPr>
          <w:trHeight w:val="283"/>
        </w:trPr>
        <w:tc>
          <w:tcPr>
            <w:tcW w:w="10345" w:type="dxa"/>
            <w:gridSpan w:val="6"/>
            <w:shd w:val="clear" w:color="auto" w:fill="B3B3B3"/>
            <w:vAlign w:val="center"/>
          </w:tcPr>
          <w:p w14:paraId="0293EE7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B01A3" w14:paraId="2637D108" w14:textId="77777777" w:rsidTr="00DB01A3">
        <w:trPr>
          <w:trHeight w:val="283"/>
        </w:trPr>
        <w:tc>
          <w:tcPr>
            <w:tcW w:w="10345" w:type="dxa"/>
            <w:gridSpan w:val="6"/>
            <w:shd w:val="clear" w:color="auto" w:fill="FFFFFF"/>
          </w:tcPr>
          <w:p w14:paraId="528C4F6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14:paraId="6BCEA61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C65FB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14:paraId="625426C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14:paraId="5160C55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p w14:paraId="08803A2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4D5C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14:paraId="7DCAB9D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4858E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Martin Midtgaard" w:date="2012-08-17T14:53:00Z"/>
                <w:rFonts w:ascii="Arial" w:hAnsi="Arial" w:cs="Arial"/>
                <w:sz w:val="18"/>
              </w:rPr>
            </w:pPr>
            <w:r>
              <w:rPr>
                <w:rFonts w:ascii="Arial" w:hAnsi="Arial" w:cs="Arial"/>
                <w:sz w:val="18"/>
              </w:rPr>
              <w:t>OpkrævingFordingBeløb under "Beregnetrente" vedrører renter tilskrevet ved betalingsordningens oprettelse.</w:t>
            </w:r>
          </w:p>
          <w:p w14:paraId="238864A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Martin Midtgaard" w:date="2012-08-17T14:53:00Z"/>
                <w:rFonts w:ascii="Arial" w:hAnsi="Arial" w:cs="Arial"/>
                <w:sz w:val="18"/>
              </w:rPr>
            </w:pPr>
          </w:p>
          <w:p w14:paraId="4289108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Martin Midtgaard" w:date="2012-08-17T14:53:00Z"/>
                <w:rFonts w:ascii="Arial" w:hAnsi="Arial" w:cs="Arial"/>
                <w:sz w:val="18"/>
              </w:rPr>
            </w:pPr>
            <w:ins w:id="30" w:author="Martin Midtgaard" w:date="2012-08-17T14:53:00Z">
              <w:r>
                <w:rPr>
                  <w:rFonts w:ascii="Arial" w:hAnsi="Arial" w:cs="Arial"/>
                  <w:sz w:val="18"/>
                </w:rPr>
                <w:t>Fordring, beregnet rente (Negativ) =&gt; OpkrævningFordringSumBeløb returneres med positivt fortegn.</w:t>
              </w:r>
            </w:ins>
          </w:p>
          <w:p w14:paraId="1F4B48E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 w:author="Martin Midtgaard" w:date="2012-08-17T14:53:00Z">
              <w:r>
                <w:rPr>
                  <w:rFonts w:ascii="Arial" w:hAnsi="Arial" w:cs="Arial"/>
                  <w:sz w:val="18"/>
                </w:rPr>
                <w:t>Fordring, beregnet rente (Positiv) =&gt; OpkrævningFordringSumBeløb returneres med negativt fortegn.</w:t>
              </w:r>
            </w:ins>
          </w:p>
        </w:tc>
      </w:tr>
      <w:tr w:rsidR="00DB01A3" w14:paraId="291AFDDB" w14:textId="77777777" w:rsidTr="00DB01A3">
        <w:trPr>
          <w:trHeight w:val="283"/>
        </w:trPr>
        <w:tc>
          <w:tcPr>
            <w:tcW w:w="10345" w:type="dxa"/>
            <w:gridSpan w:val="6"/>
            <w:shd w:val="clear" w:color="auto" w:fill="B3B3B3"/>
            <w:vAlign w:val="center"/>
          </w:tcPr>
          <w:p w14:paraId="465AEBF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01A3" w14:paraId="36A4AF06" w14:textId="77777777" w:rsidTr="00DB01A3">
        <w:trPr>
          <w:trHeight w:val="283"/>
        </w:trPr>
        <w:tc>
          <w:tcPr>
            <w:tcW w:w="10345" w:type="dxa"/>
            <w:gridSpan w:val="6"/>
            <w:shd w:val="clear" w:color="auto" w:fill="FFFFFF"/>
            <w:vAlign w:val="center"/>
          </w:tcPr>
          <w:p w14:paraId="0B898AF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01A3" w14:paraId="044F580C" w14:textId="77777777" w:rsidTr="00DB01A3">
        <w:trPr>
          <w:trHeight w:val="283"/>
        </w:trPr>
        <w:tc>
          <w:tcPr>
            <w:tcW w:w="10345" w:type="dxa"/>
            <w:gridSpan w:val="6"/>
            <w:shd w:val="clear" w:color="auto" w:fill="FFFFFF"/>
          </w:tcPr>
          <w:p w14:paraId="66DB40B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DB01A3" w14:paraId="64F8F21D" w14:textId="77777777" w:rsidTr="00DB01A3">
        <w:trPr>
          <w:trHeight w:val="283"/>
        </w:trPr>
        <w:tc>
          <w:tcPr>
            <w:tcW w:w="10345" w:type="dxa"/>
            <w:gridSpan w:val="6"/>
            <w:shd w:val="clear" w:color="auto" w:fill="FFFFFF"/>
          </w:tcPr>
          <w:p w14:paraId="72F17F7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4513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14:paraId="619CD2B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4DB77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38840E0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3D1BB69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14:paraId="6B382BE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1A3" w14:paraId="237260A9" w14:textId="77777777" w:rsidTr="00DB01A3">
        <w:trPr>
          <w:trHeight w:val="283"/>
        </w:trPr>
        <w:tc>
          <w:tcPr>
            <w:tcW w:w="10345" w:type="dxa"/>
            <w:gridSpan w:val="6"/>
            <w:shd w:val="clear" w:color="auto" w:fill="FFFFFF"/>
            <w:vAlign w:val="center"/>
          </w:tcPr>
          <w:p w14:paraId="3D6D4164"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01A3" w14:paraId="07DC8DA5" w14:textId="77777777" w:rsidTr="00DB01A3">
        <w:trPr>
          <w:trHeight w:val="283"/>
        </w:trPr>
        <w:tc>
          <w:tcPr>
            <w:tcW w:w="10345" w:type="dxa"/>
            <w:gridSpan w:val="6"/>
            <w:shd w:val="clear" w:color="auto" w:fill="FFFFFF"/>
          </w:tcPr>
          <w:p w14:paraId="75F30A3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DB01A3" w14:paraId="4C8182C8" w14:textId="77777777" w:rsidTr="00DB01A3">
        <w:trPr>
          <w:trHeight w:val="283"/>
        </w:trPr>
        <w:tc>
          <w:tcPr>
            <w:tcW w:w="10345" w:type="dxa"/>
            <w:gridSpan w:val="6"/>
            <w:shd w:val="clear" w:color="auto" w:fill="FFFFFF"/>
          </w:tcPr>
          <w:p w14:paraId="3332B15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CAD5A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14:paraId="127399E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E4D14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203E0CE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0782C27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E6BAF1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4429E1D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CA146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047D93B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6098238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4797C24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24057F5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01F2895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8AAD0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1E00F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14:paraId="6118503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C9F5E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6AEC0B1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7C725F9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4AC96BB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2C36E35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(OpkrævningFordringPeriodeTilDato)</w:t>
            </w:r>
          </w:p>
          <w:p w14:paraId="50BC447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14:paraId="619C5EF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F4886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14:paraId="2E22446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3A784A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14:paraId="7C98D4F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2E903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2B5EBC3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14:paraId="6C681D1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14:paraId="7131E12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96E27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79E41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14:paraId="4330146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14:paraId="268CA42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14:paraId="7C81CD4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14:paraId="1AADBCB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14:paraId="162EA0A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14:paraId="15D652D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14:paraId="5A355EC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1A3" w14:paraId="03FB995C" w14:textId="77777777" w:rsidTr="00DB01A3">
        <w:trPr>
          <w:trHeight w:val="283"/>
        </w:trPr>
        <w:tc>
          <w:tcPr>
            <w:tcW w:w="10345" w:type="dxa"/>
            <w:gridSpan w:val="6"/>
            <w:shd w:val="clear" w:color="auto" w:fill="FFFFFF"/>
            <w:vAlign w:val="center"/>
          </w:tcPr>
          <w:p w14:paraId="1F831CFB"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B01A3" w14:paraId="6BC19EB0" w14:textId="77777777" w:rsidTr="00DB01A3">
        <w:trPr>
          <w:trHeight w:val="283"/>
        </w:trPr>
        <w:tc>
          <w:tcPr>
            <w:tcW w:w="10345" w:type="dxa"/>
            <w:gridSpan w:val="6"/>
            <w:shd w:val="clear" w:color="auto" w:fill="FFFFFF"/>
          </w:tcPr>
          <w:p w14:paraId="66371F8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DB01A3" w14:paraId="6C8FFDE9" w14:textId="77777777" w:rsidTr="00DB01A3">
        <w:trPr>
          <w:trHeight w:val="283"/>
        </w:trPr>
        <w:tc>
          <w:tcPr>
            <w:tcW w:w="10345" w:type="dxa"/>
            <w:gridSpan w:val="6"/>
            <w:shd w:val="clear" w:color="auto" w:fill="FFFFFF"/>
          </w:tcPr>
          <w:p w14:paraId="7DF1B08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F4A1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199729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6CD49AA"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DB01A3" w14:paraId="61CF8F8D" w14:textId="77777777" w:rsidTr="00DB01A3">
        <w:trPr>
          <w:trHeight w:val="283"/>
        </w:trPr>
        <w:tc>
          <w:tcPr>
            <w:tcW w:w="10345" w:type="dxa"/>
            <w:gridSpan w:val="6"/>
            <w:shd w:val="clear" w:color="auto" w:fill="B3B3B3"/>
            <w:vAlign w:val="center"/>
          </w:tcPr>
          <w:p w14:paraId="6B0CB6D9"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B01A3" w14:paraId="27F1744B" w14:textId="77777777" w:rsidTr="00DB01A3">
        <w:trPr>
          <w:trHeight w:val="283"/>
        </w:trPr>
        <w:tc>
          <w:tcPr>
            <w:tcW w:w="10345" w:type="dxa"/>
            <w:gridSpan w:val="6"/>
            <w:shd w:val="clear" w:color="auto" w:fill="B3B3B3"/>
          </w:tcPr>
          <w:p w14:paraId="72C303A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betalingsordning i Use Case "19.02 Hent Betalingsordning"</w:t>
            </w:r>
          </w:p>
          <w:p w14:paraId="3E6F883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A67F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betalingsordning i Use Case "11.01 Afbryd betalingsordning (web)"</w:t>
            </w:r>
          </w:p>
          <w:p w14:paraId="0B029C5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3640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rediger betalingsordning i Use Case "11.03 Opret eller rediger betalingsordning (web)"</w:t>
            </w:r>
          </w:p>
          <w:p w14:paraId="14915EE0"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5072E9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01A3" w:rsidSect="00DB01A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F92824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B01A3" w14:paraId="0BFC7B34" w14:textId="77777777" w:rsidTr="00DB01A3">
        <w:trPr>
          <w:tblHeader/>
        </w:trPr>
        <w:tc>
          <w:tcPr>
            <w:tcW w:w="3402" w:type="dxa"/>
            <w:shd w:val="clear" w:color="auto" w:fill="B3B3B3"/>
            <w:vAlign w:val="center"/>
          </w:tcPr>
          <w:p w14:paraId="229C1B7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9D7210A"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D1B50EE"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B01A3" w14:paraId="67D5A005" w14:textId="77777777" w:rsidTr="00DB01A3">
        <w:tc>
          <w:tcPr>
            <w:tcW w:w="3402" w:type="dxa"/>
          </w:tcPr>
          <w:p w14:paraId="700F2AF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14:paraId="10F044F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92552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4DA87F3"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9E3EA3"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DB01A3" w14:paraId="6A4B0DBB" w14:textId="77777777" w:rsidTr="00DB01A3">
        <w:tc>
          <w:tcPr>
            <w:tcW w:w="3402" w:type="dxa"/>
          </w:tcPr>
          <w:p w14:paraId="0968D17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15394A9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EEE30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487BC5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520031"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42DE51C9"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65F45AC4"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B01A3" w14:paraId="2E13813B" w14:textId="77777777" w:rsidTr="00DB01A3">
        <w:tc>
          <w:tcPr>
            <w:tcW w:w="3402" w:type="dxa"/>
          </w:tcPr>
          <w:p w14:paraId="5C5ABACA"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FBCBAE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5A78B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7D5238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C0A3DF"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75B73E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A7A799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6E4A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2CDC15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6A7FF48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9D601B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20DB02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522C027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7D6671F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5E2E93B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BE62A9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07FD1C3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430C573"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B01A3" w14:paraId="02B5D9F2" w14:textId="77777777" w:rsidTr="00DB01A3">
        <w:tc>
          <w:tcPr>
            <w:tcW w:w="3402" w:type="dxa"/>
          </w:tcPr>
          <w:p w14:paraId="3D516D9B"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14:paraId="77E69D7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349781"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2DA51AA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FBB2D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20088A7E"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DB01A3" w14:paraId="033F30FC" w14:textId="77777777" w:rsidTr="00DB01A3">
        <w:tc>
          <w:tcPr>
            <w:tcW w:w="3402" w:type="dxa"/>
          </w:tcPr>
          <w:p w14:paraId="1576C80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14:paraId="08E5318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A8F4B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14:paraId="7BC1A61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0D995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57C1A34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14:paraId="3AA0FB5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14:paraId="4CD6DC5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14:paraId="69D00E7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14:paraId="6DC78D5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5756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F6D35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3D170E1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14:paraId="388485D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14:paraId="4F102C4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14:paraId="3A7F741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14:paraId="4695571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14:paraId="6A3B0B2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14:paraId="7627FCC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14:paraId="771888A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DB01A3" w14:paraId="51486E19" w14:textId="77777777" w:rsidTr="00DB01A3">
        <w:tc>
          <w:tcPr>
            <w:tcW w:w="3402" w:type="dxa"/>
          </w:tcPr>
          <w:p w14:paraId="2A46DD9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14:paraId="7BAF732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E1575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3E16D7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31508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EB7D9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3E2AA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14:paraId="0CF71AD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14:paraId="7ECE741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14:paraId="27163573" w14:textId="77777777" w:rsidTr="00DB01A3">
        <w:tc>
          <w:tcPr>
            <w:tcW w:w="3402" w:type="dxa"/>
          </w:tcPr>
          <w:p w14:paraId="62B4838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14:paraId="4226D91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6220C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A90C76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3E114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29DBB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3FDEA5D1"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14:paraId="5B8C0E8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14:paraId="00AD1410" w14:textId="77777777" w:rsidTr="00DB01A3">
        <w:tc>
          <w:tcPr>
            <w:tcW w:w="3402" w:type="dxa"/>
          </w:tcPr>
          <w:p w14:paraId="1A0D3F8B"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14:paraId="094B64E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6ACE9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14:paraId="1884DE3D"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4E7A0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14:paraId="29ACAE1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14:paraId="609FAE1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6FE0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DB01A3" w14:paraId="2A612CF0" w14:textId="77777777" w:rsidTr="00DB01A3">
        <w:tc>
          <w:tcPr>
            <w:tcW w:w="3402" w:type="dxa"/>
          </w:tcPr>
          <w:p w14:paraId="0AE76D6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6B5CB5C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B567F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706275D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4F0C9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4FA3277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412DF0E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806EC5"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4C2637A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1321BCB"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B01A3" w14:paraId="3C560B25" w14:textId="77777777" w:rsidTr="00DB01A3">
        <w:tc>
          <w:tcPr>
            <w:tcW w:w="3402" w:type="dxa"/>
          </w:tcPr>
          <w:p w14:paraId="6D05C621"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118EE31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ABA46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20CFE21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211C7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2B4DDD1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6527AFB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D030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42BB086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3F1D5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14:paraId="057B5FED" w14:textId="77777777" w:rsidTr="00DB01A3">
        <w:tc>
          <w:tcPr>
            <w:tcW w:w="3402" w:type="dxa"/>
          </w:tcPr>
          <w:p w14:paraId="4BF6512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4394F0CE"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E6F74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EA98D4E"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99E9E63"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752F068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819EBE4"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14:paraId="160AD914" w14:textId="77777777" w:rsidTr="00DB01A3">
        <w:tc>
          <w:tcPr>
            <w:tcW w:w="3402" w:type="dxa"/>
          </w:tcPr>
          <w:p w14:paraId="691BAF4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661F5E9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7D1BC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6A069DA"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09BCF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77A42C3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70415946"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14:paraId="4915F36A" w14:textId="77777777" w:rsidTr="00DB01A3">
        <w:tc>
          <w:tcPr>
            <w:tcW w:w="3402" w:type="dxa"/>
          </w:tcPr>
          <w:p w14:paraId="3936977A"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14:paraId="7E5DFA8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61441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C7E1CF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2A1E4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D7540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BF0454"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B01A3" w14:paraId="71707713" w14:textId="77777777" w:rsidTr="00DB01A3">
        <w:tc>
          <w:tcPr>
            <w:tcW w:w="3402" w:type="dxa"/>
          </w:tcPr>
          <w:p w14:paraId="6A280EB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1DCA2B59"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EDC22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0F3D732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377B97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312242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4A02C36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0F970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5C2168AA"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08B9376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448EFE4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CBDA27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520D88D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C468381"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682FD3F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DE28392"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45DE224C"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5D6A88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0C4AF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DA4AC3D"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B01A3" w14:paraId="2B574890" w14:textId="77777777" w:rsidTr="00DB01A3">
        <w:tc>
          <w:tcPr>
            <w:tcW w:w="3402" w:type="dxa"/>
          </w:tcPr>
          <w:p w14:paraId="029508B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2A7C353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12459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2A039A3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73F7E2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14:paraId="09D7800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DB01A3" w14:paraId="5932EA57" w14:textId="77777777" w:rsidTr="00DB01A3">
        <w:tc>
          <w:tcPr>
            <w:tcW w:w="3402" w:type="dxa"/>
          </w:tcPr>
          <w:p w14:paraId="4E8782BF"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14:paraId="3FAFA95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001AD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14:paraId="0C117DD9"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615B0F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DB01A3" w14:paraId="6CCCD6AF" w14:textId="77777777" w:rsidTr="00DB01A3">
        <w:tc>
          <w:tcPr>
            <w:tcW w:w="3402" w:type="dxa"/>
          </w:tcPr>
          <w:p w14:paraId="1154FA0E"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14:paraId="04099486"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939D4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14:paraId="0006EE97"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FBD952"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DB01A3" w14:paraId="778B076B" w14:textId="77777777" w:rsidTr="00DB01A3">
        <w:tc>
          <w:tcPr>
            <w:tcW w:w="3402" w:type="dxa"/>
          </w:tcPr>
          <w:p w14:paraId="0954F263"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14:paraId="1AE3685B"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271AD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43E65C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D366C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1B825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642278"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DB01A3" w14:paraId="40A357CE" w14:textId="77777777" w:rsidTr="00DB01A3">
        <w:tc>
          <w:tcPr>
            <w:tcW w:w="3402" w:type="dxa"/>
          </w:tcPr>
          <w:p w14:paraId="2BA8978F"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7DCB189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7B82A4"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44FBE5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2461E0B"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36FB714D"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673660A0"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5C92C"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DB01A3" w14:paraId="7739F252" w14:textId="77777777" w:rsidTr="00DB01A3">
        <w:tc>
          <w:tcPr>
            <w:tcW w:w="3402" w:type="dxa"/>
          </w:tcPr>
          <w:p w14:paraId="556C43DD"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14:paraId="357460CF"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B2B1C7"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14:paraId="7E5AEB31"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FDB715"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14:paraId="206552E8" w14:textId="77777777"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14:paraId="6A2A638C" w14:textId="42E8232D"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w:t>
            </w:r>
            <w:del w:id="37" w:author="Martin Midtgaard" w:date="2012-08-17T14:53:00Z">
              <w:r w:rsidR="003046EE">
                <w:rPr>
                  <w:rFonts w:ascii="Arial" w:hAnsi="Arial" w:cs="Arial"/>
                  <w:sz w:val="18"/>
                </w:rPr>
                <w:delText xml:space="preserve">) eller køretøjets </w:delText>
              </w:r>
            </w:del>
            <w:ins w:id="38" w:author="Martin Midtgaard" w:date="2012-08-17T14:53:00Z">
              <w:r>
                <w:rPr>
                  <w:rFonts w:ascii="Arial" w:hAnsi="Arial" w:cs="Arial"/>
                  <w:sz w:val="18"/>
                </w:rPr>
                <w:t xml:space="preserve"> = w-</w:t>
              </w:r>
            </w:ins>
            <w:r>
              <w:rPr>
                <w:rFonts w:ascii="Arial" w:hAnsi="Arial" w:cs="Arial"/>
                <w:sz w:val="18"/>
              </w:rPr>
              <w:t>nummer</w:t>
            </w:r>
            <w:ins w:id="39" w:author="Martin Midtgaard" w:date="2012-08-17T14:53:00Z">
              <w:r>
                <w:rPr>
                  <w:rFonts w:ascii="Arial" w:hAnsi="Arial" w:cs="Arial"/>
                  <w:sz w:val="18"/>
                </w:rPr>
                <w:t xml:space="preserve">) </w:t>
              </w:r>
            </w:ins>
            <w:r>
              <w:rPr>
                <w:rFonts w:ascii="Arial" w:hAnsi="Arial" w:cs="Arial"/>
                <w:sz w:val="18"/>
              </w:rPr>
              <w:t>.</w:t>
            </w:r>
          </w:p>
        </w:tc>
      </w:tr>
    </w:tbl>
    <w:p w14:paraId="05123113" w14:textId="77777777"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01A3" w:rsidRPr="00DB01A3" w:rsidSect="00DB01A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601CF" w14:textId="77777777" w:rsidR="00A4304B" w:rsidRDefault="00A4304B" w:rsidP="00DB01A3">
      <w:pPr>
        <w:spacing w:line="240" w:lineRule="auto"/>
      </w:pPr>
      <w:r>
        <w:separator/>
      </w:r>
    </w:p>
  </w:endnote>
  <w:endnote w:type="continuationSeparator" w:id="0">
    <w:p w14:paraId="584F5E99" w14:textId="77777777" w:rsidR="00A4304B" w:rsidRDefault="00A4304B" w:rsidP="00DB01A3">
      <w:pPr>
        <w:spacing w:line="240" w:lineRule="auto"/>
      </w:pPr>
      <w:r>
        <w:continuationSeparator/>
      </w:r>
    </w:p>
  </w:endnote>
  <w:endnote w:type="continuationNotice" w:id="1">
    <w:p w14:paraId="57B915C4" w14:textId="77777777" w:rsidR="00A4304B" w:rsidRDefault="00A430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53607" w14:textId="77777777" w:rsidR="00DB01A3" w:rsidRDefault="00DB01A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2C50E" w14:textId="1E7BDAE6" w:rsidR="00DB01A3" w:rsidRPr="00DB01A3" w:rsidRDefault="00DB01A3" w:rsidP="00DB01A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2" w:author="Martin Midtgaard" w:date="2012-08-17T14:53:00Z">
      <w:r w:rsidR="003046EE">
        <w:rPr>
          <w:rFonts w:ascii="Arial" w:hAnsi="Arial" w:cs="Arial"/>
          <w:noProof/>
          <w:sz w:val="16"/>
        </w:rPr>
        <w:delText>10. maj</w:delText>
      </w:r>
    </w:del>
    <w:ins w:id="33" w:author="Martin Midtgaard" w:date="2012-08-17T14:53:00Z">
      <w:r>
        <w:rPr>
          <w:rFonts w:ascii="Arial" w:hAnsi="Arial" w:cs="Arial"/>
          <w:noProof/>
          <w:sz w:val="16"/>
        </w:rPr>
        <w:t>17.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23DD5">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sz w:val="16"/>
        <w:rPrChange w:id="34" w:author="Martin Midtgaard" w:date="2012-08-17T14:53:00Z">
          <w:rPr/>
        </w:rPrChange>
      </w:rPr>
      <w:fldChar w:fldCharType="begin"/>
    </w:r>
    <w:r>
      <w:rPr>
        <w:rFonts w:ascii="Arial" w:hAnsi="Arial"/>
        <w:sz w:val="16"/>
        <w:rPrChange w:id="35" w:author="Martin Midtgaard" w:date="2012-08-17T14:53:00Z">
          <w:rPr/>
        </w:rPrChange>
      </w:rPr>
      <w:instrText xml:space="preserve"> NUMPAGES  \* MERGEFORMAT </w:instrText>
    </w:r>
    <w:r>
      <w:rPr>
        <w:rFonts w:ascii="Arial" w:hAnsi="Arial"/>
        <w:sz w:val="16"/>
        <w:rPrChange w:id="36" w:author="Martin Midtgaard" w:date="2012-08-17T14:53:00Z">
          <w:rPr/>
        </w:rPrChange>
      </w:rPr>
      <w:fldChar w:fldCharType="separate"/>
    </w:r>
    <w:r w:rsidR="00D23DD5" w:rsidRPr="00D23DD5">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C9924" w14:textId="77777777" w:rsidR="00DB01A3" w:rsidRDefault="00DB01A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4C885" w14:textId="77777777" w:rsidR="00A4304B" w:rsidRDefault="00A4304B" w:rsidP="00DB01A3">
      <w:pPr>
        <w:spacing w:line="240" w:lineRule="auto"/>
      </w:pPr>
      <w:r>
        <w:separator/>
      </w:r>
    </w:p>
  </w:footnote>
  <w:footnote w:type="continuationSeparator" w:id="0">
    <w:p w14:paraId="0D4D2412" w14:textId="77777777" w:rsidR="00A4304B" w:rsidRDefault="00A4304B" w:rsidP="00DB01A3">
      <w:pPr>
        <w:spacing w:line="240" w:lineRule="auto"/>
      </w:pPr>
      <w:r>
        <w:continuationSeparator/>
      </w:r>
    </w:p>
  </w:footnote>
  <w:footnote w:type="continuationNotice" w:id="1">
    <w:p w14:paraId="7A283A89" w14:textId="77777777" w:rsidR="00A4304B" w:rsidRDefault="00A4304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14DFE" w14:textId="77777777" w:rsidR="00DB01A3" w:rsidRDefault="00DB01A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077A7" w14:textId="77777777" w:rsidR="00DB01A3" w:rsidRPr="00DB01A3" w:rsidRDefault="00DB01A3" w:rsidP="00DB01A3">
    <w:pPr>
      <w:pStyle w:val="Sidehoved"/>
      <w:jc w:val="center"/>
      <w:rPr>
        <w:rFonts w:ascii="Arial" w:hAnsi="Arial" w:cs="Arial"/>
      </w:rPr>
    </w:pPr>
    <w:r w:rsidRPr="00DB01A3">
      <w:rPr>
        <w:rFonts w:ascii="Arial" w:hAnsi="Arial" w:cs="Arial"/>
      </w:rPr>
      <w:t>Servicebeskrivelse</w:t>
    </w:r>
  </w:p>
  <w:p w14:paraId="635B23AC" w14:textId="77777777" w:rsidR="00DB01A3" w:rsidRPr="00DB01A3" w:rsidRDefault="00DB01A3" w:rsidP="00DB01A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228C7" w14:textId="77777777" w:rsidR="00DB01A3" w:rsidRDefault="00DB01A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ADEE8" w14:textId="77777777" w:rsidR="00DB01A3" w:rsidRDefault="00DB01A3" w:rsidP="00DB01A3">
    <w:pPr>
      <w:pStyle w:val="Sidehoved"/>
      <w:jc w:val="center"/>
      <w:rPr>
        <w:rFonts w:ascii="Arial" w:hAnsi="Arial" w:cs="Arial"/>
      </w:rPr>
    </w:pPr>
    <w:r>
      <w:rPr>
        <w:rFonts w:ascii="Arial" w:hAnsi="Arial" w:cs="Arial"/>
      </w:rPr>
      <w:t>Data elementer</w:t>
    </w:r>
  </w:p>
  <w:p w14:paraId="63B61297" w14:textId="77777777" w:rsidR="00DB01A3" w:rsidRPr="00DB01A3" w:rsidRDefault="00DB01A3" w:rsidP="00DB01A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1001"/>
    <w:multiLevelType w:val="multilevel"/>
    <w:tmpl w:val="A55AE7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99C358C"/>
    <w:multiLevelType w:val="multilevel"/>
    <w:tmpl w:val="51ACAE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1A3"/>
    <w:rsid w:val="001D2DD6"/>
    <w:rsid w:val="003046EE"/>
    <w:rsid w:val="006843F7"/>
    <w:rsid w:val="007F7DEE"/>
    <w:rsid w:val="00892491"/>
    <w:rsid w:val="00A4304B"/>
    <w:rsid w:val="00D23DD5"/>
    <w:rsid w:val="00DB01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3DD5"/>
    <w:pPr>
      <w:keepLines/>
      <w:numPr>
        <w:numId w:val="1"/>
      </w:numPr>
      <w:spacing w:after="360" w:line="240" w:lineRule="auto"/>
      <w:outlineLvl w:val="0"/>
      <w:pPrChange w:id="0" w:author="Martin Midtgaard" w:date="2012-08-17T14:53: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2-08-17T14:53: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D23DD5"/>
    <w:pPr>
      <w:keepLines/>
      <w:numPr>
        <w:ilvl w:val="1"/>
        <w:numId w:val="1"/>
      </w:numPr>
      <w:suppressAutoHyphens/>
      <w:spacing w:line="240" w:lineRule="auto"/>
      <w:outlineLvl w:val="1"/>
      <w:pPrChange w:id="1" w:author="Martin Midtgaard" w:date="2012-08-17T14:53: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2-08-17T14:53: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D23DD5"/>
    <w:pPr>
      <w:keepNext/>
      <w:keepLines/>
      <w:numPr>
        <w:ilvl w:val="2"/>
        <w:numId w:val="1"/>
      </w:numPr>
      <w:spacing w:before="200"/>
      <w:outlineLvl w:val="2"/>
      <w:pPrChange w:id="2" w:author="Martin Midtgaard" w:date="2012-08-17T14:53: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2-08-17T14:53: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D23DD5"/>
    <w:pPr>
      <w:keepNext/>
      <w:keepLines/>
      <w:numPr>
        <w:ilvl w:val="3"/>
        <w:numId w:val="1"/>
      </w:numPr>
      <w:spacing w:before="200"/>
      <w:outlineLvl w:val="3"/>
      <w:pPrChange w:id="3" w:author="Martin Midtgaard" w:date="2012-08-17T14:53: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2-08-17T14:53: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D23DD5"/>
    <w:pPr>
      <w:keepNext/>
      <w:keepLines/>
      <w:numPr>
        <w:ilvl w:val="4"/>
        <w:numId w:val="1"/>
      </w:numPr>
      <w:spacing w:before="200"/>
      <w:outlineLvl w:val="4"/>
      <w:pPrChange w:id="4" w:author="Martin Midtgaard" w:date="2012-08-17T14:53: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2-08-17T14:53: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D23DD5"/>
    <w:pPr>
      <w:keepNext/>
      <w:keepLines/>
      <w:numPr>
        <w:ilvl w:val="5"/>
        <w:numId w:val="1"/>
      </w:numPr>
      <w:spacing w:before="200"/>
      <w:outlineLvl w:val="5"/>
      <w:pPrChange w:id="5" w:author="Martin Midtgaard" w:date="2012-08-17T14:53: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2-08-17T14:53: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D23DD5"/>
    <w:pPr>
      <w:keepNext/>
      <w:keepLines/>
      <w:numPr>
        <w:ilvl w:val="6"/>
        <w:numId w:val="1"/>
      </w:numPr>
      <w:spacing w:before="200"/>
      <w:outlineLvl w:val="6"/>
      <w:pPrChange w:id="6" w:author="Martin Midtgaard" w:date="2012-08-17T14:53: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2-08-17T14:53: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D23DD5"/>
    <w:pPr>
      <w:keepNext/>
      <w:keepLines/>
      <w:numPr>
        <w:ilvl w:val="7"/>
        <w:numId w:val="1"/>
      </w:numPr>
      <w:spacing w:before="200"/>
      <w:outlineLvl w:val="7"/>
      <w:pPrChange w:id="7" w:author="Martin Midtgaard" w:date="2012-08-17T14:53: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2-08-17T14:53: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D23DD5"/>
    <w:pPr>
      <w:keepNext/>
      <w:keepLines/>
      <w:numPr>
        <w:ilvl w:val="8"/>
        <w:numId w:val="1"/>
      </w:numPr>
      <w:spacing w:before="200"/>
      <w:outlineLvl w:val="8"/>
      <w:pPrChange w:id="8" w:author="Martin Midtgaard" w:date="2012-08-17T14:53: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2-08-17T14:53: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1A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01A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01A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01A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01A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01A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01A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01A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01A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01A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1A3"/>
    <w:rPr>
      <w:rFonts w:ascii="Arial" w:hAnsi="Arial" w:cs="Arial"/>
      <w:b/>
      <w:sz w:val="30"/>
    </w:rPr>
  </w:style>
  <w:style w:type="paragraph" w:customStyle="1" w:styleId="Overskrift211pkt">
    <w:name w:val="Overskrift 2 + 11 pkt"/>
    <w:basedOn w:val="Normal"/>
    <w:link w:val="Overskrift211pktTegn"/>
    <w:rsid w:val="00DB01A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1A3"/>
    <w:rPr>
      <w:rFonts w:ascii="Arial" w:hAnsi="Arial" w:cs="Arial"/>
      <w:b/>
    </w:rPr>
  </w:style>
  <w:style w:type="paragraph" w:customStyle="1" w:styleId="Normal11">
    <w:name w:val="Normal + 11"/>
    <w:basedOn w:val="Normal"/>
    <w:link w:val="Normal11Tegn"/>
    <w:rsid w:val="00DB01A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1A3"/>
    <w:rPr>
      <w:rFonts w:ascii="Times New Roman" w:hAnsi="Times New Roman" w:cs="Times New Roman"/>
    </w:rPr>
  </w:style>
  <w:style w:type="paragraph" w:styleId="Sidehoved">
    <w:name w:val="header"/>
    <w:basedOn w:val="Normal"/>
    <w:link w:val="SidehovedTegn"/>
    <w:uiPriority w:val="99"/>
    <w:unhideWhenUsed/>
    <w:rsid w:val="00D23DD5"/>
    <w:pPr>
      <w:tabs>
        <w:tab w:val="center" w:pos="4819"/>
        <w:tab w:val="right" w:pos="9638"/>
      </w:tabs>
      <w:spacing w:line="240" w:lineRule="auto"/>
      <w:pPrChange w:id="9" w:author="Martin Midtgaard" w:date="2012-08-17T14:53:00Z">
        <w:pPr>
          <w:tabs>
            <w:tab w:val="center" w:pos="4819"/>
            <w:tab w:val="right" w:pos="9638"/>
          </w:tabs>
        </w:pPr>
      </w:pPrChange>
    </w:pPr>
    <w:rPr>
      <w:rPrChange w:id="9"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DB01A3"/>
  </w:style>
  <w:style w:type="paragraph" w:styleId="Sidefod">
    <w:name w:val="footer"/>
    <w:basedOn w:val="Normal"/>
    <w:link w:val="SidefodTegn"/>
    <w:uiPriority w:val="99"/>
    <w:unhideWhenUsed/>
    <w:rsid w:val="00D23DD5"/>
    <w:pPr>
      <w:tabs>
        <w:tab w:val="center" w:pos="4819"/>
        <w:tab w:val="right" w:pos="9638"/>
      </w:tabs>
      <w:spacing w:line="240" w:lineRule="auto"/>
      <w:pPrChange w:id="10" w:author="Martin Midtgaard" w:date="2012-08-17T14:53:00Z">
        <w:pPr>
          <w:tabs>
            <w:tab w:val="center" w:pos="4819"/>
            <w:tab w:val="right" w:pos="9638"/>
          </w:tabs>
        </w:pPr>
      </w:pPrChange>
    </w:pPr>
    <w:rPr>
      <w:rPrChange w:id="10"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DB01A3"/>
  </w:style>
  <w:style w:type="paragraph" w:styleId="Markeringsbobletekst">
    <w:name w:val="Balloon Text"/>
    <w:basedOn w:val="Normal"/>
    <w:link w:val="MarkeringsbobletekstTegn"/>
    <w:uiPriority w:val="99"/>
    <w:semiHidden/>
    <w:unhideWhenUsed/>
    <w:rsid w:val="00D23DD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23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3DD5"/>
    <w:pPr>
      <w:keepLines/>
      <w:numPr>
        <w:numId w:val="1"/>
      </w:numPr>
      <w:spacing w:after="360" w:line="240" w:lineRule="auto"/>
      <w:outlineLvl w:val="0"/>
      <w:pPrChange w:id="11" w:author="Martin Midtgaard" w:date="2012-08-17T14:53:00Z">
        <w:pPr>
          <w:keepLines/>
          <w:numPr>
            <w:numId w:val="2"/>
          </w:numPr>
          <w:tabs>
            <w:tab w:val="num" w:pos="567"/>
          </w:tabs>
          <w:spacing w:after="360"/>
          <w:outlineLvl w:val="0"/>
        </w:pPr>
      </w:pPrChange>
    </w:pPr>
    <w:rPr>
      <w:rFonts w:ascii="Arial" w:eastAsiaTheme="majorEastAsia" w:hAnsi="Arial" w:cs="Arial"/>
      <w:b/>
      <w:bCs/>
      <w:sz w:val="30"/>
      <w:szCs w:val="28"/>
      <w:rPrChange w:id="11" w:author="Martin Midtgaard" w:date="2012-08-17T14:53: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D23DD5"/>
    <w:pPr>
      <w:keepLines/>
      <w:numPr>
        <w:ilvl w:val="1"/>
        <w:numId w:val="1"/>
      </w:numPr>
      <w:suppressAutoHyphens/>
      <w:spacing w:line="240" w:lineRule="auto"/>
      <w:outlineLvl w:val="1"/>
      <w:pPrChange w:id="12" w:author="Martin Midtgaard" w:date="2012-08-17T14:53: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2" w:author="Martin Midtgaard" w:date="2012-08-17T14:53: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D23DD5"/>
    <w:pPr>
      <w:keepNext/>
      <w:keepLines/>
      <w:numPr>
        <w:ilvl w:val="2"/>
        <w:numId w:val="1"/>
      </w:numPr>
      <w:spacing w:before="200"/>
      <w:outlineLvl w:val="2"/>
      <w:pPrChange w:id="13" w:author="Martin Midtgaard" w:date="2012-08-17T14:53: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3" w:author="Martin Midtgaard" w:date="2012-08-17T14:53: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D23DD5"/>
    <w:pPr>
      <w:keepNext/>
      <w:keepLines/>
      <w:numPr>
        <w:ilvl w:val="3"/>
        <w:numId w:val="1"/>
      </w:numPr>
      <w:spacing w:before="200"/>
      <w:outlineLvl w:val="3"/>
      <w:pPrChange w:id="14" w:author="Martin Midtgaard" w:date="2012-08-17T14:53: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4" w:author="Martin Midtgaard" w:date="2012-08-17T14:53: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D23DD5"/>
    <w:pPr>
      <w:keepNext/>
      <w:keepLines/>
      <w:numPr>
        <w:ilvl w:val="4"/>
        <w:numId w:val="1"/>
      </w:numPr>
      <w:spacing w:before="200"/>
      <w:outlineLvl w:val="4"/>
      <w:pPrChange w:id="15" w:author="Martin Midtgaard" w:date="2012-08-17T14:53: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5" w:author="Martin Midtgaard" w:date="2012-08-17T14:53: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D23DD5"/>
    <w:pPr>
      <w:keepNext/>
      <w:keepLines/>
      <w:numPr>
        <w:ilvl w:val="5"/>
        <w:numId w:val="1"/>
      </w:numPr>
      <w:spacing w:before="200"/>
      <w:outlineLvl w:val="5"/>
      <w:pPrChange w:id="16" w:author="Martin Midtgaard" w:date="2012-08-17T14:53: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6" w:author="Martin Midtgaard" w:date="2012-08-17T14:53: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D23DD5"/>
    <w:pPr>
      <w:keepNext/>
      <w:keepLines/>
      <w:numPr>
        <w:ilvl w:val="6"/>
        <w:numId w:val="1"/>
      </w:numPr>
      <w:spacing w:before="200"/>
      <w:outlineLvl w:val="6"/>
      <w:pPrChange w:id="17" w:author="Martin Midtgaard" w:date="2012-08-17T14:53: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7" w:author="Martin Midtgaard" w:date="2012-08-17T14:53: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D23DD5"/>
    <w:pPr>
      <w:keepNext/>
      <w:keepLines/>
      <w:numPr>
        <w:ilvl w:val="7"/>
        <w:numId w:val="1"/>
      </w:numPr>
      <w:spacing w:before="200"/>
      <w:outlineLvl w:val="7"/>
      <w:pPrChange w:id="18" w:author="Martin Midtgaard" w:date="2012-08-17T14:53: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8" w:author="Martin Midtgaard" w:date="2012-08-17T14:53: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D23DD5"/>
    <w:pPr>
      <w:keepNext/>
      <w:keepLines/>
      <w:numPr>
        <w:ilvl w:val="8"/>
        <w:numId w:val="1"/>
      </w:numPr>
      <w:spacing w:before="200"/>
      <w:outlineLvl w:val="8"/>
      <w:pPrChange w:id="19" w:author="Martin Midtgaard" w:date="2012-08-17T14:53: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9" w:author="Martin Midtgaard" w:date="2012-08-17T14:53: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1A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01A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01A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01A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01A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01A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01A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01A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01A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01A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1A3"/>
    <w:rPr>
      <w:rFonts w:ascii="Arial" w:hAnsi="Arial" w:cs="Arial"/>
      <w:b/>
      <w:sz w:val="30"/>
    </w:rPr>
  </w:style>
  <w:style w:type="paragraph" w:customStyle="1" w:styleId="Overskrift211pkt">
    <w:name w:val="Overskrift 2 + 11 pkt"/>
    <w:basedOn w:val="Normal"/>
    <w:link w:val="Overskrift211pktTegn"/>
    <w:rsid w:val="00DB01A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1A3"/>
    <w:rPr>
      <w:rFonts w:ascii="Arial" w:hAnsi="Arial" w:cs="Arial"/>
      <w:b/>
    </w:rPr>
  </w:style>
  <w:style w:type="paragraph" w:customStyle="1" w:styleId="Normal11">
    <w:name w:val="Normal + 11"/>
    <w:basedOn w:val="Normal"/>
    <w:link w:val="Normal11Tegn"/>
    <w:rsid w:val="00DB01A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1A3"/>
    <w:rPr>
      <w:rFonts w:ascii="Times New Roman" w:hAnsi="Times New Roman" w:cs="Times New Roman"/>
    </w:rPr>
  </w:style>
  <w:style w:type="paragraph" w:styleId="Sidehoved">
    <w:name w:val="header"/>
    <w:basedOn w:val="Normal"/>
    <w:link w:val="SidehovedTegn"/>
    <w:uiPriority w:val="99"/>
    <w:unhideWhenUsed/>
    <w:rsid w:val="00D23DD5"/>
    <w:pPr>
      <w:tabs>
        <w:tab w:val="center" w:pos="4819"/>
        <w:tab w:val="right" w:pos="9638"/>
      </w:tabs>
      <w:spacing w:line="240" w:lineRule="auto"/>
      <w:pPrChange w:id="20" w:author="Martin Midtgaard" w:date="2012-08-17T14:53:00Z">
        <w:pPr>
          <w:tabs>
            <w:tab w:val="center" w:pos="4819"/>
            <w:tab w:val="right" w:pos="9638"/>
          </w:tabs>
        </w:pPr>
      </w:pPrChange>
    </w:pPr>
    <w:rPr>
      <w:rPrChange w:id="20"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DB01A3"/>
  </w:style>
  <w:style w:type="paragraph" w:styleId="Sidefod">
    <w:name w:val="footer"/>
    <w:basedOn w:val="Normal"/>
    <w:link w:val="SidefodTegn"/>
    <w:uiPriority w:val="99"/>
    <w:unhideWhenUsed/>
    <w:rsid w:val="00D23DD5"/>
    <w:pPr>
      <w:tabs>
        <w:tab w:val="center" w:pos="4819"/>
        <w:tab w:val="right" w:pos="9638"/>
      </w:tabs>
      <w:spacing w:line="240" w:lineRule="auto"/>
      <w:pPrChange w:id="21" w:author="Martin Midtgaard" w:date="2012-08-17T14:53:00Z">
        <w:pPr>
          <w:tabs>
            <w:tab w:val="center" w:pos="4819"/>
            <w:tab w:val="right" w:pos="9638"/>
          </w:tabs>
        </w:pPr>
      </w:pPrChange>
    </w:pPr>
    <w:rPr>
      <w:rPrChange w:id="21"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DB01A3"/>
  </w:style>
  <w:style w:type="paragraph" w:styleId="Markeringsbobletekst">
    <w:name w:val="Balloon Text"/>
    <w:basedOn w:val="Normal"/>
    <w:link w:val="MarkeringsbobletekstTegn"/>
    <w:uiPriority w:val="99"/>
    <w:semiHidden/>
    <w:unhideWhenUsed/>
    <w:rsid w:val="00D23DD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23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3D9C-9618-4F49-BAA0-211396BD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1198</Words>
  <Characters>7310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2012-08-17T12:27:00Z</dcterms:created>
  <dcterms:modified xsi:type="dcterms:W3CDTF">2012-08-17T12:53:00Z</dcterms:modified>
</cp:coreProperties>
</file>