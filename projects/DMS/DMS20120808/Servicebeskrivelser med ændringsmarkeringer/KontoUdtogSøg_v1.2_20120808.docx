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3687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C1F62" w14:paraId="77545A58" w14:textId="77777777" w:rsidTr="003C1F62">
        <w:trPr>
          <w:trHeight w:hRule="exact" w:val="113"/>
        </w:trPr>
        <w:tc>
          <w:tcPr>
            <w:tcW w:w="10345" w:type="dxa"/>
            <w:gridSpan w:val="6"/>
            <w:shd w:val="clear" w:color="auto" w:fill="B3B3B3"/>
          </w:tcPr>
          <w:p w14:paraId="5C7B0AA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1F62" w14:paraId="7119498C" w14:textId="77777777" w:rsidTr="003C1F62">
        <w:trPr>
          <w:trHeight w:val="283"/>
        </w:trPr>
        <w:tc>
          <w:tcPr>
            <w:tcW w:w="10345" w:type="dxa"/>
            <w:gridSpan w:val="6"/>
            <w:tcBorders>
              <w:bottom w:val="single" w:sz="6" w:space="0" w:color="auto"/>
            </w:tcBorders>
          </w:tcPr>
          <w:p w14:paraId="7A1ACC37"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C1F62">
              <w:rPr>
                <w:rFonts w:ascii="Arial" w:hAnsi="Arial" w:cs="Arial"/>
                <w:b/>
                <w:sz w:val="30"/>
              </w:rPr>
              <w:t>KontoUdtogSøg</w:t>
            </w:r>
          </w:p>
        </w:tc>
      </w:tr>
      <w:tr w:rsidR="003C1F62" w14:paraId="366FB3DB" w14:textId="77777777" w:rsidTr="003C1F62">
        <w:trPr>
          <w:trHeight w:val="283"/>
        </w:trPr>
        <w:tc>
          <w:tcPr>
            <w:tcW w:w="1134" w:type="dxa"/>
            <w:tcBorders>
              <w:top w:val="single" w:sz="6" w:space="0" w:color="auto"/>
              <w:bottom w:val="nil"/>
            </w:tcBorders>
            <w:shd w:val="clear" w:color="auto" w:fill="auto"/>
            <w:vAlign w:val="center"/>
          </w:tcPr>
          <w:p w14:paraId="72276B87"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6D551AFE"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74F97356"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20CAAE31"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1A8962B2"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239C18CA"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C1F62" w14:paraId="33C16FBF" w14:textId="77777777" w:rsidTr="003C1F62">
        <w:trPr>
          <w:trHeight w:val="283"/>
        </w:trPr>
        <w:tc>
          <w:tcPr>
            <w:tcW w:w="1134" w:type="dxa"/>
            <w:tcBorders>
              <w:top w:val="nil"/>
            </w:tcBorders>
            <w:shd w:val="clear" w:color="auto" w:fill="auto"/>
            <w:vAlign w:val="center"/>
          </w:tcPr>
          <w:p w14:paraId="7653B46B"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043D613D"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41C81815" w14:textId="24C52ABB"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9" w:author="w18361" w:date="2012-08-08T07:47:00Z">
              <w:r w:rsidR="0026449C">
                <w:rPr>
                  <w:rFonts w:ascii="Arial" w:hAnsi="Arial" w:cs="Arial"/>
                  <w:sz w:val="18"/>
                </w:rPr>
                <w:delText>1</w:delText>
              </w:r>
            </w:del>
            <w:ins w:id="20" w:author="w18361" w:date="2012-08-08T07:47:00Z">
              <w:r>
                <w:rPr>
                  <w:rFonts w:ascii="Arial" w:hAnsi="Arial" w:cs="Arial"/>
                  <w:sz w:val="18"/>
                </w:rPr>
                <w:t>2</w:t>
              </w:r>
            </w:ins>
          </w:p>
        </w:tc>
        <w:tc>
          <w:tcPr>
            <w:tcW w:w="1701" w:type="dxa"/>
            <w:tcBorders>
              <w:top w:val="nil"/>
            </w:tcBorders>
            <w:shd w:val="clear" w:color="auto" w:fill="auto"/>
            <w:vAlign w:val="center"/>
          </w:tcPr>
          <w:p w14:paraId="3450BCF0"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14:paraId="186D1ED4"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2D44641D" w14:textId="3B0501C7" w:rsidR="003C1F62" w:rsidRPr="003C1F62" w:rsidRDefault="0026449C"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 w:author="w18361" w:date="2012-08-08T07:47:00Z">
              <w:r>
                <w:rPr>
                  <w:rFonts w:ascii="Arial" w:hAnsi="Arial" w:cs="Arial"/>
                  <w:sz w:val="18"/>
                </w:rPr>
                <w:delText>30-4</w:delText>
              </w:r>
            </w:del>
            <w:ins w:id="22" w:author="w18361" w:date="2012-08-08T07:47:00Z">
              <w:r w:rsidR="003C1F62">
                <w:rPr>
                  <w:rFonts w:ascii="Arial" w:hAnsi="Arial" w:cs="Arial"/>
                  <w:sz w:val="18"/>
                </w:rPr>
                <w:t>8-8</w:t>
              </w:r>
            </w:ins>
            <w:r w:rsidR="003C1F62">
              <w:rPr>
                <w:rFonts w:ascii="Arial" w:hAnsi="Arial" w:cs="Arial"/>
                <w:sz w:val="18"/>
              </w:rPr>
              <w:t>-2012</w:t>
            </w:r>
          </w:p>
        </w:tc>
      </w:tr>
      <w:tr w:rsidR="003C1F62" w14:paraId="638B0344" w14:textId="77777777" w:rsidTr="003C1F62">
        <w:trPr>
          <w:trHeight w:val="283"/>
        </w:trPr>
        <w:tc>
          <w:tcPr>
            <w:tcW w:w="10345" w:type="dxa"/>
            <w:gridSpan w:val="6"/>
            <w:shd w:val="clear" w:color="auto" w:fill="B3B3B3"/>
            <w:vAlign w:val="center"/>
          </w:tcPr>
          <w:p w14:paraId="1EE8C99B"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C1F62" w14:paraId="68A591A2" w14:textId="77777777" w:rsidTr="003C1F62">
        <w:trPr>
          <w:trHeight w:val="283"/>
        </w:trPr>
        <w:tc>
          <w:tcPr>
            <w:tcW w:w="10345" w:type="dxa"/>
            <w:gridSpan w:val="6"/>
            <w:vAlign w:val="center"/>
          </w:tcPr>
          <w:p w14:paraId="67093E3D"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3C1F62" w14:paraId="144C78FA" w14:textId="77777777" w:rsidTr="003C1F62">
        <w:trPr>
          <w:trHeight w:val="283"/>
        </w:trPr>
        <w:tc>
          <w:tcPr>
            <w:tcW w:w="10345" w:type="dxa"/>
            <w:gridSpan w:val="6"/>
            <w:shd w:val="clear" w:color="auto" w:fill="B3B3B3"/>
            <w:vAlign w:val="center"/>
          </w:tcPr>
          <w:p w14:paraId="32D0EE23"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C1F62" w14:paraId="1BC7CEEC" w14:textId="77777777" w:rsidTr="003C1F62">
        <w:trPr>
          <w:trHeight w:val="283"/>
        </w:trPr>
        <w:tc>
          <w:tcPr>
            <w:tcW w:w="10345" w:type="dxa"/>
            <w:gridSpan w:val="6"/>
          </w:tcPr>
          <w:p w14:paraId="54C9D48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14:paraId="5DEA2FD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14:paraId="7C3AB9F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14:paraId="73FD885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14:paraId="6064F17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14:paraId="1B91079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14:paraId="25DC70F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E6700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ikke er indsat søgekriterier eller hvis der kun søges på periode (SøgeDatoFra og SøgeDatoTil), ellers leveres sum. Ved StartSaldo menes saldo på konto ved udsøgtes dato start. Ved SlutSaldo menes saldo på konto ved udsøgtes datos slut. Således at du godt kan have forskellige slut og start saldo selvom der kun er søgt på en dato.</w:t>
            </w:r>
          </w:p>
          <w:p w14:paraId="67655EA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ED8596" w14:textId="1D91CDE3"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w:t>
            </w:r>
            <w:del w:id="23" w:author="w18361" w:date="2012-08-08T07:47:00Z">
              <w:r w:rsidR="0026449C">
                <w:rPr>
                  <w:rFonts w:ascii="Arial" w:hAnsi="Arial" w:cs="Arial"/>
                  <w:sz w:val="18"/>
                </w:rPr>
                <w:delText>,</w:delText>
              </w:r>
            </w:del>
            <w:r>
              <w:rPr>
                <w:rFonts w:ascii="Arial" w:hAnsi="Arial" w:cs="Arial"/>
                <w:sz w:val="18"/>
              </w:rPr>
              <w:t xml:space="preserve"> at kun godkendte </w:t>
            </w:r>
            <w:del w:id="24" w:author="w18361" w:date="2012-08-08T07:47:00Z">
              <w:r w:rsidR="0026449C">
                <w:rPr>
                  <w:rFonts w:ascii="Arial" w:hAnsi="Arial" w:cs="Arial"/>
                  <w:sz w:val="18"/>
                </w:rPr>
                <w:delText>afskrivninger</w:delText>
              </w:r>
            </w:del>
            <w:ins w:id="25" w:author="w18361" w:date="2012-08-08T07:47:00Z">
              <w:r>
                <w:rPr>
                  <w:rFonts w:ascii="Arial" w:hAnsi="Arial" w:cs="Arial"/>
                  <w:sz w:val="18"/>
                </w:rPr>
                <w:t>posteringer</w:t>
              </w:r>
            </w:ins>
            <w:r>
              <w:rPr>
                <w:rFonts w:ascii="Arial" w:hAnsi="Arial" w:cs="Arial"/>
                <w:sz w:val="18"/>
              </w:rPr>
              <w:t xml:space="preserve"> leveres.</w:t>
            </w:r>
            <w:del w:id="26" w:author="w18361" w:date="2012-08-08T07:47:00Z">
              <w:r w:rsidR="0026449C">
                <w:rPr>
                  <w:rFonts w:ascii="Arial" w:hAnsi="Arial" w:cs="Arial"/>
                  <w:sz w:val="18"/>
                </w:rPr>
                <w:delText xml:space="preserve"> </w:delText>
              </w:r>
            </w:del>
          </w:p>
          <w:p w14:paraId="512A9F9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14:paraId="6B38298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9D440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14:paraId="0047BEA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69B4A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14:paraId="014550E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3D800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14:paraId="6165DC78"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3C1F62" w14:paraId="25CDD459" w14:textId="77777777" w:rsidTr="003C1F62">
        <w:trPr>
          <w:trHeight w:val="283"/>
        </w:trPr>
        <w:tc>
          <w:tcPr>
            <w:tcW w:w="10345" w:type="dxa"/>
            <w:gridSpan w:val="6"/>
            <w:shd w:val="clear" w:color="auto" w:fill="B3B3B3"/>
            <w:vAlign w:val="center"/>
          </w:tcPr>
          <w:p w14:paraId="5B59F9B7"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C1F62" w14:paraId="4FAB6A7C" w14:textId="77777777" w:rsidTr="003C1F62">
        <w:trPr>
          <w:trHeight w:val="283"/>
        </w:trPr>
        <w:tc>
          <w:tcPr>
            <w:tcW w:w="10345" w:type="dxa"/>
            <w:gridSpan w:val="6"/>
            <w:shd w:val="clear" w:color="auto" w:fill="FFFFFF"/>
          </w:tcPr>
          <w:p w14:paraId="64581F4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14:paraId="23B451B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B097E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14:paraId="2CC137E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14:paraId="0B89E2A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14:paraId="43C9A6D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14:paraId="2A12757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14:paraId="2130937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14:paraId="5F96428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14:paraId="2282158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14:paraId="7380742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14:paraId="21F5823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14:paraId="6290734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14:paraId="5AA3770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14:paraId="4C1B557D"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3C1F62" w14:paraId="5252B44A" w14:textId="77777777" w:rsidTr="003C1F62">
        <w:trPr>
          <w:trHeight w:val="283"/>
        </w:trPr>
        <w:tc>
          <w:tcPr>
            <w:tcW w:w="10345" w:type="dxa"/>
            <w:gridSpan w:val="6"/>
            <w:shd w:val="clear" w:color="auto" w:fill="B3B3B3"/>
            <w:vAlign w:val="center"/>
          </w:tcPr>
          <w:p w14:paraId="7E20FB39"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C1F62" w14:paraId="7F3F8403" w14:textId="77777777" w:rsidTr="003C1F62">
        <w:trPr>
          <w:trHeight w:val="283"/>
        </w:trPr>
        <w:tc>
          <w:tcPr>
            <w:tcW w:w="10345" w:type="dxa"/>
            <w:gridSpan w:val="6"/>
            <w:shd w:val="clear" w:color="auto" w:fill="FFFFFF"/>
            <w:vAlign w:val="center"/>
          </w:tcPr>
          <w:p w14:paraId="49DB5B04"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C1F62" w14:paraId="372BBC52" w14:textId="77777777" w:rsidTr="003C1F62">
        <w:trPr>
          <w:trHeight w:val="283"/>
        </w:trPr>
        <w:tc>
          <w:tcPr>
            <w:tcW w:w="10345" w:type="dxa"/>
            <w:gridSpan w:val="6"/>
            <w:shd w:val="clear" w:color="auto" w:fill="FFFFFF"/>
          </w:tcPr>
          <w:p w14:paraId="42B865F2"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3C1F62" w14:paraId="54A03804" w14:textId="77777777" w:rsidTr="003C1F62">
        <w:trPr>
          <w:trHeight w:val="283"/>
        </w:trPr>
        <w:tc>
          <w:tcPr>
            <w:tcW w:w="10345" w:type="dxa"/>
            <w:gridSpan w:val="6"/>
            <w:shd w:val="clear" w:color="auto" w:fill="FFFFFF"/>
          </w:tcPr>
          <w:p w14:paraId="23E4739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339E4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14:paraId="6D4CFB7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58CC7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14:paraId="12A9CEC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176E42F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14:paraId="7C0BF10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12B21B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14:paraId="1EBA3B5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14:paraId="6983067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9BF43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 *</w:t>
            </w:r>
          </w:p>
          <w:p w14:paraId="13F5054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9D73A3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SøgBeløbFra *</w:t>
            </w:r>
          </w:p>
          <w:p w14:paraId="10E16B9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E9FD6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14:paraId="55AB98C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102EB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14:paraId="0EDD972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FB5C4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14:paraId="770FC55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137C1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D8D63F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41B9A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14:paraId="687B0B5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536FB94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14:paraId="00232E5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0B466E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14:paraId="03DCED2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D83111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832847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14:paraId="05112B3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7EB3B03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14:paraId="4E7C735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761BB6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14:paraId="1B5E4BD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14:paraId="0B9105A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5936DA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3E2752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14:paraId="71B5896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5C64F04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14:paraId="2762FF75"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BEEE44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14:paraId="36B92BA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8CD4D2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716ECE5"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14:paraId="458B11E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033A25A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14:paraId="68C4537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EC39CA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14:paraId="415CC28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E9E859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276AFB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E3FE77B"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1F62" w14:paraId="7521C086" w14:textId="77777777" w:rsidTr="003C1F62">
        <w:trPr>
          <w:trHeight w:val="283"/>
        </w:trPr>
        <w:tc>
          <w:tcPr>
            <w:tcW w:w="10345" w:type="dxa"/>
            <w:gridSpan w:val="6"/>
            <w:shd w:val="clear" w:color="auto" w:fill="FFFFFF"/>
            <w:vAlign w:val="center"/>
          </w:tcPr>
          <w:p w14:paraId="2191E598"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C1F62" w14:paraId="7D4BC33C" w14:textId="77777777" w:rsidTr="003C1F62">
        <w:trPr>
          <w:trHeight w:val="283"/>
        </w:trPr>
        <w:tc>
          <w:tcPr>
            <w:tcW w:w="10345" w:type="dxa"/>
            <w:gridSpan w:val="6"/>
            <w:shd w:val="clear" w:color="auto" w:fill="FFFFFF"/>
          </w:tcPr>
          <w:p w14:paraId="2AE3B963"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3C1F62" w14:paraId="289572CA" w14:textId="77777777" w:rsidTr="003C1F62">
        <w:trPr>
          <w:trHeight w:val="283"/>
        </w:trPr>
        <w:tc>
          <w:tcPr>
            <w:tcW w:w="10345" w:type="dxa"/>
            <w:gridSpan w:val="6"/>
            <w:shd w:val="clear" w:color="auto" w:fill="FFFFFF"/>
          </w:tcPr>
          <w:p w14:paraId="5E8DBE7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CFF99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14:paraId="0BA748C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BA0179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37B4F9A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14:paraId="34D97B2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1656E6C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14:paraId="1EDF548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BB884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14:paraId="4D67EA9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69F011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14:paraId="3CF89FB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14:paraId="29145F0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14:paraId="0D8ECC8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14:paraId="3A489B2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14:paraId="0E75E22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14:paraId="5B7256C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14:paraId="4C77CAE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AF41F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14:paraId="2081FF2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26B9B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14:paraId="06AF519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D9B28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A1852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14:paraId="5F7E334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81621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14:paraId="099DC50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9C9D3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485AF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DD6859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9D056E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14:paraId="38A30D2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23B4E5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14:paraId="1839C8B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14:paraId="7BD5A4D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14:paraId="4E20B05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14:paraId="57196E9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14:paraId="05B47C2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80BFA8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E97BBE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14:paraId="1E106E1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75CA58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14:paraId="3847DE5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14:paraId="3829EB2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14:paraId="3B2F037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5A402C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00C833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14:paraId="0B136BF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320B98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14:paraId="197ADDC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14:paraId="199B757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14:paraId="7BF7047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E74259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8D23D1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14:paraId="147F4AA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14:paraId="7260406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192EDA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14:paraId="2CB3274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FF5ECD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14:paraId="488CA49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693FC1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14:paraId="0639FAA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950E64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14:paraId="2F9E177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EF61CF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14:paraId="22C33F6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76400F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2853C6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C6AF1E5"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14:paraId="4DCE93B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04BB4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14:paraId="1592563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A01216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86BBF45"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1F62" w14:paraId="1DFD225C" w14:textId="77777777" w:rsidTr="003C1F62">
        <w:trPr>
          <w:trHeight w:val="283"/>
        </w:trPr>
        <w:tc>
          <w:tcPr>
            <w:tcW w:w="10345" w:type="dxa"/>
            <w:gridSpan w:val="6"/>
            <w:shd w:val="clear" w:color="auto" w:fill="FFFFFF"/>
            <w:vAlign w:val="center"/>
          </w:tcPr>
          <w:p w14:paraId="0861761E"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C1F62" w14:paraId="30408E02" w14:textId="77777777" w:rsidTr="003C1F62">
        <w:trPr>
          <w:trHeight w:val="283"/>
        </w:trPr>
        <w:tc>
          <w:tcPr>
            <w:tcW w:w="10345" w:type="dxa"/>
            <w:gridSpan w:val="6"/>
            <w:shd w:val="clear" w:color="auto" w:fill="FFFFFF"/>
          </w:tcPr>
          <w:p w14:paraId="131BE583"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3C1F62" w14:paraId="7EB78D5E" w14:textId="77777777" w:rsidTr="003C1F62">
        <w:trPr>
          <w:trHeight w:val="283"/>
        </w:trPr>
        <w:tc>
          <w:tcPr>
            <w:tcW w:w="10345" w:type="dxa"/>
            <w:gridSpan w:val="6"/>
            <w:shd w:val="clear" w:color="auto" w:fill="FFFFFF"/>
          </w:tcPr>
          <w:p w14:paraId="3794BE2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4F35A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9C9576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1C2BC6B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14:paraId="567242D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w:t>
            </w:r>
          </w:p>
          <w:p w14:paraId="787A804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(OpkrævningKontoIndbetalingForm)</w:t>
            </w:r>
          </w:p>
          <w:p w14:paraId="0E9805A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(OpkrævningUdbetalingType)</w:t>
            </w:r>
          </w:p>
          <w:p w14:paraId="791D93AF"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(OpkrævningAfskrivningType)</w:t>
            </w:r>
          </w:p>
        </w:tc>
      </w:tr>
      <w:tr w:rsidR="003C1F62" w14:paraId="2BF09284" w14:textId="77777777" w:rsidTr="003C1F62">
        <w:trPr>
          <w:trHeight w:val="283"/>
        </w:trPr>
        <w:tc>
          <w:tcPr>
            <w:tcW w:w="10345" w:type="dxa"/>
            <w:gridSpan w:val="6"/>
            <w:shd w:val="clear" w:color="auto" w:fill="B3B3B3"/>
            <w:vAlign w:val="center"/>
          </w:tcPr>
          <w:p w14:paraId="62B74575"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C1F62" w14:paraId="198690AC" w14:textId="77777777" w:rsidTr="003C1F62">
        <w:trPr>
          <w:trHeight w:val="283"/>
        </w:trPr>
        <w:tc>
          <w:tcPr>
            <w:tcW w:w="10345" w:type="dxa"/>
            <w:gridSpan w:val="6"/>
            <w:shd w:val="clear" w:color="auto" w:fill="B3B3B3"/>
          </w:tcPr>
          <w:p w14:paraId="473192D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kontoudtog i Use Case "13.09 Dan kontoudtogt/rapport (web)"</w:t>
            </w:r>
          </w:p>
          <w:p w14:paraId="53DB277C"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A68DB0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1F62" w:rsidSect="003C1F62">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03A8168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C1F62" w14:paraId="3AF72C6A" w14:textId="77777777" w:rsidTr="003C1F62">
        <w:trPr>
          <w:tblHeader/>
        </w:trPr>
        <w:tc>
          <w:tcPr>
            <w:tcW w:w="3402" w:type="dxa"/>
            <w:shd w:val="clear" w:color="auto" w:fill="B3B3B3"/>
            <w:vAlign w:val="center"/>
          </w:tcPr>
          <w:p w14:paraId="62760C17"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65BACBA2"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4A22FAAA"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C1F62" w14:paraId="4D693153" w14:textId="77777777" w:rsidTr="003C1F62">
        <w:tc>
          <w:tcPr>
            <w:tcW w:w="3402" w:type="dxa"/>
          </w:tcPr>
          <w:p w14:paraId="376FC47C"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55D1AB0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79C020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7071E2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71DE82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715F523D"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70E2F1F5"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C1F62" w14:paraId="3803A1D5" w14:textId="77777777" w:rsidTr="003C1F62">
        <w:tc>
          <w:tcPr>
            <w:tcW w:w="3402" w:type="dxa"/>
          </w:tcPr>
          <w:p w14:paraId="57961797"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3413DEE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5B6F6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43CEA02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8E40104"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0E07DD6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5EC5A84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D5D9A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A0AB88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7856C28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33709B1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01F9AAA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62157DF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6D8E8C1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10A1BFB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2844126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568344E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04F7F877"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C1F62" w14:paraId="07010C3E" w14:textId="77777777" w:rsidTr="003C1F62">
        <w:tc>
          <w:tcPr>
            <w:tcW w:w="3402" w:type="dxa"/>
          </w:tcPr>
          <w:p w14:paraId="7E642F7B"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14:paraId="647E905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747A2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1D7FF401"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0C0942B"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3C1F62" w14:paraId="53D02B91" w14:textId="77777777" w:rsidTr="003C1F62">
        <w:tc>
          <w:tcPr>
            <w:tcW w:w="3402" w:type="dxa"/>
          </w:tcPr>
          <w:p w14:paraId="4E3F5919"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14:paraId="6F4A053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5B7403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2263B3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FBB902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9958E06"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97620AB"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3C1F62" w14:paraId="7117EC91" w14:textId="77777777" w:rsidTr="003C1F62">
        <w:tc>
          <w:tcPr>
            <w:tcW w:w="3402" w:type="dxa"/>
          </w:tcPr>
          <w:p w14:paraId="742445A5"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14:paraId="2E90C15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2558D0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7112E40"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92810C3"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3C1F62" w14:paraId="31428AD0" w14:textId="77777777" w:rsidTr="003C1F62">
        <w:tc>
          <w:tcPr>
            <w:tcW w:w="3402" w:type="dxa"/>
          </w:tcPr>
          <w:p w14:paraId="3DDB6DD0"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14:paraId="2610970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57FF3C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78B76D75"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FEF17BE"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26E9FA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14:paraId="68EEA18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B7A12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0AED96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14:paraId="1ED6CB50"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3C1F62" w14:paraId="180018A0" w14:textId="77777777" w:rsidTr="003C1F62">
        <w:tc>
          <w:tcPr>
            <w:tcW w:w="3402" w:type="dxa"/>
          </w:tcPr>
          <w:p w14:paraId="60D423BA"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14:paraId="456B926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DD431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25641EAE"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CF9B1B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14:paraId="622344F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18C9BB"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1F62" w14:paraId="43FB3A97" w14:textId="77777777" w:rsidTr="003C1F62">
        <w:tc>
          <w:tcPr>
            <w:tcW w:w="3402" w:type="dxa"/>
          </w:tcPr>
          <w:p w14:paraId="56BD782F"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14:paraId="3DB8768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8A899A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71C39E5"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0E5DAF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14:paraId="0D0CED60"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3C1F62" w14:paraId="50967AFF" w14:textId="77777777" w:rsidTr="003C1F62">
        <w:tc>
          <w:tcPr>
            <w:tcW w:w="3402" w:type="dxa"/>
          </w:tcPr>
          <w:p w14:paraId="18039979"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5D23745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43264E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0C56AA9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3DB6288"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425FE90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747B817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23915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0C8BBD4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E829BF"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1F62" w14:paraId="3B2D948F" w14:textId="77777777" w:rsidTr="003C1F62">
        <w:tc>
          <w:tcPr>
            <w:tcW w:w="3402" w:type="dxa"/>
          </w:tcPr>
          <w:p w14:paraId="37F97715"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14:paraId="785A306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700B09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30839FB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49424C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0253973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5BDD30A2"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F9FA945"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3C1F62" w14:paraId="3348D8BF" w14:textId="77777777" w:rsidTr="003C1F62">
        <w:tc>
          <w:tcPr>
            <w:tcW w:w="3402" w:type="dxa"/>
          </w:tcPr>
          <w:p w14:paraId="5EA8F948"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OpkrævningFordringOverdragelseStatus</w:t>
            </w:r>
          </w:p>
        </w:tc>
        <w:tc>
          <w:tcPr>
            <w:tcW w:w="1701" w:type="dxa"/>
          </w:tcPr>
          <w:p w14:paraId="1370160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E08C57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418CE47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5256878"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725A92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14:paraId="1AD5E8D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51A2F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E5E66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FC4BCE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14:paraId="398EFE2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14:paraId="3DB9B02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14:paraId="17A8B885"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14:paraId="3EBB77B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14:paraId="38EBB60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14:paraId="45B3775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14:paraId="10F56EE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14:paraId="32ABDC1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14:paraId="06277890"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3C1F62" w14:paraId="29B5D0E9" w14:textId="77777777" w:rsidTr="003C1F62">
        <w:tc>
          <w:tcPr>
            <w:tcW w:w="3402" w:type="dxa"/>
          </w:tcPr>
          <w:p w14:paraId="0CAFE637"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531F82C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AE7F77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00E33ED"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BEAE9E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6E1B545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7ECA1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001BE1C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B02CDC"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3C1F62" w14:paraId="1390CA09" w14:textId="77777777" w:rsidTr="003C1F62">
        <w:tc>
          <w:tcPr>
            <w:tcW w:w="3402" w:type="dxa"/>
          </w:tcPr>
          <w:p w14:paraId="3F1C4C77"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3BAE588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A882BE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450A3C5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4B92773"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3E2B44D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1CFBB7D5"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C818C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3A6C7A0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6E92BE5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0E9D720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492CC05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54DB100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7303FC7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7AF96C7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4DC23DF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2FD0CE0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787CC87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22987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83F684A"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3C1F62" w14:paraId="79B03B70" w14:textId="77777777" w:rsidTr="003C1F62">
        <w:tc>
          <w:tcPr>
            <w:tcW w:w="3402" w:type="dxa"/>
          </w:tcPr>
          <w:p w14:paraId="34A36501"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14:paraId="7B66B7D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EA8BE0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A8FE30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06138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D282FE3"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9C1C505"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3C1F62" w14:paraId="6F6C2573" w14:textId="77777777" w:rsidTr="003C1F62">
        <w:tc>
          <w:tcPr>
            <w:tcW w:w="3402" w:type="dxa"/>
          </w:tcPr>
          <w:p w14:paraId="78E523BB"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14:paraId="0998BA4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32F7E6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0100C62"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2B7C778"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3C1F62" w14:paraId="727684CD" w14:textId="77777777" w:rsidTr="003C1F62">
        <w:tc>
          <w:tcPr>
            <w:tcW w:w="3402" w:type="dxa"/>
          </w:tcPr>
          <w:p w14:paraId="22E5AB55"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14:paraId="5FEAADC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919733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14:paraId="706639EE"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1CC952B4"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3C1F62" w14:paraId="17AEFBEA" w14:textId="77777777" w:rsidTr="003C1F62">
        <w:tc>
          <w:tcPr>
            <w:tcW w:w="3402" w:type="dxa"/>
          </w:tcPr>
          <w:p w14:paraId="47D19C44"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14:paraId="4F64B6D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5C743A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287B269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783A52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062A0A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2BA1350"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4783CC7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14:paraId="2646BF8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2D710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14:paraId="0156307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14:paraId="628D7EE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14:paraId="694932B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14:paraId="382B209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8E551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4622B9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14:paraId="152F257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14:paraId="4CBCDF0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14:paraId="04C51478"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3C1F62" w14:paraId="1AE49F29" w14:textId="77777777" w:rsidTr="003C1F62">
        <w:tc>
          <w:tcPr>
            <w:tcW w:w="3402" w:type="dxa"/>
          </w:tcPr>
          <w:p w14:paraId="2F02FBF4"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14:paraId="20887F1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F8102E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035843F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C330BA0"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D51F73A"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14:paraId="4C8660E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3F9ED5"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14:paraId="55BD3E5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14:paraId="580CD40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14:paraId="7F2F4DF5"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CEB76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95EA69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14:paraId="5F299CD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14:paraId="5A7391F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14:paraId="1EB4909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14:paraId="101BF076"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3C1F62" w14:paraId="01EA8D33" w14:textId="77777777" w:rsidTr="003C1F62">
        <w:tc>
          <w:tcPr>
            <w:tcW w:w="3402" w:type="dxa"/>
          </w:tcPr>
          <w:p w14:paraId="4FBA9586"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14:paraId="44072745"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17A69F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0410CA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8EC17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1A12D40"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F51D879"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3C1F62" w14:paraId="7FC72154" w14:textId="77777777" w:rsidTr="003C1F62">
        <w:tc>
          <w:tcPr>
            <w:tcW w:w="3402" w:type="dxa"/>
          </w:tcPr>
          <w:p w14:paraId="1E379EF1"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14:paraId="56D94CFB"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96B2A5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F4396A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EF68E9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3C8B9C8"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68BE46E"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3C1F62" w14:paraId="3E35B32E" w14:textId="77777777" w:rsidTr="003C1F62">
        <w:tc>
          <w:tcPr>
            <w:tcW w:w="3402" w:type="dxa"/>
          </w:tcPr>
          <w:p w14:paraId="15569DC3"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14:paraId="36EEFA4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03AD9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D264341"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FEEFB90"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3C1F62" w14:paraId="78F89F61" w14:textId="77777777" w:rsidTr="003C1F62">
        <w:tc>
          <w:tcPr>
            <w:tcW w:w="3402" w:type="dxa"/>
          </w:tcPr>
          <w:p w14:paraId="2D27CCE5"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14:paraId="6AEC373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30F4AD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14:paraId="7CB7F34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FDA3D9"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1883823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14:paraId="08265AC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5815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0F0133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14:paraId="051EF82F"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14:paraId="1023E19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14:paraId="4B913DE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14:paraId="1DFFE88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14:paraId="7D87A22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14:paraId="5764DE0D"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14:paraId="53A78CC9"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14:paraId="5DD0E2B8"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14:paraId="319695AB"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r w:rsidR="003C1F62" w14:paraId="0C657BDE" w14:textId="77777777" w:rsidTr="003C1F62">
        <w:tc>
          <w:tcPr>
            <w:tcW w:w="3402" w:type="dxa"/>
          </w:tcPr>
          <w:p w14:paraId="75073968"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31323DA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F73CE5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48BEB811"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57A83852"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6B857AF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7ACAC25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8DC258"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3C1F62" w14:paraId="2E992B0A" w14:textId="77777777" w:rsidTr="003C1F62">
        <w:tc>
          <w:tcPr>
            <w:tcW w:w="3402" w:type="dxa"/>
          </w:tcPr>
          <w:p w14:paraId="2C4DBB95"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14:paraId="3D2204FE"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D26512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2040695"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7D4B90"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4C88716"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BF3448A"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3C1F62" w14:paraId="0591B5B7" w14:textId="77777777" w:rsidTr="003C1F62">
        <w:tc>
          <w:tcPr>
            <w:tcW w:w="3402" w:type="dxa"/>
          </w:tcPr>
          <w:p w14:paraId="4514EE5B"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14:paraId="4F08FD16"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6E221A4"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C315297"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B3A45A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58F90A8"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FAD4737"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3C1F62" w14:paraId="7FADD1A3" w14:textId="77777777" w:rsidTr="003C1F62">
        <w:tc>
          <w:tcPr>
            <w:tcW w:w="3402" w:type="dxa"/>
          </w:tcPr>
          <w:p w14:paraId="41F4F1D1"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14:paraId="6CEDAB93"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4DC1FA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BB68602"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43FD3D0"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r w:rsidR="003C1F62" w14:paraId="5F497270" w14:textId="77777777" w:rsidTr="003C1F62">
        <w:tc>
          <w:tcPr>
            <w:tcW w:w="3402" w:type="dxa"/>
          </w:tcPr>
          <w:p w14:paraId="4A505CD1"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14:paraId="0805887C"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751A642" w14:textId="77777777" w:rsid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2640811"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2966911" w14:textId="77777777" w:rsidR="003C1F62" w:rsidRPr="003C1F62" w:rsidRDefault="003C1F62"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14:paraId="1FB8148C" w14:textId="77777777" w:rsidR="00AC07C0" w:rsidRPr="003C1F62" w:rsidRDefault="00AC07C0" w:rsidP="003C1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C07C0" w:rsidRPr="003C1F62" w:rsidSect="003C1F62">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DAB4E" w14:textId="77777777" w:rsidR="00C80DF8" w:rsidRDefault="00C80DF8" w:rsidP="003C1F62">
      <w:pPr>
        <w:spacing w:line="240" w:lineRule="auto"/>
      </w:pPr>
      <w:r>
        <w:separator/>
      </w:r>
    </w:p>
  </w:endnote>
  <w:endnote w:type="continuationSeparator" w:id="0">
    <w:p w14:paraId="5D057AB5" w14:textId="77777777" w:rsidR="00C80DF8" w:rsidRDefault="00C80DF8" w:rsidP="003C1F62">
      <w:pPr>
        <w:spacing w:line="240" w:lineRule="auto"/>
      </w:pPr>
      <w:r>
        <w:continuationSeparator/>
      </w:r>
    </w:p>
  </w:endnote>
  <w:endnote w:type="continuationNotice" w:id="1">
    <w:p w14:paraId="0619E890" w14:textId="77777777" w:rsidR="00C80DF8" w:rsidRDefault="00C80D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7CE70" w14:textId="77777777" w:rsidR="003C1F62" w:rsidRDefault="003C1F6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23BFE" w14:textId="11A0243A" w:rsidR="003C1F62" w:rsidRPr="003C1F62" w:rsidRDefault="003C1F62" w:rsidP="003C1F6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27" w:author="w18361" w:date="2012-08-08T07:47:00Z">
      <w:r w:rsidR="0026449C">
        <w:rPr>
          <w:rFonts w:ascii="Arial" w:hAnsi="Arial" w:cs="Arial"/>
          <w:noProof/>
          <w:sz w:val="16"/>
        </w:rPr>
        <w:delText>10. maj</w:delText>
      </w:r>
    </w:del>
    <w:ins w:id="28" w:author="w18361" w:date="2012-08-08T07:47:00Z">
      <w:r>
        <w:rPr>
          <w:rFonts w:ascii="Arial" w:hAnsi="Arial" w:cs="Arial"/>
          <w:noProof/>
          <w:sz w:val="16"/>
        </w:rPr>
        <w:t>8. august</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E61B3A">
      <w:rPr>
        <w:rFonts w:ascii="Arial" w:hAnsi="Arial" w:cs="Arial"/>
        <w:noProof/>
        <w:sz w:val="16"/>
      </w:rPr>
      <w:t>1</w:t>
    </w:r>
    <w:r>
      <w:rPr>
        <w:rFonts w:ascii="Arial" w:hAnsi="Arial" w:cs="Arial"/>
        <w:sz w:val="16"/>
      </w:rPr>
      <w:fldChar w:fldCharType="end"/>
    </w:r>
    <w:r>
      <w:rPr>
        <w:rFonts w:ascii="Arial" w:hAnsi="Arial" w:cs="Arial"/>
        <w:sz w:val="16"/>
      </w:rPr>
      <w:t xml:space="preserve"> af </w:t>
    </w:r>
    <w:r w:rsidR="00C80DF8">
      <w:fldChar w:fldCharType="begin"/>
    </w:r>
    <w:r w:rsidR="00C80DF8">
      <w:instrText xml:space="preserve"> NUMPAGES  \* MERGEFORMAT </w:instrText>
    </w:r>
    <w:r w:rsidR="00C80DF8">
      <w:fldChar w:fldCharType="separate"/>
    </w:r>
    <w:r w:rsidR="00E61B3A" w:rsidRPr="00E61B3A">
      <w:rPr>
        <w:rFonts w:ascii="Arial" w:hAnsi="Arial" w:cs="Arial"/>
        <w:noProof/>
        <w:sz w:val="16"/>
      </w:rPr>
      <w:t>3</w:t>
    </w:r>
    <w:r w:rsidR="00C80DF8">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4A2D3" w14:textId="77777777" w:rsidR="003C1F62" w:rsidRDefault="003C1F6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41ECC" w14:textId="77777777" w:rsidR="00C80DF8" w:rsidRDefault="00C80DF8" w:rsidP="003C1F62">
      <w:pPr>
        <w:spacing w:line="240" w:lineRule="auto"/>
      </w:pPr>
      <w:r>
        <w:separator/>
      </w:r>
    </w:p>
  </w:footnote>
  <w:footnote w:type="continuationSeparator" w:id="0">
    <w:p w14:paraId="15F02E88" w14:textId="77777777" w:rsidR="00C80DF8" w:rsidRDefault="00C80DF8" w:rsidP="003C1F62">
      <w:pPr>
        <w:spacing w:line="240" w:lineRule="auto"/>
      </w:pPr>
      <w:r>
        <w:continuationSeparator/>
      </w:r>
    </w:p>
  </w:footnote>
  <w:footnote w:type="continuationNotice" w:id="1">
    <w:p w14:paraId="3B732042" w14:textId="77777777" w:rsidR="00C80DF8" w:rsidRDefault="00C80DF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911E1" w14:textId="77777777" w:rsidR="003C1F62" w:rsidRDefault="003C1F6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A7472" w14:textId="77777777" w:rsidR="003C1F62" w:rsidRPr="003C1F62" w:rsidRDefault="003C1F62" w:rsidP="003C1F62">
    <w:pPr>
      <w:pStyle w:val="Sidehoved"/>
      <w:jc w:val="center"/>
      <w:rPr>
        <w:rFonts w:ascii="Arial" w:hAnsi="Arial" w:cs="Arial"/>
      </w:rPr>
    </w:pPr>
    <w:r w:rsidRPr="003C1F62">
      <w:rPr>
        <w:rFonts w:ascii="Arial" w:hAnsi="Arial" w:cs="Arial"/>
      </w:rPr>
      <w:t>Servicebeskrivelse</w:t>
    </w:r>
  </w:p>
  <w:p w14:paraId="48C1EC84" w14:textId="77777777" w:rsidR="003C1F62" w:rsidRPr="003C1F62" w:rsidRDefault="003C1F62" w:rsidP="003C1F6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8A9BD" w14:textId="77777777" w:rsidR="003C1F62" w:rsidRDefault="003C1F6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92353" w14:textId="77777777" w:rsidR="003C1F62" w:rsidRDefault="003C1F62" w:rsidP="003C1F62">
    <w:pPr>
      <w:pStyle w:val="Sidehoved"/>
      <w:jc w:val="center"/>
      <w:rPr>
        <w:rFonts w:ascii="Arial" w:hAnsi="Arial" w:cs="Arial"/>
      </w:rPr>
    </w:pPr>
    <w:r>
      <w:rPr>
        <w:rFonts w:ascii="Arial" w:hAnsi="Arial" w:cs="Arial"/>
      </w:rPr>
      <w:t>Data elementer</w:t>
    </w:r>
  </w:p>
  <w:p w14:paraId="077CE5B9" w14:textId="77777777" w:rsidR="003C1F62" w:rsidRPr="003C1F62" w:rsidRDefault="003C1F62" w:rsidP="003C1F6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8582C"/>
    <w:multiLevelType w:val="multilevel"/>
    <w:tmpl w:val="531E262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5AFD7043"/>
    <w:multiLevelType w:val="multilevel"/>
    <w:tmpl w:val="74A08B4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3C1F62"/>
    <w:rsid w:val="001D2DD6"/>
    <w:rsid w:val="0026449C"/>
    <w:rsid w:val="003C1F62"/>
    <w:rsid w:val="004A7D34"/>
    <w:rsid w:val="00AC07C0"/>
    <w:rsid w:val="00C80DF8"/>
    <w:rsid w:val="00E61B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7C0"/>
    <w:pPr>
      <w:spacing w:after="0"/>
    </w:pPr>
  </w:style>
  <w:style w:type="paragraph" w:styleId="Overskrift1">
    <w:name w:val="heading 1"/>
    <w:basedOn w:val="Normal"/>
    <w:next w:val="Normal"/>
    <w:link w:val="Overskrift1Tegn"/>
    <w:autoRedefine/>
    <w:uiPriority w:val="9"/>
    <w:qFormat/>
    <w:rsid w:val="00E61B3A"/>
    <w:pPr>
      <w:keepLines/>
      <w:numPr>
        <w:numId w:val="1"/>
      </w:numPr>
      <w:spacing w:after="360" w:line="240" w:lineRule="auto"/>
      <w:outlineLvl w:val="0"/>
      <w:pPrChange w:id="0" w:author="w18361" w:date="2012-08-08T07:47: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8-08T07:47: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E61B3A"/>
    <w:pPr>
      <w:keepLines/>
      <w:numPr>
        <w:ilvl w:val="1"/>
        <w:numId w:val="1"/>
      </w:numPr>
      <w:suppressAutoHyphens/>
      <w:spacing w:line="240" w:lineRule="auto"/>
      <w:outlineLvl w:val="1"/>
      <w:pPrChange w:id="1" w:author="w18361" w:date="2012-08-08T07:47: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8-08T07:47: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E61B3A"/>
    <w:pPr>
      <w:keepNext/>
      <w:keepLines/>
      <w:numPr>
        <w:ilvl w:val="2"/>
        <w:numId w:val="1"/>
      </w:numPr>
      <w:spacing w:before="200"/>
      <w:outlineLvl w:val="2"/>
      <w:pPrChange w:id="2" w:author="w18361" w:date="2012-08-08T07:47: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8-08T07:47: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E61B3A"/>
    <w:pPr>
      <w:keepNext/>
      <w:keepLines/>
      <w:numPr>
        <w:ilvl w:val="3"/>
        <w:numId w:val="1"/>
      </w:numPr>
      <w:spacing w:before="200"/>
      <w:outlineLvl w:val="3"/>
      <w:pPrChange w:id="3" w:author="w18361" w:date="2012-08-08T07:47: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8-08T07:47: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E61B3A"/>
    <w:pPr>
      <w:keepNext/>
      <w:keepLines/>
      <w:numPr>
        <w:ilvl w:val="4"/>
        <w:numId w:val="1"/>
      </w:numPr>
      <w:spacing w:before="200"/>
      <w:outlineLvl w:val="4"/>
      <w:pPrChange w:id="4" w:author="w18361" w:date="2012-08-08T07:47: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8-08T07:47: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E61B3A"/>
    <w:pPr>
      <w:keepNext/>
      <w:keepLines/>
      <w:numPr>
        <w:ilvl w:val="5"/>
        <w:numId w:val="1"/>
      </w:numPr>
      <w:spacing w:before="200"/>
      <w:outlineLvl w:val="5"/>
      <w:pPrChange w:id="5" w:author="w18361" w:date="2012-08-08T07:47: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8-08T07:47: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E61B3A"/>
    <w:pPr>
      <w:keepNext/>
      <w:keepLines/>
      <w:numPr>
        <w:ilvl w:val="6"/>
        <w:numId w:val="1"/>
      </w:numPr>
      <w:spacing w:before="200"/>
      <w:outlineLvl w:val="6"/>
      <w:pPrChange w:id="6" w:author="w18361" w:date="2012-08-08T07:47: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8-08T07:47: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E61B3A"/>
    <w:pPr>
      <w:keepNext/>
      <w:keepLines/>
      <w:numPr>
        <w:ilvl w:val="7"/>
        <w:numId w:val="1"/>
      </w:numPr>
      <w:spacing w:before="200"/>
      <w:outlineLvl w:val="7"/>
      <w:pPrChange w:id="7" w:author="w18361" w:date="2012-08-08T07:47: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8-08T07:47: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E61B3A"/>
    <w:pPr>
      <w:keepNext/>
      <w:keepLines/>
      <w:numPr>
        <w:ilvl w:val="8"/>
        <w:numId w:val="1"/>
      </w:numPr>
      <w:spacing w:before="200"/>
      <w:outlineLvl w:val="8"/>
      <w:pPrChange w:id="8" w:author="w18361" w:date="2012-08-08T07:47: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8-08T07:47: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C1F6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C1F6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C1F6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C1F6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C1F6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C1F6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C1F6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C1F6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C1F6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C1F6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C1F62"/>
    <w:rPr>
      <w:rFonts w:ascii="Arial" w:hAnsi="Arial" w:cs="Arial"/>
      <w:b/>
      <w:sz w:val="30"/>
    </w:rPr>
  </w:style>
  <w:style w:type="paragraph" w:customStyle="1" w:styleId="Overskrift211pkt">
    <w:name w:val="Overskrift 2 + 11 pkt"/>
    <w:basedOn w:val="Normal"/>
    <w:link w:val="Overskrift211pktTegn"/>
    <w:rsid w:val="003C1F6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C1F62"/>
    <w:rPr>
      <w:rFonts w:ascii="Arial" w:hAnsi="Arial" w:cs="Arial"/>
      <w:b/>
    </w:rPr>
  </w:style>
  <w:style w:type="paragraph" w:customStyle="1" w:styleId="Normal11">
    <w:name w:val="Normal + 11"/>
    <w:basedOn w:val="Normal"/>
    <w:link w:val="Normal11Tegn"/>
    <w:rsid w:val="003C1F6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C1F62"/>
    <w:rPr>
      <w:rFonts w:ascii="Times New Roman" w:hAnsi="Times New Roman" w:cs="Times New Roman"/>
    </w:rPr>
  </w:style>
  <w:style w:type="paragraph" w:styleId="Sidehoved">
    <w:name w:val="header"/>
    <w:basedOn w:val="Normal"/>
    <w:link w:val="SidehovedTegn"/>
    <w:uiPriority w:val="99"/>
    <w:semiHidden/>
    <w:unhideWhenUsed/>
    <w:rsid w:val="003C1F62"/>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3C1F62"/>
  </w:style>
  <w:style w:type="paragraph" w:styleId="Sidefod">
    <w:name w:val="footer"/>
    <w:basedOn w:val="Normal"/>
    <w:link w:val="SidefodTegn"/>
    <w:uiPriority w:val="99"/>
    <w:semiHidden/>
    <w:unhideWhenUsed/>
    <w:rsid w:val="003C1F62"/>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3C1F62"/>
  </w:style>
  <w:style w:type="paragraph" w:styleId="Markeringsbobletekst">
    <w:name w:val="Balloon Text"/>
    <w:basedOn w:val="Normal"/>
    <w:link w:val="MarkeringsbobletekstTegn"/>
    <w:uiPriority w:val="99"/>
    <w:semiHidden/>
    <w:unhideWhenUsed/>
    <w:rsid w:val="00E61B3A"/>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61B3A"/>
    <w:rPr>
      <w:rFonts w:ascii="Tahoma" w:hAnsi="Tahoma" w:cs="Tahoma"/>
      <w:sz w:val="16"/>
      <w:szCs w:val="16"/>
    </w:rPr>
  </w:style>
  <w:style w:type="paragraph" w:styleId="Korrektur">
    <w:name w:val="Revision"/>
    <w:hidden/>
    <w:uiPriority w:val="99"/>
    <w:semiHidden/>
    <w:rsid w:val="00E61B3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7C0"/>
    <w:pPr>
      <w:spacing w:after="0"/>
    </w:pPr>
  </w:style>
  <w:style w:type="paragraph" w:styleId="Overskrift1">
    <w:name w:val="heading 1"/>
    <w:basedOn w:val="Normal"/>
    <w:next w:val="Normal"/>
    <w:link w:val="Overskrift1Tegn"/>
    <w:autoRedefine/>
    <w:uiPriority w:val="9"/>
    <w:qFormat/>
    <w:rsid w:val="00E61B3A"/>
    <w:pPr>
      <w:keepLines/>
      <w:numPr>
        <w:numId w:val="1"/>
      </w:numPr>
      <w:spacing w:after="360" w:line="240" w:lineRule="auto"/>
      <w:outlineLvl w:val="0"/>
      <w:pPrChange w:id="9" w:author="w18361" w:date="2012-08-08T07:47: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8-08T07:47: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E61B3A"/>
    <w:pPr>
      <w:keepLines/>
      <w:numPr>
        <w:ilvl w:val="1"/>
        <w:numId w:val="1"/>
      </w:numPr>
      <w:suppressAutoHyphens/>
      <w:spacing w:line="240" w:lineRule="auto"/>
      <w:outlineLvl w:val="1"/>
      <w:pPrChange w:id="10" w:author="w18361" w:date="2012-08-08T07:47: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8-08T07:47: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E61B3A"/>
    <w:pPr>
      <w:keepNext/>
      <w:keepLines/>
      <w:numPr>
        <w:ilvl w:val="2"/>
        <w:numId w:val="1"/>
      </w:numPr>
      <w:spacing w:before="200"/>
      <w:outlineLvl w:val="2"/>
      <w:pPrChange w:id="11" w:author="w18361" w:date="2012-08-08T07:47: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8-08T07:47: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E61B3A"/>
    <w:pPr>
      <w:keepNext/>
      <w:keepLines/>
      <w:numPr>
        <w:ilvl w:val="3"/>
        <w:numId w:val="1"/>
      </w:numPr>
      <w:spacing w:before="200"/>
      <w:outlineLvl w:val="3"/>
      <w:pPrChange w:id="12" w:author="w18361" w:date="2012-08-08T07:47: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8-08T07:47: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E61B3A"/>
    <w:pPr>
      <w:keepNext/>
      <w:keepLines/>
      <w:numPr>
        <w:ilvl w:val="4"/>
        <w:numId w:val="1"/>
      </w:numPr>
      <w:spacing w:before="200"/>
      <w:outlineLvl w:val="4"/>
      <w:pPrChange w:id="13" w:author="w18361" w:date="2012-08-08T07:47: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8-08T07:47: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E61B3A"/>
    <w:pPr>
      <w:keepNext/>
      <w:keepLines/>
      <w:numPr>
        <w:ilvl w:val="5"/>
        <w:numId w:val="1"/>
      </w:numPr>
      <w:spacing w:before="200"/>
      <w:outlineLvl w:val="5"/>
      <w:pPrChange w:id="14" w:author="w18361" w:date="2012-08-08T07:47: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8-08T07:47: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E61B3A"/>
    <w:pPr>
      <w:keepNext/>
      <w:keepLines/>
      <w:numPr>
        <w:ilvl w:val="6"/>
        <w:numId w:val="1"/>
      </w:numPr>
      <w:spacing w:before="200"/>
      <w:outlineLvl w:val="6"/>
      <w:pPrChange w:id="15" w:author="w18361" w:date="2012-08-08T07:47: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8-08T07:47: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E61B3A"/>
    <w:pPr>
      <w:keepNext/>
      <w:keepLines/>
      <w:numPr>
        <w:ilvl w:val="7"/>
        <w:numId w:val="1"/>
      </w:numPr>
      <w:spacing w:before="200"/>
      <w:outlineLvl w:val="7"/>
      <w:pPrChange w:id="16" w:author="w18361" w:date="2012-08-08T07:47: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8-08T07:47: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E61B3A"/>
    <w:pPr>
      <w:keepNext/>
      <w:keepLines/>
      <w:numPr>
        <w:ilvl w:val="8"/>
        <w:numId w:val="1"/>
      </w:numPr>
      <w:spacing w:before="200"/>
      <w:outlineLvl w:val="8"/>
      <w:pPrChange w:id="17" w:author="w18361" w:date="2012-08-08T07:47: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8-08T07:47: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C1F6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C1F6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C1F6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C1F6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C1F6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C1F6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C1F6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C1F6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C1F6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C1F6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C1F62"/>
    <w:rPr>
      <w:rFonts w:ascii="Arial" w:hAnsi="Arial" w:cs="Arial"/>
      <w:b/>
      <w:sz w:val="30"/>
    </w:rPr>
  </w:style>
  <w:style w:type="paragraph" w:customStyle="1" w:styleId="Overskrift211pkt">
    <w:name w:val="Overskrift 2 + 11 pkt"/>
    <w:basedOn w:val="Normal"/>
    <w:link w:val="Overskrift211pktTegn"/>
    <w:rsid w:val="003C1F6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C1F62"/>
    <w:rPr>
      <w:rFonts w:ascii="Arial" w:hAnsi="Arial" w:cs="Arial"/>
      <w:b/>
    </w:rPr>
  </w:style>
  <w:style w:type="paragraph" w:customStyle="1" w:styleId="Normal11">
    <w:name w:val="Normal + 11"/>
    <w:basedOn w:val="Normal"/>
    <w:link w:val="Normal11Tegn"/>
    <w:rsid w:val="003C1F6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C1F62"/>
    <w:rPr>
      <w:rFonts w:ascii="Times New Roman" w:hAnsi="Times New Roman" w:cs="Times New Roman"/>
    </w:rPr>
  </w:style>
  <w:style w:type="paragraph" w:styleId="Sidehoved">
    <w:name w:val="header"/>
    <w:basedOn w:val="Normal"/>
    <w:link w:val="SidehovedTegn"/>
    <w:uiPriority w:val="99"/>
    <w:semiHidden/>
    <w:unhideWhenUsed/>
    <w:rsid w:val="003C1F62"/>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3C1F62"/>
  </w:style>
  <w:style w:type="paragraph" w:styleId="Sidefod">
    <w:name w:val="footer"/>
    <w:basedOn w:val="Normal"/>
    <w:link w:val="SidefodTegn"/>
    <w:uiPriority w:val="99"/>
    <w:semiHidden/>
    <w:unhideWhenUsed/>
    <w:rsid w:val="003C1F62"/>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3C1F62"/>
  </w:style>
  <w:style w:type="paragraph" w:styleId="Markeringsbobletekst">
    <w:name w:val="Balloon Text"/>
    <w:basedOn w:val="Normal"/>
    <w:link w:val="MarkeringsbobletekstTegn"/>
    <w:uiPriority w:val="99"/>
    <w:semiHidden/>
    <w:unhideWhenUsed/>
    <w:rsid w:val="00E61B3A"/>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61B3A"/>
    <w:rPr>
      <w:rFonts w:ascii="Tahoma" w:hAnsi="Tahoma" w:cs="Tahoma"/>
      <w:sz w:val="16"/>
      <w:szCs w:val="16"/>
    </w:rPr>
  </w:style>
  <w:style w:type="paragraph" w:styleId="Korrektur">
    <w:name w:val="Revision"/>
    <w:hidden/>
    <w:uiPriority w:val="99"/>
    <w:semiHidden/>
    <w:rsid w:val="00E61B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A36D4AC-FC44-42FE-B3F1-DF9770E8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1643</Words>
  <Characters>10026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2012-08-08T05:29:00Z</dcterms:created>
  <dcterms:modified xsi:type="dcterms:W3CDTF">2012-08-08T05:47:00Z</dcterms:modified>
</cp:coreProperties>
</file>