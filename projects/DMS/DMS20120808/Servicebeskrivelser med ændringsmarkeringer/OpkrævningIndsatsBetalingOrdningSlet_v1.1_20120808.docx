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9ADE1" w14:textId="77777777" w:rsidR="000120C4" w:rsidRDefault="000120C4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120C4" w14:paraId="2FF3DAA4" w14:textId="77777777" w:rsidTr="000120C4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4ED0810E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20C4" w14:paraId="58ECED52" w14:textId="77777777" w:rsidTr="000120C4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39179647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20C4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0120C4" w14:paraId="0955CB63" w14:textId="77777777" w:rsidTr="000120C4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459403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F01B7F4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FFADF09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64B3C7B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F5BF6D9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619DD90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20C4" w14:paraId="0E859DD9" w14:textId="77777777" w:rsidTr="000120C4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B6841EC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29B5D3F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3F91DE1C" w14:textId="2027C151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9" w:author="w18361" w:date="2012-08-08T07:48:00Z">
              <w:r w:rsidR="002E6FC5">
                <w:rPr>
                  <w:rFonts w:ascii="Arial" w:hAnsi="Arial" w:cs="Arial"/>
                  <w:sz w:val="18"/>
                </w:rPr>
                <w:delText>0</w:delText>
              </w:r>
            </w:del>
            <w:ins w:id="20" w:author="w18361" w:date="2012-08-08T07:48:00Z">
              <w:r>
                <w:rPr>
                  <w:rFonts w:ascii="Arial" w:hAnsi="Arial" w:cs="Arial"/>
                  <w:sz w:val="18"/>
                </w:rPr>
                <w:t>1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A02AC2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3393B8D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452744C2" w14:textId="302FFB3F" w:rsidR="000120C4" w:rsidRPr="000120C4" w:rsidRDefault="002E6FC5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1" w:author="w18361" w:date="2012-08-08T07:48:00Z">
              <w:r>
                <w:rPr>
                  <w:rFonts w:ascii="Arial" w:hAnsi="Arial" w:cs="Arial"/>
                  <w:sz w:val="18"/>
                </w:rPr>
                <w:delText>7-5</w:delText>
              </w:r>
            </w:del>
            <w:ins w:id="22" w:author="w18361" w:date="2012-08-08T07:48:00Z">
              <w:r w:rsidR="000120C4">
                <w:rPr>
                  <w:rFonts w:ascii="Arial" w:hAnsi="Arial" w:cs="Arial"/>
                  <w:sz w:val="18"/>
                </w:rPr>
                <w:t>8-8</w:t>
              </w:r>
            </w:ins>
            <w:r w:rsidR="000120C4">
              <w:rPr>
                <w:rFonts w:ascii="Arial" w:hAnsi="Arial" w:cs="Arial"/>
                <w:sz w:val="18"/>
              </w:rPr>
              <w:t>-2012</w:t>
            </w:r>
          </w:p>
        </w:tc>
      </w:tr>
      <w:tr w:rsidR="000120C4" w14:paraId="5E769314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705395E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20C4" w14:paraId="2ED104A7" w14:textId="77777777" w:rsidTr="000120C4">
        <w:trPr>
          <w:trHeight w:val="283"/>
        </w:trPr>
        <w:tc>
          <w:tcPr>
            <w:tcW w:w="10345" w:type="dxa"/>
            <w:gridSpan w:val="6"/>
            <w:vAlign w:val="center"/>
          </w:tcPr>
          <w:p w14:paraId="05F54E7F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inaktiverer en kundes eksisterende betalingsaftale. Med inaktiveres menes at selve betalingsordningen med samtlige poster inaktiveres. </w:t>
            </w:r>
          </w:p>
        </w:tc>
      </w:tr>
      <w:tr w:rsidR="000120C4" w14:paraId="2189BB10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3AC3C15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20C4" w14:paraId="3688500A" w14:textId="77777777" w:rsidTr="000120C4">
        <w:trPr>
          <w:trHeight w:val="283"/>
        </w:trPr>
        <w:tc>
          <w:tcPr>
            <w:tcW w:w="10345" w:type="dxa"/>
            <w:gridSpan w:val="6"/>
          </w:tcPr>
          <w:p w14:paraId="3BC669EB" w14:textId="77777777" w:rsidR="002E6FC5" w:rsidRDefault="000120C4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3" w:author="w18361" w:date="2012-08-08T07:48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Inaktiverer en betalingsaftale ved at angive entydig identifikation af denne samt en angive en årsag for inaktiveringen.</w:t>
            </w:r>
            <w:del w:id="24" w:author="w18361" w:date="2012-08-08T07:48:00Z">
              <w:r w:rsidR="002E6FC5">
                <w:rPr>
                  <w:rFonts w:ascii="Arial" w:hAnsi="Arial" w:cs="Arial"/>
                  <w:sz w:val="18"/>
                </w:rPr>
                <w:delText xml:space="preserve"> </w:delText>
              </w:r>
            </w:del>
          </w:p>
          <w:p w14:paraId="45DA2188" w14:textId="77777777" w:rsidR="002E6FC5" w:rsidRDefault="002E6FC5" w:rsidP="002E6F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5" w:author="w18361" w:date="2012-08-08T07:48:00Z"/>
                <w:rFonts w:ascii="Arial" w:hAnsi="Arial" w:cs="Arial"/>
                <w:sz w:val="18"/>
              </w:rPr>
            </w:pPr>
          </w:p>
          <w:p w14:paraId="3BDA0897" w14:textId="5C452AFB" w:rsidR="000120C4" w:rsidRPr="000120C4" w:rsidRDefault="002E6FC5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6" w:author="w18361" w:date="2012-08-08T07:48:00Z">
              <w:r>
                <w:rPr>
                  <w:rFonts w:ascii="Arial" w:hAnsi="Arial" w:cs="Arial"/>
                  <w:sz w:val="18"/>
                </w:rPr>
                <w:delText>Overvågning af betaling af rater stoppes og aftalen inaktiveres, herunder frister for betaling af rater, betalingsservice eller indbetalingskort er annulleret.</w:delText>
              </w:r>
            </w:del>
          </w:p>
        </w:tc>
      </w:tr>
      <w:tr w:rsidR="000120C4" w14:paraId="321875DC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673588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20C4" w14:paraId="72310523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6F6E3696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20C4" w14:paraId="36A0653F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D9EF817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0120C4" w14:paraId="55997186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258E207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6E3EC99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14:paraId="50F8A36A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DA200AE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7B0117FB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7401F34A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09DF4882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14:paraId="55ED68FC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14:paraId="0FE16983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20C4" w14:paraId="26C7C9B0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AA4FE96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20C4" w14:paraId="31C0C562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9912EE4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0120C4" w14:paraId="1EBE8909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B61114D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E18280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14:paraId="175845F0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07FCF12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3237B8EF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20C4" w14:paraId="0C17CF0F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E9BDA71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120C4" w14:paraId="2E16E3DA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86F3A29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0120C4" w14:paraId="2D81F618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F2FFB6F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ECDB7FA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2517C5D1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14:paraId="1C0CAE28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0120C4" w14:paraId="1850F3E4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DCACE15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20C4" w14:paraId="31BCC329" w14:textId="77777777" w:rsidTr="000120C4"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14:paraId="74A939D5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ophør af betalingsordning i Use Case "11.01 Afbryd betalingsordning (web)"</w:t>
            </w:r>
          </w:p>
          <w:p w14:paraId="1B1C8F93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3197BDAF" w14:textId="77777777" w:rsidR="000120C4" w:rsidRDefault="000120C4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20C4" w:rsidSect="000120C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554A87C" w14:textId="77777777" w:rsidR="000120C4" w:rsidRDefault="000120C4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120C4" w14:paraId="0170FF17" w14:textId="77777777" w:rsidTr="000120C4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3BD06295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4462B72F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1A1A63BD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120C4" w14:paraId="16AE3CC2" w14:textId="77777777" w:rsidTr="000120C4">
        <w:tc>
          <w:tcPr>
            <w:tcW w:w="3402" w:type="dxa"/>
          </w:tcPr>
          <w:p w14:paraId="66F6B606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21B1E584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0BEB605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6F59B914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601E173F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7D6EA3C6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188DE59B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120C4" w14:paraId="246DAFF2" w14:textId="77777777" w:rsidTr="000120C4">
        <w:tc>
          <w:tcPr>
            <w:tcW w:w="3402" w:type="dxa"/>
          </w:tcPr>
          <w:p w14:paraId="355DA2F6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644191F4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2892EA2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23CED365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0909BA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56B097A8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4FB6EC23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78DC7F7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53D32FC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27D9C8BD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68F6B04F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5AD6A2A3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772A1C2E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2588102A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6FE0F40C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23FF5391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1535A809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467C2A40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120C4" w14:paraId="2CA46115" w14:textId="77777777" w:rsidTr="000120C4">
        <w:tc>
          <w:tcPr>
            <w:tcW w:w="3402" w:type="dxa"/>
          </w:tcPr>
          <w:p w14:paraId="1F039076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14:paraId="66C9C586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5AB8A88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14:paraId="00EE6FFB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564AAB3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14:paraId="0997AF02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14:paraId="1B21A3FD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9CE697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42472C36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Misligeholdt Afbrydt Manuelt</w:t>
            </w:r>
          </w:p>
          <w:p w14:paraId="3F77E91C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Misligeholdt Afbrudt via rykker</w:t>
            </w:r>
          </w:p>
          <w:p w14:paraId="7636BAAC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Fejloprettelse.</w:t>
            </w:r>
          </w:p>
        </w:tc>
      </w:tr>
      <w:tr w:rsidR="000120C4" w14:paraId="14BA2B63" w14:textId="77777777" w:rsidTr="000120C4">
        <w:tc>
          <w:tcPr>
            <w:tcW w:w="3402" w:type="dxa"/>
          </w:tcPr>
          <w:p w14:paraId="392D1B33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14:paraId="127952B0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365F7A3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14:paraId="09DA0FEB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0DA16CD6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14:paraId="04D905A5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0120C4" w14:paraId="29CF9DBE" w14:textId="77777777" w:rsidTr="000120C4">
        <w:tc>
          <w:tcPr>
            <w:tcW w:w="3402" w:type="dxa"/>
          </w:tcPr>
          <w:p w14:paraId="451F4164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5B1C7DA8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6F0D782F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72C8A153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15E1EFE8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17BD4969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53B6087A" w14:textId="77777777" w:rsid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970072A" w14:textId="77777777" w:rsidR="000120C4" w:rsidRPr="000120C4" w:rsidRDefault="000120C4" w:rsidP="000120C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1CE34071" w14:textId="77777777" w:rsidR="00AC07C0" w:rsidRPr="000120C4" w:rsidRDefault="00AC07C0" w:rsidP="000120C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C07C0" w:rsidRPr="000120C4" w:rsidSect="000120C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FFDE4" w14:textId="77777777" w:rsidR="00BD517E" w:rsidRDefault="00BD517E" w:rsidP="000120C4">
      <w:pPr>
        <w:spacing w:line="240" w:lineRule="auto"/>
      </w:pPr>
      <w:r>
        <w:separator/>
      </w:r>
    </w:p>
  </w:endnote>
  <w:endnote w:type="continuationSeparator" w:id="0">
    <w:p w14:paraId="0BB39F8C" w14:textId="77777777" w:rsidR="00BD517E" w:rsidRDefault="00BD517E" w:rsidP="000120C4">
      <w:pPr>
        <w:spacing w:line="240" w:lineRule="auto"/>
      </w:pPr>
      <w:r>
        <w:continuationSeparator/>
      </w:r>
    </w:p>
  </w:endnote>
  <w:endnote w:type="continuationNotice" w:id="1">
    <w:p w14:paraId="6186B994" w14:textId="77777777" w:rsidR="00BD517E" w:rsidRDefault="00BD51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0D84D" w14:textId="77777777" w:rsidR="000120C4" w:rsidRDefault="000120C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E7868" w14:textId="2B4CD34B" w:rsidR="000120C4" w:rsidRPr="000120C4" w:rsidRDefault="000120C4" w:rsidP="000120C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27" w:author="w18361" w:date="2012-08-08T07:48:00Z">
      <w:r w:rsidR="002E6FC5">
        <w:rPr>
          <w:rFonts w:ascii="Arial" w:hAnsi="Arial" w:cs="Arial"/>
          <w:noProof/>
          <w:sz w:val="16"/>
        </w:rPr>
        <w:delText>10. maj</w:delText>
      </w:r>
    </w:del>
    <w:ins w:id="28" w:author="w18361" w:date="2012-08-08T07:48:00Z">
      <w:r>
        <w:rPr>
          <w:rFonts w:ascii="Arial" w:hAnsi="Arial" w:cs="Arial"/>
          <w:noProof/>
          <w:sz w:val="16"/>
        </w:rPr>
        <w:t>8. august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930EB9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BD517E">
      <w:fldChar w:fldCharType="begin"/>
    </w:r>
    <w:r w:rsidR="00BD517E">
      <w:instrText xml:space="preserve"> NUMPAGES  \* MERGEFORMAT </w:instrText>
    </w:r>
    <w:r w:rsidR="00BD517E">
      <w:fldChar w:fldCharType="separate"/>
    </w:r>
    <w:r w:rsidR="00930EB9" w:rsidRPr="00930EB9">
      <w:rPr>
        <w:rFonts w:ascii="Arial" w:hAnsi="Arial" w:cs="Arial"/>
        <w:noProof/>
        <w:sz w:val="16"/>
      </w:rPr>
      <w:t>2</w:t>
    </w:r>
    <w:r w:rsidR="00BD517E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A44AE" w14:textId="77777777" w:rsidR="000120C4" w:rsidRDefault="000120C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F79CC" w14:textId="77777777" w:rsidR="00BD517E" w:rsidRDefault="00BD517E" w:rsidP="000120C4">
      <w:pPr>
        <w:spacing w:line="240" w:lineRule="auto"/>
      </w:pPr>
      <w:r>
        <w:separator/>
      </w:r>
    </w:p>
  </w:footnote>
  <w:footnote w:type="continuationSeparator" w:id="0">
    <w:p w14:paraId="7F5DDB93" w14:textId="77777777" w:rsidR="00BD517E" w:rsidRDefault="00BD517E" w:rsidP="000120C4">
      <w:pPr>
        <w:spacing w:line="240" w:lineRule="auto"/>
      </w:pPr>
      <w:r>
        <w:continuationSeparator/>
      </w:r>
    </w:p>
  </w:footnote>
  <w:footnote w:type="continuationNotice" w:id="1">
    <w:p w14:paraId="595BD4A9" w14:textId="77777777" w:rsidR="00BD517E" w:rsidRDefault="00BD517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BEE4A" w14:textId="77777777" w:rsidR="000120C4" w:rsidRDefault="000120C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F04B4" w14:textId="77777777" w:rsidR="000120C4" w:rsidRPr="000120C4" w:rsidRDefault="000120C4" w:rsidP="000120C4">
    <w:pPr>
      <w:pStyle w:val="Sidehoved"/>
      <w:jc w:val="center"/>
      <w:rPr>
        <w:rFonts w:ascii="Arial" w:hAnsi="Arial" w:cs="Arial"/>
      </w:rPr>
    </w:pPr>
    <w:r w:rsidRPr="000120C4">
      <w:rPr>
        <w:rFonts w:ascii="Arial" w:hAnsi="Arial" w:cs="Arial"/>
      </w:rPr>
      <w:t>Servicebeskrivelse</w:t>
    </w:r>
  </w:p>
  <w:p w14:paraId="58145012" w14:textId="77777777" w:rsidR="000120C4" w:rsidRPr="000120C4" w:rsidRDefault="000120C4" w:rsidP="000120C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57F3D" w14:textId="77777777" w:rsidR="000120C4" w:rsidRDefault="000120C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C55F9" w14:textId="77777777" w:rsidR="000120C4" w:rsidRDefault="000120C4" w:rsidP="000120C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367B1497" w14:textId="77777777" w:rsidR="000120C4" w:rsidRPr="000120C4" w:rsidRDefault="000120C4" w:rsidP="000120C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0012A"/>
    <w:multiLevelType w:val="multilevel"/>
    <w:tmpl w:val="0EA427F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481E5917"/>
    <w:multiLevelType w:val="multilevel"/>
    <w:tmpl w:val="B2E0B6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0120C4"/>
    <w:rsid w:val="000120C4"/>
    <w:rsid w:val="001D2DD6"/>
    <w:rsid w:val="002E6FC5"/>
    <w:rsid w:val="008D7A2E"/>
    <w:rsid w:val="00930EB9"/>
    <w:rsid w:val="00AC07C0"/>
    <w:rsid w:val="00B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0EB9"/>
    <w:pPr>
      <w:keepLines/>
      <w:numPr>
        <w:numId w:val="1"/>
      </w:numPr>
      <w:spacing w:after="360" w:line="240" w:lineRule="auto"/>
      <w:outlineLvl w:val="0"/>
      <w:pPrChange w:id="0" w:author="w18361" w:date="2012-08-08T07:48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8-08T07:48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0EB9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8-08T07:48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8-08T07:48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0EB9"/>
    <w:pPr>
      <w:keepNext/>
      <w:keepLines/>
      <w:numPr>
        <w:ilvl w:val="2"/>
        <w:numId w:val="1"/>
      </w:numPr>
      <w:spacing w:before="200"/>
      <w:outlineLvl w:val="2"/>
      <w:pPrChange w:id="2" w:author="w18361" w:date="2012-08-08T07:48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8-08T07:48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0EB9"/>
    <w:pPr>
      <w:keepNext/>
      <w:keepLines/>
      <w:numPr>
        <w:ilvl w:val="3"/>
        <w:numId w:val="1"/>
      </w:numPr>
      <w:spacing w:before="200"/>
      <w:outlineLvl w:val="3"/>
      <w:pPrChange w:id="3" w:author="w18361" w:date="2012-08-08T07:48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8-08T07:48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0EB9"/>
    <w:pPr>
      <w:keepNext/>
      <w:keepLines/>
      <w:numPr>
        <w:ilvl w:val="4"/>
        <w:numId w:val="1"/>
      </w:numPr>
      <w:spacing w:before="200"/>
      <w:outlineLvl w:val="4"/>
      <w:pPrChange w:id="4" w:author="w18361" w:date="2012-08-08T07:48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8-08T07:48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0EB9"/>
    <w:pPr>
      <w:keepNext/>
      <w:keepLines/>
      <w:numPr>
        <w:ilvl w:val="5"/>
        <w:numId w:val="1"/>
      </w:numPr>
      <w:spacing w:before="200"/>
      <w:outlineLvl w:val="5"/>
      <w:pPrChange w:id="5" w:author="w18361" w:date="2012-08-08T07:48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8-08T07:48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0EB9"/>
    <w:pPr>
      <w:keepNext/>
      <w:keepLines/>
      <w:numPr>
        <w:ilvl w:val="6"/>
        <w:numId w:val="1"/>
      </w:numPr>
      <w:spacing w:before="200"/>
      <w:outlineLvl w:val="6"/>
      <w:pPrChange w:id="6" w:author="w18361" w:date="2012-08-08T07:48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0EB9"/>
    <w:pPr>
      <w:keepNext/>
      <w:keepLines/>
      <w:numPr>
        <w:ilvl w:val="7"/>
        <w:numId w:val="1"/>
      </w:numPr>
      <w:spacing w:before="200"/>
      <w:outlineLvl w:val="7"/>
      <w:pPrChange w:id="7" w:author="w18361" w:date="2012-08-08T07:48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8-08T07:48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0EB9"/>
    <w:pPr>
      <w:keepNext/>
      <w:keepLines/>
      <w:numPr>
        <w:ilvl w:val="8"/>
        <w:numId w:val="1"/>
      </w:numPr>
      <w:spacing w:before="200"/>
      <w:outlineLvl w:val="8"/>
      <w:pPrChange w:id="8" w:author="w18361" w:date="2012-08-08T07:48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20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20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20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20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20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20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20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20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20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20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20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20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20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20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20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120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120C4"/>
  </w:style>
  <w:style w:type="paragraph" w:styleId="Sidefod">
    <w:name w:val="footer"/>
    <w:basedOn w:val="Normal"/>
    <w:link w:val="SidefodTegn"/>
    <w:uiPriority w:val="99"/>
    <w:semiHidden/>
    <w:unhideWhenUsed/>
    <w:rsid w:val="000120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120C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30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30EB9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930E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7C0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30EB9"/>
    <w:pPr>
      <w:keepLines/>
      <w:numPr>
        <w:numId w:val="1"/>
      </w:numPr>
      <w:spacing w:after="360" w:line="240" w:lineRule="auto"/>
      <w:outlineLvl w:val="0"/>
      <w:pPrChange w:id="9" w:author="w18361" w:date="2012-08-08T07:48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8-08T07:48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30EB9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8-08T07:48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8-08T07:48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30EB9"/>
    <w:pPr>
      <w:keepNext/>
      <w:keepLines/>
      <w:numPr>
        <w:ilvl w:val="2"/>
        <w:numId w:val="1"/>
      </w:numPr>
      <w:spacing w:before="200"/>
      <w:outlineLvl w:val="2"/>
      <w:pPrChange w:id="11" w:author="w18361" w:date="2012-08-08T07:48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8-08T07:48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30EB9"/>
    <w:pPr>
      <w:keepNext/>
      <w:keepLines/>
      <w:numPr>
        <w:ilvl w:val="3"/>
        <w:numId w:val="1"/>
      </w:numPr>
      <w:spacing w:before="200"/>
      <w:outlineLvl w:val="3"/>
      <w:pPrChange w:id="12" w:author="w18361" w:date="2012-08-08T07:48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8-08T07:48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30EB9"/>
    <w:pPr>
      <w:keepNext/>
      <w:keepLines/>
      <w:numPr>
        <w:ilvl w:val="4"/>
        <w:numId w:val="1"/>
      </w:numPr>
      <w:spacing w:before="200"/>
      <w:outlineLvl w:val="4"/>
      <w:pPrChange w:id="13" w:author="w18361" w:date="2012-08-08T07:48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8-08T07:48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30EB9"/>
    <w:pPr>
      <w:keepNext/>
      <w:keepLines/>
      <w:numPr>
        <w:ilvl w:val="5"/>
        <w:numId w:val="1"/>
      </w:numPr>
      <w:spacing w:before="200"/>
      <w:outlineLvl w:val="5"/>
      <w:pPrChange w:id="14" w:author="w18361" w:date="2012-08-08T07:48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8-08T07:48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30EB9"/>
    <w:pPr>
      <w:keepNext/>
      <w:keepLines/>
      <w:numPr>
        <w:ilvl w:val="6"/>
        <w:numId w:val="1"/>
      </w:numPr>
      <w:spacing w:before="200"/>
      <w:outlineLvl w:val="6"/>
      <w:pPrChange w:id="15" w:author="w18361" w:date="2012-08-08T07:48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30EB9"/>
    <w:pPr>
      <w:keepNext/>
      <w:keepLines/>
      <w:numPr>
        <w:ilvl w:val="7"/>
        <w:numId w:val="1"/>
      </w:numPr>
      <w:spacing w:before="200"/>
      <w:outlineLvl w:val="7"/>
      <w:pPrChange w:id="16" w:author="w18361" w:date="2012-08-08T07:48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8-08T07:48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30EB9"/>
    <w:pPr>
      <w:keepNext/>
      <w:keepLines/>
      <w:numPr>
        <w:ilvl w:val="8"/>
        <w:numId w:val="1"/>
      </w:numPr>
      <w:spacing w:before="200"/>
      <w:outlineLvl w:val="8"/>
      <w:pPrChange w:id="17" w:author="w18361" w:date="2012-08-08T07:48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8-08T07:48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20C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20C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20C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20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20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20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20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20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20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20C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20C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20C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20C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20C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20C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0120C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0120C4"/>
  </w:style>
  <w:style w:type="paragraph" w:styleId="Sidefod">
    <w:name w:val="footer"/>
    <w:basedOn w:val="Normal"/>
    <w:link w:val="SidefodTegn"/>
    <w:uiPriority w:val="99"/>
    <w:semiHidden/>
    <w:unhideWhenUsed/>
    <w:rsid w:val="000120C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0120C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30E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30EB9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930E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CB3DD82-5F17-44E5-9FF0-80BD3183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2226</Characters>
  <Application>Microsoft Office Word</Application>
  <DocSecurity>0</DocSecurity>
  <Lines>18</Lines>
  <Paragraphs>5</Paragraphs>
  <ScaleCrop>false</ScaleCrop>
  <Company>SKAT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2012-08-08T05:29:00Z</dcterms:created>
  <dcterms:modified xsi:type="dcterms:W3CDTF">2012-08-08T05:48:00Z</dcterms:modified>
</cp:coreProperties>
</file>