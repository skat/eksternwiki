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11D78" w14:textId="77777777" w:rsidR="00F32C92" w:rsidRDefault="00F32C92" w:rsidP="00F32C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32C92" w14:paraId="050EBE53" w14:textId="77777777" w:rsidTr="00F32C92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40046E78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2C92" w14:paraId="4B51D729" w14:textId="77777777" w:rsidTr="00F32C92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21A829A1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2C92">
              <w:rPr>
                <w:rFonts w:ascii="Arial" w:hAnsi="Arial" w:cs="Arial"/>
                <w:b/>
                <w:sz w:val="30"/>
              </w:rPr>
              <w:t>OpkrævningRenteTilskriv</w:t>
            </w:r>
          </w:p>
        </w:tc>
      </w:tr>
      <w:tr w:rsidR="00F32C92" w14:paraId="73E5CAAD" w14:textId="77777777" w:rsidTr="00F32C92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DB81949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AAED3BF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FFE1223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10ABB0F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3B6E8F9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B14469E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2C92" w14:paraId="1979DBFB" w14:textId="77777777" w:rsidTr="00F32C92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19D404A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18B830E0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6D37BA9E" w14:textId="30B77694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9" w:author="w18361" w:date="2012-08-08T07:48:00Z">
              <w:r w:rsidR="000173A1">
                <w:rPr>
                  <w:rFonts w:ascii="Arial" w:hAnsi="Arial" w:cs="Arial"/>
                  <w:sz w:val="18"/>
                </w:rPr>
                <w:delText>0</w:delText>
              </w:r>
            </w:del>
            <w:ins w:id="20" w:author="w18361" w:date="2012-08-08T07:48:00Z">
              <w:r>
                <w:rPr>
                  <w:rFonts w:ascii="Arial" w:hAnsi="Arial" w:cs="Arial"/>
                  <w:sz w:val="18"/>
                </w:rPr>
                <w:t>1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0DFF36EA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12EA57B2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43331357" w14:textId="094CC683" w:rsidR="00F32C92" w:rsidRPr="00F32C92" w:rsidRDefault="000173A1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1" w:author="w18361" w:date="2012-08-08T07:48:00Z">
              <w:r>
                <w:rPr>
                  <w:rFonts w:ascii="Arial" w:hAnsi="Arial" w:cs="Arial"/>
                  <w:sz w:val="18"/>
                </w:rPr>
                <w:delText>30-4</w:delText>
              </w:r>
            </w:del>
            <w:ins w:id="22" w:author="w18361" w:date="2012-08-08T07:48:00Z">
              <w:r w:rsidR="00F32C92">
                <w:rPr>
                  <w:rFonts w:ascii="Arial" w:hAnsi="Arial" w:cs="Arial"/>
                  <w:sz w:val="18"/>
                </w:rPr>
                <w:t>8-8</w:t>
              </w:r>
            </w:ins>
            <w:r w:rsidR="00F32C92">
              <w:rPr>
                <w:rFonts w:ascii="Arial" w:hAnsi="Arial" w:cs="Arial"/>
                <w:sz w:val="18"/>
              </w:rPr>
              <w:t>-2012</w:t>
            </w:r>
          </w:p>
        </w:tc>
      </w:tr>
      <w:tr w:rsidR="00F32C92" w14:paraId="525574CC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2F8EAD2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2C92" w14:paraId="337E2FFC" w14:textId="77777777" w:rsidTr="00F32C92">
        <w:trPr>
          <w:trHeight w:val="283"/>
        </w:trPr>
        <w:tc>
          <w:tcPr>
            <w:tcW w:w="10345" w:type="dxa"/>
            <w:gridSpan w:val="6"/>
            <w:vAlign w:val="center"/>
          </w:tcPr>
          <w:p w14:paraId="336E8F5A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simulerer eller tilskriver en renteberegning. </w:t>
            </w:r>
          </w:p>
        </w:tc>
      </w:tr>
      <w:tr w:rsidR="00F32C92" w14:paraId="26B261BA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B03AA8C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2C92" w14:paraId="5E9986A8" w14:textId="77777777" w:rsidTr="00F32C92">
        <w:trPr>
          <w:trHeight w:val="283"/>
        </w:trPr>
        <w:tc>
          <w:tcPr>
            <w:tcW w:w="10345" w:type="dxa"/>
            <w:gridSpan w:val="6"/>
          </w:tcPr>
          <w:p w14:paraId="245BDE22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leveres fordringer i input beregnes renten for hele kontoen.</w:t>
            </w:r>
          </w:p>
          <w:p w14:paraId="736595B7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beregner eller beregner og tilskriver Rente afhængig af Simulermarkering.</w:t>
            </w:r>
          </w:p>
          <w:p w14:paraId="1B2D85BE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det samlede tilskrevne eller simulerede rentebeløb i output.  </w:t>
            </w:r>
          </w:p>
          <w:p w14:paraId="3C709208" w14:textId="7A3799F2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tilskrives vil den beregnede rente blive tilskrevet med SRB </w:t>
            </w:r>
            <w:del w:id="23" w:author="w18361" w:date="2012-08-08T07:48:00Z">
              <w:r w:rsidR="000173A1">
                <w:rPr>
                  <w:rFonts w:ascii="Arial" w:hAnsi="Arial" w:cs="Arial"/>
                  <w:sz w:val="18"/>
                </w:rPr>
                <w:delText>og rentedato pr den</w:delText>
              </w:r>
            </w:del>
            <w:ins w:id="24" w:author="w18361" w:date="2012-08-08T07:48:00Z">
              <w:r>
                <w:rPr>
                  <w:rFonts w:ascii="Arial" w:hAnsi="Arial" w:cs="Arial"/>
                  <w:sz w:val="18"/>
                </w:rPr>
                <w:t xml:space="preserve"> = dags</w:t>
              </w:r>
            </w:ins>
            <w:r>
              <w:rPr>
                <w:rFonts w:ascii="Arial" w:hAnsi="Arial" w:cs="Arial"/>
                <w:sz w:val="18"/>
              </w:rPr>
              <w:t xml:space="preserve"> dato</w:t>
            </w:r>
            <w:ins w:id="25" w:author="w18361" w:date="2012-08-08T07:48:00Z">
              <w:r>
                <w:rPr>
                  <w:rFonts w:ascii="Arial" w:hAnsi="Arial" w:cs="Arial"/>
                  <w:sz w:val="18"/>
                </w:rPr>
                <w:t>, uanset datoen, som</w:t>
              </w:r>
            </w:ins>
            <w:r>
              <w:rPr>
                <w:rFonts w:ascii="Arial" w:hAnsi="Arial" w:cs="Arial"/>
                <w:sz w:val="18"/>
              </w:rPr>
              <w:t xml:space="preserve"> renten er beregnet frem til.</w:t>
            </w:r>
            <w:del w:id="26" w:author="w18361" w:date="2012-08-08T07:48:00Z">
              <w:r w:rsidR="000173A1">
                <w:rPr>
                  <w:rFonts w:ascii="Arial" w:hAnsi="Arial" w:cs="Arial"/>
                  <w:sz w:val="18"/>
                </w:rPr>
                <w:delText xml:space="preserve"> </w:delText>
              </w:r>
            </w:del>
          </w:p>
          <w:p w14:paraId="459F05BD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OpkrævningFordringRenteDato er &lt; seneste ordinære renteberegningsdato, afviser service.</w:t>
            </w:r>
          </w:p>
          <w:p w14:paraId="00ABEC6B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 og rentesats udledes fra konto og rentetabel.</w:t>
            </w:r>
          </w:p>
        </w:tc>
      </w:tr>
      <w:tr w:rsidR="00F32C92" w14:paraId="381DCC56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2CFC74E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32C92" w14:paraId="44C1D76A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A34C047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Ja: </w:t>
            </w:r>
          </w:p>
          <w:p w14:paraId="04C1571D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ikke fysisk skal tilskrives kundens konto, men kun simuleres renteberegning.  </w:t>
            </w:r>
          </w:p>
          <w:p w14:paraId="0837958E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7712DE5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Nej:  </w:t>
            </w:r>
          </w:p>
          <w:p w14:paraId="2BFA84B5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fysisk skal tilskrives kundens konto den beregnede rente.</w:t>
            </w:r>
          </w:p>
        </w:tc>
      </w:tr>
      <w:tr w:rsidR="00F32C92" w14:paraId="397EE195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B71D82B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2C92" w14:paraId="5E466A91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3A0E38D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2C92" w14:paraId="33C88E5F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E732E6B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OpkrævningRenteTilskriv_I</w:t>
            </w:r>
          </w:p>
        </w:tc>
      </w:tr>
      <w:tr w:rsidR="00F32C92" w14:paraId="1ABF8C3A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00AA1A3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E7BCDD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OpkrævningRenteTilskrivInput *</w:t>
            </w:r>
          </w:p>
          <w:p w14:paraId="2F452B2D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B961C5E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18CAEC69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3BDC3CB4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0B11A6F3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SimulerMarkering</w:t>
            </w:r>
          </w:p>
          <w:p w14:paraId="3F3E7EC9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OpkrævningRenteTilDato</w:t>
            </w:r>
          </w:p>
          <w:p w14:paraId="5B92BBE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FordringListe*</w:t>
            </w:r>
          </w:p>
          <w:p w14:paraId="2740B4A4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785EB1D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63DA9DFD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4EBD4FE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14:paraId="7656E531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EA38F98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3C8B1BA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255721FC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32C92" w14:paraId="0020AE46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1735214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2C92" w14:paraId="6F002DC8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0CA6137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OpkrævningRenteTilskriv_O</w:t>
            </w:r>
          </w:p>
        </w:tc>
      </w:tr>
      <w:tr w:rsidR="00F32C92" w14:paraId="11E6EE73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4E93FB6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3E1D2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OpkrævningRenteTilskrivOutput *</w:t>
            </w:r>
          </w:p>
          <w:p w14:paraId="70F2557C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BC665D8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253DC33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OpkrævningKontoRenteBeløb</w:t>
            </w:r>
          </w:p>
          <w:p w14:paraId="4D780F11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32C92" w14:paraId="02F331C0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3565B23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32C92" w14:paraId="094CB281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6C832AB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OpkrævningRenteTilskriv_FejlId</w:t>
            </w:r>
          </w:p>
        </w:tc>
      </w:tr>
      <w:tr w:rsidR="00F32C92" w14:paraId="12058872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E68A3F4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669E1B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4ECC632D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32C92" w14:paraId="16F72F68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95041BF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32C92" w14:paraId="3CF1AD8C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3E2555E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32C92" w14:paraId="11C5152B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E9BA8C1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input parametrene:</w:t>
            </w:r>
          </w:p>
          <w:p w14:paraId="54A5C63C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Renteregel og rentesats udledes fra FordringTypeNavn.</w:t>
            </w:r>
          </w:p>
          <w:p w14:paraId="76B2C8A1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-Medsendes flere fordringer, beregnes der renter for dem alle. Resultatet af beregningen er dermed den endelige sum.</w:t>
            </w:r>
          </w:p>
          <w:p w14:paraId="43C7CAB7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B89C7B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F57F7E5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CCDE488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output parametrene:</w:t>
            </w:r>
          </w:p>
        </w:tc>
      </w:tr>
      <w:tr w:rsidR="00F32C92" w14:paraId="688AB5B3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0C9CB57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32C92" w14:paraId="7F253B7F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14:paraId="2C697FDA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 rente i Use Case "16.01 Beregn rente (web)"</w:t>
            </w:r>
          </w:p>
          <w:p w14:paraId="665A9048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5DFBF0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at beregne i Use Case "16.01 Beregn rente (web)"</w:t>
            </w:r>
          </w:p>
          <w:p w14:paraId="1F97019A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C92" w14:paraId="0B2D4800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2686D13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32C92" w14:paraId="551E865D" w14:textId="77777777" w:rsidTr="00F32C9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32FD029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Tilskrivning af renten vil medføre oprettelse af en ny fordring (af typen rente).</w:t>
            </w:r>
          </w:p>
          <w:p w14:paraId="3C519C85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EE7C2D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lave en "test-beregning" for en hel konto, hvorfor flere fordringID kan medsendes til en samlet beregning.</w:t>
            </w:r>
          </w:p>
        </w:tc>
      </w:tr>
    </w:tbl>
    <w:p w14:paraId="0F158A96" w14:textId="77777777" w:rsidR="00F32C92" w:rsidRDefault="00F32C92" w:rsidP="00F32C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2C92" w:rsidSect="00F32C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8724614" w14:textId="77777777" w:rsidR="00F32C92" w:rsidRDefault="00F32C92" w:rsidP="00F32C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32C92" w14:paraId="13E55376" w14:textId="77777777" w:rsidTr="00F32C92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62F73FD6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4258D506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64F130AD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32C92" w14:paraId="35DF5B7B" w14:textId="77777777" w:rsidTr="00F32C92">
        <w:tc>
          <w:tcPr>
            <w:tcW w:w="3402" w:type="dxa"/>
          </w:tcPr>
          <w:p w14:paraId="5FBF9DF2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551B4313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1E91AE7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36B9D215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1BD3205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22349ABF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57215C50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32C92" w14:paraId="25E14E8C" w14:textId="77777777" w:rsidTr="00F32C92">
        <w:tc>
          <w:tcPr>
            <w:tcW w:w="3402" w:type="dxa"/>
          </w:tcPr>
          <w:p w14:paraId="54C53F2C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2E154B62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1F9C4A0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14:paraId="65F8CF51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536422E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5D958A78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4CEDFA6E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0AD29D2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E2A51A6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688B50E0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43AAA014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03CBFF07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44036844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51C3BF6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5D93F125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0F9700E5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2F0A0C9C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2F929816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32C92" w14:paraId="38B1156A" w14:textId="77777777" w:rsidTr="00F32C92">
        <w:tc>
          <w:tcPr>
            <w:tcW w:w="3402" w:type="dxa"/>
          </w:tcPr>
          <w:p w14:paraId="4F8F206F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14:paraId="40DC186B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6A18F65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14:paraId="0F06FD52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A30EE49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14:paraId="62322289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14:paraId="3863CE91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7F8609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14:paraId="3E9FACB2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EB108F3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2C92" w14:paraId="08388449" w14:textId="77777777" w:rsidTr="00F32C92">
        <w:tc>
          <w:tcPr>
            <w:tcW w:w="3402" w:type="dxa"/>
          </w:tcPr>
          <w:p w14:paraId="7C8F53C1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OpkrævningKontoRenteBeløb</w:t>
            </w:r>
          </w:p>
        </w:tc>
        <w:tc>
          <w:tcPr>
            <w:tcW w:w="1701" w:type="dxa"/>
          </w:tcPr>
          <w:p w14:paraId="218D018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9819AC0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14:paraId="3C1A7C63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F22A420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4EFF4860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3288622B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for saldoen på kontoen, beregnet med den aktuelle rentesats.</w:t>
            </w:r>
          </w:p>
          <w:p w14:paraId="352AD68D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775AB46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Debitrenter på fordringer tilskrives ikke her, men tilskrives fordringen og oprettes selv som en fordring knyttet til den oprindelige fordring.</w:t>
            </w:r>
          </w:p>
        </w:tc>
      </w:tr>
      <w:tr w:rsidR="00F32C92" w14:paraId="02303A04" w14:textId="77777777" w:rsidTr="00F32C92">
        <w:tc>
          <w:tcPr>
            <w:tcW w:w="3402" w:type="dxa"/>
          </w:tcPr>
          <w:p w14:paraId="7B378E8D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OpkrævningRenteTilDato</w:t>
            </w:r>
          </w:p>
        </w:tc>
        <w:tc>
          <w:tcPr>
            <w:tcW w:w="1701" w:type="dxa"/>
          </w:tcPr>
          <w:p w14:paraId="1D64B39B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B4B08DE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89FF208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B14FE63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14:paraId="2F7001DE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047CAF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rente regnes frem til.</w:t>
            </w:r>
          </w:p>
        </w:tc>
      </w:tr>
      <w:tr w:rsidR="00F32C92" w14:paraId="1BE6BDC7" w14:textId="77777777" w:rsidTr="00F32C92">
        <w:tc>
          <w:tcPr>
            <w:tcW w:w="3402" w:type="dxa"/>
          </w:tcPr>
          <w:p w14:paraId="0F2E6946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0289504B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8D9F7A7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0CFEBA88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2346BD5D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6BDB56F9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58A48584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AA30AEB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F32C92" w14:paraId="30CC4D94" w14:textId="77777777" w:rsidTr="00F32C92">
        <w:tc>
          <w:tcPr>
            <w:tcW w:w="3402" w:type="dxa"/>
          </w:tcPr>
          <w:p w14:paraId="7E0B3E0D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SimulerMarkering</w:t>
            </w:r>
          </w:p>
        </w:tc>
        <w:tc>
          <w:tcPr>
            <w:tcW w:w="1701" w:type="dxa"/>
          </w:tcPr>
          <w:p w14:paraId="105872DC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C3B183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14:paraId="721DF6CF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02925FC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14:paraId="44723E5F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CFA8DD" w14:textId="77777777" w:rsid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14:paraId="528E1BC6" w14:textId="77777777" w:rsidR="00F32C92" w:rsidRPr="00F32C92" w:rsidRDefault="00F32C92" w:rsidP="00F32C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14:paraId="28C8E7A8" w14:textId="77777777" w:rsidR="00AC07C0" w:rsidRPr="00F32C92" w:rsidRDefault="00AC07C0" w:rsidP="00F32C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C07C0" w:rsidRPr="00F32C92" w:rsidSect="00F32C9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47A7F" w14:textId="77777777" w:rsidR="00B402FF" w:rsidRDefault="00B402FF" w:rsidP="00F32C92">
      <w:pPr>
        <w:spacing w:line="240" w:lineRule="auto"/>
      </w:pPr>
      <w:r>
        <w:separator/>
      </w:r>
    </w:p>
  </w:endnote>
  <w:endnote w:type="continuationSeparator" w:id="0">
    <w:p w14:paraId="75E35032" w14:textId="77777777" w:rsidR="00B402FF" w:rsidRDefault="00B402FF" w:rsidP="00F32C92">
      <w:pPr>
        <w:spacing w:line="240" w:lineRule="auto"/>
      </w:pPr>
      <w:r>
        <w:continuationSeparator/>
      </w:r>
    </w:p>
  </w:endnote>
  <w:endnote w:type="continuationNotice" w:id="1">
    <w:p w14:paraId="0B1B7CBC" w14:textId="77777777" w:rsidR="00B402FF" w:rsidRDefault="00B402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B13F3" w14:textId="77777777" w:rsidR="00F32C92" w:rsidRDefault="00F32C9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3033A" w14:textId="6C90C560" w:rsidR="00F32C92" w:rsidRPr="00F32C92" w:rsidRDefault="00F32C92" w:rsidP="00F32C9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7" w:author="w18361" w:date="2012-08-08T07:48:00Z">
      <w:r w:rsidR="000173A1">
        <w:rPr>
          <w:rFonts w:ascii="Arial" w:hAnsi="Arial" w:cs="Arial"/>
          <w:noProof/>
          <w:sz w:val="16"/>
        </w:rPr>
        <w:delText>10. maj</w:delText>
      </w:r>
    </w:del>
    <w:ins w:id="28" w:author="w18361" w:date="2012-08-08T07:48:00Z">
      <w:r>
        <w:rPr>
          <w:rFonts w:ascii="Arial" w:hAnsi="Arial" w:cs="Arial"/>
          <w:noProof/>
          <w:sz w:val="16"/>
        </w:rPr>
        <w:t>8. august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D665E0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B402FF">
      <w:fldChar w:fldCharType="begin"/>
    </w:r>
    <w:r w:rsidR="00B402FF">
      <w:instrText xml:space="preserve"> NUMPAGES  \* MERGEFORMAT </w:instrText>
    </w:r>
    <w:r w:rsidR="00B402FF">
      <w:fldChar w:fldCharType="separate"/>
    </w:r>
    <w:r w:rsidR="00D665E0" w:rsidRPr="00D665E0">
      <w:rPr>
        <w:rFonts w:ascii="Arial" w:hAnsi="Arial" w:cs="Arial"/>
        <w:noProof/>
        <w:sz w:val="16"/>
      </w:rPr>
      <w:t>3</w:t>
    </w:r>
    <w:r w:rsidR="00B402FF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597E3" w14:textId="77777777" w:rsidR="00F32C92" w:rsidRDefault="00F32C9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0093D" w14:textId="77777777" w:rsidR="00B402FF" w:rsidRDefault="00B402FF" w:rsidP="00F32C92">
      <w:pPr>
        <w:spacing w:line="240" w:lineRule="auto"/>
      </w:pPr>
      <w:r>
        <w:separator/>
      </w:r>
    </w:p>
  </w:footnote>
  <w:footnote w:type="continuationSeparator" w:id="0">
    <w:p w14:paraId="0D6DCD97" w14:textId="77777777" w:rsidR="00B402FF" w:rsidRDefault="00B402FF" w:rsidP="00F32C92">
      <w:pPr>
        <w:spacing w:line="240" w:lineRule="auto"/>
      </w:pPr>
      <w:r>
        <w:continuationSeparator/>
      </w:r>
    </w:p>
  </w:footnote>
  <w:footnote w:type="continuationNotice" w:id="1">
    <w:p w14:paraId="434F4F0D" w14:textId="77777777" w:rsidR="00B402FF" w:rsidRDefault="00B402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BD70C" w14:textId="77777777" w:rsidR="00F32C92" w:rsidRDefault="00F32C9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0031C" w14:textId="77777777" w:rsidR="00F32C92" w:rsidRPr="00F32C92" w:rsidRDefault="00F32C92" w:rsidP="00F32C92">
    <w:pPr>
      <w:pStyle w:val="Sidehoved"/>
      <w:jc w:val="center"/>
      <w:rPr>
        <w:rFonts w:ascii="Arial" w:hAnsi="Arial" w:cs="Arial"/>
      </w:rPr>
    </w:pPr>
    <w:r w:rsidRPr="00F32C92">
      <w:rPr>
        <w:rFonts w:ascii="Arial" w:hAnsi="Arial" w:cs="Arial"/>
      </w:rPr>
      <w:t>Servicebeskrivelse</w:t>
    </w:r>
  </w:p>
  <w:p w14:paraId="1554045E" w14:textId="77777777" w:rsidR="00F32C92" w:rsidRPr="00F32C92" w:rsidRDefault="00F32C92" w:rsidP="00F32C9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4E472" w14:textId="77777777" w:rsidR="00F32C92" w:rsidRDefault="00F32C9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123EC" w14:textId="77777777" w:rsidR="00F32C92" w:rsidRDefault="00F32C92" w:rsidP="00F32C9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058C03EF" w14:textId="77777777" w:rsidR="00F32C92" w:rsidRPr="00F32C92" w:rsidRDefault="00F32C92" w:rsidP="00F32C9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03B2"/>
    <w:multiLevelType w:val="multilevel"/>
    <w:tmpl w:val="EE0E2E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7969745A"/>
    <w:multiLevelType w:val="multilevel"/>
    <w:tmpl w:val="56B4D4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F32C92"/>
    <w:rsid w:val="000173A1"/>
    <w:rsid w:val="001D2DD6"/>
    <w:rsid w:val="00AC07C0"/>
    <w:rsid w:val="00B402FF"/>
    <w:rsid w:val="00CD61FC"/>
    <w:rsid w:val="00D665E0"/>
    <w:rsid w:val="00F3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0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665E0"/>
    <w:pPr>
      <w:keepLines/>
      <w:numPr>
        <w:numId w:val="1"/>
      </w:numPr>
      <w:spacing w:after="360" w:line="240" w:lineRule="auto"/>
      <w:outlineLvl w:val="0"/>
      <w:pPrChange w:id="0" w:author="w18361" w:date="2012-08-08T07:48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8-08T07:48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65E0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8-08T07:48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8-08T07:48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665E0"/>
    <w:pPr>
      <w:keepNext/>
      <w:keepLines/>
      <w:numPr>
        <w:ilvl w:val="2"/>
        <w:numId w:val="1"/>
      </w:numPr>
      <w:spacing w:before="200"/>
      <w:outlineLvl w:val="2"/>
      <w:pPrChange w:id="2" w:author="w18361" w:date="2012-08-08T07:48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8-08T07:48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65E0"/>
    <w:pPr>
      <w:keepNext/>
      <w:keepLines/>
      <w:numPr>
        <w:ilvl w:val="3"/>
        <w:numId w:val="1"/>
      </w:numPr>
      <w:spacing w:before="200"/>
      <w:outlineLvl w:val="3"/>
      <w:pPrChange w:id="3" w:author="w18361" w:date="2012-08-08T07:48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8-08T07:48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65E0"/>
    <w:pPr>
      <w:keepNext/>
      <w:keepLines/>
      <w:numPr>
        <w:ilvl w:val="4"/>
        <w:numId w:val="1"/>
      </w:numPr>
      <w:spacing w:before="200"/>
      <w:outlineLvl w:val="4"/>
      <w:pPrChange w:id="4" w:author="w18361" w:date="2012-08-08T07:48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8-08T07:48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65E0"/>
    <w:pPr>
      <w:keepNext/>
      <w:keepLines/>
      <w:numPr>
        <w:ilvl w:val="5"/>
        <w:numId w:val="1"/>
      </w:numPr>
      <w:spacing w:before="200"/>
      <w:outlineLvl w:val="5"/>
      <w:pPrChange w:id="5" w:author="w18361" w:date="2012-08-08T07:48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8-08T07:48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65E0"/>
    <w:pPr>
      <w:keepNext/>
      <w:keepLines/>
      <w:numPr>
        <w:ilvl w:val="6"/>
        <w:numId w:val="1"/>
      </w:numPr>
      <w:spacing w:before="200"/>
      <w:outlineLvl w:val="6"/>
      <w:pPrChange w:id="6" w:author="w18361" w:date="2012-08-08T07:48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8-08T07:48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65E0"/>
    <w:pPr>
      <w:keepNext/>
      <w:keepLines/>
      <w:numPr>
        <w:ilvl w:val="7"/>
        <w:numId w:val="1"/>
      </w:numPr>
      <w:spacing w:before="200"/>
      <w:outlineLvl w:val="7"/>
      <w:pPrChange w:id="7" w:author="w18361" w:date="2012-08-08T07:48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8-08T07:48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65E0"/>
    <w:pPr>
      <w:keepNext/>
      <w:keepLines/>
      <w:numPr>
        <w:ilvl w:val="8"/>
        <w:numId w:val="1"/>
      </w:numPr>
      <w:spacing w:before="200"/>
      <w:outlineLvl w:val="8"/>
      <w:pPrChange w:id="8" w:author="w18361" w:date="2012-08-08T07:48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8-08T07:48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9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2C9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2C9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2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2C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2C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2C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2C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2C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2C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2C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2C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2C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2C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2C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32C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32C92"/>
  </w:style>
  <w:style w:type="paragraph" w:styleId="Sidefod">
    <w:name w:val="footer"/>
    <w:basedOn w:val="Normal"/>
    <w:link w:val="SidefodTegn"/>
    <w:uiPriority w:val="99"/>
    <w:semiHidden/>
    <w:unhideWhenUsed/>
    <w:rsid w:val="00F32C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32C9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665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665E0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D665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0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665E0"/>
    <w:pPr>
      <w:keepLines/>
      <w:numPr>
        <w:numId w:val="1"/>
      </w:numPr>
      <w:spacing w:after="360" w:line="240" w:lineRule="auto"/>
      <w:outlineLvl w:val="0"/>
      <w:pPrChange w:id="9" w:author="w18361" w:date="2012-08-08T07:48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8-08T07:48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65E0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8-08T07:48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8-08T07:48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665E0"/>
    <w:pPr>
      <w:keepNext/>
      <w:keepLines/>
      <w:numPr>
        <w:ilvl w:val="2"/>
        <w:numId w:val="1"/>
      </w:numPr>
      <w:spacing w:before="200"/>
      <w:outlineLvl w:val="2"/>
      <w:pPrChange w:id="11" w:author="w18361" w:date="2012-08-08T07:48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8-08T07:48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65E0"/>
    <w:pPr>
      <w:keepNext/>
      <w:keepLines/>
      <w:numPr>
        <w:ilvl w:val="3"/>
        <w:numId w:val="1"/>
      </w:numPr>
      <w:spacing w:before="200"/>
      <w:outlineLvl w:val="3"/>
      <w:pPrChange w:id="12" w:author="w18361" w:date="2012-08-08T07:48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8-08T07:48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65E0"/>
    <w:pPr>
      <w:keepNext/>
      <w:keepLines/>
      <w:numPr>
        <w:ilvl w:val="4"/>
        <w:numId w:val="1"/>
      </w:numPr>
      <w:spacing w:before="200"/>
      <w:outlineLvl w:val="4"/>
      <w:pPrChange w:id="13" w:author="w18361" w:date="2012-08-08T07:48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8-08T07:48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65E0"/>
    <w:pPr>
      <w:keepNext/>
      <w:keepLines/>
      <w:numPr>
        <w:ilvl w:val="5"/>
        <w:numId w:val="1"/>
      </w:numPr>
      <w:spacing w:before="200"/>
      <w:outlineLvl w:val="5"/>
      <w:pPrChange w:id="14" w:author="w18361" w:date="2012-08-08T07:48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8-08T07:48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65E0"/>
    <w:pPr>
      <w:keepNext/>
      <w:keepLines/>
      <w:numPr>
        <w:ilvl w:val="6"/>
        <w:numId w:val="1"/>
      </w:numPr>
      <w:spacing w:before="200"/>
      <w:outlineLvl w:val="6"/>
      <w:pPrChange w:id="15" w:author="w18361" w:date="2012-08-08T07:48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8-08T07:48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65E0"/>
    <w:pPr>
      <w:keepNext/>
      <w:keepLines/>
      <w:numPr>
        <w:ilvl w:val="7"/>
        <w:numId w:val="1"/>
      </w:numPr>
      <w:spacing w:before="200"/>
      <w:outlineLvl w:val="7"/>
      <w:pPrChange w:id="16" w:author="w18361" w:date="2012-08-08T07:48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8-08T07:48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65E0"/>
    <w:pPr>
      <w:keepNext/>
      <w:keepLines/>
      <w:numPr>
        <w:ilvl w:val="8"/>
        <w:numId w:val="1"/>
      </w:numPr>
      <w:spacing w:before="200"/>
      <w:outlineLvl w:val="8"/>
      <w:pPrChange w:id="17" w:author="w18361" w:date="2012-08-08T07:48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8-08T07:48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9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2C9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2C9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2C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2C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2C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2C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2C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2C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2C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2C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2C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2C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2C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2C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32C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32C92"/>
  </w:style>
  <w:style w:type="paragraph" w:styleId="Sidefod">
    <w:name w:val="footer"/>
    <w:basedOn w:val="Normal"/>
    <w:link w:val="SidefodTegn"/>
    <w:uiPriority w:val="99"/>
    <w:semiHidden/>
    <w:unhideWhenUsed/>
    <w:rsid w:val="00F32C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32C9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665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665E0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D66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3814837-16D4-45C3-90DC-EC5A5402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3334</Characters>
  <Application>Microsoft Office Word</Application>
  <DocSecurity>0</DocSecurity>
  <Lines>27</Lines>
  <Paragraphs>7</Paragraphs>
  <ScaleCrop>false</ScaleCrop>
  <Company>SKAT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2012-08-08T05:29:00Z</dcterms:created>
  <dcterms:modified xsi:type="dcterms:W3CDTF">2012-08-08T05:49:00Z</dcterms:modified>
</cp:coreProperties>
</file>