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E20F6B" w14:textId="77777777" w:rsidR="00F805CE" w:rsidRDefault="00F805CE" w:rsidP="00F805C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bookmarkStart w:id="18" w:name="_GoBack"/>
      <w:bookmarkEnd w:id="18"/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835"/>
        <w:gridCol w:w="1134"/>
        <w:gridCol w:w="1701"/>
        <w:gridCol w:w="1701"/>
        <w:gridCol w:w="1840"/>
      </w:tblGrid>
      <w:tr w:rsidR="00F805CE" w14:paraId="694452F8" w14:textId="77777777" w:rsidTr="00F805CE"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14:paraId="3A765915" w14:textId="77777777" w:rsidR="00F805CE" w:rsidRDefault="00F805CE" w:rsidP="00F805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F805CE" w14:paraId="2EDF3148" w14:textId="77777777" w:rsidTr="00F805CE"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14:paraId="7D2FD3D9" w14:textId="77777777" w:rsidR="00F805CE" w:rsidRPr="00F805CE" w:rsidRDefault="00F805CE" w:rsidP="00F805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F805CE">
              <w:rPr>
                <w:rFonts w:ascii="Arial" w:hAnsi="Arial" w:cs="Arial"/>
                <w:b/>
                <w:sz w:val="30"/>
              </w:rPr>
              <w:t>OpkrævningUdbetalingOpret</w:t>
            </w:r>
          </w:p>
        </w:tc>
      </w:tr>
      <w:tr w:rsidR="00F805CE" w14:paraId="07B399EB" w14:textId="77777777" w:rsidTr="00F805CE"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14:paraId="43725DF7" w14:textId="77777777" w:rsidR="00F805CE" w:rsidRPr="00F805CE" w:rsidRDefault="00F805CE" w:rsidP="00F805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14:paraId="158B9929" w14:textId="77777777" w:rsidR="00F805CE" w:rsidRPr="00F805CE" w:rsidRDefault="00F805CE" w:rsidP="00F805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14:paraId="277F77DD" w14:textId="77777777" w:rsidR="00F805CE" w:rsidRPr="00F805CE" w:rsidRDefault="00F805CE" w:rsidP="00F805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14:paraId="60261514" w14:textId="77777777" w:rsidR="00F805CE" w:rsidRPr="00F805CE" w:rsidRDefault="00F805CE" w:rsidP="00F805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14:paraId="30037828" w14:textId="77777777" w:rsidR="00F805CE" w:rsidRPr="00F805CE" w:rsidRDefault="00F805CE" w:rsidP="00F805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14:paraId="102572D9" w14:textId="77777777" w:rsidR="00F805CE" w:rsidRPr="00F805CE" w:rsidRDefault="00F805CE" w:rsidP="00F805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F805CE" w14:paraId="6267377F" w14:textId="77777777" w:rsidTr="00F805CE"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14:paraId="102490DC" w14:textId="77777777" w:rsidR="00F805CE" w:rsidRPr="00F805CE" w:rsidRDefault="00F805CE" w:rsidP="00F805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DMS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14:paraId="65D5FC25" w14:textId="77777777" w:rsidR="00F805CE" w:rsidRPr="00F805CE" w:rsidRDefault="00F805CE" w:rsidP="00F805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Debitormotor_EKKO_1_8_2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14:paraId="5D37086F" w14:textId="53062B52" w:rsidR="00F805CE" w:rsidRPr="00F805CE" w:rsidRDefault="00F805CE" w:rsidP="00F805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</w:t>
            </w:r>
            <w:del w:id="19" w:author="w18361" w:date="2012-08-08T07:49:00Z">
              <w:r w:rsidR="007B3B49">
                <w:rPr>
                  <w:rFonts w:ascii="Arial" w:hAnsi="Arial" w:cs="Arial"/>
                  <w:sz w:val="18"/>
                </w:rPr>
                <w:delText>0</w:delText>
              </w:r>
            </w:del>
            <w:ins w:id="20" w:author="w18361" w:date="2012-08-08T07:49:00Z">
              <w:r>
                <w:rPr>
                  <w:rFonts w:ascii="Arial" w:hAnsi="Arial" w:cs="Arial"/>
                  <w:sz w:val="18"/>
                </w:rPr>
                <w:t>1</w:t>
              </w:r>
            </w:ins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14:paraId="234B60DE" w14:textId="77777777" w:rsidR="00F805CE" w:rsidRPr="00F805CE" w:rsidRDefault="00F805CE" w:rsidP="00F805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9-5-2011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14:paraId="1DCFF69F" w14:textId="77777777" w:rsidR="00F805CE" w:rsidRPr="00F805CE" w:rsidRDefault="00F805CE" w:rsidP="00F805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w18361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14:paraId="4E3500A9" w14:textId="2EB8D762" w:rsidR="00F805CE" w:rsidRPr="00F805CE" w:rsidRDefault="007B3B49" w:rsidP="00F805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del w:id="21" w:author="w18361" w:date="2012-08-08T07:49:00Z">
              <w:r>
                <w:rPr>
                  <w:rFonts w:ascii="Arial" w:hAnsi="Arial" w:cs="Arial"/>
                  <w:sz w:val="18"/>
                </w:rPr>
                <w:delText>7-5</w:delText>
              </w:r>
            </w:del>
            <w:ins w:id="22" w:author="w18361" w:date="2012-08-08T07:49:00Z">
              <w:r w:rsidR="00F805CE">
                <w:rPr>
                  <w:rFonts w:ascii="Arial" w:hAnsi="Arial" w:cs="Arial"/>
                  <w:sz w:val="18"/>
                </w:rPr>
                <w:t>8-8</w:t>
              </w:r>
            </w:ins>
            <w:r w:rsidR="00F805CE">
              <w:rPr>
                <w:rFonts w:ascii="Arial" w:hAnsi="Arial" w:cs="Arial"/>
                <w:sz w:val="18"/>
              </w:rPr>
              <w:t>-2012</w:t>
            </w:r>
          </w:p>
        </w:tc>
      </w:tr>
      <w:tr w:rsidR="00F805CE" w14:paraId="34AF0801" w14:textId="77777777" w:rsidTr="00F805CE"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14:paraId="2CC8F6C1" w14:textId="77777777" w:rsidR="00F805CE" w:rsidRPr="00F805CE" w:rsidRDefault="00F805CE" w:rsidP="00F805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F805CE" w14:paraId="6B56A23B" w14:textId="77777777" w:rsidTr="00F805CE">
        <w:trPr>
          <w:trHeight w:val="283"/>
        </w:trPr>
        <w:tc>
          <w:tcPr>
            <w:tcW w:w="10345" w:type="dxa"/>
            <w:gridSpan w:val="6"/>
            <w:vAlign w:val="center"/>
          </w:tcPr>
          <w:p w14:paraId="39D2E98D" w14:textId="77777777" w:rsidR="00F805CE" w:rsidRPr="00F805CE" w:rsidRDefault="00F805CE" w:rsidP="00F805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At få et beløb overført til en Kundes Nemkonto eller anden udbetalingsform. Eller at få dette beløb overfør til et andet system - eksempelvis SAP 38 </w:t>
            </w:r>
          </w:p>
        </w:tc>
      </w:tr>
      <w:tr w:rsidR="00F805CE" w14:paraId="4AEE0857" w14:textId="77777777" w:rsidTr="00F805CE"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14:paraId="759AB3BB" w14:textId="77777777" w:rsidR="00F805CE" w:rsidRPr="00F805CE" w:rsidRDefault="00F805CE" w:rsidP="00F805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F805CE" w14:paraId="4B3DEFC3" w14:textId="77777777" w:rsidTr="00F805CE">
        <w:trPr>
          <w:trHeight w:val="283"/>
        </w:trPr>
        <w:tc>
          <w:tcPr>
            <w:tcW w:w="10345" w:type="dxa"/>
            <w:gridSpan w:val="6"/>
          </w:tcPr>
          <w:p w14:paraId="28C2D1BD" w14:textId="77777777" w:rsidR="00F805CE" w:rsidRDefault="00F805CE" w:rsidP="00F805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 modtager input om en eller flere negative fordringer/indbetalinger samt et beløb til enten udbetaling eller til overførsel til eksempelvis SAP38.</w:t>
            </w:r>
          </w:p>
          <w:p w14:paraId="54F51B39" w14:textId="77777777" w:rsidR="00F805CE" w:rsidRDefault="00F805CE" w:rsidP="00F805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Udbetaling/overførsel kan ske til en alternativ modtager.</w:t>
            </w:r>
          </w:p>
          <w:p w14:paraId="5A223232" w14:textId="77777777" w:rsidR="00F805CE" w:rsidRDefault="00F805CE" w:rsidP="00F805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6CEC95DB" w14:textId="77777777" w:rsidR="00F805CE" w:rsidRPr="00F805CE" w:rsidRDefault="00F805CE" w:rsidP="00F805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Ved udbetaling til oprindelig kunde, sker udbetalingen uden om kontoens normale udbetalingsregler, dvs. udbetalingsgrænse, inddrivelse mv. ignoreres og hele det valgte beløb udbetales. Udbetalingen skal stadig gennemløbe det normale godkendelsesforløb.</w:t>
            </w:r>
          </w:p>
        </w:tc>
      </w:tr>
      <w:tr w:rsidR="00F805CE" w14:paraId="59317339" w14:textId="77777777" w:rsidTr="00F805CE"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14:paraId="2223F9C3" w14:textId="77777777" w:rsidR="00F805CE" w:rsidRPr="00F805CE" w:rsidRDefault="00F805CE" w:rsidP="00F805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F805CE" w14:paraId="60181D91" w14:textId="77777777" w:rsidTr="00F805CE"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14:paraId="591E3330" w14:textId="77777777" w:rsidR="00F805CE" w:rsidRDefault="00F805CE" w:rsidP="00F805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Alternativ Modtager: </w:t>
            </w:r>
          </w:p>
          <w:p w14:paraId="769E9E56" w14:textId="77777777" w:rsidR="00F805CE" w:rsidRDefault="00F805CE" w:rsidP="00F805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Kundenummer =&gt; den kunde der skal overføres eller udbetales til, hvis det er en anden end kunden selv  </w:t>
            </w:r>
          </w:p>
          <w:p w14:paraId="3E2D4AA5" w14:textId="77777777" w:rsidR="00F805CE" w:rsidRDefault="00F805CE" w:rsidP="00F805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 =&gt; Fritekst felt der skal overgives til A&amp;D - benyttes kun hvis alternativ modtager er udfyldt</w:t>
            </w:r>
          </w:p>
          <w:p w14:paraId="6A956A17" w14:textId="77777777" w:rsidR="00F805CE" w:rsidRDefault="00F805CE" w:rsidP="00F805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OpkrævningUdbetalingBeløb =&gt; Beløb til Udbetaling</w:t>
            </w:r>
          </w:p>
          <w:p w14:paraId="0113DF82" w14:textId="77777777" w:rsidR="00F805CE" w:rsidRDefault="00F805CE" w:rsidP="00F805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UdbetalingForm =&gt; Hvordan der udbetales - muligheder er Nemkonto eller check</w:t>
            </w:r>
          </w:p>
          <w:p w14:paraId="727227F5" w14:textId="77777777" w:rsidR="00F805CE" w:rsidRDefault="00F805CE" w:rsidP="00F805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OpkrævningOverførselBeløb =&gt; Beløb til overførsel</w:t>
            </w:r>
          </w:p>
          <w:p w14:paraId="2073E8E1" w14:textId="77777777" w:rsidR="00F805CE" w:rsidRDefault="00F805CE" w:rsidP="00F805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OverførselTil =&gt; Hvor udbetalingen overføres til.</w:t>
            </w:r>
          </w:p>
          <w:p w14:paraId="19B9BCF5" w14:textId="77777777" w:rsidR="00F805CE" w:rsidRDefault="00F805CE" w:rsidP="00F805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OpkrævningFordringID =&gt; identifikation af den/de fordringer udbetaling/overførsel skal ske fra</w:t>
            </w:r>
          </w:p>
          <w:p w14:paraId="0592C5D8" w14:textId="77777777" w:rsidR="00F805CE" w:rsidRDefault="00F805CE" w:rsidP="00F805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OpkrævningIndbetalingID =&gt; identifikation af den/de indbetalinger udbetaling/overførsel skal ske fra</w:t>
            </w:r>
          </w:p>
          <w:p w14:paraId="6ABCA3D7" w14:textId="77777777" w:rsidR="00F805CE" w:rsidRDefault="00F805CE" w:rsidP="00F805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61E66E08" w14:textId="77777777" w:rsidR="00F805CE" w:rsidRPr="00F805CE" w:rsidRDefault="00F805CE" w:rsidP="00F805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Overførsel til SAP38 er i princippet en ompostering fra kundens konto til en mellemregningskonto.</w:t>
            </w:r>
          </w:p>
        </w:tc>
      </w:tr>
      <w:tr w:rsidR="00F805CE" w14:paraId="00AECCB3" w14:textId="77777777" w:rsidTr="00F805CE"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14:paraId="18333CC3" w14:textId="77777777" w:rsidR="00F805CE" w:rsidRPr="00F805CE" w:rsidRDefault="00F805CE" w:rsidP="00F805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F805CE" w14:paraId="215693BC" w14:textId="77777777" w:rsidTr="00F805CE"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14:paraId="4CEFA9EC" w14:textId="77777777" w:rsidR="00F805CE" w:rsidRPr="00F805CE" w:rsidRDefault="00F805CE" w:rsidP="00F805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F805CE" w14:paraId="525E0068" w14:textId="77777777" w:rsidTr="00F805CE"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14:paraId="116E5FCD" w14:textId="77777777" w:rsidR="00F805CE" w:rsidRPr="00F805CE" w:rsidRDefault="00F805CE" w:rsidP="00F805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OpkrævningUdbetalingOpret_I</w:t>
            </w:r>
          </w:p>
        </w:tc>
      </w:tr>
      <w:tr w:rsidR="00F805CE" w14:paraId="4E0F953F" w14:textId="77777777" w:rsidTr="00F805CE"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14:paraId="7B4273D0" w14:textId="77777777" w:rsidR="00F805CE" w:rsidRDefault="00F805CE" w:rsidP="00F805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3F61F131" w14:textId="77777777" w:rsidR="00F805CE" w:rsidRDefault="00F805CE" w:rsidP="00F805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OpkrævningudbetalingOpretInput *</w:t>
            </w:r>
          </w:p>
          <w:p w14:paraId="2B6EBD98" w14:textId="77777777" w:rsidR="00F805CE" w:rsidRDefault="00F805CE" w:rsidP="00F805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14:paraId="526C2D0F" w14:textId="77777777" w:rsidR="00F805CE" w:rsidRDefault="00F805CE" w:rsidP="00F805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OptimistiskLåsningDatoTid</w:t>
            </w:r>
          </w:p>
          <w:p w14:paraId="1B09852C" w14:textId="77777777" w:rsidR="00F805CE" w:rsidRDefault="00F805CE" w:rsidP="00F805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KundeNummer</w:t>
            </w:r>
          </w:p>
          <w:p w14:paraId="5746B1F7" w14:textId="77777777" w:rsidR="00F805CE" w:rsidRDefault="00F805CE" w:rsidP="00F805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KundeType</w:t>
            </w:r>
          </w:p>
          <w:p w14:paraId="4E26276C" w14:textId="77777777" w:rsidR="00F805CE" w:rsidRDefault="00F805CE" w:rsidP="00F805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14:paraId="28C33A25" w14:textId="77777777" w:rsidR="00F805CE" w:rsidRDefault="00F805CE" w:rsidP="00F805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AlternativModtager *</w:t>
            </w:r>
          </w:p>
          <w:p w14:paraId="649A6419" w14:textId="77777777" w:rsidR="00F805CE" w:rsidRDefault="00F805CE" w:rsidP="00F805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14:paraId="11FEF7F0" w14:textId="77777777" w:rsidR="00F805CE" w:rsidRDefault="00F805CE" w:rsidP="00F805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KundeNummer</w:t>
            </w:r>
          </w:p>
          <w:p w14:paraId="7D7A7864" w14:textId="77777777" w:rsidR="00F805CE" w:rsidRDefault="00F805CE" w:rsidP="00F805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KundeType</w:t>
            </w:r>
          </w:p>
          <w:p w14:paraId="5E699C19" w14:textId="77777777" w:rsidR="00F805CE" w:rsidRDefault="00F805CE" w:rsidP="00F805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(OpkrævningUdbetalingMeddelelse)</w:t>
            </w:r>
          </w:p>
          <w:p w14:paraId="14964A05" w14:textId="77777777" w:rsidR="00F805CE" w:rsidRDefault="00F805CE" w:rsidP="00F805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14:paraId="64A25A9C" w14:textId="77777777" w:rsidR="00F805CE" w:rsidRDefault="00F805CE" w:rsidP="00F805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14:paraId="437B06BC" w14:textId="77777777" w:rsidR="00F805CE" w:rsidRDefault="00F805CE" w:rsidP="00F805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UdbetalingOverførselValg *</w:t>
            </w:r>
          </w:p>
          <w:p w14:paraId="61BE41FF" w14:textId="77777777" w:rsidR="00F805CE" w:rsidRDefault="00F805CE" w:rsidP="00F805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14:paraId="5AF6BC76" w14:textId="77777777" w:rsidR="00F805CE" w:rsidRDefault="00F805CE" w:rsidP="00F805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Udbetaling *</w:t>
            </w:r>
          </w:p>
          <w:p w14:paraId="46A8D920" w14:textId="77777777" w:rsidR="00F805CE" w:rsidRDefault="00F805CE" w:rsidP="00F805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14:paraId="569E8DCB" w14:textId="77777777" w:rsidR="00F805CE" w:rsidRDefault="00F805CE" w:rsidP="00F805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OpkrævningUdbetalingBeløb </w:t>
            </w:r>
          </w:p>
          <w:p w14:paraId="1BB2978A" w14:textId="77777777" w:rsidR="00F805CE" w:rsidRDefault="00F805CE" w:rsidP="00F805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OpkrævningUdbetalingForm</w:t>
            </w:r>
          </w:p>
          <w:p w14:paraId="2D6C471A" w14:textId="77777777" w:rsidR="00F805CE" w:rsidRDefault="00F805CE" w:rsidP="00F805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14:paraId="2DF06C3D" w14:textId="77777777" w:rsidR="00F805CE" w:rsidRDefault="00F805CE" w:rsidP="00F805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14:paraId="7B75380C" w14:textId="77777777" w:rsidR="00F805CE" w:rsidRDefault="00F805CE" w:rsidP="00F805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Overførsel *</w:t>
            </w:r>
          </w:p>
          <w:p w14:paraId="5AF42708" w14:textId="77777777" w:rsidR="00F805CE" w:rsidRDefault="00F805CE" w:rsidP="00F805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14:paraId="638A55B7" w14:textId="77777777" w:rsidR="00F805CE" w:rsidRDefault="00F805CE" w:rsidP="00F805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OpkrævningOverførselBeløb</w:t>
            </w:r>
          </w:p>
          <w:p w14:paraId="4D073854" w14:textId="77777777" w:rsidR="00F805CE" w:rsidRDefault="00F805CE" w:rsidP="00F805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OpkrævningOverførselTil</w:t>
            </w:r>
          </w:p>
          <w:p w14:paraId="2908C91B" w14:textId="77777777" w:rsidR="00F805CE" w:rsidRDefault="00F805CE" w:rsidP="00F805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14:paraId="5117DB70" w14:textId="77777777" w:rsidR="00F805CE" w:rsidRDefault="00F805CE" w:rsidP="00F805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14:paraId="1B4A2E3B" w14:textId="77777777" w:rsidR="00F805CE" w:rsidRDefault="00F805CE" w:rsidP="00F805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FordringIndbetalingValgListe *</w:t>
            </w:r>
          </w:p>
          <w:p w14:paraId="07DC5F69" w14:textId="77777777" w:rsidR="00F805CE" w:rsidRDefault="00F805CE" w:rsidP="00F805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14:paraId="2C44E7AF" w14:textId="77777777" w:rsidR="00F805CE" w:rsidRDefault="00F805CE" w:rsidP="00F805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FordringIndbetalingValg *</w:t>
            </w:r>
          </w:p>
          <w:p w14:paraId="6A78E250" w14:textId="77777777" w:rsidR="00F805CE" w:rsidRDefault="00F805CE" w:rsidP="00F805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14:paraId="3A8F0AAD" w14:textId="77777777" w:rsidR="00F805CE" w:rsidRDefault="00F805CE" w:rsidP="00F805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Fordring *</w:t>
            </w:r>
          </w:p>
          <w:p w14:paraId="1C99731B" w14:textId="77777777" w:rsidR="00F805CE" w:rsidRDefault="00F805CE" w:rsidP="00F805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14:paraId="45E187A2" w14:textId="77777777" w:rsidR="00F805CE" w:rsidRDefault="00F805CE" w:rsidP="00F805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OpkrævningFordringID</w:t>
            </w:r>
          </w:p>
          <w:p w14:paraId="781D2DDC" w14:textId="77777777" w:rsidR="00F805CE" w:rsidRDefault="00F805CE" w:rsidP="00F805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14:paraId="1275533A" w14:textId="77777777" w:rsidR="00F805CE" w:rsidRDefault="00F805CE" w:rsidP="00F805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14:paraId="3A0686C0" w14:textId="77777777" w:rsidR="00F805CE" w:rsidRDefault="00F805CE" w:rsidP="00F805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IndbetalingListe *</w:t>
            </w:r>
          </w:p>
          <w:p w14:paraId="276C53CF" w14:textId="77777777" w:rsidR="00F805CE" w:rsidRDefault="00F805CE" w:rsidP="00F805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14:paraId="01D800CC" w14:textId="77777777" w:rsidR="00F805CE" w:rsidRDefault="00F805CE" w:rsidP="00F805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OpkrævningIndbetalingID</w:t>
            </w:r>
          </w:p>
          <w:p w14:paraId="56A3485B" w14:textId="77777777" w:rsidR="00F805CE" w:rsidRDefault="00F805CE" w:rsidP="00F805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14:paraId="511BB861" w14:textId="77777777" w:rsidR="00F805CE" w:rsidRDefault="00F805CE" w:rsidP="00F805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14:paraId="2F7D529B" w14:textId="77777777" w:rsidR="00F805CE" w:rsidRDefault="00F805CE" w:rsidP="00F805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14:paraId="75D6D754" w14:textId="77777777" w:rsidR="00F805CE" w:rsidRPr="00F805CE" w:rsidRDefault="00F805CE" w:rsidP="00F805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F805CE" w14:paraId="36219FC3" w14:textId="77777777" w:rsidTr="00F805CE"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14:paraId="46DD62BC" w14:textId="77777777" w:rsidR="00F805CE" w:rsidRPr="00F805CE" w:rsidRDefault="00F805CE" w:rsidP="00F805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F805CE" w14:paraId="2B320DE7" w14:textId="77777777" w:rsidTr="00F805CE"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14:paraId="42FAD109" w14:textId="77777777" w:rsidR="00F805CE" w:rsidRPr="00F805CE" w:rsidRDefault="00F805CE" w:rsidP="00F805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OpkrævningUdbetalingOpret_O</w:t>
            </w:r>
          </w:p>
        </w:tc>
      </w:tr>
      <w:tr w:rsidR="00F805CE" w14:paraId="47A88586" w14:textId="77777777" w:rsidTr="00F805CE"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14:paraId="3A4C2345" w14:textId="77777777" w:rsidR="00F805CE" w:rsidRDefault="00F805CE" w:rsidP="00F805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15F1EB6E" w14:textId="77777777" w:rsidR="00F805CE" w:rsidRDefault="00F805CE" w:rsidP="00F805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OpkrævningUdbetalingOpretOutput *</w:t>
            </w:r>
          </w:p>
          <w:p w14:paraId="7CE19ADF" w14:textId="77777777" w:rsidR="00F805CE" w:rsidRDefault="00F805CE" w:rsidP="00F805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14:paraId="75FF5AE3" w14:textId="77777777" w:rsidR="00F805CE" w:rsidRDefault="00F805CE" w:rsidP="00F805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OptimistiskLåsningDatoTid</w:t>
            </w:r>
          </w:p>
          <w:p w14:paraId="604EBCA9" w14:textId="77777777" w:rsidR="00F805CE" w:rsidRPr="00F805CE" w:rsidRDefault="00F805CE" w:rsidP="00F805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F805CE" w14:paraId="3F7CDF0D" w14:textId="77777777" w:rsidTr="00F805CE"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14:paraId="27172F43" w14:textId="77777777" w:rsidR="00F805CE" w:rsidRPr="00F805CE" w:rsidRDefault="00F805CE" w:rsidP="00F805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F805CE" w14:paraId="0E306533" w14:textId="77777777" w:rsidTr="00F805CE"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14:paraId="3485DB07" w14:textId="77777777" w:rsidR="00F805CE" w:rsidRPr="00F805CE" w:rsidRDefault="00F805CE" w:rsidP="00F805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OpkrævningUdbetalingOpret_FejlId</w:t>
            </w:r>
          </w:p>
        </w:tc>
      </w:tr>
      <w:tr w:rsidR="00F805CE" w14:paraId="2AABB9E0" w14:textId="77777777" w:rsidTr="00F805CE"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14:paraId="71A71E35" w14:textId="77777777" w:rsidR="00F805CE" w:rsidRDefault="00F805CE" w:rsidP="00F805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333EB870" w14:textId="77777777" w:rsidR="00F805CE" w:rsidRDefault="00F805CE" w:rsidP="00F805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(KundeNummer)</w:t>
            </w:r>
          </w:p>
          <w:p w14:paraId="08366ACC" w14:textId="77777777" w:rsidR="00F805CE" w:rsidRPr="00F805CE" w:rsidRDefault="00F805CE" w:rsidP="00F805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(KundeType)</w:t>
            </w:r>
          </w:p>
        </w:tc>
      </w:tr>
      <w:tr w:rsidR="00F805CE" w14:paraId="2BA24DA8" w14:textId="77777777" w:rsidTr="00F805CE"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14:paraId="19068ED5" w14:textId="77777777" w:rsidR="00F805CE" w:rsidRPr="00F805CE" w:rsidRDefault="00F805CE" w:rsidP="00F805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F805CE" w14:paraId="01D00EFF" w14:textId="77777777" w:rsidTr="00F805CE">
        <w:trPr>
          <w:trHeight w:val="283"/>
        </w:trPr>
        <w:tc>
          <w:tcPr>
            <w:tcW w:w="10345" w:type="dxa"/>
            <w:gridSpan w:val="6"/>
            <w:shd w:val="clear" w:color="auto" w:fill="B3B3B3"/>
          </w:tcPr>
          <w:p w14:paraId="0C89FC6D" w14:textId="77777777" w:rsidR="00F805CE" w:rsidRDefault="00F805CE" w:rsidP="00F805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Vælg udbetaling i Use Case "18.01 Omposter fordeling (web)"</w:t>
            </w:r>
          </w:p>
          <w:p w14:paraId="24A5A5A2" w14:textId="77777777" w:rsidR="00F805CE" w:rsidRPr="00F805CE" w:rsidRDefault="00F805CE" w:rsidP="00F805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14:paraId="25DC09A1" w14:textId="77777777" w:rsidR="00F805CE" w:rsidRDefault="00F805CE" w:rsidP="00F805C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F805CE" w:rsidSect="00F805CE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14:paraId="056A39CA" w14:textId="77777777" w:rsidR="00F805CE" w:rsidRDefault="00F805CE" w:rsidP="00F805C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F805CE" w14:paraId="4A12BB38" w14:textId="77777777" w:rsidTr="00F805CE"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14:paraId="5737ABC2" w14:textId="77777777" w:rsidR="00F805CE" w:rsidRPr="00F805CE" w:rsidRDefault="00F805CE" w:rsidP="00F805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14:paraId="0DC52638" w14:textId="77777777" w:rsidR="00F805CE" w:rsidRPr="00F805CE" w:rsidRDefault="00F805CE" w:rsidP="00F805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14:paraId="5F57E5AB" w14:textId="77777777" w:rsidR="00F805CE" w:rsidRPr="00F805CE" w:rsidRDefault="00F805CE" w:rsidP="00F805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F805CE" w14:paraId="244CA344" w14:textId="77777777" w:rsidTr="00F805CE">
        <w:tc>
          <w:tcPr>
            <w:tcW w:w="3402" w:type="dxa"/>
          </w:tcPr>
          <w:p w14:paraId="4BA534FA" w14:textId="77777777" w:rsidR="00F805CE" w:rsidRPr="00F805CE" w:rsidRDefault="00F805CE" w:rsidP="00F805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</w:tc>
        <w:tc>
          <w:tcPr>
            <w:tcW w:w="1701" w:type="dxa"/>
          </w:tcPr>
          <w:p w14:paraId="1BEE284C" w14:textId="77777777" w:rsidR="00F805CE" w:rsidRDefault="00F805CE" w:rsidP="00F805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14:paraId="1A8CBE68" w14:textId="77777777" w:rsidR="00F805CE" w:rsidRDefault="00F805CE" w:rsidP="00F805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  <w:p w14:paraId="24716A9C" w14:textId="77777777" w:rsidR="00F805CE" w:rsidRDefault="00F805CE" w:rsidP="00F805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14:paraId="2E139972" w14:textId="77777777" w:rsidR="00F805CE" w:rsidRDefault="00F805CE" w:rsidP="00F805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14:paraId="40F27BC9" w14:textId="77777777" w:rsidR="00F805CE" w:rsidRPr="00F805CE" w:rsidRDefault="00F805CE" w:rsidP="00F805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[0-9]{8,11}</w:t>
            </w:r>
          </w:p>
        </w:tc>
        <w:tc>
          <w:tcPr>
            <w:tcW w:w="4671" w:type="dxa"/>
          </w:tcPr>
          <w:p w14:paraId="3183B1E6" w14:textId="77777777" w:rsidR="00F805CE" w:rsidRPr="00F805CE" w:rsidRDefault="00F805CE" w:rsidP="00F805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af kunden i form af CVR/SE nr. for virksomheder, CPR for personer og journalnr. for dem, som ikke har et af de 2 andre typer.</w:t>
            </w:r>
          </w:p>
        </w:tc>
      </w:tr>
      <w:tr w:rsidR="00F805CE" w14:paraId="2493027E" w14:textId="77777777" w:rsidTr="00F805CE">
        <w:tc>
          <w:tcPr>
            <w:tcW w:w="3402" w:type="dxa"/>
          </w:tcPr>
          <w:p w14:paraId="2B2031F5" w14:textId="77777777" w:rsidR="00F805CE" w:rsidRPr="00F805CE" w:rsidRDefault="00F805CE" w:rsidP="00F805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</w:tc>
        <w:tc>
          <w:tcPr>
            <w:tcW w:w="1701" w:type="dxa"/>
          </w:tcPr>
          <w:p w14:paraId="0D295E12" w14:textId="77777777" w:rsidR="00F805CE" w:rsidRDefault="00F805CE" w:rsidP="00F805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14:paraId="070A98C2" w14:textId="77777777" w:rsidR="00F805CE" w:rsidRDefault="00F805CE" w:rsidP="00F805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Tekst30</w:t>
            </w:r>
          </w:p>
          <w:p w14:paraId="3C92F124" w14:textId="77777777" w:rsidR="00F805CE" w:rsidRDefault="00F805CE" w:rsidP="00F805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14:paraId="6C39C16D" w14:textId="77777777" w:rsidR="00F805CE" w:rsidRPr="00F805CE" w:rsidRDefault="00F805CE" w:rsidP="00F805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</w:tcPr>
          <w:p w14:paraId="7EBE5A25" w14:textId="77777777" w:rsidR="00F805CE" w:rsidRDefault="00F805CE" w:rsidP="00F805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 typen kunde, dvs. hvad KundeNummer dækker over.</w:t>
            </w:r>
          </w:p>
          <w:p w14:paraId="67953EB1" w14:textId="77777777" w:rsidR="00F805CE" w:rsidRDefault="00F805CE" w:rsidP="00F805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6392F2E0" w14:textId="77777777" w:rsidR="00F805CE" w:rsidRDefault="00F805CE" w:rsidP="00F805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14:paraId="177C6EC4" w14:textId="77777777" w:rsidR="00F805CE" w:rsidRDefault="00F805CE" w:rsidP="00F805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CVR-Virksomhed</w:t>
            </w:r>
          </w:p>
          <w:p w14:paraId="1BB2248E" w14:textId="77777777" w:rsidR="00F805CE" w:rsidRDefault="00F805CE" w:rsidP="00F805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SE-Virksomhed</w:t>
            </w:r>
          </w:p>
          <w:p w14:paraId="1C311CC7" w14:textId="77777777" w:rsidR="00F805CE" w:rsidRDefault="00F805CE" w:rsidP="00F805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CPR-Person</w:t>
            </w:r>
          </w:p>
          <w:p w14:paraId="2329B2D2" w14:textId="77777777" w:rsidR="00F805CE" w:rsidRDefault="00F805CE" w:rsidP="00F805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AKR-DMR-Person</w:t>
            </w:r>
          </w:p>
          <w:p w14:paraId="11BDE26E" w14:textId="77777777" w:rsidR="00F805CE" w:rsidRDefault="00F805CE" w:rsidP="00F805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AKR-DMR-Virksomhed</w:t>
            </w:r>
          </w:p>
          <w:p w14:paraId="3CA45C05" w14:textId="77777777" w:rsidR="00F805CE" w:rsidRDefault="00F805CE" w:rsidP="00F805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AKR-DMR-Ukendt</w:t>
            </w:r>
          </w:p>
          <w:p w14:paraId="086AFF4A" w14:textId="77777777" w:rsidR="00F805CE" w:rsidRDefault="00F805CE" w:rsidP="00F805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AKR-EFI-Person</w:t>
            </w:r>
          </w:p>
          <w:p w14:paraId="0BD07AB3" w14:textId="77777777" w:rsidR="00F805CE" w:rsidRDefault="00F805CE" w:rsidP="00F805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AKR-EFI-Virksomhed</w:t>
            </w:r>
          </w:p>
          <w:p w14:paraId="57FFDD13" w14:textId="77777777" w:rsidR="00F805CE" w:rsidRDefault="00F805CE" w:rsidP="00F805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AKR-EFI-Myndighed</w:t>
            </w:r>
          </w:p>
          <w:p w14:paraId="0DD0F6A6" w14:textId="77777777" w:rsidR="00F805CE" w:rsidRPr="00F805CE" w:rsidRDefault="00F805CE" w:rsidP="00F805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AKR-EFI-Ukendt</w:t>
            </w:r>
          </w:p>
        </w:tc>
      </w:tr>
      <w:tr w:rsidR="00F805CE" w14:paraId="35567F39" w14:textId="77777777" w:rsidTr="00F805CE">
        <w:tc>
          <w:tcPr>
            <w:tcW w:w="3402" w:type="dxa"/>
          </w:tcPr>
          <w:p w14:paraId="36D35A7D" w14:textId="77777777" w:rsidR="00F805CE" w:rsidRPr="00F805CE" w:rsidRDefault="00F805CE" w:rsidP="00F805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OpkrævningFordringID</w:t>
            </w:r>
          </w:p>
        </w:tc>
        <w:tc>
          <w:tcPr>
            <w:tcW w:w="1701" w:type="dxa"/>
          </w:tcPr>
          <w:p w14:paraId="65434885" w14:textId="77777777" w:rsidR="00F805CE" w:rsidRDefault="00F805CE" w:rsidP="00F805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14:paraId="614211B9" w14:textId="77777777" w:rsidR="00F805CE" w:rsidRDefault="00F805CE" w:rsidP="00F805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Tekst32</w:t>
            </w:r>
          </w:p>
          <w:p w14:paraId="3EAEC644" w14:textId="77777777" w:rsidR="00F805CE" w:rsidRDefault="00F805CE" w:rsidP="00F805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14:paraId="51F8F34C" w14:textId="77777777" w:rsidR="00F805CE" w:rsidRPr="00F805CE" w:rsidRDefault="00F805CE" w:rsidP="00F805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</w:t>
            </w:r>
          </w:p>
        </w:tc>
        <w:tc>
          <w:tcPr>
            <w:tcW w:w="4671" w:type="dxa"/>
          </w:tcPr>
          <w:p w14:paraId="569A8738" w14:textId="77777777" w:rsidR="00F805CE" w:rsidRDefault="00F805CE" w:rsidP="00F805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 er den unikke identifikation på den enkelte opkrævningsfordring i DMO.</w:t>
            </w:r>
          </w:p>
          <w:p w14:paraId="01425CAB" w14:textId="77777777" w:rsidR="00F805CE" w:rsidRDefault="00F805CE" w:rsidP="00F805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69E9C01E" w14:textId="77777777" w:rsidR="00F805CE" w:rsidRDefault="00F805CE" w:rsidP="00F805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(ID) skal bl.a. anvendes i tilfælde af tilbagekaldelse, korrektion eller bortfald fra fordringshavers side.</w:t>
            </w:r>
          </w:p>
          <w:p w14:paraId="477C415A" w14:textId="77777777" w:rsidR="00F805CE" w:rsidRDefault="00F805CE" w:rsidP="00F805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04E3E1B5" w14:textId="77777777" w:rsidR="00F805CE" w:rsidRPr="00F805CE" w:rsidRDefault="00F805CE" w:rsidP="00F805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805CE" w14:paraId="05B7AAF3" w14:textId="77777777" w:rsidTr="00F805CE">
        <w:tc>
          <w:tcPr>
            <w:tcW w:w="3402" w:type="dxa"/>
          </w:tcPr>
          <w:p w14:paraId="525B7676" w14:textId="77777777" w:rsidR="00F805CE" w:rsidRPr="00F805CE" w:rsidRDefault="00F805CE" w:rsidP="00F805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OpkrævningIndbetalingID</w:t>
            </w:r>
          </w:p>
        </w:tc>
        <w:tc>
          <w:tcPr>
            <w:tcW w:w="1701" w:type="dxa"/>
          </w:tcPr>
          <w:p w14:paraId="19DC7505" w14:textId="77777777" w:rsidR="00F805CE" w:rsidRDefault="00F805CE" w:rsidP="00F805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14:paraId="398206BA" w14:textId="77777777" w:rsidR="00F805CE" w:rsidRDefault="00F805CE" w:rsidP="00F805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</w:t>
            </w:r>
          </w:p>
          <w:p w14:paraId="4C48D31A" w14:textId="77777777" w:rsidR="00F805CE" w:rsidRPr="00F805CE" w:rsidRDefault="00F805CE" w:rsidP="00F805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14:paraId="20D77BDE" w14:textId="77777777" w:rsidR="00F805CE" w:rsidRPr="00F805CE" w:rsidRDefault="00F805CE" w:rsidP="00F805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unikke identifikation af den enkelte indbetaling, som skal anvendes til at kunne spore indbetalingen fx ifm med 2 identiske betalinger foretaget samme dag.</w:t>
            </w:r>
          </w:p>
        </w:tc>
      </w:tr>
      <w:tr w:rsidR="00F805CE" w14:paraId="3E761121" w14:textId="77777777" w:rsidTr="00F805CE">
        <w:tc>
          <w:tcPr>
            <w:tcW w:w="3402" w:type="dxa"/>
          </w:tcPr>
          <w:p w14:paraId="7225E1B3" w14:textId="77777777" w:rsidR="00F805CE" w:rsidRPr="00F805CE" w:rsidRDefault="00F805CE" w:rsidP="00F805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OpkrævningOverførselBeløb</w:t>
            </w:r>
          </w:p>
        </w:tc>
        <w:tc>
          <w:tcPr>
            <w:tcW w:w="1701" w:type="dxa"/>
          </w:tcPr>
          <w:p w14:paraId="32507D6C" w14:textId="77777777" w:rsidR="00F805CE" w:rsidRDefault="00F805CE" w:rsidP="00F805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14:paraId="54E87991" w14:textId="77777777" w:rsidR="00F805CE" w:rsidRDefault="00F805CE" w:rsidP="00F805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</w:t>
            </w:r>
          </w:p>
          <w:p w14:paraId="758C87A3" w14:textId="77777777" w:rsidR="00F805CE" w:rsidRDefault="00F805CE" w:rsidP="00F805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14:paraId="2B3C81DC" w14:textId="77777777" w:rsidR="00F805CE" w:rsidRDefault="00F805CE" w:rsidP="00F805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14:paraId="4B4EA253" w14:textId="77777777" w:rsidR="00F805CE" w:rsidRPr="00F805CE" w:rsidRDefault="00F805CE" w:rsidP="00F805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14:paraId="22B615FB" w14:textId="77777777" w:rsidR="00F805CE" w:rsidRPr="00F805CE" w:rsidRDefault="00F805CE" w:rsidP="00F805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angivet som decimaltal, fx. 1500,00</w:t>
            </w:r>
          </w:p>
        </w:tc>
      </w:tr>
      <w:tr w:rsidR="00F805CE" w14:paraId="48BEC894" w14:textId="77777777" w:rsidTr="00F805CE">
        <w:tc>
          <w:tcPr>
            <w:tcW w:w="3402" w:type="dxa"/>
          </w:tcPr>
          <w:p w14:paraId="527BFBC0" w14:textId="77777777" w:rsidR="00F805CE" w:rsidRPr="00F805CE" w:rsidRDefault="00F805CE" w:rsidP="00F805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OpkrævningOverførselTil</w:t>
            </w:r>
          </w:p>
        </w:tc>
        <w:tc>
          <w:tcPr>
            <w:tcW w:w="1701" w:type="dxa"/>
          </w:tcPr>
          <w:p w14:paraId="7975C9A4" w14:textId="77777777" w:rsidR="00F805CE" w:rsidRDefault="00F805CE" w:rsidP="00F805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14:paraId="36C59110" w14:textId="77777777" w:rsidR="00F805CE" w:rsidRDefault="00F805CE" w:rsidP="00F805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Tekst11</w:t>
            </w:r>
          </w:p>
          <w:p w14:paraId="545AEFA6" w14:textId="77777777" w:rsidR="00F805CE" w:rsidRDefault="00F805CE" w:rsidP="00F805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14:paraId="3FA88F2B" w14:textId="77777777" w:rsidR="00F805CE" w:rsidRPr="00F805CE" w:rsidRDefault="00F805CE" w:rsidP="00F805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</w:tc>
        <w:tc>
          <w:tcPr>
            <w:tcW w:w="4671" w:type="dxa"/>
          </w:tcPr>
          <w:p w14:paraId="4089329F" w14:textId="77777777" w:rsidR="00F805CE" w:rsidRDefault="00F805CE" w:rsidP="00F805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en tekst på max. 11 karakterer.</w:t>
            </w:r>
          </w:p>
          <w:p w14:paraId="6A67DAF8" w14:textId="77777777" w:rsidR="00F805CE" w:rsidRDefault="00F805CE" w:rsidP="00F805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2D485ACD" w14:textId="77777777" w:rsidR="00F805CE" w:rsidRDefault="00F805CE" w:rsidP="00F805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14:paraId="4BD023DE" w14:textId="77777777" w:rsidR="00F805CE" w:rsidRDefault="00F805CE" w:rsidP="00F805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EFI = Øverføres til EFI </w:t>
            </w:r>
          </w:p>
          <w:p w14:paraId="0AFCDABC" w14:textId="77777777" w:rsidR="00F805CE" w:rsidRDefault="00F805CE" w:rsidP="00F805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SAP38 = Øverføres til Sap38</w:t>
            </w:r>
          </w:p>
          <w:p w14:paraId="21602508" w14:textId="77777777" w:rsidR="00F805CE" w:rsidRDefault="00F805CE" w:rsidP="00F805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NEMKO = Øverføres til Nemkonto</w:t>
            </w:r>
          </w:p>
          <w:p w14:paraId="0079695E" w14:textId="77777777" w:rsidR="00F805CE" w:rsidRDefault="00F805CE" w:rsidP="00F805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25" w:author="w18361" w:date="2012-08-08T07:49:00Z"/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CHECK = Check</w:t>
            </w:r>
          </w:p>
          <w:p w14:paraId="4CCBFD3C" w14:textId="77777777" w:rsidR="00F805CE" w:rsidRPr="00F805CE" w:rsidRDefault="00F805CE" w:rsidP="00F805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ins w:id="26" w:author="w18361" w:date="2012-08-08T07:49:00Z">
              <w:r>
                <w:rPr>
                  <w:rFonts w:ascii="Arial" w:hAnsi="Arial" w:cs="Arial"/>
                  <w:sz w:val="18"/>
                </w:rPr>
                <w:t>KONTO = Overføres til kundens konto</w:t>
              </w:r>
            </w:ins>
          </w:p>
        </w:tc>
      </w:tr>
      <w:tr w:rsidR="00F805CE" w14:paraId="490BF2D1" w14:textId="77777777" w:rsidTr="00F805CE">
        <w:tc>
          <w:tcPr>
            <w:tcW w:w="3402" w:type="dxa"/>
          </w:tcPr>
          <w:p w14:paraId="5A21BCA4" w14:textId="77777777" w:rsidR="00F805CE" w:rsidRPr="00F805CE" w:rsidRDefault="00F805CE" w:rsidP="00F805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OpkrævningUdbetalingBeløb</w:t>
            </w:r>
          </w:p>
        </w:tc>
        <w:tc>
          <w:tcPr>
            <w:tcW w:w="1701" w:type="dxa"/>
          </w:tcPr>
          <w:p w14:paraId="5B4EC87A" w14:textId="77777777" w:rsidR="00F805CE" w:rsidRDefault="00F805CE" w:rsidP="00F805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14:paraId="786DD58C" w14:textId="77777777" w:rsidR="00F805CE" w:rsidRDefault="00F805CE" w:rsidP="00F805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</w:t>
            </w:r>
          </w:p>
          <w:p w14:paraId="28A644E9" w14:textId="77777777" w:rsidR="00F805CE" w:rsidRDefault="00F805CE" w:rsidP="00F805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14:paraId="0DAE6B73" w14:textId="77777777" w:rsidR="00F805CE" w:rsidRDefault="00F805CE" w:rsidP="00F805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14:paraId="775CD538" w14:textId="77777777" w:rsidR="00F805CE" w:rsidRPr="00F805CE" w:rsidRDefault="00F805CE" w:rsidP="00F805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14:paraId="3F6CB942" w14:textId="77777777" w:rsidR="00F805CE" w:rsidRPr="00F805CE" w:rsidRDefault="00F805CE" w:rsidP="00F805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Beløbet der skal udbetales.</w:t>
            </w:r>
          </w:p>
        </w:tc>
      </w:tr>
      <w:tr w:rsidR="00F805CE" w14:paraId="56223F0E" w14:textId="77777777" w:rsidTr="00F805CE">
        <w:tc>
          <w:tcPr>
            <w:tcW w:w="3402" w:type="dxa"/>
          </w:tcPr>
          <w:p w14:paraId="6A6F0D98" w14:textId="77777777" w:rsidR="00F805CE" w:rsidRPr="00F805CE" w:rsidRDefault="00F805CE" w:rsidP="00F805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OpkrævningUdbetalingForm</w:t>
            </w:r>
          </w:p>
        </w:tc>
        <w:tc>
          <w:tcPr>
            <w:tcW w:w="1701" w:type="dxa"/>
          </w:tcPr>
          <w:p w14:paraId="41697FF9" w14:textId="77777777" w:rsidR="00F805CE" w:rsidRDefault="00F805CE" w:rsidP="00F805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14:paraId="075F41B0" w14:textId="77777777" w:rsidR="00F805CE" w:rsidRDefault="00F805CE" w:rsidP="00F805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BetalingForm</w:t>
            </w:r>
          </w:p>
          <w:p w14:paraId="6C67A253" w14:textId="77777777" w:rsidR="00F805CE" w:rsidRDefault="00F805CE" w:rsidP="00F805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14:paraId="5ECB3C7E" w14:textId="77777777" w:rsidR="00F805CE" w:rsidRPr="00F805CE" w:rsidRDefault="00F805CE" w:rsidP="00F805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KONTA, CHECK, BANKO, NEMKO</w:t>
            </w:r>
          </w:p>
        </w:tc>
        <w:tc>
          <w:tcPr>
            <w:tcW w:w="4671" w:type="dxa"/>
          </w:tcPr>
          <w:p w14:paraId="35DC8EA8" w14:textId="77777777" w:rsidR="00F805CE" w:rsidRDefault="00F805CE" w:rsidP="00F805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Som udgangspunkt udbetales alt via Nemkonto.</w:t>
            </w:r>
          </w:p>
          <w:p w14:paraId="6959978C" w14:textId="77777777" w:rsidR="00F805CE" w:rsidRDefault="00F805CE" w:rsidP="00F805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Kunder herunder udenlandske virksomheder og borgere, der ikke har en Nemkonto, kan få udbetalt via andre medier, fx. ved check eller bankoverførsel.</w:t>
            </w:r>
          </w:p>
          <w:p w14:paraId="2D17D1DE" w14:textId="77777777" w:rsidR="00F805CE" w:rsidRDefault="00F805CE" w:rsidP="00F805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05DAFCBB" w14:textId="77777777" w:rsidR="00F805CE" w:rsidRDefault="00F805CE" w:rsidP="00F805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14:paraId="3D1E458F" w14:textId="77777777" w:rsidR="00F805CE" w:rsidRDefault="00F805CE" w:rsidP="00F805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Nemkonto</w:t>
            </w:r>
          </w:p>
          <w:p w14:paraId="4D5F5E8F" w14:textId="77777777" w:rsidR="00F805CE" w:rsidRDefault="00F805CE" w:rsidP="00F805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Check</w:t>
            </w:r>
          </w:p>
          <w:p w14:paraId="5EBB6518" w14:textId="77777777" w:rsidR="00F805CE" w:rsidRPr="00F805CE" w:rsidRDefault="00F805CE" w:rsidP="00F805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Bankoverførsel (konto til konto)</w:t>
            </w:r>
          </w:p>
        </w:tc>
      </w:tr>
      <w:tr w:rsidR="00F805CE" w14:paraId="0268392A" w14:textId="77777777" w:rsidTr="00F805CE">
        <w:tc>
          <w:tcPr>
            <w:tcW w:w="3402" w:type="dxa"/>
          </w:tcPr>
          <w:p w14:paraId="7AD9E728" w14:textId="77777777" w:rsidR="00F805CE" w:rsidRPr="00F805CE" w:rsidRDefault="00F805CE" w:rsidP="00F805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OpkrævningUdbetalingMeddelelse</w:t>
            </w:r>
          </w:p>
        </w:tc>
        <w:tc>
          <w:tcPr>
            <w:tcW w:w="1701" w:type="dxa"/>
          </w:tcPr>
          <w:p w14:paraId="1485D907" w14:textId="77777777" w:rsidR="00F805CE" w:rsidRDefault="00F805CE" w:rsidP="00F805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14:paraId="6DE39FCE" w14:textId="77777777" w:rsidR="00F805CE" w:rsidRDefault="00F805CE" w:rsidP="00F805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Tekst300</w:t>
            </w:r>
          </w:p>
          <w:p w14:paraId="50769FDD" w14:textId="77777777" w:rsidR="00F805CE" w:rsidRDefault="00F805CE" w:rsidP="00F805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14:paraId="71DFCF0D" w14:textId="77777777" w:rsidR="00F805CE" w:rsidRDefault="00F805CE" w:rsidP="00F805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14:paraId="321729E6" w14:textId="77777777" w:rsidR="00F805CE" w:rsidRPr="00F805CE" w:rsidRDefault="00F805CE" w:rsidP="00F805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14:paraId="3DAF1FEA" w14:textId="77777777" w:rsidR="00F805CE" w:rsidRPr="00F805CE" w:rsidRDefault="00F805CE" w:rsidP="00F805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tekststreng på 300 chars.</w:t>
            </w:r>
          </w:p>
        </w:tc>
      </w:tr>
      <w:tr w:rsidR="00F805CE" w14:paraId="2B082AE3" w14:textId="77777777" w:rsidTr="00F805CE">
        <w:tc>
          <w:tcPr>
            <w:tcW w:w="3402" w:type="dxa"/>
          </w:tcPr>
          <w:p w14:paraId="7365BBF9" w14:textId="77777777" w:rsidR="00F805CE" w:rsidRPr="00F805CE" w:rsidRDefault="00F805CE" w:rsidP="00F805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OptimistiskLåsningDatoTid</w:t>
            </w:r>
          </w:p>
        </w:tc>
        <w:tc>
          <w:tcPr>
            <w:tcW w:w="1701" w:type="dxa"/>
          </w:tcPr>
          <w:p w14:paraId="20E936BF" w14:textId="77777777" w:rsidR="00F805CE" w:rsidRDefault="00F805CE" w:rsidP="00F805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14:paraId="2DE60E63" w14:textId="77777777" w:rsidR="00F805CE" w:rsidRDefault="00F805CE" w:rsidP="00F805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</w:t>
            </w:r>
          </w:p>
          <w:p w14:paraId="6DC2AD00" w14:textId="77777777" w:rsidR="00F805CE" w:rsidRDefault="00F805CE" w:rsidP="00F805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14:paraId="6073CC50" w14:textId="77777777" w:rsidR="00F805CE" w:rsidRPr="00F805CE" w:rsidRDefault="00F805CE" w:rsidP="00F805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14:paraId="557207E1" w14:textId="77777777" w:rsidR="00F805CE" w:rsidRDefault="00F805CE" w:rsidP="00F805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OptimistiskLåsningDatoTid udfyldes med DatoTid for hvornår den pågældende entitet sidst er blevet ændret.</w:t>
            </w:r>
          </w:p>
          <w:p w14:paraId="12A53562" w14:textId="77777777" w:rsidR="00F805CE" w:rsidRDefault="00F805CE" w:rsidP="00F805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66FDA0A1" w14:textId="77777777" w:rsidR="00F805CE" w:rsidRPr="00F805CE" w:rsidRDefault="00F805CE" w:rsidP="00F805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der ved ændring af en entitet ikke forudgående er hentet en entitet, bliver OptimistiskLåsningDatoTid udfyldt med nuværende DatoTid.</w:t>
            </w:r>
          </w:p>
        </w:tc>
      </w:tr>
    </w:tbl>
    <w:p w14:paraId="73621D9B" w14:textId="77777777" w:rsidR="00AC07C0" w:rsidRPr="00F805CE" w:rsidRDefault="00AC07C0" w:rsidP="00F805C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AC07C0" w:rsidRPr="00F805CE" w:rsidSect="00F805CE">
      <w:headerReference w:type="default" r:id="rId15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99983F6" w14:textId="77777777" w:rsidR="008A4C12" w:rsidRDefault="008A4C12" w:rsidP="00F805CE">
      <w:pPr>
        <w:spacing w:line="240" w:lineRule="auto"/>
      </w:pPr>
      <w:r>
        <w:separator/>
      </w:r>
    </w:p>
  </w:endnote>
  <w:endnote w:type="continuationSeparator" w:id="0">
    <w:p w14:paraId="2620605F" w14:textId="77777777" w:rsidR="008A4C12" w:rsidRDefault="008A4C12" w:rsidP="00F805CE">
      <w:pPr>
        <w:spacing w:line="240" w:lineRule="auto"/>
      </w:pPr>
      <w:r>
        <w:continuationSeparator/>
      </w:r>
    </w:p>
  </w:endnote>
  <w:endnote w:type="continuationNotice" w:id="1">
    <w:p w14:paraId="6E139CCA" w14:textId="77777777" w:rsidR="008A4C12" w:rsidRDefault="008A4C12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428A4D" w14:textId="77777777" w:rsidR="00F805CE" w:rsidRDefault="00F805CE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1094C3" w14:textId="2D6714DA" w:rsidR="00F805CE" w:rsidRPr="00F805CE" w:rsidRDefault="00F805CE" w:rsidP="00F805CE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del w:id="23" w:author="w18361" w:date="2012-08-08T07:49:00Z">
      <w:r w:rsidR="007B3B49">
        <w:rPr>
          <w:rFonts w:ascii="Arial" w:hAnsi="Arial" w:cs="Arial"/>
          <w:noProof/>
          <w:sz w:val="16"/>
        </w:rPr>
        <w:delText>10. maj</w:delText>
      </w:r>
    </w:del>
    <w:ins w:id="24" w:author="w18361" w:date="2012-08-08T07:49:00Z">
      <w:r>
        <w:rPr>
          <w:rFonts w:ascii="Arial" w:hAnsi="Arial" w:cs="Arial"/>
          <w:noProof/>
          <w:sz w:val="16"/>
        </w:rPr>
        <w:t>8. august</w:t>
      </w:r>
    </w:ins>
    <w:r>
      <w:rPr>
        <w:rFonts w:ascii="Arial" w:hAnsi="Arial" w:cs="Arial"/>
        <w:noProof/>
        <w:sz w:val="16"/>
      </w:rPr>
      <w:t xml:space="preserve"> 2012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OpkrævningUdbetalingOpret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 w:rsidR="00E562D0"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 w:rsidR="008A4C12">
      <w:fldChar w:fldCharType="begin"/>
    </w:r>
    <w:r w:rsidR="008A4C12">
      <w:instrText xml:space="preserve"> NUMPAGES  \* MERGEFORMAT </w:instrText>
    </w:r>
    <w:r w:rsidR="008A4C12">
      <w:fldChar w:fldCharType="separate"/>
    </w:r>
    <w:r w:rsidR="00E562D0" w:rsidRPr="00E562D0">
      <w:rPr>
        <w:rFonts w:ascii="Arial" w:hAnsi="Arial" w:cs="Arial"/>
        <w:noProof/>
        <w:sz w:val="16"/>
      </w:rPr>
      <w:t>3</w:t>
    </w:r>
    <w:r w:rsidR="008A4C12">
      <w:rPr>
        <w:rFonts w:ascii="Arial" w:hAnsi="Arial" w:cs="Arial"/>
        <w:noProof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EE1322" w14:textId="77777777" w:rsidR="00F805CE" w:rsidRDefault="00F805CE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7D4F041" w14:textId="77777777" w:rsidR="008A4C12" w:rsidRDefault="008A4C12" w:rsidP="00F805CE">
      <w:pPr>
        <w:spacing w:line="240" w:lineRule="auto"/>
      </w:pPr>
      <w:r>
        <w:separator/>
      </w:r>
    </w:p>
  </w:footnote>
  <w:footnote w:type="continuationSeparator" w:id="0">
    <w:p w14:paraId="42A59DCB" w14:textId="77777777" w:rsidR="008A4C12" w:rsidRDefault="008A4C12" w:rsidP="00F805CE">
      <w:pPr>
        <w:spacing w:line="240" w:lineRule="auto"/>
      </w:pPr>
      <w:r>
        <w:continuationSeparator/>
      </w:r>
    </w:p>
  </w:footnote>
  <w:footnote w:type="continuationNotice" w:id="1">
    <w:p w14:paraId="23C82E1F" w14:textId="77777777" w:rsidR="008A4C12" w:rsidRDefault="008A4C12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16A6AB" w14:textId="77777777" w:rsidR="00F805CE" w:rsidRDefault="00F805CE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E385D4" w14:textId="77777777" w:rsidR="00F805CE" w:rsidRPr="00F805CE" w:rsidRDefault="00F805CE" w:rsidP="00F805CE">
    <w:pPr>
      <w:pStyle w:val="Sidehoved"/>
      <w:jc w:val="center"/>
      <w:rPr>
        <w:rFonts w:ascii="Arial" w:hAnsi="Arial" w:cs="Arial"/>
      </w:rPr>
    </w:pPr>
    <w:r w:rsidRPr="00F805CE">
      <w:rPr>
        <w:rFonts w:ascii="Arial" w:hAnsi="Arial" w:cs="Arial"/>
      </w:rPr>
      <w:t>Servicebeskrivelse</w:t>
    </w:r>
  </w:p>
  <w:p w14:paraId="6091C718" w14:textId="77777777" w:rsidR="00F805CE" w:rsidRPr="00F805CE" w:rsidRDefault="00F805CE" w:rsidP="00F805CE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A4109C" w14:textId="77777777" w:rsidR="00F805CE" w:rsidRDefault="00F805CE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166952" w14:textId="77777777" w:rsidR="00F805CE" w:rsidRDefault="00F805CE" w:rsidP="00F805CE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14:paraId="5BD34268" w14:textId="77777777" w:rsidR="00F805CE" w:rsidRPr="00F805CE" w:rsidRDefault="00F805CE" w:rsidP="00F805CE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2B6C18"/>
    <w:multiLevelType w:val="multilevel"/>
    <w:tmpl w:val="F0BE6DCA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abstractNum w:abstractNumId="1">
    <w:nsid w:val="407E6CFE"/>
    <w:multiLevelType w:val="multilevel"/>
    <w:tmpl w:val="A93015E6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efaultTabStop w:val="1304"/>
  <w:hyphenationZone w:val="425"/>
  <w:drawingGridHorizontalSpacing w:val="11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</w:compat>
  <w:rsids>
    <w:rsidRoot w:val="00F805CE"/>
    <w:rsid w:val="001D2DD6"/>
    <w:rsid w:val="007B3B49"/>
    <w:rsid w:val="008A4C12"/>
    <w:rsid w:val="00A85C65"/>
    <w:rsid w:val="00AC07C0"/>
    <w:rsid w:val="00E562D0"/>
    <w:rsid w:val="00F80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07C0"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E562D0"/>
    <w:pPr>
      <w:keepLines/>
      <w:numPr>
        <w:numId w:val="1"/>
      </w:numPr>
      <w:spacing w:after="360" w:line="240" w:lineRule="auto"/>
      <w:outlineLvl w:val="0"/>
      <w:pPrChange w:id="0" w:author="w18361" w:date="2012-08-08T07:49:00Z">
        <w:pPr>
          <w:keepLines/>
          <w:numPr>
            <w:numId w:val="2"/>
          </w:numPr>
          <w:tabs>
            <w:tab w:val="num" w:pos="567"/>
          </w:tabs>
          <w:spacing w:after="360"/>
          <w:outlineLvl w:val="0"/>
        </w:pPr>
      </w:pPrChange>
    </w:pPr>
    <w:rPr>
      <w:rFonts w:ascii="Arial" w:eastAsiaTheme="majorEastAsia" w:hAnsi="Arial" w:cs="Arial"/>
      <w:b/>
      <w:bCs/>
      <w:sz w:val="30"/>
      <w:szCs w:val="28"/>
      <w:rPrChange w:id="0" w:author="w18361" w:date="2012-08-08T07:49:00Z">
        <w:rPr>
          <w:rFonts w:ascii="Arial" w:eastAsiaTheme="majorEastAsia" w:hAnsi="Arial" w:cs="Arial"/>
          <w:b/>
          <w:bCs/>
          <w:sz w:val="30"/>
          <w:szCs w:val="28"/>
          <w:lang w:val="da-DK" w:eastAsia="en-US" w:bidi="ar-SA"/>
        </w:rPr>
      </w:rPrChange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E562D0"/>
    <w:pPr>
      <w:keepLines/>
      <w:numPr>
        <w:ilvl w:val="1"/>
        <w:numId w:val="1"/>
      </w:numPr>
      <w:suppressAutoHyphens/>
      <w:spacing w:line="240" w:lineRule="auto"/>
      <w:outlineLvl w:val="1"/>
      <w:pPrChange w:id="1" w:author="w18361" w:date="2012-08-08T07:49:00Z">
        <w:pPr>
          <w:keepLines/>
          <w:numPr>
            <w:ilvl w:val="1"/>
            <w:numId w:val="2"/>
          </w:numPr>
          <w:tabs>
            <w:tab w:val="num" w:pos="680"/>
          </w:tabs>
          <w:suppressAutoHyphens/>
          <w:ind w:left="794" w:hanging="794"/>
          <w:outlineLvl w:val="1"/>
        </w:pPr>
      </w:pPrChange>
    </w:pPr>
    <w:rPr>
      <w:rFonts w:ascii="Arial" w:eastAsiaTheme="majorEastAsia" w:hAnsi="Arial" w:cs="Arial"/>
      <w:b/>
      <w:bCs/>
      <w:sz w:val="24"/>
      <w:szCs w:val="26"/>
      <w:rPrChange w:id="1" w:author="w18361" w:date="2012-08-08T07:49:00Z">
        <w:rPr>
          <w:rFonts w:ascii="Arial" w:eastAsiaTheme="majorEastAsia" w:hAnsi="Arial" w:cs="Arial"/>
          <w:b/>
          <w:bCs/>
          <w:sz w:val="24"/>
          <w:szCs w:val="26"/>
          <w:lang w:val="da-DK" w:eastAsia="en-US" w:bidi="ar-SA"/>
        </w:rPr>
      </w:rPrChange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E562D0"/>
    <w:pPr>
      <w:keepNext/>
      <w:keepLines/>
      <w:numPr>
        <w:ilvl w:val="2"/>
        <w:numId w:val="1"/>
      </w:numPr>
      <w:spacing w:before="200"/>
      <w:outlineLvl w:val="2"/>
      <w:pPrChange w:id="2" w:author="w18361" w:date="2012-08-08T07:49:00Z">
        <w:pPr>
          <w:keepNext/>
          <w:keepLines/>
          <w:numPr>
            <w:ilvl w:val="2"/>
            <w:numId w:val="2"/>
          </w:numPr>
          <w:tabs>
            <w:tab w:val="num" w:pos="680"/>
          </w:tabs>
          <w:spacing w:before="200" w:line="276" w:lineRule="auto"/>
          <w:ind w:left="794" w:hanging="794"/>
          <w:outlineLvl w:val="2"/>
        </w:pPr>
      </w:pPrChange>
    </w:pPr>
    <w:rPr>
      <w:rFonts w:ascii="Arial" w:eastAsiaTheme="majorEastAsia" w:hAnsi="Arial" w:cs="Arial"/>
      <w:b/>
      <w:bCs/>
      <w:sz w:val="20"/>
      <w:rPrChange w:id="2" w:author="w18361" w:date="2012-08-08T07:49:00Z">
        <w:rPr>
          <w:rFonts w:ascii="Arial" w:eastAsiaTheme="majorEastAsia" w:hAnsi="Arial" w:cs="Arial"/>
          <w:b/>
          <w:bCs/>
          <w:szCs w:val="22"/>
          <w:lang w:val="da-DK" w:eastAsia="en-US" w:bidi="ar-SA"/>
        </w:rPr>
      </w:rPrChange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E562D0"/>
    <w:pPr>
      <w:keepNext/>
      <w:keepLines/>
      <w:numPr>
        <w:ilvl w:val="3"/>
        <w:numId w:val="1"/>
      </w:numPr>
      <w:spacing w:before="200"/>
      <w:outlineLvl w:val="3"/>
      <w:pPrChange w:id="3" w:author="w18361" w:date="2012-08-08T07:49:00Z">
        <w:pPr>
          <w:keepNext/>
          <w:keepLines/>
          <w:numPr>
            <w:ilvl w:val="3"/>
            <w:numId w:val="2"/>
          </w:numPr>
          <w:tabs>
            <w:tab w:val="num" w:pos="862"/>
          </w:tabs>
          <w:spacing w:before="200" w:line="276" w:lineRule="auto"/>
          <w:ind w:left="862" w:hanging="862"/>
          <w:outlineLvl w:val="3"/>
        </w:pPr>
      </w:pPrChange>
    </w:pPr>
    <w:rPr>
      <w:rFonts w:asciiTheme="majorHAnsi" w:eastAsiaTheme="majorEastAsia" w:hAnsiTheme="majorHAnsi" w:cstheme="majorBidi"/>
      <w:b/>
      <w:bCs/>
      <w:i/>
      <w:iCs/>
      <w:color w:val="4F81BD" w:themeColor="accent1"/>
      <w:rPrChange w:id="3" w:author="w18361" w:date="2012-08-08T07:49:00Z"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  <w:sz w:val="22"/>
          <w:szCs w:val="22"/>
          <w:lang w:val="da-DK" w:eastAsia="en-US" w:bidi="ar-SA"/>
        </w:rPr>
      </w:rPrChange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E562D0"/>
    <w:pPr>
      <w:keepNext/>
      <w:keepLines/>
      <w:numPr>
        <w:ilvl w:val="4"/>
        <w:numId w:val="1"/>
      </w:numPr>
      <w:spacing w:before="200"/>
      <w:outlineLvl w:val="4"/>
      <w:pPrChange w:id="4" w:author="w18361" w:date="2012-08-08T07:49:00Z">
        <w:pPr>
          <w:keepNext/>
          <w:keepLines/>
          <w:numPr>
            <w:ilvl w:val="4"/>
            <w:numId w:val="2"/>
          </w:numPr>
          <w:tabs>
            <w:tab w:val="num" w:pos="1009"/>
          </w:tabs>
          <w:spacing w:before="200" w:line="276" w:lineRule="auto"/>
          <w:ind w:left="1009" w:hanging="1009"/>
          <w:outlineLvl w:val="4"/>
        </w:pPr>
      </w:pPrChange>
    </w:pPr>
    <w:rPr>
      <w:rFonts w:asciiTheme="majorHAnsi" w:eastAsiaTheme="majorEastAsia" w:hAnsiTheme="majorHAnsi" w:cstheme="majorBidi"/>
      <w:color w:val="243F60" w:themeColor="accent1" w:themeShade="7F"/>
      <w:rPrChange w:id="4" w:author="w18361" w:date="2012-08-08T07:49:00Z">
        <w:rPr>
          <w:rFonts w:asciiTheme="majorHAnsi" w:eastAsiaTheme="majorEastAsia" w:hAnsiTheme="majorHAnsi" w:cstheme="majorBidi"/>
          <w:color w:val="243F60" w:themeColor="accent1" w:themeShade="7F"/>
          <w:sz w:val="22"/>
          <w:szCs w:val="22"/>
          <w:lang w:val="da-DK" w:eastAsia="en-US" w:bidi="ar-SA"/>
        </w:rPr>
      </w:rPrChange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E562D0"/>
    <w:pPr>
      <w:keepNext/>
      <w:keepLines/>
      <w:numPr>
        <w:ilvl w:val="5"/>
        <w:numId w:val="1"/>
      </w:numPr>
      <w:spacing w:before="200"/>
      <w:outlineLvl w:val="5"/>
      <w:pPrChange w:id="5" w:author="w18361" w:date="2012-08-08T07:49:00Z">
        <w:pPr>
          <w:keepNext/>
          <w:keepLines/>
          <w:numPr>
            <w:ilvl w:val="5"/>
            <w:numId w:val="2"/>
          </w:numPr>
          <w:tabs>
            <w:tab w:val="num" w:pos="1151"/>
          </w:tabs>
          <w:spacing w:before="200" w:line="276" w:lineRule="auto"/>
          <w:ind w:left="1151" w:hanging="1151"/>
          <w:outlineLvl w:val="5"/>
        </w:pPr>
      </w:pPrChange>
    </w:pPr>
    <w:rPr>
      <w:rFonts w:asciiTheme="majorHAnsi" w:eastAsiaTheme="majorEastAsia" w:hAnsiTheme="majorHAnsi" w:cstheme="majorBidi"/>
      <w:i/>
      <w:iCs/>
      <w:color w:val="243F60" w:themeColor="accent1" w:themeShade="7F"/>
      <w:rPrChange w:id="5" w:author="w18361" w:date="2012-08-08T07:49:00Z">
        <w:rPr>
          <w:rFonts w:asciiTheme="majorHAnsi" w:eastAsiaTheme="majorEastAsia" w:hAnsiTheme="majorHAnsi" w:cstheme="majorBidi"/>
          <w:i/>
          <w:iCs/>
          <w:color w:val="243F60" w:themeColor="accent1" w:themeShade="7F"/>
          <w:sz w:val="22"/>
          <w:szCs w:val="22"/>
          <w:lang w:val="da-DK" w:eastAsia="en-US" w:bidi="ar-SA"/>
        </w:rPr>
      </w:rPrChange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E562D0"/>
    <w:pPr>
      <w:keepNext/>
      <w:keepLines/>
      <w:numPr>
        <w:ilvl w:val="6"/>
        <w:numId w:val="1"/>
      </w:numPr>
      <w:spacing w:before="200"/>
      <w:outlineLvl w:val="6"/>
      <w:pPrChange w:id="6" w:author="w18361" w:date="2012-08-08T07:49:00Z">
        <w:pPr>
          <w:keepNext/>
          <w:keepLines/>
          <w:numPr>
            <w:ilvl w:val="6"/>
            <w:numId w:val="2"/>
          </w:numPr>
          <w:tabs>
            <w:tab w:val="num" w:pos="1298"/>
          </w:tabs>
          <w:spacing w:before="200" w:line="276" w:lineRule="auto"/>
          <w:ind w:left="1298" w:hanging="1298"/>
          <w:outlineLvl w:val="6"/>
        </w:pPr>
      </w:pPrChange>
    </w:pPr>
    <w:rPr>
      <w:rFonts w:asciiTheme="majorHAnsi" w:eastAsiaTheme="majorEastAsia" w:hAnsiTheme="majorHAnsi" w:cstheme="majorBidi"/>
      <w:i/>
      <w:iCs/>
      <w:color w:val="404040" w:themeColor="text1" w:themeTint="BF"/>
      <w:rPrChange w:id="6" w:author="w18361" w:date="2012-08-08T07:49:00Z">
        <w:rPr>
          <w:rFonts w:asciiTheme="majorHAnsi" w:eastAsiaTheme="majorEastAsia" w:hAnsiTheme="majorHAnsi" w:cstheme="majorBidi"/>
          <w:i/>
          <w:iCs/>
          <w:color w:val="404040" w:themeColor="text1" w:themeTint="BF"/>
          <w:sz w:val="22"/>
          <w:szCs w:val="22"/>
          <w:lang w:val="da-DK" w:eastAsia="en-US" w:bidi="ar-SA"/>
        </w:rPr>
      </w:rPrChange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E562D0"/>
    <w:pPr>
      <w:keepNext/>
      <w:keepLines/>
      <w:numPr>
        <w:ilvl w:val="7"/>
        <w:numId w:val="1"/>
      </w:numPr>
      <w:spacing w:before="200"/>
      <w:outlineLvl w:val="7"/>
      <w:pPrChange w:id="7" w:author="w18361" w:date="2012-08-08T07:49:00Z">
        <w:pPr>
          <w:keepNext/>
          <w:keepLines/>
          <w:numPr>
            <w:ilvl w:val="7"/>
            <w:numId w:val="2"/>
          </w:numPr>
          <w:tabs>
            <w:tab w:val="num" w:pos="1440"/>
          </w:tabs>
          <w:spacing w:before="200" w:line="276" w:lineRule="auto"/>
          <w:ind w:left="1440" w:hanging="1440"/>
          <w:outlineLvl w:val="7"/>
        </w:pPr>
      </w:pPrChange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rPrChange w:id="7" w:author="w18361" w:date="2012-08-08T07:49:00Z">
        <w:rPr>
          <w:rFonts w:asciiTheme="majorHAnsi" w:eastAsiaTheme="majorEastAsia" w:hAnsiTheme="majorHAnsi" w:cstheme="majorBidi"/>
          <w:color w:val="404040" w:themeColor="text1" w:themeTint="BF"/>
          <w:lang w:val="da-DK" w:eastAsia="en-US" w:bidi="ar-SA"/>
        </w:rPr>
      </w:rPrChange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E562D0"/>
    <w:pPr>
      <w:keepNext/>
      <w:keepLines/>
      <w:numPr>
        <w:ilvl w:val="8"/>
        <w:numId w:val="1"/>
      </w:numPr>
      <w:spacing w:before="200"/>
      <w:outlineLvl w:val="8"/>
      <w:pPrChange w:id="8" w:author="w18361" w:date="2012-08-08T07:49:00Z">
        <w:pPr>
          <w:keepNext/>
          <w:keepLines/>
          <w:numPr>
            <w:ilvl w:val="8"/>
            <w:numId w:val="2"/>
          </w:numPr>
          <w:tabs>
            <w:tab w:val="num" w:pos="1582"/>
          </w:tabs>
          <w:spacing w:before="200" w:line="276" w:lineRule="auto"/>
          <w:ind w:left="1582" w:hanging="1582"/>
          <w:outlineLvl w:val="8"/>
        </w:pPr>
      </w:pPrChange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rPrChange w:id="8" w:author="w18361" w:date="2012-08-08T07:49:00Z">
        <w:rPr>
          <w:rFonts w:asciiTheme="majorHAnsi" w:eastAsiaTheme="majorEastAsia" w:hAnsiTheme="majorHAnsi" w:cstheme="majorBidi"/>
          <w:i/>
          <w:iCs/>
          <w:color w:val="404040" w:themeColor="text1" w:themeTint="BF"/>
          <w:lang w:val="da-DK" w:eastAsia="en-US" w:bidi="ar-SA"/>
        </w:rPr>
      </w:rPrChange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F805CE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F805CE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F805CE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F805C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F805C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F805C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F805C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F805C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F805C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F805CE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F805CE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F805CE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F805CE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F805CE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F805CE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semiHidden/>
    <w:unhideWhenUsed/>
    <w:rsid w:val="00F805CE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semiHidden/>
    <w:rsid w:val="00F805CE"/>
  </w:style>
  <w:style w:type="paragraph" w:styleId="Sidefod">
    <w:name w:val="footer"/>
    <w:basedOn w:val="Normal"/>
    <w:link w:val="SidefodTegn"/>
    <w:uiPriority w:val="99"/>
    <w:semiHidden/>
    <w:unhideWhenUsed/>
    <w:rsid w:val="00F805CE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semiHidden/>
    <w:rsid w:val="00F805CE"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E562D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E562D0"/>
    <w:rPr>
      <w:rFonts w:ascii="Tahoma" w:hAnsi="Tahoma" w:cs="Tahoma"/>
      <w:sz w:val="16"/>
      <w:szCs w:val="16"/>
    </w:rPr>
  </w:style>
  <w:style w:type="paragraph" w:styleId="Korrektur">
    <w:name w:val="Revision"/>
    <w:hidden/>
    <w:uiPriority w:val="99"/>
    <w:semiHidden/>
    <w:rsid w:val="00E562D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07C0"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E562D0"/>
    <w:pPr>
      <w:keepLines/>
      <w:numPr>
        <w:numId w:val="1"/>
      </w:numPr>
      <w:spacing w:after="360" w:line="240" w:lineRule="auto"/>
      <w:outlineLvl w:val="0"/>
      <w:pPrChange w:id="9" w:author="w18361" w:date="2012-08-08T07:49:00Z">
        <w:pPr>
          <w:keepLines/>
          <w:numPr>
            <w:numId w:val="2"/>
          </w:numPr>
          <w:tabs>
            <w:tab w:val="num" w:pos="567"/>
          </w:tabs>
          <w:spacing w:after="360"/>
          <w:outlineLvl w:val="0"/>
        </w:pPr>
      </w:pPrChange>
    </w:pPr>
    <w:rPr>
      <w:rFonts w:ascii="Arial" w:eastAsiaTheme="majorEastAsia" w:hAnsi="Arial" w:cs="Arial"/>
      <w:b/>
      <w:bCs/>
      <w:sz w:val="30"/>
      <w:szCs w:val="28"/>
      <w:rPrChange w:id="9" w:author="w18361" w:date="2012-08-08T07:49:00Z">
        <w:rPr>
          <w:rFonts w:ascii="Arial" w:eastAsiaTheme="majorEastAsia" w:hAnsi="Arial" w:cs="Arial"/>
          <w:b/>
          <w:bCs/>
          <w:sz w:val="30"/>
          <w:szCs w:val="28"/>
          <w:lang w:val="da-DK" w:eastAsia="en-US" w:bidi="ar-SA"/>
        </w:rPr>
      </w:rPrChange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E562D0"/>
    <w:pPr>
      <w:keepLines/>
      <w:numPr>
        <w:ilvl w:val="1"/>
        <w:numId w:val="1"/>
      </w:numPr>
      <w:suppressAutoHyphens/>
      <w:spacing w:line="240" w:lineRule="auto"/>
      <w:outlineLvl w:val="1"/>
      <w:pPrChange w:id="10" w:author="w18361" w:date="2012-08-08T07:49:00Z">
        <w:pPr>
          <w:keepLines/>
          <w:numPr>
            <w:ilvl w:val="1"/>
            <w:numId w:val="2"/>
          </w:numPr>
          <w:tabs>
            <w:tab w:val="num" w:pos="680"/>
          </w:tabs>
          <w:suppressAutoHyphens/>
          <w:ind w:left="794" w:hanging="794"/>
          <w:outlineLvl w:val="1"/>
        </w:pPr>
      </w:pPrChange>
    </w:pPr>
    <w:rPr>
      <w:rFonts w:ascii="Arial" w:eastAsiaTheme="majorEastAsia" w:hAnsi="Arial" w:cs="Arial"/>
      <w:b/>
      <w:bCs/>
      <w:sz w:val="24"/>
      <w:szCs w:val="26"/>
      <w:rPrChange w:id="10" w:author="w18361" w:date="2012-08-08T07:49:00Z">
        <w:rPr>
          <w:rFonts w:ascii="Arial" w:eastAsiaTheme="majorEastAsia" w:hAnsi="Arial" w:cs="Arial"/>
          <w:b/>
          <w:bCs/>
          <w:sz w:val="24"/>
          <w:szCs w:val="26"/>
          <w:lang w:val="da-DK" w:eastAsia="en-US" w:bidi="ar-SA"/>
        </w:rPr>
      </w:rPrChange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E562D0"/>
    <w:pPr>
      <w:keepNext/>
      <w:keepLines/>
      <w:numPr>
        <w:ilvl w:val="2"/>
        <w:numId w:val="1"/>
      </w:numPr>
      <w:spacing w:before="200"/>
      <w:outlineLvl w:val="2"/>
      <w:pPrChange w:id="11" w:author="w18361" w:date="2012-08-08T07:49:00Z">
        <w:pPr>
          <w:keepNext/>
          <w:keepLines/>
          <w:numPr>
            <w:ilvl w:val="2"/>
            <w:numId w:val="2"/>
          </w:numPr>
          <w:tabs>
            <w:tab w:val="num" w:pos="680"/>
          </w:tabs>
          <w:spacing w:before="200" w:line="276" w:lineRule="auto"/>
          <w:ind w:left="794" w:hanging="794"/>
          <w:outlineLvl w:val="2"/>
        </w:pPr>
      </w:pPrChange>
    </w:pPr>
    <w:rPr>
      <w:rFonts w:ascii="Arial" w:eastAsiaTheme="majorEastAsia" w:hAnsi="Arial" w:cs="Arial"/>
      <w:b/>
      <w:bCs/>
      <w:sz w:val="20"/>
      <w:rPrChange w:id="11" w:author="w18361" w:date="2012-08-08T07:49:00Z">
        <w:rPr>
          <w:rFonts w:ascii="Arial" w:eastAsiaTheme="majorEastAsia" w:hAnsi="Arial" w:cs="Arial"/>
          <w:b/>
          <w:bCs/>
          <w:szCs w:val="22"/>
          <w:lang w:val="da-DK" w:eastAsia="en-US" w:bidi="ar-SA"/>
        </w:rPr>
      </w:rPrChange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E562D0"/>
    <w:pPr>
      <w:keepNext/>
      <w:keepLines/>
      <w:numPr>
        <w:ilvl w:val="3"/>
        <w:numId w:val="1"/>
      </w:numPr>
      <w:spacing w:before="200"/>
      <w:outlineLvl w:val="3"/>
      <w:pPrChange w:id="12" w:author="w18361" w:date="2012-08-08T07:49:00Z">
        <w:pPr>
          <w:keepNext/>
          <w:keepLines/>
          <w:numPr>
            <w:ilvl w:val="3"/>
            <w:numId w:val="2"/>
          </w:numPr>
          <w:tabs>
            <w:tab w:val="num" w:pos="862"/>
          </w:tabs>
          <w:spacing w:before="200" w:line="276" w:lineRule="auto"/>
          <w:ind w:left="862" w:hanging="862"/>
          <w:outlineLvl w:val="3"/>
        </w:pPr>
      </w:pPrChange>
    </w:pPr>
    <w:rPr>
      <w:rFonts w:asciiTheme="majorHAnsi" w:eastAsiaTheme="majorEastAsia" w:hAnsiTheme="majorHAnsi" w:cstheme="majorBidi"/>
      <w:b/>
      <w:bCs/>
      <w:i/>
      <w:iCs/>
      <w:color w:val="4F81BD" w:themeColor="accent1"/>
      <w:rPrChange w:id="12" w:author="w18361" w:date="2012-08-08T07:49:00Z"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  <w:sz w:val="22"/>
          <w:szCs w:val="22"/>
          <w:lang w:val="da-DK" w:eastAsia="en-US" w:bidi="ar-SA"/>
        </w:rPr>
      </w:rPrChange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E562D0"/>
    <w:pPr>
      <w:keepNext/>
      <w:keepLines/>
      <w:numPr>
        <w:ilvl w:val="4"/>
        <w:numId w:val="1"/>
      </w:numPr>
      <w:spacing w:before="200"/>
      <w:outlineLvl w:val="4"/>
      <w:pPrChange w:id="13" w:author="w18361" w:date="2012-08-08T07:49:00Z">
        <w:pPr>
          <w:keepNext/>
          <w:keepLines/>
          <w:numPr>
            <w:ilvl w:val="4"/>
            <w:numId w:val="2"/>
          </w:numPr>
          <w:tabs>
            <w:tab w:val="num" w:pos="1009"/>
          </w:tabs>
          <w:spacing w:before="200" w:line="276" w:lineRule="auto"/>
          <w:ind w:left="1009" w:hanging="1009"/>
          <w:outlineLvl w:val="4"/>
        </w:pPr>
      </w:pPrChange>
    </w:pPr>
    <w:rPr>
      <w:rFonts w:asciiTheme="majorHAnsi" w:eastAsiaTheme="majorEastAsia" w:hAnsiTheme="majorHAnsi" w:cstheme="majorBidi"/>
      <w:color w:val="243F60" w:themeColor="accent1" w:themeShade="7F"/>
      <w:rPrChange w:id="13" w:author="w18361" w:date="2012-08-08T07:49:00Z">
        <w:rPr>
          <w:rFonts w:asciiTheme="majorHAnsi" w:eastAsiaTheme="majorEastAsia" w:hAnsiTheme="majorHAnsi" w:cstheme="majorBidi"/>
          <w:color w:val="243F60" w:themeColor="accent1" w:themeShade="7F"/>
          <w:sz w:val="22"/>
          <w:szCs w:val="22"/>
          <w:lang w:val="da-DK" w:eastAsia="en-US" w:bidi="ar-SA"/>
        </w:rPr>
      </w:rPrChange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E562D0"/>
    <w:pPr>
      <w:keepNext/>
      <w:keepLines/>
      <w:numPr>
        <w:ilvl w:val="5"/>
        <w:numId w:val="1"/>
      </w:numPr>
      <w:spacing w:before="200"/>
      <w:outlineLvl w:val="5"/>
      <w:pPrChange w:id="14" w:author="w18361" w:date="2012-08-08T07:49:00Z">
        <w:pPr>
          <w:keepNext/>
          <w:keepLines/>
          <w:numPr>
            <w:ilvl w:val="5"/>
            <w:numId w:val="2"/>
          </w:numPr>
          <w:tabs>
            <w:tab w:val="num" w:pos="1151"/>
          </w:tabs>
          <w:spacing w:before="200" w:line="276" w:lineRule="auto"/>
          <w:ind w:left="1151" w:hanging="1151"/>
          <w:outlineLvl w:val="5"/>
        </w:pPr>
      </w:pPrChange>
    </w:pPr>
    <w:rPr>
      <w:rFonts w:asciiTheme="majorHAnsi" w:eastAsiaTheme="majorEastAsia" w:hAnsiTheme="majorHAnsi" w:cstheme="majorBidi"/>
      <w:i/>
      <w:iCs/>
      <w:color w:val="243F60" w:themeColor="accent1" w:themeShade="7F"/>
      <w:rPrChange w:id="14" w:author="w18361" w:date="2012-08-08T07:49:00Z">
        <w:rPr>
          <w:rFonts w:asciiTheme="majorHAnsi" w:eastAsiaTheme="majorEastAsia" w:hAnsiTheme="majorHAnsi" w:cstheme="majorBidi"/>
          <w:i/>
          <w:iCs/>
          <w:color w:val="243F60" w:themeColor="accent1" w:themeShade="7F"/>
          <w:sz w:val="22"/>
          <w:szCs w:val="22"/>
          <w:lang w:val="da-DK" w:eastAsia="en-US" w:bidi="ar-SA"/>
        </w:rPr>
      </w:rPrChange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E562D0"/>
    <w:pPr>
      <w:keepNext/>
      <w:keepLines/>
      <w:numPr>
        <w:ilvl w:val="6"/>
        <w:numId w:val="1"/>
      </w:numPr>
      <w:spacing w:before="200"/>
      <w:outlineLvl w:val="6"/>
      <w:pPrChange w:id="15" w:author="w18361" w:date="2012-08-08T07:49:00Z">
        <w:pPr>
          <w:keepNext/>
          <w:keepLines/>
          <w:numPr>
            <w:ilvl w:val="6"/>
            <w:numId w:val="2"/>
          </w:numPr>
          <w:tabs>
            <w:tab w:val="num" w:pos="1298"/>
          </w:tabs>
          <w:spacing w:before="200" w:line="276" w:lineRule="auto"/>
          <w:ind w:left="1298" w:hanging="1298"/>
          <w:outlineLvl w:val="6"/>
        </w:pPr>
      </w:pPrChange>
    </w:pPr>
    <w:rPr>
      <w:rFonts w:asciiTheme="majorHAnsi" w:eastAsiaTheme="majorEastAsia" w:hAnsiTheme="majorHAnsi" w:cstheme="majorBidi"/>
      <w:i/>
      <w:iCs/>
      <w:color w:val="404040" w:themeColor="text1" w:themeTint="BF"/>
      <w:rPrChange w:id="15" w:author="w18361" w:date="2012-08-08T07:49:00Z">
        <w:rPr>
          <w:rFonts w:asciiTheme="majorHAnsi" w:eastAsiaTheme="majorEastAsia" w:hAnsiTheme="majorHAnsi" w:cstheme="majorBidi"/>
          <w:i/>
          <w:iCs/>
          <w:color w:val="404040" w:themeColor="text1" w:themeTint="BF"/>
          <w:sz w:val="22"/>
          <w:szCs w:val="22"/>
          <w:lang w:val="da-DK" w:eastAsia="en-US" w:bidi="ar-SA"/>
        </w:rPr>
      </w:rPrChange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E562D0"/>
    <w:pPr>
      <w:keepNext/>
      <w:keepLines/>
      <w:numPr>
        <w:ilvl w:val="7"/>
        <w:numId w:val="1"/>
      </w:numPr>
      <w:spacing w:before="200"/>
      <w:outlineLvl w:val="7"/>
      <w:pPrChange w:id="16" w:author="w18361" w:date="2012-08-08T07:49:00Z">
        <w:pPr>
          <w:keepNext/>
          <w:keepLines/>
          <w:numPr>
            <w:ilvl w:val="7"/>
            <w:numId w:val="2"/>
          </w:numPr>
          <w:tabs>
            <w:tab w:val="num" w:pos="1440"/>
          </w:tabs>
          <w:spacing w:before="200" w:line="276" w:lineRule="auto"/>
          <w:ind w:left="1440" w:hanging="1440"/>
          <w:outlineLvl w:val="7"/>
        </w:pPr>
      </w:pPrChange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rPrChange w:id="16" w:author="w18361" w:date="2012-08-08T07:49:00Z">
        <w:rPr>
          <w:rFonts w:asciiTheme="majorHAnsi" w:eastAsiaTheme="majorEastAsia" w:hAnsiTheme="majorHAnsi" w:cstheme="majorBidi"/>
          <w:color w:val="404040" w:themeColor="text1" w:themeTint="BF"/>
          <w:lang w:val="da-DK" w:eastAsia="en-US" w:bidi="ar-SA"/>
        </w:rPr>
      </w:rPrChange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E562D0"/>
    <w:pPr>
      <w:keepNext/>
      <w:keepLines/>
      <w:numPr>
        <w:ilvl w:val="8"/>
        <w:numId w:val="1"/>
      </w:numPr>
      <w:spacing w:before="200"/>
      <w:outlineLvl w:val="8"/>
      <w:pPrChange w:id="17" w:author="w18361" w:date="2012-08-08T07:49:00Z">
        <w:pPr>
          <w:keepNext/>
          <w:keepLines/>
          <w:numPr>
            <w:ilvl w:val="8"/>
            <w:numId w:val="2"/>
          </w:numPr>
          <w:tabs>
            <w:tab w:val="num" w:pos="1582"/>
          </w:tabs>
          <w:spacing w:before="200" w:line="276" w:lineRule="auto"/>
          <w:ind w:left="1582" w:hanging="1582"/>
          <w:outlineLvl w:val="8"/>
        </w:pPr>
      </w:pPrChange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rPrChange w:id="17" w:author="w18361" w:date="2012-08-08T07:49:00Z">
        <w:rPr>
          <w:rFonts w:asciiTheme="majorHAnsi" w:eastAsiaTheme="majorEastAsia" w:hAnsiTheme="majorHAnsi" w:cstheme="majorBidi"/>
          <w:i/>
          <w:iCs/>
          <w:color w:val="404040" w:themeColor="text1" w:themeTint="BF"/>
          <w:lang w:val="da-DK" w:eastAsia="en-US" w:bidi="ar-SA"/>
        </w:rPr>
      </w:rPrChange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F805CE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F805CE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F805CE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F805C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F805C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F805C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F805C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F805C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F805C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F805CE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F805CE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F805CE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F805CE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F805CE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F805CE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semiHidden/>
    <w:unhideWhenUsed/>
    <w:rsid w:val="00F805CE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semiHidden/>
    <w:rsid w:val="00F805CE"/>
  </w:style>
  <w:style w:type="paragraph" w:styleId="Sidefod">
    <w:name w:val="footer"/>
    <w:basedOn w:val="Normal"/>
    <w:link w:val="SidefodTegn"/>
    <w:uiPriority w:val="99"/>
    <w:semiHidden/>
    <w:unhideWhenUsed/>
    <w:rsid w:val="00F805CE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semiHidden/>
    <w:rsid w:val="00F805CE"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E562D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E562D0"/>
    <w:rPr>
      <w:rFonts w:ascii="Tahoma" w:hAnsi="Tahoma" w:cs="Tahoma"/>
      <w:sz w:val="16"/>
      <w:szCs w:val="16"/>
    </w:rPr>
  </w:style>
  <w:style w:type="paragraph" w:styleId="Korrektur">
    <w:name w:val="Revision"/>
    <w:hidden/>
    <w:uiPriority w:val="99"/>
    <w:semiHidden/>
    <w:rsid w:val="00E562D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D005E30A-39BD-4866-867F-F12B7D9CC4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696</Words>
  <Characters>4246</Characters>
  <Application>Microsoft Office Word</Application>
  <DocSecurity>0</DocSecurity>
  <Lines>35</Lines>
  <Paragraphs>9</Paragraphs>
  <ScaleCrop>false</ScaleCrop>
  <Company>SKAT</Company>
  <LinksUpToDate>false</LinksUpToDate>
  <CharactersWithSpaces>4933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w18361</dc:creator>
  <cp:lastModifiedBy>Martin</cp:lastModifiedBy>
  <cp:revision>1</cp:revision>
  <dcterms:created xsi:type="dcterms:W3CDTF">2012-08-08T05:29:00Z</dcterms:created>
  <dcterms:modified xsi:type="dcterms:W3CDTF">2012-08-08T05:49:00Z</dcterms:modified>
</cp:coreProperties>
</file>