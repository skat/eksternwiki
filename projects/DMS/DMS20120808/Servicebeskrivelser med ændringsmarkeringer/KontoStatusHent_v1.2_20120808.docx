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5AB4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860AA" w14:paraId="56446DEA" w14:textId="77777777" w:rsidTr="009860AA">
        <w:trPr>
          <w:trHeight w:hRule="exact" w:val="113"/>
        </w:trPr>
        <w:tc>
          <w:tcPr>
            <w:tcW w:w="10345" w:type="dxa"/>
            <w:gridSpan w:val="6"/>
            <w:shd w:val="clear" w:color="auto" w:fill="B3B3B3"/>
          </w:tcPr>
          <w:p w14:paraId="0C37DDC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860AA" w14:paraId="2EEAE652" w14:textId="77777777" w:rsidTr="009860AA">
        <w:trPr>
          <w:trHeight w:val="283"/>
        </w:trPr>
        <w:tc>
          <w:tcPr>
            <w:tcW w:w="10345" w:type="dxa"/>
            <w:gridSpan w:val="6"/>
            <w:tcBorders>
              <w:bottom w:val="single" w:sz="6" w:space="0" w:color="auto"/>
            </w:tcBorders>
          </w:tcPr>
          <w:p w14:paraId="1A399A8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860AA">
              <w:rPr>
                <w:rFonts w:ascii="Arial" w:hAnsi="Arial" w:cs="Arial"/>
                <w:b/>
                <w:sz w:val="30"/>
              </w:rPr>
              <w:t>KontoStatusHent</w:t>
            </w:r>
          </w:p>
        </w:tc>
      </w:tr>
      <w:tr w:rsidR="009860AA" w14:paraId="66DAC4A3" w14:textId="77777777" w:rsidTr="009860AA">
        <w:trPr>
          <w:trHeight w:val="283"/>
        </w:trPr>
        <w:tc>
          <w:tcPr>
            <w:tcW w:w="1134" w:type="dxa"/>
            <w:tcBorders>
              <w:top w:val="single" w:sz="6" w:space="0" w:color="auto"/>
              <w:bottom w:val="nil"/>
            </w:tcBorders>
            <w:shd w:val="clear" w:color="auto" w:fill="auto"/>
            <w:vAlign w:val="center"/>
          </w:tcPr>
          <w:p w14:paraId="04929C21"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077C444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5542AAA"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48F5918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0FDDA73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4565A0E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860AA" w14:paraId="53611B42" w14:textId="77777777" w:rsidTr="009860AA">
        <w:trPr>
          <w:trHeight w:val="283"/>
        </w:trPr>
        <w:tc>
          <w:tcPr>
            <w:tcW w:w="1134" w:type="dxa"/>
            <w:tcBorders>
              <w:top w:val="nil"/>
            </w:tcBorders>
            <w:shd w:val="clear" w:color="auto" w:fill="auto"/>
            <w:vAlign w:val="center"/>
          </w:tcPr>
          <w:p w14:paraId="71B691A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03FFB2B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03776BDA" w14:textId="600387B5"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9" w:author="w18361" w:date="2012-08-08T07:47:00Z">
              <w:r w:rsidR="008E6580">
                <w:rPr>
                  <w:rFonts w:ascii="Arial" w:hAnsi="Arial" w:cs="Arial"/>
                  <w:sz w:val="18"/>
                </w:rPr>
                <w:delText>1</w:delText>
              </w:r>
            </w:del>
            <w:ins w:id="20" w:author="w18361" w:date="2012-08-08T07:47:00Z">
              <w:r>
                <w:rPr>
                  <w:rFonts w:ascii="Arial" w:hAnsi="Arial" w:cs="Arial"/>
                  <w:sz w:val="18"/>
                </w:rPr>
                <w:t>2</w:t>
              </w:r>
            </w:ins>
          </w:p>
        </w:tc>
        <w:tc>
          <w:tcPr>
            <w:tcW w:w="1701" w:type="dxa"/>
            <w:tcBorders>
              <w:top w:val="nil"/>
            </w:tcBorders>
            <w:shd w:val="clear" w:color="auto" w:fill="auto"/>
            <w:vAlign w:val="center"/>
          </w:tcPr>
          <w:p w14:paraId="1771301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14:paraId="6C4F789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3FD116B6" w14:textId="027A19F4" w:rsidR="009860AA" w:rsidRPr="009860AA" w:rsidRDefault="008E6580"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 w:author="w18361" w:date="2012-08-08T07:47:00Z">
              <w:r>
                <w:rPr>
                  <w:rFonts w:ascii="Arial" w:hAnsi="Arial" w:cs="Arial"/>
                  <w:sz w:val="18"/>
                </w:rPr>
                <w:delText>11-1</w:delText>
              </w:r>
            </w:del>
            <w:ins w:id="22" w:author="w18361" w:date="2012-08-08T07:47:00Z">
              <w:r w:rsidR="009860AA">
                <w:rPr>
                  <w:rFonts w:ascii="Arial" w:hAnsi="Arial" w:cs="Arial"/>
                  <w:sz w:val="18"/>
                </w:rPr>
                <w:t>8-8</w:t>
              </w:r>
            </w:ins>
            <w:r w:rsidR="009860AA">
              <w:rPr>
                <w:rFonts w:ascii="Arial" w:hAnsi="Arial" w:cs="Arial"/>
                <w:sz w:val="18"/>
              </w:rPr>
              <w:t>-2012</w:t>
            </w:r>
          </w:p>
        </w:tc>
      </w:tr>
      <w:tr w:rsidR="009860AA" w14:paraId="21170F2D" w14:textId="77777777" w:rsidTr="009860AA">
        <w:trPr>
          <w:trHeight w:val="283"/>
        </w:trPr>
        <w:tc>
          <w:tcPr>
            <w:tcW w:w="10345" w:type="dxa"/>
            <w:gridSpan w:val="6"/>
            <w:shd w:val="clear" w:color="auto" w:fill="B3B3B3"/>
            <w:vAlign w:val="center"/>
          </w:tcPr>
          <w:p w14:paraId="4F5F965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860AA" w14:paraId="51B1AC30" w14:textId="77777777" w:rsidTr="009860AA">
        <w:trPr>
          <w:trHeight w:val="283"/>
        </w:trPr>
        <w:tc>
          <w:tcPr>
            <w:tcW w:w="10345" w:type="dxa"/>
            <w:gridSpan w:val="6"/>
            <w:vAlign w:val="center"/>
          </w:tcPr>
          <w:p w14:paraId="0CADF21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14:paraId="082D0D7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14:paraId="4369343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14:paraId="3603FF9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14:paraId="5271EC4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14:paraId="21424809" w14:textId="77777777" w:rsidR="008E6580" w:rsidRDefault="009860AA"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 w:author="w18361" w:date="2012-08-08T07:47:00Z"/>
                <w:rFonts w:ascii="Arial" w:hAnsi="Arial" w:cs="Arial"/>
                <w:sz w:val="18"/>
              </w:rPr>
            </w:pPr>
            <w:r>
              <w:rPr>
                <w:rFonts w:ascii="Arial" w:hAnsi="Arial" w:cs="Arial"/>
                <w:sz w:val="18"/>
              </w:rPr>
              <w:t>Administrative tiltag</w:t>
            </w:r>
          </w:p>
          <w:p w14:paraId="778202C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60AA" w14:paraId="130F9758" w14:textId="77777777" w:rsidTr="009860AA">
        <w:trPr>
          <w:trHeight w:val="283"/>
        </w:trPr>
        <w:tc>
          <w:tcPr>
            <w:tcW w:w="10345" w:type="dxa"/>
            <w:gridSpan w:val="6"/>
            <w:shd w:val="clear" w:color="auto" w:fill="B3B3B3"/>
            <w:vAlign w:val="center"/>
          </w:tcPr>
          <w:p w14:paraId="28279F1B"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860AA" w14:paraId="5F6D6370" w14:textId="77777777" w:rsidTr="009860AA">
        <w:trPr>
          <w:trHeight w:val="283"/>
        </w:trPr>
        <w:tc>
          <w:tcPr>
            <w:tcW w:w="10345" w:type="dxa"/>
            <w:gridSpan w:val="6"/>
          </w:tcPr>
          <w:p w14:paraId="582DB7D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14:paraId="6CF2F87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14:paraId="4032D80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14:paraId="7995720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14:paraId="75457F2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14:paraId="062C66A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14:paraId="706B841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B640C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w18361" w:date="2012-08-08T07:47:00Z"/>
                <w:rFonts w:ascii="Arial" w:hAnsi="Arial" w:cs="Arial"/>
                <w:sz w:val="18"/>
              </w:rPr>
            </w:pPr>
            <w:ins w:id="25" w:author="w18361" w:date="2012-08-08T07:47:00Z">
              <w:r>
                <w:rPr>
                  <w:rFonts w:ascii="Arial" w:hAnsi="Arial" w:cs="Arial"/>
                  <w:sz w:val="18"/>
                </w:rPr>
                <w:t xml:space="preserve">De seneste posteringer udvælges på baggrund af posteringstype og -dato: </w:t>
              </w:r>
            </w:ins>
          </w:p>
          <w:p w14:paraId="55DF68B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8-08T07:47:00Z"/>
                <w:rFonts w:ascii="Arial" w:hAnsi="Arial" w:cs="Arial"/>
                <w:sz w:val="18"/>
              </w:rPr>
            </w:pPr>
            <w:ins w:id="27" w:author="w18361" w:date="2012-08-08T07:47:00Z">
              <w:r>
                <w:rPr>
                  <w:rFonts w:ascii="Arial" w:hAnsi="Arial" w:cs="Arial"/>
                  <w:sz w:val="18"/>
                </w:rPr>
                <w:t>Fordring Positiv = OpkrævningFordringSidsteRettidigBetalingDato</w:t>
              </w:r>
            </w:ins>
          </w:p>
          <w:p w14:paraId="76C0C8D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w18361" w:date="2012-08-08T07:47:00Z"/>
                <w:rFonts w:ascii="Arial" w:hAnsi="Arial" w:cs="Arial"/>
                <w:sz w:val="18"/>
              </w:rPr>
            </w:pPr>
            <w:ins w:id="29" w:author="w18361" w:date="2012-08-08T07:47:00Z">
              <w:r>
                <w:rPr>
                  <w:rFonts w:ascii="Arial" w:hAnsi="Arial" w:cs="Arial"/>
                  <w:sz w:val="18"/>
                </w:rPr>
                <w:t>Fordring Negativ = OpkrævningFordringFrigivelseDato</w:t>
              </w:r>
            </w:ins>
          </w:p>
          <w:p w14:paraId="5CE6895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w18361" w:date="2012-08-08T07:47:00Z"/>
                <w:rFonts w:ascii="Arial" w:hAnsi="Arial" w:cs="Arial"/>
                <w:sz w:val="18"/>
              </w:rPr>
            </w:pPr>
            <w:ins w:id="31" w:author="w18361" w:date="2012-08-08T07:47:00Z">
              <w:r>
                <w:rPr>
                  <w:rFonts w:ascii="Arial" w:hAnsi="Arial" w:cs="Arial"/>
                  <w:sz w:val="18"/>
                </w:rPr>
                <w:t>Afskrivning = AfskrivningDato</w:t>
              </w:r>
            </w:ins>
          </w:p>
          <w:p w14:paraId="132FE4B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w18361" w:date="2012-08-08T07:47:00Z"/>
                <w:rFonts w:ascii="Arial" w:hAnsi="Arial" w:cs="Arial"/>
                <w:sz w:val="18"/>
              </w:rPr>
            </w:pPr>
            <w:ins w:id="33" w:author="w18361" w:date="2012-08-08T07:47:00Z">
              <w:r>
                <w:rPr>
                  <w:rFonts w:ascii="Arial" w:hAnsi="Arial" w:cs="Arial"/>
                  <w:sz w:val="18"/>
                </w:rPr>
                <w:t>Udbetaling = OpkrævningUdbetalingDato</w:t>
              </w:r>
            </w:ins>
          </w:p>
          <w:p w14:paraId="2F65071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w18361" w:date="2012-08-08T07:47:00Z"/>
                <w:rFonts w:ascii="Arial" w:hAnsi="Arial" w:cs="Arial"/>
                <w:sz w:val="18"/>
              </w:rPr>
            </w:pPr>
            <w:ins w:id="35" w:author="w18361" w:date="2012-08-08T07:47:00Z">
              <w:r>
                <w:rPr>
                  <w:rFonts w:ascii="Arial" w:hAnsi="Arial" w:cs="Arial"/>
                  <w:sz w:val="18"/>
                </w:rPr>
                <w:t>Indbetaling = OpkrævningIndbetalingDato</w:t>
              </w:r>
            </w:ins>
          </w:p>
          <w:p w14:paraId="51CE887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w18361" w:date="2012-08-08T07:47:00Z"/>
                <w:rFonts w:ascii="Arial" w:hAnsi="Arial" w:cs="Arial"/>
                <w:sz w:val="18"/>
              </w:rPr>
            </w:pPr>
          </w:p>
          <w:p w14:paraId="7B5678D9" w14:textId="06D24310"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w:t>
            </w:r>
            <w:del w:id="37" w:author="w18361" w:date="2012-08-08T07:47:00Z">
              <w:r w:rsidR="008E6580">
                <w:rPr>
                  <w:rFonts w:ascii="Arial" w:hAnsi="Arial" w:cs="Arial"/>
                  <w:sz w:val="18"/>
                </w:rPr>
                <w:delText>afskrivninger</w:delText>
              </w:r>
            </w:del>
            <w:ins w:id="38" w:author="w18361" w:date="2012-08-08T07:47:00Z">
              <w:r>
                <w:rPr>
                  <w:rFonts w:ascii="Arial" w:hAnsi="Arial" w:cs="Arial"/>
                  <w:sz w:val="18"/>
                </w:rPr>
                <w:t>posteringer</w:t>
              </w:r>
            </w:ins>
            <w:r>
              <w:rPr>
                <w:rFonts w:ascii="Arial" w:hAnsi="Arial" w:cs="Arial"/>
                <w:sz w:val="18"/>
              </w:rPr>
              <w:t xml:space="preserve"> leveres. Vedrørende fordringer, der indgår i en betalingsordning, vises den oprindelige fordring og ikke betalingordningens rater.</w:t>
            </w:r>
          </w:p>
          <w:p w14:paraId="3F67167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D4BF6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14:paraId="2CBF776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14:paraId="4855ACD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3E9C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14:paraId="71BC49F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9860AA" w14:paraId="68A54DCC" w14:textId="77777777" w:rsidTr="009860AA">
        <w:trPr>
          <w:trHeight w:val="283"/>
        </w:trPr>
        <w:tc>
          <w:tcPr>
            <w:tcW w:w="10345" w:type="dxa"/>
            <w:gridSpan w:val="6"/>
            <w:shd w:val="clear" w:color="auto" w:fill="B3B3B3"/>
            <w:vAlign w:val="center"/>
          </w:tcPr>
          <w:p w14:paraId="028CA512"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860AA" w14:paraId="10E069AA" w14:textId="77777777" w:rsidTr="009860AA">
        <w:trPr>
          <w:trHeight w:val="283"/>
        </w:trPr>
        <w:tc>
          <w:tcPr>
            <w:tcW w:w="10345" w:type="dxa"/>
            <w:gridSpan w:val="6"/>
            <w:shd w:val="clear" w:color="auto" w:fill="FFFFFF"/>
          </w:tcPr>
          <w:p w14:paraId="28A6760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14:paraId="150B097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14:paraId="6376FE0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14:paraId="66FC770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14:paraId="7E6E7C7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14:paraId="6FA9BAE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4B38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14:paraId="6118C42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E2A9C5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14:paraId="13BB51C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14:paraId="143BFE6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C86F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14:paraId="7BF2BD1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14:paraId="2A4D3C3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0C564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14:paraId="2457FB5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14:paraId="5E527FB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9748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14:paraId="05F846F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14:paraId="20C76F7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0BD3C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14:paraId="46C7CE2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14:paraId="7A3BD69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A3B8A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14:paraId="77EF535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5D937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14:paraId="27EFFC8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14:paraId="3CB8746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5682B1"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60AA" w14:paraId="68E087E1" w14:textId="77777777" w:rsidTr="009860AA">
        <w:trPr>
          <w:trHeight w:val="283"/>
        </w:trPr>
        <w:tc>
          <w:tcPr>
            <w:tcW w:w="10345" w:type="dxa"/>
            <w:gridSpan w:val="6"/>
            <w:shd w:val="clear" w:color="auto" w:fill="B3B3B3"/>
            <w:vAlign w:val="center"/>
          </w:tcPr>
          <w:p w14:paraId="0C425C6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860AA" w14:paraId="3BB65259" w14:textId="77777777" w:rsidTr="009860AA">
        <w:trPr>
          <w:trHeight w:val="283"/>
        </w:trPr>
        <w:tc>
          <w:tcPr>
            <w:tcW w:w="10345" w:type="dxa"/>
            <w:gridSpan w:val="6"/>
            <w:shd w:val="clear" w:color="auto" w:fill="FFFFFF"/>
            <w:vAlign w:val="center"/>
          </w:tcPr>
          <w:p w14:paraId="08C9AB1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860AA" w14:paraId="0241B1D5" w14:textId="77777777" w:rsidTr="009860AA">
        <w:trPr>
          <w:trHeight w:val="283"/>
        </w:trPr>
        <w:tc>
          <w:tcPr>
            <w:tcW w:w="10345" w:type="dxa"/>
            <w:gridSpan w:val="6"/>
            <w:shd w:val="clear" w:color="auto" w:fill="FFFFFF"/>
          </w:tcPr>
          <w:p w14:paraId="5C81FFD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9860AA" w14:paraId="55AE320A" w14:textId="77777777" w:rsidTr="009860AA">
        <w:trPr>
          <w:trHeight w:val="283"/>
        </w:trPr>
        <w:tc>
          <w:tcPr>
            <w:tcW w:w="10345" w:type="dxa"/>
            <w:gridSpan w:val="6"/>
            <w:shd w:val="clear" w:color="auto" w:fill="FFFFFF"/>
          </w:tcPr>
          <w:p w14:paraId="2D4FE51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54DD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14:paraId="655947A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1F34E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14:paraId="213E3EB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F8CB6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14:paraId="42A0B90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2AE68C9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14:paraId="69AB86C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5E033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860AA" w14:paraId="42AA230E" w14:textId="77777777" w:rsidTr="009860AA">
        <w:trPr>
          <w:trHeight w:val="283"/>
        </w:trPr>
        <w:tc>
          <w:tcPr>
            <w:tcW w:w="10345" w:type="dxa"/>
            <w:gridSpan w:val="6"/>
            <w:shd w:val="clear" w:color="auto" w:fill="FFFFFF"/>
            <w:vAlign w:val="center"/>
          </w:tcPr>
          <w:p w14:paraId="16C29A6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860AA" w14:paraId="38A33303" w14:textId="77777777" w:rsidTr="009860AA">
        <w:trPr>
          <w:trHeight w:val="283"/>
        </w:trPr>
        <w:tc>
          <w:tcPr>
            <w:tcW w:w="10345" w:type="dxa"/>
            <w:gridSpan w:val="6"/>
            <w:shd w:val="clear" w:color="auto" w:fill="FFFFFF"/>
          </w:tcPr>
          <w:p w14:paraId="140FAE6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9860AA" w14:paraId="103A05A3" w14:textId="77777777" w:rsidTr="009860AA">
        <w:trPr>
          <w:trHeight w:val="283"/>
        </w:trPr>
        <w:tc>
          <w:tcPr>
            <w:tcW w:w="10345" w:type="dxa"/>
            <w:gridSpan w:val="6"/>
            <w:shd w:val="clear" w:color="auto" w:fill="FFFFFF"/>
          </w:tcPr>
          <w:p w14:paraId="67E8C26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6816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14:paraId="484EDE5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B3FFC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586939A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14:paraId="57D5C83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6F765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14:paraId="321BF1E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14:paraId="751CD06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7438A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14:paraId="1EADC60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14:paraId="0B926A9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0B0FBBE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14:paraId="75A79A3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D3933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14:paraId="04C33BB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D583D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14:paraId="2A2F8BB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7D10100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14:paraId="6C438B8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14:paraId="764C695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14:paraId="6C71604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14:paraId="5488715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14:paraId="117205A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50B89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14:paraId="59C5F3D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282C1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122F3B0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F9486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5A5ED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14:paraId="7BF65C3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3D781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1234BB7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076A3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819D9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E88524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EC910C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14:paraId="0295C24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4A7D0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14:paraId="32AC271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14:paraId="1164F6F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14:paraId="69628E5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14:paraId="04FB4CB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14:paraId="37BAC94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C920A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F6A1C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14:paraId="01A9137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5D146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14:paraId="63E4682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14:paraId="4C7D1A2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14:paraId="76603C0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14:paraId="64EBC2C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9CAEF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F08BD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14:paraId="6332E3E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5E9C9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14:paraId="72AA2E1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14:paraId="05B7DF8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14:paraId="7A074BE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F6F10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89377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20AFB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14:paraId="3002964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4C6A6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14:paraId="0499C86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14:paraId="1AA9137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14:paraId="635CC17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14:paraId="7876575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0129B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14:paraId="1AA99F5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532C1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14:paraId="29D04E5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14:paraId="375B535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98759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E2EA0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860AA" w14:paraId="4A521193" w14:textId="77777777" w:rsidTr="009860AA">
        <w:trPr>
          <w:trHeight w:val="283"/>
        </w:trPr>
        <w:tc>
          <w:tcPr>
            <w:tcW w:w="10345" w:type="dxa"/>
            <w:gridSpan w:val="6"/>
            <w:shd w:val="clear" w:color="auto" w:fill="FFFFFF"/>
            <w:vAlign w:val="center"/>
          </w:tcPr>
          <w:p w14:paraId="1CF6FCE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860AA" w14:paraId="436C3A79" w14:textId="77777777" w:rsidTr="009860AA">
        <w:trPr>
          <w:trHeight w:val="283"/>
        </w:trPr>
        <w:tc>
          <w:tcPr>
            <w:tcW w:w="10345" w:type="dxa"/>
            <w:gridSpan w:val="6"/>
            <w:shd w:val="clear" w:color="auto" w:fill="FFFFFF"/>
          </w:tcPr>
          <w:p w14:paraId="49790972"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9860AA" w14:paraId="3D3DC26A" w14:textId="77777777" w:rsidTr="009860AA">
        <w:trPr>
          <w:trHeight w:val="283"/>
        </w:trPr>
        <w:tc>
          <w:tcPr>
            <w:tcW w:w="10345" w:type="dxa"/>
            <w:gridSpan w:val="6"/>
            <w:shd w:val="clear" w:color="auto" w:fill="FFFFFF"/>
          </w:tcPr>
          <w:p w14:paraId="2A0C088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B0E5D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F6E09B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1B76F26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9860AA" w14:paraId="2585965B" w14:textId="77777777" w:rsidTr="009860AA">
        <w:trPr>
          <w:trHeight w:val="283"/>
        </w:trPr>
        <w:tc>
          <w:tcPr>
            <w:tcW w:w="10345" w:type="dxa"/>
            <w:gridSpan w:val="6"/>
            <w:shd w:val="clear" w:color="auto" w:fill="B3B3B3"/>
            <w:vAlign w:val="center"/>
          </w:tcPr>
          <w:p w14:paraId="05583F6B"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860AA" w14:paraId="6CDC4801" w14:textId="77777777" w:rsidTr="009860AA">
        <w:trPr>
          <w:trHeight w:val="283"/>
        </w:trPr>
        <w:tc>
          <w:tcPr>
            <w:tcW w:w="10345" w:type="dxa"/>
            <w:gridSpan w:val="6"/>
            <w:shd w:val="clear" w:color="auto" w:fill="B3B3B3"/>
          </w:tcPr>
          <w:p w14:paraId="10E5FA8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kontostatus i Use Case "13.07 Vis kontostatus (web)"</w:t>
            </w:r>
          </w:p>
          <w:p w14:paraId="61C8BBD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9C3411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860AA" w:rsidSect="009860AA">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2A479B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860AA" w14:paraId="3B28D953" w14:textId="77777777" w:rsidTr="009860AA">
        <w:trPr>
          <w:tblHeader/>
        </w:trPr>
        <w:tc>
          <w:tcPr>
            <w:tcW w:w="3402" w:type="dxa"/>
            <w:shd w:val="clear" w:color="auto" w:fill="B3B3B3"/>
            <w:vAlign w:val="center"/>
          </w:tcPr>
          <w:p w14:paraId="6ADDB54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68011D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0A38ABF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860AA" w14:paraId="22CAA416" w14:textId="77777777" w:rsidTr="009860AA">
        <w:tc>
          <w:tcPr>
            <w:tcW w:w="3402" w:type="dxa"/>
          </w:tcPr>
          <w:p w14:paraId="2926156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350FD88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F1764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9542C9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401ED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4FEBBA21"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21505B4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860AA" w14:paraId="13F5E411" w14:textId="77777777" w:rsidTr="009860AA">
        <w:tc>
          <w:tcPr>
            <w:tcW w:w="3402" w:type="dxa"/>
          </w:tcPr>
          <w:p w14:paraId="5305AC0B"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1BA609D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D49A3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362D9F7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4AECB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867546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F1E21A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FCDD0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CB8309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212C923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5F1D01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8C8340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6381DE0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830277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A67919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248597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C9E0D3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66ECE8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860AA" w14:paraId="4CB84A56" w14:textId="77777777" w:rsidTr="009860AA">
        <w:tc>
          <w:tcPr>
            <w:tcW w:w="3402" w:type="dxa"/>
          </w:tcPr>
          <w:p w14:paraId="5B3B1D8A"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14:paraId="05E92E4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DA0DF9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FAD70A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BC697B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9860AA" w14:paraId="734C2F96" w14:textId="77777777" w:rsidTr="009860AA">
        <w:tc>
          <w:tcPr>
            <w:tcW w:w="3402" w:type="dxa"/>
          </w:tcPr>
          <w:p w14:paraId="550897D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14:paraId="45B4E6D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08D5F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6055B5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8E070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B14D8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9F7D251"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860AA" w14:paraId="30E40D14" w14:textId="77777777" w:rsidTr="009860AA">
        <w:tc>
          <w:tcPr>
            <w:tcW w:w="3402" w:type="dxa"/>
          </w:tcPr>
          <w:p w14:paraId="4CCA763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14:paraId="0E26FFD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30BFD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E3D009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4D488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860AA" w14:paraId="5555769A" w14:textId="77777777" w:rsidTr="009860AA">
        <w:tc>
          <w:tcPr>
            <w:tcW w:w="3402" w:type="dxa"/>
          </w:tcPr>
          <w:p w14:paraId="37D68E5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14:paraId="3D202DF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68F848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1ADC83F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C0634B"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7ADFAA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14:paraId="5876B52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0B87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5818D8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14:paraId="361EC41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9860AA" w14:paraId="2DE9ADC0" w14:textId="77777777" w:rsidTr="009860AA">
        <w:tc>
          <w:tcPr>
            <w:tcW w:w="3402" w:type="dxa"/>
          </w:tcPr>
          <w:p w14:paraId="4AB3E064"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14:paraId="71B42C2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0DB2A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308A664A"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882E74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14:paraId="60EF195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CA959"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60AA" w14:paraId="07DB4409" w14:textId="77777777" w:rsidTr="009860AA">
        <w:tc>
          <w:tcPr>
            <w:tcW w:w="3402" w:type="dxa"/>
          </w:tcPr>
          <w:p w14:paraId="78BB603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4767D48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52480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0A29C8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5B81F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3694DC7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9860AA" w14:paraId="69A949BD" w14:textId="77777777" w:rsidTr="009860AA">
        <w:tc>
          <w:tcPr>
            <w:tcW w:w="3402" w:type="dxa"/>
          </w:tcPr>
          <w:p w14:paraId="01CDCF9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4FA1577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A4CC3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7C3A567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148F1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60C145A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719B217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0AD3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02E2447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6869A2"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60AA" w14:paraId="03AC6C9E" w14:textId="77777777" w:rsidTr="009860AA">
        <w:tc>
          <w:tcPr>
            <w:tcW w:w="3402" w:type="dxa"/>
          </w:tcPr>
          <w:p w14:paraId="1E7EB8F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14:paraId="7E8BC03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5AC77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7FA2077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04B8F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7E38D50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6551BD64"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DBA09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9860AA" w14:paraId="14C6C1DD" w14:textId="77777777" w:rsidTr="009860AA">
        <w:tc>
          <w:tcPr>
            <w:tcW w:w="3402" w:type="dxa"/>
          </w:tcPr>
          <w:p w14:paraId="08CF9FE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14:paraId="203509E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C8A46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0556D41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F13285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CFF24A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14:paraId="732D604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430B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5D553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09AE11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14:paraId="70B92AF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14:paraId="0AB1D46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14:paraId="632ED76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14:paraId="170B402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14:paraId="25A9AE1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14:paraId="798803C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14:paraId="7206440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14:paraId="756BE2A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14:paraId="46E3307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9860AA" w14:paraId="37F89B94" w14:textId="77777777" w:rsidTr="009860AA">
        <w:tc>
          <w:tcPr>
            <w:tcW w:w="3402" w:type="dxa"/>
          </w:tcPr>
          <w:p w14:paraId="2807E81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525FAC0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572AB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A0E5B5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D3D10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6007F0D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AFFB8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1951D24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B910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860AA" w14:paraId="2CD21305" w14:textId="77777777" w:rsidTr="009860AA">
        <w:tc>
          <w:tcPr>
            <w:tcW w:w="3402" w:type="dxa"/>
          </w:tcPr>
          <w:p w14:paraId="5775605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4CFDF92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4CC15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09A2BEF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385BE3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7CDEF05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FB7017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FED3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2FFB957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61A2E60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4160746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2C5ECB5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4BACAC3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3A57965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4D306C9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55C1B70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397D59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2EA15B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4EE93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3569D02"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860AA" w14:paraId="4C8405A4" w14:textId="77777777" w:rsidTr="009860AA">
        <w:tc>
          <w:tcPr>
            <w:tcW w:w="3402" w:type="dxa"/>
          </w:tcPr>
          <w:p w14:paraId="123070A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14:paraId="675D5A6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61142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E4FF37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3CE6E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772828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F077799"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9860AA" w14:paraId="65474B82" w14:textId="77777777" w:rsidTr="009860AA">
        <w:tc>
          <w:tcPr>
            <w:tcW w:w="3402" w:type="dxa"/>
          </w:tcPr>
          <w:p w14:paraId="7FD9555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14:paraId="4FABF8F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37B206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597E9B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EEBFF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9860AA" w14:paraId="0D3ADD43" w14:textId="77777777" w:rsidTr="009860AA">
        <w:tc>
          <w:tcPr>
            <w:tcW w:w="3402" w:type="dxa"/>
          </w:tcPr>
          <w:p w14:paraId="7B289FD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14:paraId="60886D8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DF4C2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4D7877A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2192866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9860AA" w14:paraId="6ACAB491" w14:textId="77777777" w:rsidTr="009860AA">
        <w:tc>
          <w:tcPr>
            <w:tcW w:w="3402" w:type="dxa"/>
          </w:tcPr>
          <w:p w14:paraId="2646FD8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14:paraId="0C78E1A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74E98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42FCC8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C6A49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7A4581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6D46F82"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EC6791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14:paraId="4F2016E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1CB5D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14:paraId="71793CA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14:paraId="5319491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14:paraId="0C167AB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14:paraId="556D584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E15BC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68C0C3D"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14:paraId="45BE333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14:paraId="2CBE86A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14:paraId="2440F38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9860AA" w14:paraId="1AADAFFD" w14:textId="77777777" w:rsidTr="009860AA">
        <w:tc>
          <w:tcPr>
            <w:tcW w:w="3402" w:type="dxa"/>
          </w:tcPr>
          <w:p w14:paraId="7D7DFF8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OpkrævningKontoAdministrativTiltagMarkering</w:t>
            </w:r>
          </w:p>
        </w:tc>
        <w:tc>
          <w:tcPr>
            <w:tcW w:w="1701" w:type="dxa"/>
          </w:tcPr>
          <w:p w14:paraId="65C1E58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8FE22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5CE4F30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4B1D3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9860AA" w14:paraId="64CBCBBB" w14:textId="77777777" w:rsidTr="009860AA">
        <w:tc>
          <w:tcPr>
            <w:tcW w:w="3402" w:type="dxa"/>
          </w:tcPr>
          <w:p w14:paraId="144535E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14:paraId="3E32CE1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183D8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42FCB48A"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3A6E5D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9860AA" w14:paraId="726EC5E6" w14:textId="77777777" w:rsidTr="009860AA">
        <w:tc>
          <w:tcPr>
            <w:tcW w:w="3402" w:type="dxa"/>
          </w:tcPr>
          <w:p w14:paraId="7953BD5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14:paraId="1C93AED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A727B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6FABD83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91D6E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BEDFC3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14:paraId="63F1887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D502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14:paraId="4DC93CA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14:paraId="3C2924B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14:paraId="1171797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D719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B0AAF6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14:paraId="23F6DEB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14:paraId="50CA574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14:paraId="7D8378B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14:paraId="37B9EABA"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9860AA" w14:paraId="7AED8540" w14:textId="77777777" w:rsidTr="009860AA">
        <w:tc>
          <w:tcPr>
            <w:tcW w:w="3402" w:type="dxa"/>
          </w:tcPr>
          <w:p w14:paraId="1EAAEAB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14:paraId="1DFB200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07C90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14:paraId="33B8561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1CB281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29CEBB2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w:t>
            </w:r>
          </w:p>
        </w:tc>
      </w:tr>
      <w:tr w:rsidR="009860AA" w14:paraId="18A6AFE2" w14:textId="77777777" w:rsidTr="009860AA">
        <w:tc>
          <w:tcPr>
            <w:tcW w:w="3402" w:type="dxa"/>
          </w:tcPr>
          <w:p w14:paraId="051DE529"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14:paraId="66ED019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6260A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322206D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E6D0D5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tc>
      </w:tr>
      <w:tr w:rsidR="009860AA" w14:paraId="4AE44216" w14:textId="77777777" w:rsidTr="009860AA">
        <w:tc>
          <w:tcPr>
            <w:tcW w:w="3402" w:type="dxa"/>
          </w:tcPr>
          <w:p w14:paraId="4DB637A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14:paraId="6283127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68033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14:paraId="064F763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763E9F"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204D272A"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9860AA" w14:paraId="1E07CDCE" w14:textId="77777777" w:rsidTr="009860AA">
        <w:tc>
          <w:tcPr>
            <w:tcW w:w="3402" w:type="dxa"/>
          </w:tcPr>
          <w:p w14:paraId="31C818F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14:paraId="64718BF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12BE2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3116701B"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4D798A5"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9860AA" w14:paraId="2A40B2F3" w14:textId="77777777" w:rsidTr="009860AA">
        <w:tc>
          <w:tcPr>
            <w:tcW w:w="3402" w:type="dxa"/>
          </w:tcPr>
          <w:p w14:paraId="2C6F25D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14:paraId="3F0B5FF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6CEBF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7A5DBF2"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0F38BA2"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9860AA" w14:paraId="70383CC8" w14:textId="77777777" w:rsidTr="009860AA">
        <w:tc>
          <w:tcPr>
            <w:tcW w:w="3402" w:type="dxa"/>
          </w:tcPr>
          <w:p w14:paraId="0F1DD9BD"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14:paraId="0736E9C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B2262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D6F1B0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6CF2D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0AC5839"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EC17F2A"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9860AA" w14:paraId="323F68D5" w14:textId="77777777" w:rsidTr="009860AA">
        <w:tc>
          <w:tcPr>
            <w:tcW w:w="3402" w:type="dxa"/>
          </w:tcPr>
          <w:p w14:paraId="3880AC4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14:paraId="3B5E2817"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34BD5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0509B4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61E97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A46E2B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7511F9"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9860AA" w14:paraId="1D8F5C35" w14:textId="77777777" w:rsidTr="009860AA">
        <w:tc>
          <w:tcPr>
            <w:tcW w:w="3402" w:type="dxa"/>
          </w:tcPr>
          <w:p w14:paraId="45A5721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14:paraId="7716DDD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349096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3FB545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E075B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D109F9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1C7EB0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9860AA" w14:paraId="5F294936" w14:textId="77777777" w:rsidTr="009860AA">
        <w:tc>
          <w:tcPr>
            <w:tcW w:w="3402" w:type="dxa"/>
          </w:tcPr>
          <w:p w14:paraId="1FD124D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14:paraId="357E04F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90996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C599D9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4FFAB4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F59D10C"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3B5C3E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9860AA" w14:paraId="75A3CDC2" w14:textId="77777777" w:rsidTr="009860AA">
        <w:tc>
          <w:tcPr>
            <w:tcW w:w="3402" w:type="dxa"/>
          </w:tcPr>
          <w:p w14:paraId="4DEA83B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14:paraId="38CC0149"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5A2663"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E7F67C6"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8BCFF8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9860AA" w14:paraId="25FC86BA" w14:textId="77777777" w:rsidTr="009860AA">
        <w:tc>
          <w:tcPr>
            <w:tcW w:w="3402" w:type="dxa"/>
          </w:tcPr>
          <w:p w14:paraId="2819850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14:paraId="76108F6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59DE38"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36AF03F4"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33779F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14:paraId="324FAA4A"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D7341" w14:textId="77777777" w:rsidR="008E6580" w:rsidRDefault="009860AA"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w18361" w:date="2012-08-08T07:47:00Z"/>
                <w:rFonts w:ascii="Arial" w:hAnsi="Arial" w:cs="Arial"/>
                <w:sz w:val="18"/>
              </w:rPr>
            </w:pPr>
            <w:r>
              <w:rPr>
                <w:rFonts w:ascii="Arial" w:hAnsi="Arial" w:cs="Arial"/>
                <w:sz w:val="18"/>
              </w:rPr>
              <w:t xml:space="preserve">Markering </w:t>
            </w:r>
            <w:del w:id="45" w:author="w18361" w:date="2012-08-08T07:47:00Z">
              <w:r w:rsidR="008E6580">
                <w:rPr>
                  <w:rFonts w:ascii="Arial" w:hAnsi="Arial" w:cs="Arial"/>
                  <w:sz w:val="18"/>
                </w:rPr>
                <w:delText>der udtrykker</w:delText>
              </w:r>
            </w:del>
            <w:ins w:id="46" w:author="w18361" w:date="2012-08-08T07:47:00Z">
              <w:r>
                <w:rPr>
                  <w:rFonts w:ascii="Arial" w:hAnsi="Arial" w:cs="Arial"/>
                  <w:sz w:val="18"/>
                </w:rPr>
                <w:t>af</w:t>
              </w:r>
            </w:ins>
            <w:r>
              <w:rPr>
                <w:rFonts w:ascii="Arial" w:hAnsi="Arial" w:cs="Arial"/>
                <w:sz w:val="18"/>
              </w:rPr>
              <w:t xml:space="preserve"> hvorvidt </w:t>
            </w:r>
            <w:del w:id="47" w:author="w18361" w:date="2012-08-08T07:47:00Z">
              <w:r w:rsidR="008E6580">
                <w:rPr>
                  <w:rFonts w:ascii="Arial" w:hAnsi="Arial" w:cs="Arial"/>
                  <w:sz w:val="18"/>
                </w:rPr>
                <w:delText>den pågældende udbetaling indgår i kundens saldo eller ej</w:delText>
              </w:r>
            </w:del>
          </w:p>
          <w:p w14:paraId="534B4E7E" w14:textId="77777777"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 w:author="w18361" w:date="2012-08-08T07:47:00Z"/>
                <w:rFonts w:ascii="Arial" w:hAnsi="Arial" w:cs="Arial"/>
                <w:sz w:val="18"/>
              </w:rPr>
            </w:pPr>
          </w:p>
          <w:p w14:paraId="5CB33F3D" w14:textId="77777777" w:rsidR="008E6580" w:rsidRDefault="008E6580" w:rsidP="008E65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w18361" w:date="2012-08-08T07:47:00Z"/>
                <w:rFonts w:ascii="Arial" w:hAnsi="Arial" w:cs="Arial"/>
                <w:sz w:val="18"/>
              </w:rPr>
            </w:pPr>
            <w:del w:id="50" w:author="w18361" w:date="2012-08-08T07:47:00Z">
              <w:r>
                <w:rPr>
                  <w:rFonts w:ascii="Arial" w:hAnsi="Arial" w:cs="Arial"/>
                  <w:sz w:val="18"/>
                </w:rPr>
                <w:delText>Hvis udbetalingen indgår =</w:delText>
              </w:r>
            </w:del>
            <w:ins w:id="51" w:author="w18361" w:date="2012-08-08T07:47:00Z">
              <w:r w:rsidR="009860AA">
                <w:rPr>
                  <w:rFonts w:ascii="Arial" w:hAnsi="Arial" w:cs="Arial"/>
                  <w:sz w:val="18"/>
                </w:rPr>
                <w:t>frigivelsesdato er passeret. Sættes til</w:t>
              </w:r>
            </w:ins>
            <w:r w:rsidR="009860AA">
              <w:rPr>
                <w:rFonts w:ascii="Arial" w:hAnsi="Arial" w:cs="Arial"/>
                <w:sz w:val="18"/>
              </w:rPr>
              <w:t xml:space="preserve"> true</w:t>
            </w:r>
          </w:p>
          <w:p w14:paraId="3544A862" w14:textId="638DF8AD" w:rsidR="009860AA" w:rsidRPr="009860AA" w:rsidRDefault="008E6580"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2" w:author="w18361" w:date="2012-08-08T07:47:00Z">
              <w:r>
                <w:rPr>
                  <w:rFonts w:ascii="Arial" w:hAnsi="Arial" w:cs="Arial"/>
                  <w:sz w:val="18"/>
                </w:rPr>
                <w:delText>Hvis ikke =</w:delText>
              </w:r>
            </w:del>
            <w:ins w:id="53" w:author="w18361" w:date="2012-08-08T07:47:00Z">
              <w:r w:rsidR="009860AA">
                <w:rPr>
                  <w:rFonts w:ascii="Arial" w:hAnsi="Arial" w:cs="Arial"/>
                  <w:sz w:val="18"/>
                </w:rPr>
                <w:t xml:space="preserve"> hvis dato er overskredet ellers</w:t>
              </w:r>
            </w:ins>
            <w:r w:rsidR="009860AA">
              <w:rPr>
                <w:rFonts w:ascii="Arial" w:hAnsi="Arial" w:cs="Arial"/>
                <w:sz w:val="18"/>
              </w:rPr>
              <w:t xml:space="preserve"> false</w:t>
            </w:r>
            <w:ins w:id="54" w:author="w18361" w:date="2012-08-08T07:47:00Z">
              <w:r w:rsidR="009860AA">
                <w:rPr>
                  <w:rFonts w:ascii="Arial" w:hAnsi="Arial" w:cs="Arial"/>
                  <w:sz w:val="18"/>
                </w:rPr>
                <w:t>.</w:t>
              </w:r>
            </w:ins>
          </w:p>
        </w:tc>
      </w:tr>
      <w:tr w:rsidR="009860AA" w14:paraId="0F01122F" w14:textId="77777777" w:rsidTr="009860AA">
        <w:tc>
          <w:tcPr>
            <w:tcW w:w="3402" w:type="dxa"/>
          </w:tcPr>
          <w:p w14:paraId="63C96037"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14:paraId="3F7D053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3E8DD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14:paraId="0CD3353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AC3700"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72C6B631"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14:paraId="4C4862A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FE377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6A318BE"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14:paraId="59F8E73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14:paraId="3CCA4F8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14:paraId="38595970"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14:paraId="56C8F96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14:paraId="7714A47B"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14:paraId="6DF6E822"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14:paraId="34345E4F"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14:paraId="5812BD3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14:paraId="61F1A984"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9860AA" w14:paraId="0F899D8B" w14:textId="77777777" w:rsidTr="009860AA">
        <w:tc>
          <w:tcPr>
            <w:tcW w:w="3402" w:type="dxa"/>
          </w:tcPr>
          <w:p w14:paraId="372357C3"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61EAA0A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219464"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00466785"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7FE0CB8"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83AC50C"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61A63566" w14:textId="77777777" w:rsid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5B744E" w14:textId="77777777" w:rsidR="009860AA" w:rsidRPr="009860AA" w:rsidRDefault="009860AA"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14:paraId="2D6DA2BB" w14:textId="77777777" w:rsidR="00AC07C0" w:rsidRPr="009860AA" w:rsidRDefault="00AC07C0" w:rsidP="009860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07C0" w:rsidRPr="009860AA" w:rsidSect="009860A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5AAF1" w14:textId="77777777" w:rsidR="00561570" w:rsidRDefault="00561570" w:rsidP="009860AA">
      <w:pPr>
        <w:spacing w:line="240" w:lineRule="auto"/>
      </w:pPr>
      <w:r>
        <w:separator/>
      </w:r>
    </w:p>
  </w:endnote>
  <w:endnote w:type="continuationSeparator" w:id="0">
    <w:p w14:paraId="6825D98F" w14:textId="77777777" w:rsidR="00561570" w:rsidRDefault="00561570" w:rsidP="009860AA">
      <w:pPr>
        <w:spacing w:line="240" w:lineRule="auto"/>
      </w:pPr>
      <w:r>
        <w:continuationSeparator/>
      </w:r>
    </w:p>
  </w:endnote>
  <w:endnote w:type="continuationNotice" w:id="1">
    <w:p w14:paraId="2BECD95B" w14:textId="77777777" w:rsidR="00561570" w:rsidRDefault="005615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58174" w14:textId="77777777" w:rsidR="009860AA" w:rsidRDefault="009860A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703A0" w14:textId="364D97FB" w:rsidR="009860AA" w:rsidRPr="009860AA" w:rsidRDefault="009860AA" w:rsidP="009860A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9" w:author="w18361" w:date="2012-08-08T07:47:00Z">
      <w:r w:rsidR="008E6580">
        <w:rPr>
          <w:rFonts w:ascii="Arial" w:hAnsi="Arial" w:cs="Arial"/>
          <w:noProof/>
          <w:sz w:val="16"/>
        </w:rPr>
        <w:delText>21. maj</w:delText>
      </w:r>
    </w:del>
    <w:ins w:id="40" w:author="w18361" w:date="2012-08-08T07:47:00Z">
      <w:r>
        <w:rPr>
          <w:rFonts w:ascii="Arial" w:hAnsi="Arial" w:cs="Arial"/>
          <w:noProof/>
          <w:sz w:val="16"/>
        </w:rPr>
        <w:t>8. august</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23A5A">
      <w:rPr>
        <w:rFonts w:ascii="Arial" w:hAnsi="Arial" w:cs="Arial"/>
        <w:noProof/>
        <w:sz w:val="16"/>
      </w:rPr>
      <w:t>1</w:t>
    </w:r>
    <w:r>
      <w:rPr>
        <w:rFonts w:ascii="Arial" w:hAnsi="Arial" w:cs="Arial"/>
        <w:sz w:val="16"/>
      </w:rPr>
      <w:fldChar w:fldCharType="end"/>
    </w:r>
    <w:r>
      <w:rPr>
        <w:rFonts w:ascii="Arial" w:hAnsi="Arial" w:cs="Arial"/>
        <w:sz w:val="16"/>
      </w:rPr>
      <w:t xml:space="preserve"> af </w:t>
    </w:r>
    <w:r w:rsidR="00561570">
      <w:rPr>
        <w:rPrChange w:id="41" w:author="w18361" w:date="2012-08-08T07:47:00Z">
          <w:rPr>
            <w:rFonts w:ascii="Arial" w:hAnsi="Arial"/>
            <w:sz w:val="16"/>
          </w:rPr>
        </w:rPrChange>
      </w:rPr>
      <w:fldChar w:fldCharType="begin"/>
    </w:r>
    <w:r w:rsidR="00561570">
      <w:rPr>
        <w:rPrChange w:id="42" w:author="w18361" w:date="2012-08-08T07:47:00Z">
          <w:rPr>
            <w:rFonts w:ascii="Arial" w:hAnsi="Arial"/>
            <w:sz w:val="16"/>
          </w:rPr>
        </w:rPrChange>
      </w:rPr>
      <w:instrText xml:space="preserve"> NUMPAGES  \* MERGEFORMAT </w:instrText>
    </w:r>
    <w:r w:rsidR="00561570">
      <w:rPr>
        <w:rPrChange w:id="43" w:author="w18361" w:date="2012-08-08T07:47:00Z">
          <w:rPr>
            <w:rFonts w:ascii="Arial" w:hAnsi="Arial"/>
            <w:sz w:val="16"/>
          </w:rPr>
        </w:rPrChange>
      </w:rPr>
      <w:fldChar w:fldCharType="separate"/>
    </w:r>
    <w:r w:rsidR="00823A5A" w:rsidRPr="00823A5A">
      <w:rPr>
        <w:rFonts w:ascii="Arial" w:hAnsi="Arial" w:cs="Arial"/>
        <w:noProof/>
        <w:sz w:val="16"/>
      </w:rPr>
      <w:t>3</w:t>
    </w:r>
    <w:r w:rsidR="00561570">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2423C" w14:textId="77777777" w:rsidR="009860AA" w:rsidRDefault="009860A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03E6D" w14:textId="77777777" w:rsidR="00561570" w:rsidRDefault="00561570" w:rsidP="009860AA">
      <w:pPr>
        <w:spacing w:line="240" w:lineRule="auto"/>
      </w:pPr>
      <w:r>
        <w:separator/>
      </w:r>
    </w:p>
  </w:footnote>
  <w:footnote w:type="continuationSeparator" w:id="0">
    <w:p w14:paraId="76630330" w14:textId="77777777" w:rsidR="00561570" w:rsidRDefault="00561570" w:rsidP="009860AA">
      <w:pPr>
        <w:spacing w:line="240" w:lineRule="auto"/>
      </w:pPr>
      <w:r>
        <w:continuationSeparator/>
      </w:r>
    </w:p>
  </w:footnote>
  <w:footnote w:type="continuationNotice" w:id="1">
    <w:p w14:paraId="3B22DF57" w14:textId="77777777" w:rsidR="00561570" w:rsidRDefault="0056157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8B37A" w14:textId="77777777" w:rsidR="009860AA" w:rsidRDefault="009860A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4D886" w14:textId="77777777" w:rsidR="009860AA" w:rsidRPr="009860AA" w:rsidRDefault="009860AA" w:rsidP="009860AA">
    <w:pPr>
      <w:pStyle w:val="Sidehoved"/>
      <w:jc w:val="center"/>
      <w:rPr>
        <w:rFonts w:ascii="Arial" w:hAnsi="Arial" w:cs="Arial"/>
      </w:rPr>
    </w:pPr>
    <w:r w:rsidRPr="009860AA">
      <w:rPr>
        <w:rFonts w:ascii="Arial" w:hAnsi="Arial" w:cs="Arial"/>
      </w:rPr>
      <w:t>Servicebeskrivelse</w:t>
    </w:r>
  </w:p>
  <w:p w14:paraId="62A33B6F" w14:textId="77777777" w:rsidR="009860AA" w:rsidRPr="009860AA" w:rsidRDefault="009860AA" w:rsidP="009860A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D8571" w14:textId="77777777" w:rsidR="009860AA" w:rsidRDefault="009860A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9D50E" w14:textId="77777777" w:rsidR="009860AA" w:rsidRDefault="009860AA" w:rsidP="009860AA">
    <w:pPr>
      <w:pStyle w:val="Sidehoved"/>
      <w:jc w:val="center"/>
      <w:rPr>
        <w:rFonts w:ascii="Arial" w:hAnsi="Arial" w:cs="Arial"/>
      </w:rPr>
    </w:pPr>
    <w:r>
      <w:rPr>
        <w:rFonts w:ascii="Arial" w:hAnsi="Arial" w:cs="Arial"/>
      </w:rPr>
      <w:t>Data elementer</w:t>
    </w:r>
  </w:p>
  <w:p w14:paraId="576F5340" w14:textId="77777777" w:rsidR="009860AA" w:rsidRPr="009860AA" w:rsidRDefault="009860AA" w:rsidP="009860A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F54E6"/>
    <w:multiLevelType w:val="multilevel"/>
    <w:tmpl w:val="0C6623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A1D5BFD"/>
    <w:multiLevelType w:val="multilevel"/>
    <w:tmpl w:val="7960B4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860AA"/>
    <w:rsid w:val="004828EA"/>
    <w:rsid w:val="00561570"/>
    <w:rsid w:val="006843F7"/>
    <w:rsid w:val="00823A5A"/>
    <w:rsid w:val="00892491"/>
    <w:rsid w:val="008E6580"/>
    <w:rsid w:val="009860AA"/>
    <w:rsid w:val="00AC07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C0"/>
    <w:pPr>
      <w:spacing w:after="0"/>
    </w:pPr>
  </w:style>
  <w:style w:type="paragraph" w:styleId="Overskrift1">
    <w:name w:val="heading 1"/>
    <w:basedOn w:val="Normal"/>
    <w:next w:val="Normal"/>
    <w:link w:val="Overskrift1Tegn"/>
    <w:autoRedefine/>
    <w:uiPriority w:val="9"/>
    <w:qFormat/>
    <w:rsid w:val="00823A5A"/>
    <w:pPr>
      <w:keepLines/>
      <w:numPr>
        <w:numId w:val="1"/>
      </w:numPr>
      <w:spacing w:after="360" w:line="240" w:lineRule="auto"/>
      <w:outlineLvl w:val="0"/>
      <w:pPrChange w:id="0" w:author="w18361" w:date="2012-08-08T07:47: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8-08T07:47: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823A5A"/>
    <w:pPr>
      <w:keepLines/>
      <w:numPr>
        <w:ilvl w:val="1"/>
        <w:numId w:val="1"/>
      </w:numPr>
      <w:suppressAutoHyphens/>
      <w:spacing w:line="240" w:lineRule="auto"/>
      <w:outlineLvl w:val="1"/>
      <w:pPrChange w:id="1" w:author="w18361" w:date="2012-08-08T07:47: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8-08T07:47: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823A5A"/>
    <w:pPr>
      <w:keepNext/>
      <w:keepLines/>
      <w:numPr>
        <w:ilvl w:val="2"/>
        <w:numId w:val="1"/>
      </w:numPr>
      <w:spacing w:before="200"/>
      <w:outlineLvl w:val="2"/>
      <w:pPrChange w:id="2" w:author="w18361" w:date="2012-08-08T07:47: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8-08T07:47: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823A5A"/>
    <w:pPr>
      <w:keepNext/>
      <w:keepLines/>
      <w:numPr>
        <w:ilvl w:val="3"/>
        <w:numId w:val="1"/>
      </w:numPr>
      <w:spacing w:before="200"/>
      <w:outlineLvl w:val="3"/>
      <w:pPrChange w:id="3" w:author="w18361" w:date="2012-08-08T07:47: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8-08T07:47: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823A5A"/>
    <w:pPr>
      <w:keepNext/>
      <w:keepLines/>
      <w:numPr>
        <w:ilvl w:val="4"/>
        <w:numId w:val="1"/>
      </w:numPr>
      <w:spacing w:before="200"/>
      <w:outlineLvl w:val="4"/>
      <w:pPrChange w:id="4" w:author="w18361" w:date="2012-08-08T07:47: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8-08T07:47: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823A5A"/>
    <w:pPr>
      <w:keepNext/>
      <w:keepLines/>
      <w:numPr>
        <w:ilvl w:val="5"/>
        <w:numId w:val="1"/>
      </w:numPr>
      <w:spacing w:before="200"/>
      <w:outlineLvl w:val="5"/>
      <w:pPrChange w:id="5" w:author="w18361" w:date="2012-08-08T07:47: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8-08T07:47: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823A5A"/>
    <w:pPr>
      <w:keepNext/>
      <w:keepLines/>
      <w:numPr>
        <w:ilvl w:val="6"/>
        <w:numId w:val="1"/>
      </w:numPr>
      <w:spacing w:before="200"/>
      <w:outlineLvl w:val="6"/>
      <w:pPrChange w:id="6" w:author="w18361" w:date="2012-08-08T07:47: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8-08T07:47: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823A5A"/>
    <w:pPr>
      <w:keepNext/>
      <w:keepLines/>
      <w:numPr>
        <w:ilvl w:val="7"/>
        <w:numId w:val="1"/>
      </w:numPr>
      <w:spacing w:before="200"/>
      <w:outlineLvl w:val="7"/>
      <w:pPrChange w:id="7" w:author="w18361" w:date="2012-08-08T07:47: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8-08T07:47: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823A5A"/>
    <w:pPr>
      <w:keepNext/>
      <w:keepLines/>
      <w:numPr>
        <w:ilvl w:val="8"/>
        <w:numId w:val="1"/>
      </w:numPr>
      <w:spacing w:before="200"/>
      <w:outlineLvl w:val="8"/>
      <w:pPrChange w:id="8" w:author="w18361" w:date="2012-08-08T07:47: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8-08T07:47: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60A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860A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860A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860A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860A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860A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860A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860A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860A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860A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860AA"/>
    <w:rPr>
      <w:rFonts w:ascii="Arial" w:hAnsi="Arial" w:cs="Arial"/>
      <w:b/>
      <w:sz w:val="30"/>
    </w:rPr>
  </w:style>
  <w:style w:type="paragraph" w:customStyle="1" w:styleId="Overskrift211pkt">
    <w:name w:val="Overskrift 2 + 11 pkt"/>
    <w:basedOn w:val="Normal"/>
    <w:link w:val="Overskrift211pktTegn"/>
    <w:rsid w:val="009860A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860AA"/>
    <w:rPr>
      <w:rFonts w:ascii="Arial" w:hAnsi="Arial" w:cs="Arial"/>
      <w:b/>
    </w:rPr>
  </w:style>
  <w:style w:type="paragraph" w:customStyle="1" w:styleId="Normal11">
    <w:name w:val="Normal + 11"/>
    <w:basedOn w:val="Normal"/>
    <w:link w:val="Normal11Tegn"/>
    <w:rsid w:val="009860A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860AA"/>
    <w:rPr>
      <w:rFonts w:ascii="Times New Roman" w:hAnsi="Times New Roman" w:cs="Times New Roman"/>
    </w:rPr>
  </w:style>
  <w:style w:type="paragraph" w:styleId="Sidehoved">
    <w:name w:val="header"/>
    <w:basedOn w:val="Normal"/>
    <w:link w:val="SidehovedTegn"/>
    <w:uiPriority w:val="99"/>
    <w:unhideWhenUsed/>
    <w:rsid w:val="009860A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60AA"/>
  </w:style>
  <w:style w:type="paragraph" w:styleId="Sidefod">
    <w:name w:val="footer"/>
    <w:basedOn w:val="Normal"/>
    <w:link w:val="SidefodTegn"/>
    <w:uiPriority w:val="99"/>
    <w:unhideWhenUsed/>
    <w:rsid w:val="009860AA"/>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60AA"/>
  </w:style>
  <w:style w:type="paragraph" w:styleId="Markeringsbobletekst">
    <w:name w:val="Balloon Text"/>
    <w:basedOn w:val="Normal"/>
    <w:link w:val="MarkeringsbobletekstTegn"/>
    <w:uiPriority w:val="99"/>
    <w:semiHidden/>
    <w:unhideWhenUsed/>
    <w:rsid w:val="00823A5A"/>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23A5A"/>
    <w:rPr>
      <w:rFonts w:ascii="Tahoma" w:hAnsi="Tahoma" w:cs="Tahoma"/>
      <w:sz w:val="16"/>
      <w:szCs w:val="16"/>
    </w:rPr>
  </w:style>
  <w:style w:type="paragraph" w:styleId="Korrektur">
    <w:name w:val="Revision"/>
    <w:hidden/>
    <w:uiPriority w:val="99"/>
    <w:semiHidden/>
    <w:rsid w:val="00823A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C0"/>
    <w:pPr>
      <w:spacing w:after="0"/>
    </w:pPr>
  </w:style>
  <w:style w:type="paragraph" w:styleId="Overskrift1">
    <w:name w:val="heading 1"/>
    <w:basedOn w:val="Normal"/>
    <w:next w:val="Normal"/>
    <w:link w:val="Overskrift1Tegn"/>
    <w:autoRedefine/>
    <w:uiPriority w:val="9"/>
    <w:qFormat/>
    <w:rsid w:val="00823A5A"/>
    <w:pPr>
      <w:keepLines/>
      <w:numPr>
        <w:numId w:val="1"/>
      </w:numPr>
      <w:spacing w:after="360" w:line="240" w:lineRule="auto"/>
      <w:outlineLvl w:val="0"/>
      <w:pPrChange w:id="9" w:author="w18361" w:date="2012-08-08T07:47: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8-08T07:47: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823A5A"/>
    <w:pPr>
      <w:keepLines/>
      <w:numPr>
        <w:ilvl w:val="1"/>
        <w:numId w:val="1"/>
      </w:numPr>
      <w:suppressAutoHyphens/>
      <w:spacing w:line="240" w:lineRule="auto"/>
      <w:outlineLvl w:val="1"/>
      <w:pPrChange w:id="10" w:author="w18361" w:date="2012-08-08T07:47: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8-08T07:47: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823A5A"/>
    <w:pPr>
      <w:keepNext/>
      <w:keepLines/>
      <w:numPr>
        <w:ilvl w:val="2"/>
        <w:numId w:val="1"/>
      </w:numPr>
      <w:spacing w:before="200"/>
      <w:outlineLvl w:val="2"/>
      <w:pPrChange w:id="11" w:author="w18361" w:date="2012-08-08T07:47: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8-08T07:47: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823A5A"/>
    <w:pPr>
      <w:keepNext/>
      <w:keepLines/>
      <w:numPr>
        <w:ilvl w:val="3"/>
        <w:numId w:val="1"/>
      </w:numPr>
      <w:spacing w:before="200"/>
      <w:outlineLvl w:val="3"/>
      <w:pPrChange w:id="12" w:author="w18361" w:date="2012-08-08T07:47: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8-08T07:47: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823A5A"/>
    <w:pPr>
      <w:keepNext/>
      <w:keepLines/>
      <w:numPr>
        <w:ilvl w:val="4"/>
        <w:numId w:val="1"/>
      </w:numPr>
      <w:spacing w:before="200"/>
      <w:outlineLvl w:val="4"/>
      <w:pPrChange w:id="13" w:author="w18361" w:date="2012-08-08T07:47: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8-08T07:47: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823A5A"/>
    <w:pPr>
      <w:keepNext/>
      <w:keepLines/>
      <w:numPr>
        <w:ilvl w:val="5"/>
        <w:numId w:val="1"/>
      </w:numPr>
      <w:spacing w:before="200"/>
      <w:outlineLvl w:val="5"/>
      <w:pPrChange w:id="14" w:author="w18361" w:date="2012-08-08T07:47: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8-08T07:47: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823A5A"/>
    <w:pPr>
      <w:keepNext/>
      <w:keepLines/>
      <w:numPr>
        <w:ilvl w:val="6"/>
        <w:numId w:val="1"/>
      </w:numPr>
      <w:spacing w:before="200"/>
      <w:outlineLvl w:val="6"/>
      <w:pPrChange w:id="15" w:author="w18361" w:date="2012-08-08T07:47: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8-08T07:47: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823A5A"/>
    <w:pPr>
      <w:keepNext/>
      <w:keepLines/>
      <w:numPr>
        <w:ilvl w:val="7"/>
        <w:numId w:val="1"/>
      </w:numPr>
      <w:spacing w:before="200"/>
      <w:outlineLvl w:val="7"/>
      <w:pPrChange w:id="16" w:author="w18361" w:date="2012-08-08T07:47: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8-08T07:47: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823A5A"/>
    <w:pPr>
      <w:keepNext/>
      <w:keepLines/>
      <w:numPr>
        <w:ilvl w:val="8"/>
        <w:numId w:val="1"/>
      </w:numPr>
      <w:spacing w:before="200"/>
      <w:outlineLvl w:val="8"/>
      <w:pPrChange w:id="17" w:author="w18361" w:date="2012-08-08T07:47: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8-08T07:47: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60A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860A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860A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860A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860A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860A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860A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860A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860A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860A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860AA"/>
    <w:rPr>
      <w:rFonts w:ascii="Arial" w:hAnsi="Arial" w:cs="Arial"/>
      <w:b/>
      <w:sz w:val="30"/>
    </w:rPr>
  </w:style>
  <w:style w:type="paragraph" w:customStyle="1" w:styleId="Overskrift211pkt">
    <w:name w:val="Overskrift 2 + 11 pkt"/>
    <w:basedOn w:val="Normal"/>
    <w:link w:val="Overskrift211pktTegn"/>
    <w:rsid w:val="009860A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860AA"/>
    <w:rPr>
      <w:rFonts w:ascii="Arial" w:hAnsi="Arial" w:cs="Arial"/>
      <w:b/>
    </w:rPr>
  </w:style>
  <w:style w:type="paragraph" w:customStyle="1" w:styleId="Normal11">
    <w:name w:val="Normal + 11"/>
    <w:basedOn w:val="Normal"/>
    <w:link w:val="Normal11Tegn"/>
    <w:rsid w:val="009860A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860AA"/>
    <w:rPr>
      <w:rFonts w:ascii="Times New Roman" w:hAnsi="Times New Roman" w:cs="Times New Roman"/>
    </w:rPr>
  </w:style>
  <w:style w:type="paragraph" w:styleId="Sidehoved">
    <w:name w:val="header"/>
    <w:basedOn w:val="Normal"/>
    <w:link w:val="SidehovedTegn"/>
    <w:uiPriority w:val="99"/>
    <w:unhideWhenUsed/>
    <w:rsid w:val="009860A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60AA"/>
  </w:style>
  <w:style w:type="paragraph" w:styleId="Sidefod">
    <w:name w:val="footer"/>
    <w:basedOn w:val="Normal"/>
    <w:link w:val="SidefodTegn"/>
    <w:uiPriority w:val="99"/>
    <w:unhideWhenUsed/>
    <w:rsid w:val="009860AA"/>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60AA"/>
  </w:style>
  <w:style w:type="paragraph" w:styleId="Markeringsbobletekst">
    <w:name w:val="Balloon Text"/>
    <w:basedOn w:val="Normal"/>
    <w:link w:val="MarkeringsbobletekstTegn"/>
    <w:uiPriority w:val="99"/>
    <w:semiHidden/>
    <w:unhideWhenUsed/>
    <w:rsid w:val="00823A5A"/>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23A5A"/>
    <w:rPr>
      <w:rFonts w:ascii="Tahoma" w:hAnsi="Tahoma" w:cs="Tahoma"/>
      <w:sz w:val="16"/>
      <w:szCs w:val="16"/>
    </w:rPr>
  </w:style>
  <w:style w:type="paragraph" w:styleId="Korrektur">
    <w:name w:val="Revision"/>
    <w:hidden/>
    <w:uiPriority w:val="99"/>
    <w:semiHidden/>
    <w:rsid w:val="00823A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FAF6CA0-CDD4-4395-9ADF-E9253AED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1881</Words>
  <Characters>11475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2012-08-08T05:29:00Z</dcterms:created>
  <dcterms:modified xsi:type="dcterms:W3CDTF">2012-08-08T05:47:00Z</dcterms:modified>
</cp:coreProperties>
</file>