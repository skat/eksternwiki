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A673F" w14:textId="77777777" w:rsidR="003B68D7"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63DBE" w14:paraId="20C0FE33" w14:textId="77777777" w:rsidTr="00763DBE">
        <w:trPr>
          <w:trHeight w:hRule="exact" w:val="113"/>
        </w:trPr>
        <w:tc>
          <w:tcPr>
            <w:tcW w:w="10345" w:type="dxa"/>
            <w:gridSpan w:val="6"/>
            <w:shd w:val="clear" w:color="auto" w:fill="B3B3B3"/>
          </w:tcPr>
          <w:p w14:paraId="29F7C157"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3DBE" w14:paraId="2D7FA7AA" w14:textId="77777777" w:rsidTr="00763DBE">
        <w:trPr>
          <w:trHeight w:val="283"/>
        </w:trPr>
        <w:tc>
          <w:tcPr>
            <w:tcW w:w="10345" w:type="dxa"/>
            <w:gridSpan w:val="6"/>
            <w:tcBorders>
              <w:bottom w:val="single" w:sz="6" w:space="0" w:color="auto"/>
            </w:tcBorders>
          </w:tcPr>
          <w:p w14:paraId="26E4AAF8"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763DBE">
              <w:rPr>
                <w:rFonts w:ascii="Arial" w:hAnsi="Arial" w:cs="Arial"/>
                <w:b/>
                <w:sz w:val="30"/>
              </w:rPr>
              <w:t>OpkrævningAfskrivningGodkendList</w:t>
            </w:r>
            <w:proofErr w:type="spellEnd"/>
          </w:p>
        </w:tc>
      </w:tr>
      <w:tr w:rsidR="00763DBE" w14:paraId="4D434614" w14:textId="77777777" w:rsidTr="00763DBE">
        <w:trPr>
          <w:trHeight w:val="283"/>
        </w:trPr>
        <w:tc>
          <w:tcPr>
            <w:tcW w:w="1134" w:type="dxa"/>
            <w:tcBorders>
              <w:top w:val="single" w:sz="6" w:space="0" w:color="auto"/>
              <w:bottom w:val="nil"/>
            </w:tcBorders>
            <w:shd w:val="clear" w:color="auto" w:fill="auto"/>
            <w:vAlign w:val="center"/>
          </w:tcPr>
          <w:p w14:paraId="154FE7BF"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57A4CB3"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FDD3F5A"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55D42EBE"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48122110"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7A8B4E2E"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3DBE" w14:paraId="0EC1DE26" w14:textId="77777777" w:rsidTr="00763DBE">
        <w:trPr>
          <w:trHeight w:val="283"/>
        </w:trPr>
        <w:tc>
          <w:tcPr>
            <w:tcW w:w="1134" w:type="dxa"/>
            <w:tcBorders>
              <w:top w:val="nil"/>
            </w:tcBorders>
            <w:shd w:val="clear" w:color="auto" w:fill="auto"/>
            <w:vAlign w:val="center"/>
          </w:tcPr>
          <w:p w14:paraId="28E44169"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57AE324F"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50CCE062" w14:textId="118A54CA"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08-22T13:33:00Z">
              <w:r w:rsidR="00F234F6">
                <w:rPr>
                  <w:rFonts w:ascii="Arial" w:hAnsi="Arial" w:cs="Arial"/>
                  <w:sz w:val="18"/>
                </w:rPr>
                <w:delText>0</w:delText>
              </w:r>
            </w:del>
            <w:ins w:id="2" w:author="Poul V Madsen" w:date="2012-08-22T13:33:00Z">
              <w:r>
                <w:rPr>
                  <w:rFonts w:ascii="Arial" w:hAnsi="Arial" w:cs="Arial"/>
                  <w:sz w:val="18"/>
                </w:rPr>
                <w:t>2</w:t>
              </w:r>
            </w:ins>
          </w:p>
        </w:tc>
        <w:tc>
          <w:tcPr>
            <w:tcW w:w="1701" w:type="dxa"/>
            <w:tcBorders>
              <w:top w:val="nil"/>
            </w:tcBorders>
            <w:shd w:val="clear" w:color="auto" w:fill="auto"/>
            <w:vAlign w:val="center"/>
          </w:tcPr>
          <w:p w14:paraId="5EC8E7B7"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14:paraId="5C6E48B2" w14:textId="02E3809C" w:rsidR="00763DBE" w:rsidRP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8-22T13:33:00Z">
              <w:r>
                <w:rPr>
                  <w:rFonts w:ascii="Arial" w:hAnsi="Arial" w:cs="Arial"/>
                  <w:sz w:val="18"/>
                </w:rPr>
                <w:delText>w18361</w:delText>
              </w:r>
            </w:del>
            <w:ins w:id="4" w:author="Poul V Madsen" w:date="2012-08-22T13:33:00Z">
              <w:r w:rsidR="00763DBE">
                <w:rPr>
                  <w:rFonts w:ascii="Arial" w:hAnsi="Arial" w:cs="Arial"/>
                  <w:sz w:val="18"/>
                </w:rPr>
                <w:t>w16963</w:t>
              </w:r>
            </w:ins>
          </w:p>
        </w:tc>
        <w:tc>
          <w:tcPr>
            <w:tcW w:w="1835" w:type="dxa"/>
            <w:tcBorders>
              <w:top w:val="nil"/>
            </w:tcBorders>
            <w:shd w:val="clear" w:color="auto" w:fill="auto"/>
            <w:vAlign w:val="center"/>
          </w:tcPr>
          <w:p w14:paraId="0DE7C01D" w14:textId="6CC98F20" w:rsidR="00763DBE" w:rsidRP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 w:author="Poul V Madsen" w:date="2012-08-22T13:33:00Z">
              <w:r>
                <w:rPr>
                  <w:rFonts w:ascii="Arial" w:hAnsi="Arial" w:cs="Arial"/>
                  <w:sz w:val="18"/>
                </w:rPr>
                <w:delText>15-12-2011</w:delText>
              </w:r>
            </w:del>
            <w:ins w:id="6" w:author="Poul V Madsen" w:date="2012-08-22T13:33:00Z">
              <w:r w:rsidR="00763DBE">
                <w:rPr>
                  <w:rFonts w:ascii="Arial" w:hAnsi="Arial" w:cs="Arial"/>
                  <w:sz w:val="18"/>
                </w:rPr>
                <w:t>22-8-2012</w:t>
              </w:r>
            </w:ins>
          </w:p>
        </w:tc>
      </w:tr>
      <w:tr w:rsidR="00763DBE" w14:paraId="03690BC6" w14:textId="77777777" w:rsidTr="00763DBE">
        <w:trPr>
          <w:trHeight w:val="283"/>
        </w:trPr>
        <w:tc>
          <w:tcPr>
            <w:tcW w:w="10345" w:type="dxa"/>
            <w:gridSpan w:val="6"/>
            <w:shd w:val="clear" w:color="auto" w:fill="B3B3B3"/>
            <w:vAlign w:val="center"/>
          </w:tcPr>
          <w:p w14:paraId="3E740177"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3DBE" w14:paraId="338CA972" w14:textId="77777777" w:rsidTr="00763DBE">
        <w:trPr>
          <w:trHeight w:val="283"/>
        </w:trPr>
        <w:tc>
          <w:tcPr>
            <w:tcW w:w="10345" w:type="dxa"/>
            <w:gridSpan w:val="6"/>
            <w:vAlign w:val="center"/>
          </w:tcPr>
          <w:p w14:paraId="6FF560BA"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763DBE" w14:paraId="4DB1E9CA" w14:textId="77777777" w:rsidTr="00763DBE">
        <w:trPr>
          <w:trHeight w:val="283"/>
        </w:trPr>
        <w:tc>
          <w:tcPr>
            <w:tcW w:w="10345" w:type="dxa"/>
            <w:gridSpan w:val="6"/>
            <w:shd w:val="clear" w:color="auto" w:fill="B3B3B3"/>
            <w:vAlign w:val="center"/>
          </w:tcPr>
          <w:p w14:paraId="364D4737"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3DBE" w14:paraId="39205010" w14:textId="77777777" w:rsidTr="00763DBE">
        <w:trPr>
          <w:trHeight w:val="283"/>
        </w:trPr>
        <w:tc>
          <w:tcPr>
            <w:tcW w:w="10345" w:type="dxa"/>
            <w:gridSpan w:val="6"/>
          </w:tcPr>
          <w:p w14:paraId="3D62B7EF"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14:paraId="0F372597"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A9DC8F"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14:paraId="7C7F377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7F77B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0209D32"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14:paraId="6E3B485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537F9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14:paraId="65525DB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1B5DB"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r>
              <w:rPr>
                <w:rFonts w:ascii="Arial" w:hAnsi="Arial" w:cs="Arial"/>
                <w:sz w:val="18"/>
              </w:rPr>
              <w:t>RessourceNummer</w:t>
            </w:r>
            <w:proofErr w:type="spellEnd"/>
            <w:r>
              <w:rPr>
                <w:rFonts w:ascii="Arial" w:hAnsi="Arial" w:cs="Arial"/>
                <w:sz w:val="18"/>
              </w:rPr>
              <w:t xml:space="preserve"> skal indsættes </w:t>
            </w:r>
            <w:proofErr w:type="spellStart"/>
            <w:r>
              <w:rPr>
                <w:rFonts w:ascii="Arial" w:hAnsi="Arial" w:cs="Arial"/>
                <w:sz w:val="18"/>
              </w:rPr>
              <w:t>RessourceNummeret</w:t>
            </w:r>
            <w:proofErr w:type="spellEnd"/>
            <w:r>
              <w:rPr>
                <w:rFonts w:ascii="Arial" w:hAnsi="Arial" w:cs="Arial"/>
                <w:sz w:val="18"/>
              </w:rPr>
              <w:t xml:space="preserve"> på den der sidst har opdateret.</w:t>
            </w:r>
          </w:p>
          <w:p w14:paraId="250A68E1"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63CCF" w14:textId="0B84B026" w:rsid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 w:author="Poul V Madsen" w:date="2012-08-22T13:33:00Z">
              <w:r>
                <w:rPr>
                  <w:rFonts w:ascii="Arial" w:hAnsi="Arial" w:cs="Arial"/>
                  <w:sz w:val="18"/>
                </w:rPr>
                <w:delText>En OrganisatoriskEnhed</w:delText>
              </w:r>
            </w:del>
            <w:ins w:id="8" w:author="Poul V Madsen" w:date="2012-08-22T13:33:00Z">
              <w:r w:rsidR="00763DBE">
                <w:rPr>
                  <w:rFonts w:ascii="Arial" w:hAnsi="Arial" w:cs="Arial"/>
                  <w:sz w:val="18"/>
                </w:rPr>
                <w:t xml:space="preserve">En </w:t>
              </w:r>
              <w:proofErr w:type="spellStart"/>
              <w:r w:rsidR="00763DBE">
                <w:rPr>
                  <w:rFonts w:ascii="Arial" w:hAnsi="Arial" w:cs="Arial"/>
                  <w:sz w:val="18"/>
                </w:rPr>
                <w:t>OrganisatoriskEnhedNummer</w:t>
              </w:r>
            </w:ins>
            <w:proofErr w:type="spellEnd"/>
            <w:r w:rsidR="00763DBE">
              <w:rPr>
                <w:rFonts w:ascii="Arial" w:hAnsi="Arial" w:cs="Arial"/>
                <w:sz w:val="18"/>
              </w:rPr>
              <w:t xml:space="preserve"> består af 6-cifrer, som bestemmer det organisatoriske tilhørsforhold i forhold til et tre-trins-hierarki; Region, Fagsøjle og Afdeling, hvor ciffer 1+2 = Region, ciffer 3+4 = Fagsøjle og ciffer 5+6 = Afdeling.</w:t>
            </w:r>
          </w:p>
          <w:p w14:paraId="3C378619"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3DBE" w14:paraId="182AEED6" w14:textId="77777777" w:rsidTr="00763DBE">
        <w:trPr>
          <w:trHeight w:val="283"/>
        </w:trPr>
        <w:tc>
          <w:tcPr>
            <w:tcW w:w="10345" w:type="dxa"/>
            <w:gridSpan w:val="6"/>
            <w:shd w:val="clear" w:color="auto" w:fill="B3B3B3"/>
            <w:vAlign w:val="center"/>
          </w:tcPr>
          <w:p w14:paraId="27AC4DA1"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3DBE" w14:paraId="6F80022E" w14:textId="77777777" w:rsidTr="00763DBE">
        <w:trPr>
          <w:trHeight w:val="283"/>
        </w:trPr>
        <w:tc>
          <w:tcPr>
            <w:tcW w:w="10345" w:type="dxa"/>
            <w:gridSpan w:val="6"/>
            <w:shd w:val="clear" w:color="auto" w:fill="FFFFFF"/>
          </w:tcPr>
          <w:p w14:paraId="421936F2"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w:t>
            </w:r>
            <w:proofErr w:type="spellStart"/>
            <w:r>
              <w:rPr>
                <w:rFonts w:ascii="Arial" w:hAnsi="Arial" w:cs="Arial"/>
                <w:sz w:val="18"/>
              </w:rPr>
              <w:t>OpkrævningAfskrivning</w:t>
            </w:r>
            <w:proofErr w:type="spellEnd"/>
            <w:r>
              <w:rPr>
                <w:rFonts w:ascii="Arial" w:hAnsi="Arial" w:cs="Arial"/>
                <w:sz w:val="18"/>
              </w:rPr>
              <w:t xml:space="preserve">, hvor </w:t>
            </w:r>
            <w:proofErr w:type="spellStart"/>
            <w:r>
              <w:rPr>
                <w:rFonts w:ascii="Arial" w:hAnsi="Arial" w:cs="Arial"/>
                <w:sz w:val="18"/>
              </w:rPr>
              <w:t>PosteringerTilGodkendelseMarkering</w:t>
            </w:r>
            <w:proofErr w:type="spellEnd"/>
            <w:r>
              <w:rPr>
                <w:rFonts w:ascii="Arial" w:hAnsi="Arial" w:cs="Arial"/>
                <w:sz w:val="18"/>
              </w:rPr>
              <w:t xml:space="preserve"> = true og som matcher valgte søgekriterier. Servicen skal levere et summeret afskrivningsbeløb per kunde (dvs. summeret på baggrund af de afskrivningsbeløb per postering, som indgår i afskrivningen). </w:t>
            </w:r>
          </w:p>
          <w:p w14:paraId="5C5DCC63"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6D01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OpkrævningAfskrivningSumBeløb</w:t>
            </w:r>
            <w:proofErr w:type="spellEnd"/>
            <w:r>
              <w:rPr>
                <w:rFonts w:ascii="Arial" w:hAnsi="Arial" w:cs="Arial"/>
                <w:sz w:val="18"/>
              </w:rPr>
              <w:t xml:space="preserve"> er de summerede afskrivningsbeløb på de posteringer som indgår i afskrivningen.</w:t>
            </w:r>
          </w:p>
          <w:p w14:paraId="0A19482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F13B63" w14:textId="7BA64B0D"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ikke feltet </w:t>
            </w:r>
            <w:del w:id="9" w:author="Poul V Madsen" w:date="2012-08-22T13:33:00Z">
              <w:r w:rsidR="00F234F6">
                <w:rPr>
                  <w:rFonts w:ascii="Arial" w:hAnsi="Arial" w:cs="Arial"/>
                  <w:sz w:val="18"/>
                </w:rPr>
                <w:delText>OrganisatoriskEnhedNavn</w:delText>
              </w:r>
            </w:del>
            <w:proofErr w:type="spellStart"/>
            <w:ins w:id="10" w:author="Poul V Madsen" w:date="2012-08-22T13:33:00Z">
              <w:r>
                <w:rPr>
                  <w:rFonts w:ascii="Arial" w:hAnsi="Arial" w:cs="Arial"/>
                  <w:sz w:val="18"/>
                </w:rPr>
                <w:t>OrganisatoriskEnhedNummer</w:t>
              </w:r>
            </w:ins>
            <w:proofErr w:type="spellEnd"/>
            <w:r>
              <w:rPr>
                <w:rFonts w:ascii="Arial" w:hAnsi="Arial" w:cs="Arial"/>
                <w:sz w:val="18"/>
              </w:rPr>
              <w:t xml:space="preserve"> er udfyldt bruges medarbejderens egen enhed. Med egen enhed menes </w:t>
            </w:r>
            <w:del w:id="11" w:author="Poul V Madsen" w:date="2012-08-22T13:33:00Z">
              <w:r w:rsidR="00F234F6">
                <w:rPr>
                  <w:rFonts w:ascii="Arial" w:hAnsi="Arial" w:cs="Arial"/>
                  <w:sz w:val="18"/>
                </w:rPr>
                <w:delText>OrganisatoriskEnhed</w:delText>
              </w:r>
            </w:del>
            <w:proofErr w:type="spellStart"/>
            <w:ins w:id="12" w:author="Poul V Madsen" w:date="2012-08-22T13:33:00Z">
              <w:r>
                <w:rPr>
                  <w:rFonts w:ascii="Arial" w:hAnsi="Arial" w:cs="Arial"/>
                  <w:sz w:val="18"/>
                </w:rPr>
                <w:t>OrganisatoriskEnhedNummer</w:t>
              </w:r>
            </w:ins>
            <w:proofErr w:type="spellEnd"/>
            <w:r>
              <w:rPr>
                <w:rFonts w:ascii="Arial" w:hAnsi="Arial" w:cs="Arial"/>
                <w:sz w:val="18"/>
              </w:rPr>
              <w:t xml:space="preserve"> ciffer 5+6 (Afdeling).</w:t>
            </w:r>
          </w:p>
        </w:tc>
      </w:tr>
      <w:tr w:rsidR="00763DBE" w14:paraId="6CCAD061" w14:textId="77777777" w:rsidTr="00763DBE">
        <w:trPr>
          <w:trHeight w:val="283"/>
        </w:trPr>
        <w:tc>
          <w:tcPr>
            <w:tcW w:w="10345" w:type="dxa"/>
            <w:gridSpan w:val="6"/>
            <w:shd w:val="clear" w:color="auto" w:fill="B3B3B3"/>
            <w:vAlign w:val="center"/>
          </w:tcPr>
          <w:p w14:paraId="1CE087EA"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3DBE" w14:paraId="6110F7EB" w14:textId="77777777" w:rsidTr="00763DBE">
        <w:trPr>
          <w:trHeight w:val="283"/>
        </w:trPr>
        <w:tc>
          <w:tcPr>
            <w:tcW w:w="10345" w:type="dxa"/>
            <w:gridSpan w:val="6"/>
            <w:shd w:val="clear" w:color="auto" w:fill="FFFFFF"/>
            <w:vAlign w:val="center"/>
          </w:tcPr>
          <w:p w14:paraId="3BA9182B"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3DBE" w14:paraId="286CAF5D" w14:textId="77777777" w:rsidTr="00763DBE">
        <w:trPr>
          <w:trHeight w:val="283"/>
        </w:trPr>
        <w:tc>
          <w:tcPr>
            <w:tcW w:w="10345" w:type="dxa"/>
            <w:gridSpan w:val="6"/>
            <w:shd w:val="clear" w:color="auto" w:fill="FFFFFF"/>
          </w:tcPr>
          <w:p w14:paraId="6303EB74"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OpkrævningAfskrivningGodkendList_I</w:t>
            </w:r>
            <w:proofErr w:type="spellEnd"/>
          </w:p>
        </w:tc>
      </w:tr>
      <w:tr w:rsidR="00763DBE" w14:paraId="4F8604C3" w14:textId="77777777" w:rsidTr="00763DBE">
        <w:trPr>
          <w:trHeight w:val="283"/>
        </w:trPr>
        <w:tc>
          <w:tcPr>
            <w:tcW w:w="10345" w:type="dxa"/>
            <w:gridSpan w:val="6"/>
            <w:shd w:val="clear" w:color="auto" w:fill="FFFFFF"/>
          </w:tcPr>
          <w:p w14:paraId="6C903DAD"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B0D3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OpkrævningAfskrivningGodkendListInput</w:t>
            </w:r>
            <w:proofErr w:type="spellEnd"/>
            <w:r>
              <w:rPr>
                <w:rFonts w:ascii="Arial" w:hAnsi="Arial" w:cs="Arial"/>
                <w:sz w:val="18"/>
              </w:rPr>
              <w:t xml:space="preserve"> *</w:t>
            </w:r>
          </w:p>
          <w:p w14:paraId="7B5691BA"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14:paraId="432186EE"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14:paraId="784223C3"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62DEBC" w14:textId="359A2A6F"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del w:id="13" w:author="Poul V Madsen" w:date="2012-08-22T13:33:00Z">
              <w:r w:rsidR="00F234F6">
                <w:rPr>
                  <w:rFonts w:ascii="Arial" w:hAnsi="Arial" w:cs="Arial"/>
                  <w:sz w:val="18"/>
                </w:rPr>
                <w:delText>OrganisatoriskEnhedNavn</w:delText>
              </w:r>
            </w:del>
            <w:ins w:id="14" w:author="Poul V Madsen" w:date="2012-08-22T13:33:00Z">
              <w:r>
                <w:rPr>
                  <w:rFonts w:ascii="Arial" w:hAnsi="Arial" w:cs="Arial"/>
                  <w:sz w:val="18"/>
                </w:rPr>
                <w:t>OrganisatoriskEnhedNummer</w:t>
              </w:r>
            </w:ins>
            <w:proofErr w:type="spellEnd"/>
            <w:r>
              <w:rPr>
                <w:rFonts w:ascii="Arial" w:hAnsi="Arial" w:cs="Arial"/>
                <w:sz w:val="18"/>
              </w:rPr>
              <w:t>)</w:t>
            </w:r>
          </w:p>
          <w:p w14:paraId="1807A58C"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6697C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SøgBeløbFra</w:t>
            </w:r>
            <w:proofErr w:type="spellEnd"/>
            <w:r>
              <w:rPr>
                <w:rFonts w:ascii="Arial" w:hAnsi="Arial" w:cs="Arial"/>
                <w:sz w:val="18"/>
              </w:rPr>
              <w:t xml:space="preserve"> *</w:t>
            </w:r>
          </w:p>
          <w:p w14:paraId="12D924FB"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6C5E8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OpkrævningAfskrivningBeløb</w:t>
            </w:r>
            <w:proofErr w:type="spellEnd"/>
          </w:p>
          <w:p w14:paraId="6B72C3AB"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C96F8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C88A5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705F4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SøgBeløbTil</w:t>
            </w:r>
            <w:proofErr w:type="spellEnd"/>
            <w:r>
              <w:rPr>
                <w:rFonts w:ascii="Arial" w:hAnsi="Arial" w:cs="Arial"/>
                <w:sz w:val="18"/>
              </w:rPr>
              <w:t xml:space="preserve"> *</w:t>
            </w:r>
          </w:p>
          <w:p w14:paraId="70043D06"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A5F04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OpkrævningAfskrivningBeløb</w:t>
            </w:r>
            <w:proofErr w:type="spellEnd"/>
          </w:p>
          <w:p w14:paraId="120009F2"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8A524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82F43D"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E09376"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3DBE" w14:paraId="144B9E44" w14:textId="77777777" w:rsidTr="00763DBE">
        <w:trPr>
          <w:trHeight w:val="283"/>
        </w:trPr>
        <w:tc>
          <w:tcPr>
            <w:tcW w:w="10345" w:type="dxa"/>
            <w:gridSpan w:val="6"/>
            <w:shd w:val="clear" w:color="auto" w:fill="FFFFFF"/>
            <w:vAlign w:val="center"/>
          </w:tcPr>
          <w:p w14:paraId="63718015"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3DBE" w14:paraId="7FCB3B27" w14:textId="77777777" w:rsidTr="00763DBE">
        <w:trPr>
          <w:trHeight w:val="283"/>
        </w:trPr>
        <w:tc>
          <w:tcPr>
            <w:tcW w:w="10345" w:type="dxa"/>
            <w:gridSpan w:val="6"/>
            <w:shd w:val="clear" w:color="auto" w:fill="FFFFFF"/>
          </w:tcPr>
          <w:p w14:paraId="34035B1D"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OpkrævningAfskrivningGodkendList_O</w:t>
            </w:r>
            <w:proofErr w:type="spellEnd"/>
          </w:p>
        </w:tc>
      </w:tr>
      <w:tr w:rsidR="00763DBE" w14:paraId="40F4573C" w14:textId="77777777" w:rsidTr="00763DBE">
        <w:trPr>
          <w:trHeight w:val="283"/>
        </w:trPr>
        <w:tc>
          <w:tcPr>
            <w:tcW w:w="10345" w:type="dxa"/>
            <w:gridSpan w:val="6"/>
            <w:shd w:val="clear" w:color="auto" w:fill="FFFFFF"/>
          </w:tcPr>
          <w:p w14:paraId="32A93C4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A6C67"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OpkrævningAfskrivningGodkendListOutput</w:t>
            </w:r>
            <w:proofErr w:type="spellEnd"/>
            <w:r>
              <w:rPr>
                <w:rFonts w:ascii="Arial" w:hAnsi="Arial" w:cs="Arial"/>
                <w:sz w:val="18"/>
              </w:rPr>
              <w:t xml:space="preserve"> *</w:t>
            </w:r>
          </w:p>
          <w:p w14:paraId="709D6183"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B2E456"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OptimistiskLåsningDatoTid</w:t>
            </w:r>
            <w:proofErr w:type="spellEnd"/>
          </w:p>
          <w:p w14:paraId="765AAFC6"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08-22T13:33:00Z"/>
                <w:rFonts w:ascii="Arial" w:hAnsi="Arial" w:cs="Arial"/>
                <w:sz w:val="18"/>
              </w:rPr>
            </w:pPr>
            <w:del w:id="16" w:author="Poul V Madsen" w:date="2012-08-22T13:33:00Z">
              <w:r>
                <w:rPr>
                  <w:rFonts w:ascii="Arial" w:hAnsi="Arial" w:cs="Arial"/>
                  <w:sz w:val="18"/>
                </w:rPr>
                <w:tab/>
                <w:delText>OrganisatoriskEnhedNavn</w:delText>
              </w:r>
            </w:del>
          </w:p>
          <w:p w14:paraId="49EE99EC"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08-22T13:33:00Z"/>
                <w:rFonts w:ascii="Arial" w:hAnsi="Arial" w:cs="Arial"/>
                <w:sz w:val="18"/>
              </w:rPr>
            </w:pPr>
            <w:ins w:id="18" w:author="Poul V Madsen" w:date="2012-08-22T13:33:00Z">
              <w:r>
                <w:rPr>
                  <w:rFonts w:ascii="Arial" w:hAnsi="Arial" w:cs="Arial"/>
                  <w:sz w:val="18"/>
                </w:rPr>
                <w:tab/>
              </w:r>
              <w:proofErr w:type="spellStart"/>
              <w:r>
                <w:rPr>
                  <w:rFonts w:ascii="Arial" w:hAnsi="Arial" w:cs="Arial"/>
                  <w:sz w:val="18"/>
                </w:rPr>
                <w:t>OrganisatoriskEnhedNummer</w:t>
              </w:r>
              <w:proofErr w:type="spellEnd"/>
            </w:ins>
          </w:p>
          <w:p w14:paraId="6193D50A"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AfskrivningListe</w:t>
            </w:r>
            <w:proofErr w:type="spellEnd"/>
            <w:r>
              <w:rPr>
                <w:rFonts w:ascii="Arial" w:hAnsi="Arial" w:cs="Arial"/>
                <w:sz w:val="18"/>
              </w:rPr>
              <w:t xml:space="preserve"> *</w:t>
            </w:r>
          </w:p>
          <w:p w14:paraId="7F60C67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14:paraId="3EAA70F0"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14:paraId="2BBB7963"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14:paraId="522C886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14:paraId="1179D587"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14:paraId="0A01440F"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14:paraId="6D9CA6C6"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B6E40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OpkrævningAfskrivningID</w:t>
            </w:r>
            <w:proofErr w:type="spellEnd"/>
          </w:p>
          <w:p w14:paraId="5C56C22C"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OpkrævningAfskrivningSumBeløb</w:t>
            </w:r>
            <w:proofErr w:type="spellEnd"/>
          </w:p>
          <w:p w14:paraId="076405D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OpkrævningAfskrivningLagtTilGodkendelseDato</w:t>
            </w:r>
            <w:proofErr w:type="spellEnd"/>
          </w:p>
          <w:p w14:paraId="23404273"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OpkrævningAfskrivningÅrsag</w:t>
            </w:r>
            <w:proofErr w:type="spellEnd"/>
          </w:p>
          <w:p w14:paraId="7342049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14:paraId="46B7651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ADA814"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15CBC1"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14:paraId="00365F58"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3DBE" w:rsidRPr="00D05F23" w14:paraId="7C933CF6" w14:textId="77777777" w:rsidTr="00763DBE">
        <w:trPr>
          <w:trHeight w:val="283"/>
        </w:trPr>
        <w:tc>
          <w:tcPr>
            <w:tcW w:w="10345" w:type="dxa"/>
            <w:gridSpan w:val="6"/>
            <w:shd w:val="clear" w:color="auto" w:fill="B3B3B3"/>
            <w:vAlign w:val="center"/>
          </w:tcPr>
          <w:p w14:paraId="78C36F56"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D05F23">
              <w:rPr>
                <w:rFonts w:ascii="Arial" w:hAnsi="Arial" w:cs="Arial"/>
                <w:b/>
                <w:sz w:val="18"/>
                <w:lang w:val="en-US"/>
              </w:rPr>
              <w:lastRenderedPageBreak/>
              <w:t>Referencer</w:t>
            </w:r>
            <w:proofErr w:type="spellEnd"/>
            <w:r w:rsidRPr="00D05F23">
              <w:rPr>
                <w:rFonts w:ascii="Arial" w:hAnsi="Arial" w:cs="Arial"/>
                <w:b/>
                <w:sz w:val="18"/>
                <w:lang w:val="en-US"/>
              </w:rPr>
              <w:t xml:space="preserve"> </w:t>
            </w:r>
            <w:proofErr w:type="spellStart"/>
            <w:r w:rsidRPr="00D05F23">
              <w:rPr>
                <w:rFonts w:ascii="Arial" w:hAnsi="Arial" w:cs="Arial"/>
                <w:b/>
                <w:sz w:val="18"/>
                <w:lang w:val="en-US"/>
              </w:rPr>
              <w:t>fra</w:t>
            </w:r>
            <w:proofErr w:type="spellEnd"/>
            <w:r w:rsidRPr="00D05F23">
              <w:rPr>
                <w:rFonts w:ascii="Arial" w:hAnsi="Arial" w:cs="Arial"/>
                <w:b/>
                <w:sz w:val="18"/>
                <w:lang w:val="en-US"/>
              </w:rPr>
              <w:t xml:space="preserve"> use case(s)</w:t>
            </w:r>
          </w:p>
        </w:tc>
      </w:tr>
      <w:tr w:rsidR="00763DBE" w14:paraId="737BC49F" w14:textId="77777777" w:rsidTr="00763DBE">
        <w:trPr>
          <w:trHeight w:val="283"/>
        </w:trPr>
        <w:tc>
          <w:tcPr>
            <w:tcW w:w="10345" w:type="dxa"/>
            <w:gridSpan w:val="6"/>
            <w:shd w:val="clear" w:color="auto" w:fill="B3B3B3"/>
          </w:tcPr>
          <w:p w14:paraId="379699D6" w14:textId="10163BC3" w:rsid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 w:author="Poul V Madsen" w:date="2012-08-22T13:33:00Z">
              <w:r>
                <w:rPr>
                  <w:rFonts w:ascii="Arial" w:hAnsi="Arial" w:cs="Arial"/>
                  <w:sz w:val="18"/>
                </w:rPr>
                <w:delText xml:space="preserve"> trin </w:delText>
              </w:r>
            </w:del>
            <w:r w:rsidR="00763DBE">
              <w:rPr>
                <w:rFonts w:ascii="Arial" w:hAnsi="Arial" w:cs="Arial"/>
                <w:sz w:val="18"/>
              </w:rPr>
              <w:t xml:space="preserve">Vælg menupunkt godkend afskrivninger i </w:t>
            </w:r>
            <w:proofErr w:type="spellStart"/>
            <w:r w:rsidR="00763DBE">
              <w:rPr>
                <w:rFonts w:ascii="Arial" w:hAnsi="Arial" w:cs="Arial"/>
                <w:sz w:val="18"/>
              </w:rPr>
              <w:t>Use</w:t>
            </w:r>
            <w:proofErr w:type="spellEnd"/>
            <w:r w:rsidR="00763DBE">
              <w:rPr>
                <w:rFonts w:ascii="Arial" w:hAnsi="Arial" w:cs="Arial"/>
                <w:sz w:val="18"/>
              </w:rPr>
              <w:t xml:space="preserve"> Case "12.06 Godkend afskrivning WEB"</w:t>
            </w:r>
          </w:p>
          <w:p w14:paraId="279872F2" w14:textId="3FFF72D8" w:rsid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2-08-22T13:33:00Z"/>
                <w:rFonts w:ascii="Arial" w:hAnsi="Arial" w:cs="Arial"/>
                <w:sz w:val="18"/>
              </w:rPr>
            </w:pPr>
            <w:del w:id="21" w:author="Poul V Madsen" w:date="2012-08-22T13:33:00Z">
              <w:r>
                <w:rPr>
                  <w:rFonts w:ascii="Arial" w:hAnsi="Arial" w:cs="Arial"/>
                  <w:sz w:val="18"/>
                </w:rPr>
                <w:delText xml:space="preserve"> trin </w:delText>
              </w:r>
            </w:del>
          </w:p>
          <w:p w14:paraId="1E7E7D57"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Indtaster søgekriterier i </w:t>
            </w:r>
            <w:proofErr w:type="spellStart"/>
            <w:r>
              <w:rPr>
                <w:rFonts w:ascii="Arial" w:hAnsi="Arial" w:cs="Arial"/>
                <w:sz w:val="18"/>
              </w:rPr>
              <w:t>Use</w:t>
            </w:r>
            <w:proofErr w:type="spellEnd"/>
            <w:r>
              <w:rPr>
                <w:rFonts w:ascii="Arial" w:hAnsi="Arial" w:cs="Arial"/>
                <w:sz w:val="18"/>
              </w:rPr>
              <w:t xml:space="preserve"> Case "12.06 Godkend afskrivning WEB"</w:t>
            </w:r>
          </w:p>
          <w:p w14:paraId="759B3AC2" w14:textId="45E59B7D" w:rsid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2-08-22T13:33:00Z"/>
                <w:rFonts w:ascii="Arial" w:hAnsi="Arial" w:cs="Arial"/>
                <w:sz w:val="18"/>
              </w:rPr>
            </w:pPr>
            <w:del w:id="23" w:author="Poul V Madsen" w:date="2012-08-22T13:33:00Z">
              <w:r>
                <w:rPr>
                  <w:rFonts w:ascii="Arial" w:hAnsi="Arial" w:cs="Arial"/>
                  <w:sz w:val="18"/>
                </w:rPr>
                <w:delText xml:space="preserve"> trin </w:delText>
              </w:r>
            </w:del>
          </w:p>
          <w:p w14:paraId="5F2A219B"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Godkend valgte afskrivninger i </w:t>
            </w:r>
            <w:proofErr w:type="spellStart"/>
            <w:r>
              <w:rPr>
                <w:rFonts w:ascii="Arial" w:hAnsi="Arial" w:cs="Arial"/>
                <w:sz w:val="18"/>
              </w:rPr>
              <w:t>Use</w:t>
            </w:r>
            <w:proofErr w:type="spellEnd"/>
            <w:r>
              <w:rPr>
                <w:rFonts w:ascii="Arial" w:hAnsi="Arial" w:cs="Arial"/>
                <w:sz w:val="18"/>
              </w:rPr>
              <w:t xml:space="preserve"> Case "12.06 Godkend afskrivning WEB"</w:t>
            </w:r>
          </w:p>
          <w:p w14:paraId="6E581E2F" w14:textId="148AEE25" w:rsid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2-08-22T13:33:00Z"/>
                <w:rFonts w:ascii="Arial" w:hAnsi="Arial" w:cs="Arial"/>
                <w:sz w:val="18"/>
              </w:rPr>
            </w:pPr>
            <w:del w:id="25" w:author="Poul V Madsen" w:date="2012-08-22T13:33:00Z">
              <w:r>
                <w:rPr>
                  <w:rFonts w:ascii="Arial" w:hAnsi="Arial" w:cs="Arial"/>
                  <w:sz w:val="18"/>
                </w:rPr>
                <w:delText xml:space="preserve"> trin </w:delText>
              </w:r>
            </w:del>
          </w:p>
          <w:p w14:paraId="458AD9F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 valgte afskrivninger i </w:t>
            </w:r>
            <w:proofErr w:type="spellStart"/>
            <w:r>
              <w:rPr>
                <w:rFonts w:ascii="Arial" w:hAnsi="Arial" w:cs="Arial"/>
                <w:sz w:val="18"/>
              </w:rPr>
              <w:t>Use</w:t>
            </w:r>
            <w:proofErr w:type="spellEnd"/>
            <w:r>
              <w:rPr>
                <w:rFonts w:ascii="Arial" w:hAnsi="Arial" w:cs="Arial"/>
                <w:sz w:val="18"/>
              </w:rPr>
              <w:t xml:space="preserve"> Case "12.06 Godkend afskrivning WEB"</w:t>
            </w:r>
          </w:p>
          <w:p w14:paraId="7AD90AAF"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E32FAED"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3DBE" w:rsidSect="00763DBE">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4D136FB"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63DBE" w14:paraId="51C16686" w14:textId="77777777" w:rsidTr="00763DBE">
        <w:trPr>
          <w:tblHeader/>
        </w:trPr>
        <w:tc>
          <w:tcPr>
            <w:tcW w:w="3402" w:type="dxa"/>
            <w:shd w:val="clear" w:color="auto" w:fill="B3B3B3"/>
            <w:vAlign w:val="center"/>
          </w:tcPr>
          <w:p w14:paraId="59370FC7"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06521E8"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2D2883D"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63DBE" w14:paraId="2DE70A61" w14:textId="77777777" w:rsidTr="00763DBE">
        <w:tc>
          <w:tcPr>
            <w:tcW w:w="3402" w:type="dxa"/>
          </w:tcPr>
          <w:p w14:paraId="0386FEC5"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14:paraId="6CE8881B"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2FBA6B05"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KundeNummer</w:t>
            </w:r>
            <w:proofErr w:type="spellEnd"/>
          </w:p>
          <w:p w14:paraId="1DA8785C"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base: string</w:t>
            </w:r>
          </w:p>
          <w:p w14:paraId="631E1738"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maxLength</w:t>
            </w:r>
            <w:proofErr w:type="spellEnd"/>
            <w:r w:rsidRPr="00D05F23">
              <w:rPr>
                <w:rFonts w:ascii="Arial" w:hAnsi="Arial" w:cs="Arial"/>
                <w:sz w:val="18"/>
                <w:lang w:val="en-US"/>
              </w:rPr>
              <w:t>: 11</w:t>
            </w:r>
          </w:p>
          <w:p w14:paraId="146DA938"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pattern: [0-9]{8,11}</w:t>
            </w:r>
          </w:p>
        </w:tc>
        <w:tc>
          <w:tcPr>
            <w:tcW w:w="4671" w:type="dxa"/>
          </w:tcPr>
          <w:p w14:paraId="4E019612"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763DBE" w14:paraId="55850D99" w14:textId="77777777" w:rsidTr="00763DBE">
        <w:tc>
          <w:tcPr>
            <w:tcW w:w="3402" w:type="dxa"/>
          </w:tcPr>
          <w:p w14:paraId="1385FCEA"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14:paraId="16445009"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55BF377E"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Tekst30</w:t>
            </w:r>
          </w:p>
          <w:p w14:paraId="23C0CEE4"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base: string</w:t>
            </w:r>
          </w:p>
          <w:p w14:paraId="36CDCCCE"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maxLength</w:t>
            </w:r>
            <w:proofErr w:type="spellEnd"/>
            <w:r w:rsidRPr="00D05F23">
              <w:rPr>
                <w:rFonts w:ascii="Arial" w:hAnsi="Arial" w:cs="Arial"/>
                <w:sz w:val="18"/>
                <w:lang w:val="en-US"/>
              </w:rPr>
              <w:t>: 30</w:t>
            </w:r>
          </w:p>
        </w:tc>
        <w:tc>
          <w:tcPr>
            <w:tcW w:w="4671" w:type="dxa"/>
          </w:tcPr>
          <w:p w14:paraId="1036DBB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14:paraId="2397F65D"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3236E"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A02FE0B"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7FD89F9E"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470765F"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979EBA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552815F"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939DE3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7C0EF9D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5936B5E"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38AF340"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4A2D2FD"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63DBE" w14:paraId="19BEE17D" w14:textId="77777777" w:rsidTr="00763DBE">
        <w:tc>
          <w:tcPr>
            <w:tcW w:w="3402" w:type="dxa"/>
          </w:tcPr>
          <w:p w14:paraId="6C6790AE"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OpkrævningAfskrivningBeløb</w:t>
            </w:r>
            <w:proofErr w:type="spellEnd"/>
          </w:p>
        </w:tc>
        <w:tc>
          <w:tcPr>
            <w:tcW w:w="1701" w:type="dxa"/>
          </w:tcPr>
          <w:p w14:paraId="5C2644D7"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432BE005"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Beløb</w:t>
            </w:r>
            <w:proofErr w:type="spellEnd"/>
          </w:p>
          <w:p w14:paraId="053DF996"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base: decimal</w:t>
            </w:r>
          </w:p>
          <w:p w14:paraId="359C93D5"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totalDigits</w:t>
            </w:r>
            <w:proofErr w:type="spellEnd"/>
            <w:r w:rsidRPr="00D05F23">
              <w:rPr>
                <w:rFonts w:ascii="Arial" w:hAnsi="Arial" w:cs="Arial"/>
                <w:sz w:val="18"/>
                <w:lang w:val="en-US"/>
              </w:rPr>
              <w:t>: 13</w:t>
            </w:r>
          </w:p>
          <w:p w14:paraId="52E02FE3"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D9A0BAD"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63DBE" w14:paraId="254F4F51" w14:textId="77777777" w:rsidTr="00763DBE">
        <w:tc>
          <w:tcPr>
            <w:tcW w:w="3402" w:type="dxa"/>
          </w:tcPr>
          <w:p w14:paraId="4ADD32A1"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OpkrævningAfskrivningID</w:t>
            </w:r>
            <w:proofErr w:type="spellEnd"/>
          </w:p>
        </w:tc>
        <w:tc>
          <w:tcPr>
            <w:tcW w:w="1701" w:type="dxa"/>
          </w:tcPr>
          <w:p w14:paraId="22EC2980"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00D343"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IdentifikationNummer</w:t>
            </w:r>
            <w:proofErr w:type="spellEnd"/>
          </w:p>
          <w:p w14:paraId="0FB5A149"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5F92F3B"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tc>
        <w:tc>
          <w:tcPr>
            <w:tcW w:w="4671" w:type="dxa"/>
          </w:tcPr>
          <w:p w14:paraId="0395CFBE"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763DBE" w14:paraId="03BBFFFB" w14:textId="77777777" w:rsidTr="00763DBE">
        <w:tc>
          <w:tcPr>
            <w:tcW w:w="3402" w:type="dxa"/>
          </w:tcPr>
          <w:p w14:paraId="6EA29F1B"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OpkrævningAfskrivningLagtTilGodkendelseDato</w:t>
            </w:r>
            <w:proofErr w:type="spellEnd"/>
          </w:p>
        </w:tc>
        <w:tc>
          <w:tcPr>
            <w:tcW w:w="1701" w:type="dxa"/>
          </w:tcPr>
          <w:p w14:paraId="6FBEAFFD"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726D62"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DDAEE71"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FA3479"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3DBE" w14:paraId="4EE72ECC" w14:textId="77777777" w:rsidTr="00763DBE">
        <w:tc>
          <w:tcPr>
            <w:tcW w:w="3402" w:type="dxa"/>
          </w:tcPr>
          <w:p w14:paraId="5E57FF32"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OpkrævningAfskrivningSumBeløb</w:t>
            </w:r>
            <w:proofErr w:type="spellEnd"/>
          </w:p>
        </w:tc>
        <w:tc>
          <w:tcPr>
            <w:tcW w:w="1701" w:type="dxa"/>
          </w:tcPr>
          <w:p w14:paraId="70E61826"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463954BA"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Beløb</w:t>
            </w:r>
            <w:proofErr w:type="spellEnd"/>
          </w:p>
          <w:p w14:paraId="20744534"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base: decimal</w:t>
            </w:r>
          </w:p>
          <w:p w14:paraId="278FA95E"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totalDigits</w:t>
            </w:r>
            <w:proofErr w:type="spellEnd"/>
            <w:r w:rsidRPr="00D05F23">
              <w:rPr>
                <w:rFonts w:ascii="Arial" w:hAnsi="Arial" w:cs="Arial"/>
                <w:sz w:val="18"/>
                <w:lang w:val="en-US"/>
              </w:rPr>
              <w:t>: 13</w:t>
            </w:r>
          </w:p>
          <w:p w14:paraId="4D614DF2"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8F80BBE"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63DBE" w14:paraId="1F19B719" w14:textId="77777777" w:rsidTr="00763DBE">
        <w:tc>
          <w:tcPr>
            <w:tcW w:w="3402" w:type="dxa"/>
          </w:tcPr>
          <w:p w14:paraId="15FB197C"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OpkrævningAfskrivningÅrsag</w:t>
            </w:r>
            <w:proofErr w:type="spellEnd"/>
          </w:p>
        </w:tc>
        <w:tc>
          <w:tcPr>
            <w:tcW w:w="1701" w:type="dxa"/>
          </w:tcPr>
          <w:p w14:paraId="5D0D6790"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664ADE05"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Tekst300</w:t>
            </w:r>
          </w:p>
          <w:p w14:paraId="6134566F"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base: string</w:t>
            </w:r>
          </w:p>
          <w:p w14:paraId="2FE4BA64"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minLength</w:t>
            </w:r>
            <w:proofErr w:type="spellEnd"/>
            <w:r w:rsidRPr="00D05F23">
              <w:rPr>
                <w:rFonts w:ascii="Arial" w:hAnsi="Arial" w:cs="Arial"/>
                <w:sz w:val="18"/>
                <w:lang w:val="en-US"/>
              </w:rPr>
              <w:t>: 0</w:t>
            </w:r>
          </w:p>
          <w:p w14:paraId="74CF4E8A"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5004F786"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14:paraId="69989F07"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3DBE" w14:paraId="5F0D6487" w14:textId="77777777" w:rsidTr="00763DBE">
        <w:tc>
          <w:tcPr>
            <w:tcW w:w="3402" w:type="dxa"/>
          </w:tcPr>
          <w:p w14:paraId="3891EE9C"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OptimistiskLåsningDatoTid</w:t>
            </w:r>
            <w:proofErr w:type="spellEnd"/>
          </w:p>
        </w:tc>
        <w:tc>
          <w:tcPr>
            <w:tcW w:w="1701" w:type="dxa"/>
          </w:tcPr>
          <w:p w14:paraId="517B96CF"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0D556FA0"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DatoTid</w:t>
            </w:r>
            <w:proofErr w:type="spellEnd"/>
          </w:p>
          <w:p w14:paraId="21A7FA3C"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base: </w:t>
            </w:r>
            <w:proofErr w:type="spellStart"/>
            <w:r w:rsidRPr="00D05F23">
              <w:rPr>
                <w:rFonts w:ascii="Arial" w:hAnsi="Arial" w:cs="Arial"/>
                <w:sz w:val="18"/>
                <w:lang w:val="en-US"/>
              </w:rPr>
              <w:t>dateTime</w:t>
            </w:r>
            <w:proofErr w:type="spellEnd"/>
          </w:p>
          <w:p w14:paraId="4437909C"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whiteSpace</w:t>
            </w:r>
            <w:proofErr w:type="spellEnd"/>
            <w:r w:rsidRPr="00D05F23">
              <w:rPr>
                <w:rFonts w:ascii="Arial" w:hAnsi="Arial" w:cs="Arial"/>
                <w:sz w:val="18"/>
                <w:lang w:val="en-US"/>
              </w:rPr>
              <w:t>: collapse</w:t>
            </w:r>
          </w:p>
        </w:tc>
        <w:tc>
          <w:tcPr>
            <w:tcW w:w="4671" w:type="dxa"/>
          </w:tcPr>
          <w:p w14:paraId="22B38F15"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OptimistiskLåsningDatoTid</w:t>
            </w:r>
            <w:proofErr w:type="spellEnd"/>
            <w:r>
              <w:rPr>
                <w:rFonts w:ascii="Arial" w:hAnsi="Arial" w:cs="Arial"/>
                <w:sz w:val="18"/>
              </w:rPr>
              <w:t xml:space="preserve"> udfyldes med </w:t>
            </w:r>
            <w:proofErr w:type="spellStart"/>
            <w:r>
              <w:rPr>
                <w:rFonts w:ascii="Arial" w:hAnsi="Arial" w:cs="Arial"/>
                <w:sz w:val="18"/>
              </w:rPr>
              <w:t>DatoTid</w:t>
            </w:r>
            <w:proofErr w:type="spellEnd"/>
            <w:r>
              <w:rPr>
                <w:rFonts w:ascii="Arial" w:hAnsi="Arial" w:cs="Arial"/>
                <w:sz w:val="18"/>
              </w:rPr>
              <w:t xml:space="preserve"> for hvornår den pågældende entitet sidst er blevet ændret.</w:t>
            </w:r>
          </w:p>
          <w:p w14:paraId="5D84ED5F"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93400F"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hentet en entitet, bliver </w:t>
            </w:r>
            <w:proofErr w:type="spellStart"/>
            <w:r>
              <w:rPr>
                <w:rFonts w:ascii="Arial" w:hAnsi="Arial" w:cs="Arial"/>
                <w:sz w:val="18"/>
              </w:rPr>
              <w:t>OptimistiskLåsningDatoTid</w:t>
            </w:r>
            <w:proofErr w:type="spellEnd"/>
            <w:r>
              <w:rPr>
                <w:rFonts w:ascii="Arial" w:hAnsi="Arial" w:cs="Arial"/>
                <w:sz w:val="18"/>
              </w:rPr>
              <w:t xml:space="preserve"> udfyldt med nuværende </w:t>
            </w:r>
            <w:proofErr w:type="spellStart"/>
            <w:r>
              <w:rPr>
                <w:rFonts w:ascii="Arial" w:hAnsi="Arial" w:cs="Arial"/>
                <w:sz w:val="18"/>
              </w:rPr>
              <w:t>DatoTid</w:t>
            </w:r>
            <w:proofErr w:type="spellEnd"/>
            <w:r>
              <w:rPr>
                <w:rFonts w:ascii="Arial" w:hAnsi="Arial" w:cs="Arial"/>
                <w:sz w:val="18"/>
              </w:rPr>
              <w:t>.</w:t>
            </w:r>
          </w:p>
        </w:tc>
      </w:tr>
      <w:tr w:rsidR="00763DBE" w14:paraId="3EC5A8F1" w14:textId="77777777" w:rsidTr="00763DBE">
        <w:tc>
          <w:tcPr>
            <w:tcW w:w="3402" w:type="dxa"/>
          </w:tcPr>
          <w:p w14:paraId="1FD66A28" w14:textId="30DEABDA" w:rsidR="00763DBE" w:rsidRPr="00763DBE" w:rsidRDefault="00F234F6"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del w:id="28" w:author="Poul V Madsen" w:date="2012-08-22T13:33:00Z">
              <w:r>
                <w:rPr>
                  <w:rFonts w:ascii="Arial" w:hAnsi="Arial" w:cs="Arial"/>
                  <w:sz w:val="18"/>
                </w:rPr>
                <w:delText>OrganisatoriskEnhedNavn</w:delText>
              </w:r>
            </w:del>
            <w:proofErr w:type="spellStart"/>
            <w:ins w:id="29" w:author="Poul V Madsen" w:date="2012-08-22T13:33:00Z">
              <w:r w:rsidR="00763DBE">
                <w:rPr>
                  <w:rFonts w:ascii="Arial" w:hAnsi="Arial" w:cs="Arial"/>
                  <w:sz w:val="18"/>
                </w:rPr>
                <w:t>OrganisatoriskEnhedNummer</w:t>
              </w:r>
            </w:ins>
            <w:proofErr w:type="spellEnd"/>
          </w:p>
        </w:tc>
        <w:tc>
          <w:tcPr>
            <w:tcW w:w="1701" w:type="dxa"/>
          </w:tcPr>
          <w:p w14:paraId="7FB35592"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739CB0"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Poul V Madsen" w:date="2012-08-22T13:33:00Z"/>
                <w:rFonts w:ascii="Arial" w:hAnsi="Arial" w:cs="Arial"/>
                <w:sz w:val="18"/>
              </w:rPr>
            </w:pPr>
            <w:del w:id="31" w:author="Poul V Madsen" w:date="2012-08-22T13:33:00Z">
              <w:r>
                <w:rPr>
                  <w:rFonts w:ascii="Arial" w:hAnsi="Arial" w:cs="Arial"/>
                  <w:sz w:val="18"/>
                </w:rPr>
                <w:delText>Type</w:delText>
              </w:r>
            </w:del>
          </w:p>
          <w:p w14:paraId="1DE6C876"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Poul V Madsen" w:date="2012-08-22T13:33:00Z"/>
                <w:rFonts w:ascii="Arial" w:hAnsi="Arial" w:cs="Arial"/>
                <w:sz w:val="18"/>
              </w:rPr>
            </w:pPr>
            <w:proofErr w:type="spellStart"/>
            <w:ins w:id="33" w:author="Poul V Madsen" w:date="2012-08-22T13:33:00Z">
              <w:r>
                <w:rPr>
                  <w:rFonts w:ascii="Arial" w:hAnsi="Arial" w:cs="Arial"/>
                  <w:sz w:val="18"/>
                </w:rPr>
                <w:t>OrganisatoriskEnhedNummer</w:t>
              </w:r>
              <w:proofErr w:type="spellEnd"/>
            </w:ins>
          </w:p>
          <w:p w14:paraId="39A52B76"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812A7B" w14:textId="134F0B9E"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xml:space="preserve">: </w:t>
            </w:r>
            <w:del w:id="34" w:author="Poul V Madsen" w:date="2012-08-22T13:33:00Z">
              <w:r w:rsidR="00F234F6">
                <w:rPr>
                  <w:rFonts w:ascii="Arial" w:hAnsi="Arial" w:cs="Arial"/>
                  <w:sz w:val="18"/>
                </w:rPr>
                <w:delText>1000</w:delText>
              </w:r>
            </w:del>
            <w:ins w:id="35" w:author="Poul V Madsen" w:date="2012-08-22T13:33:00Z">
              <w:r>
                <w:rPr>
                  <w:rFonts w:ascii="Arial" w:hAnsi="Arial" w:cs="Arial"/>
                  <w:sz w:val="18"/>
                </w:rPr>
                <w:t>11</w:t>
              </w:r>
            </w:ins>
          </w:p>
        </w:tc>
        <w:tc>
          <w:tcPr>
            <w:tcW w:w="4671" w:type="dxa"/>
          </w:tcPr>
          <w:p w14:paraId="19CAC3E8"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Poul V Madsen" w:date="2012-08-22T13:33:00Z"/>
                <w:rFonts w:ascii="Arial" w:hAnsi="Arial" w:cs="Arial"/>
                <w:sz w:val="18"/>
              </w:rPr>
            </w:pPr>
            <w:del w:id="37" w:author="Poul V Madsen" w:date="2012-08-22T13:33:00Z">
              <w:r>
                <w:rPr>
                  <w:rFonts w:ascii="Arial" w:hAnsi="Arial" w:cs="Arial"/>
                  <w:sz w:val="18"/>
                </w:rPr>
                <w:delText>Navnet</w:delText>
              </w:r>
            </w:del>
            <w:ins w:id="38" w:author="Poul V Madsen" w:date="2012-08-22T13:33:00Z">
              <w:r w:rsidR="00763DBE">
                <w:rPr>
                  <w:rFonts w:ascii="Arial" w:hAnsi="Arial" w:cs="Arial"/>
                  <w:sz w:val="18"/>
                </w:rPr>
                <w:t>Dette er nummeret</w:t>
              </w:r>
            </w:ins>
            <w:r w:rsidR="00763DBE">
              <w:rPr>
                <w:rFonts w:ascii="Arial" w:hAnsi="Arial" w:cs="Arial"/>
                <w:sz w:val="18"/>
              </w:rPr>
              <w:t xml:space="preserve"> på den organisatoriske enhed, f.eks. </w:t>
            </w:r>
            <w:del w:id="39" w:author="Poul V Madsen" w:date="2012-08-22T13:33:00Z">
              <w:r>
                <w:rPr>
                  <w:rFonts w:ascii="Arial" w:hAnsi="Arial" w:cs="Arial"/>
                  <w:sz w:val="18"/>
                </w:rPr>
                <w:delText>skattecentrets navn.</w:delText>
              </w:r>
            </w:del>
          </w:p>
          <w:p w14:paraId="12CA66E3"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Poul V Madsen" w:date="2012-08-22T13:33:00Z"/>
                <w:rFonts w:ascii="Arial" w:hAnsi="Arial" w:cs="Arial"/>
                <w:sz w:val="18"/>
              </w:rPr>
            </w:pPr>
            <w:del w:id="41" w:author="Poul V Madsen" w:date="2012-08-22T13:33:00Z">
              <w:r>
                <w:rPr>
                  <w:rFonts w:ascii="Arial" w:hAnsi="Arial" w:cs="Arial"/>
                  <w:sz w:val="18"/>
                </w:rPr>
                <w:delText>Eksempel: Hvis typen af organisation er Kundecenter, så vil navnet være Roskilde, så det er Kundecenter Roskilde.</w:delText>
              </w:r>
            </w:del>
          </w:p>
          <w:p w14:paraId="79D9D081"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Poul V Madsen" w:date="2012-08-22T13:33:00Z"/>
                <w:rFonts w:ascii="Arial" w:hAnsi="Arial" w:cs="Arial"/>
                <w:sz w:val="18"/>
              </w:rPr>
            </w:pPr>
          </w:p>
          <w:p w14:paraId="3420CDFD"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 w:author="Poul V Madsen" w:date="2012-08-22T13:33:00Z"/>
                <w:rFonts w:ascii="Arial" w:hAnsi="Arial" w:cs="Arial"/>
                <w:sz w:val="18"/>
              </w:rPr>
            </w:pPr>
          </w:p>
          <w:p w14:paraId="698B36C1"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Poul V Madsen" w:date="2012-08-22T13:33:00Z"/>
                <w:rFonts w:ascii="Arial" w:hAnsi="Arial" w:cs="Arial"/>
                <w:sz w:val="18"/>
              </w:rPr>
            </w:pPr>
          </w:p>
          <w:p w14:paraId="1CC06DC5"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Poul V Madsen" w:date="2012-08-22T13:33:00Z"/>
                <w:rFonts w:ascii="Arial" w:hAnsi="Arial" w:cs="Arial"/>
                <w:sz w:val="18"/>
              </w:rPr>
            </w:pPr>
            <w:del w:id="46" w:author="Poul V Madsen" w:date="2012-08-22T13:33:00Z">
              <w:r>
                <w:rPr>
                  <w:rFonts w:ascii="Arial" w:hAnsi="Arial" w:cs="Arial"/>
                  <w:sz w:val="18"/>
                </w:rPr>
                <w:delText>Værdiset:</w:delText>
              </w:r>
            </w:del>
          </w:p>
          <w:p w14:paraId="1D3FE860"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Poul V Madsen" w:date="2012-08-22T13:33:00Z"/>
                <w:rFonts w:ascii="Arial" w:hAnsi="Arial" w:cs="Arial"/>
                <w:sz w:val="18"/>
              </w:rPr>
            </w:pPr>
            <w:del w:id="48" w:author="Poul V Madsen" w:date="2012-08-22T13:33:00Z">
              <w:r>
                <w:rPr>
                  <w:rFonts w:ascii="Arial" w:hAnsi="Arial" w:cs="Arial"/>
                  <w:sz w:val="18"/>
                </w:rPr>
                <w:delText>- Inddrivelsescentret</w:delText>
              </w:r>
            </w:del>
          </w:p>
          <w:p w14:paraId="37C25B21"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Poul V Madsen" w:date="2012-08-22T13:33:00Z"/>
                <w:rFonts w:ascii="Arial" w:hAnsi="Arial" w:cs="Arial"/>
                <w:sz w:val="18"/>
              </w:rPr>
            </w:pPr>
            <w:del w:id="50" w:author="Poul V Madsen" w:date="2012-08-22T13:33:00Z">
              <w:r>
                <w:rPr>
                  <w:rFonts w:ascii="Arial" w:hAnsi="Arial" w:cs="Arial"/>
                  <w:sz w:val="18"/>
                </w:rPr>
                <w:delText>- IT-service</w:delText>
              </w:r>
            </w:del>
          </w:p>
          <w:p w14:paraId="362ED9EE"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Poul V Madsen" w:date="2012-08-22T13:33:00Z"/>
                <w:rFonts w:ascii="Arial" w:hAnsi="Arial" w:cs="Arial"/>
                <w:sz w:val="18"/>
              </w:rPr>
            </w:pPr>
            <w:del w:id="52" w:author="Poul V Madsen" w:date="2012-08-22T13:33:00Z">
              <w:r>
                <w:rPr>
                  <w:rFonts w:ascii="Arial" w:hAnsi="Arial" w:cs="Arial"/>
                  <w:sz w:val="18"/>
                </w:rPr>
                <w:delText>- Projektenhed</w:delText>
              </w:r>
            </w:del>
          </w:p>
          <w:p w14:paraId="3E6B4A3D"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Poul V Madsen" w:date="2012-08-22T13:33:00Z"/>
                <w:rFonts w:ascii="Arial" w:hAnsi="Arial" w:cs="Arial"/>
                <w:sz w:val="18"/>
              </w:rPr>
            </w:pPr>
            <w:del w:id="54" w:author="Poul V Madsen" w:date="2012-08-22T13:33:00Z">
              <w:r>
                <w:rPr>
                  <w:rFonts w:ascii="Arial" w:hAnsi="Arial" w:cs="Arial"/>
                  <w:sz w:val="18"/>
                </w:rPr>
                <w:delText>- SC Holbæk</w:delText>
              </w:r>
            </w:del>
          </w:p>
          <w:p w14:paraId="350BEAA4" w14:textId="77777777" w:rsidR="00F234F6" w:rsidRDefault="00F234F6" w:rsidP="00F234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Poul V Madsen" w:date="2012-08-22T13:33:00Z"/>
                <w:rFonts w:ascii="Arial" w:hAnsi="Arial" w:cs="Arial"/>
                <w:sz w:val="18"/>
              </w:rPr>
            </w:pPr>
            <w:del w:id="56" w:author="Poul V Madsen" w:date="2012-08-22T13:33:00Z">
              <w:r>
                <w:rPr>
                  <w:rFonts w:ascii="Arial" w:hAnsi="Arial" w:cs="Arial"/>
                  <w:sz w:val="18"/>
                </w:rPr>
                <w:delText>- ...</w:delText>
              </w:r>
            </w:del>
          </w:p>
          <w:p w14:paraId="464777A4" w14:textId="5A7D73A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7" w:author="Poul V Madsen" w:date="2012-08-22T13:33:00Z">
              <w:r>
                <w:rPr>
                  <w:rFonts w:ascii="Arial" w:hAnsi="Arial" w:cs="Arial"/>
                  <w:sz w:val="18"/>
                </w:rPr>
                <w:t>nummeret på Skattecenteret.</w:t>
              </w:r>
            </w:ins>
          </w:p>
        </w:tc>
      </w:tr>
      <w:tr w:rsidR="00763DBE" w14:paraId="5B31404D" w14:textId="77777777" w:rsidTr="00763DBE">
        <w:tc>
          <w:tcPr>
            <w:tcW w:w="3402" w:type="dxa"/>
          </w:tcPr>
          <w:p w14:paraId="3FEF01A3"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RessourceNummer</w:t>
            </w:r>
            <w:proofErr w:type="spellEnd"/>
          </w:p>
        </w:tc>
        <w:tc>
          <w:tcPr>
            <w:tcW w:w="1701" w:type="dxa"/>
          </w:tcPr>
          <w:p w14:paraId="4F1EAD1F"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 xml:space="preserve">Domain: </w:t>
            </w:r>
          </w:p>
          <w:p w14:paraId="66E44F1B"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Tekst11</w:t>
            </w:r>
          </w:p>
          <w:p w14:paraId="5FBBBEA2"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05F23">
              <w:rPr>
                <w:rFonts w:ascii="Arial" w:hAnsi="Arial" w:cs="Arial"/>
                <w:sz w:val="18"/>
                <w:lang w:val="en-US"/>
              </w:rPr>
              <w:t>base: string</w:t>
            </w:r>
          </w:p>
          <w:p w14:paraId="408D4869" w14:textId="77777777" w:rsidR="00763DBE" w:rsidRPr="00D05F23"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05F23">
              <w:rPr>
                <w:rFonts w:ascii="Arial" w:hAnsi="Arial" w:cs="Arial"/>
                <w:sz w:val="18"/>
                <w:lang w:val="en-US"/>
              </w:rPr>
              <w:t>maxLength</w:t>
            </w:r>
            <w:proofErr w:type="spellEnd"/>
            <w:r w:rsidRPr="00D05F23">
              <w:rPr>
                <w:rFonts w:ascii="Arial" w:hAnsi="Arial" w:cs="Arial"/>
                <w:sz w:val="18"/>
                <w:lang w:val="en-US"/>
              </w:rPr>
              <w:t>: 11</w:t>
            </w:r>
          </w:p>
        </w:tc>
        <w:tc>
          <w:tcPr>
            <w:tcW w:w="4671" w:type="dxa"/>
          </w:tcPr>
          <w:p w14:paraId="071FABC8" w14:textId="77777777"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14:paraId="650DBDA5" w14:textId="25355F4F"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w:t>
            </w:r>
            <w:del w:id="58" w:author="Poul V Madsen" w:date="2012-08-22T13:33:00Z">
              <w:r w:rsidR="00F234F6">
                <w:rPr>
                  <w:rFonts w:ascii="Arial" w:hAnsi="Arial" w:cs="Arial"/>
                  <w:sz w:val="18"/>
                </w:rPr>
                <w:delText xml:space="preserve">) eller køretøjets </w:delText>
              </w:r>
            </w:del>
            <w:ins w:id="59" w:author="Poul V Madsen" w:date="2012-08-22T13:33:00Z">
              <w:r>
                <w:rPr>
                  <w:rFonts w:ascii="Arial" w:hAnsi="Arial" w:cs="Arial"/>
                  <w:sz w:val="18"/>
                </w:rPr>
                <w:t xml:space="preserve"> = w-</w:t>
              </w:r>
            </w:ins>
            <w:proofErr w:type="gramStart"/>
            <w:r>
              <w:rPr>
                <w:rFonts w:ascii="Arial" w:hAnsi="Arial" w:cs="Arial"/>
                <w:sz w:val="18"/>
              </w:rPr>
              <w:t>nummer</w:t>
            </w:r>
            <w:ins w:id="60" w:author="Poul V Madsen" w:date="2012-08-22T13:33:00Z">
              <w:r>
                <w:rPr>
                  <w:rFonts w:ascii="Arial" w:hAnsi="Arial" w:cs="Arial"/>
                  <w:sz w:val="18"/>
                </w:rPr>
                <w:t xml:space="preserve">) </w:t>
              </w:r>
            </w:ins>
            <w:r>
              <w:rPr>
                <w:rFonts w:ascii="Arial" w:hAnsi="Arial" w:cs="Arial"/>
                <w:sz w:val="18"/>
              </w:rPr>
              <w:t>.</w:t>
            </w:r>
            <w:proofErr w:type="gramEnd"/>
          </w:p>
        </w:tc>
      </w:tr>
    </w:tbl>
    <w:p w14:paraId="0B7CB041" w14:textId="77777777"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63DBE" w:rsidRPr="00763DBE" w:rsidSect="00763DB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7E6F7" w14:textId="77777777" w:rsidR="003F24C8" w:rsidRDefault="003F24C8" w:rsidP="00763DBE">
      <w:r>
        <w:separator/>
      </w:r>
    </w:p>
  </w:endnote>
  <w:endnote w:type="continuationSeparator" w:id="0">
    <w:p w14:paraId="4B67A464" w14:textId="77777777" w:rsidR="003F24C8" w:rsidRDefault="003F24C8" w:rsidP="00763DBE">
      <w:r>
        <w:continuationSeparator/>
      </w:r>
    </w:p>
  </w:endnote>
  <w:endnote w:type="continuationNotice" w:id="1">
    <w:p w14:paraId="00BB787E" w14:textId="77777777" w:rsidR="003F24C8" w:rsidRDefault="003F2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CA133" w14:textId="77777777" w:rsidR="00763DBE" w:rsidRDefault="00763D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24CAD" w14:textId="12720A8E" w:rsidR="00763DBE" w:rsidRPr="00763DBE" w:rsidRDefault="00763DBE" w:rsidP="00763D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6" w:author="Poul V Madsen" w:date="2012-08-22T13:33:00Z">
      <w:r w:rsidR="00F234F6">
        <w:rPr>
          <w:rFonts w:ascii="Arial" w:hAnsi="Arial" w:cs="Arial"/>
          <w:noProof/>
          <w:sz w:val="16"/>
        </w:rPr>
        <w:delText>25. januar</w:delText>
      </w:r>
    </w:del>
    <w:ins w:id="27" w:author="Poul V Madsen" w:date="2012-08-22T13:33:00Z">
      <w:r>
        <w:rPr>
          <w:rFonts w:ascii="Arial" w:hAnsi="Arial" w:cs="Arial"/>
          <w:noProof/>
          <w:sz w:val="16"/>
        </w:rPr>
        <w:t>22.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OpkrævningAfskrivningGodkendList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05F23">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05F23">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87D8" w14:textId="77777777" w:rsidR="00763DBE" w:rsidRDefault="00763D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B86AF" w14:textId="77777777" w:rsidR="003F24C8" w:rsidRDefault="003F24C8" w:rsidP="00763DBE">
      <w:r>
        <w:separator/>
      </w:r>
    </w:p>
  </w:footnote>
  <w:footnote w:type="continuationSeparator" w:id="0">
    <w:p w14:paraId="702D5A07" w14:textId="77777777" w:rsidR="003F24C8" w:rsidRDefault="003F24C8" w:rsidP="00763DBE">
      <w:r>
        <w:continuationSeparator/>
      </w:r>
    </w:p>
  </w:footnote>
  <w:footnote w:type="continuationNotice" w:id="1">
    <w:p w14:paraId="1ABD1865" w14:textId="77777777" w:rsidR="003F24C8" w:rsidRDefault="003F24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EC4" w14:textId="77777777" w:rsidR="00763DBE" w:rsidRDefault="00763D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2F052" w14:textId="77777777" w:rsidR="00763DBE" w:rsidRPr="00763DBE" w:rsidRDefault="00763DBE" w:rsidP="00763DBE">
    <w:pPr>
      <w:pStyle w:val="Sidehoved"/>
      <w:jc w:val="center"/>
      <w:rPr>
        <w:rFonts w:ascii="Arial" w:hAnsi="Arial" w:cs="Arial"/>
      </w:rPr>
    </w:pPr>
    <w:r w:rsidRPr="00763DBE">
      <w:rPr>
        <w:rFonts w:ascii="Arial" w:hAnsi="Arial" w:cs="Arial"/>
      </w:rPr>
      <w:t>Servicebeskrivelse</w:t>
    </w:r>
  </w:p>
  <w:p w14:paraId="554A62C3" w14:textId="77777777" w:rsidR="00763DBE" w:rsidRPr="00763DBE" w:rsidRDefault="00763DBE" w:rsidP="00763D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CA22B" w14:textId="77777777" w:rsidR="00763DBE" w:rsidRDefault="00763D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DA61E" w14:textId="77777777" w:rsidR="00763DBE" w:rsidRDefault="00763DBE" w:rsidP="00763DBE">
    <w:pPr>
      <w:pStyle w:val="Sidehoved"/>
      <w:jc w:val="center"/>
      <w:rPr>
        <w:rFonts w:ascii="Arial" w:hAnsi="Arial" w:cs="Arial"/>
      </w:rPr>
    </w:pPr>
    <w:r>
      <w:rPr>
        <w:rFonts w:ascii="Arial" w:hAnsi="Arial" w:cs="Arial"/>
      </w:rPr>
      <w:t>Data elementer</w:t>
    </w:r>
  </w:p>
  <w:p w14:paraId="44FA76B5" w14:textId="77777777" w:rsidR="00763DBE" w:rsidRPr="00763DBE" w:rsidRDefault="00763DBE" w:rsidP="00763D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B4479"/>
    <w:multiLevelType w:val="multilevel"/>
    <w:tmpl w:val="DA6CFD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BE"/>
    <w:rsid w:val="00020D34"/>
    <w:rsid w:val="00062E9B"/>
    <w:rsid w:val="001C5125"/>
    <w:rsid w:val="003717A5"/>
    <w:rsid w:val="003F24C8"/>
    <w:rsid w:val="00636BE0"/>
    <w:rsid w:val="006F2D8E"/>
    <w:rsid w:val="00763DBE"/>
    <w:rsid w:val="00D05F23"/>
    <w:rsid w:val="00F234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63DB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63DB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63DB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63DB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63D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3D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3D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3D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3D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63DB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63DB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63DB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63DB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63D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3D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3D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3D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3D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3DB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63DBE"/>
    <w:rPr>
      <w:rFonts w:ascii="Arial" w:hAnsi="Arial" w:cs="Arial"/>
      <w:b/>
      <w:sz w:val="30"/>
    </w:rPr>
  </w:style>
  <w:style w:type="paragraph" w:customStyle="1" w:styleId="Overskrift211pkt">
    <w:name w:val="Overskrift 2 + 11 pkt"/>
    <w:basedOn w:val="Normal"/>
    <w:link w:val="Overskrift211pktTegn"/>
    <w:rsid w:val="00763DB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3DBE"/>
    <w:rPr>
      <w:rFonts w:ascii="Arial" w:hAnsi="Arial" w:cs="Arial"/>
      <w:b/>
    </w:rPr>
  </w:style>
  <w:style w:type="paragraph" w:customStyle="1" w:styleId="Normal11">
    <w:name w:val="Normal + 11"/>
    <w:basedOn w:val="Normal"/>
    <w:link w:val="Normal11Tegn"/>
    <w:rsid w:val="00763DBE"/>
    <w:rPr>
      <w:rFonts w:ascii="Times New Roman" w:hAnsi="Times New Roman" w:cs="Times New Roman"/>
    </w:rPr>
  </w:style>
  <w:style w:type="character" w:customStyle="1" w:styleId="Normal11Tegn">
    <w:name w:val="Normal + 11 Tegn"/>
    <w:basedOn w:val="Standardskrifttypeiafsnit"/>
    <w:link w:val="Normal11"/>
    <w:rsid w:val="00763DBE"/>
    <w:rPr>
      <w:rFonts w:ascii="Times New Roman" w:hAnsi="Times New Roman" w:cs="Times New Roman"/>
    </w:rPr>
  </w:style>
  <w:style w:type="paragraph" w:styleId="Sidehoved">
    <w:name w:val="header"/>
    <w:basedOn w:val="Normal"/>
    <w:link w:val="SidehovedTegn"/>
    <w:uiPriority w:val="99"/>
    <w:unhideWhenUsed/>
    <w:rsid w:val="00763DBE"/>
    <w:pPr>
      <w:tabs>
        <w:tab w:val="center" w:pos="4819"/>
        <w:tab w:val="right" w:pos="9638"/>
      </w:tabs>
    </w:pPr>
  </w:style>
  <w:style w:type="character" w:customStyle="1" w:styleId="SidehovedTegn">
    <w:name w:val="Sidehoved Tegn"/>
    <w:basedOn w:val="Standardskrifttypeiafsnit"/>
    <w:link w:val="Sidehoved"/>
    <w:uiPriority w:val="99"/>
    <w:rsid w:val="00763DBE"/>
  </w:style>
  <w:style w:type="paragraph" w:styleId="Sidefod">
    <w:name w:val="footer"/>
    <w:basedOn w:val="Normal"/>
    <w:link w:val="SidefodTegn"/>
    <w:uiPriority w:val="99"/>
    <w:unhideWhenUsed/>
    <w:rsid w:val="00763DBE"/>
    <w:pPr>
      <w:tabs>
        <w:tab w:val="center" w:pos="4819"/>
        <w:tab w:val="right" w:pos="9638"/>
      </w:tabs>
    </w:pPr>
  </w:style>
  <w:style w:type="character" w:customStyle="1" w:styleId="SidefodTegn">
    <w:name w:val="Sidefod Tegn"/>
    <w:basedOn w:val="Standardskrifttypeiafsnit"/>
    <w:link w:val="Sidefod"/>
    <w:uiPriority w:val="99"/>
    <w:rsid w:val="00763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63DB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63DB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63DB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63DB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63D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3D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3D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3D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3D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63DB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63DB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63DB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63DB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63D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3D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3D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3D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3D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3DB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63DBE"/>
    <w:rPr>
      <w:rFonts w:ascii="Arial" w:hAnsi="Arial" w:cs="Arial"/>
      <w:b/>
      <w:sz w:val="30"/>
    </w:rPr>
  </w:style>
  <w:style w:type="paragraph" w:customStyle="1" w:styleId="Overskrift211pkt">
    <w:name w:val="Overskrift 2 + 11 pkt"/>
    <w:basedOn w:val="Normal"/>
    <w:link w:val="Overskrift211pktTegn"/>
    <w:rsid w:val="00763DB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3DBE"/>
    <w:rPr>
      <w:rFonts w:ascii="Arial" w:hAnsi="Arial" w:cs="Arial"/>
      <w:b/>
    </w:rPr>
  </w:style>
  <w:style w:type="paragraph" w:customStyle="1" w:styleId="Normal11">
    <w:name w:val="Normal + 11"/>
    <w:basedOn w:val="Normal"/>
    <w:link w:val="Normal11Tegn"/>
    <w:rsid w:val="00763DBE"/>
    <w:rPr>
      <w:rFonts w:ascii="Times New Roman" w:hAnsi="Times New Roman" w:cs="Times New Roman"/>
    </w:rPr>
  </w:style>
  <w:style w:type="character" w:customStyle="1" w:styleId="Normal11Tegn">
    <w:name w:val="Normal + 11 Tegn"/>
    <w:basedOn w:val="Standardskrifttypeiafsnit"/>
    <w:link w:val="Normal11"/>
    <w:rsid w:val="00763DBE"/>
    <w:rPr>
      <w:rFonts w:ascii="Times New Roman" w:hAnsi="Times New Roman" w:cs="Times New Roman"/>
    </w:rPr>
  </w:style>
  <w:style w:type="paragraph" w:styleId="Sidehoved">
    <w:name w:val="header"/>
    <w:basedOn w:val="Normal"/>
    <w:link w:val="SidehovedTegn"/>
    <w:uiPriority w:val="99"/>
    <w:unhideWhenUsed/>
    <w:rsid w:val="00763DBE"/>
    <w:pPr>
      <w:tabs>
        <w:tab w:val="center" w:pos="4819"/>
        <w:tab w:val="right" w:pos="9638"/>
      </w:tabs>
    </w:pPr>
  </w:style>
  <w:style w:type="character" w:customStyle="1" w:styleId="SidehovedTegn">
    <w:name w:val="Sidehoved Tegn"/>
    <w:basedOn w:val="Standardskrifttypeiafsnit"/>
    <w:link w:val="Sidehoved"/>
    <w:uiPriority w:val="99"/>
    <w:rsid w:val="00763DBE"/>
  </w:style>
  <w:style w:type="paragraph" w:styleId="Sidefod">
    <w:name w:val="footer"/>
    <w:basedOn w:val="Normal"/>
    <w:link w:val="SidefodTegn"/>
    <w:uiPriority w:val="99"/>
    <w:unhideWhenUsed/>
    <w:rsid w:val="00763DBE"/>
    <w:pPr>
      <w:tabs>
        <w:tab w:val="center" w:pos="4819"/>
        <w:tab w:val="right" w:pos="9638"/>
      </w:tabs>
    </w:pPr>
  </w:style>
  <w:style w:type="character" w:customStyle="1" w:styleId="SidefodTegn">
    <w:name w:val="Sidefod Tegn"/>
    <w:basedOn w:val="Standardskrifttypeiafsnit"/>
    <w:link w:val="Sidefod"/>
    <w:uiPriority w:val="99"/>
    <w:rsid w:val="0076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01192-A0F5-413F-A347-D22735F4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4455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dcterms:created xsi:type="dcterms:W3CDTF">2012-08-22T11:36:00Z</dcterms:created>
  <dcterms:modified xsi:type="dcterms:W3CDTF">2012-08-22T11:36:00Z</dcterms:modified>
</cp:coreProperties>
</file>