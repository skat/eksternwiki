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9F0E4" w14:textId="77777777" w:rsidR="00822726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22" w:name="_GoBack"/>
      <w:bookmarkEnd w:id="22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85FED" w14:paraId="1D73D767" w14:textId="77777777" w:rsidTr="00B85FED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3B6B4647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5FED" w14:paraId="34697A97" w14:textId="77777777" w:rsidTr="00B85FED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001B5A72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85FED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B85FED" w14:paraId="49F71874" w14:textId="77777777" w:rsidTr="00B85FED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D90CF05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762C4B7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321686A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3AF6C5F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BDD4564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2BBCEBE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85FED" w14:paraId="4DE9CC60" w14:textId="77777777" w:rsidTr="00B85FED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771F448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59B53556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7CC1383" w14:textId="5BC2EB0C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23" w:author="Martin Midtgaard" w:date="2012-08-17T14:55:00Z">
              <w:r w:rsidR="00B752F7">
                <w:rPr>
                  <w:rFonts w:ascii="Arial" w:hAnsi="Arial" w:cs="Arial"/>
                  <w:sz w:val="18"/>
                </w:rPr>
                <w:delText>0</w:delText>
              </w:r>
            </w:del>
            <w:ins w:id="24" w:author="Martin Midtgaard" w:date="2012-08-17T14:55:00Z">
              <w:r>
                <w:rPr>
                  <w:rFonts w:ascii="Arial" w:hAnsi="Arial" w:cs="Arial"/>
                  <w:sz w:val="18"/>
                </w:rPr>
                <w:t>1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B155851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CE9D917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23A3400" w14:textId="5FC01156" w:rsidR="00B85FED" w:rsidRPr="00B85FED" w:rsidRDefault="00B752F7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5" w:author="Martin Midtgaard" w:date="2012-08-17T14:55:00Z">
              <w:r>
                <w:rPr>
                  <w:rFonts w:ascii="Arial" w:hAnsi="Arial" w:cs="Arial"/>
                  <w:sz w:val="18"/>
                </w:rPr>
                <w:delText>27-4</w:delText>
              </w:r>
            </w:del>
            <w:ins w:id="26" w:author="Martin Midtgaard" w:date="2012-08-17T14:55:00Z">
              <w:r w:rsidR="00B85FED">
                <w:rPr>
                  <w:rFonts w:ascii="Arial" w:hAnsi="Arial" w:cs="Arial"/>
                  <w:sz w:val="18"/>
                </w:rPr>
                <w:t>17-8</w:t>
              </w:r>
            </w:ins>
            <w:r w:rsidR="00B85FED">
              <w:rPr>
                <w:rFonts w:ascii="Arial" w:hAnsi="Arial" w:cs="Arial"/>
                <w:sz w:val="18"/>
              </w:rPr>
              <w:t>-2012</w:t>
            </w:r>
          </w:p>
        </w:tc>
      </w:tr>
      <w:tr w:rsidR="00B85FED" w14:paraId="7B479478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D5259B1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85FED" w14:paraId="1BCD01D0" w14:textId="77777777" w:rsidTr="00B85FED">
        <w:trPr>
          <w:trHeight w:val="283"/>
        </w:trPr>
        <w:tc>
          <w:tcPr>
            <w:tcW w:w="10345" w:type="dxa"/>
            <w:gridSpan w:val="6"/>
            <w:vAlign w:val="center"/>
          </w:tcPr>
          <w:p w14:paraId="0417B024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B85FED" w14:paraId="6C51E034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2CB4CE6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85FED" w14:paraId="255DB56B" w14:textId="77777777" w:rsidTr="00B85FED">
        <w:trPr>
          <w:trHeight w:val="283"/>
        </w:trPr>
        <w:tc>
          <w:tcPr>
            <w:tcW w:w="10345" w:type="dxa"/>
            <w:gridSpan w:val="6"/>
          </w:tcPr>
          <w:p w14:paraId="1C132421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OrganisatoriskEnhedNummer består af 6-cifrer, som bestemmer det organisatoriske tilhørsforhold i forhold til et tre-trins-hierarki; Region, Fagsøjle og Afdeling, hvor ciffer 1+2 = Region, ciffer 3+4 = Fagsøjle og ciffer 5+6 = Afdeling.</w:t>
            </w:r>
          </w:p>
        </w:tc>
      </w:tr>
      <w:tr w:rsidR="00B85FED" w14:paraId="4E46B036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705A2E4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85FED" w14:paraId="03EA2BEE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8E2E7FB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85FED" w14:paraId="311D4C87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9A3EF39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B85FED" w14:paraId="13006A1D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C0DA352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23F572E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B85FED" w14:paraId="47345F6B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1F38B51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85FED" w14:paraId="309F125C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F3D602A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B85FED" w14:paraId="05FC4CF1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1902ADD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2C93926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14:paraId="2CA250FB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6A096F7E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14:paraId="07072B77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665F23F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7" w:author="Martin Midtgaard" w:date="2012-08-17T14:55:00Z"/>
                <w:rFonts w:ascii="Arial" w:hAnsi="Arial" w:cs="Arial"/>
                <w:sz w:val="18"/>
              </w:rPr>
            </w:pPr>
            <w:del w:id="28" w:author="Martin Midtgaard" w:date="2012-08-17T14:55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OrganisatoriskEnhedNavn</w:delText>
              </w:r>
            </w:del>
          </w:p>
          <w:p w14:paraId="391B1CEB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14:paraId="60312F0C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9E6CABB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85FED" w14:paraId="6529010B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B206755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85FED" w14:paraId="091A0555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119E2AD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B85FED" w14:paraId="790D5230" w14:textId="77777777" w:rsidTr="00B85FE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64B325E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DD82B98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</w:tbl>
    <w:p w14:paraId="0F16F1D4" w14:textId="77777777" w:rsidR="00B85FED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5FED" w:rsidSect="00B85F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E480530" w14:textId="77777777" w:rsidR="00B85FED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85FED" w14:paraId="57931F17" w14:textId="77777777" w:rsidTr="00B85FED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2BFC04F7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7E573B3D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7388863F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752F7" w14:paraId="06FCAA49" w14:textId="77777777" w:rsidTr="00B752F7">
        <w:trPr>
          <w:del w:id="34" w:author="Martin Midtgaard" w:date="2012-08-17T14:55:00Z"/>
        </w:trPr>
        <w:tc>
          <w:tcPr>
            <w:tcW w:w="3402" w:type="dxa"/>
          </w:tcPr>
          <w:p w14:paraId="700B4B34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del w:id="35" w:author="Martin Midtgaard" w:date="2012-08-17T14:55:00Z"/>
                <w:rFonts w:ascii="Arial" w:hAnsi="Arial" w:cs="Arial"/>
                <w:sz w:val="18"/>
              </w:rPr>
            </w:pPr>
            <w:del w:id="36" w:author="Martin Midtgaard" w:date="2012-08-17T14:55:00Z">
              <w:r>
                <w:rPr>
                  <w:rFonts w:ascii="Arial" w:hAnsi="Arial" w:cs="Arial"/>
                  <w:sz w:val="18"/>
                </w:rPr>
                <w:delText>OrganisatoriskEnhedNavn</w:delText>
              </w:r>
            </w:del>
          </w:p>
        </w:tc>
        <w:tc>
          <w:tcPr>
            <w:tcW w:w="1701" w:type="dxa"/>
          </w:tcPr>
          <w:p w14:paraId="7C50EE71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7" w:author="Martin Midtgaard" w:date="2012-08-17T14:55:00Z"/>
                <w:rFonts w:ascii="Arial" w:hAnsi="Arial" w:cs="Arial"/>
                <w:sz w:val="18"/>
              </w:rPr>
            </w:pPr>
            <w:del w:id="38" w:author="Martin Midtgaard" w:date="2012-08-17T14:55:00Z">
              <w:r>
                <w:rPr>
                  <w:rFonts w:ascii="Arial" w:hAnsi="Arial" w:cs="Arial"/>
                  <w:sz w:val="18"/>
                </w:rPr>
                <w:delText xml:space="preserve">Domain: </w:delText>
              </w:r>
            </w:del>
          </w:p>
          <w:p w14:paraId="47D85C1D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9" w:author="Martin Midtgaard" w:date="2012-08-17T14:55:00Z"/>
                <w:rFonts w:ascii="Arial" w:hAnsi="Arial" w:cs="Arial"/>
                <w:sz w:val="18"/>
              </w:rPr>
            </w:pPr>
            <w:del w:id="40" w:author="Martin Midtgaard" w:date="2012-08-17T14:55:00Z">
              <w:r>
                <w:rPr>
                  <w:rFonts w:ascii="Arial" w:hAnsi="Arial" w:cs="Arial"/>
                  <w:sz w:val="18"/>
                </w:rPr>
                <w:delText>Type</w:delText>
              </w:r>
            </w:del>
          </w:p>
          <w:p w14:paraId="52529023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1" w:author="Martin Midtgaard" w:date="2012-08-17T14:55:00Z"/>
                <w:rFonts w:ascii="Arial" w:hAnsi="Arial" w:cs="Arial"/>
                <w:sz w:val="18"/>
              </w:rPr>
            </w:pPr>
            <w:del w:id="42" w:author="Martin Midtgaard" w:date="2012-08-17T14:55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4470731E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3" w:author="Martin Midtgaard" w:date="2012-08-17T14:55:00Z"/>
                <w:rFonts w:ascii="Arial" w:hAnsi="Arial" w:cs="Arial"/>
                <w:sz w:val="18"/>
              </w:rPr>
            </w:pPr>
            <w:del w:id="44" w:author="Martin Midtgaard" w:date="2012-08-17T14:55:00Z">
              <w:r>
                <w:rPr>
                  <w:rFonts w:ascii="Arial" w:hAnsi="Arial" w:cs="Arial"/>
                  <w:sz w:val="18"/>
                </w:rPr>
                <w:delText>maxLength: 1000</w:delText>
              </w:r>
            </w:del>
          </w:p>
        </w:tc>
        <w:tc>
          <w:tcPr>
            <w:tcW w:w="4671" w:type="dxa"/>
          </w:tcPr>
          <w:p w14:paraId="28FD2F06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5" w:author="Martin Midtgaard" w:date="2012-08-17T14:55:00Z"/>
                <w:rFonts w:ascii="Arial" w:hAnsi="Arial" w:cs="Arial"/>
                <w:sz w:val="18"/>
              </w:rPr>
            </w:pPr>
            <w:del w:id="46" w:author="Martin Midtgaard" w:date="2012-08-17T14:55:00Z">
              <w:r>
                <w:rPr>
                  <w:rFonts w:ascii="Arial" w:hAnsi="Arial" w:cs="Arial"/>
                  <w:sz w:val="18"/>
                </w:rPr>
                <w:delText>Navnet på den organisatoriske enhed, f.eks. skattecentrets navn.</w:delText>
              </w:r>
            </w:del>
          </w:p>
          <w:p w14:paraId="1401CCF4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7" w:author="Martin Midtgaard" w:date="2012-08-17T14:55:00Z"/>
                <w:rFonts w:ascii="Arial" w:hAnsi="Arial" w:cs="Arial"/>
                <w:sz w:val="18"/>
              </w:rPr>
            </w:pPr>
            <w:del w:id="48" w:author="Martin Midtgaard" w:date="2012-08-17T14:55:00Z">
              <w:r>
                <w:rPr>
                  <w:rFonts w:ascii="Arial" w:hAnsi="Arial" w:cs="Arial"/>
                  <w:sz w:val="18"/>
                </w:rPr>
                <w:delText>Eksempel: Hvis typen af organisation er Kundecenter, så vil navnet være Roskilde, så det er Kundecenter Roskilde.</w:delText>
              </w:r>
            </w:del>
          </w:p>
          <w:p w14:paraId="242062F7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9" w:author="Martin Midtgaard" w:date="2012-08-17T14:55:00Z"/>
                <w:rFonts w:ascii="Arial" w:hAnsi="Arial" w:cs="Arial"/>
                <w:sz w:val="18"/>
              </w:rPr>
            </w:pPr>
          </w:p>
          <w:p w14:paraId="09816BA9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0" w:author="Martin Midtgaard" w:date="2012-08-17T14:55:00Z"/>
                <w:rFonts w:ascii="Arial" w:hAnsi="Arial" w:cs="Arial"/>
                <w:sz w:val="18"/>
              </w:rPr>
            </w:pPr>
          </w:p>
          <w:p w14:paraId="450BE246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1" w:author="Martin Midtgaard" w:date="2012-08-17T14:55:00Z"/>
                <w:rFonts w:ascii="Arial" w:hAnsi="Arial" w:cs="Arial"/>
                <w:sz w:val="18"/>
              </w:rPr>
            </w:pPr>
          </w:p>
          <w:p w14:paraId="73F473E3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2" w:author="Martin Midtgaard" w:date="2012-08-17T14:55:00Z"/>
                <w:rFonts w:ascii="Arial" w:hAnsi="Arial" w:cs="Arial"/>
                <w:sz w:val="18"/>
              </w:rPr>
            </w:pPr>
            <w:del w:id="53" w:author="Martin Midtgaard" w:date="2012-08-17T14:55:00Z">
              <w:r>
                <w:rPr>
                  <w:rFonts w:ascii="Arial" w:hAnsi="Arial" w:cs="Arial"/>
                  <w:sz w:val="18"/>
                </w:rPr>
                <w:delText>Værdiset:</w:delText>
              </w:r>
            </w:del>
          </w:p>
          <w:p w14:paraId="040ED137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4" w:author="Martin Midtgaard" w:date="2012-08-17T14:55:00Z"/>
                <w:rFonts w:ascii="Arial" w:hAnsi="Arial" w:cs="Arial"/>
                <w:sz w:val="18"/>
              </w:rPr>
            </w:pPr>
            <w:del w:id="55" w:author="Martin Midtgaard" w:date="2012-08-17T14:55:00Z">
              <w:r>
                <w:rPr>
                  <w:rFonts w:ascii="Arial" w:hAnsi="Arial" w:cs="Arial"/>
                  <w:sz w:val="18"/>
                </w:rPr>
                <w:delText>- Inddrivelsescentret</w:delText>
              </w:r>
            </w:del>
          </w:p>
          <w:p w14:paraId="477CE74C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6" w:author="Martin Midtgaard" w:date="2012-08-17T14:55:00Z"/>
                <w:rFonts w:ascii="Arial" w:hAnsi="Arial" w:cs="Arial"/>
                <w:sz w:val="18"/>
              </w:rPr>
            </w:pPr>
            <w:del w:id="57" w:author="Martin Midtgaard" w:date="2012-08-17T14:55:00Z">
              <w:r>
                <w:rPr>
                  <w:rFonts w:ascii="Arial" w:hAnsi="Arial" w:cs="Arial"/>
                  <w:sz w:val="18"/>
                </w:rPr>
                <w:delText>- IT-service</w:delText>
              </w:r>
            </w:del>
          </w:p>
          <w:p w14:paraId="1DC230EB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58" w:author="Martin Midtgaard" w:date="2012-08-17T14:55:00Z"/>
                <w:rFonts w:ascii="Arial" w:hAnsi="Arial" w:cs="Arial"/>
                <w:sz w:val="18"/>
              </w:rPr>
            </w:pPr>
            <w:del w:id="59" w:author="Martin Midtgaard" w:date="2012-08-17T14:55:00Z">
              <w:r>
                <w:rPr>
                  <w:rFonts w:ascii="Arial" w:hAnsi="Arial" w:cs="Arial"/>
                  <w:sz w:val="18"/>
                </w:rPr>
                <w:delText>- Projektenhed</w:delText>
              </w:r>
            </w:del>
          </w:p>
          <w:p w14:paraId="3DDB66D6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0" w:author="Martin Midtgaard" w:date="2012-08-17T14:55:00Z"/>
                <w:rFonts w:ascii="Arial" w:hAnsi="Arial" w:cs="Arial"/>
                <w:sz w:val="18"/>
              </w:rPr>
            </w:pPr>
            <w:del w:id="61" w:author="Martin Midtgaard" w:date="2012-08-17T14:55:00Z">
              <w:r>
                <w:rPr>
                  <w:rFonts w:ascii="Arial" w:hAnsi="Arial" w:cs="Arial"/>
                  <w:sz w:val="18"/>
                </w:rPr>
                <w:delText>- SC Holbæk</w:delText>
              </w:r>
            </w:del>
          </w:p>
          <w:p w14:paraId="2504F3D0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2" w:author="Martin Midtgaard" w:date="2012-08-17T14:55:00Z"/>
                <w:rFonts w:ascii="Arial" w:hAnsi="Arial" w:cs="Arial"/>
                <w:sz w:val="18"/>
              </w:rPr>
            </w:pPr>
            <w:del w:id="63" w:author="Martin Midtgaard" w:date="2012-08-17T14:55:00Z">
              <w:r>
                <w:rPr>
                  <w:rFonts w:ascii="Arial" w:hAnsi="Arial" w:cs="Arial"/>
                  <w:sz w:val="18"/>
                </w:rPr>
                <w:delText>- ...</w:delText>
              </w:r>
            </w:del>
          </w:p>
          <w:p w14:paraId="4A0A44C2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4" w:author="Martin Midtgaard" w:date="2012-08-17T14:55:00Z"/>
                <w:rFonts w:ascii="Arial" w:hAnsi="Arial" w:cs="Arial"/>
                <w:sz w:val="18"/>
              </w:rPr>
            </w:pPr>
          </w:p>
        </w:tc>
      </w:tr>
      <w:tr w:rsidR="00B85FED" w14:paraId="252E9373" w14:textId="77777777" w:rsidTr="00B85FED">
        <w:tc>
          <w:tcPr>
            <w:tcW w:w="3402" w:type="dxa"/>
          </w:tcPr>
          <w:p w14:paraId="421C871A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14:paraId="5B77D0CD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E9238F1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14:paraId="6A9F41AD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AA778AA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14:paraId="05CD0467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B85FED" w14:paraId="72E0E805" w14:textId="77777777" w:rsidTr="00B85FED">
        <w:tc>
          <w:tcPr>
            <w:tcW w:w="3402" w:type="dxa"/>
          </w:tcPr>
          <w:p w14:paraId="06DB66D1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14:paraId="2A0410B5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901ACBE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14:paraId="504CEFAE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293CD63" w14:textId="77777777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14:paraId="6B3B2D5F" w14:textId="77777777" w:rsid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14:paraId="5848909E" w14:textId="261D63E6" w:rsidR="00B85FED" w:rsidRPr="00B85FED" w:rsidRDefault="00B85FED" w:rsidP="00B85F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</w:t>
            </w:r>
            <w:del w:id="65" w:author="Martin Midtgaard" w:date="2012-08-17T14:55:00Z">
              <w:r w:rsidR="00B752F7">
                <w:rPr>
                  <w:rFonts w:ascii="Arial" w:hAnsi="Arial" w:cs="Arial"/>
                  <w:sz w:val="18"/>
                </w:rPr>
                <w:delText xml:space="preserve">) eller køretøjets </w:delText>
              </w:r>
            </w:del>
            <w:ins w:id="66" w:author="Martin Midtgaard" w:date="2012-08-17T14:55:00Z">
              <w:r>
                <w:rPr>
                  <w:rFonts w:ascii="Arial" w:hAnsi="Arial" w:cs="Arial"/>
                  <w:sz w:val="18"/>
                </w:rPr>
                <w:t xml:space="preserve"> = w-</w:t>
              </w:r>
            </w:ins>
            <w:r>
              <w:rPr>
                <w:rFonts w:ascii="Arial" w:hAnsi="Arial" w:cs="Arial"/>
                <w:sz w:val="18"/>
              </w:rPr>
              <w:t>nummer</w:t>
            </w:r>
            <w:ins w:id="67" w:author="Martin Midtgaard" w:date="2012-08-17T14:55:00Z">
              <w:r>
                <w:rPr>
                  <w:rFonts w:ascii="Arial" w:hAnsi="Arial" w:cs="Arial"/>
                  <w:sz w:val="18"/>
                </w:rPr>
                <w:t xml:space="preserve">) </w:t>
              </w:r>
            </w:ins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931F3DD" w14:textId="77777777" w:rsidR="00B85FED" w:rsidRPr="00B85FED" w:rsidRDefault="00B85FED" w:rsidP="00B85F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85FED" w:rsidRPr="00B85FED" w:rsidSect="00B85FE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EB23F" w14:textId="77777777" w:rsidR="00CE5B76" w:rsidRDefault="00CE5B76" w:rsidP="00B85FED">
      <w:pPr>
        <w:spacing w:line="240" w:lineRule="auto"/>
      </w:pPr>
      <w:r>
        <w:separator/>
      </w:r>
    </w:p>
  </w:endnote>
  <w:endnote w:type="continuationSeparator" w:id="0">
    <w:p w14:paraId="750E6090" w14:textId="77777777" w:rsidR="00CE5B76" w:rsidRDefault="00CE5B76" w:rsidP="00B85FED">
      <w:pPr>
        <w:spacing w:line="240" w:lineRule="auto"/>
      </w:pPr>
      <w:r>
        <w:continuationSeparator/>
      </w:r>
    </w:p>
  </w:endnote>
  <w:endnote w:type="continuationNotice" w:id="1">
    <w:p w14:paraId="3DAC5F4F" w14:textId="77777777" w:rsidR="00CE5B76" w:rsidRDefault="00CE5B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4F743" w14:textId="77777777" w:rsidR="00B85FED" w:rsidRDefault="00B85F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BF9D8" w14:textId="3002AEE3" w:rsidR="00B85FED" w:rsidRPr="00B85FED" w:rsidRDefault="00B85FED" w:rsidP="00B85FE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9" w:author="Martin Midtgaard" w:date="2012-08-17T14:55:00Z">
      <w:r w:rsidR="00B752F7">
        <w:rPr>
          <w:rFonts w:ascii="Arial" w:hAnsi="Arial" w:cs="Arial"/>
          <w:noProof/>
          <w:sz w:val="16"/>
        </w:rPr>
        <w:delText>10. maj</w:delText>
      </w:r>
    </w:del>
    <w:ins w:id="30" w:author="Martin Midtgaard" w:date="2012-08-17T14:55:00Z">
      <w:r>
        <w:rPr>
          <w:rFonts w:ascii="Arial" w:hAnsi="Arial" w:cs="Arial"/>
          <w:noProof/>
          <w:sz w:val="16"/>
        </w:rPr>
        <w:t>17. august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85496A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/>
        <w:sz w:val="16"/>
        <w:rPrChange w:id="31" w:author="Martin Midtgaard" w:date="2012-08-17T14:55:00Z">
          <w:rPr/>
        </w:rPrChange>
      </w:rPr>
      <w:fldChar w:fldCharType="begin"/>
    </w:r>
    <w:r>
      <w:rPr>
        <w:rFonts w:ascii="Arial" w:hAnsi="Arial"/>
        <w:sz w:val="16"/>
        <w:rPrChange w:id="32" w:author="Martin Midtgaard" w:date="2012-08-17T14:55:00Z">
          <w:rPr/>
        </w:rPrChange>
      </w:rPr>
      <w:instrText xml:space="preserve"> NUMPAGES  \* MERGEFORMAT </w:instrText>
    </w:r>
    <w:r>
      <w:rPr>
        <w:rFonts w:ascii="Arial" w:hAnsi="Arial"/>
        <w:sz w:val="16"/>
        <w:rPrChange w:id="33" w:author="Martin Midtgaard" w:date="2012-08-17T14:55:00Z">
          <w:rPr/>
        </w:rPrChange>
      </w:rPr>
      <w:fldChar w:fldCharType="separate"/>
    </w:r>
    <w:r w:rsidR="0085496A" w:rsidRPr="0085496A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7D15B" w14:textId="77777777" w:rsidR="00B85FED" w:rsidRDefault="00B85F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C373B" w14:textId="77777777" w:rsidR="00CE5B76" w:rsidRDefault="00CE5B76" w:rsidP="00B85FED">
      <w:pPr>
        <w:spacing w:line="240" w:lineRule="auto"/>
      </w:pPr>
      <w:r>
        <w:separator/>
      </w:r>
    </w:p>
  </w:footnote>
  <w:footnote w:type="continuationSeparator" w:id="0">
    <w:p w14:paraId="2F364020" w14:textId="77777777" w:rsidR="00CE5B76" w:rsidRDefault="00CE5B76" w:rsidP="00B85FED">
      <w:pPr>
        <w:spacing w:line="240" w:lineRule="auto"/>
      </w:pPr>
      <w:r>
        <w:continuationSeparator/>
      </w:r>
    </w:p>
  </w:footnote>
  <w:footnote w:type="continuationNotice" w:id="1">
    <w:p w14:paraId="6E0BD5D5" w14:textId="77777777" w:rsidR="00CE5B76" w:rsidRDefault="00CE5B7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53C47" w14:textId="77777777" w:rsidR="00B85FED" w:rsidRDefault="00B85F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A0527" w14:textId="77777777" w:rsidR="00B85FED" w:rsidRPr="00B85FED" w:rsidRDefault="00B85FED" w:rsidP="00B85FED">
    <w:pPr>
      <w:pStyle w:val="Sidehoved"/>
      <w:jc w:val="center"/>
      <w:rPr>
        <w:rFonts w:ascii="Arial" w:hAnsi="Arial" w:cs="Arial"/>
      </w:rPr>
    </w:pPr>
    <w:r w:rsidRPr="00B85FED">
      <w:rPr>
        <w:rFonts w:ascii="Arial" w:hAnsi="Arial" w:cs="Arial"/>
      </w:rPr>
      <w:t>Servicebeskrivelse</w:t>
    </w:r>
  </w:p>
  <w:p w14:paraId="77848F84" w14:textId="77777777" w:rsidR="00B85FED" w:rsidRPr="00B85FED" w:rsidRDefault="00B85FED" w:rsidP="00B85FE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C8479" w14:textId="77777777" w:rsidR="00B85FED" w:rsidRDefault="00B85FE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8F47" w14:textId="77777777" w:rsidR="00B85FED" w:rsidRDefault="00B85FED" w:rsidP="00B85FE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6D557174" w14:textId="77777777" w:rsidR="00B85FED" w:rsidRPr="00B85FED" w:rsidRDefault="00B85FED" w:rsidP="00B85FE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FE3"/>
    <w:multiLevelType w:val="multilevel"/>
    <w:tmpl w:val="96F25B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57D25EEB"/>
    <w:multiLevelType w:val="multilevel"/>
    <w:tmpl w:val="CB7846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ED"/>
    <w:rsid w:val="001D2DD6"/>
    <w:rsid w:val="006843F7"/>
    <w:rsid w:val="0085496A"/>
    <w:rsid w:val="00892491"/>
    <w:rsid w:val="00B752F7"/>
    <w:rsid w:val="00B85FED"/>
    <w:rsid w:val="00CD694A"/>
    <w:rsid w:val="00C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496A"/>
    <w:pPr>
      <w:keepLines/>
      <w:numPr>
        <w:numId w:val="1"/>
      </w:numPr>
      <w:spacing w:after="360" w:line="240" w:lineRule="auto"/>
      <w:outlineLvl w:val="0"/>
      <w:pPrChange w:id="0" w:author="Martin Midtgaard" w:date="2012-08-17T14:5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Martin Midtgaard" w:date="2012-08-17T14:5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496A"/>
    <w:pPr>
      <w:keepLines/>
      <w:numPr>
        <w:ilvl w:val="1"/>
        <w:numId w:val="1"/>
      </w:numPr>
      <w:suppressAutoHyphens/>
      <w:spacing w:line="240" w:lineRule="auto"/>
      <w:outlineLvl w:val="1"/>
      <w:pPrChange w:id="1" w:author="Martin Midtgaard" w:date="2012-08-17T14:5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Martin Midtgaard" w:date="2012-08-17T14:5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496A"/>
    <w:pPr>
      <w:keepNext/>
      <w:keepLines/>
      <w:numPr>
        <w:ilvl w:val="2"/>
        <w:numId w:val="1"/>
      </w:numPr>
      <w:spacing w:before="200"/>
      <w:outlineLvl w:val="2"/>
      <w:pPrChange w:id="2" w:author="Martin Midtgaard" w:date="2012-08-17T14:5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Martin Midtgaard" w:date="2012-08-17T14:5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96A"/>
    <w:pPr>
      <w:keepNext/>
      <w:keepLines/>
      <w:numPr>
        <w:ilvl w:val="3"/>
        <w:numId w:val="1"/>
      </w:numPr>
      <w:spacing w:before="200"/>
      <w:outlineLvl w:val="3"/>
      <w:pPrChange w:id="3" w:author="Martin Midtgaard" w:date="2012-08-17T14:5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Martin Midtgaard" w:date="2012-08-17T14:5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96A"/>
    <w:pPr>
      <w:keepNext/>
      <w:keepLines/>
      <w:numPr>
        <w:ilvl w:val="4"/>
        <w:numId w:val="1"/>
      </w:numPr>
      <w:spacing w:before="200"/>
      <w:outlineLvl w:val="4"/>
      <w:pPrChange w:id="4" w:author="Martin Midtgaard" w:date="2012-08-17T14:5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Martin Midtgaard" w:date="2012-08-17T14:5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96A"/>
    <w:pPr>
      <w:keepNext/>
      <w:keepLines/>
      <w:numPr>
        <w:ilvl w:val="5"/>
        <w:numId w:val="1"/>
      </w:numPr>
      <w:spacing w:before="200"/>
      <w:outlineLvl w:val="5"/>
      <w:pPrChange w:id="5" w:author="Martin Midtgaard" w:date="2012-08-17T14:5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Martin Midtgaard" w:date="2012-08-17T14:5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96A"/>
    <w:pPr>
      <w:keepNext/>
      <w:keepLines/>
      <w:numPr>
        <w:ilvl w:val="6"/>
        <w:numId w:val="1"/>
      </w:numPr>
      <w:spacing w:before="200"/>
      <w:outlineLvl w:val="6"/>
      <w:pPrChange w:id="6" w:author="Martin Midtgaard" w:date="2012-08-17T14:5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Martin Midtgaard" w:date="2012-08-17T14:5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96A"/>
    <w:pPr>
      <w:keepNext/>
      <w:keepLines/>
      <w:numPr>
        <w:ilvl w:val="7"/>
        <w:numId w:val="1"/>
      </w:numPr>
      <w:spacing w:before="200"/>
      <w:outlineLvl w:val="7"/>
      <w:pPrChange w:id="7" w:author="Martin Midtgaard" w:date="2012-08-17T14:5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Martin Midtgaard" w:date="2012-08-17T14:5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96A"/>
    <w:pPr>
      <w:keepNext/>
      <w:keepLines/>
      <w:numPr>
        <w:ilvl w:val="8"/>
        <w:numId w:val="1"/>
      </w:numPr>
      <w:spacing w:before="200"/>
      <w:outlineLvl w:val="8"/>
      <w:pPrChange w:id="8" w:author="Martin Midtgaard" w:date="2012-08-17T14:5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Martin Midtgaard" w:date="2012-08-17T14:5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5F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5F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5F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5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5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5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5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5F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5F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5F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5F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5F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5F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496A"/>
    <w:pPr>
      <w:tabs>
        <w:tab w:val="center" w:pos="4819"/>
        <w:tab w:val="right" w:pos="9638"/>
      </w:tabs>
      <w:spacing w:line="240" w:lineRule="auto"/>
      <w:pPrChange w:id="9" w:author="Martin Midtgaard" w:date="2012-08-17T14:55:00Z">
        <w:pPr>
          <w:tabs>
            <w:tab w:val="center" w:pos="4819"/>
            <w:tab w:val="right" w:pos="9638"/>
          </w:tabs>
        </w:pPr>
      </w:pPrChange>
    </w:pPr>
    <w:rPr>
      <w:rPrChange w:id="9" w:author="Martin Midtgaard" w:date="2012-08-17T14:55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character" w:customStyle="1" w:styleId="SidehovedTegn">
    <w:name w:val="Sidehoved Tegn"/>
    <w:basedOn w:val="Standardskrifttypeiafsnit"/>
    <w:link w:val="Sidehoved"/>
    <w:uiPriority w:val="99"/>
    <w:rsid w:val="00B85FED"/>
  </w:style>
  <w:style w:type="paragraph" w:styleId="Sidefod">
    <w:name w:val="footer"/>
    <w:basedOn w:val="Normal"/>
    <w:link w:val="SidefodTegn"/>
    <w:uiPriority w:val="99"/>
    <w:unhideWhenUsed/>
    <w:rsid w:val="0085496A"/>
    <w:pPr>
      <w:tabs>
        <w:tab w:val="center" w:pos="4819"/>
        <w:tab w:val="right" w:pos="9638"/>
      </w:tabs>
      <w:spacing w:line="240" w:lineRule="auto"/>
      <w:pPrChange w:id="10" w:author="Martin Midtgaard" w:date="2012-08-17T14:55:00Z">
        <w:pPr>
          <w:tabs>
            <w:tab w:val="center" w:pos="4819"/>
            <w:tab w:val="right" w:pos="9638"/>
          </w:tabs>
        </w:pPr>
      </w:pPrChange>
    </w:pPr>
    <w:rPr>
      <w:rPrChange w:id="10" w:author="Martin Midtgaard" w:date="2012-08-17T14:55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character" w:customStyle="1" w:styleId="SidefodTegn">
    <w:name w:val="Sidefod Tegn"/>
    <w:basedOn w:val="Standardskrifttypeiafsnit"/>
    <w:link w:val="Sidefod"/>
    <w:uiPriority w:val="99"/>
    <w:rsid w:val="00B85FE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549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54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496A"/>
    <w:pPr>
      <w:keepLines/>
      <w:numPr>
        <w:numId w:val="1"/>
      </w:numPr>
      <w:spacing w:after="360" w:line="240" w:lineRule="auto"/>
      <w:outlineLvl w:val="0"/>
      <w:pPrChange w:id="11" w:author="Martin Midtgaard" w:date="2012-08-17T14:5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11" w:author="Martin Midtgaard" w:date="2012-08-17T14:5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496A"/>
    <w:pPr>
      <w:keepLines/>
      <w:numPr>
        <w:ilvl w:val="1"/>
        <w:numId w:val="1"/>
      </w:numPr>
      <w:suppressAutoHyphens/>
      <w:spacing w:line="240" w:lineRule="auto"/>
      <w:outlineLvl w:val="1"/>
      <w:pPrChange w:id="12" w:author="Martin Midtgaard" w:date="2012-08-17T14:5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2" w:author="Martin Midtgaard" w:date="2012-08-17T14:5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496A"/>
    <w:pPr>
      <w:keepNext/>
      <w:keepLines/>
      <w:numPr>
        <w:ilvl w:val="2"/>
        <w:numId w:val="1"/>
      </w:numPr>
      <w:spacing w:before="200"/>
      <w:outlineLvl w:val="2"/>
      <w:pPrChange w:id="13" w:author="Martin Midtgaard" w:date="2012-08-17T14:5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3" w:author="Martin Midtgaard" w:date="2012-08-17T14:5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96A"/>
    <w:pPr>
      <w:keepNext/>
      <w:keepLines/>
      <w:numPr>
        <w:ilvl w:val="3"/>
        <w:numId w:val="1"/>
      </w:numPr>
      <w:spacing w:before="200"/>
      <w:outlineLvl w:val="3"/>
      <w:pPrChange w:id="14" w:author="Martin Midtgaard" w:date="2012-08-17T14:5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4" w:author="Martin Midtgaard" w:date="2012-08-17T14:5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96A"/>
    <w:pPr>
      <w:keepNext/>
      <w:keepLines/>
      <w:numPr>
        <w:ilvl w:val="4"/>
        <w:numId w:val="1"/>
      </w:numPr>
      <w:spacing w:before="200"/>
      <w:outlineLvl w:val="4"/>
      <w:pPrChange w:id="15" w:author="Martin Midtgaard" w:date="2012-08-17T14:5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5" w:author="Martin Midtgaard" w:date="2012-08-17T14:5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96A"/>
    <w:pPr>
      <w:keepNext/>
      <w:keepLines/>
      <w:numPr>
        <w:ilvl w:val="5"/>
        <w:numId w:val="1"/>
      </w:numPr>
      <w:spacing w:before="200"/>
      <w:outlineLvl w:val="5"/>
      <w:pPrChange w:id="16" w:author="Martin Midtgaard" w:date="2012-08-17T14:5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6" w:author="Martin Midtgaard" w:date="2012-08-17T14:5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96A"/>
    <w:pPr>
      <w:keepNext/>
      <w:keepLines/>
      <w:numPr>
        <w:ilvl w:val="6"/>
        <w:numId w:val="1"/>
      </w:numPr>
      <w:spacing w:before="200"/>
      <w:outlineLvl w:val="6"/>
      <w:pPrChange w:id="17" w:author="Martin Midtgaard" w:date="2012-08-17T14:5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7" w:author="Martin Midtgaard" w:date="2012-08-17T14:5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96A"/>
    <w:pPr>
      <w:keepNext/>
      <w:keepLines/>
      <w:numPr>
        <w:ilvl w:val="7"/>
        <w:numId w:val="1"/>
      </w:numPr>
      <w:spacing w:before="200"/>
      <w:outlineLvl w:val="7"/>
      <w:pPrChange w:id="18" w:author="Martin Midtgaard" w:date="2012-08-17T14:5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8" w:author="Martin Midtgaard" w:date="2012-08-17T14:5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96A"/>
    <w:pPr>
      <w:keepNext/>
      <w:keepLines/>
      <w:numPr>
        <w:ilvl w:val="8"/>
        <w:numId w:val="1"/>
      </w:numPr>
      <w:spacing w:before="200"/>
      <w:outlineLvl w:val="8"/>
      <w:pPrChange w:id="19" w:author="Martin Midtgaard" w:date="2012-08-17T14:5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9" w:author="Martin Midtgaard" w:date="2012-08-17T14:5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5F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5F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5F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5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5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5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5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5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5F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5F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5F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5F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5F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5F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496A"/>
    <w:pPr>
      <w:tabs>
        <w:tab w:val="center" w:pos="4819"/>
        <w:tab w:val="right" w:pos="9638"/>
      </w:tabs>
      <w:spacing w:line="240" w:lineRule="auto"/>
      <w:pPrChange w:id="20" w:author="Martin Midtgaard" w:date="2012-08-17T14:55:00Z">
        <w:pPr>
          <w:tabs>
            <w:tab w:val="center" w:pos="4819"/>
            <w:tab w:val="right" w:pos="9638"/>
          </w:tabs>
        </w:pPr>
      </w:pPrChange>
    </w:pPr>
    <w:rPr>
      <w:rPrChange w:id="20" w:author="Martin Midtgaard" w:date="2012-08-17T14:55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character" w:customStyle="1" w:styleId="SidehovedTegn">
    <w:name w:val="Sidehoved Tegn"/>
    <w:basedOn w:val="Standardskrifttypeiafsnit"/>
    <w:link w:val="Sidehoved"/>
    <w:uiPriority w:val="99"/>
    <w:rsid w:val="00B85FED"/>
  </w:style>
  <w:style w:type="paragraph" w:styleId="Sidefod">
    <w:name w:val="footer"/>
    <w:basedOn w:val="Normal"/>
    <w:link w:val="SidefodTegn"/>
    <w:uiPriority w:val="99"/>
    <w:unhideWhenUsed/>
    <w:rsid w:val="0085496A"/>
    <w:pPr>
      <w:tabs>
        <w:tab w:val="center" w:pos="4819"/>
        <w:tab w:val="right" w:pos="9638"/>
      </w:tabs>
      <w:spacing w:line="240" w:lineRule="auto"/>
      <w:pPrChange w:id="21" w:author="Martin Midtgaard" w:date="2012-08-17T14:55:00Z">
        <w:pPr>
          <w:tabs>
            <w:tab w:val="center" w:pos="4819"/>
            <w:tab w:val="right" w:pos="9638"/>
          </w:tabs>
        </w:pPr>
      </w:pPrChange>
    </w:pPr>
    <w:rPr>
      <w:rPrChange w:id="21" w:author="Martin Midtgaard" w:date="2012-08-17T14:55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character" w:customStyle="1" w:styleId="SidefodTegn">
    <w:name w:val="Sidefod Tegn"/>
    <w:basedOn w:val="Standardskrifttypeiafsnit"/>
    <w:link w:val="Sidefod"/>
    <w:uiPriority w:val="99"/>
    <w:rsid w:val="00B85FE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549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54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232C6-AFDE-46DD-8608-B1695074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Martin Midtgaard</cp:lastModifiedBy>
  <cp:revision>1</cp:revision>
  <dcterms:created xsi:type="dcterms:W3CDTF">2012-08-17T12:27:00Z</dcterms:created>
  <dcterms:modified xsi:type="dcterms:W3CDTF">2012-08-17T12:55:00Z</dcterms:modified>
</cp:coreProperties>
</file>