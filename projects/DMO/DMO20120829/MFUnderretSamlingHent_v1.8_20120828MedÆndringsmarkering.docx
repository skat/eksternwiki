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A737F5" w14:textId="77777777" w:rsidR="003B68D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GoBack"/>
      <w:bookmarkEnd w:id="0"/>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1E2984" w14:paraId="77F5B75C" w14:textId="77777777" w:rsidTr="001E2984">
        <w:trPr>
          <w:trHeight w:hRule="exact" w:val="113"/>
        </w:trPr>
        <w:tc>
          <w:tcPr>
            <w:tcW w:w="10345" w:type="dxa"/>
            <w:gridSpan w:val="6"/>
            <w:shd w:val="clear" w:color="auto" w:fill="B3B3B3"/>
          </w:tcPr>
          <w:p w14:paraId="1E1A748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0B4547C3" w14:textId="77777777" w:rsidTr="001E2984">
        <w:trPr>
          <w:trHeight w:val="283"/>
        </w:trPr>
        <w:tc>
          <w:tcPr>
            <w:tcW w:w="10345" w:type="dxa"/>
            <w:gridSpan w:val="6"/>
            <w:tcBorders>
              <w:bottom w:val="single" w:sz="6" w:space="0" w:color="auto"/>
            </w:tcBorders>
          </w:tcPr>
          <w:p w14:paraId="28882D7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E2984">
              <w:rPr>
                <w:rFonts w:ascii="Arial" w:hAnsi="Arial" w:cs="Arial"/>
                <w:b/>
                <w:sz w:val="30"/>
              </w:rPr>
              <w:t>MFUnderretSamlingHent</w:t>
            </w:r>
          </w:p>
        </w:tc>
      </w:tr>
      <w:tr w:rsidR="001E2984" w14:paraId="3FC464E4" w14:textId="77777777" w:rsidTr="001E2984">
        <w:trPr>
          <w:trHeight w:val="283"/>
        </w:trPr>
        <w:tc>
          <w:tcPr>
            <w:tcW w:w="1134" w:type="dxa"/>
            <w:tcBorders>
              <w:top w:val="single" w:sz="6" w:space="0" w:color="auto"/>
              <w:bottom w:val="nil"/>
            </w:tcBorders>
            <w:shd w:val="clear" w:color="auto" w:fill="auto"/>
            <w:vAlign w:val="center"/>
          </w:tcPr>
          <w:p w14:paraId="7BDEBE48"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2B36C412"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6F0CC060"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573D1AE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5E3E3608"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13ABC57F"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E2984" w14:paraId="22A69BBE" w14:textId="77777777" w:rsidTr="001E2984">
        <w:trPr>
          <w:trHeight w:val="283"/>
        </w:trPr>
        <w:tc>
          <w:tcPr>
            <w:tcW w:w="1134" w:type="dxa"/>
            <w:tcBorders>
              <w:top w:val="nil"/>
            </w:tcBorders>
            <w:shd w:val="clear" w:color="auto" w:fill="auto"/>
            <w:vAlign w:val="center"/>
          </w:tcPr>
          <w:p w14:paraId="6C5F4ACE"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14:paraId="1EC5A1B8"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14:paraId="1ED9E471" w14:textId="23433CD0"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del w:id="1" w:author="Poul V Madsen" w:date="2012-08-28T14:36:00Z">
              <w:r w:rsidR="00997D3C">
                <w:rPr>
                  <w:rFonts w:ascii="Arial" w:hAnsi="Arial" w:cs="Arial"/>
                  <w:sz w:val="18"/>
                </w:rPr>
                <w:delText>6</w:delText>
              </w:r>
            </w:del>
            <w:ins w:id="2" w:author="Poul V Madsen" w:date="2012-08-28T14:36:00Z">
              <w:r>
                <w:rPr>
                  <w:rFonts w:ascii="Arial" w:hAnsi="Arial" w:cs="Arial"/>
                  <w:sz w:val="18"/>
                </w:rPr>
                <w:t>8</w:t>
              </w:r>
            </w:ins>
          </w:p>
        </w:tc>
        <w:tc>
          <w:tcPr>
            <w:tcW w:w="1701" w:type="dxa"/>
            <w:tcBorders>
              <w:top w:val="nil"/>
            </w:tcBorders>
            <w:shd w:val="clear" w:color="auto" w:fill="auto"/>
            <w:vAlign w:val="center"/>
          </w:tcPr>
          <w:p w14:paraId="281D794D"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14:paraId="0DC345EF"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14:paraId="175E95D4" w14:textId="6580BC1F" w:rsidR="001E2984" w:rsidRPr="001E2984" w:rsidRDefault="00997D3C"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 w:author="Poul V Madsen" w:date="2012-08-28T14:36:00Z">
              <w:r>
                <w:rPr>
                  <w:rFonts w:ascii="Arial" w:hAnsi="Arial" w:cs="Arial"/>
                  <w:sz w:val="18"/>
                </w:rPr>
                <w:delText>28-6</w:delText>
              </w:r>
            </w:del>
            <w:ins w:id="4" w:author="Poul V Madsen" w:date="2012-08-28T14:36:00Z">
              <w:r w:rsidR="001E2984">
                <w:rPr>
                  <w:rFonts w:ascii="Arial" w:hAnsi="Arial" w:cs="Arial"/>
                  <w:sz w:val="18"/>
                </w:rPr>
                <w:t>27-8</w:t>
              </w:r>
            </w:ins>
            <w:r w:rsidR="001E2984">
              <w:rPr>
                <w:rFonts w:ascii="Arial" w:hAnsi="Arial" w:cs="Arial"/>
                <w:sz w:val="18"/>
              </w:rPr>
              <w:t>-2012</w:t>
            </w:r>
          </w:p>
        </w:tc>
      </w:tr>
      <w:tr w:rsidR="001E2984" w14:paraId="71377F85" w14:textId="77777777" w:rsidTr="001E2984">
        <w:trPr>
          <w:trHeight w:val="283"/>
        </w:trPr>
        <w:tc>
          <w:tcPr>
            <w:tcW w:w="10345" w:type="dxa"/>
            <w:gridSpan w:val="6"/>
            <w:shd w:val="clear" w:color="auto" w:fill="B3B3B3"/>
            <w:vAlign w:val="center"/>
          </w:tcPr>
          <w:p w14:paraId="6CB18490"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E2984" w14:paraId="77B56D94" w14:textId="77777777" w:rsidTr="001E2984">
        <w:trPr>
          <w:trHeight w:val="283"/>
        </w:trPr>
        <w:tc>
          <w:tcPr>
            <w:tcW w:w="10345" w:type="dxa"/>
            <w:gridSpan w:val="6"/>
            <w:vAlign w:val="center"/>
          </w:tcPr>
          <w:p w14:paraId="79241137"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rsidR="001E2984" w14:paraId="6F488438" w14:textId="77777777" w:rsidTr="001E2984">
        <w:trPr>
          <w:trHeight w:val="283"/>
        </w:trPr>
        <w:tc>
          <w:tcPr>
            <w:tcW w:w="10345" w:type="dxa"/>
            <w:gridSpan w:val="6"/>
            <w:shd w:val="clear" w:color="auto" w:fill="B3B3B3"/>
            <w:vAlign w:val="center"/>
          </w:tcPr>
          <w:p w14:paraId="0639B7B0"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E2984" w14:paraId="658959AE" w14:textId="77777777" w:rsidTr="001E2984">
        <w:trPr>
          <w:trHeight w:val="283"/>
        </w:trPr>
        <w:tc>
          <w:tcPr>
            <w:tcW w:w="10345" w:type="dxa"/>
            <w:gridSpan w:val="6"/>
          </w:tcPr>
          <w:p w14:paraId="4C055BC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14:paraId="049E5EF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AE381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søges efter underretninger til en eller flere specifikke fordringshavere, og ellers søges blandt alle fordringshavere som har dette fordringhaversystem registreret på deres aftale.</w:t>
            </w:r>
          </w:p>
          <w:p w14:paraId="18AACF0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D619D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(MFUnderretningDatoTid) og et stigende (men ikke nødvendigvis fortløbende) sekvensnummer (MFUnderretningNummer).</w:t>
            </w:r>
          </w:p>
          <w:p w14:paraId="0FAAFB9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82B4A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derfor anlægges enten en tidsstempel eller en sekvensnummer baseret strategi for inkrementalt at hente nye underretningsmeddelelser siden forrige kald af servicen.</w:t>
            </w:r>
          </w:p>
          <w:p w14:paraId="0A58907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AA97AC"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angives enten en SøgeDatoFra eller et UnderretNummerFra i en søgning.</w:t>
            </w:r>
          </w:p>
        </w:tc>
      </w:tr>
      <w:tr w:rsidR="001E2984" w14:paraId="47400623" w14:textId="77777777" w:rsidTr="001E2984">
        <w:trPr>
          <w:trHeight w:val="283"/>
        </w:trPr>
        <w:tc>
          <w:tcPr>
            <w:tcW w:w="10345" w:type="dxa"/>
            <w:gridSpan w:val="6"/>
            <w:shd w:val="clear" w:color="auto" w:fill="B3B3B3"/>
            <w:vAlign w:val="center"/>
          </w:tcPr>
          <w:p w14:paraId="61424AE4"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E2984" w14:paraId="1412A428" w14:textId="77777777" w:rsidTr="001E2984">
        <w:trPr>
          <w:trHeight w:val="283"/>
        </w:trPr>
        <w:tc>
          <w:tcPr>
            <w:tcW w:w="10345" w:type="dxa"/>
            <w:gridSpan w:val="6"/>
            <w:shd w:val="clear" w:color="auto" w:fill="FFFFFF"/>
          </w:tcPr>
          <w:p w14:paraId="7E38497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maksimalt hentes et antal underretninger der styres af den tekniske parameter MF.UNDERRET.MAXANTAL, der initielt sættes til 1000. </w:t>
            </w:r>
          </w:p>
          <w:p w14:paraId="5067A23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C6EA2E"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(MFUnderretningDatoTid).</w:t>
            </w:r>
          </w:p>
        </w:tc>
      </w:tr>
      <w:tr w:rsidR="001E2984" w14:paraId="18AA1006" w14:textId="77777777" w:rsidTr="001E2984">
        <w:trPr>
          <w:trHeight w:val="283"/>
        </w:trPr>
        <w:tc>
          <w:tcPr>
            <w:tcW w:w="10345" w:type="dxa"/>
            <w:gridSpan w:val="6"/>
            <w:shd w:val="clear" w:color="auto" w:fill="B3B3B3"/>
            <w:vAlign w:val="center"/>
          </w:tcPr>
          <w:p w14:paraId="2A3043E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E2984" w14:paraId="4F1D63F6" w14:textId="77777777" w:rsidTr="001E2984">
        <w:trPr>
          <w:trHeight w:val="283"/>
        </w:trPr>
        <w:tc>
          <w:tcPr>
            <w:tcW w:w="10345" w:type="dxa"/>
            <w:gridSpan w:val="6"/>
            <w:shd w:val="clear" w:color="auto" w:fill="FFFFFF"/>
            <w:vAlign w:val="center"/>
          </w:tcPr>
          <w:p w14:paraId="4F356981"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E2984" w14:paraId="0BA2EB7B" w14:textId="77777777" w:rsidTr="001E2984">
        <w:trPr>
          <w:trHeight w:val="283"/>
        </w:trPr>
        <w:tc>
          <w:tcPr>
            <w:tcW w:w="10345" w:type="dxa"/>
            <w:gridSpan w:val="6"/>
            <w:shd w:val="clear" w:color="auto" w:fill="FFFFFF"/>
          </w:tcPr>
          <w:p w14:paraId="3590B600"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MFUnderretSamlingHent_I</w:t>
            </w:r>
          </w:p>
        </w:tc>
      </w:tr>
      <w:tr w:rsidR="001E2984" w14:paraId="1C390200" w14:textId="77777777" w:rsidTr="001E2984">
        <w:trPr>
          <w:trHeight w:val="283"/>
        </w:trPr>
        <w:tc>
          <w:tcPr>
            <w:tcW w:w="10345" w:type="dxa"/>
            <w:gridSpan w:val="6"/>
            <w:shd w:val="clear" w:color="auto" w:fill="FFFFFF"/>
          </w:tcPr>
          <w:p w14:paraId="04307A1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C99FB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14:paraId="1C01595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FordringHaverSamling *</w:t>
            </w:r>
          </w:p>
          <w:p w14:paraId="7ACD565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32762B7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14:paraId="7A6F12D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232469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DCB57E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14:paraId="6CF7866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EEC806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14:paraId="0205C41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23F3D8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F293CB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C0B17F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UnderretNummerFra *</w:t>
            </w:r>
          </w:p>
          <w:p w14:paraId="40A23BC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ADB7F0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14:paraId="41A6266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E1C5A5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0C1BCE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378BDD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UnderretNummerTil *</w:t>
            </w:r>
          </w:p>
          <w:p w14:paraId="2A17A55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82FCCD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14:paraId="0CD1DE6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A4CB7ED"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E2984" w14:paraId="69F0A767" w14:textId="77777777" w:rsidTr="001E2984">
        <w:trPr>
          <w:trHeight w:val="283"/>
        </w:trPr>
        <w:tc>
          <w:tcPr>
            <w:tcW w:w="10345" w:type="dxa"/>
            <w:gridSpan w:val="6"/>
            <w:shd w:val="clear" w:color="auto" w:fill="FFFFFF"/>
          </w:tcPr>
          <w:p w14:paraId="520E79F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106ABD66"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1E2984" w14:paraId="4B1A32F4" w14:textId="77777777" w:rsidTr="001E2984">
        <w:trPr>
          <w:trHeight w:val="283"/>
        </w:trPr>
        <w:tc>
          <w:tcPr>
            <w:tcW w:w="10345" w:type="dxa"/>
            <w:gridSpan w:val="6"/>
            <w:shd w:val="clear" w:color="auto" w:fill="FFFFFF"/>
          </w:tcPr>
          <w:p w14:paraId="505300D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5443E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0ABE8C54"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1E2984" w14:paraId="2E4A9CA4" w14:textId="77777777" w:rsidTr="001E2984">
        <w:trPr>
          <w:trHeight w:val="283"/>
        </w:trPr>
        <w:tc>
          <w:tcPr>
            <w:tcW w:w="10345" w:type="dxa"/>
            <w:gridSpan w:val="6"/>
            <w:shd w:val="clear" w:color="auto" w:fill="FFFFFF"/>
          </w:tcPr>
          <w:p w14:paraId="47219C9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6F807663"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1E2984" w14:paraId="7EB2D923" w14:textId="77777777" w:rsidTr="001E2984">
        <w:trPr>
          <w:trHeight w:val="283"/>
        </w:trPr>
        <w:tc>
          <w:tcPr>
            <w:tcW w:w="10345" w:type="dxa"/>
            <w:gridSpan w:val="6"/>
            <w:shd w:val="clear" w:color="auto" w:fill="FFFFFF"/>
          </w:tcPr>
          <w:p w14:paraId="7F680FF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39BFD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008162A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1E2984" w14:paraId="17BCAC73" w14:textId="77777777" w:rsidTr="001E2984">
        <w:trPr>
          <w:trHeight w:val="283"/>
        </w:trPr>
        <w:tc>
          <w:tcPr>
            <w:tcW w:w="10345" w:type="dxa"/>
            <w:gridSpan w:val="6"/>
            <w:shd w:val="clear" w:color="auto" w:fill="FFFFFF"/>
          </w:tcPr>
          <w:p w14:paraId="2E411B9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12CB2E52"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1E2984" w14:paraId="5F2D45DA" w14:textId="77777777" w:rsidTr="001E2984">
        <w:trPr>
          <w:trHeight w:val="283"/>
        </w:trPr>
        <w:tc>
          <w:tcPr>
            <w:tcW w:w="10345" w:type="dxa"/>
            <w:gridSpan w:val="6"/>
            <w:shd w:val="clear" w:color="auto" w:fill="FFFFFF"/>
          </w:tcPr>
          <w:p w14:paraId="3C30752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0ADD3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7DD5597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14:paraId="7CD676A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14:paraId="4A92127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14:paraId="60DB7BE7"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1E2984" w14:paraId="5AF29189" w14:textId="77777777" w:rsidTr="001E2984">
        <w:trPr>
          <w:trHeight w:val="283"/>
        </w:trPr>
        <w:tc>
          <w:tcPr>
            <w:tcW w:w="10345" w:type="dxa"/>
            <w:gridSpan w:val="6"/>
            <w:shd w:val="clear" w:color="auto" w:fill="FFFFFF"/>
          </w:tcPr>
          <w:p w14:paraId="66DD9C7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5EC8DDD1"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1E2984" w14:paraId="39038C69" w14:textId="77777777" w:rsidTr="001E2984">
        <w:trPr>
          <w:trHeight w:val="283"/>
        </w:trPr>
        <w:tc>
          <w:tcPr>
            <w:tcW w:w="10345" w:type="dxa"/>
            <w:gridSpan w:val="6"/>
            <w:shd w:val="clear" w:color="auto" w:fill="FFFFFF"/>
          </w:tcPr>
          <w:p w14:paraId="26C6233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41C4C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6826F14A"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1E2984" w14:paraId="0553EAB4" w14:textId="77777777" w:rsidTr="001E2984">
        <w:trPr>
          <w:trHeight w:val="283"/>
        </w:trPr>
        <w:tc>
          <w:tcPr>
            <w:tcW w:w="10345" w:type="dxa"/>
            <w:gridSpan w:val="6"/>
            <w:shd w:val="clear" w:color="auto" w:fill="FFFFFF"/>
            <w:vAlign w:val="center"/>
          </w:tcPr>
          <w:p w14:paraId="582E5A88"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E2984" w14:paraId="1288460F" w14:textId="77777777" w:rsidTr="001E2984">
        <w:trPr>
          <w:trHeight w:val="283"/>
        </w:trPr>
        <w:tc>
          <w:tcPr>
            <w:tcW w:w="10345" w:type="dxa"/>
            <w:gridSpan w:val="6"/>
            <w:shd w:val="clear" w:color="auto" w:fill="FFFFFF"/>
          </w:tcPr>
          <w:p w14:paraId="7F5F9FF4"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MFUnderretSamlingHent_O</w:t>
            </w:r>
          </w:p>
        </w:tc>
      </w:tr>
      <w:tr w:rsidR="001E2984" w14:paraId="1582F175" w14:textId="77777777" w:rsidTr="001E2984">
        <w:trPr>
          <w:trHeight w:val="283"/>
        </w:trPr>
        <w:tc>
          <w:tcPr>
            <w:tcW w:w="10345" w:type="dxa"/>
            <w:gridSpan w:val="6"/>
            <w:shd w:val="clear" w:color="auto" w:fill="FFFFFF"/>
          </w:tcPr>
          <w:p w14:paraId="10F46F0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539D7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UnderretSamling *</w:t>
            </w:r>
          </w:p>
          <w:p w14:paraId="7ECC636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020E2E5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MFUnderret *</w:t>
            </w:r>
          </w:p>
          <w:p w14:paraId="7514F48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FF6DED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14:paraId="7CCF435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14:paraId="3657D9D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14:paraId="634C060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UnderretValg *</w:t>
            </w:r>
          </w:p>
          <w:p w14:paraId="768F67D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68ECF1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MFUnderretReturnerStruktur</w:t>
            </w:r>
          </w:p>
          <w:p w14:paraId="5FAC4DB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02D8E7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MFUnderretAfskrivStruktur</w:t>
            </w:r>
          </w:p>
          <w:p w14:paraId="1EC02FA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DF1A04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MFUnderretAfregnStruktur</w:t>
            </w:r>
          </w:p>
          <w:p w14:paraId="499F29A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A0E8FC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MFUnderretRenteTilskrivningStruktur</w:t>
            </w:r>
          </w:p>
          <w:p w14:paraId="1BB000B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A186AB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MFUnderretModregningStruktur</w:t>
            </w:r>
          </w:p>
          <w:p w14:paraId="25C38A9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9A9541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MFUnderretNyFordringHaverStruktur</w:t>
            </w:r>
          </w:p>
          <w:p w14:paraId="500CEDB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B0992F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MFUnderretKundeÆndringStruktur</w:t>
            </w:r>
          </w:p>
          <w:p w14:paraId="59584B7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B53515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MFUnderretNyTransportAdministratorStruktur</w:t>
            </w:r>
          </w:p>
          <w:p w14:paraId="366388C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3826FB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E0589C3"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E2984" w14:paraId="553127C0" w14:textId="77777777" w:rsidTr="001E2984">
        <w:trPr>
          <w:trHeight w:val="283"/>
        </w:trPr>
        <w:tc>
          <w:tcPr>
            <w:tcW w:w="10345" w:type="dxa"/>
            <w:gridSpan w:val="6"/>
            <w:shd w:val="clear" w:color="auto" w:fill="FFFFFF"/>
          </w:tcPr>
          <w:p w14:paraId="5B75D36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523BA4E1"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1E2984" w14:paraId="03A3D586" w14:textId="77777777" w:rsidTr="001E2984">
        <w:trPr>
          <w:trHeight w:val="283"/>
        </w:trPr>
        <w:tc>
          <w:tcPr>
            <w:tcW w:w="10345" w:type="dxa"/>
            <w:gridSpan w:val="6"/>
            <w:shd w:val="clear" w:color="auto" w:fill="FFFFFF"/>
          </w:tcPr>
          <w:p w14:paraId="59CECCB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8F50E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2E1FAD5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14:paraId="104AEE4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14:paraId="25A4E32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14:paraId="41AC2212"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1E2984" w14:paraId="7C3D05DE" w14:textId="77777777" w:rsidTr="001E2984">
        <w:trPr>
          <w:trHeight w:val="283"/>
        </w:trPr>
        <w:tc>
          <w:tcPr>
            <w:tcW w:w="10345" w:type="dxa"/>
            <w:gridSpan w:val="6"/>
            <w:shd w:val="clear" w:color="auto" w:fill="FFFFFF"/>
          </w:tcPr>
          <w:p w14:paraId="3F43260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0E15FAA3"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1E2984" w14:paraId="7B3306A9" w14:textId="77777777" w:rsidTr="001E2984">
        <w:trPr>
          <w:trHeight w:val="283"/>
        </w:trPr>
        <w:tc>
          <w:tcPr>
            <w:tcW w:w="10345" w:type="dxa"/>
            <w:gridSpan w:val="6"/>
            <w:shd w:val="clear" w:color="auto" w:fill="FFFFFF"/>
          </w:tcPr>
          <w:p w14:paraId="4C1720D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54AAD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012B74F8"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1E2984" w14:paraId="1CBC4D67" w14:textId="77777777" w:rsidTr="001E2984">
        <w:trPr>
          <w:trHeight w:val="283"/>
        </w:trPr>
        <w:tc>
          <w:tcPr>
            <w:tcW w:w="10345" w:type="dxa"/>
            <w:gridSpan w:val="6"/>
            <w:shd w:val="clear" w:color="auto" w:fill="FFFFFF"/>
          </w:tcPr>
          <w:p w14:paraId="6F9386E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09ABBE9D"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1E2984" w14:paraId="61ED41FC" w14:textId="77777777" w:rsidTr="001E2984">
        <w:trPr>
          <w:trHeight w:val="283"/>
        </w:trPr>
        <w:tc>
          <w:tcPr>
            <w:tcW w:w="10345" w:type="dxa"/>
            <w:gridSpan w:val="6"/>
            <w:shd w:val="clear" w:color="auto" w:fill="FFFFFF"/>
          </w:tcPr>
          <w:p w14:paraId="7EF21D0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500FE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7F7FB91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1E2984" w14:paraId="7EF2EB4B" w14:textId="77777777" w:rsidTr="001E2984">
        <w:trPr>
          <w:trHeight w:val="283"/>
        </w:trPr>
        <w:tc>
          <w:tcPr>
            <w:tcW w:w="10345" w:type="dxa"/>
            <w:gridSpan w:val="6"/>
            <w:shd w:val="clear" w:color="auto" w:fill="FFFFFF"/>
          </w:tcPr>
          <w:p w14:paraId="6609401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0BEC2FD0"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1E2984" w14:paraId="65C237A6" w14:textId="77777777" w:rsidTr="001E2984">
        <w:trPr>
          <w:trHeight w:val="283"/>
        </w:trPr>
        <w:tc>
          <w:tcPr>
            <w:tcW w:w="10345" w:type="dxa"/>
            <w:gridSpan w:val="6"/>
            <w:shd w:val="clear" w:color="auto" w:fill="FFFFFF"/>
          </w:tcPr>
          <w:p w14:paraId="483986F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FABE9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6B6D938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1E2984" w14:paraId="681E1D31" w14:textId="77777777" w:rsidTr="001E2984">
        <w:trPr>
          <w:trHeight w:val="283"/>
        </w:trPr>
        <w:tc>
          <w:tcPr>
            <w:tcW w:w="10345" w:type="dxa"/>
            <w:gridSpan w:val="6"/>
            <w:shd w:val="clear" w:color="auto" w:fill="B3B3B3"/>
            <w:vAlign w:val="center"/>
          </w:tcPr>
          <w:p w14:paraId="66DDDAC1"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E2984" w14:paraId="0F2AF31D" w14:textId="77777777" w:rsidTr="001E2984">
        <w:trPr>
          <w:trHeight w:val="283"/>
        </w:trPr>
        <w:tc>
          <w:tcPr>
            <w:tcW w:w="10345" w:type="dxa"/>
            <w:gridSpan w:val="6"/>
            <w:shd w:val="clear" w:color="auto" w:fill="FFFFFF"/>
            <w:vAlign w:val="center"/>
          </w:tcPr>
          <w:p w14:paraId="6652BD0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1E2984" w14:paraId="3963CAF1" w14:textId="77777777" w:rsidTr="001E2984">
        <w:trPr>
          <w:trHeight w:val="283"/>
        </w:trPr>
        <w:tc>
          <w:tcPr>
            <w:tcW w:w="10345" w:type="dxa"/>
            <w:gridSpan w:val="6"/>
            <w:shd w:val="clear" w:color="auto" w:fill="FFFFFF"/>
            <w:vAlign w:val="center"/>
          </w:tcPr>
          <w:p w14:paraId="7DBD682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14:paraId="6651074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14:paraId="4D91966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der ikke findes nogen aftale med dette id</w:t>
            </w:r>
          </w:p>
          <w:p w14:paraId="65438BD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14:paraId="6B58873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47B66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14:paraId="602D3F1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14:paraId="42DA65F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14:paraId="4F86A44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59E33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14:paraId="426E3BC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14:paraId="19F8EF5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14:paraId="7E024AC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FB5EE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14:paraId="1E75919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14:paraId="1F5E885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14:paraId="08A09C6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14:paraId="149D543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B3B2C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14:paraId="72DEEB2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14:paraId="6CF086C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SøgeDatoFra eller UnderretNummerFra</w:t>
            </w:r>
          </w:p>
          <w:p w14:paraId="6270002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14:paraId="7DC37D8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B2E92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underretmeddelelser end der blev returneret</w:t>
            </w:r>
          </w:p>
          <w:p w14:paraId="1DA7397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14:paraId="33552C5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14:paraId="65935E8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MF.UNDERRET.MAXANTAL</w:t>
            </w:r>
          </w:p>
          <w:p w14:paraId="619E0EB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A8ADF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14:paraId="6D2600B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14:paraId="65F66A95"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14:paraId="446D603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E2984" w:rsidSect="001E2984">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3310B73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23B29D02" w14:textId="77777777" w:rsidTr="001E2984">
        <w:trPr>
          <w:trHeight w:hRule="exact" w:val="113"/>
        </w:trPr>
        <w:tc>
          <w:tcPr>
            <w:tcW w:w="10345" w:type="dxa"/>
            <w:shd w:val="clear" w:color="auto" w:fill="B3B3B3"/>
          </w:tcPr>
          <w:p w14:paraId="2352347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668EEF11" w14:textId="77777777" w:rsidTr="001E2984">
        <w:tc>
          <w:tcPr>
            <w:tcW w:w="10345" w:type="dxa"/>
            <w:vAlign w:val="center"/>
          </w:tcPr>
          <w:p w14:paraId="163E13EC"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1E2984" w14:paraId="2D9F92AD" w14:textId="77777777" w:rsidTr="001E2984">
        <w:tc>
          <w:tcPr>
            <w:tcW w:w="10345" w:type="dxa"/>
            <w:vAlign w:val="center"/>
          </w:tcPr>
          <w:p w14:paraId="1476511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14:paraId="1A10D69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13060BE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p>
          <w:p w14:paraId="6A0409C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FordringAfskrivningAfsBeløbDKK</w:t>
            </w:r>
          </w:p>
          <w:p w14:paraId="37F7846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5DCACB3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6760250A" w14:textId="77777777" w:rsidTr="001E2984">
        <w:trPr>
          <w:trHeight w:hRule="exact" w:val="113"/>
        </w:trPr>
        <w:tc>
          <w:tcPr>
            <w:tcW w:w="10345" w:type="dxa"/>
            <w:shd w:val="clear" w:color="auto" w:fill="B3B3B3"/>
          </w:tcPr>
          <w:p w14:paraId="47E2EB0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57021473" w14:textId="77777777" w:rsidTr="001E2984">
        <w:tc>
          <w:tcPr>
            <w:tcW w:w="10345" w:type="dxa"/>
            <w:vAlign w:val="center"/>
          </w:tcPr>
          <w:p w14:paraId="6E79F03C"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1E2984" w14:paraId="57F16BE8" w14:textId="77777777" w:rsidTr="001E2984">
        <w:tc>
          <w:tcPr>
            <w:tcW w:w="10345" w:type="dxa"/>
            <w:vAlign w:val="center"/>
          </w:tcPr>
          <w:p w14:paraId="05D753C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14:paraId="30B59E2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FordringAfskrivningÅrsagBegr</w:t>
            </w:r>
          </w:p>
          <w:p w14:paraId="42814C7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(FordringAfskrivningÅrsagTekst)</w:t>
            </w:r>
          </w:p>
          <w:p w14:paraId="755EFBDE"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63C591A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75C20341" w14:textId="77777777" w:rsidTr="001E2984">
        <w:trPr>
          <w:trHeight w:hRule="exact" w:val="113"/>
        </w:trPr>
        <w:tc>
          <w:tcPr>
            <w:tcW w:w="10345" w:type="dxa"/>
            <w:shd w:val="clear" w:color="auto" w:fill="B3B3B3"/>
          </w:tcPr>
          <w:p w14:paraId="2D717C8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3D6D711D" w14:textId="77777777" w:rsidTr="001E2984">
        <w:tc>
          <w:tcPr>
            <w:tcW w:w="10345" w:type="dxa"/>
            <w:vAlign w:val="center"/>
          </w:tcPr>
          <w:p w14:paraId="2F03BCC4"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AlternativKontaktErstatningNummerStruktur</w:t>
            </w:r>
          </w:p>
        </w:tc>
      </w:tr>
      <w:tr w:rsidR="001E2984" w14:paraId="7C919A6F" w14:textId="77777777" w:rsidTr="001E2984">
        <w:tc>
          <w:tcPr>
            <w:tcW w:w="10345" w:type="dxa"/>
            <w:vAlign w:val="center"/>
          </w:tcPr>
          <w:p w14:paraId="2A992B1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ErstatningNummerValg *</w:t>
            </w:r>
          </w:p>
          <w:p w14:paraId="51161A9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80716E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14:paraId="2305918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7ACAF1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14:paraId="26C54D3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A30CEC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14:paraId="3D78F21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3ED5CA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14:paraId="2408B196"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78DE977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50B1F7AE" w14:textId="77777777" w:rsidTr="001E2984">
        <w:trPr>
          <w:trHeight w:hRule="exact" w:val="113"/>
        </w:trPr>
        <w:tc>
          <w:tcPr>
            <w:tcW w:w="10345" w:type="dxa"/>
            <w:shd w:val="clear" w:color="auto" w:fill="B3B3B3"/>
          </w:tcPr>
          <w:p w14:paraId="0E64EBA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48F51B32" w14:textId="77777777" w:rsidTr="001E2984">
        <w:tc>
          <w:tcPr>
            <w:tcW w:w="10345" w:type="dxa"/>
            <w:vAlign w:val="center"/>
          </w:tcPr>
          <w:p w14:paraId="5677B204"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1E2984" w14:paraId="6C85B777" w14:textId="77777777" w:rsidTr="001E2984">
        <w:tc>
          <w:tcPr>
            <w:tcW w:w="10345" w:type="dxa"/>
            <w:vAlign w:val="center"/>
          </w:tcPr>
          <w:p w14:paraId="7E211B8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14:paraId="572A56D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14:paraId="0E51A077"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14:paraId="60DC3FF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738286F3" w14:textId="77777777" w:rsidTr="001E2984">
        <w:trPr>
          <w:trHeight w:hRule="exact" w:val="113"/>
        </w:trPr>
        <w:tc>
          <w:tcPr>
            <w:tcW w:w="10345" w:type="dxa"/>
            <w:shd w:val="clear" w:color="auto" w:fill="B3B3B3"/>
          </w:tcPr>
          <w:p w14:paraId="7C8E208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5701DD6B" w14:textId="77777777" w:rsidTr="001E2984">
        <w:tc>
          <w:tcPr>
            <w:tcW w:w="10345" w:type="dxa"/>
            <w:vAlign w:val="center"/>
          </w:tcPr>
          <w:p w14:paraId="7180030C"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FordringAfregningBeløbStruktur</w:t>
            </w:r>
          </w:p>
        </w:tc>
      </w:tr>
      <w:tr w:rsidR="001E2984" w14:paraId="5EF8CA5B" w14:textId="77777777" w:rsidTr="001E2984">
        <w:tc>
          <w:tcPr>
            <w:tcW w:w="10345" w:type="dxa"/>
            <w:vAlign w:val="center"/>
          </w:tcPr>
          <w:p w14:paraId="7D9827A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w:t>
            </w:r>
          </w:p>
          <w:p w14:paraId="51367DC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(FordringAfregningBeløbDKK)</w:t>
            </w:r>
          </w:p>
          <w:p w14:paraId="3283E6A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09355B36"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0977F78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489A737D" w14:textId="77777777" w:rsidTr="001E2984">
        <w:trPr>
          <w:trHeight w:hRule="exact" w:val="113"/>
        </w:trPr>
        <w:tc>
          <w:tcPr>
            <w:tcW w:w="10345" w:type="dxa"/>
            <w:shd w:val="clear" w:color="auto" w:fill="B3B3B3"/>
          </w:tcPr>
          <w:p w14:paraId="5A60A4A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7A549ADE" w14:textId="77777777" w:rsidTr="001E2984">
        <w:tc>
          <w:tcPr>
            <w:tcW w:w="10345" w:type="dxa"/>
            <w:vAlign w:val="center"/>
          </w:tcPr>
          <w:p w14:paraId="684D58CD"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1E2984" w14:paraId="0926D399" w14:textId="77777777" w:rsidTr="001E2984">
        <w:tc>
          <w:tcPr>
            <w:tcW w:w="10345" w:type="dxa"/>
            <w:vAlign w:val="center"/>
          </w:tcPr>
          <w:p w14:paraId="1AC6342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40CB9F9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14:paraId="5EB68BD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p w14:paraId="1C1FC074"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14:paraId="067CC0E2" w14:textId="77777777" w:rsidTr="001E2984">
        <w:tc>
          <w:tcPr>
            <w:tcW w:w="10345" w:type="dxa"/>
            <w:shd w:val="clear" w:color="auto" w:fill="B3B3B3"/>
            <w:vAlign w:val="center"/>
          </w:tcPr>
          <w:p w14:paraId="31904390"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E2984" w14:paraId="58C48FBA" w14:textId="77777777" w:rsidTr="001E2984">
        <w:tc>
          <w:tcPr>
            <w:tcW w:w="10345" w:type="dxa"/>
            <w:shd w:val="clear" w:color="auto" w:fill="FFFFFF"/>
            <w:vAlign w:val="center"/>
          </w:tcPr>
          <w:p w14:paraId="7B006235"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14:paraId="07CAB1C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48643871" w14:textId="77777777" w:rsidTr="001E2984">
        <w:trPr>
          <w:trHeight w:hRule="exact" w:val="113"/>
        </w:trPr>
        <w:tc>
          <w:tcPr>
            <w:tcW w:w="10345" w:type="dxa"/>
            <w:shd w:val="clear" w:color="auto" w:fill="B3B3B3"/>
          </w:tcPr>
          <w:p w14:paraId="0614008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7F05E1FC" w14:textId="77777777" w:rsidTr="001E2984">
        <w:tc>
          <w:tcPr>
            <w:tcW w:w="10345" w:type="dxa"/>
            <w:vAlign w:val="center"/>
          </w:tcPr>
          <w:p w14:paraId="47D63040"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FordringDækningBeløbStruktur</w:t>
            </w:r>
          </w:p>
        </w:tc>
      </w:tr>
      <w:tr w:rsidR="001E2984" w14:paraId="579B6BE7" w14:textId="77777777" w:rsidTr="001E2984">
        <w:tc>
          <w:tcPr>
            <w:tcW w:w="10345" w:type="dxa"/>
            <w:vAlign w:val="center"/>
          </w:tcPr>
          <w:p w14:paraId="1FBB7F7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7716399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w:t>
            </w:r>
          </w:p>
          <w:p w14:paraId="2AAD5B7C"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(DMIFordringDækningBeløbDKK)</w:t>
            </w:r>
          </w:p>
        </w:tc>
      </w:tr>
    </w:tbl>
    <w:p w14:paraId="00875E2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551DD85F" w14:textId="77777777" w:rsidTr="001E2984">
        <w:trPr>
          <w:trHeight w:hRule="exact" w:val="113"/>
        </w:trPr>
        <w:tc>
          <w:tcPr>
            <w:tcW w:w="10345" w:type="dxa"/>
            <w:shd w:val="clear" w:color="auto" w:fill="B3B3B3"/>
          </w:tcPr>
          <w:p w14:paraId="6434B55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7DE546D2" w14:textId="77777777" w:rsidTr="001E2984">
        <w:tc>
          <w:tcPr>
            <w:tcW w:w="10345" w:type="dxa"/>
            <w:vAlign w:val="center"/>
          </w:tcPr>
          <w:p w14:paraId="75028CED"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FordringHaverAfregningBeløbStruktur</w:t>
            </w:r>
          </w:p>
        </w:tc>
      </w:tr>
      <w:tr w:rsidR="001E2984" w14:paraId="40E0F3AC" w14:textId="77777777" w:rsidTr="001E2984">
        <w:tc>
          <w:tcPr>
            <w:tcW w:w="10345" w:type="dxa"/>
            <w:vAlign w:val="center"/>
          </w:tcPr>
          <w:p w14:paraId="5FDAE7B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w:t>
            </w:r>
          </w:p>
          <w:p w14:paraId="6BF73F7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(FordringHaverAfregningBeløbDKK)</w:t>
            </w:r>
          </w:p>
          <w:p w14:paraId="074A09E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3E6B9932"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10F0E58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5D1586AA" w14:textId="77777777" w:rsidTr="001E2984">
        <w:trPr>
          <w:trHeight w:hRule="exact" w:val="113"/>
        </w:trPr>
        <w:tc>
          <w:tcPr>
            <w:tcW w:w="10345" w:type="dxa"/>
            <w:shd w:val="clear" w:color="auto" w:fill="B3B3B3"/>
          </w:tcPr>
          <w:p w14:paraId="04A22FE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1EDF5D9B" w14:textId="77777777" w:rsidTr="001E2984">
        <w:tc>
          <w:tcPr>
            <w:tcW w:w="10345" w:type="dxa"/>
            <w:vAlign w:val="center"/>
          </w:tcPr>
          <w:p w14:paraId="1DDC135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1E2984" w14:paraId="7894CEAF" w14:textId="77777777" w:rsidTr="001E2984">
        <w:tc>
          <w:tcPr>
            <w:tcW w:w="10345" w:type="dxa"/>
            <w:vAlign w:val="center"/>
          </w:tcPr>
          <w:p w14:paraId="7A16CB1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14:paraId="577A0BA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14:paraId="001D8E2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p w14:paraId="08E29C5A"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14:paraId="02BAFE43" w14:textId="77777777" w:rsidTr="001E2984">
        <w:tc>
          <w:tcPr>
            <w:tcW w:w="10345" w:type="dxa"/>
            <w:shd w:val="clear" w:color="auto" w:fill="B3B3B3"/>
            <w:vAlign w:val="center"/>
          </w:tcPr>
          <w:p w14:paraId="7FC9FB4F"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E2984" w14:paraId="08556946" w14:textId="77777777" w:rsidTr="001E2984">
        <w:tc>
          <w:tcPr>
            <w:tcW w:w="10345" w:type="dxa"/>
            <w:shd w:val="clear" w:color="auto" w:fill="FFFFFF"/>
            <w:vAlign w:val="center"/>
          </w:tcPr>
          <w:p w14:paraId="5AB90DD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PeriodeType er ren informativ tekst, f.eks. "Andet kvartal 2010" </w:t>
            </w:r>
          </w:p>
        </w:tc>
      </w:tr>
    </w:tbl>
    <w:p w14:paraId="4FB45D5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532B3B34" w14:textId="77777777" w:rsidTr="001E2984">
        <w:trPr>
          <w:trHeight w:hRule="exact" w:val="113"/>
        </w:trPr>
        <w:tc>
          <w:tcPr>
            <w:tcW w:w="10345" w:type="dxa"/>
            <w:shd w:val="clear" w:color="auto" w:fill="B3B3B3"/>
          </w:tcPr>
          <w:p w14:paraId="556D0A2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425212A3" w14:textId="77777777" w:rsidTr="001E2984">
        <w:tc>
          <w:tcPr>
            <w:tcW w:w="10345" w:type="dxa"/>
            <w:vAlign w:val="center"/>
          </w:tcPr>
          <w:p w14:paraId="3C8B2D35"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1E2984" w14:paraId="51261A06" w14:textId="77777777" w:rsidTr="001E2984">
        <w:tc>
          <w:tcPr>
            <w:tcW w:w="10345" w:type="dxa"/>
            <w:vAlign w:val="center"/>
          </w:tcPr>
          <w:p w14:paraId="61A1BC8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14CA3B3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14:paraId="2D4DB0D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p w14:paraId="18856951"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14:paraId="368C284B" w14:textId="77777777" w:rsidTr="001E2984">
        <w:tc>
          <w:tcPr>
            <w:tcW w:w="10345" w:type="dxa"/>
            <w:shd w:val="clear" w:color="auto" w:fill="B3B3B3"/>
            <w:vAlign w:val="center"/>
          </w:tcPr>
          <w:p w14:paraId="3DC12A9A"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E2984" w14:paraId="29A319A0" w14:textId="77777777" w:rsidTr="001E2984">
        <w:tc>
          <w:tcPr>
            <w:tcW w:w="10345" w:type="dxa"/>
            <w:shd w:val="clear" w:color="auto" w:fill="FFFFFF"/>
            <w:vAlign w:val="center"/>
          </w:tcPr>
          <w:p w14:paraId="39F290A0"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14:paraId="711ADE3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0BE7AB85" w14:textId="77777777" w:rsidTr="001E2984">
        <w:trPr>
          <w:trHeight w:hRule="exact" w:val="113"/>
        </w:trPr>
        <w:tc>
          <w:tcPr>
            <w:tcW w:w="10345" w:type="dxa"/>
            <w:shd w:val="clear" w:color="auto" w:fill="B3B3B3"/>
          </w:tcPr>
          <w:p w14:paraId="2ECD0FE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47D5FD79" w14:textId="77777777" w:rsidTr="001E2984">
        <w:tc>
          <w:tcPr>
            <w:tcW w:w="10345" w:type="dxa"/>
            <w:vAlign w:val="center"/>
          </w:tcPr>
          <w:p w14:paraId="51ABD34C"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1E2984" w14:paraId="3718F9A6" w14:textId="77777777" w:rsidTr="001E2984">
        <w:tc>
          <w:tcPr>
            <w:tcW w:w="10345" w:type="dxa"/>
            <w:vAlign w:val="center"/>
          </w:tcPr>
          <w:p w14:paraId="7769F640"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1E2984" w14:paraId="0A99F2B4" w14:textId="77777777" w:rsidTr="001E2984">
        <w:tc>
          <w:tcPr>
            <w:tcW w:w="10345" w:type="dxa"/>
            <w:shd w:val="clear" w:color="auto" w:fill="B3B3B3"/>
            <w:vAlign w:val="center"/>
          </w:tcPr>
          <w:p w14:paraId="542E2DA5"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E2984" w14:paraId="6571CB44" w14:textId="77777777" w:rsidTr="001E2984">
        <w:tc>
          <w:tcPr>
            <w:tcW w:w="10345" w:type="dxa"/>
            <w:shd w:val="clear" w:color="auto" w:fill="FFFFFF"/>
            <w:vAlign w:val="center"/>
          </w:tcPr>
          <w:p w14:paraId="4F009C1C"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14:paraId="598FDB8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473DAFC5" w14:textId="77777777" w:rsidTr="001E2984">
        <w:trPr>
          <w:trHeight w:hRule="exact" w:val="113"/>
        </w:trPr>
        <w:tc>
          <w:tcPr>
            <w:tcW w:w="10345" w:type="dxa"/>
            <w:shd w:val="clear" w:color="auto" w:fill="B3B3B3"/>
          </w:tcPr>
          <w:p w14:paraId="7EE58C2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4E7B8E9B" w14:textId="77777777" w:rsidTr="001E2984">
        <w:tc>
          <w:tcPr>
            <w:tcW w:w="10345" w:type="dxa"/>
            <w:vAlign w:val="center"/>
          </w:tcPr>
          <w:p w14:paraId="248CF40E"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HovedFordringReturnerÅrsagStruktur</w:t>
            </w:r>
          </w:p>
        </w:tc>
      </w:tr>
      <w:tr w:rsidR="001E2984" w14:paraId="265BB7CD" w14:textId="77777777" w:rsidTr="001E2984">
        <w:tc>
          <w:tcPr>
            <w:tcW w:w="10345" w:type="dxa"/>
            <w:vAlign w:val="center"/>
          </w:tcPr>
          <w:p w14:paraId="751AC21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14:paraId="1E961C1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HovedFordringReturÅrsagBegr</w:t>
            </w:r>
          </w:p>
          <w:p w14:paraId="7FC08FB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(HovedFordringReturÅrsagTekst)</w:t>
            </w:r>
          </w:p>
          <w:p w14:paraId="19567F3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27A7043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2C3A03EB" w14:textId="77777777" w:rsidTr="001E2984">
        <w:trPr>
          <w:trHeight w:hRule="exact" w:val="113"/>
        </w:trPr>
        <w:tc>
          <w:tcPr>
            <w:tcW w:w="10345" w:type="dxa"/>
            <w:shd w:val="clear" w:color="auto" w:fill="B3B3B3"/>
          </w:tcPr>
          <w:p w14:paraId="4D5AB76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660B915C" w14:textId="77777777" w:rsidTr="001E2984">
        <w:tc>
          <w:tcPr>
            <w:tcW w:w="10345" w:type="dxa"/>
            <w:vAlign w:val="center"/>
          </w:tcPr>
          <w:p w14:paraId="48B515A1"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1E2984" w14:paraId="1E3D0634" w14:textId="77777777" w:rsidTr="001E2984">
        <w:tc>
          <w:tcPr>
            <w:tcW w:w="10345" w:type="dxa"/>
            <w:vAlign w:val="center"/>
          </w:tcPr>
          <w:p w14:paraId="64D4686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43B5825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14:paraId="25573946"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14:paraId="2623AF3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6CAE0085" w14:textId="77777777" w:rsidTr="001E2984">
        <w:trPr>
          <w:trHeight w:hRule="exact" w:val="113"/>
        </w:trPr>
        <w:tc>
          <w:tcPr>
            <w:tcW w:w="10345" w:type="dxa"/>
            <w:shd w:val="clear" w:color="auto" w:fill="B3B3B3"/>
          </w:tcPr>
          <w:p w14:paraId="42059EE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246DD177" w14:textId="77777777" w:rsidTr="001E2984">
        <w:tc>
          <w:tcPr>
            <w:tcW w:w="10345" w:type="dxa"/>
            <w:vAlign w:val="center"/>
          </w:tcPr>
          <w:p w14:paraId="6A56F124"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1E2984" w14:paraId="00BDA29E" w14:textId="77777777" w:rsidTr="001E2984">
        <w:tc>
          <w:tcPr>
            <w:tcW w:w="10345" w:type="dxa"/>
            <w:vAlign w:val="center"/>
          </w:tcPr>
          <w:p w14:paraId="24097E7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1B45C34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14:paraId="5E61FE3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14:paraId="706197D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14:paraId="6B0BA8A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14:paraId="39516DA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3E7691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14:paraId="5FB6982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AF6F37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14:paraId="6EE809E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6CFE62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E2984" w14:paraId="5023A08F" w14:textId="77777777" w:rsidTr="001E2984">
        <w:tc>
          <w:tcPr>
            <w:tcW w:w="10345" w:type="dxa"/>
            <w:shd w:val="clear" w:color="auto" w:fill="B3B3B3"/>
            <w:vAlign w:val="center"/>
          </w:tcPr>
          <w:p w14:paraId="06143436"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E2984" w14:paraId="56D8DBBD" w14:textId="77777777" w:rsidTr="001E2984">
        <w:tc>
          <w:tcPr>
            <w:tcW w:w="10345" w:type="dxa"/>
            <w:shd w:val="clear" w:color="auto" w:fill="FFFFFF"/>
            <w:vAlign w:val="center"/>
          </w:tcPr>
          <w:p w14:paraId="01D361F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14:paraId="2562BC1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D78DE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14:paraId="036B16C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55BDE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14:paraId="7A6389E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14:paraId="57AD6EB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7CD3DF"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14:paraId="5872D7A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5842CB43" w14:textId="77777777" w:rsidTr="001E2984">
        <w:trPr>
          <w:trHeight w:hRule="exact" w:val="113"/>
        </w:trPr>
        <w:tc>
          <w:tcPr>
            <w:tcW w:w="10345" w:type="dxa"/>
            <w:shd w:val="clear" w:color="auto" w:fill="B3B3B3"/>
          </w:tcPr>
          <w:p w14:paraId="48C8BE8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6BAC34F0" w14:textId="77777777" w:rsidTr="001E2984">
        <w:tc>
          <w:tcPr>
            <w:tcW w:w="10345" w:type="dxa"/>
            <w:vAlign w:val="center"/>
          </w:tcPr>
          <w:p w14:paraId="157CB158"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MFUnderretAfregnStruktur</w:t>
            </w:r>
          </w:p>
        </w:tc>
      </w:tr>
      <w:tr w:rsidR="001E2984" w14:paraId="219E5F25" w14:textId="77777777" w:rsidTr="001E2984">
        <w:tc>
          <w:tcPr>
            <w:tcW w:w="10345" w:type="dxa"/>
            <w:vAlign w:val="center"/>
          </w:tcPr>
          <w:p w14:paraId="4877CF5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w:t>
            </w:r>
          </w:p>
          <w:p w14:paraId="375991D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UdligningAfregningListe *</w:t>
            </w:r>
          </w:p>
          <w:p w14:paraId="023C09F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545833E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UdligningAfregning *</w:t>
            </w:r>
          </w:p>
          <w:p w14:paraId="56CC34E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31783A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FordringHaverAfregningID</w:t>
            </w:r>
          </w:p>
          <w:p w14:paraId="6822547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FordringHaverAfregningBeløbStruktur</w:t>
            </w:r>
          </w:p>
          <w:p w14:paraId="080E448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FordringHaverAfregningDato</w:t>
            </w:r>
          </w:p>
          <w:p w14:paraId="2666A6F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FordringHaverAfregningPerFra</w:t>
            </w:r>
          </w:p>
          <w:p w14:paraId="4B20EC2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FordringHaverAfregningPerTil</w:t>
            </w:r>
          </w:p>
          <w:p w14:paraId="490FC55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FordringHaverFordringListe *</w:t>
            </w:r>
          </w:p>
          <w:p w14:paraId="7D12978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4D4B4E9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FordringerOmfattetAfUdligningenAfregningen *</w:t>
            </w:r>
          </w:p>
          <w:p w14:paraId="5D11B93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BFB30B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14:paraId="3E88F67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14:paraId="2763CAC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14:paraId="3A664FA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14:paraId="020B08C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14:paraId="7C5C498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14:paraId="7B7CAED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14:paraId="794C116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DMITransaktionVirkningDato</w:t>
            </w:r>
          </w:p>
          <w:p w14:paraId="76443EC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 w:author="Poul V Madsen" w:date="2012-08-28T14:36:00Z"/>
                <w:rFonts w:ascii="Arial" w:hAnsi="Arial" w:cs="Arial"/>
                <w:sz w:val="18"/>
              </w:rPr>
            </w:pPr>
            <w:ins w:id="8" w:author="Poul V Madsen" w:date="2012-08-28T14:36: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332A736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 w:author="Poul V Madsen" w:date="2012-08-28T14:36:00Z"/>
                <w:rFonts w:ascii="Arial" w:hAnsi="Arial" w:cs="Arial"/>
                <w:sz w:val="18"/>
              </w:rPr>
            </w:pPr>
            <w:ins w:id="10" w:author="Poul V Madsen" w:date="2012-08-28T14:36: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SupplerendeIndbetalingOplysninger *</w:t>
              </w:r>
            </w:ins>
          </w:p>
          <w:p w14:paraId="7E9AE98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 w:author="Poul V Madsen" w:date="2012-08-28T14:36:00Z"/>
                <w:rFonts w:ascii="Arial" w:hAnsi="Arial" w:cs="Arial"/>
                <w:sz w:val="18"/>
              </w:rPr>
            </w:pPr>
            <w:ins w:id="12" w:author="Poul V Madsen" w:date="2012-08-28T14:36: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17FE8E9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 w:author="Poul V Madsen" w:date="2012-08-28T14:36:00Z"/>
                <w:rFonts w:ascii="Arial" w:hAnsi="Arial" w:cs="Arial"/>
                <w:sz w:val="18"/>
              </w:rPr>
            </w:pPr>
            <w:ins w:id="14" w:author="Poul V Madsen" w:date="2012-08-28T14:36: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w:t>
              </w:r>
            </w:ins>
          </w:p>
          <w:p w14:paraId="1BB1959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 w:author="Poul V Madsen" w:date="2012-08-28T14:36:00Z"/>
                <w:rFonts w:ascii="Arial" w:hAnsi="Arial" w:cs="Arial"/>
                <w:sz w:val="18"/>
              </w:rPr>
            </w:pPr>
            <w:ins w:id="16" w:author="Poul V Madsen" w:date="2012-08-28T14:36: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(DMIIndbetalingAktivitetTekst)</w:t>
              </w:r>
            </w:ins>
          </w:p>
          <w:p w14:paraId="06C5A8E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 w:author="Poul V Madsen" w:date="2012-08-28T14:36:00Z"/>
                <w:rFonts w:ascii="Arial" w:hAnsi="Arial" w:cs="Arial"/>
                <w:sz w:val="18"/>
              </w:rPr>
            </w:pPr>
            <w:ins w:id="18" w:author="Poul V Madsen" w:date="2012-08-28T14:36: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67EDDCA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 w:author="Poul V Madsen" w:date="2012-08-28T14:36:00Z"/>
                <w:rFonts w:ascii="Arial" w:hAnsi="Arial" w:cs="Arial"/>
                <w:sz w:val="18"/>
              </w:rPr>
            </w:pPr>
            <w:ins w:id="20" w:author="Poul V Madsen" w:date="2012-08-28T14:36: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2B3766C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HæftelsesforholdListe *</w:t>
            </w:r>
          </w:p>
          <w:p w14:paraId="076EFE9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14:paraId="482AC5D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Hæftelsesforhold *</w:t>
            </w:r>
          </w:p>
          <w:p w14:paraId="2BF3DBA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53DC79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14:paraId="6E1EE1B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14:paraId="31C61EF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14:paraId="189EE2B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26D53E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738F70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FordringAfregningBeløbStruktur</w:t>
            </w:r>
          </w:p>
          <w:p w14:paraId="3F6971C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14:paraId="4B3FB06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55EF43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6CD01C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1C94666"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53B4C8B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7DBA69BB" w14:textId="77777777" w:rsidTr="001E2984">
        <w:trPr>
          <w:trHeight w:hRule="exact" w:val="113"/>
        </w:trPr>
        <w:tc>
          <w:tcPr>
            <w:tcW w:w="10345" w:type="dxa"/>
            <w:shd w:val="clear" w:color="auto" w:fill="B3B3B3"/>
          </w:tcPr>
          <w:p w14:paraId="5985D14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3B7CE962" w14:textId="77777777" w:rsidTr="001E2984">
        <w:tc>
          <w:tcPr>
            <w:tcW w:w="10345" w:type="dxa"/>
            <w:vAlign w:val="center"/>
          </w:tcPr>
          <w:p w14:paraId="73771C13"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MFUnderretAfskrivStruktur</w:t>
            </w:r>
          </w:p>
        </w:tc>
      </w:tr>
      <w:tr w:rsidR="001E2984" w14:paraId="66F24DC0" w14:textId="77777777" w:rsidTr="001E2984">
        <w:tc>
          <w:tcPr>
            <w:tcW w:w="10345" w:type="dxa"/>
            <w:vAlign w:val="center"/>
          </w:tcPr>
          <w:p w14:paraId="42121E6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FordringAfskrivningListe *</w:t>
            </w:r>
          </w:p>
          <w:p w14:paraId="4C25526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4ED6EBF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 *</w:t>
            </w:r>
          </w:p>
          <w:p w14:paraId="2628606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607A6F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14:paraId="1E9E01A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14:paraId="2EB1C03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14:paraId="74284E2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14:paraId="494A38C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14:paraId="3F702C3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14:paraId="4D5C12B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14:paraId="6047CCA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14:paraId="3D83F7E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14:paraId="0AC9C70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FordringAfskrivningDato</w:t>
            </w:r>
          </w:p>
          <w:p w14:paraId="79E4881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F46D26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AfskrivHæftelse *</w:t>
            </w:r>
          </w:p>
          <w:p w14:paraId="6B0345E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79CE85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14:paraId="598A010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14:paraId="1E568F5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14:paraId="79C6952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2543BF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48CCA3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14:paraId="2835AFB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EA3BBC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14:paraId="5A66A9A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F86B9D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14:paraId="5E944EF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AA615B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09D2D2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14:paraId="38DB340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C679CC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14:paraId="3DF5520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758E66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88BF40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14:paraId="2C1D9EF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7691FB6"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789DA74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1CCAE901" w14:textId="77777777" w:rsidTr="001E2984">
        <w:trPr>
          <w:trHeight w:hRule="exact" w:val="113"/>
        </w:trPr>
        <w:tc>
          <w:tcPr>
            <w:tcW w:w="10345" w:type="dxa"/>
            <w:shd w:val="clear" w:color="auto" w:fill="B3B3B3"/>
          </w:tcPr>
          <w:p w14:paraId="5327112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1AE7874D" w14:textId="77777777" w:rsidTr="001E2984">
        <w:tc>
          <w:tcPr>
            <w:tcW w:w="10345" w:type="dxa"/>
            <w:vAlign w:val="center"/>
          </w:tcPr>
          <w:p w14:paraId="2F59964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MFUnderretKundeÆndringStruktur</w:t>
            </w:r>
          </w:p>
        </w:tc>
      </w:tr>
      <w:tr w:rsidR="001E2984" w14:paraId="6E0D014A" w14:textId="77777777" w:rsidTr="001E2984">
        <w:tc>
          <w:tcPr>
            <w:tcW w:w="10345" w:type="dxa"/>
            <w:vAlign w:val="center"/>
          </w:tcPr>
          <w:p w14:paraId="3F3E567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KundeÆndringValg *</w:t>
            </w:r>
          </w:p>
          <w:p w14:paraId="5587BD4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374AFB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CPRNummerSkift *</w:t>
            </w:r>
          </w:p>
          <w:p w14:paraId="3E8613C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8B10B9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14:paraId="7B165AF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NytCPRNummer *</w:t>
            </w:r>
          </w:p>
          <w:p w14:paraId="23ACE85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B5AEC7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14:paraId="2A2E38F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A4B59B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7BE2F2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623CB4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AKRNummerSkift *</w:t>
            </w:r>
          </w:p>
          <w:p w14:paraId="063B248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5F5744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14:paraId="5479F5A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AlternativKontaktReferenceStrukturListe *</w:t>
            </w:r>
          </w:p>
          <w:p w14:paraId="65D29E5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5C10C3F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AlternativKontaktReferenceStruktur</w:t>
            </w:r>
          </w:p>
          <w:p w14:paraId="0A3BF26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8CFB21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AlternativKontaktErstatningNummerStruktur</w:t>
            </w:r>
          </w:p>
          <w:p w14:paraId="12F0C1B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943CE9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959332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03F759B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0D6E3682" w14:textId="77777777" w:rsidTr="001E2984">
        <w:trPr>
          <w:trHeight w:hRule="exact" w:val="113"/>
        </w:trPr>
        <w:tc>
          <w:tcPr>
            <w:tcW w:w="10345" w:type="dxa"/>
            <w:shd w:val="clear" w:color="auto" w:fill="B3B3B3"/>
          </w:tcPr>
          <w:p w14:paraId="43396F4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70F31CF9" w14:textId="77777777" w:rsidTr="001E2984">
        <w:tc>
          <w:tcPr>
            <w:tcW w:w="10345" w:type="dxa"/>
            <w:vAlign w:val="center"/>
          </w:tcPr>
          <w:p w14:paraId="582DD28C"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MFUnderretModregningStruktur</w:t>
            </w:r>
          </w:p>
        </w:tc>
      </w:tr>
      <w:tr w:rsidR="001E2984" w14:paraId="7E56874C" w14:textId="77777777" w:rsidTr="001E2984">
        <w:tc>
          <w:tcPr>
            <w:tcW w:w="10345" w:type="dxa"/>
            <w:vAlign w:val="center"/>
          </w:tcPr>
          <w:p w14:paraId="39AB6DA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009B4B0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14:paraId="6099584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DMIMyndighedUdbetalerNavn</w:t>
            </w:r>
          </w:p>
          <w:p w14:paraId="75DD743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MyndighedUdbetalingDato</w:t>
            </w:r>
          </w:p>
          <w:p w14:paraId="4BC12D8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MyndighedUdbetalingBeløb</w:t>
            </w:r>
          </w:p>
          <w:p w14:paraId="4CFCD7D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14:paraId="1AF0D1E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14:paraId="23B18EB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MyndighedUdbetalingSpecKonto</w:t>
            </w:r>
          </w:p>
          <w:p w14:paraId="6DBCEFB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14:paraId="044585F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7A31350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14:paraId="4CCB9D9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A697A1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14:paraId="7B7E25E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14:paraId="31806BA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14:paraId="26ADC43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14:paraId="734CA1A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14:paraId="5DE28EA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14:paraId="5787C12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14:paraId="0E092A1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0A08E0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InddrivelseRenteDelPeriode *</w:t>
            </w:r>
          </w:p>
          <w:p w14:paraId="7A76261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1A0485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InddrivelseRenteDelPeriodeFra</w:t>
            </w:r>
          </w:p>
          <w:p w14:paraId="1D04724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InddrivelseRenteDelPeriodeTil</w:t>
            </w:r>
          </w:p>
          <w:p w14:paraId="4E9FB4A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FE2355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4265B0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ModregningsBeløb *</w:t>
            </w:r>
          </w:p>
          <w:p w14:paraId="4E7EC30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00CD92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FordringDækningBeløbStruktur</w:t>
            </w:r>
          </w:p>
          <w:p w14:paraId="37F49A4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DMIFordringDækningDato</w:t>
            </w:r>
          </w:p>
          <w:p w14:paraId="3DD00E5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1C2999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18BE17E"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5891575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27ECA669" w14:textId="77777777" w:rsidTr="001E2984">
        <w:trPr>
          <w:trHeight w:hRule="exact" w:val="113"/>
        </w:trPr>
        <w:tc>
          <w:tcPr>
            <w:tcW w:w="10345" w:type="dxa"/>
            <w:shd w:val="clear" w:color="auto" w:fill="B3B3B3"/>
          </w:tcPr>
          <w:p w14:paraId="5AD13BB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19FE2404" w14:textId="77777777" w:rsidTr="001E2984">
        <w:tc>
          <w:tcPr>
            <w:tcW w:w="10345" w:type="dxa"/>
            <w:vAlign w:val="center"/>
          </w:tcPr>
          <w:p w14:paraId="3CB8D633"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MFUnderretNyFordringHaverStruktur</w:t>
            </w:r>
          </w:p>
        </w:tc>
      </w:tr>
      <w:tr w:rsidR="001E2984" w14:paraId="1BBDB2B3" w14:textId="77777777" w:rsidTr="001E2984">
        <w:tc>
          <w:tcPr>
            <w:tcW w:w="10345" w:type="dxa"/>
            <w:vAlign w:val="center"/>
          </w:tcPr>
          <w:p w14:paraId="45B87DD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51C0EA3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14:paraId="70E6078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14:paraId="43BBFE8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14:paraId="1E1FEF7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14:paraId="4A315B3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14:paraId="62859B1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14:paraId="3A9C4F3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14:paraId="1999081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14:paraId="1ED7486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14:paraId="44012AD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14:paraId="7BD4BC3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14:paraId="2B45627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14:paraId="1FDF835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14:paraId="5CBF649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FordringHæftelseListe *</w:t>
            </w:r>
          </w:p>
          <w:p w14:paraId="358304F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7E6176B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FordringHæftelse *</w:t>
            </w:r>
          </w:p>
          <w:p w14:paraId="7C13B97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BBF27F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14:paraId="0F6CA31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14:paraId="55BA89D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(HæftelseSubsidiær)</w:t>
            </w:r>
          </w:p>
          <w:p w14:paraId="7046018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HæftelseStartDato</w:t>
            </w:r>
          </w:p>
          <w:p w14:paraId="48B643E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(HæftelseSlutDato)</w:t>
            </w:r>
          </w:p>
          <w:p w14:paraId="1357F24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14:paraId="2FF63CD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4892D5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GammelFordringHaver *</w:t>
            </w:r>
          </w:p>
          <w:p w14:paraId="6D9E557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E42EDF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14:paraId="18B0B85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KundeStruktur</w:t>
            </w:r>
          </w:p>
          <w:p w14:paraId="4E9C825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14:paraId="654178A1"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E2984" w14:paraId="7A332597" w14:textId="77777777" w:rsidTr="001E2984">
        <w:tc>
          <w:tcPr>
            <w:tcW w:w="10345" w:type="dxa"/>
            <w:shd w:val="clear" w:color="auto" w:fill="B3B3B3"/>
            <w:vAlign w:val="center"/>
          </w:tcPr>
          <w:p w14:paraId="577D3A51"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E2984" w14:paraId="0FE400AF" w14:textId="77777777" w:rsidTr="001E2984">
        <w:tc>
          <w:tcPr>
            <w:tcW w:w="10345" w:type="dxa"/>
            <w:shd w:val="clear" w:color="auto" w:fill="FFFFFF"/>
            <w:vAlign w:val="center"/>
          </w:tcPr>
          <w:p w14:paraId="17360ED7"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fordringhaverskifte.</w:t>
            </w:r>
          </w:p>
        </w:tc>
      </w:tr>
    </w:tbl>
    <w:p w14:paraId="38FB045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6918E913" w14:textId="77777777" w:rsidTr="001E2984">
        <w:trPr>
          <w:trHeight w:hRule="exact" w:val="113"/>
        </w:trPr>
        <w:tc>
          <w:tcPr>
            <w:tcW w:w="10345" w:type="dxa"/>
            <w:shd w:val="clear" w:color="auto" w:fill="B3B3B3"/>
          </w:tcPr>
          <w:p w14:paraId="10E2D52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0815B513" w14:textId="77777777" w:rsidTr="001E2984">
        <w:tc>
          <w:tcPr>
            <w:tcW w:w="10345" w:type="dxa"/>
            <w:vAlign w:val="center"/>
          </w:tcPr>
          <w:p w14:paraId="7BB273E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MFUnderretNyTransportAdministratorStruktur</w:t>
            </w:r>
          </w:p>
        </w:tc>
      </w:tr>
      <w:tr w:rsidR="001E2984" w14:paraId="3F164E16" w14:textId="77777777" w:rsidTr="001E2984">
        <w:tc>
          <w:tcPr>
            <w:tcW w:w="10345" w:type="dxa"/>
            <w:vAlign w:val="center"/>
          </w:tcPr>
          <w:p w14:paraId="43D03DF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14:paraId="26E52E8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14:paraId="4137B58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14:paraId="113CFCB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6BB833E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14:paraId="14AAFD1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14:paraId="7EBBC6E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14:paraId="04CA4F3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14:paraId="604D5C1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14:paraId="12D22B1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14:paraId="23CC7B5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14:paraId="76A5360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14:paraId="3B15F6C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w:t>
            </w:r>
          </w:p>
          <w:p w14:paraId="54A8A9C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6585F25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w:t>
            </w:r>
          </w:p>
          <w:p w14:paraId="5EAEAC2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E10198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TransportRettighedshaverElementIndStruktur</w:t>
            </w:r>
          </w:p>
          <w:p w14:paraId="7AAF5DE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4B334E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14:paraId="5A003EE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6791ED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GammelTransportAdministrator *</w:t>
            </w:r>
          </w:p>
          <w:p w14:paraId="7FA12DE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56A737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14:paraId="3FDCB52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14:paraId="111EB55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21ED2F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38F64AE"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14:paraId="09E3320F" w14:textId="77777777" w:rsidTr="001E2984">
        <w:trPr>
          <w:ins w:id="21" w:author="Poul V Madsen" w:date="2012-08-28T14:36:00Z"/>
        </w:trPr>
        <w:tc>
          <w:tcPr>
            <w:tcW w:w="10345" w:type="dxa"/>
            <w:shd w:val="clear" w:color="auto" w:fill="B3B3B3"/>
            <w:vAlign w:val="center"/>
          </w:tcPr>
          <w:p w14:paraId="55BE8AE4"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 w:author="Poul V Madsen" w:date="2012-08-28T14:36:00Z"/>
                <w:rFonts w:ascii="Arial" w:hAnsi="Arial" w:cs="Arial"/>
                <w:b/>
                <w:sz w:val="18"/>
              </w:rPr>
            </w:pPr>
            <w:ins w:id="23" w:author="Poul V Madsen" w:date="2012-08-28T14:36:00Z">
              <w:r>
                <w:rPr>
                  <w:rFonts w:ascii="Arial" w:hAnsi="Arial" w:cs="Arial"/>
                  <w:b/>
                  <w:sz w:val="18"/>
                </w:rPr>
                <w:t>Beskrivelse</w:t>
              </w:r>
            </w:ins>
          </w:p>
        </w:tc>
      </w:tr>
      <w:tr w:rsidR="001E2984" w14:paraId="771E0783" w14:textId="77777777" w:rsidTr="001E2984">
        <w:trPr>
          <w:ins w:id="24" w:author="Poul V Madsen" w:date="2012-08-28T14:36:00Z"/>
        </w:trPr>
        <w:tc>
          <w:tcPr>
            <w:tcW w:w="10345" w:type="dxa"/>
            <w:shd w:val="clear" w:color="auto" w:fill="FFFFFF"/>
            <w:vAlign w:val="center"/>
          </w:tcPr>
          <w:p w14:paraId="6C042C22"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 w:author="Poul V Madsen" w:date="2012-08-28T14:36:00Z"/>
                <w:rFonts w:ascii="Arial" w:hAnsi="Arial" w:cs="Arial"/>
                <w:sz w:val="18"/>
              </w:rPr>
            </w:pPr>
            <w:ins w:id="26" w:author="Poul V Madsen" w:date="2012-08-28T14:36:00Z">
              <w:r>
                <w:rPr>
                  <w:rFonts w:ascii="Arial" w:hAnsi="Arial" w:cs="Arial"/>
                  <w:sz w:val="18"/>
                </w:rPr>
                <w:t>"underret-besked" ved transport administrator skifte.</w:t>
              </w:r>
            </w:ins>
          </w:p>
        </w:tc>
      </w:tr>
    </w:tbl>
    <w:p w14:paraId="561333D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734758DA" w14:textId="77777777" w:rsidTr="001E2984">
        <w:trPr>
          <w:trHeight w:hRule="exact" w:val="113"/>
        </w:trPr>
        <w:tc>
          <w:tcPr>
            <w:tcW w:w="10345" w:type="dxa"/>
            <w:shd w:val="clear" w:color="auto" w:fill="B3B3B3"/>
          </w:tcPr>
          <w:p w14:paraId="39B86D5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163CF265" w14:textId="77777777" w:rsidTr="001E2984">
        <w:tc>
          <w:tcPr>
            <w:tcW w:w="10345" w:type="dxa"/>
            <w:vAlign w:val="center"/>
          </w:tcPr>
          <w:p w14:paraId="13289085"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MFUnderretRenteTilskrivningStruktur</w:t>
            </w:r>
          </w:p>
        </w:tc>
      </w:tr>
      <w:tr w:rsidR="001E2984" w14:paraId="3252D87C" w14:textId="77777777" w:rsidTr="001E2984">
        <w:tc>
          <w:tcPr>
            <w:tcW w:w="10345" w:type="dxa"/>
            <w:vAlign w:val="center"/>
          </w:tcPr>
          <w:p w14:paraId="3B2BC96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14:paraId="19D9936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4AF80E3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14:paraId="29451D6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B84F93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14:paraId="1758964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14:paraId="3C8B0F7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14:paraId="3DDC4B7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14:paraId="4748509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14:paraId="3C48F02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14:paraId="5531B13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14:paraId="6E68EC9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RentePeriodeType</w:t>
            </w:r>
          </w:p>
          <w:p w14:paraId="4A49339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RentePeriodeFraDato</w:t>
            </w:r>
          </w:p>
          <w:p w14:paraId="754E41A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RentePeriodeTilDato</w:t>
            </w:r>
          </w:p>
          <w:p w14:paraId="5638F31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14:paraId="61D384C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w:t>
            </w:r>
          </w:p>
          <w:p w14:paraId="0A9915E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RentePeriodeBeløbDKK</w:t>
            </w:r>
          </w:p>
          <w:p w14:paraId="2DE998A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w:t>
            </w:r>
          </w:p>
          <w:p w14:paraId="7591394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RenteÅrTilDatoBeløbDKK</w:t>
            </w:r>
          </w:p>
          <w:p w14:paraId="5F4FE62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3D8CB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F4CD9F8"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2F47DB4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78794F0C" w14:textId="77777777" w:rsidTr="001E2984">
        <w:trPr>
          <w:trHeight w:hRule="exact" w:val="113"/>
        </w:trPr>
        <w:tc>
          <w:tcPr>
            <w:tcW w:w="10345" w:type="dxa"/>
            <w:shd w:val="clear" w:color="auto" w:fill="B3B3B3"/>
          </w:tcPr>
          <w:p w14:paraId="72B3D82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3A6ABCE7" w14:textId="77777777" w:rsidTr="001E2984">
        <w:tc>
          <w:tcPr>
            <w:tcW w:w="10345" w:type="dxa"/>
            <w:vAlign w:val="center"/>
          </w:tcPr>
          <w:p w14:paraId="60DA869A"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MFUnderretReturnerStruktur</w:t>
            </w:r>
          </w:p>
        </w:tc>
      </w:tr>
      <w:tr w:rsidR="001E2984" w14:paraId="6F0598A2" w14:textId="77777777" w:rsidTr="001E2984">
        <w:tc>
          <w:tcPr>
            <w:tcW w:w="10345" w:type="dxa"/>
            <w:vAlign w:val="center"/>
          </w:tcPr>
          <w:p w14:paraId="2BDDC68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7616165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14:paraId="4864C82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14:paraId="5D5F35E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14:paraId="28A34EB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14:paraId="1C10532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(DMIFordringFordringHaverRef)</w:t>
            </w:r>
          </w:p>
          <w:p w14:paraId="39528BE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14:paraId="2ECE187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HovedFordringReturnerÅrsagStruktur</w:t>
            </w:r>
          </w:p>
          <w:p w14:paraId="338DC7F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HovedFordringReturDato</w:t>
            </w:r>
          </w:p>
          <w:p w14:paraId="613CA7FE"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DMIFordringVirkningFra</w:t>
            </w:r>
          </w:p>
        </w:tc>
      </w:tr>
    </w:tbl>
    <w:p w14:paraId="44BD652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3BB46691" w14:textId="77777777" w:rsidTr="001E2984">
        <w:trPr>
          <w:trHeight w:hRule="exact" w:val="113"/>
        </w:trPr>
        <w:tc>
          <w:tcPr>
            <w:tcW w:w="10345" w:type="dxa"/>
            <w:shd w:val="clear" w:color="auto" w:fill="B3B3B3"/>
          </w:tcPr>
          <w:p w14:paraId="30DD7A9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43D0E5A8" w14:textId="77777777" w:rsidTr="001E2984">
        <w:tc>
          <w:tcPr>
            <w:tcW w:w="10345" w:type="dxa"/>
            <w:vAlign w:val="center"/>
          </w:tcPr>
          <w:p w14:paraId="12CFAA9C"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1E2984" w14:paraId="417D17B0" w14:textId="77777777" w:rsidTr="001E2984">
        <w:tc>
          <w:tcPr>
            <w:tcW w:w="10345" w:type="dxa"/>
            <w:vAlign w:val="center"/>
          </w:tcPr>
          <w:p w14:paraId="400746B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14:paraId="72305E1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14:paraId="4495F45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p w14:paraId="47CA932E"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77029BD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100629D8" w14:textId="77777777" w:rsidTr="001E2984">
        <w:trPr>
          <w:trHeight w:hRule="exact" w:val="113"/>
        </w:trPr>
        <w:tc>
          <w:tcPr>
            <w:tcW w:w="10345" w:type="dxa"/>
            <w:shd w:val="clear" w:color="auto" w:fill="B3B3B3"/>
          </w:tcPr>
          <w:p w14:paraId="3A209BC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66BAEAD9" w14:textId="77777777" w:rsidTr="001E2984">
        <w:tc>
          <w:tcPr>
            <w:tcW w:w="10345" w:type="dxa"/>
            <w:vAlign w:val="center"/>
          </w:tcPr>
          <w:p w14:paraId="57800E8C"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1E2984" w14:paraId="387D9E93" w14:textId="77777777" w:rsidTr="001E2984">
        <w:tc>
          <w:tcPr>
            <w:tcW w:w="10345" w:type="dxa"/>
            <w:vAlign w:val="center"/>
          </w:tcPr>
          <w:p w14:paraId="2BD0667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74F6CE3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14:paraId="3B514981"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14:paraId="4639368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105204F0" w14:textId="77777777" w:rsidTr="001E2984">
        <w:trPr>
          <w:trHeight w:hRule="exact" w:val="113"/>
        </w:trPr>
        <w:tc>
          <w:tcPr>
            <w:tcW w:w="10345" w:type="dxa"/>
            <w:shd w:val="clear" w:color="auto" w:fill="B3B3B3"/>
          </w:tcPr>
          <w:p w14:paraId="1BEDE40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1165CF08" w14:textId="77777777" w:rsidTr="001E2984">
        <w:tc>
          <w:tcPr>
            <w:tcW w:w="10345" w:type="dxa"/>
            <w:vAlign w:val="center"/>
          </w:tcPr>
          <w:p w14:paraId="35943298"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TransportRettighedshaverElementIndStruktur</w:t>
            </w:r>
          </w:p>
        </w:tc>
      </w:tr>
      <w:tr w:rsidR="001E2984" w14:paraId="75A49E3E" w14:textId="77777777" w:rsidTr="001E2984">
        <w:tc>
          <w:tcPr>
            <w:tcW w:w="10345" w:type="dxa"/>
            <w:vAlign w:val="center"/>
          </w:tcPr>
          <w:p w14:paraId="09C4294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14:paraId="456FFAD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14:paraId="73F785A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14:paraId="79CEB57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14:paraId="0A15CFF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14:paraId="01D6D4F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14:paraId="29B5236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14:paraId="251D1E0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9161F6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14:paraId="10BF8DF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FB6AEA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14:paraId="3E57EA2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DBFBD8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14:paraId="4FD7B81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1BD48F5"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4757960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14:paraId="3A053FB5" w14:textId="77777777" w:rsidTr="001E2984">
        <w:trPr>
          <w:trHeight w:hRule="exact" w:val="113"/>
        </w:trPr>
        <w:tc>
          <w:tcPr>
            <w:tcW w:w="10345" w:type="dxa"/>
            <w:shd w:val="clear" w:color="auto" w:fill="B3B3B3"/>
          </w:tcPr>
          <w:p w14:paraId="06244F5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14:paraId="56E73D63" w14:textId="77777777" w:rsidTr="001E2984">
        <w:tc>
          <w:tcPr>
            <w:tcW w:w="10345" w:type="dxa"/>
            <w:vAlign w:val="center"/>
          </w:tcPr>
          <w:p w14:paraId="7669E0F0"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1E2984" w14:paraId="03F35A33" w14:textId="77777777" w:rsidTr="001E2984">
        <w:tc>
          <w:tcPr>
            <w:tcW w:w="10345" w:type="dxa"/>
            <w:vAlign w:val="center"/>
          </w:tcPr>
          <w:p w14:paraId="002AF5E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14:paraId="0B277655"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14:paraId="29D804A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5F38273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E2984" w:rsidSect="001E2984">
          <w:headerReference w:type="default" r:id="rId15"/>
          <w:pgSz w:w="11906" w:h="16838"/>
          <w:pgMar w:top="567" w:right="567" w:bottom="567" w:left="1134" w:header="283" w:footer="708" w:gutter="0"/>
          <w:cols w:space="708"/>
          <w:docGrid w:linePitch="360"/>
        </w:sectPr>
      </w:pPr>
    </w:p>
    <w:p w14:paraId="0845F93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1E2984" w14:paraId="3744EA26" w14:textId="77777777" w:rsidTr="001E2984">
        <w:trPr>
          <w:tblHeader/>
        </w:trPr>
        <w:tc>
          <w:tcPr>
            <w:tcW w:w="3402" w:type="dxa"/>
            <w:shd w:val="clear" w:color="auto" w:fill="B3B3B3"/>
            <w:vAlign w:val="center"/>
          </w:tcPr>
          <w:p w14:paraId="7F75C92E"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64B3D7A1"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6264274F"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1E2984" w14:paraId="2E467DBC" w14:textId="77777777" w:rsidTr="001E2984">
        <w:tc>
          <w:tcPr>
            <w:tcW w:w="3402" w:type="dxa"/>
          </w:tcPr>
          <w:p w14:paraId="69D79595"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14:paraId="0E9276E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3E86CD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TalHel9</w:t>
            </w:r>
          </w:p>
          <w:p w14:paraId="26A41D5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1058286"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14:paraId="4B6CF6D7"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tc>
      </w:tr>
      <w:tr w:rsidR="001E2984" w14:paraId="1FEE2BBE" w14:textId="77777777" w:rsidTr="001E2984">
        <w:tc>
          <w:tcPr>
            <w:tcW w:w="3402" w:type="dxa"/>
          </w:tcPr>
          <w:p w14:paraId="61525C41"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14:paraId="2FAA03F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86769E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14:paraId="2256CC3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6E41E48"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14:paraId="286AAFFC"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tc>
      </w:tr>
      <w:tr w:rsidR="001E2984" w14:paraId="178876FC" w14:textId="77777777" w:rsidTr="001E2984">
        <w:tc>
          <w:tcPr>
            <w:tcW w:w="3402" w:type="dxa"/>
          </w:tcPr>
          <w:p w14:paraId="0F10DFA8"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14:paraId="1560FC6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4BF18F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14:paraId="722D7BA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5ED407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14:paraId="09CEA857"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w:t>
            </w:r>
            <w:ins w:id="27" w:author="Poul V Madsen" w:date="2012-08-28T14:36:00Z">
              <w:r>
                <w:rPr>
                  <w:rFonts w:ascii="Arial" w:hAnsi="Arial" w:cs="Arial"/>
                  <w:sz w:val="18"/>
                </w:rPr>
                <w:t>, UdgåetVirksomhedMedCvrEllerSe</w:t>
              </w:r>
            </w:ins>
          </w:p>
        </w:tc>
        <w:tc>
          <w:tcPr>
            <w:tcW w:w="4671" w:type="dxa"/>
          </w:tcPr>
          <w:p w14:paraId="581CD14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14:paraId="6496133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6C378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0E9B8E1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Pasnummer</w:t>
            </w:r>
          </w:p>
          <w:p w14:paraId="00A5C91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Kørekortnummer</w:t>
            </w:r>
          </w:p>
          <w:p w14:paraId="731F4F1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14:paraId="13291A5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14:paraId="2AE5494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UdenlandskNummerplade</w:t>
            </w:r>
          </w:p>
          <w:p w14:paraId="3938634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IntenNøgle</w:t>
            </w:r>
          </w:p>
          <w:p w14:paraId="4344C59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UdenlandskPersonnummer</w:t>
            </w:r>
          </w:p>
          <w:p w14:paraId="405D6AA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UdenlandskVirksomhedsnummer</w:t>
            </w:r>
          </w:p>
          <w:p w14:paraId="5AD0797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AndenNøgle</w:t>
            </w:r>
          </w:p>
          <w:p w14:paraId="0AD1391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af gyldige værdier er statisk, da den er hard-coded på data domænet)</w:t>
            </w:r>
          </w:p>
        </w:tc>
      </w:tr>
      <w:tr w:rsidR="001E2984" w14:paraId="7F7AEC52" w14:textId="77777777" w:rsidTr="001E2984">
        <w:tc>
          <w:tcPr>
            <w:tcW w:w="3402" w:type="dxa"/>
          </w:tcPr>
          <w:p w14:paraId="6949618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14:paraId="3F2FA34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196D05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31C2E69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D14A13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B79B8EF"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7B88FA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14:paraId="0E6ACF0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96357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Påløbne renter og påhæftede gebyrer bliver oprettet som deres egne fordringer med reference til den oprindelige fordring </w:t>
            </w:r>
          </w:p>
          <w:p w14:paraId="478CCC00"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14:paraId="42D6D8AC" w14:textId="77777777" w:rsidTr="001E2984">
        <w:tc>
          <w:tcPr>
            <w:tcW w:w="3402" w:type="dxa"/>
          </w:tcPr>
          <w:p w14:paraId="29C8FB34"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14:paraId="1E59C5A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50016E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1F7C164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66E903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A9F1DDE"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549949C"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tc>
      </w:tr>
      <w:tr w:rsidR="001E2984" w14:paraId="2DE9E447" w14:textId="77777777" w:rsidTr="001E2984">
        <w:tc>
          <w:tcPr>
            <w:tcW w:w="3402" w:type="dxa"/>
          </w:tcPr>
          <w:p w14:paraId="47431A92"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w:t>
            </w:r>
          </w:p>
        </w:tc>
        <w:tc>
          <w:tcPr>
            <w:tcW w:w="1701" w:type="dxa"/>
          </w:tcPr>
          <w:p w14:paraId="745F35F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3A555C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78D7F36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FA0AC6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202AEEE"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BFDAD30"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Dækningsbeløb i indbetalingens valuta. </w:t>
            </w:r>
          </w:p>
        </w:tc>
      </w:tr>
      <w:tr w:rsidR="001E2984" w14:paraId="1147F008" w14:textId="77777777" w:rsidTr="001E2984">
        <w:tc>
          <w:tcPr>
            <w:tcW w:w="3402" w:type="dxa"/>
          </w:tcPr>
          <w:p w14:paraId="00E74978"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DMIFordringDækningBeløbDKK</w:t>
            </w:r>
          </w:p>
        </w:tc>
        <w:tc>
          <w:tcPr>
            <w:tcW w:w="1701" w:type="dxa"/>
          </w:tcPr>
          <w:p w14:paraId="43FA339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09B28F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0B80492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3823AF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61C4C73"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6ADBF4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FordringDækningBeløb omregnet til danske kroner</w:t>
            </w:r>
          </w:p>
          <w:p w14:paraId="128EF48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tc>
      </w:tr>
      <w:tr w:rsidR="001E2984" w14:paraId="231E2800" w14:textId="77777777" w:rsidTr="001E2984">
        <w:tc>
          <w:tcPr>
            <w:tcW w:w="3402" w:type="dxa"/>
          </w:tcPr>
          <w:p w14:paraId="0FD02898"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DMIFordringDækningDato</w:t>
            </w:r>
          </w:p>
        </w:tc>
        <w:tc>
          <w:tcPr>
            <w:tcW w:w="1701" w:type="dxa"/>
          </w:tcPr>
          <w:p w14:paraId="3FB1FFD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AB0FD4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62F05CC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A24715F"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tc>
      </w:tr>
      <w:tr w:rsidR="001E2984" w14:paraId="3B892531" w14:textId="77777777" w:rsidTr="001E2984">
        <w:tc>
          <w:tcPr>
            <w:tcW w:w="3402" w:type="dxa"/>
          </w:tcPr>
          <w:p w14:paraId="56F13D5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14:paraId="7FCB65C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90BA8E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14:paraId="0F5C8A0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C28FB8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7B46259C"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4D1DBB1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14:paraId="089F777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14:paraId="68B5D6D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14:paraId="2300813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14:paraId="656A569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14:paraId="4C32E7A0" w14:textId="77777777" w:rsidTr="001E2984">
        <w:tc>
          <w:tcPr>
            <w:tcW w:w="3402" w:type="dxa"/>
          </w:tcPr>
          <w:p w14:paraId="17649B13"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14:paraId="099DEC5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A7F8CB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14:paraId="5A44E45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1FF81A5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0C16914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58D05AA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1E2984" w14:paraId="2A8C5A8C" w14:textId="77777777" w:rsidTr="001E2984">
        <w:tc>
          <w:tcPr>
            <w:tcW w:w="3402" w:type="dxa"/>
          </w:tcPr>
          <w:p w14:paraId="57ECC3FC"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14:paraId="312772B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1698E7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DMIFordringArt</w:t>
            </w:r>
          </w:p>
          <w:p w14:paraId="598BEC0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7E9F51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14:paraId="156BA668"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14:paraId="5DDBA8B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definere om en fordring er en Inddrivelsesfordring, Opkrævningsfordring, Modregningsfordring eller en Transport</w:t>
            </w:r>
          </w:p>
          <w:p w14:paraId="4EE4528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3E6A3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består af faste værdier (Enum)</w:t>
            </w:r>
          </w:p>
          <w:p w14:paraId="7D7DBF2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1A5E8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7AAA5A4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14:paraId="745751A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14:paraId="54E556E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14:paraId="7D43BBE6"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tc>
      </w:tr>
      <w:tr w:rsidR="001E2984" w14:paraId="68CA6CAC" w14:textId="77777777" w:rsidTr="001E2984">
        <w:tc>
          <w:tcPr>
            <w:tcW w:w="3402" w:type="dxa"/>
          </w:tcPr>
          <w:p w14:paraId="657A673A"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14:paraId="23D7090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B81BC5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0B231FF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D8CF4D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039A580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532F5EDA"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5B56C36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14:paraId="2A927FE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14:paraId="5141EA68"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14:paraId="5810FB99" w14:textId="77777777" w:rsidTr="001E2984">
        <w:tc>
          <w:tcPr>
            <w:tcW w:w="3402" w:type="dxa"/>
          </w:tcPr>
          <w:p w14:paraId="38B7FAF8"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14:paraId="0523D8E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B45FE5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14:paraId="573A842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AECA960"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14:paraId="642AC694"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tc>
      </w:tr>
      <w:tr w:rsidR="001E2984" w14:paraId="75CDF8E6" w14:textId="77777777" w:rsidTr="001E2984">
        <w:tc>
          <w:tcPr>
            <w:tcW w:w="3402" w:type="dxa"/>
          </w:tcPr>
          <w:p w14:paraId="1E9102A3"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14:paraId="3C1EE9D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8FD2FD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74217CC2"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3BC120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14:paraId="210C00B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14:paraId="648531F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DAD2B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14:paraId="39D32F65"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14:paraId="4AD474EB" w14:textId="77777777" w:rsidTr="001E2984">
        <w:tc>
          <w:tcPr>
            <w:tcW w:w="3402" w:type="dxa"/>
          </w:tcPr>
          <w:p w14:paraId="79D28D22"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14:paraId="1D7D3BA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8672C1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14:paraId="5913832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5C9BB20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5C0AAE15"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20C54428"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1E2984" w14:paraId="22AF37E2" w14:textId="77777777" w:rsidTr="001E2984">
        <w:tc>
          <w:tcPr>
            <w:tcW w:w="3402" w:type="dxa"/>
          </w:tcPr>
          <w:p w14:paraId="539632A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14:paraId="44226EB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7FD21F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14:paraId="450DCEC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3DC1DF3D"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519DFD2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14:paraId="3506954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14:paraId="58993D7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14:paraId="09D74643"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14:paraId="09900298" w14:textId="77777777" w:rsidTr="001E2984">
        <w:tc>
          <w:tcPr>
            <w:tcW w:w="3402" w:type="dxa"/>
          </w:tcPr>
          <w:p w14:paraId="36FF8DC7"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14:paraId="04EED95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A15CF5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14:paraId="11BF9DB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F13156D"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14:paraId="1A29F88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14:paraId="5730052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43305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14:paraId="74A16A4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76A08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14:paraId="34F9FFA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14:paraId="75D0F5E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14:paraId="6C761852"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14:paraId="13EFE0C9" w14:textId="77777777" w:rsidTr="001E2984">
        <w:tc>
          <w:tcPr>
            <w:tcW w:w="3402" w:type="dxa"/>
          </w:tcPr>
          <w:p w14:paraId="74C03DFC"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14:paraId="0E16D24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C8EA11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26C62C3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B9B43C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14:paraId="2E83DE32"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incl. dato. </w:t>
            </w:r>
          </w:p>
        </w:tc>
      </w:tr>
      <w:tr w:rsidR="001E2984" w14:paraId="6241B9D8" w14:textId="77777777" w:rsidTr="001E2984">
        <w:tc>
          <w:tcPr>
            <w:tcW w:w="3402" w:type="dxa"/>
          </w:tcPr>
          <w:p w14:paraId="748F3078"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14:paraId="3443674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8DECA9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60FDA7A"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93D545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14:paraId="60D83A4E"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tc>
      </w:tr>
      <w:tr w:rsidR="001E2984" w14:paraId="14C87B99" w14:textId="77777777" w:rsidTr="001E2984">
        <w:tc>
          <w:tcPr>
            <w:tcW w:w="3402" w:type="dxa"/>
          </w:tcPr>
          <w:p w14:paraId="0E8388CF"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14:paraId="672431E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29B80C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52A8108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49015B1"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769CF5A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14:paraId="7E89C78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B8BCF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14:paraId="7835523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14:paraId="30A04B6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14:paraId="107930B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14:paraId="144FB4B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14:paraId="50D4226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14:paraId="7538880E"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14:paraId="256FF854" w14:textId="77777777" w:rsidTr="001E2984">
        <w:tc>
          <w:tcPr>
            <w:tcW w:w="3402" w:type="dxa"/>
          </w:tcPr>
          <w:p w14:paraId="6A3A4F75"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14:paraId="5A07222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EB62C8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0DD7024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C7EF8F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E22FFA3"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FB6087A"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fordringbeløb i den inddraporterede valuta. </w:t>
            </w:r>
          </w:p>
        </w:tc>
      </w:tr>
      <w:tr w:rsidR="001E2984" w14:paraId="5AF71C53" w14:textId="77777777" w:rsidTr="001E2984">
        <w:tc>
          <w:tcPr>
            <w:tcW w:w="3402" w:type="dxa"/>
          </w:tcPr>
          <w:p w14:paraId="53967758"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14:paraId="4E6D5A1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425E62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4CFADF5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F57453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207B17D"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C30E612"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omregnet til danske kr.  Det er FordringBeløb fratrukket alle typer af korrektioner og indbetalinger - altså saldo dags dato </w:t>
            </w:r>
          </w:p>
        </w:tc>
      </w:tr>
      <w:tr w:rsidR="001E2984" w14:paraId="53E3EFBC" w14:textId="77777777" w:rsidTr="001E2984">
        <w:tc>
          <w:tcPr>
            <w:tcW w:w="3402" w:type="dxa"/>
          </w:tcPr>
          <w:p w14:paraId="5506898C"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14:paraId="76D7A13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94FACC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0A3BE7C"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4CF685F"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tc>
      </w:tr>
      <w:tr w:rsidR="001E2984" w14:paraId="067F790D" w14:textId="77777777" w:rsidTr="001E2984">
        <w:tc>
          <w:tcPr>
            <w:tcW w:w="3402" w:type="dxa"/>
          </w:tcPr>
          <w:p w14:paraId="6A70D670"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14:paraId="05DF6A0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6F3FC4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92289FC"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D145FF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14:paraId="11B345C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14:paraId="2588A71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14:paraId="4449DA67" w14:textId="77777777" w:rsidTr="001E2984">
        <w:tc>
          <w:tcPr>
            <w:tcW w:w="3402" w:type="dxa"/>
          </w:tcPr>
          <w:p w14:paraId="63538AB6"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14:paraId="16FD61A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1980EF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FordringKategori</w:t>
            </w:r>
          </w:p>
          <w:p w14:paraId="11832EF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0AE732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14:paraId="6F8497CD"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14:paraId="4CC07E3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14:paraId="0FB80A9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7ACBD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5BEB15E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14:paraId="64B32E9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14:paraId="490FD04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14:paraId="7EB69AD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14:paraId="3E603DB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14:paraId="0D2D8F0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D57DDA"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14:paraId="4BEB8269" w14:textId="77777777" w:rsidTr="001E2984">
        <w:tc>
          <w:tcPr>
            <w:tcW w:w="3402" w:type="dxa"/>
          </w:tcPr>
          <w:p w14:paraId="604C82D3"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14:paraId="7243B79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AE6D4A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DMIFordringTypeKodeTekst7</w:t>
            </w:r>
          </w:p>
          <w:p w14:paraId="7478D85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B1175D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14:paraId="47E2EEA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 en fordringstype.</w:t>
            </w:r>
          </w:p>
          <w:p w14:paraId="67EA814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6EE10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7ABCA28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B35FE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14:paraId="49739C9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14:paraId="734B9EC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14:paraId="37181D0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14:paraId="331E677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7321FC"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tc>
      </w:tr>
      <w:tr w:rsidR="001E2984" w14:paraId="42C45A7D" w14:textId="77777777" w:rsidTr="001E2984">
        <w:tc>
          <w:tcPr>
            <w:tcW w:w="3402" w:type="dxa"/>
          </w:tcPr>
          <w:p w14:paraId="24F6C306"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14:paraId="29A47E9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69956A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639DF871"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E50F49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rsidR="001E2984" w14:paraId="7C7AD1B3" w14:textId="77777777" w:rsidTr="001E2984">
        <w:trPr>
          <w:ins w:id="28" w:author="Poul V Madsen" w:date="2012-08-28T14:36:00Z"/>
        </w:trPr>
        <w:tc>
          <w:tcPr>
            <w:tcW w:w="3402" w:type="dxa"/>
          </w:tcPr>
          <w:p w14:paraId="01D03D23"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29" w:author="Poul V Madsen" w:date="2012-08-28T14:36:00Z"/>
                <w:rFonts w:ascii="Arial" w:hAnsi="Arial" w:cs="Arial"/>
                <w:sz w:val="18"/>
              </w:rPr>
            </w:pPr>
            <w:ins w:id="30" w:author="Poul V Madsen" w:date="2012-08-28T14:36:00Z">
              <w:r>
                <w:rPr>
                  <w:rFonts w:ascii="Arial" w:hAnsi="Arial" w:cs="Arial"/>
                  <w:sz w:val="18"/>
                </w:rPr>
                <w:t>DMIIndbetalingAktivitetTekst</w:t>
              </w:r>
            </w:ins>
          </w:p>
        </w:tc>
        <w:tc>
          <w:tcPr>
            <w:tcW w:w="1701" w:type="dxa"/>
          </w:tcPr>
          <w:p w14:paraId="2CC6256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1" w:author="Poul V Madsen" w:date="2012-08-28T14:36:00Z"/>
                <w:rFonts w:ascii="Arial" w:hAnsi="Arial" w:cs="Arial"/>
                <w:sz w:val="18"/>
              </w:rPr>
            </w:pPr>
            <w:ins w:id="32" w:author="Poul V Madsen" w:date="2012-08-28T14:36:00Z">
              <w:r>
                <w:rPr>
                  <w:rFonts w:ascii="Arial" w:hAnsi="Arial" w:cs="Arial"/>
                  <w:sz w:val="18"/>
                </w:rPr>
                <w:t xml:space="preserve">Domain: </w:t>
              </w:r>
            </w:ins>
          </w:p>
          <w:p w14:paraId="4894E6E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3" w:author="Poul V Madsen" w:date="2012-08-28T14:36:00Z"/>
                <w:rFonts w:ascii="Arial" w:hAnsi="Arial" w:cs="Arial"/>
                <w:sz w:val="18"/>
              </w:rPr>
            </w:pPr>
            <w:ins w:id="34" w:author="Poul V Madsen" w:date="2012-08-28T14:36:00Z">
              <w:r>
                <w:rPr>
                  <w:rFonts w:ascii="Arial" w:hAnsi="Arial" w:cs="Arial"/>
                  <w:sz w:val="18"/>
                </w:rPr>
                <w:t>TekstKort</w:t>
              </w:r>
            </w:ins>
          </w:p>
          <w:p w14:paraId="136A6B7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5" w:author="Poul V Madsen" w:date="2012-08-28T14:36:00Z"/>
                <w:rFonts w:ascii="Arial" w:hAnsi="Arial" w:cs="Arial"/>
                <w:sz w:val="18"/>
              </w:rPr>
            </w:pPr>
            <w:ins w:id="36" w:author="Poul V Madsen" w:date="2012-08-28T14:36:00Z">
              <w:r>
                <w:rPr>
                  <w:rFonts w:ascii="Arial" w:hAnsi="Arial" w:cs="Arial"/>
                  <w:sz w:val="18"/>
                </w:rPr>
                <w:t>base: string</w:t>
              </w:r>
            </w:ins>
          </w:p>
          <w:p w14:paraId="74AA1F6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7" w:author="Poul V Madsen" w:date="2012-08-28T14:36:00Z"/>
                <w:rFonts w:ascii="Arial" w:hAnsi="Arial" w:cs="Arial"/>
                <w:sz w:val="18"/>
              </w:rPr>
            </w:pPr>
            <w:ins w:id="38" w:author="Poul V Madsen" w:date="2012-08-28T14:36:00Z">
              <w:r>
                <w:rPr>
                  <w:rFonts w:ascii="Arial" w:hAnsi="Arial" w:cs="Arial"/>
                  <w:sz w:val="18"/>
                </w:rPr>
                <w:t>minLength: 0</w:t>
              </w:r>
            </w:ins>
          </w:p>
          <w:p w14:paraId="3D849F5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9" w:author="Poul V Madsen" w:date="2012-08-28T14:36:00Z"/>
                <w:rFonts w:ascii="Arial" w:hAnsi="Arial" w:cs="Arial"/>
                <w:sz w:val="18"/>
              </w:rPr>
            </w:pPr>
            <w:ins w:id="40" w:author="Poul V Madsen" w:date="2012-08-28T14:36:00Z">
              <w:r>
                <w:rPr>
                  <w:rFonts w:ascii="Arial" w:hAnsi="Arial" w:cs="Arial"/>
                  <w:sz w:val="18"/>
                </w:rPr>
                <w:t>maxLength: 100</w:t>
              </w:r>
            </w:ins>
          </w:p>
          <w:p w14:paraId="23E0D6E5"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1" w:author="Poul V Madsen" w:date="2012-08-28T14:36:00Z"/>
                <w:rFonts w:ascii="Arial" w:hAnsi="Arial" w:cs="Arial"/>
                <w:sz w:val="18"/>
              </w:rPr>
            </w:pPr>
            <w:ins w:id="42" w:author="Poul V Madsen" w:date="2012-08-28T14:36:00Z">
              <w:r>
                <w:rPr>
                  <w:rFonts w:ascii="Arial" w:hAnsi="Arial" w:cs="Arial"/>
                  <w:sz w:val="18"/>
                </w:rPr>
                <w:t>whiteSpace: preserve</w:t>
              </w:r>
            </w:ins>
          </w:p>
        </w:tc>
        <w:tc>
          <w:tcPr>
            <w:tcW w:w="4671" w:type="dxa"/>
          </w:tcPr>
          <w:p w14:paraId="03A0DB5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3" w:author="Poul V Madsen" w:date="2012-08-28T14:36:00Z"/>
                <w:rFonts w:ascii="Arial" w:hAnsi="Arial" w:cs="Arial"/>
                <w:sz w:val="18"/>
              </w:rPr>
            </w:pPr>
            <w:ins w:id="44" w:author="Poul V Madsen" w:date="2012-08-28T14:36:00Z">
              <w:r>
                <w:rPr>
                  <w:rFonts w:ascii="Arial" w:hAnsi="Arial" w:cs="Arial"/>
                  <w:sz w:val="18"/>
                </w:rPr>
                <w:t>Anvendes til generel beskrivelse den type aktivitet, som knytter sig til indbetalingen.</w:t>
              </w:r>
            </w:ins>
          </w:p>
          <w:p w14:paraId="4D0AA13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5" w:author="Poul V Madsen" w:date="2012-08-28T14:36:00Z"/>
                <w:rFonts w:ascii="Arial" w:hAnsi="Arial" w:cs="Arial"/>
                <w:sz w:val="18"/>
              </w:rPr>
            </w:pPr>
            <w:ins w:id="46" w:author="Poul V Madsen" w:date="2012-08-28T14:36:00Z">
              <w:r>
                <w:rPr>
                  <w:rFonts w:ascii="Arial" w:hAnsi="Arial" w:cs="Arial"/>
                  <w:sz w:val="18"/>
                </w:rPr>
                <w:t>Eksempler på værdier kunne være:</w:t>
              </w:r>
            </w:ins>
          </w:p>
          <w:p w14:paraId="2BD8BA2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7" w:author="Poul V Madsen" w:date="2012-08-28T14:36:00Z"/>
                <w:rFonts w:ascii="Arial" w:hAnsi="Arial" w:cs="Arial"/>
                <w:sz w:val="18"/>
              </w:rPr>
            </w:pPr>
            <w:ins w:id="48" w:author="Poul V Madsen" w:date="2012-08-28T14:36:00Z">
              <w:r>
                <w:rPr>
                  <w:rFonts w:ascii="Arial" w:hAnsi="Arial" w:cs="Arial"/>
                  <w:sz w:val="18"/>
                </w:rPr>
                <w:t>Dækning ved indbetaling</w:t>
              </w:r>
            </w:ins>
          </w:p>
          <w:p w14:paraId="346AB3A7"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9" w:author="Poul V Madsen" w:date="2012-08-28T14:36:00Z"/>
                <w:rFonts w:ascii="Arial" w:hAnsi="Arial" w:cs="Arial"/>
                <w:sz w:val="18"/>
              </w:rPr>
            </w:pPr>
            <w:ins w:id="50" w:author="Poul V Madsen" w:date="2012-08-28T14:36:00Z">
              <w:r>
                <w:rPr>
                  <w:rFonts w:ascii="Arial" w:hAnsi="Arial" w:cs="Arial"/>
                  <w:sz w:val="18"/>
                </w:rPr>
                <w:t>Ophævelse af dækning ved indbetaling</w:t>
              </w:r>
            </w:ins>
          </w:p>
        </w:tc>
      </w:tr>
      <w:tr w:rsidR="001E2984" w14:paraId="76165F31" w14:textId="77777777" w:rsidTr="001E2984">
        <w:trPr>
          <w:ins w:id="51" w:author="Poul V Madsen" w:date="2012-08-28T14:36:00Z"/>
        </w:trPr>
        <w:tc>
          <w:tcPr>
            <w:tcW w:w="3402" w:type="dxa"/>
          </w:tcPr>
          <w:p w14:paraId="0ECBBD8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52" w:author="Poul V Madsen" w:date="2012-08-28T14:36:00Z"/>
                <w:rFonts w:ascii="Arial" w:hAnsi="Arial" w:cs="Arial"/>
                <w:sz w:val="18"/>
              </w:rPr>
            </w:pPr>
            <w:ins w:id="53" w:author="Poul V Madsen" w:date="2012-08-28T14:36:00Z">
              <w:r>
                <w:rPr>
                  <w:rFonts w:ascii="Arial" w:hAnsi="Arial" w:cs="Arial"/>
                  <w:sz w:val="18"/>
                </w:rPr>
                <w:t>DMIIndbetalingID</w:t>
              </w:r>
            </w:ins>
          </w:p>
        </w:tc>
        <w:tc>
          <w:tcPr>
            <w:tcW w:w="1701" w:type="dxa"/>
          </w:tcPr>
          <w:p w14:paraId="3932EDD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4" w:author="Poul V Madsen" w:date="2012-08-28T14:36:00Z"/>
                <w:rFonts w:ascii="Arial" w:hAnsi="Arial" w:cs="Arial"/>
                <w:sz w:val="18"/>
              </w:rPr>
            </w:pPr>
            <w:ins w:id="55" w:author="Poul V Madsen" w:date="2012-08-28T14:36:00Z">
              <w:r>
                <w:rPr>
                  <w:rFonts w:ascii="Arial" w:hAnsi="Arial" w:cs="Arial"/>
                  <w:sz w:val="18"/>
                </w:rPr>
                <w:t xml:space="preserve">Domain: </w:t>
              </w:r>
            </w:ins>
          </w:p>
          <w:p w14:paraId="71DB060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6" w:author="Poul V Madsen" w:date="2012-08-28T14:36:00Z"/>
                <w:rFonts w:ascii="Arial" w:hAnsi="Arial" w:cs="Arial"/>
                <w:sz w:val="18"/>
              </w:rPr>
            </w:pPr>
            <w:ins w:id="57" w:author="Poul V Madsen" w:date="2012-08-28T14:36:00Z">
              <w:r>
                <w:rPr>
                  <w:rFonts w:ascii="Arial" w:hAnsi="Arial" w:cs="Arial"/>
                  <w:sz w:val="18"/>
                </w:rPr>
                <w:t>ID18</w:t>
              </w:r>
            </w:ins>
          </w:p>
          <w:p w14:paraId="7A82375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8" w:author="Poul V Madsen" w:date="2012-08-28T14:36:00Z"/>
                <w:rFonts w:ascii="Arial" w:hAnsi="Arial" w:cs="Arial"/>
                <w:sz w:val="18"/>
              </w:rPr>
            </w:pPr>
            <w:ins w:id="59" w:author="Poul V Madsen" w:date="2012-08-28T14:36:00Z">
              <w:r>
                <w:rPr>
                  <w:rFonts w:ascii="Arial" w:hAnsi="Arial" w:cs="Arial"/>
                  <w:sz w:val="18"/>
                </w:rPr>
                <w:t>base: integer</w:t>
              </w:r>
            </w:ins>
          </w:p>
          <w:p w14:paraId="709202D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0" w:author="Poul V Madsen" w:date="2012-08-28T14:36:00Z"/>
                <w:rFonts w:ascii="Arial" w:hAnsi="Arial" w:cs="Arial"/>
                <w:sz w:val="18"/>
              </w:rPr>
            </w:pPr>
            <w:ins w:id="61" w:author="Poul V Madsen" w:date="2012-08-28T14:36:00Z">
              <w:r>
                <w:rPr>
                  <w:rFonts w:ascii="Arial" w:hAnsi="Arial" w:cs="Arial"/>
                  <w:sz w:val="18"/>
                </w:rPr>
                <w:t>minInclusive: 1</w:t>
              </w:r>
            </w:ins>
          </w:p>
          <w:p w14:paraId="2C848E4F"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2" w:author="Poul V Madsen" w:date="2012-08-28T14:36:00Z"/>
                <w:rFonts w:ascii="Arial" w:hAnsi="Arial" w:cs="Arial"/>
                <w:sz w:val="18"/>
              </w:rPr>
            </w:pPr>
            <w:ins w:id="63" w:author="Poul V Madsen" w:date="2012-08-28T14:36:00Z">
              <w:r>
                <w:rPr>
                  <w:rFonts w:ascii="Arial" w:hAnsi="Arial" w:cs="Arial"/>
                  <w:sz w:val="18"/>
                </w:rPr>
                <w:t>totalDigits: 18</w:t>
              </w:r>
            </w:ins>
          </w:p>
        </w:tc>
        <w:tc>
          <w:tcPr>
            <w:tcW w:w="4671" w:type="dxa"/>
          </w:tcPr>
          <w:p w14:paraId="7454453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4" w:author="Poul V Madsen" w:date="2012-08-28T14:36:00Z"/>
                <w:rFonts w:ascii="Arial" w:hAnsi="Arial" w:cs="Arial"/>
                <w:sz w:val="18"/>
              </w:rPr>
            </w:pPr>
            <w:ins w:id="65" w:author="Poul V Madsen" w:date="2012-08-28T14:36:00Z">
              <w:r>
                <w:rPr>
                  <w:rFonts w:ascii="Arial" w:hAnsi="Arial" w:cs="Arial"/>
                  <w:sz w:val="18"/>
                </w:rPr>
                <w:t>Den unikke identifikation af den enkelte indbetaling, som skal anvendes til at kunne spore indbetalingen fx ifm med 2 identiske betalinger foretaget samme dag.</w:t>
              </w:r>
            </w:ins>
          </w:p>
          <w:p w14:paraId="5FEF3022"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6" w:author="Poul V Madsen" w:date="2012-08-28T14:36:00Z"/>
                <w:rFonts w:ascii="Arial" w:hAnsi="Arial" w:cs="Arial"/>
                <w:sz w:val="18"/>
              </w:rPr>
            </w:pPr>
          </w:p>
        </w:tc>
      </w:tr>
      <w:tr w:rsidR="001E2984" w14:paraId="3B22D57A" w14:textId="77777777" w:rsidTr="001E2984">
        <w:tc>
          <w:tcPr>
            <w:tcW w:w="3402" w:type="dxa"/>
          </w:tcPr>
          <w:p w14:paraId="534EC8A5"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DMIMyndighedUdbetalerNavn</w:t>
            </w:r>
          </w:p>
        </w:tc>
        <w:tc>
          <w:tcPr>
            <w:tcW w:w="1701" w:type="dxa"/>
          </w:tcPr>
          <w:p w14:paraId="107446B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7C9E67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14:paraId="779A88F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E84641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380168D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Navner på den udbetalende myndighed. </w:t>
            </w:r>
          </w:p>
          <w:p w14:paraId="2920559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7FD532"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Fritekstangivelse.</w:t>
            </w:r>
          </w:p>
        </w:tc>
      </w:tr>
      <w:tr w:rsidR="001E2984" w14:paraId="0BE66CE5" w14:textId="77777777" w:rsidTr="001E2984">
        <w:tc>
          <w:tcPr>
            <w:tcW w:w="3402" w:type="dxa"/>
          </w:tcPr>
          <w:p w14:paraId="42647BE4"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DMITransaktionVirkningDato</w:t>
            </w:r>
          </w:p>
        </w:tc>
        <w:tc>
          <w:tcPr>
            <w:tcW w:w="1701" w:type="dxa"/>
          </w:tcPr>
          <w:p w14:paraId="23F1BA1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B7DADA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6F7C6FB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3D7476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for:</w:t>
            </w:r>
          </w:p>
          <w:p w14:paraId="44DA240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A5584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14:paraId="0538113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w:t>
            </w:r>
          </w:p>
          <w:p w14:paraId="52F9C6E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w:t>
            </w:r>
          </w:p>
          <w:p w14:paraId="53501D7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w:t>
            </w:r>
          </w:p>
          <w:p w14:paraId="4386B1F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w:t>
            </w:r>
          </w:p>
          <w:p w14:paraId="216583B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7A74B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kan fortolkes forskelligt afhængig af TransaktionType</w:t>
            </w:r>
          </w:p>
          <w:p w14:paraId="4ADC9900"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14:paraId="6AAA319F" w14:textId="77777777" w:rsidTr="001E2984">
        <w:tc>
          <w:tcPr>
            <w:tcW w:w="3402" w:type="dxa"/>
          </w:tcPr>
          <w:p w14:paraId="21EC4324"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14:paraId="7FD88D8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1BA388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14:paraId="50176DA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DD5AA7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78FA073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14:paraId="2AF40E0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CB8AE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6E9C574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14:paraId="7ECDCBD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129B4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14:paraId="3CDAC87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14:paraId="3049F58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14:paraId="205DADB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DD0AC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w:t>
            </w:r>
            <w:r>
              <w:rPr>
                <w:rFonts w:ascii="Arial" w:hAnsi="Arial" w:cs="Arial"/>
                <w:sz w:val="18"/>
              </w:rPr>
              <w:tab/>
              <w:t>Enkeltmandsfirma</w:t>
            </w:r>
            <w:r>
              <w:rPr>
                <w:rFonts w:ascii="Arial" w:hAnsi="Arial" w:cs="Arial"/>
                <w:sz w:val="18"/>
              </w:rPr>
              <w:tab/>
              <w:t>EF</w:t>
            </w:r>
          </w:p>
          <w:p w14:paraId="6EF29BC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14:paraId="6C4FF3D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14:paraId="52498BC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14:paraId="6A84AFC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w:t>
            </w:r>
            <w:r>
              <w:rPr>
                <w:rFonts w:ascii="Arial" w:hAnsi="Arial" w:cs="Arial"/>
                <w:sz w:val="18"/>
              </w:rPr>
              <w:tab/>
              <w:t>Partrederi</w:t>
            </w:r>
            <w:r>
              <w:rPr>
                <w:rFonts w:ascii="Arial" w:hAnsi="Arial" w:cs="Arial"/>
                <w:sz w:val="18"/>
              </w:rPr>
              <w:tab/>
              <w:t>PR</w:t>
            </w:r>
          </w:p>
          <w:p w14:paraId="7F57641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14:paraId="56A8A70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14:paraId="1F1D2A3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14:paraId="3CEA267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14:paraId="7DD1DDC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14:paraId="7735C02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ApS beskattet som andelsforening</w:t>
            </w:r>
            <w:r>
              <w:rPr>
                <w:rFonts w:ascii="Arial" w:hAnsi="Arial" w:cs="Arial"/>
                <w:sz w:val="18"/>
              </w:rPr>
              <w:tab/>
              <w:t>ApS</w:t>
            </w:r>
          </w:p>
          <w:p w14:paraId="6419A67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14:paraId="4713ADF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14:paraId="5904F5C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14:paraId="2E55BD7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14:paraId="2A5266D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14:paraId="363FC2B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w:t>
            </w:r>
            <w:r>
              <w:rPr>
                <w:rFonts w:ascii="Arial" w:hAnsi="Arial" w:cs="Arial"/>
                <w:sz w:val="18"/>
              </w:rPr>
              <w:tab/>
              <w:t>Andelsforening</w:t>
            </w:r>
            <w:r>
              <w:rPr>
                <w:rFonts w:ascii="Arial" w:hAnsi="Arial" w:cs="Arial"/>
                <w:sz w:val="18"/>
              </w:rPr>
              <w:tab/>
              <w:t>FAF</w:t>
            </w:r>
          </w:p>
          <w:p w14:paraId="471E797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w:t>
            </w:r>
            <w:r>
              <w:rPr>
                <w:rFonts w:ascii="Arial" w:hAnsi="Arial" w:cs="Arial"/>
                <w:sz w:val="18"/>
              </w:rPr>
              <w:tab/>
              <w:t>Indkøbsforening</w:t>
            </w:r>
            <w:r>
              <w:rPr>
                <w:rFonts w:ascii="Arial" w:hAnsi="Arial" w:cs="Arial"/>
                <w:sz w:val="18"/>
              </w:rPr>
              <w:tab/>
              <w:t>FIF</w:t>
            </w:r>
          </w:p>
          <w:p w14:paraId="7726BBE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14:paraId="24032F1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14:paraId="2932323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14:paraId="05BE206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14:paraId="69EF06B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14:paraId="11E22DE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14:paraId="2D085F1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14:paraId="3535FE6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14:paraId="736E977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14:paraId="74B520A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14:paraId="63B23C2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14:paraId="47BB42E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14:paraId="7603108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w:t>
            </w:r>
            <w:r>
              <w:rPr>
                <w:rFonts w:ascii="Arial" w:hAnsi="Arial" w:cs="Arial"/>
                <w:sz w:val="18"/>
              </w:rPr>
              <w:tab/>
              <w:t>Realkreditinstitut</w:t>
            </w:r>
            <w:r>
              <w:rPr>
                <w:rFonts w:ascii="Arial" w:hAnsi="Arial" w:cs="Arial"/>
                <w:sz w:val="18"/>
              </w:rPr>
              <w:tab/>
              <w:t>LFR</w:t>
            </w:r>
          </w:p>
          <w:p w14:paraId="6E9DFF1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14:paraId="3E50969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14:paraId="34ADC1F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14:paraId="08F834B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036 </w:t>
            </w:r>
            <w:r>
              <w:rPr>
                <w:rFonts w:ascii="Arial" w:hAnsi="Arial" w:cs="Arial"/>
                <w:sz w:val="18"/>
              </w:rPr>
              <w:tab/>
              <w:t>Erhvervsdrivende fond</w:t>
            </w:r>
            <w:r>
              <w:rPr>
                <w:rFonts w:ascii="Arial" w:hAnsi="Arial" w:cs="Arial"/>
                <w:sz w:val="18"/>
              </w:rPr>
              <w:tab/>
              <w:t>LFF</w:t>
            </w:r>
          </w:p>
          <w:p w14:paraId="350C467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14:paraId="32F7730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w:t>
            </w:r>
            <w:r>
              <w:rPr>
                <w:rFonts w:ascii="Arial" w:hAnsi="Arial" w:cs="Arial"/>
                <w:sz w:val="18"/>
              </w:rPr>
              <w:tab/>
              <w:t>Arbejdsmarkedsforening</w:t>
            </w:r>
            <w:r>
              <w:rPr>
                <w:rFonts w:ascii="Arial" w:hAnsi="Arial" w:cs="Arial"/>
                <w:sz w:val="18"/>
              </w:rPr>
              <w:tab/>
              <w:t>LFA</w:t>
            </w:r>
          </w:p>
          <w:p w14:paraId="5A05D2A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w:t>
            </w:r>
            <w:r>
              <w:rPr>
                <w:rFonts w:ascii="Arial" w:hAnsi="Arial" w:cs="Arial"/>
                <w:sz w:val="18"/>
              </w:rPr>
              <w:tab/>
              <w:t>Selvejende institution, forening, fond mv</w:t>
            </w:r>
            <w:r>
              <w:rPr>
                <w:rFonts w:ascii="Arial" w:hAnsi="Arial" w:cs="Arial"/>
                <w:sz w:val="18"/>
              </w:rPr>
              <w:tab/>
              <w:t>SI</w:t>
            </w:r>
          </w:p>
          <w:p w14:paraId="2C6F201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14:paraId="3E2F00E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w:t>
            </w:r>
            <w:r>
              <w:rPr>
                <w:rFonts w:ascii="Arial" w:hAnsi="Arial" w:cs="Arial"/>
                <w:sz w:val="18"/>
              </w:rPr>
              <w:tab/>
              <w:t>Legat</w:t>
            </w:r>
            <w:r>
              <w:rPr>
                <w:rFonts w:ascii="Arial" w:hAnsi="Arial" w:cs="Arial"/>
                <w:sz w:val="18"/>
              </w:rPr>
              <w:tab/>
              <w:t>FL</w:t>
            </w:r>
          </w:p>
          <w:p w14:paraId="2C41682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w:t>
            </w:r>
            <w:r>
              <w:rPr>
                <w:rFonts w:ascii="Arial" w:hAnsi="Arial" w:cs="Arial"/>
                <w:sz w:val="18"/>
              </w:rPr>
              <w:tab/>
              <w:t>Stiftelse</w:t>
            </w:r>
            <w:r>
              <w:rPr>
                <w:rFonts w:ascii="Arial" w:hAnsi="Arial" w:cs="Arial"/>
                <w:sz w:val="18"/>
              </w:rPr>
              <w:tab/>
              <w:t>FST</w:t>
            </w:r>
          </w:p>
          <w:p w14:paraId="644513F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14:paraId="491B608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14:paraId="3A53735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14:paraId="2E7D797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w:t>
            </w:r>
            <w:r>
              <w:rPr>
                <w:rFonts w:ascii="Arial" w:hAnsi="Arial" w:cs="Arial"/>
                <w:sz w:val="18"/>
              </w:rPr>
              <w:tab/>
              <w:t>Folkekirkeligt menighedsråd</w:t>
            </w:r>
            <w:r>
              <w:rPr>
                <w:rFonts w:ascii="Arial" w:hAnsi="Arial" w:cs="Arial"/>
                <w:sz w:val="18"/>
              </w:rPr>
              <w:tab/>
              <w:t>MR</w:t>
            </w:r>
          </w:p>
          <w:p w14:paraId="1EA9E3C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14:paraId="76936A4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14:paraId="1061401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14:paraId="7DE3CC6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14:paraId="272476E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w:t>
            </w:r>
            <w:r>
              <w:rPr>
                <w:rFonts w:ascii="Arial" w:hAnsi="Arial" w:cs="Arial"/>
                <w:sz w:val="18"/>
              </w:rPr>
              <w:tab/>
              <w:t>Forening omfattet af lov om fonde</w:t>
            </w:r>
            <w:r>
              <w:rPr>
                <w:rFonts w:ascii="Arial" w:hAnsi="Arial" w:cs="Arial"/>
                <w:sz w:val="18"/>
              </w:rPr>
              <w:tab/>
              <w:t>LFØ</w:t>
            </w:r>
          </w:p>
          <w:p w14:paraId="3CF2A20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14:paraId="433F017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14:paraId="632930E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14:paraId="3E4566C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14:paraId="0785CDB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14:paraId="3331E05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14:paraId="1B79256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w:t>
            </w:r>
            <w:r>
              <w:rPr>
                <w:rFonts w:ascii="Arial" w:hAnsi="Arial" w:cs="Arial"/>
                <w:sz w:val="18"/>
              </w:rPr>
              <w:tab/>
              <w:t>Frivillig Forening</w:t>
            </w:r>
            <w:r>
              <w:rPr>
                <w:rFonts w:ascii="Arial" w:hAnsi="Arial" w:cs="Arial"/>
                <w:sz w:val="18"/>
              </w:rPr>
              <w:tab/>
              <w:t>FFO</w:t>
            </w:r>
          </w:p>
          <w:p w14:paraId="119DB80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w:t>
            </w:r>
            <w:r>
              <w:rPr>
                <w:rFonts w:ascii="Arial" w:hAnsi="Arial" w:cs="Arial"/>
                <w:sz w:val="18"/>
              </w:rPr>
              <w:tab/>
              <w:t>Region</w:t>
            </w:r>
            <w:r>
              <w:rPr>
                <w:rFonts w:ascii="Arial" w:hAnsi="Arial" w:cs="Arial"/>
                <w:sz w:val="18"/>
              </w:rPr>
              <w:tab/>
              <w:t>REG</w:t>
            </w:r>
          </w:p>
        </w:tc>
      </w:tr>
      <w:tr w:rsidR="001E2984" w14:paraId="29A8A59B" w14:textId="77777777" w:rsidTr="001E2984">
        <w:tc>
          <w:tcPr>
            <w:tcW w:w="3402" w:type="dxa"/>
          </w:tcPr>
          <w:p w14:paraId="1E3E805F"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FordringAfregningBeløb</w:t>
            </w:r>
          </w:p>
        </w:tc>
        <w:tc>
          <w:tcPr>
            <w:tcW w:w="1701" w:type="dxa"/>
          </w:tcPr>
          <w:p w14:paraId="5ECF8DA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B7A5B5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0010103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34B23D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4AAAD5F"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2C9FAD5"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w:t>
            </w:r>
          </w:p>
        </w:tc>
      </w:tr>
      <w:tr w:rsidR="001E2984" w14:paraId="00CD77D5" w14:textId="77777777" w:rsidTr="001E2984">
        <w:tc>
          <w:tcPr>
            <w:tcW w:w="3402" w:type="dxa"/>
          </w:tcPr>
          <w:p w14:paraId="45E5F82F"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FordringAfregningBeløbDKK</w:t>
            </w:r>
          </w:p>
        </w:tc>
        <w:tc>
          <w:tcPr>
            <w:tcW w:w="1701" w:type="dxa"/>
          </w:tcPr>
          <w:p w14:paraId="226F0AD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90016A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3370D24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A3F41E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7CF6A5F"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B308E3D"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 i danske kroner.</w:t>
            </w:r>
          </w:p>
        </w:tc>
      </w:tr>
      <w:tr w:rsidR="001E2984" w14:paraId="54E15120" w14:textId="77777777" w:rsidTr="001E2984">
        <w:tc>
          <w:tcPr>
            <w:tcW w:w="3402" w:type="dxa"/>
          </w:tcPr>
          <w:p w14:paraId="657AC64C"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w:t>
            </w:r>
          </w:p>
        </w:tc>
        <w:tc>
          <w:tcPr>
            <w:tcW w:w="1701" w:type="dxa"/>
          </w:tcPr>
          <w:p w14:paraId="321639F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9BB5ED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44319C2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E40FD7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E483131"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2940DC7"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med i den indrapporterede valuta.</w:t>
            </w:r>
          </w:p>
        </w:tc>
      </w:tr>
      <w:tr w:rsidR="001E2984" w14:paraId="61AF3A27" w14:textId="77777777" w:rsidTr="001E2984">
        <w:tc>
          <w:tcPr>
            <w:tcW w:w="3402" w:type="dxa"/>
          </w:tcPr>
          <w:p w14:paraId="62F21D8D"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FordringAfskrivningAfsBeløbDKK</w:t>
            </w:r>
          </w:p>
        </w:tc>
        <w:tc>
          <w:tcPr>
            <w:tcW w:w="1701" w:type="dxa"/>
          </w:tcPr>
          <w:p w14:paraId="7D649DC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8051F2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1787EE0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4C2A55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A4D8937"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B95ECEE"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omregnet til danske kroner.</w:t>
            </w:r>
          </w:p>
        </w:tc>
      </w:tr>
      <w:tr w:rsidR="001E2984" w14:paraId="718A5319" w14:textId="77777777" w:rsidTr="001E2984">
        <w:tc>
          <w:tcPr>
            <w:tcW w:w="3402" w:type="dxa"/>
          </w:tcPr>
          <w:p w14:paraId="1A56E640"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FordringAfskrivningDato</w:t>
            </w:r>
          </w:p>
        </w:tc>
        <w:tc>
          <w:tcPr>
            <w:tcW w:w="1701" w:type="dxa"/>
          </w:tcPr>
          <w:p w14:paraId="12CBF74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5DAF47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2BE1CC4E"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06799F7"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tc>
      </w:tr>
      <w:tr w:rsidR="001E2984" w14:paraId="59E97E4B" w14:textId="77777777" w:rsidTr="001E2984">
        <w:tc>
          <w:tcPr>
            <w:tcW w:w="3402" w:type="dxa"/>
          </w:tcPr>
          <w:p w14:paraId="62A2D307"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14:paraId="1B86916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485F34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ProcentSatsPositiv</w:t>
            </w:r>
          </w:p>
          <w:p w14:paraId="71D33EE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021797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2F3D97A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14:paraId="68EEEDAD"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14:paraId="3120FF28"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tc>
      </w:tr>
      <w:tr w:rsidR="001E2984" w14:paraId="37D402D8" w14:textId="77777777" w:rsidTr="001E2984">
        <w:tc>
          <w:tcPr>
            <w:tcW w:w="3402" w:type="dxa"/>
          </w:tcPr>
          <w:p w14:paraId="6D9ED823"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FordringAfskrivningVirkningFra</w:t>
            </w:r>
          </w:p>
        </w:tc>
        <w:tc>
          <w:tcPr>
            <w:tcW w:w="1701" w:type="dxa"/>
          </w:tcPr>
          <w:p w14:paraId="01D6AF3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40C145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7E760FA5"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2433850"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tc>
      </w:tr>
      <w:tr w:rsidR="001E2984" w14:paraId="2FE5BC01" w14:textId="77777777" w:rsidTr="001E2984">
        <w:tc>
          <w:tcPr>
            <w:tcW w:w="3402" w:type="dxa"/>
          </w:tcPr>
          <w:p w14:paraId="5B7DF1A2"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FordringAfskrivningÅrsagBegr</w:t>
            </w:r>
          </w:p>
        </w:tc>
        <w:tc>
          <w:tcPr>
            <w:tcW w:w="1701" w:type="dxa"/>
          </w:tcPr>
          <w:p w14:paraId="09ABB38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B1366E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525EDD5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C5D57E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4400F1F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73502091"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63FE5A94"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tc>
      </w:tr>
      <w:tr w:rsidR="001E2984" w14:paraId="31FBF8FB" w14:textId="77777777" w:rsidTr="001E2984">
        <w:tc>
          <w:tcPr>
            <w:tcW w:w="3402" w:type="dxa"/>
          </w:tcPr>
          <w:p w14:paraId="1B6A3CD8"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FordringAfskrivningÅrsagKode</w:t>
            </w:r>
          </w:p>
        </w:tc>
        <w:tc>
          <w:tcPr>
            <w:tcW w:w="1701" w:type="dxa"/>
          </w:tcPr>
          <w:p w14:paraId="55ACF31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6F5FA1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14:paraId="05891F0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878FA8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542F1D53"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AFSO, ANDN, AUTO, BGTL, DØDB, EFTG, FEJL, FORÆ, GLDS, KONK, KREO, REKO, TVAO</w:t>
            </w:r>
          </w:p>
        </w:tc>
        <w:tc>
          <w:tcPr>
            <w:tcW w:w="4671" w:type="dxa"/>
          </w:tcPr>
          <w:p w14:paraId="2E84D9B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14:paraId="39A1E04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26F67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7BC9FCC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14:paraId="0EF4794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14:paraId="53DD57C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14:paraId="6D7E70D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14:paraId="26BB133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14:paraId="71DCE03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14:paraId="4193C4B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14:paraId="5CEEE65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14:paraId="540872F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Gældssanereing.</w:t>
            </w:r>
          </w:p>
          <w:p w14:paraId="632F979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14:paraId="33D7739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14:paraId="6B7A4BB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14:paraId="4DB84A01"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tc>
      </w:tr>
      <w:tr w:rsidR="001E2984" w14:paraId="2CA97898" w14:textId="77777777" w:rsidTr="001E2984">
        <w:tc>
          <w:tcPr>
            <w:tcW w:w="3402" w:type="dxa"/>
          </w:tcPr>
          <w:p w14:paraId="2A8B8F40"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FordringAfskrivningÅrsagTekst</w:t>
            </w:r>
          </w:p>
        </w:tc>
        <w:tc>
          <w:tcPr>
            <w:tcW w:w="1701" w:type="dxa"/>
          </w:tcPr>
          <w:p w14:paraId="47034A7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44C844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667AA75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A7202B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52DE8E4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3F05204C"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42B4C9A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1E2984" w14:paraId="6511B7B0" w14:textId="77777777" w:rsidTr="001E2984">
        <w:tc>
          <w:tcPr>
            <w:tcW w:w="3402" w:type="dxa"/>
          </w:tcPr>
          <w:p w14:paraId="7C842007"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w:t>
            </w:r>
          </w:p>
        </w:tc>
        <w:tc>
          <w:tcPr>
            <w:tcW w:w="1701" w:type="dxa"/>
          </w:tcPr>
          <w:p w14:paraId="73CDB15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518452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7F226D3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6C5CF9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DB8EB08"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A1D6753"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i den valgte valuta</w:t>
            </w:r>
          </w:p>
        </w:tc>
      </w:tr>
      <w:tr w:rsidR="001E2984" w14:paraId="52A87BCB" w14:textId="77777777" w:rsidTr="001E2984">
        <w:tc>
          <w:tcPr>
            <w:tcW w:w="3402" w:type="dxa"/>
          </w:tcPr>
          <w:p w14:paraId="73C0C14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FordringHaverAfregningBeløbDKK</w:t>
            </w:r>
          </w:p>
        </w:tc>
        <w:tc>
          <w:tcPr>
            <w:tcW w:w="1701" w:type="dxa"/>
          </w:tcPr>
          <w:p w14:paraId="44C4125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1017BF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20FC6D3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EF6DEA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FC96AD1"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D1390D7"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omregnet til danske kroner.</w:t>
            </w:r>
          </w:p>
        </w:tc>
      </w:tr>
      <w:tr w:rsidR="001E2984" w14:paraId="15D0980F" w14:textId="77777777" w:rsidTr="001E2984">
        <w:tc>
          <w:tcPr>
            <w:tcW w:w="3402" w:type="dxa"/>
          </w:tcPr>
          <w:p w14:paraId="24A205F8"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FordringHaverAfregningDato</w:t>
            </w:r>
          </w:p>
        </w:tc>
        <w:tc>
          <w:tcPr>
            <w:tcW w:w="1701" w:type="dxa"/>
          </w:tcPr>
          <w:p w14:paraId="76CBD22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44A4B4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136E1A6"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17B64A3"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afregningen til fordringshaver er oprettet</w:t>
            </w:r>
          </w:p>
        </w:tc>
      </w:tr>
      <w:tr w:rsidR="001E2984" w14:paraId="3CD07339" w14:textId="77777777" w:rsidTr="001E2984">
        <w:tc>
          <w:tcPr>
            <w:tcW w:w="3402" w:type="dxa"/>
          </w:tcPr>
          <w:p w14:paraId="7E663EED"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FordringHaverAfregningID</w:t>
            </w:r>
          </w:p>
        </w:tc>
        <w:tc>
          <w:tcPr>
            <w:tcW w:w="1701" w:type="dxa"/>
          </w:tcPr>
          <w:p w14:paraId="3389153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D00AAD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14:paraId="0DA6C03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5129BE9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4981D6A3"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15140A01"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afregningen</w:t>
            </w:r>
          </w:p>
        </w:tc>
      </w:tr>
      <w:tr w:rsidR="001E2984" w14:paraId="77C1845E" w14:textId="77777777" w:rsidTr="001E2984">
        <w:tc>
          <w:tcPr>
            <w:tcW w:w="3402" w:type="dxa"/>
          </w:tcPr>
          <w:p w14:paraId="23E127A7"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FordringHaverAfregningPerFra</w:t>
            </w:r>
          </w:p>
        </w:tc>
        <w:tc>
          <w:tcPr>
            <w:tcW w:w="1701" w:type="dxa"/>
          </w:tcPr>
          <w:p w14:paraId="0FBAF24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1EC977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C7C2AC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28270D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FordringHaverAfregningPeriodeFraDato er pr. definition altid én dag efter sidste FordringHaverAfregningDato.</w:t>
            </w:r>
          </w:p>
          <w:p w14:paraId="612E7E7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B700E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14:paraId="3AA9EAE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14:paraId="23A5124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14:paraId="0EBB2BC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FordringHaverAfrPeriodeFra</w:t>
            </w:r>
          </w:p>
          <w:p w14:paraId="3D8A2530"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14:paraId="2458CBBC" w14:textId="77777777" w:rsidTr="001E2984">
        <w:tc>
          <w:tcPr>
            <w:tcW w:w="3402" w:type="dxa"/>
          </w:tcPr>
          <w:p w14:paraId="55FFF37F"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FordringHaverAfregningPerTil</w:t>
            </w:r>
          </w:p>
        </w:tc>
        <w:tc>
          <w:tcPr>
            <w:tcW w:w="1701" w:type="dxa"/>
          </w:tcPr>
          <w:p w14:paraId="572D37C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CC2F6E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5E863183"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D2660B4"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PerTil er = med FordringHaverAfregningsdato . </w:t>
            </w:r>
          </w:p>
        </w:tc>
      </w:tr>
      <w:tr w:rsidR="001E2984" w14:paraId="43778555" w14:textId="77777777" w:rsidTr="001E2984">
        <w:tc>
          <w:tcPr>
            <w:tcW w:w="3402" w:type="dxa"/>
          </w:tcPr>
          <w:p w14:paraId="7D8CA5D0"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FordringHaverAfregningUnderret</w:t>
            </w:r>
          </w:p>
        </w:tc>
        <w:tc>
          <w:tcPr>
            <w:tcW w:w="1701" w:type="dxa"/>
          </w:tcPr>
          <w:p w14:paraId="17C2177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C0A461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FordringHaverAfregningUnderretKodeDomæne</w:t>
            </w:r>
          </w:p>
          <w:p w14:paraId="012E788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ED2AD0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14:paraId="2344EB85"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 AFR</w:t>
            </w:r>
          </w:p>
        </w:tc>
        <w:tc>
          <w:tcPr>
            <w:tcW w:w="4671" w:type="dxa"/>
          </w:tcPr>
          <w:p w14:paraId="260C03A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oplyser om underretningen er en udligning eller en afregning.</w:t>
            </w:r>
          </w:p>
          <w:p w14:paraId="35F4788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BFC31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14:paraId="1DACBF4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14:paraId="0732997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14:paraId="3B35B36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FordringHaverAfrUnderret</w:t>
            </w:r>
          </w:p>
          <w:p w14:paraId="162F91F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FE8E2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759FA86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w:t>
            </w:r>
          </w:p>
          <w:p w14:paraId="090C99DE"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w:t>
            </w:r>
          </w:p>
        </w:tc>
      </w:tr>
      <w:tr w:rsidR="001E2984" w14:paraId="365BC04F" w14:textId="77777777" w:rsidTr="001E2984">
        <w:tc>
          <w:tcPr>
            <w:tcW w:w="3402" w:type="dxa"/>
          </w:tcPr>
          <w:p w14:paraId="5B42E3BF"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HovedFordringReturDato</w:t>
            </w:r>
          </w:p>
        </w:tc>
        <w:tc>
          <w:tcPr>
            <w:tcW w:w="1701" w:type="dxa"/>
          </w:tcPr>
          <w:p w14:paraId="3027F65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823682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515EE772"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0E1ED5C"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RIM returnerer en fordring</w:t>
            </w:r>
          </w:p>
        </w:tc>
      </w:tr>
      <w:tr w:rsidR="001E2984" w14:paraId="7043EB37" w14:textId="77777777" w:rsidTr="001E2984">
        <w:tc>
          <w:tcPr>
            <w:tcW w:w="3402" w:type="dxa"/>
          </w:tcPr>
          <w:p w14:paraId="78ED6106"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HovedFordringReturÅrsagBegr</w:t>
            </w:r>
          </w:p>
        </w:tc>
        <w:tc>
          <w:tcPr>
            <w:tcW w:w="1701" w:type="dxa"/>
          </w:tcPr>
          <w:p w14:paraId="45B02A9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25E2BF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41C8443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AECF9D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303AB35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56FE9D1E"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00DE6E8E"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returneringen</w:t>
            </w:r>
          </w:p>
        </w:tc>
      </w:tr>
      <w:tr w:rsidR="001E2984" w14:paraId="2AF54BCC" w14:textId="77777777" w:rsidTr="001E2984">
        <w:tc>
          <w:tcPr>
            <w:tcW w:w="3402" w:type="dxa"/>
          </w:tcPr>
          <w:p w14:paraId="78A38E92"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HovedFordringReturÅrsagKode</w:t>
            </w:r>
          </w:p>
        </w:tc>
        <w:tc>
          <w:tcPr>
            <w:tcW w:w="1701" w:type="dxa"/>
          </w:tcPr>
          <w:p w14:paraId="35A16A8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C7FAD4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14:paraId="1926810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530273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AFTL, ANDN, KLAG, TRAF</w:t>
            </w:r>
          </w:p>
        </w:tc>
        <w:tc>
          <w:tcPr>
            <w:tcW w:w="4671" w:type="dxa"/>
          </w:tcPr>
          <w:p w14:paraId="535DE5C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returnering af fordring ud fra en fast liste. </w:t>
            </w:r>
          </w:p>
          <w:p w14:paraId="54454AA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14:paraId="014EB5F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A702B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792025B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14:paraId="6153866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14:paraId="5C578AE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14:paraId="2578EBA8"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tc>
      </w:tr>
      <w:tr w:rsidR="001E2984" w14:paraId="0C788520" w14:textId="77777777" w:rsidTr="001E2984">
        <w:tc>
          <w:tcPr>
            <w:tcW w:w="3402" w:type="dxa"/>
          </w:tcPr>
          <w:p w14:paraId="1F699AB1"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HovedFordringReturÅrsagTekst</w:t>
            </w:r>
          </w:p>
        </w:tc>
        <w:tc>
          <w:tcPr>
            <w:tcW w:w="1701" w:type="dxa"/>
          </w:tcPr>
          <w:p w14:paraId="31603A0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39E6A6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7F646E5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AEA150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1134F54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37B24876"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4D929C07"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1E2984" w14:paraId="11B9BE7B" w14:textId="77777777" w:rsidTr="001E2984">
        <w:tc>
          <w:tcPr>
            <w:tcW w:w="3402" w:type="dxa"/>
          </w:tcPr>
          <w:p w14:paraId="0697C22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14:paraId="07009F2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DE733A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w:t>
            </w:r>
          </w:p>
          <w:p w14:paraId="69B4566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6632F4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14:paraId="661A187A"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14:paraId="1229DE0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14:paraId="6B38A1D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A59E6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B9D10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5594884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14:paraId="3E3DE9D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14:paraId="6841685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14:paraId="304E015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14:paraId="3B9657F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tc>
      </w:tr>
      <w:tr w:rsidR="001E2984" w14:paraId="46676BBA" w14:textId="77777777" w:rsidTr="001E2984">
        <w:tc>
          <w:tcPr>
            <w:tcW w:w="3402" w:type="dxa"/>
          </w:tcPr>
          <w:p w14:paraId="1DCD320D"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14:paraId="6405ED7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274F3A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6BB3672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C89A3E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760BEB0"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580388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14:paraId="6304B382"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tc>
      </w:tr>
      <w:tr w:rsidR="001E2984" w14:paraId="34D9FD23" w14:textId="77777777" w:rsidTr="001E2984">
        <w:tc>
          <w:tcPr>
            <w:tcW w:w="3402" w:type="dxa"/>
          </w:tcPr>
          <w:p w14:paraId="089C8ED2"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14:paraId="791FD65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56FCA4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3CB123C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2B62C0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1C52014"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26C770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14:paraId="661E561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tc>
      </w:tr>
      <w:tr w:rsidR="001E2984" w14:paraId="3FAB9411" w14:textId="77777777" w:rsidTr="001E2984">
        <w:tc>
          <w:tcPr>
            <w:tcW w:w="3402" w:type="dxa"/>
          </w:tcPr>
          <w:p w14:paraId="29D0EB74"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14:paraId="4EE57C6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4E2959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392C78F"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0FE87C7"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tc>
      </w:tr>
      <w:tr w:rsidR="001E2984" w14:paraId="193EF9BD" w14:textId="77777777" w:rsidTr="001E2984">
        <w:tc>
          <w:tcPr>
            <w:tcW w:w="3402" w:type="dxa"/>
          </w:tcPr>
          <w:p w14:paraId="345C218D"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14:paraId="4D7FE73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ED58C9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217F100A"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297164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1E2984" w14:paraId="18D06BED" w14:textId="77777777" w:rsidTr="001E2984">
        <w:tc>
          <w:tcPr>
            <w:tcW w:w="3402" w:type="dxa"/>
          </w:tcPr>
          <w:p w14:paraId="1FFF8DDF"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14:paraId="29F25F0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2357B0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HæftelseSubsidiærDomæne</w:t>
            </w:r>
          </w:p>
          <w:p w14:paraId="68BD4DF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1653D8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14:paraId="63F5FF04"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14:paraId="6F45254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14:paraId="4AB3F30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8026E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60EB9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3BF0B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8EF1C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DF245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81A91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3FE95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72E855B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14:paraId="562E6CB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14:paraId="4E0E34C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14:paraId="120C616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14:paraId="0001B0D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14:paraId="5BE91A3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14:paraId="189EA298"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SAND: Sikkerhed - Anden </w:t>
            </w:r>
          </w:p>
        </w:tc>
      </w:tr>
      <w:tr w:rsidR="001E2984" w14:paraId="40969D83" w14:textId="77777777" w:rsidTr="001E2984">
        <w:tc>
          <w:tcPr>
            <w:tcW w:w="3402" w:type="dxa"/>
          </w:tcPr>
          <w:p w14:paraId="0EC91A40"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InddrivelseRenteDelPeriodeFra</w:t>
            </w:r>
          </w:p>
        </w:tc>
        <w:tc>
          <w:tcPr>
            <w:tcW w:w="1701" w:type="dxa"/>
          </w:tcPr>
          <w:p w14:paraId="5400B0B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98911E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5A81DE68"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33E1ACA"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renten beregnes eller tilskrives</w:t>
            </w:r>
          </w:p>
        </w:tc>
      </w:tr>
      <w:tr w:rsidR="001E2984" w14:paraId="0BB9F059" w14:textId="77777777" w:rsidTr="001E2984">
        <w:tc>
          <w:tcPr>
            <w:tcW w:w="3402" w:type="dxa"/>
          </w:tcPr>
          <w:p w14:paraId="6D25742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InddrivelseRenteDelPeriodeTil</w:t>
            </w:r>
          </w:p>
        </w:tc>
        <w:tc>
          <w:tcPr>
            <w:tcW w:w="1701" w:type="dxa"/>
          </w:tcPr>
          <w:p w14:paraId="50E67DB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570FB0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A5BA59E"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8ED8952"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renten beregnes eller tilskrives</w:t>
            </w:r>
          </w:p>
        </w:tc>
      </w:tr>
      <w:tr w:rsidR="001E2984" w14:paraId="7BC884B0" w14:textId="77777777" w:rsidTr="001E2984">
        <w:tc>
          <w:tcPr>
            <w:tcW w:w="3402" w:type="dxa"/>
          </w:tcPr>
          <w:p w14:paraId="77464CD6"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14:paraId="5EFEAB0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AF3D3A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14:paraId="270AA82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EE1796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0AFBDFE2"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1E2984" w14:paraId="6B12C85C" w14:textId="77777777" w:rsidTr="001E2984">
        <w:tc>
          <w:tcPr>
            <w:tcW w:w="3402" w:type="dxa"/>
          </w:tcPr>
          <w:p w14:paraId="56975EDA"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081EC84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FF5578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222ACD4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F12C9D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14:paraId="6ED6A9F4"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14:paraId="3C42D5D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1E2984" w14:paraId="0D49156B" w14:textId="77777777" w:rsidTr="001E2984">
        <w:tc>
          <w:tcPr>
            <w:tcW w:w="3402" w:type="dxa"/>
          </w:tcPr>
          <w:p w14:paraId="4A9D6C27"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14:paraId="144B023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CA1B17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022294E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3B80864"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462691F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50BA6C9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E4DA7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589CBEA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104AB67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1D474DC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53805F0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7ECA7A2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38BD894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5A494C5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490207E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6DF7385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403A07C6"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1E2984" w14:paraId="5FB90701" w14:textId="77777777" w:rsidTr="001E2984">
        <w:tc>
          <w:tcPr>
            <w:tcW w:w="3402" w:type="dxa"/>
          </w:tcPr>
          <w:p w14:paraId="47C75F38"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14:paraId="469CCDC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88EE40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14:paraId="6CCE6B6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5FB5B9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14:paraId="56F5450F"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14:paraId="1A6739C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14:paraId="05212FC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33025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70EDB90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14:paraId="6ADFC07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E88D2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14:paraId="087BA98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232E6F"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1E2984" w14:paraId="46572D25" w14:textId="77777777" w:rsidTr="001E2984">
        <w:tc>
          <w:tcPr>
            <w:tcW w:w="3402" w:type="dxa"/>
          </w:tcPr>
          <w:p w14:paraId="584E916C"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MFUnderretningDatoTid</w:t>
            </w:r>
          </w:p>
        </w:tc>
        <w:tc>
          <w:tcPr>
            <w:tcW w:w="1701" w:type="dxa"/>
          </w:tcPr>
          <w:p w14:paraId="592DB0D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8E591A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14:paraId="2A10947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591BB3C7"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16CCB562"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1E2984" w14:paraId="2C25F28B" w14:textId="77777777" w:rsidTr="001E2984">
        <w:tc>
          <w:tcPr>
            <w:tcW w:w="3402" w:type="dxa"/>
          </w:tcPr>
          <w:p w14:paraId="196BB54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MFUnderretningNummer</w:t>
            </w:r>
          </w:p>
        </w:tc>
        <w:tc>
          <w:tcPr>
            <w:tcW w:w="1701" w:type="dxa"/>
          </w:tcPr>
          <w:p w14:paraId="5416B15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59E788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14:paraId="2B829AA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C74AB3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32D8A0E4"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3BA10ABE"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1E2984" w14:paraId="291967AE" w14:textId="77777777" w:rsidTr="001E2984">
        <w:tc>
          <w:tcPr>
            <w:tcW w:w="3402" w:type="dxa"/>
          </w:tcPr>
          <w:p w14:paraId="46D677F7"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w:t>
            </w:r>
          </w:p>
        </w:tc>
        <w:tc>
          <w:tcPr>
            <w:tcW w:w="1701" w:type="dxa"/>
          </w:tcPr>
          <w:p w14:paraId="2CC524C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220F5A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657C0DA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325D78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DC93D0A"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C3785E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til udbetaling fra myndigheden</w:t>
            </w:r>
          </w:p>
        </w:tc>
      </w:tr>
      <w:tr w:rsidR="001E2984" w14:paraId="53229FB3" w14:textId="77777777" w:rsidTr="001E2984">
        <w:tc>
          <w:tcPr>
            <w:tcW w:w="3402" w:type="dxa"/>
          </w:tcPr>
          <w:p w14:paraId="4EAB59D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MyndighedUdbetalingDato</w:t>
            </w:r>
          </w:p>
        </w:tc>
        <w:tc>
          <w:tcPr>
            <w:tcW w:w="1701" w:type="dxa"/>
          </w:tcPr>
          <w:p w14:paraId="1EA2B94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3AB357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A2EA0B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9D89D2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14:paraId="76124AC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ikke kundens dispositionsdato). </w:t>
            </w:r>
          </w:p>
          <w:p w14:paraId="36CC353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14:paraId="36B83443" w14:textId="77777777" w:rsidTr="001E2984">
        <w:tc>
          <w:tcPr>
            <w:tcW w:w="3402" w:type="dxa"/>
          </w:tcPr>
          <w:p w14:paraId="7255879E"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14:paraId="5640A05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853679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NKSNummer</w:t>
            </w:r>
          </w:p>
          <w:p w14:paraId="02BA0B1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6480ECE"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14:paraId="056CB714"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tc>
      </w:tr>
      <w:tr w:rsidR="001E2984" w14:paraId="28BD2D3D" w14:textId="77777777" w:rsidTr="001E2984">
        <w:tc>
          <w:tcPr>
            <w:tcW w:w="3402" w:type="dxa"/>
          </w:tcPr>
          <w:p w14:paraId="53B9B871"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14:paraId="16E5B98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60BD1F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0E8249EC"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75A92C4"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PeriodeFra er startdatoen for perioden, som en myndighedsudbetalingen vedrører. </w:t>
            </w:r>
          </w:p>
        </w:tc>
      </w:tr>
      <w:tr w:rsidR="001E2984" w14:paraId="0B2E8144" w14:textId="77777777" w:rsidTr="001E2984">
        <w:tc>
          <w:tcPr>
            <w:tcW w:w="3402" w:type="dxa"/>
          </w:tcPr>
          <w:p w14:paraId="7C7D544C"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14:paraId="6F17F15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491F7D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6EDCA75F"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20DEC4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myndighedsudbetaling vedrører. </w:t>
            </w:r>
          </w:p>
        </w:tc>
      </w:tr>
      <w:tr w:rsidR="001E2984" w14:paraId="121E99FB" w14:textId="77777777" w:rsidTr="001E2984">
        <w:tc>
          <w:tcPr>
            <w:tcW w:w="3402" w:type="dxa"/>
          </w:tcPr>
          <w:p w14:paraId="1221D1E4"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14:paraId="367DD68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49C6D9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5025CEB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578228A"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7CD1DCB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14:paraId="1A0DA82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F9DA0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14:paraId="442E3F4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14:paraId="3D3E162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14:paraId="11E4B91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14:paraId="0E9CDEC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14:paraId="331A453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14:paraId="11DE242D"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14:paraId="780D031D" w14:textId="77777777" w:rsidTr="001E2984">
        <w:tc>
          <w:tcPr>
            <w:tcW w:w="3402" w:type="dxa"/>
          </w:tcPr>
          <w:p w14:paraId="3B05FE8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MyndighedUdbetalingSpecKonto</w:t>
            </w:r>
          </w:p>
        </w:tc>
        <w:tc>
          <w:tcPr>
            <w:tcW w:w="1701" w:type="dxa"/>
          </w:tcPr>
          <w:p w14:paraId="7002AB2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16BF74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15F9C34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9C5FB0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2B3CDD4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5902493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47C0451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skal den indeholde reg.nr. og bankkontnr. som eventuelt anvendes for en specifik ydelsesart. Oplysningen modtages fra NemKonto i strukturen BankAccountStructure. </w:t>
            </w:r>
          </w:p>
          <w:p w14:paraId="3628137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BankAccountStructure er tom anvendes teksten 'NemKonto' i stedet. </w:t>
            </w:r>
          </w:p>
          <w:p w14:paraId="3A80BE30"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14:paraId="0D633E0C" w14:textId="77777777" w:rsidTr="001E2984">
        <w:tc>
          <w:tcPr>
            <w:tcW w:w="3402" w:type="dxa"/>
          </w:tcPr>
          <w:p w14:paraId="263D5AE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14:paraId="1AD55B5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61EB38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14:paraId="62DA63D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F34029E"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14:paraId="3955625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14:paraId="1BAB19B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07825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511F0D4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ADGP: Arbejdsløshedsdagpenge </w:t>
            </w:r>
          </w:p>
          <w:p w14:paraId="2F4E45C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BBID: Børnebidrag </w:t>
            </w:r>
          </w:p>
          <w:p w14:paraId="68D8827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14:paraId="5512FE6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14:paraId="54B5AA9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BOST: Boligstøtte </w:t>
            </w:r>
          </w:p>
          <w:p w14:paraId="585DB35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FENK: FødevareErhverv (NemKonto) </w:t>
            </w:r>
          </w:p>
          <w:p w14:paraId="1DB6576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FESK: FødevareErhverv (SKAT) </w:t>
            </w:r>
          </w:p>
          <w:p w14:paraId="77436D0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14:paraId="70BB376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14:paraId="594966B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14:paraId="6FF6AE3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14:paraId="6587044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14:paraId="07BBA80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14:paraId="452AE48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14:paraId="198DAE7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14:paraId="6B69DCA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14:paraId="57429D9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14:paraId="31A4F9E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14:paraId="2115094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14:paraId="3F11151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tc>
      </w:tr>
      <w:tr w:rsidR="001E2984" w14:paraId="0552B0BB" w14:textId="77777777" w:rsidTr="001E2984">
        <w:tc>
          <w:tcPr>
            <w:tcW w:w="3402" w:type="dxa"/>
          </w:tcPr>
          <w:p w14:paraId="334FFD4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14:paraId="1EB5032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146F85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14:paraId="3AB2D1A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922445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32A4B8CA"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14:paraId="7451E888"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1E2984" w14:paraId="6BD85666" w14:textId="77777777" w:rsidTr="001E2984">
        <w:tc>
          <w:tcPr>
            <w:tcW w:w="3402" w:type="dxa"/>
          </w:tcPr>
          <w:p w14:paraId="5052AB0F"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w:t>
            </w:r>
          </w:p>
        </w:tc>
        <w:tc>
          <w:tcPr>
            <w:tcW w:w="1701" w:type="dxa"/>
          </w:tcPr>
          <w:p w14:paraId="0E792FF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A322EE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523E771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16C5E8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573A727"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0E066E5"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den angivne valuta.</w:t>
            </w:r>
          </w:p>
        </w:tc>
      </w:tr>
      <w:tr w:rsidR="001E2984" w14:paraId="1151B049" w14:textId="77777777" w:rsidTr="001E2984">
        <w:tc>
          <w:tcPr>
            <w:tcW w:w="3402" w:type="dxa"/>
          </w:tcPr>
          <w:p w14:paraId="657786F5"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RentePeriodeBeløbDKK</w:t>
            </w:r>
          </w:p>
        </w:tc>
        <w:tc>
          <w:tcPr>
            <w:tcW w:w="1701" w:type="dxa"/>
          </w:tcPr>
          <w:p w14:paraId="3581413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AB0B20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27A998F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05E3C4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A3C70DA"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BC21FFA"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danske kroner</w:t>
            </w:r>
          </w:p>
        </w:tc>
      </w:tr>
      <w:tr w:rsidR="001E2984" w14:paraId="78EDC1A8" w14:textId="77777777" w:rsidTr="001E2984">
        <w:tc>
          <w:tcPr>
            <w:tcW w:w="3402" w:type="dxa"/>
          </w:tcPr>
          <w:p w14:paraId="05E49ABE"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RentePeriodeFraDato</w:t>
            </w:r>
          </w:p>
        </w:tc>
        <w:tc>
          <w:tcPr>
            <w:tcW w:w="1701" w:type="dxa"/>
          </w:tcPr>
          <w:p w14:paraId="2E1123A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2923D3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F4489D5"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3687218"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datoen for den periode som renten vedrører.</w:t>
            </w:r>
          </w:p>
        </w:tc>
      </w:tr>
      <w:tr w:rsidR="001E2984" w14:paraId="35142221" w14:textId="77777777" w:rsidTr="001E2984">
        <w:tc>
          <w:tcPr>
            <w:tcW w:w="3402" w:type="dxa"/>
          </w:tcPr>
          <w:p w14:paraId="542B3A0C"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RentePeriodeTilDato</w:t>
            </w:r>
          </w:p>
        </w:tc>
        <w:tc>
          <w:tcPr>
            <w:tcW w:w="1701" w:type="dxa"/>
          </w:tcPr>
          <w:p w14:paraId="195ECD7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4FDA97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725B4CDD"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3A0A62F"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datoen for den periode som renten vedrører.</w:t>
            </w:r>
          </w:p>
        </w:tc>
      </w:tr>
      <w:tr w:rsidR="001E2984" w14:paraId="3A25FE52" w14:textId="77777777" w:rsidTr="001E2984">
        <w:tc>
          <w:tcPr>
            <w:tcW w:w="3402" w:type="dxa"/>
          </w:tcPr>
          <w:p w14:paraId="606E29A6"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RentePeriodeType</w:t>
            </w:r>
          </w:p>
        </w:tc>
        <w:tc>
          <w:tcPr>
            <w:tcW w:w="1701" w:type="dxa"/>
          </w:tcPr>
          <w:p w14:paraId="7D40A11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370DCC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0BD1931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204649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7D93FE7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14:paraId="319741D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C53DC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14:paraId="33E0CED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14:paraId="526CFBF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14:paraId="3A0BA42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14:paraId="6BA52915"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14:paraId="438E6425" w14:textId="77777777" w:rsidTr="001E2984">
        <w:tc>
          <w:tcPr>
            <w:tcW w:w="3402" w:type="dxa"/>
          </w:tcPr>
          <w:p w14:paraId="5E9A54A6"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w:t>
            </w:r>
          </w:p>
        </w:tc>
        <w:tc>
          <w:tcPr>
            <w:tcW w:w="1701" w:type="dxa"/>
          </w:tcPr>
          <w:p w14:paraId="61AE3B5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42887E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51F25AF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998C2D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476CD40"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CACFDB8"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den angivne valuta.</w:t>
            </w:r>
          </w:p>
        </w:tc>
      </w:tr>
      <w:tr w:rsidR="001E2984" w14:paraId="6414A1FB" w14:textId="77777777" w:rsidTr="001E2984">
        <w:tc>
          <w:tcPr>
            <w:tcW w:w="3402" w:type="dxa"/>
          </w:tcPr>
          <w:p w14:paraId="48A4B34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RenteÅrTilDatoBeløbDKK</w:t>
            </w:r>
          </w:p>
        </w:tc>
        <w:tc>
          <w:tcPr>
            <w:tcW w:w="1701" w:type="dxa"/>
          </w:tcPr>
          <w:p w14:paraId="717EDB2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AAB172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00A409D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01B1CD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B2DDE0A"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9ABEFA0"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danske kroner</w:t>
            </w:r>
          </w:p>
        </w:tc>
      </w:tr>
      <w:tr w:rsidR="001E2984" w14:paraId="522D52AB" w14:textId="77777777" w:rsidTr="001E2984">
        <w:tc>
          <w:tcPr>
            <w:tcW w:w="3402" w:type="dxa"/>
          </w:tcPr>
          <w:p w14:paraId="0696FC0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14:paraId="694FEE0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A6AD5E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14:paraId="2F9C356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14:paraId="16B9F615"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77223D8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14:paraId="77A00D5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1E2984" w14:paraId="2F52195D" w14:textId="77777777" w:rsidTr="001E2984">
        <w:tc>
          <w:tcPr>
            <w:tcW w:w="3402" w:type="dxa"/>
          </w:tcPr>
          <w:p w14:paraId="2FC958A4"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14:paraId="5A5A625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87BB0D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14:paraId="1C3C375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D24F660"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1E0CA9E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14:paraId="66DFB5E6"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1E2984" w14:paraId="338AAC8A" w14:textId="77777777" w:rsidTr="001E2984">
        <w:tc>
          <w:tcPr>
            <w:tcW w:w="3402" w:type="dxa"/>
          </w:tcPr>
          <w:p w14:paraId="7BA3D255"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14:paraId="56C9070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91EA26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14:paraId="274A337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14:paraId="64A576CE"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3ACBB27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1E2984" w14:paraId="52FC8638" w14:textId="77777777" w:rsidTr="001E2984">
        <w:tc>
          <w:tcPr>
            <w:tcW w:w="3402" w:type="dxa"/>
          </w:tcPr>
          <w:p w14:paraId="6A0A0924"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14:paraId="1E0D903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9620AD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Password</w:t>
            </w:r>
          </w:p>
          <w:p w14:paraId="1146757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714C871"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14:paraId="535A8711"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14:paraId="533F40B9" w14:textId="77777777" w:rsidTr="001E2984">
        <w:tc>
          <w:tcPr>
            <w:tcW w:w="3402" w:type="dxa"/>
          </w:tcPr>
          <w:p w14:paraId="3CB5F387"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14:paraId="2B4C4C1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90F3A1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14:paraId="48334464"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14:paraId="71D37C3A"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5951BD5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14:paraId="2FD9D7F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1E2984" w14:paraId="23C71C55" w14:textId="77777777" w:rsidTr="001E2984">
        <w:tc>
          <w:tcPr>
            <w:tcW w:w="3402" w:type="dxa"/>
          </w:tcPr>
          <w:p w14:paraId="3CA2EE2C"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14:paraId="5197D63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901D9B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14:paraId="670A243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14:paraId="0B1CFB13"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71D8C33E"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1E2984" w14:paraId="5DDEAB32" w14:textId="77777777" w:rsidTr="001E2984">
        <w:tc>
          <w:tcPr>
            <w:tcW w:w="3402" w:type="dxa"/>
          </w:tcPr>
          <w:p w14:paraId="2896B7A1"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14:paraId="390F71A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0880F8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1EC86B30"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9C4CC4F"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tc>
      </w:tr>
      <w:tr w:rsidR="001E2984" w14:paraId="6C3C632D" w14:textId="77777777" w:rsidTr="001E2984">
        <w:tc>
          <w:tcPr>
            <w:tcW w:w="3402" w:type="dxa"/>
          </w:tcPr>
          <w:p w14:paraId="425A755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14:paraId="2354F5E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D69A01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282E722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8DE5B6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5651CFE"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315F3F2"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tc>
      </w:tr>
      <w:tr w:rsidR="001E2984" w14:paraId="59E43068" w14:textId="77777777" w:rsidTr="001E2984">
        <w:tc>
          <w:tcPr>
            <w:tcW w:w="3402" w:type="dxa"/>
          </w:tcPr>
          <w:p w14:paraId="63B5B480"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14:paraId="4CDA75C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3E546F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3DE0F66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A59CAE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1CAA316"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5DF7DA7"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tc>
      </w:tr>
      <w:tr w:rsidR="001E2984" w14:paraId="273A6233" w14:textId="77777777" w:rsidTr="001E2984">
        <w:tc>
          <w:tcPr>
            <w:tcW w:w="3402" w:type="dxa"/>
          </w:tcPr>
          <w:p w14:paraId="2221DD3A"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14:paraId="0830AC9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E59473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520DCB37"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639ECB2"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tc>
      </w:tr>
      <w:tr w:rsidR="001E2984" w14:paraId="6E36E58D" w14:textId="77777777" w:rsidTr="001E2984">
        <w:tc>
          <w:tcPr>
            <w:tcW w:w="3402" w:type="dxa"/>
          </w:tcPr>
          <w:p w14:paraId="05D609D6"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14:paraId="7F43F8E8"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DB0D5E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14:paraId="340A5E2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CCBAFCE"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7D2421F0"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tc>
      </w:tr>
      <w:tr w:rsidR="001E2984" w14:paraId="5AB38193" w14:textId="77777777" w:rsidTr="001E2984">
        <w:tc>
          <w:tcPr>
            <w:tcW w:w="3402" w:type="dxa"/>
          </w:tcPr>
          <w:p w14:paraId="4B114BAE"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14:paraId="71913CF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BDD632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2732375F"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C830DC1"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tc>
      </w:tr>
      <w:tr w:rsidR="001E2984" w14:paraId="71AD2674" w14:textId="77777777" w:rsidTr="001E2984">
        <w:tc>
          <w:tcPr>
            <w:tcW w:w="3402" w:type="dxa"/>
          </w:tcPr>
          <w:p w14:paraId="337EC3CA"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14:paraId="2129D8A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D684D7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w:t>
            </w:r>
          </w:p>
          <w:p w14:paraId="057091D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A96D29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171AF37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14:paraId="7FFB87BA"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14:paraId="6F92E6CD"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transport/udlæg kan have flere TranportRettighedshavere. Fordelingen af transporten angives i procent. Denne procent anvendes også som fordelingen af TranportRettighedshavererne andel i en evt. indbetaling. </w:t>
            </w:r>
          </w:p>
        </w:tc>
      </w:tr>
      <w:tr w:rsidR="001E2984" w14:paraId="3538D700" w14:textId="77777777" w:rsidTr="001E2984">
        <w:tc>
          <w:tcPr>
            <w:tcW w:w="3402" w:type="dxa"/>
          </w:tcPr>
          <w:p w14:paraId="1AA92435"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14:paraId="65DEC6A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E78578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59C3965C"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F6C34F8"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eller transportrettighedshavers accept af transporten</w:t>
            </w:r>
          </w:p>
        </w:tc>
      </w:tr>
      <w:tr w:rsidR="001E2984" w14:paraId="41D74C64" w14:textId="77777777" w:rsidTr="001E2984">
        <w:tc>
          <w:tcPr>
            <w:tcW w:w="3402" w:type="dxa"/>
          </w:tcPr>
          <w:p w14:paraId="609CEAB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14:paraId="7EE59F3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A1AAD7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7C7CB06C"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6892069"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14:paraId="65AD3BAD"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1E2984" w14:paraId="0D02E0C0" w14:textId="77777777" w:rsidTr="001E2984">
        <w:tc>
          <w:tcPr>
            <w:tcW w:w="3402" w:type="dxa"/>
          </w:tcPr>
          <w:p w14:paraId="7B9A6B6C"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14:paraId="6E17F8EE"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8B5B57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5DFFDC44"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BB1F977"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14:paraId="35BC1F20"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1E2984" w14:paraId="2A7E39D1" w14:textId="77777777" w:rsidTr="001E2984">
        <w:tc>
          <w:tcPr>
            <w:tcW w:w="3402" w:type="dxa"/>
          </w:tcPr>
          <w:p w14:paraId="4274DC39"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14:paraId="18315292"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739790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32E551D8"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281A3D0"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14:paraId="62761BF5"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1B651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14:paraId="7E01EA16"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tc>
      </w:tr>
      <w:tr w:rsidR="001E2984" w14:paraId="5F31A5DB" w14:textId="77777777" w:rsidTr="001E2984">
        <w:tc>
          <w:tcPr>
            <w:tcW w:w="3402" w:type="dxa"/>
          </w:tcPr>
          <w:p w14:paraId="477CC916"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14:paraId="193B39BF"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023055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14:paraId="2A8FBF5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7ACD21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14:paraId="6C056405"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14:paraId="25DB0A94"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1E2984" w14:paraId="69C59D42" w14:textId="77777777" w:rsidTr="001E2984">
        <w:tc>
          <w:tcPr>
            <w:tcW w:w="3402" w:type="dxa"/>
          </w:tcPr>
          <w:p w14:paraId="0EB4B773"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14:paraId="45EE780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87FF97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14:paraId="109312CB"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544BC2D"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14:paraId="68F400A8"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73CA260A"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14:paraId="2D2234E3"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53A77C"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684CEA4E"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1E2984" w14:paraId="02EF8EA2" w14:textId="77777777" w:rsidTr="001E2984">
        <w:tc>
          <w:tcPr>
            <w:tcW w:w="3402" w:type="dxa"/>
          </w:tcPr>
          <w:p w14:paraId="5D2ECE88"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14:paraId="67B6244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19A8EB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14:paraId="3161AA91"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AD95D56" w14:textId="77777777"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14:paraId="4FDE6BD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14:paraId="22DC9291"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14:paraId="3B3F9B0B" w14:textId="77777777"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E2984" w:rsidRPr="001E2984" w:rsidSect="001E2984">
      <w:headerReference w:type="default" r:id="rId1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95F417" w14:textId="77777777" w:rsidR="002C0969" w:rsidRDefault="002C0969" w:rsidP="001E2984">
      <w:r>
        <w:separator/>
      </w:r>
    </w:p>
  </w:endnote>
  <w:endnote w:type="continuationSeparator" w:id="0">
    <w:p w14:paraId="0741DC25" w14:textId="77777777" w:rsidR="002C0969" w:rsidRDefault="002C0969" w:rsidP="001E2984">
      <w:r>
        <w:continuationSeparator/>
      </w:r>
    </w:p>
  </w:endnote>
  <w:endnote w:type="continuationNotice" w:id="1">
    <w:p w14:paraId="1308FF71" w14:textId="77777777" w:rsidR="002C0969" w:rsidRDefault="002C09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69FCD2" w14:textId="77777777" w:rsidR="001E2984" w:rsidRDefault="001E298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635C2" w14:textId="78B2BC65" w:rsidR="001E2984" w:rsidRPr="001E2984" w:rsidRDefault="001E2984" w:rsidP="001E298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5" w:author="Poul V Madsen" w:date="2012-08-28T14:36:00Z">
      <w:r w:rsidR="00997D3C">
        <w:rPr>
          <w:rFonts w:ascii="Arial" w:hAnsi="Arial" w:cs="Arial"/>
          <w:noProof/>
          <w:sz w:val="16"/>
        </w:rPr>
        <w:delText>9</w:delText>
      </w:r>
    </w:del>
    <w:ins w:id="6" w:author="Poul V Madsen" w:date="2012-08-28T14:36:00Z">
      <w:r>
        <w:rPr>
          <w:rFonts w:ascii="Arial" w:hAnsi="Arial" w:cs="Arial"/>
          <w:noProof/>
          <w:sz w:val="16"/>
        </w:rPr>
        <w:t>28</w:t>
      </w:r>
    </w:ins>
    <w:r>
      <w:rPr>
        <w:rFonts w:ascii="Arial" w:hAnsi="Arial" w:cs="Arial"/>
        <w:noProof/>
        <w:sz w:val="16"/>
      </w:rPr>
      <w:t>. august 2012</w:t>
    </w:r>
    <w:r>
      <w:rPr>
        <w:rFonts w:ascii="Arial" w:hAnsi="Arial" w:cs="Arial"/>
        <w:sz w:val="16"/>
      </w:rPr>
      <w:fldChar w:fldCharType="end"/>
    </w:r>
    <w:r>
      <w:rPr>
        <w:rFonts w:ascii="Arial" w:hAnsi="Arial" w:cs="Arial"/>
        <w:sz w:val="16"/>
      </w:rPr>
      <w:tab/>
    </w:r>
    <w:r>
      <w:rPr>
        <w:rFonts w:ascii="Arial" w:hAnsi="Arial" w:cs="Arial"/>
        <w:sz w:val="16"/>
      </w:rPr>
      <w:tab/>
      <w:t xml:space="preserve">MFUnderretSamlingHent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2C0969">
      <w:rPr>
        <w:rFonts w:ascii="Arial" w:hAnsi="Arial" w:cs="Arial"/>
        <w:noProof/>
        <w:sz w:val="16"/>
      </w:rPr>
      <w:t>19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2C0969">
      <w:rPr>
        <w:rFonts w:ascii="Arial" w:hAnsi="Arial" w:cs="Arial"/>
        <w:noProof/>
        <w:sz w:val="16"/>
      </w:rPr>
      <w:t>21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4B675" w14:textId="77777777" w:rsidR="001E2984" w:rsidRDefault="001E298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7AC8BF" w14:textId="77777777" w:rsidR="002C0969" w:rsidRDefault="002C0969" w:rsidP="001E2984">
      <w:r>
        <w:separator/>
      </w:r>
    </w:p>
  </w:footnote>
  <w:footnote w:type="continuationSeparator" w:id="0">
    <w:p w14:paraId="1EC1A70F" w14:textId="77777777" w:rsidR="002C0969" w:rsidRDefault="002C0969" w:rsidP="001E2984">
      <w:r>
        <w:continuationSeparator/>
      </w:r>
    </w:p>
  </w:footnote>
  <w:footnote w:type="continuationNotice" w:id="1">
    <w:p w14:paraId="0B4D88CD" w14:textId="77777777" w:rsidR="002C0969" w:rsidRDefault="002C096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BC5B3" w14:textId="77777777" w:rsidR="001E2984" w:rsidRDefault="001E298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7BF288" w14:textId="77777777" w:rsidR="001E2984" w:rsidRPr="001E2984" w:rsidRDefault="001E2984" w:rsidP="001E2984">
    <w:pPr>
      <w:pStyle w:val="Sidehoved"/>
      <w:jc w:val="center"/>
      <w:rPr>
        <w:rFonts w:ascii="Arial" w:hAnsi="Arial" w:cs="Arial"/>
      </w:rPr>
    </w:pPr>
    <w:r w:rsidRPr="001E2984">
      <w:rPr>
        <w:rFonts w:ascii="Arial" w:hAnsi="Arial" w:cs="Arial"/>
      </w:rPr>
      <w:t>Servicebeskrivelse</w:t>
    </w:r>
  </w:p>
  <w:p w14:paraId="1914397B" w14:textId="77777777" w:rsidR="001E2984" w:rsidRPr="001E2984" w:rsidRDefault="001E2984" w:rsidP="001E298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B851A" w14:textId="77777777" w:rsidR="001E2984" w:rsidRDefault="001E298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D149E0" w14:textId="77777777" w:rsidR="001E2984" w:rsidRPr="001E2984" w:rsidRDefault="001E2984" w:rsidP="001E2984">
    <w:pPr>
      <w:pStyle w:val="Sidehoved"/>
      <w:jc w:val="center"/>
      <w:rPr>
        <w:rFonts w:ascii="Arial" w:hAnsi="Arial" w:cs="Arial"/>
      </w:rPr>
    </w:pPr>
    <w:r w:rsidRPr="001E2984">
      <w:rPr>
        <w:rFonts w:ascii="Arial" w:hAnsi="Arial" w:cs="Arial"/>
      </w:rPr>
      <w:t>Datastrukturer</w:t>
    </w:r>
  </w:p>
  <w:p w14:paraId="4F0BE234" w14:textId="77777777" w:rsidR="001E2984" w:rsidRPr="001E2984" w:rsidRDefault="001E2984" w:rsidP="001E298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66980" w14:textId="77777777" w:rsidR="001E2984" w:rsidRDefault="001E2984" w:rsidP="001E2984">
    <w:pPr>
      <w:pStyle w:val="Sidehoved"/>
      <w:jc w:val="center"/>
      <w:rPr>
        <w:rFonts w:ascii="Arial" w:hAnsi="Arial" w:cs="Arial"/>
      </w:rPr>
    </w:pPr>
    <w:r>
      <w:rPr>
        <w:rFonts w:ascii="Arial" w:hAnsi="Arial" w:cs="Arial"/>
      </w:rPr>
      <w:t>Data elementer</w:t>
    </w:r>
  </w:p>
  <w:p w14:paraId="5DAA4EC1" w14:textId="77777777" w:rsidR="001E2984" w:rsidRPr="001E2984" w:rsidRDefault="001E2984" w:rsidP="001E298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D5775"/>
    <w:multiLevelType w:val="multilevel"/>
    <w:tmpl w:val="A754C08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6"/>
  <w:doNotDisplayPageBoundaries/>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984"/>
    <w:rsid w:val="00062E9B"/>
    <w:rsid w:val="000767C6"/>
    <w:rsid w:val="001E2984"/>
    <w:rsid w:val="002C0969"/>
    <w:rsid w:val="003717A5"/>
    <w:rsid w:val="00464F48"/>
    <w:rsid w:val="00636BE0"/>
    <w:rsid w:val="006F2D8E"/>
    <w:rsid w:val="00997D3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1E2984"/>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1E2984"/>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1E2984"/>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1E2984"/>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1E298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E298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E298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E298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E298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1E2984"/>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1E2984"/>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1E2984"/>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1E2984"/>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1E298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E298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E298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E298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E298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E2984"/>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1E2984"/>
    <w:rPr>
      <w:rFonts w:ascii="Arial" w:hAnsi="Arial" w:cs="Arial"/>
      <w:b/>
      <w:sz w:val="30"/>
    </w:rPr>
  </w:style>
  <w:style w:type="paragraph" w:customStyle="1" w:styleId="Overskrift211pkt">
    <w:name w:val="Overskrift 2 + 11 pkt"/>
    <w:basedOn w:val="Normal"/>
    <w:link w:val="Overskrift211pktTegn"/>
    <w:rsid w:val="001E2984"/>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E2984"/>
    <w:rPr>
      <w:rFonts w:ascii="Arial" w:hAnsi="Arial" w:cs="Arial"/>
      <w:b/>
    </w:rPr>
  </w:style>
  <w:style w:type="paragraph" w:customStyle="1" w:styleId="Normal11">
    <w:name w:val="Normal + 11"/>
    <w:basedOn w:val="Normal"/>
    <w:link w:val="Normal11Tegn"/>
    <w:rsid w:val="001E2984"/>
    <w:rPr>
      <w:rFonts w:ascii="Times New Roman" w:hAnsi="Times New Roman" w:cs="Times New Roman"/>
    </w:rPr>
  </w:style>
  <w:style w:type="character" w:customStyle="1" w:styleId="Normal11Tegn">
    <w:name w:val="Normal + 11 Tegn"/>
    <w:basedOn w:val="Standardskrifttypeiafsnit"/>
    <w:link w:val="Normal11"/>
    <w:rsid w:val="001E2984"/>
    <w:rPr>
      <w:rFonts w:ascii="Times New Roman" w:hAnsi="Times New Roman" w:cs="Times New Roman"/>
    </w:rPr>
  </w:style>
  <w:style w:type="paragraph" w:styleId="Sidehoved">
    <w:name w:val="header"/>
    <w:basedOn w:val="Normal"/>
    <w:link w:val="SidehovedTegn"/>
    <w:uiPriority w:val="99"/>
    <w:unhideWhenUsed/>
    <w:rsid w:val="001E2984"/>
    <w:pPr>
      <w:tabs>
        <w:tab w:val="center" w:pos="4819"/>
        <w:tab w:val="right" w:pos="9638"/>
      </w:tabs>
    </w:pPr>
  </w:style>
  <w:style w:type="character" w:customStyle="1" w:styleId="SidehovedTegn">
    <w:name w:val="Sidehoved Tegn"/>
    <w:basedOn w:val="Standardskrifttypeiafsnit"/>
    <w:link w:val="Sidehoved"/>
    <w:uiPriority w:val="99"/>
    <w:rsid w:val="001E2984"/>
  </w:style>
  <w:style w:type="paragraph" w:styleId="Sidefod">
    <w:name w:val="footer"/>
    <w:basedOn w:val="Normal"/>
    <w:link w:val="SidefodTegn"/>
    <w:uiPriority w:val="99"/>
    <w:unhideWhenUsed/>
    <w:rsid w:val="001E2984"/>
    <w:pPr>
      <w:tabs>
        <w:tab w:val="center" w:pos="4819"/>
        <w:tab w:val="right" w:pos="9638"/>
      </w:tabs>
    </w:pPr>
  </w:style>
  <w:style w:type="character" w:customStyle="1" w:styleId="SidefodTegn">
    <w:name w:val="Sidefod Tegn"/>
    <w:basedOn w:val="Standardskrifttypeiafsnit"/>
    <w:link w:val="Sidefod"/>
    <w:uiPriority w:val="99"/>
    <w:rsid w:val="001E29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1E2984"/>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1E2984"/>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1E2984"/>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1E2984"/>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1E298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E298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E298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E298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E298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1E2984"/>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1E2984"/>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1E2984"/>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1E2984"/>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1E298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E298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E298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E298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E298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E2984"/>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1E2984"/>
    <w:rPr>
      <w:rFonts w:ascii="Arial" w:hAnsi="Arial" w:cs="Arial"/>
      <w:b/>
      <w:sz w:val="30"/>
    </w:rPr>
  </w:style>
  <w:style w:type="paragraph" w:customStyle="1" w:styleId="Overskrift211pkt">
    <w:name w:val="Overskrift 2 + 11 pkt"/>
    <w:basedOn w:val="Normal"/>
    <w:link w:val="Overskrift211pktTegn"/>
    <w:rsid w:val="001E2984"/>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E2984"/>
    <w:rPr>
      <w:rFonts w:ascii="Arial" w:hAnsi="Arial" w:cs="Arial"/>
      <w:b/>
    </w:rPr>
  </w:style>
  <w:style w:type="paragraph" w:customStyle="1" w:styleId="Normal11">
    <w:name w:val="Normal + 11"/>
    <w:basedOn w:val="Normal"/>
    <w:link w:val="Normal11Tegn"/>
    <w:rsid w:val="001E2984"/>
    <w:rPr>
      <w:rFonts w:ascii="Times New Roman" w:hAnsi="Times New Roman" w:cs="Times New Roman"/>
    </w:rPr>
  </w:style>
  <w:style w:type="character" w:customStyle="1" w:styleId="Normal11Tegn">
    <w:name w:val="Normal + 11 Tegn"/>
    <w:basedOn w:val="Standardskrifttypeiafsnit"/>
    <w:link w:val="Normal11"/>
    <w:rsid w:val="001E2984"/>
    <w:rPr>
      <w:rFonts w:ascii="Times New Roman" w:hAnsi="Times New Roman" w:cs="Times New Roman"/>
    </w:rPr>
  </w:style>
  <w:style w:type="paragraph" w:styleId="Sidehoved">
    <w:name w:val="header"/>
    <w:basedOn w:val="Normal"/>
    <w:link w:val="SidehovedTegn"/>
    <w:uiPriority w:val="99"/>
    <w:unhideWhenUsed/>
    <w:rsid w:val="001E2984"/>
    <w:pPr>
      <w:tabs>
        <w:tab w:val="center" w:pos="4819"/>
        <w:tab w:val="right" w:pos="9638"/>
      </w:tabs>
    </w:pPr>
  </w:style>
  <w:style w:type="character" w:customStyle="1" w:styleId="SidehovedTegn">
    <w:name w:val="Sidehoved Tegn"/>
    <w:basedOn w:val="Standardskrifttypeiafsnit"/>
    <w:link w:val="Sidehoved"/>
    <w:uiPriority w:val="99"/>
    <w:rsid w:val="001E2984"/>
  </w:style>
  <w:style w:type="paragraph" w:styleId="Sidefod">
    <w:name w:val="footer"/>
    <w:basedOn w:val="Normal"/>
    <w:link w:val="SidefodTegn"/>
    <w:uiPriority w:val="99"/>
    <w:unhideWhenUsed/>
    <w:rsid w:val="001E2984"/>
    <w:pPr>
      <w:tabs>
        <w:tab w:val="center" w:pos="4819"/>
        <w:tab w:val="right" w:pos="9638"/>
      </w:tabs>
    </w:pPr>
  </w:style>
  <w:style w:type="character" w:customStyle="1" w:styleId="SidefodTegn">
    <w:name w:val="Sidefod Tegn"/>
    <w:basedOn w:val="Standardskrifttypeiafsnit"/>
    <w:link w:val="Sidefod"/>
    <w:uiPriority w:val="99"/>
    <w:rsid w:val="001E2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7BE5D-4DED-4045-829C-6D9CBB3E8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5125</Words>
  <Characters>31264</Characters>
  <Application>Microsoft Office Word</Application>
  <DocSecurity>0</DocSecurity>
  <Lines>260</Lines>
  <Paragraphs>72</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36317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cp:revision>
  <dcterms:created xsi:type="dcterms:W3CDTF">2012-08-28T12:26:00Z</dcterms:created>
  <dcterms:modified xsi:type="dcterms:W3CDTF">2012-08-28T12:37:00Z</dcterms:modified>
</cp:coreProperties>
</file>