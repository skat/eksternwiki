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17DDA" w14:textId="77777777" w:rsidR="001E2F69"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0239F" w14:paraId="5BF4C527" w14:textId="77777777" w:rsidTr="0090239F">
        <w:trPr>
          <w:trHeight w:hRule="exact" w:val="113"/>
        </w:trPr>
        <w:tc>
          <w:tcPr>
            <w:tcW w:w="10345" w:type="dxa"/>
            <w:gridSpan w:val="6"/>
            <w:shd w:val="clear" w:color="auto" w:fill="B3B3B3"/>
          </w:tcPr>
          <w:p w14:paraId="39D5D90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239F" w14:paraId="1EB7A94D" w14:textId="77777777" w:rsidTr="0090239F">
        <w:trPr>
          <w:trHeight w:val="283"/>
        </w:trPr>
        <w:tc>
          <w:tcPr>
            <w:tcW w:w="10345" w:type="dxa"/>
            <w:gridSpan w:val="6"/>
            <w:tcBorders>
              <w:bottom w:val="single" w:sz="6" w:space="0" w:color="auto"/>
            </w:tcBorders>
          </w:tcPr>
          <w:p w14:paraId="583C5C8E"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0239F">
              <w:rPr>
                <w:rFonts w:ascii="Arial" w:hAnsi="Arial" w:cs="Arial"/>
                <w:b/>
                <w:sz w:val="30"/>
              </w:rPr>
              <w:t>EksternKontoIndbetalingSpecifikationOpret</w:t>
            </w:r>
          </w:p>
        </w:tc>
      </w:tr>
      <w:tr w:rsidR="0090239F" w14:paraId="41EAB1BE" w14:textId="77777777" w:rsidTr="0090239F">
        <w:trPr>
          <w:trHeight w:val="283"/>
        </w:trPr>
        <w:tc>
          <w:tcPr>
            <w:tcW w:w="1134" w:type="dxa"/>
            <w:tcBorders>
              <w:top w:val="single" w:sz="6" w:space="0" w:color="auto"/>
              <w:bottom w:val="nil"/>
            </w:tcBorders>
            <w:shd w:val="clear" w:color="auto" w:fill="auto"/>
            <w:vAlign w:val="center"/>
          </w:tcPr>
          <w:p w14:paraId="06E6B02A"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5B00EFC8"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DFBB228"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4BEE94F4"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AD5281D"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7E70A158"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0239F" w14:paraId="325D2A53" w14:textId="77777777" w:rsidTr="0090239F">
        <w:trPr>
          <w:trHeight w:val="283"/>
        </w:trPr>
        <w:tc>
          <w:tcPr>
            <w:tcW w:w="1134" w:type="dxa"/>
            <w:tcBorders>
              <w:top w:val="nil"/>
            </w:tcBorders>
            <w:shd w:val="clear" w:color="auto" w:fill="auto"/>
            <w:vAlign w:val="center"/>
          </w:tcPr>
          <w:p w14:paraId="63B19AC4"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2F8B3BC1"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0B8019D5" w14:textId="0797BE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0" w:author="Martin Midtgaard" w:date="2013-06-25T14:31:00Z">
              <w:r w:rsidR="007C6ABF" w:rsidRPr="007C6ABF">
                <w:rPr>
                  <w:rFonts w:ascii="Arial" w:hAnsi="Arial" w:cs="Arial"/>
                  <w:sz w:val="18"/>
                </w:rPr>
                <w:delText>0</w:delText>
              </w:r>
            </w:del>
            <w:ins w:id="1" w:author="Martin Midtgaard" w:date="2013-06-25T14:31:00Z">
              <w:r>
                <w:rPr>
                  <w:rFonts w:ascii="Arial" w:hAnsi="Arial" w:cs="Arial"/>
                  <w:sz w:val="18"/>
                </w:rPr>
                <w:t>1</w:t>
              </w:r>
            </w:ins>
          </w:p>
        </w:tc>
        <w:tc>
          <w:tcPr>
            <w:tcW w:w="1701" w:type="dxa"/>
            <w:tcBorders>
              <w:top w:val="nil"/>
            </w:tcBorders>
            <w:shd w:val="clear" w:color="auto" w:fill="auto"/>
            <w:vAlign w:val="center"/>
          </w:tcPr>
          <w:p w14:paraId="4C6BB521"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22-2-2013</w:t>
            </w:r>
          </w:p>
        </w:tc>
        <w:tc>
          <w:tcPr>
            <w:tcW w:w="1701" w:type="dxa"/>
            <w:tcBorders>
              <w:top w:val="nil"/>
            </w:tcBorders>
            <w:shd w:val="clear" w:color="auto" w:fill="auto"/>
            <w:vAlign w:val="center"/>
          </w:tcPr>
          <w:p w14:paraId="5B108808"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243F7AF7" w14:textId="637284D0" w:rsidR="0090239F" w:rsidRPr="0090239F" w:rsidRDefault="007C6AB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 w:author="Martin Midtgaard" w:date="2013-06-25T14:31:00Z">
              <w:r w:rsidRPr="007C6ABF">
                <w:rPr>
                  <w:rFonts w:ascii="Arial" w:hAnsi="Arial" w:cs="Arial"/>
                  <w:sz w:val="18"/>
                </w:rPr>
                <w:delText>26-2</w:delText>
              </w:r>
            </w:del>
            <w:ins w:id="3" w:author="Martin Midtgaard" w:date="2013-06-25T14:31:00Z">
              <w:r w:rsidR="0090239F">
                <w:rPr>
                  <w:rFonts w:ascii="Arial" w:hAnsi="Arial" w:cs="Arial"/>
                  <w:sz w:val="18"/>
                </w:rPr>
                <w:t>25-6</w:t>
              </w:r>
            </w:ins>
            <w:r w:rsidR="0090239F">
              <w:rPr>
                <w:rFonts w:ascii="Arial" w:hAnsi="Arial" w:cs="Arial"/>
                <w:sz w:val="18"/>
              </w:rPr>
              <w:t>-2013</w:t>
            </w:r>
          </w:p>
        </w:tc>
      </w:tr>
      <w:tr w:rsidR="0090239F" w14:paraId="5DCABC29" w14:textId="77777777" w:rsidTr="0090239F">
        <w:trPr>
          <w:trHeight w:val="283"/>
        </w:trPr>
        <w:tc>
          <w:tcPr>
            <w:tcW w:w="10345" w:type="dxa"/>
            <w:gridSpan w:val="6"/>
            <w:shd w:val="clear" w:color="auto" w:fill="B3B3B3"/>
            <w:vAlign w:val="center"/>
          </w:tcPr>
          <w:p w14:paraId="3B2D8EC4"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0239F" w14:paraId="57D0FF10" w14:textId="77777777" w:rsidTr="0090239F">
        <w:trPr>
          <w:trHeight w:val="283"/>
        </w:trPr>
        <w:tc>
          <w:tcPr>
            <w:tcW w:w="10345" w:type="dxa"/>
            <w:gridSpan w:val="6"/>
            <w:vAlign w:val="center"/>
          </w:tcPr>
          <w:p w14:paraId="45A14B42"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eksterne virksomheder (eks. Løn bureauer) indbetales på SKATs konti i SKB summerede betalinger som ikke direkte kan posteres på en bestemt virksomhed, myndighed eller borger, fordi disse oplysninger ikke fremgår af konto udtræk fra SKB.</w:t>
            </w:r>
          </w:p>
        </w:tc>
      </w:tr>
      <w:tr w:rsidR="0090239F" w14:paraId="34C0C2B1" w14:textId="77777777" w:rsidTr="0090239F">
        <w:trPr>
          <w:trHeight w:val="283"/>
        </w:trPr>
        <w:tc>
          <w:tcPr>
            <w:tcW w:w="10345" w:type="dxa"/>
            <w:gridSpan w:val="6"/>
            <w:shd w:val="clear" w:color="auto" w:fill="B3B3B3"/>
            <w:vAlign w:val="center"/>
          </w:tcPr>
          <w:p w14:paraId="07D5EBB9"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0239F" w14:paraId="5C71CDBE" w14:textId="77777777" w:rsidTr="0090239F">
        <w:trPr>
          <w:trHeight w:val="283"/>
        </w:trPr>
        <w:tc>
          <w:tcPr>
            <w:tcW w:w="10345" w:type="dxa"/>
            <w:gridSpan w:val="6"/>
          </w:tcPr>
          <w:p w14:paraId="61F9D9C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derfor behov at den virksomhed der indbetaler på vegne af flere virksomheder, myndigheder eller borgere specificere hvilke del af hovedbeløbet der skal konteres for denne.</w:t>
            </w:r>
          </w:p>
          <w:p w14:paraId="4924096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8955B1"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 w:author="Martin Midtgaard" w:date="2013-06-25T14:31:00Z"/>
                <w:rFonts w:ascii="Arial" w:hAnsi="Arial" w:cs="Arial"/>
                <w:sz w:val="18"/>
              </w:rPr>
            </w:pPr>
            <w:r>
              <w:rPr>
                <w:rFonts w:ascii="Arial" w:hAnsi="Arial" w:cs="Arial"/>
                <w:sz w:val="18"/>
              </w:rPr>
              <w:t>Informationen der modtages fra indbetalingsvirksomheden (eks. Løn bureau) er ikke nødvendigvis korrekt. Dvs. der kan opstå fejl, og oprettelse af betalingsspecifkationen skal derfor gemmes, og hvis der er sket fejl skal dette kunne omposteres.</w:t>
            </w:r>
          </w:p>
          <w:p w14:paraId="5DA90D4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Martin Midtgaard" w:date="2013-06-25T14:31:00Z"/>
                <w:rFonts w:ascii="Arial" w:hAnsi="Arial" w:cs="Arial"/>
                <w:sz w:val="18"/>
              </w:rPr>
            </w:pPr>
          </w:p>
          <w:p w14:paraId="396FAD3F"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Martin Midtgaard" w:date="2013-06-25T14:31:00Z"/>
                <w:rFonts w:ascii="Arial" w:hAnsi="Arial" w:cs="Arial"/>
                <w:sz w:val="18"/>
              </w:rPr>
            </w:pPr>
            <w:ins w:id="7" w:author="Martin Midtgaard" w:date="2013-06-25T14:31:00Z">
              <w:r>
                <w:rPr>
                  <w:rFonts w:ascii="Arial" w:hAnsi="Arial" w:cs="Arial"/>
                  <w:sz w:val="18"/>
                </w:rPr>
                <w:t>Skattekontoen anvender OpkrævningEksternIndbetalingDato som valørdato, d.v.s. datoen for hvornår beløbet er modtaget af SKAT.</w:t>
              </w:r>
            </w:ins>
          </w:p>
          <w:p w14:paraId="0C5609C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Martin Midtgaard" w:date="2013-06-25T14:31:00Z"/>
                <w:rFonts w:ascii="Arial" w:hAnsi="Arial" w:cs="Arial"/>
                <w:sz w:val="18"/>
              </w:rPr>
            </w:pPr>
            <w:ins w:id="9" w:author="Martin Midtgaard" w:date="2013-06-25T14:31:00Z">
              <w:r>
                <w:rPr>
                  <w:rFonts w:ascii="Arial" w:hAnsi="Arial" w:cs="Arial"/>
                  <w:sz w:val="18"/>
                </w:rPr>
                <w:t>Bogføringsdato sættes til datoen, hvor servicen kaldes.</w:t>
              </w:r>
              <w:bookmarkStart w:id="10" w:name="_GoBack"/>
              <w:bookmarkEnd w:id="10"/>
            </w:ins>
          </w:p>
          <w:p w14:paraId="5BC2D4FD"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239F" w14:paraId="29E439E1" w14:textId="77777777" w:rsidTr="0090239F">
        <w:trPr>
          <w:trHeight w:val="283"/>
        </w:trPr>
        <w:tc>
          <w:tcPr>
            <w:tcW w:w="10345" w:type="dxa"/>
            <w:gridSpan w:val="6"/>
            <w:shd w:val="clear" w:color="auto" w:fill="B3B3B3"/>
            <w:vAlign w:val="center"/>
          </w:tcPr>
          <w:p w14:paraId="14EED814"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0239F" w14:paraId="60EB3400" w14:textId="77777777" w:rsidTr="0090239F">
        <w:trPr>
          <w:trHeight w:val="283"/>
        </w:trPr>
        <w:tc>
          <w:tcPr>
            <w:tcW w:w="10345" w:type="dxa"/>
            <w:gridSpan w:val="6"/>
            <w:shd w:val="clear" w:color="auto" w:fill="FFFFFF"/>
          </w:tcPr>
          <w:p w14:paraId="338D329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Formattet er grundlagt på baggrund af formattet fra SLS og Bluegarden. Grundformattet er derfor strukturerne LønBur606 (HEADER), LønBur607 (INDIVID RECORD) og LønBur608 (FOOTER).</w:t>
            </w:r>
          </w:p>
          <w:p w14:paraId="4AD9EFF8"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D7CA46"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Midlertidigt benyttes stadig disse formatter ved modtagelse i D/R, men på sigt skal denne service kunne udstilles som OIO service til eks. Lønbureauer så D/R integrationen med filer kan udfases.</w:t>
            </w:r>
          </w:p>
          <w:p w14:paraId="6277965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CFDA02"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fejl i formattet afvises modtagelsen. Det afsendende system (Midlertigt D/R) skal logge fejl og rette fejl og kalde igen med de rettede input parameter.</w:t>
            </w:r>
          </w:p>
        </w:tc>
      </w:tr>
      <w:tr w:rsidR="0090239F" w14:paraId="61F54913" w14:textId="77777777" w:rsidTr="0090239F">
        <w:trPr>
          <w:trHeight w:val="283"/>
        </w:trPr>
        <w:tc>
          <w:tcPr>
            <w:tcW w:w="10345" w:type="dxa"/>
            <w:gridSpan w:val="6"/>
            <w:shd w:val="clear" w:color="auto" w:fill="B3B3B3"/>
            <w:vAlign w:val="center"/>
          </w:tcPr>
          <w:p w14:paraId="3A36C376"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0239F" w14:paraId="411F6802" w14:textId="77777777" w:rsidTr="0090239F">
        <w:trPr>
          <w:trHeight w:val="283"/>
        </w:trPr>
        <w:tc>
          <w:tcPr>
            <w:tcW w:w="10345" w:type="dxa"/>
            <w:gridSpan w:val="6"/>
            <w:shd w:val="clear" w:color="auto" w:fill="FFFFFF"/>
            <w:vAlign w:val="center"/>
          </w:tcPr>
          <w:p w14:paraId="1A015B7C"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0239F" w14:paraId="4A8B3308" w14:textId="77777777" w:rsidTr="0090239F">
        <w:trPr>
          <w:trHeight w:val="283"/>
        </w:trPr>
        <w:tc>
          <w:tcPr>
            <w:tcW w:w="10345" w:type="dxa"/>
            <w:gridSpan w:val="6"/>
            <w:shd w:val="clear" w:color="auto" w:fill="FFFFFF"/>
          </w:tcPr>
          <w:p w14:paraId="6CE5E4E6"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EksternKontoIndbetalingSpecifikationOpret_I</w:t>
            </w:r>
          </w:p>
        </w:tc>
      </w:tr>
      <w:tr w:rsidR="0090239F" w14:paraId="65886B98" w14:textId="77777777" w:rsidTr="0090239F">
        <w:trPr>
          <w:trHeight w:val="283"/>
        </w:trPr>
        <w:tc>
          <w:tcPr>
            <w:tcW w:w="10345" w:type="dxa"/>
            <w:gridSpan w:val="6"/>
            <w:shd w:val="clear" w:color="auto" w:fill="FFFFFF"/>
          </w:tcPr>
          <w:p w14:paraId="59318DE6"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DA22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DataLeverandørInfo *</w:t>
            </w:r>
          </w:p>
          <w:p w14:paraId="54E24D5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BEE68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1E9E27D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346B9E21"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OpkrævningEksternIndbetalingLeveringNummer</w:t>
            </w:r>
          </w:p>
          <w:p w14:paraId="1F9E19D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OpkrævningEksternIndbetalingDato</w:t>
            </w:r>
          </w:p>
          <w:p w14:paraId="0F528D1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KontrolKontoIndbetalingTotalIndbetalingBeløb</w:t>
            </w:r>
          </w:p>
          <w:p w14:paraId="6CFAD350"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8993D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IndbetalingSpecifikationListe *</w:t>
            </w:r>
          </w:p>
          <w:p w14:paraId="51FA12B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1AC244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IndbetalingSpecifikation *</w:t>
            </w:r>
          </w:p>
          <w:p w14:paraId="43F8D46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F8F24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 *</w:t>
            </w:r>
          </w:p>
          <w:p w14:paraId="587422A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6240B9"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14:paraId="2659F42B"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14:paraId="63F8CBF1"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B4D0D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65BC9E59"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OpkrævningIndbetalingBeløb</w:t>
            </w:r>
          </w:p>
          <w:p w14:paraId="101398C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D98321"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239F" w14:paraId="053B0E8A" w14:textId="77777777" w:rsidTr="0090239F">
        <w:trPr>
          <w:trHeight w:val="283"/>
        </w:trPr>
        <w:tc>
          <w:tcPr>
            <w:tcW w:w="10345" w:type="dxa"/>
            <w:gridSpan w:val="6"/>
            <w:shd w:val="clear" w:color="auto" w:fill="FFFFFF"/>
            <w:vAlign w:val="center"/>
          </w:tcPr>
          <w:p w14:paraId="3D94818F"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0239F" w14:paraId="1072B7F4" w14:textId="77777777" w:rsidTr="0090239F">
        <w:trPr>
          <w:trHeight w:val="283"/>
        </w:trPr>
        <w:tc>
          <w:tcPr>
            <w:tcW w:w="10345" w:type="dxa"/>
            <w:gridSpan w:val="6"/>
            <w:shd w:val="clear" w:color="auto" w:fill="FFFFFF"/>
          </w:tcPr>
          <w:p w14:paraId="45A97177"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EksternKontoIndbetalingSpecifikationOpret_O</w:t>
            </w:r>
          </w:p>
        </w:tc>
      </w:tr>
      <w:tr w:rsidR="0090239F" w14:paraId="065CD22D" w14:textId="77777777" w:rsidTr="0090239F">
        <w:trPr>
          <w:trHeight w:val="283"/>
        </w:trPr>
        <w:tc>
          <w:tcPr>
            <w:tcW w:w="10345" w:type="dxa"/>
            <w:gridSpan w:val="6"/>
            <w:shd w:val="clear" w:color="auto" w:fill="FFFFFF"/>
          </w:tcPr>
          <w:p w14:paraId="1C07B754"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0C10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KontrolKontoIndbetalingAntalDelBetalinger</w:t>
            </w:r>
          </w:p>
          <w:p w14:paraId="70C9BCCC"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KontrolKontoIndbetalingTotalIndbetalingBeløb</w:t>
            </w:r>
          </w:p>
        </w:tc>
      </w:tr>
      <w:tr w:rsidR="0090239F" w14:paraId="0A040746" w14:textId="77777777" w:rsidTr="0090239F">
        <w:trPr>
          <w:trHeight w:val="283"/>
        </w:trPr>
        <w:tc>
          <w:tcPr>
            <w:tcW w:w="10345" w:type="dxa"/>
            <w:gridSpan w:val="6"/>
            <w:shd w:val="clear" w:color="auto" w:fill="FFFFFF"/>
            <w:vAlign w:val="center"/>
          </w:tcPr>
          <w:p w14:paraId="31F7C9C3"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0239F" w14:paraId="731C046F" w14:textId="77777777" w:rsidTr="0090239F">
        <w:trPr>
          <w:trHeight w:val="283"/>
        </w:trPr>
        <w:tc>
          <w:tcPr>
            <w:tcW w:w="10345" w:type="dxa"/>
            <w:gridSpan w:val="6"/>
            <w:shd w:val="clear" w:color="auto" w:fill="FFFFFF"/>
          </w:tcPr>
          <w:p w14:paraId="5797BC34"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EksternKontoIndbetalingSpecifikationOpret_FejlId</w:t>
            </w:r>
          </w:p>
        </w:tc>
      </w:tr>
      <w:tr w:rsidR="0090239F" w14:paraId="418F1737" w14:textId="77777777" w:rsidTr="0090239F">
        <w:trPr>
          <w:trHeight w:val="283"/>
        </w:trPr>
        <w:tc>
          <w:tcPr>
            <w:tcW w:w="10345" w:type="dxa"/>
            <w:gridSpan w:val="6"/>
            <w:shd w:val="clear" w:color="auto" w:fill="FFFFFF"/>
          </w:tcPr>
          <w:p w14:paraId="14E30598"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A6804"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B554C7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3B5E187F"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 w:author="Martin Midtgaard" w:date="2013-06-25T14:31:00Z"/>
                <w:rFonts w:ascii="Arial" w:hAnsi="Arial" w:cs="Arial"/>
                <w:sz w:val="18"/>
              </w:rPr>
            </w:pPr>
            <w:del w:id="12" w:author="Martin Midtgaard" w:date="2013-06-25T14:31:00Z">
              <w:r w:rsidRPr="007C6ABF">
                <w:rPr>
                  <w:rFonts w:ascii="Arial" w:hAnsi="Arial" w:cs="Arial"/>
                  <w:sz w:val="18"/>
                </w:rPr>
                <w:delText>(OpkrævningIndbetalingID)</w:delText>
              </w:r>
            </w:del>
          </w:p>
          <w:p w14:paraId="23DEA06C"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Martin Midtgaard" w:date="2013-06-25T14:31:00Z"/>
                <w:rFonts w:ascii="Arial" w:hAnsi="Arial" w:cs="Arial"/>
                <w:sz w:val="18"/>
              </w:rPr>
            </w:pPr>
            <w:del w:id="14" w:author="Martin Midtgaard" w:date="2013-06-25T14:31:00Z">
              <w:r w:rsidRPr="007C6ABF">
                <w:rPr>
                  <w:rFonts w:ascii="Arial" w:hAnsi="Arial" w:cs="Arial"/>
                  <w:sz w:val="18"/>
                </w:rPr>
                <w:delText>(OpkrævningIndbetalingDato)</w:delText>
              </w:r>
            </w:del>
          </w:p>
          <w:p w14:paraId="1262C04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(KontrolKontoIndbetalingTotalIndbetalingBeløb)</w:t>
            </w:r>
          </w:p>
          <w:p w14:paraId="717832CB"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Martin Midtgaard" w:date="2013-06-25T14:31:00Z"/>
                <w:rFonts w:ascii="Arial" w:hAnsi="Arial" w:cs="Arial"/>
                <w:sz w:val="18"/>
              </w:rPr>
            </w:pPr>
            <w:r>
              <w:rPr>
                <w:rFonts w:ascii="Arial" w:hAnsi="Arial" w:cs="Arial"/>
                <w:sz w:val="18"/>
              </w:rPr>
              <w:t>(OpkrævningIndbetalingBeløb)</w:t>
            </w:r>
          </w:p>
          <w:p w14:paraId="2B419A5F"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 w:author="Martin Midtgaard" w:date="2013-06-25T14:31:00Z"/>
                <w:rFonts w:ascii="Arial" w:hAnsi="Arial" w:cs="Arial"/>
                <w:sz w:val="18"/>
              </w:rPr>
            </w:pPr>
            <w:ins w:id="17" w:author="Martin Midtgaard" w:date="2013-06-25T14:31:00Z">
              <w:r>
                <w:rPr>
                  <w:rFonts w:ascii="Arial" w:hAnsi="Arial" w:cs="Arial"/>
                  <w:sz w:val="18"/>
                </w:rPr>
                <w:t>(OpkrævningEksternIndbetalingDato)</w:t>
              </w:r>
            </w:ins>
          </w:p>
          <w:p w14:paraId="0ECBF553"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8" w:author="Martin Midtgaard" w:date="2013-06-25T14:31:00Z">
              <w:r>
                <w:rPr>
                  <w:rFonts w:ascii="Arial" w:hAnsi="Arial" w:cs="Arial"/>
                  <w:sz w:val="18"/>
                </w:rPr>
                <w:t>(OpkrævningEksternIndbetalingLeveringNummer)</w:t>
              </w:r>
            </w:ins>
          </w:p>
        </w:tc>
      </w:tr>
      <w:tr w:rsidR="0090239F" w14:paraId="5B2621DB" w14:textId="77777777" w:rsidTr="0090239F">
        <w:trPr>
          <w:trHeight w:val="283"/>
        </w:trPr>
        <w:tc>
          <w:tcPr>
            <w:tcW w:w="10345" w:type="dxa"/>
            <w:gridSpan w:val="6"/>
            <w:shd w:val="clear" w:color="auto" w:fill="B3B3B3"/>
            <w:vAlign w:val="center"/>
          </w:tcPr>
          <w:p w14:paraId="297A7D50"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0239F" w14:paraId="18176617" w14:textId="77777777" w:rsidTr="0090239F">
        <w:trPr>
          <w:trHeight w:val="283"/>
        </w:trPr>
        <w:tc>
          <w:tcPr>
            <w:tcW w:w="10345" w:type="dxa"/>
            <w:gridSpan w:val="6"/>
            <w:shd w:val="clear" w:color="auto" w:fill="FFFFFF"/>
            <w:vAlign w:val="center"/>
          </w:tcPr>
          <w:p w14:paraId="60EDA673"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0239F" w14:paraId="10AED927" w14:textId="77777777" w:rsidTr="0090239F">
        <w:trPr>
          <w:trHeight w:val="283"/>
        </w:trPr>
        <w:tc>
          <w:tcPr>
            <w:tcW w:w="10345" w:type="dxa"/>
            <w:gridSpan w:val="6"/>
            <w:shd w:val="clear" w:color="auto" w:fill="FFFFFF"/>
            <w:vAlign w:val="center"/>
          </w:tcPr>
          <w:p w14:paraId="2EBD125F"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 w:author="Martin Midtgaard" w:date="2013-06-25T14:31:00Z"/>
                <w:rFonts w:ascii="Arial" w:hAnsi="Arial" w:cs="Arial"/>
                <w:sz w:val="18"/>
              </w:rPr>
            </w:pPr>
            <w:del w:id="20" w:author="Martin Midtgaard" w:date="2013-06-25T14:31:00Z">
              <w:r w:rsidRPr="007C6ABF">
                <w:rPr>
                  <w:rFonts w:ascii="Arial" w:hAnsi="Arial" w:cs="Arial"/>
                  <w:sz w:val="18"/>
                </w:rPr>
                <w:delText>Der er afklaring i gang om hvordan KontoIndbetalingSpecifkationLeveringNummer skal forstås.</w:delText>
              </w:r>
            </w:del>
          </w:p>
          <w:p w14:paraId="267696C3"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 w:author="Martin Midtgaard" w:date="2013-06-25T14:31:00Z"/>
                <w:rFonts w:ascii="Arial" w:hAnsi="Arial" w:cs="Arial"/>
                <w:sz w:val="18"/>
              </w:rPr>
            </w:pPr>
          </w:p>
          <w:p w14:paraId="2E827EEC"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 w:author="Martin Midtgaard" w:date="2013-06-25T14:31:00Z"/>
                <w:rFonts w:ascii="Arial" w:hAnsi="Arial" w:cs="Arial"/>
                <w:sz w:val="18"/>
              </w:rPr>
            </w:pPr>
            <w:del w:id="23" w:author="Martin Midtgaard" w:date="2013-06-25T14:31:00Z">
              <w:r w:rsidRPr="007C6ABF">
                <w:rPr>
                  <w:rFonts w:ascii="Arial" w:hAnsi="Arial" w:cs="Arial"/>
                  <w:sz w:val="18"/>
                </w:rPr>
                <w:delText>Der skal laves en fejlstruktur med felter der returnes til fejl. Med henblik på at kunne rapportere på fejl.</w:delText>
              </w:r>
            </w:del>
          </w:p>
          <w:p w14:paraId="5F4BF388"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Martin Midtgaard" w:date="2013-06-25T14:31:00Z"/>
                <w:rFonts w:ascii="Arial" w:hAnsi="Arial" w:cs="Arial"/>
                <w:sz w:val="18"/>
              </w:rPr>
            </w:pPr>
          </w:p>
          <w:p w14:paraId="54B451CD" w14:textId="7FCA9366" w:rsidR="0090239F" w:rsidRDefault="007C6AB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Martin Midtgaard" w:date="2013-06-25T14:31:00Z"/>
                <w:rFonts w:ascii="Arial" w:hAnsi="Arial" w:cs="Arial"/>
                <w:sz w:val="18"/>
              </w:rPr>
            </w:pPr>
            <w:del w:id="26" w:author="Martin Midtgaard" w:date="2013-06-25T14:31:00Z">
              <w:r w:rsidRPr="007C6ABF">
                <w:rPr>
                  <w:rFonts w:ascii="Arial" w:hAnsi="Arial" w:cs="Arial"/>
                  <w:sz w:val="18"/>
                </w:rPr>
                <w:delText>Dette skal udfyldes af CSC i samarbejde med Skat, så servicen er robust og håndtere alle fejlrapportering via denne fejlstruktur (Se Skat guideline)</w:delText>
              </w:r>
            </w:del>
            <w:ins w:id="27" w:author="Martin Midtgaard" w:date="2013-06-25T14:31:00Z">
              <w:r w:rsidR="0090239F">
                <w:rPr>
                  <w:rFonts w:ascii="Arial" w:hAnsi="Arial" w:cs="Arial"/>
                  <w:sz w:val="18"/>
                </w:rPr>
                <w:t>Følgende valideringer og fejl kan forekomme i EksternKontoIndbetalingSpecifikationOpret</w:t>
              </w:r>
            </w:ins>
          </w:p>
          <w:p w14:paraId="24B3105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Martin Midtgaard" w:date="2013-06-25T14:31:00Z"/>
                <w:rFonts w:ascii="Arial" w:hAnsi="Arial" w:cs="Arial"/>
                <w:sz w:val="18"/>
              </w:rPr>
            </w:pPr>
          </w:p>
          <w:p w14:paraId="0485F46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Martin Midtgaard" w:date="2013-06-25T14:31:00Z"/>
                <w:rFonts w:ascii="Arial" w:hAnsi="Arial" w:cs="Arial"/>
                <w:sz w:val="18"/>
              </w:rPr>
            </w:pPr>
            <w:ins w:id="30" w:author="Martin Midtgaard" w:date="2013-06-25T14:31:00Z">
              <w:r>
                <w:rPr>
                  <w:rFonts w:ascii="Arial" w:hAnsi="Arial" w:cs="Arial"/>
                  <w:sz w:val="18"/>
                </w:rPr>
                <w:t>Advis:</w:t>
              </w:r>
            </w:ins>
          </w:p>
          <w:p w14:paraId="21FCF7D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Martin Midtgaard" w:date="2013-06-25T14:31:00Z"/>
                <w:rFonts w:ascii="Arial" w:hAnsi="Arial" w:cs="Arial"/>
                <w:sz w:val="18"/>
              </w:rPr>
            </w:pPr>
            <w:ins w:id="32" w:author="Martin Midtgaard" w:date="2013-06-25T14:31:00Z">
              <w:r>
                <w:rPr>
                  <w:rFonts w:ascii="Arial" w:hAnsi="Arial" w:cs="Arial"/>
                  <w:sz w:val="18"/>
                </w:rPr>
                <w:t>002 - Den angivne bogføringsdato bør ligge i en åben bogføringsperiode i DMO - OpkrævningEksternIndbetalingDato</w:t>
              </w:r>
            </w:ins>
          </w:p>
          <w:p w14:paraId="00BDD63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Martin Midtgaard" w:date="2013-06-25T14:31:00Z"/>
                <w:rFonts w:ascii="Arial" w:hAnsi="Arial" w:cs="Arial"/>
                <w:sz w:val="18"/>
              </w:rPr>
            </w:pPr>
          </w:p>
          <w:p w14:paraId="0DCEE7C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Martin Midtgaard" w:date="2013-06-25T14:31:00Z"/>
                <w:rFonts w:ascii="Arial" w:hAnsi="Arial" w:cs="Arial"/>
                <w:sz w:val="18"/>
              </w:rPr>
            </w:pPr>
            <w:ins w:id="35" w:author="Martin Midtgaard" w:date="2013-06-25T14:31:00Z">
              <w:r>
                <w:rPr>
                  <w:rFonts w:ascii="Arial" w:hAnsi="Arial" w:cs="Arial"/>
                  <w:sz w:val="18"/>
                </w:rPr>
                <w:t>002 - Der er forskellige bogføringsdato'er i kaldet og dagsdato anvendes - OpkrævningEksternIndbetalingDato</w:t>
              </w:r>
            </w:ins>
          </w:p>
          <w:p w14:paraId="559E65D4"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Martin Midtgaard" w:date="2013-06-25T14:31:00Z"/>
                <w:rFonts w:ascii="Arial" w:hAnsi="Arial" w:cs="Arial"/>
                <w:sz w:val="18"/>
              </w:rPr>
            </w:pPr>
          </w:p>
          <w:p w14:paraId="38B5659F"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Martin Midtgaard" w:date="2013-06-25T14:31:00Z"/>
                <w:rFonts w:ascii="Arial" w:hAnsi="Arial" w:cs="Arial"/>
                <w:sz w:val="18"/>
              </w:rPr>
            </w:pPr>
            <w:ins w:id="38" w:author="Martin Midtgaard" w:date="2013-06-25T14:31:00Z">
              <w:r>
                <w:rPr>
                  <w:rFonts w:ascii="Arial" w:hAnsi="Arial" w:cs="Arial"/>
                  <w:sz w:val="18"/>
                </w:rPr>
                <w:t>003 - Kundetype findes ikke. Sendes til manuel proces - KundeType,KundeNummer</w:t>
              </w:r>
            </w:ins>
          </w:p>
          <w:p w14:paraId="220860B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Martin Midtgaard" w:date="2013-06-25T14:31:00Z"/>
                <w:rFonts w:ascii="Arial" w:hAnsi="Arial" w:cs="Arial"/>
                <w:sz w:val="18"/>
              </w:rPr>
            </w:pPr>
          </w:p>
          <w:p w14:paraId="367287FF"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Martin Midtgaard" w:date="2013-06-25T14:31:00Z"/>
                <w:rFonts w:ascii="Arial" w:hAnsi="Arial" w:cs="Arial"/>
                <w:sz w:val="18"/>
              </w:rPr>
            </w:pPr>
            <w:ins w:id="41" w:author="Martin Midtgaard" w:date="2013-06-25T14:31:00Z">
              <w:r>
                <w:rPr>
                  <w:rFonts w:ascii="Arial" w:hAnsi="Arial" w:cs="Arial"/>
                  <w:sz w:val="18"/>
                </w:rPr>
                <w:t>003 - Kunde findes ikke. Sendes til manuel proces - KundeType,KundeNummer</w:t>
              </w:r>
            </w:ins>
          </w:p>
          <w:p w14:paraId="62D81AB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Martin Midtgaard" w:date="2013-06-25T14:31:00Z"/>
                <w:rFonts w:ascii="Arial" w:hAnsi="Arial" w:cs="Arial"/>
                <w:sz w:val="18"/>
              </w:rPr>
            </w:pPr>
          </w:p>
          <w:p w14:paraId="17862A4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Martin Midtgaard" w:date="2013-06-25T14:31:00Z"/>
                <w:rFonts w:ascii="Arial" w:hAnsi="Arial" w:cs="Arial"/>
                <w:sz w:val="18"/>
              </w:rPr>
            </w:pPr>
            <w:ins w:id="44" w:author="Martin Midtgaard" w:date="2013-06-25T14:31:00Z">
              <w:r>
                <w:rPr>
                  <w:rFonts w:ascii="Arial" w:hAnsi="Arial" w:cs="Arial"/>
                  <w:sz w:val="18"/>
                </w:rPr>
                <w:t>Fejl:</w:t>
              </w:r>
            </w:ins>
          </w:p>
          <w:p w14:paraId="11110EC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Martin Midtgaard" w:date="2013-06-25T14:31:00Z"/>
                <w:rFonts w:ascii="Arial" w:hAnsi="Arial" w:cs="Arial"/>
                <w:sz w:val="18"/>
              </w:rPr>
            </w:pPr>
            <w:ins w:id="46" w:author="Martin Midtgaard" w:date="2013-06-25T14:31:00Z">
              <w:r>
                <w:rPr>
                  <w:rFonts w:ascii="Arial" w:hAnsi="Arial" w:cs="Arial"/>
                  <w:sz w:val="18"/>
                </w:rPr>
                <w:t>039 - Beløbsfelt angivet med mere en 11 og 2 decimaler - OpkrævningIndbetalingBeløb</w:t>
              </w:r>
            </w:ins>
          </w:p>
          <w:p w14:paraId="566FF2F4"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Martin Midtgaard" w:date="2013-06-25T14:31:00Z"/>
                <w:rFonts w:ascii="Arial" w:hAnsi="Arial" w:cs="Arial"/>
                <w:sz w:val="18"/>
              </w:rPr>
            </w:pPr>
          </w:p>
          <w:p w14:paraId="1FC8699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Martin Midtgaard" w:date="2013-06-25T14:31:00Z"/>
                <w:rFonts w:ascii="Arial" w:hAnsi="Arial" w:cs="Arial"/>
                <w:sz w:val="18"/>
              </w:rPr>
            </w:pPr>
            <w:ins w:id="49" w:author="Martin Midtgaard" w:date="2013-06-25T14:31:00Z">
              <w:r>
                <w:rPr>
                  <w:rFonts w:ascii="Arial" w:hAnsi="Arial" w:cs="Arial"/>
                  <w:sz w:val="18"/>
                </w:rPr>
                <w:t>040 - Summen af OpkrævningIndbetalingBeløb i kladet må ikke overstige 11 og 2 decimaler -KontrolKontoIndbetalingTotalIndbetalingBeløb</w:t>
              </w:r>
            </w:ins>
          </w:p>
          <w:p w14:paraId="66885FE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Martin Midtgaard" w:date="2013-06-25T14:31:00Z"/>
                <w:rFonts w:ascii="Arial" w:hAnsi="Arial" w:cs="Arial"/>
                <w:sz w:val="18"/>
              </w:rPr>
            </w:pPr>
          </w:p>
          <w:p w14:paraId="18D3559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Martin Midtgaard" w:date="2013-06-25T14:31:00Z"/>
                <w:rFonts w:ascii="Arial" w:hAnsi="Arial" w:cs="Arial"/>
                <w:sz w:val="18"/>
              </w:rPr>
            </w:pPr>
            <w:ins w:id="52" w:author="Martin Midtgaard" w:date="2013-06-25T14:31:00Z">
              <w:r>
                <w:rPr>
                  <w:rFonts w:ascii="Arial" w:hAnsi="Arial" w:cs="Arial"/>
                  <w:sz w:val="18"/>
                </w:rPr>
                <w:t>076 - Leverandør er ikke kendt i DMO - KundeNummer, KundeType</w:t>
              </w:r>
            </w:ins>
          </w:p>
          <w:p w14:paraId="7E88532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Martin Midtgaard" w:date="2013-06-25T14:31:00Z"/>
                <w:rFonts w:ascii="Arial" w:hAnsi="Arial" w:cs="Arial"/>
                <w:sz w:val="18"/>
              </w:rPr>
            </w:pPr>
          </w:p>
          <w:p w14:paraId="4EEC022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Martin Midtgaard" w:date="2013-06-25T14:31:00Z"/>
                <w:rFonts w:ascii="Arial" w:hAnsi="Arial" w:cs="Arial"/>
                <w:sz w:val="18"/>
              </w:rPr>
            </w:pPr>
            <w:ins w:id="55" w:author="Martin Midtgaard" w:date="2013-06-25T14:31:00Z">
              <w:r>
                <w:rPr>
                  <w:rFonts w:ascii="Arial" w:hAnsi="Arial" w:cs="Arial"/>
                  <w:sz w:val="18"/>
                </w:rPr>
                <w:t>990 - Transaction is already registered. - TransaktionsID</w:t>
              </w:r>
            </w:ins>
          </w:p>
          <w:p w14:paraId="4F1C3291"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Martin Midtgaard" w:date="2013-06-25T14:31:00Z"/>
                <w:rFonts w:ascii="Arial" w:hAnsi="Arial" w:cs="Arial"/>
                <w:sz w:val="18"/>
              </w:rPr>
            </w:pPr>
          </w:p>
          <w:p w14:paraId="07CCC3B0"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Martin Midtgaard" w:date="2013-06-25T14:31:00Z"/>
                <w:rFonts w:ascii="Arial" w:hAnsi="Arial" w:cs="Arial"/>
                <w:sz w:val="18"/>
              </w:rPr>
            </w:pPr>
            <w:ins w:id="58" w:author="Martin Midtgaard" w:date="2013-06-25T14:31:00Z">
              <w:r>
                <w:rPr>
                  <w:rFonts w:ascii="Arial" w:hAnsi="Arial" w:cs="Arial"/>
                  <w:sz w:val="18"/>
                </w:rPr>
                <w:t>991 - Service processing is denied in system and client</w:t>
              </w:r>
            </w:ins>
          </w:p>
          <w:p w14:paraId="557BF6B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Martin Midtgaard" w:date="2013-06-25T14:31:00Z"/>
                <w:rFonts w:ascii="Arial" w:hAnsi="Arial" w:cs="Arial"/>
                <w:sz w:val="18"/>
              </w:rPr>
            </w:pPr>
          </w:p>
          <w:p w14:paraId="0FB420F9"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Martin Midtgaard" w:date="2013-06-25T14:31:00Z"/>
                <w:rFonts w:ascii="Arial" w:hAnsi="Arial" w:cs="Arial"/>
                <w:sz w:val="18"/>
              </w:rPr>
            </w:pPr>
            <w:ins w:id="61" w:author="Martin Midtgaard" w:date="2013-06-25T14:31:00Z">
              <w:r>
                <w:rPr>
                  <w:rFonts w:ascii="Arial" w:hAnsi="Arial" w:cs="Arial"/>
                  <w:sz w:val="18"/>
                </w:rPr>
                <w:t>992 - Transaction XX is already processed. - TransaktionsID</w:t>
              </w:r>
            </w:ins>
          </w:p>
          <w:p w14:paraId="0C61B22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Martin Midtgaard" w:date="2013-06-25T14:31:00Z"/>
                <w:rFonts w:ascii="Arial" w:hAnsi="Arial" w:cs="Arial"/>
                <w:sz w:val="18"/>
              </w:rPr>
            </w:pPr>
          </w:p>
          <w:p w14:paraId="1AFD00E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Martin Midtgaard" w:date="2013-06-25T14:31:00Z"/>
                <w:rFonts w:ascii="Arial" w:hAnsi="Arial" w:cs="Arial"/>
                <w:sz w:val="18"/>
              </w:rPr>
            </w:pPr>
            <w:ins w:id="64" w:author="Martin Midtgaard" w:date="2013-06-25T14:31:00Z">
              <w:r>
                <w:rPr>
                  <w:rFonts w:ascii="Arial" w:hAnsi="Arial" w:cs="Arial"/>
                  <w:sz w:val="18"/>
                </w:rPr>
                <w:t>999 - Teknisk fejl - TransaktionsID</w:t>
              </w:r>
            </w:ins>
          </w:p>
          <w:p w14:paraId="77194DC0"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Martin Midtgaard" w:date="2013-06-25T14:31:00Z"/>
                <w:rFonts w:ascii="Arial" w:hAnsi="Arial" w:cs="Arial"/>
                <w:sz w:val="18"/>
              </w:rPr>
            </w:pPr>
          </w:p>
          <w:p w14:paraId="20C8ADC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Martin Midtgaard" w:date="2013-06-25T14:31:00Z"/>
                <w:rFonts w:ascii="Arial" w:hAnsi="Arial" w:cs="Arial"/>
                <w:sz w:val="18"/>
              </w:rPr>
            </w:pPr>
            <w:ins w:id="67" w:author="Martin Midtgaard" w:date="2013-06-25T14:31:00Z">
              <w:r>
                <w:rPr>
                  <w:rFonts w:ascii="Arial" w:hAnsi="Arial" w:cs="Arial"/>
                  <w:sz w:val="18"/>
                </w:rPr>
                <w:t>-1 - Teknisk fejl</w:t>
              </w:r>
            </w:ins>
          </w:p>
          <w:p w14:paraId="4DC025E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Martin Midtgaard" w:date="2013-06-25T14:31:00Z"/>
                <w:rFonts w:ascii="Arial" w:hAnsi="Arial" w:cs="Arial"/>
                <w:sz w:val="18"/>
              </w:rPr>
            </w:pPr>
            <w:ins w:id="69" w:author="Martin Midtgaard" w:date="2013-06-25T14:31:00Z">
              <w:r>
                <w:rPr>
                  <w:rFonts w:ascii="Arial" w:hAnsi="Arial" w:cs="Arial"/>
                  <w:sz w:val="18"/>
                </w:rPr>
                <w:t xml:space="preserve"> </w:t>
              </w:r>
            </w:ins>
          </w:p>
          <w:p w14:paraId="5F7BE57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Martin Midtgaard" w:date="2013-06-25T14:31:00Z"/>
                <w:rFonts w:ascii="Arial" w:hAnsi="Arial" w:cs="Arial"/>
                <w:sz w:val="18"/>
              </w:rPr>
            </w:pPr>
            <w:ins w:id="71" w:author="Martin Midtgaard" w:date="2013-06-25T14:31:00Z">
              <w:r>
                <w:rPr>
                  <w:rFonts w:ascii="Arial" w:hAnsi="Arial" w:cs="Arial"/>
                  <w:sz w:val="18"/>
                </w:rPr>
                <w:t>-2 - Teknisk fejl</w:t>
              </w:r>
            </w:ins>
          </w:p>
          <w:p w14:paraId="2F1FD7EF"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Martin Midtgaard" w:date="2013-06-25T14:31:00Z"/>
                <w:rFonts w:ascii="Arial" w:hAnsi="Arial" w:cs="Arial"/>
                <w:sz w:val="18"/>
              </w:rPr>
            </w:pPr>
          </w:p>
          <w:p w14:paraId="73ABB866"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Martin Midtgaard" w:date="2013-06-25T14:31:00Z"/>
                <w:rFonts w:ascii="Arial" w:hAnsi="Arial" w:cs="Arial"/>
                <w:sz w:val="18"/>
              </w:rPr>
            </w:pPr>
            <w:ins w:id="74" w:author="Martin Midtgaard" w:date="2013-06-25T14:31:00Z">
              <w:r>
                <w:rPr>
                  <w:rFonts w:ascii="Arial" w:hAnsi="Arial" w:cs="Arial"/>
                  <w:sz w:val="18"/>
                </w:rPr>
                <w:t>-3 - Teknisk fejl</w:t>
              </w:r>
            </w:ins>
          </w:p>
          <w:p w14:paraId="1DCE135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Martin Midtgaard" w:date="2013-06-25T14:31:00Z"/>
                <w:rFonts w:ascii="Arial" w:hAnsi="Arial" w:cs="Arial"/>
                <w:sz w:val="18"/>
              </w:rPr>
            </w:pPr>
          </w:p>
          <w:p w14:paraId="05C80AC8"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Martin Midtgaard" w:date="2013-06-25T14:31:00Z"/>
                <w:rFonts w:ascii="Arial" w:hAnsi="Arial" w:cs="Arial"/>
                <w:sz w:val="18"/>
              </w:rPr>
            </w:pPr>
            <w:ins w:id="77" w:author="Martin Midtgaard" w:date="2013-06-25T14:31:00Z">
              <w:r>
                <w:rPr>
                  <w:rFonts w:ascii="Arial" w:hAnsi="Arial" w:cs="Arial"/>
                  <w:sz w:val="18"/>
                </w:rPr>
                <w:t>-4 - Teknisk fejl</w:t>
              </w:r>
            </w:ins>
          </w:p>
          <w:p w14:paraId="665253E6"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Martin Midtgaard" w:date="2013-06-25T14:31:00Z"/>
                <w:rFonts w:ascii="Arial" w:hAnsi="Arial" w:cs="Arial"/>
                <w:sz w:val="18"/>
              </w:rPr>
            </w:pPr>
          </w:p>
          <w:p w14:paraId="7F699610"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9" w:author="Martin Midtgaard" w:date="2013-06-25T14:31:00Z">
              <w:r>
                <w:rPr>
                  <w:rFonts w:ascii="Arial" w:hAnsi="Arial" w:cs="Arial"/>
                  <w:sz w:val="18"/>
                </w:rPr>
                <w:t>Ved fejl afvises hele listen. Med undtagelse af -3 hvor der kan være tale om problemer med retursvar fra SAP</w:t>
              </w:r>
            </w:ins>
          </w:p>
        </w:tc>
      </w:tr>
      <w:tr w:rsidR="0090239F" w14:paraId="4A968DDE" w14:textId="77777777" w:rsidTr="0090239F">
        <w:trPr>
          <w:trHeight w:val="283"/>
        </w:trPr>
        <w:tc>
          <w:tcPr>
            <w:tcW w:w="10345" w:type="dxa"/>
            <w:gridSpan w:val="6"/>
            <w:shd w:val="clear" w:color="auto" w:fill="B3B3B3"/>
            <w:vAlign w:val="center"/>
          </w:tcPr>
          <w:p w14:paraId="1ECD71E1"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0239F" w14:paraId="3B841746" w14:textId="77777777" w:rsidTr="0090239F">
        <w:trPr>
          <w:trHeight w:val="283"/>
        </w:trPr>
        <w:tc>
          <w:tcPr>
            <w:tcW w:w="10345" w:type="dxa"/>
            <w:gridSpan w:val="6"/>
            <w:shd w:val="clear" w:color="auto" w:fill="B3B3B3"/>
          </w:tcPr>
          <w:p w14:paraId="0CCD6248"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 indbetaling i Use Case "12.10 Modtag og fordel indbetaling, dæk fordring"</w:t>
            </w:r>
          </w:p>
          <w:p w14:paraId="3E401576"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57DB63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239F" w:rsidSect="0090239F">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52C52BE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0239F" w14:paraId="7EB964CB" w14:textId="77777777" w:rsidTr="0090239F">
        <w:trPr>
          <w:tblHeader/>
        </w:trPr>
        <w:tc>
          <w:tcPr>
            <w:tcW w:w="3402" w:type="dxa"/>
            <w:shd w:val="clear" w:color="auto" w:fill="B3B3B3"/>
            <w:vAlign w:val="center"/>
          </w:tcPr>
          <w:p w14:paraId="71316241"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0E9339B3"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411932A9"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0239F" w14:paraId="4874CBF2" w14:textId="77777777" w:rsidTr="0090239F">
        <w:tc>
          <w:tcPr>
            <w:tcW w:w="3402" w:type="dxa"/>
          </w:tcPr>
          <w:p w14:paraId="295CB310"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KontrolKontoIndbetalingAntalDelBetalinger</w:t>
            </w:r>
          </w:p>
        </w:tc>
        <w:tc>
          <w:tcPr>
            <w:tcW w:w="1701" w:type="dxa"/>
          </w:tcPr>
          <w:p w14:paraId="644E3544"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75E6458"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14:paraId="6B3C5A5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6365D3"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146006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bruges i EksternKontoIndbetalingSpecifikationOpret.</w:t>
            </w:r>
          </w:p>
          <w:p w14:paraId="058B5F5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D47AB8"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hvor mange delindbetalinger der er modtaget.</w:t>
            </w:r>
          </w:p>
        </w:tc>
      </w:tr>
      <w:tr w:rsidR="0090239F" w14:paraId="578EFF12" w14:textId="77777777" w:rsidTr="0090239F">
        <w:tc>
          <w:tcPr>
            <w:tcW w:w="3402" w:type="dxa"/>
          </w:tcPr>
          <w:p w14:paraId="43C0DA5B"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KontrolKontoIndbetalingTotalIndbetalingBeløb</w:t>
            </w:r>
          </w:p>
        </w:tc>
        <w:tc>
          <w:tcPr>
            <w:tcW w:w="1701" w:type="dxa"/>
          </w:tcPr>
          <w:p w14:paraId="5885ADE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6E20E9"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AF14CE1"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1F437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86BB2C0"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B54206"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bruges i EksternKontoIndbetalingSpecifikationOpret</w:t>
            </w:r>
          </w:p>
          <w:p w14:paraId="42B2A49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610879"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indbetalinger.</w:t>
            </w:r>
          </w:p>
        </w:tc>
      </w:tr>
      <w:tr w:rsidR="0090239F" w14:paraId="1921C601" w14:textId="77777777" w:rsidTr="0090239F">
        <w:tc>
          <w:tcPr>
            <w:tcW w:w="3402" w:type="dxa"/>
          </w:tcPr>
          <w:p w14:paraId="23DC2BB5"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5085943F"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95186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5D59690"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FDCACE"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3C5A3F64"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6D3EB139"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0239F" w14:paraId="1336F16A" w14:textId="77777777" w:rsidTr="0090239F">
        <w:tc>
          <w:tcPr>
            <w:tcW w:w="3402" w:type="dxa"/>
          </w:tcPr>
          <w:p w14:paraId="3FB5D63A"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3DE83BF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509AB1"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C4B41BB"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E257D12"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F3C0916"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0D3559E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69C4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86633D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3DEEBEF"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A0E183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19C3376B"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7131C402"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D396D26"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F1D1E5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B222A7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8C4649C"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15489CB"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0239F" w14:paraId="417EBCFF" w14:textId="77777777" w:rsidTr="0090239F">
        <w:tc>
          <w:tcPr>
            <w:tcW w:w="3402" w:type="dxa"/>
          </w:tcPr>
          <w:p w14:paraId="3DD8199E"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OpkrævningEksternIndbetalingDato</w:t>
            </w:r>
          </w:p>
        </w:tc>
        <w:tc>
          <w:tcPr>
            <w:tcW w:w="1701" w:type="dxa"/>
          </w:tcPr>
          <w:p w14:paraId="265B9F6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FE5C6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02BA12C"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D3194F" w14:textId="1985BEF2" w:rsidR="0090239F" w:rsidRPr="0090239F" w:rsidRDefault="007C6AB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2" w:author="Martin Midtgaard" w:date="2013-06-25T14:31:00Z">
              <w:r w:rsidRPr="007C6ABF">
                <w:rPr>
                  <w:rFonts w:ascii="Arial" w:hAnsi="Arial" w:cs="Arial"/>
                  <w:sz w:val="18"/>
                </w:rPr>
                <w:delText>Modtagelsesdato (skal specificeres yderligere)</w:delText>
              </w:r>
            </w:del>
            <w:ins w:id="83" w:author="Martin Midtgaard" w:date="2013-06-25T14:31:00Z">
              <w:r w:rsidR="0090239F">
                <w:rPr>
                  <w:rFonts w:ascii="Arial" w:hAnsi="Arial" w:cs="Arial"/>
                  <w:sz w:val="18"/>
                </w:rPr>
                <w:t>Indbetalingsdato som udtrykker valørdato, Den dato hvor indbetalingen betragtes som modtaget fra kunden.</w:t>
              </w:r>
            </w:ins>
          </w:p>
        </w:tc>
      </w:tr>
      <w:tr w:rsidR="0090239F" w14:paraId="38976062" w14:textId="77777777" w:rsidTr="0090239F">
        <w:tc>
          <w:tcPr>
            <w:tcW w:w="3402" w:type="dxa"/>
          </w:tcPr>
          <w:p w14:paraId="36255F8C"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OpkrævningEksternIndbetalingLeveringNummer</w:t>
            </w:r>
          </w:p>
        </w:tc>
        <w:tc>
          <w:tcPr>
            <w:tcW w:w="1701" w:type="dxa"/>
          </w:tcPr>
          <w:p w14:paraId="52CF60B0"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BD302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14:paraId="0CEE324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0C6281"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5B2BC0FC"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Leveringsnummer for den enkelte leverance. Unikt for den enkelte leverandør.</w:t>
            </w:r>
          </w:p>
        </w:tc>
      </w:tr>
      <w:tr w:rsidR="0090239F" w14:paraId="7EF6EF98" w14:textId="77777777" w:rsidTr="0090239F">
        <w:tc>
          <w:tcPr>
            <w:tcW w:w="3402" w:type="dxa"/>
          </w:tcPr>
          <w:p w14:paraId="22596B77"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5B7C823B"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9CEEA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97C0848"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65691EA"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52289D17"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7B1F6873"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239F" w14:paraId="5D735159" w14:textId="77777777" w:rsidTr="0090239F">
        <w:tc>
          <w:tcPr>
            <w:tcW w:w="3402" w:type="dxa"/>
          </w:tcPr>
          <w:p w14:paraId="6252A91B"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14:paraId="182E59A3"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5317A1D"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6267158"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D70965" w14:textId="77777777"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904C05"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C13DF9"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7C6ABF" w:rsidRPr="007C6ABF" w14:paraId="77AA3FDE" w14:textId="77777777" w:rsidTr="007C6ABF">
        <w:trPr>
          <w:del w:id="84" w:author="Martin Midtgaard" w:date="2013-06-25T14:31:00Z"/>
        </w:trPr>
        <w:tc>
          <w:tcPr>
            <w:tcW w:w="3402" w:type="dxa"/>
          </w:tcPr>
          <w:p w14:paraId="3AFB0C60"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85" w:author="Martin Midtgaard" w:date="2013-06-25T14:31:00Z"/>
                <w:rFonts w:ascii="Arial" w:hAnsi="Arial" w:cs="Arial"/>
                <w:sz w:val="18"/>
              </w:rPr>
            </w:pPr>
            <w:del w:id="86" w:author="Martin Midtgaard" w:date="2013-06-25T14:31:00Z">
              <w:r w:rsidRPr="007C6ABF">
                <w:rPr>
                  <w:rFonts w:ascii="Arial" w:hAnsi="Arial" w:cs="Arial"/>
                  <w:sz w:val="18"/>
                </w:rPr>
                <w:delText>OpkrævningIndbetalingDato</w:delText>
              </w:r>
            </w:del>
          </w:p>
        </w:tc>
        <w:tc>
          <w:tcPr>
            <w:tcW w:w="1701" w:type="dxa"/>
          </w:tcPr>
          <w:p w14:paraId="4C169D22"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 w:author="Martin Midtgaard" w:date="2013-06-25T14:31:00Z"/>
                <w:rFonts w:ascii="Arial" w:hAnsi="Arial" w:cs="Arial"/>
                <w:sz w:val="18"/>
              </w:rPr>
            </w:pPr>
            <w:del w:id="88" w:author="Martin Midtgaard" w:date="2013-06-25T14:31:00Z">
              <w:r w:rsidRPr="007C6ABF">
                <w:rPr>
                  <w:rFonts w:ascii="Arial" w:hAnsi="Arial" w:cs="Arial"/>
                  <w:sz w:val="18"/>
                </w:rPr>
                <w:delText xml:space="preserve">Domain: </w:delText>
              </w:r>
            </w:del>
          </w:p>
          <w:p w14:paraId="1A970E86"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 w:author="Martin Midtgaard" w:date="2013-06-25T14:31:00Z"/>
                <w:rFonts w:ascii="Arial" w:hAnsi="Arial" w:cs="Arial"/>
                <w:sz w:val="18"/>
              </w:rPr>
            </w:pPr>
            <w:del w:id="90" w:author="Martin Midtgaard" w:date="2013-06-25T14:31:00Z">
              <w:r w:rsidRPr="007C6ABF">
                <w:rPr>
                  <w:rFonts w:ascii="Arial" w:hAnsi="Arial" w:cs="Arial"/>
                  <w:sz w:val="18"/>
                </w:rPr>
                <w:delText>Dato</w:delText>
              </w:r>
            </w:del>
          </w:p>
          <w:p w14:paraId="3014F71C"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 w:author="Martin Midtgaard" w:date="2013-06-25T14:31:00Z"/>
                <w:rFonts w:ascii="Arial" w:hAnsi="Arial" w:cs="Arial"/>
                <w:sz w:val="18"/>
              </w:rPr>
            </w:pPr>
            <w:del w:id="92" w:author="Martin Midtgaard" w:date="2013-06-25T14:31:00Z">
              <w:r w:rsidRPr="007C6ABF">
                <w:rPr>
                  <w:rFonts w:ascii="Arial" w:hAnsi="Arial" w:cs="Arial"/>
                  <w:sz w:val="18"/>
                </w:rPr>
                <w:delText>base: date</w:delText>
              </w:r>
            </w:del>
          </w:p>
        </w:tc>
        <w:tc>
          <w:tcPr>
            <w:tcW w:w="4671" w:type="dxa"/>
          </w:tcPr>
          <w:p w14:paraId="2F58AB24"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 w:author="Martin Midtgaard" w:date="2013-06-25T14:31:00Z"/>
                <w:rFonts w:ascii="Arial" w:hAnsi="Arial" w:cs="Arial"/>
                <w:sz w:val="18"/>
              </w:rPr>
            </w:pPr>
            <w:del w:id="94" w:author="Martin Midtgaard" w:date="2013-06-25T14:31:00Z">
              <w:r w:rsidRPr="007C6ABF">
                <w:rPr>
                  <w:rFonts w:ascii="Arial" w:hAnsi="Arial" w:cs="Arial"/>
                  <w:sz w:val="18"/>
                </w:rPr>
                <w:delText>IndbetalingDato er det forretningsmæssige begreb, og er datoen for, hvornår fordringen tilgår SKB-kontoen og bliver rentebærende. Det vil sige, at det er den dato, hvor renten skal beregnes.</w:delText>
              </w:r>
            </w:del>
          </w:p>
        </w:tc>
      </w:tr>
      <w:tr w:rsidR="007C6ABF" w:rsidRPr="007C6ABF" w14:paraId="11FBFDA1" w14:textId="77777777" w:rsidTr="007C6ABF">
        <w:trPr>
          <w:del w:id="95" w:author="Martin Midtgaard" w:date="2013-06-25T14:31:00Z"/>
        </w:trPr>
        <w:tc>
          <w:tcPr>
            <w:tcW w:w="3402" w:type="dxa"/>
          </w:tcPr>
          <w:p w14:paraId="596125E7"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6" w:author="Martin Midtgaard" w:date="2013-06-25T14:31:00Z"/>
                <w:rFonts w:ascii="Arial" w:hAnsi="Arial" w:cs="Arial"/>
                <w:sz w:val="18"/>
              </w:rPr>
            </w:pPr>
            <w:del w:id="97" w:author="Martin Midtgaard" w:date="2013-06-25T14:31:00Z">
              <w:r w:rsidRPr="007C6ABF">
                <w:rPr>
                  <w:rFonts w:ascii="Arial" w:hAnsi="Arial" w:cs="Arial"/>
                  <w:sz w:val="18"/>
                </w:rPr>
                <w:delText>OpkrævningIndbetalingID</w:delText>
              </w:r>
            </w:del>
          </w:p>
        </w:tc>
        <w:tc>
          <w:tcPr>
            <w:tcW w:w="1701" w:type="dxa"/>
          </w:tcPr>
          <w:p w14:paraId="7EF7EB4D"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 w:author="Martin Midtgaard" w:date="2013-06-25T14:31:00Z"/>
                <w:rFonts w:ascii="Arial" w:hAnsi="Arial" w:cs="Arial"/>
                <w:sz w:val="18"/>
              </w:rPr>
            </w:pPr>
            <w:del w:id="99" w:author="Martin Midtgaard" w:date="2013-06-25T14:31:00Z">
              <w:r w:rsidRPr="007C6ABF">
                <w:rPr>
                  <w:rFonts w:ascii="Arial" w:hAnsi="Arial" w:cs="Arial"/>
                  <w:sz w:val="18"/>
                </w:rPr>
                <w:delText xml:space="preserve">Domain: </w:delText>
              </w:r>
            </w:del>
          </w:p>
          <w:p w14:paraId="080AE7C1"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 w:author="Martin Midtgaard" w:date="2013-06-25T14:31:00Z"/>
                <w:rFonts w:ascii="Arial" w:hAnsi="Arial" w:cs="Arial"/>
                <w:sz w:val="18"/>
              </w:rPr>
            </w:pPr>
            <w:del w:id="101" w:author="Martin Midtgaard" w:date="2013-06-25T14:31:00Z">
              <w:r w:rsidRPr="007C6ABF">
                <w:rPr>
                  <w:rFonts w:ascii="Arial" w:hAnsi="Arial" w:cs="Arial"/>
                  <w:sz w:val="18"/>
                </w:rPr>
                <w:delText>ID</w:delText>
              </w:r>
            </w:del>
          </w:p>
          <w:p w14:paraId="2569977B"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 w:author="Martin Midtgaard" w:date="2013-06-25T14:31:00Z"/>
                <w:rFonts w:ascii="Arial" w:hAnsi="Arial" w:cs="Arial"/>
                <w:sz w:val="18"/>
              </w:rPr>
            </w:pPr>
            <w:del w:id="103" w:author="Martin Midtgaard" w:date="2013-06-25T14:31:00Z">
              <w:r w:rsidRPr="007C6ABF">
                <w:rPr>
                  <w:rFonts w:ascii="Arial" w:hAnsi="Arial" w:cs="Arial"/>
                  <w:sz w:val="18"/>
                </w:rPr>
                <w:delText>base: integer</w:delText>
              </w:r>
            </w:del>
          </w:p>
        </w:tc>
        <w:tc>
          <w:tcPr>
            <w:tcW w:w="4671" w:type="dxa"/>
          </w:tcPr>
          <w:p w14:paraId="5EE4FE48" w14:textId="77777777" w:rsidR="007C6ABF" w:rsidRPr="007C6ABF" w:rsidRDefault="007C6ABF" w:rsidP="007C6A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 w:author="Martin Midtgaard" w:date="2013-06-25T14:31:00Z"/>
                <w:rFonts w:ascii="Arial" w:hAnsi="Arial" w:cs="Arial"/>
                <w:sz w:val="18"/>
              </w:rPr>
            </w:pPr>
            <w:del w:id="105" w:author="Martin Midtgaard" w:date="2013-06-25T14:31:00Z">
              <w:r w:rsidRPr="007C6ABF">
                <w:rPr>
                  <w:rFonts w:ascii="Arial" w:hAnsi="Arial" w:cs="Arial"/>
                  <w:sz w:val="18"/>
                </w:rPr>
                <w:delText>Den unikke identifikation af den enkelte indbetaling, som skal anvendes til at kunne spore indbetalingen fx ifm med 2 identiske betalinger foretaget samme dag.</w:delText>
              </w:r>
            </w:del>
          </w:p>
        </w:tc>
      </w:tr>
    </w:tbl>
    <w:p w14:paraId="2C049FA5" w14:textId="77777777"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0239F" w:rsidRPr="0090239F" w:rsidSect="0090239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AD84E" w14:textId="77777777" w:rsidR="00AC6A38" w:rsidRDefault="00AC6A38" w:rsidP="0090239F">
      <w:pPr>
        <w:spacing w:line="240" w:lineRule="auto"/>
      </w:pPr>
      <w:r>
        <w:separator/>
      </w:r>
    </w:p>
  </w:endnote>
  <w:endnote w:type="continuationSeparator" w:id="0">
    <w:p w14:paraId="5EE45BAA" w14:textId="77777777" w:rsidR="00AC6A38" w:rsidRDefault="00AC6A38" w:rsidP="0090239F">
      <w:pPr>
        <w:spacing w:line="240" w:lineRule="auto"/>
      </w:pPr>
      <w:r>
        <w:continuationSeparator/>
      </w:r>
    </w:p>
  </w:endnote>
  <w:endnote w:type="continuationNotice" w:id="1">
    <w:p w14:paraId="263E14DC" w14:textId="77777777" w:rsidR="00AC6A38" w:rsidRDefault="00AC6A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2E6A4" w14:textId="77777777" w:rsidR="0090239F" w:rsidRDefault="0090239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45C6D" w14:textId="103742C0" w:rsidR="0090239F" w:rsidRPr="0090239F" w:rsidRDefault="0090239F" w:rsidP="009023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80" w:author="Martin Midtgaard" w:date="2013-06-25T14:31:00Z">
      <w:r w:rsidR="007C6ABF">
        <w:rPr>
          <w:rFonts w:ascii="Arial" w:hAnsi="Arial" w:cs="Arial"/>
          <w:noProof/>
          <w:sz w:val="16"/>
        </w:rPr>
        <w:delText>21. marts</w:delText>
      </w:r>
    </w:del>
    <w:ins w:id="81" w:author="Martin Midtgaard" w:date="2013-06-25T14:31:00Z">
      <w:r>
        <w:rPr>
          <w:rFonts w:ascii="Arial" w:hAnsi="Arial" w:cs="Arial"/>
          <w:noProof/>
          <w:sz w:val="16"/>
        </w:rPr>
        <w:t>25. juni</w:t>
      </w:r>
    </w:ins>
    <w:r>
      <w:rPr>
        <w:rFonts w:ascii="Arial" w:hAnsi="Arial" w:cs="Arial"/>
        <w:noProof/>
        <w:sz w:val="16"/>
      </w:rPr>
      <w:t xml:space="preserve"> 2013</w:t>
    </w:r>
    <w:r>
      <w:rPr>
        <w:rFonts w:ascii="Arial" w:hAnsi="Arial" w:cs="Arial"/>
        <w:sz w:val="16"/>
      </w:rPr>
      <w:fldChar w:fldCharType="end"/>
    </w:r>
    <w:r>
      <w:rPr>
        <w:rFonts w:ascii="Arial" w:hAnsi="Arial" w:cs="Arial"/>
        <w:sz w:val="16"/>
      </w:rPr>
      <w:tab/>
    </w:r>
    <w:r>
      <w:rPr>
        <w:rFonts w:ascii="Arial" w:hAnsi="Arial" w:cs="Arial"/>
        <w:sz w:val="16"/>
      </w:rPr>
      <w:tab/>
      <w:t xml:space="preserve">EksternKontoIndbetalingSpecifikationOpret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2065B">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2065B">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D22BA" w14:textId="77777777" w:rsidR="0090239F" w:rsidRDefault="0090239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319B9" w14:textId="77777777" w:rsidR="00AC6A38" w:rsidRDefault="00AC6A38" w:rsidP="0090239F">
      <w:pPr>
        <w:spacing w:line="240" w:lineRule="auto"/>
      </w:pPr>
      <w:r>
        <w:separator/>
      </w:r>
    </w:p>
  </w:footnote>
  <w:footnote w:type="continuationSeparator" w:id="0">
    <w:p w14:paraId="3DA32BB9" w14:textId="77777777" w:rsidR="00AC6A38" w:rsidRDefault="00AC6A38" w:rsidP="0090239F">
      <w:pPr>
        <w:spacing w:line="240" w:lineRule="auto"/>
      </w:pPr>
      <w:r>
        <w:continuationSeparator/>
      </w:r>
    </w:p>
  </w:footnote>
  <w:footnote w:type="continuationNotice" w:id="1">
    <w:p w14:paraId="6DD61AE9" w14:textId="77777777" w:rsidR="00AC6A38" w:rsidRDefault="00AC6A3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D4E63" w14:textId="77777777" w:rsidR="0090239F" w:rsidRDefault="0090239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90426" w14:textId="77777777" w:rsidR="0090239F" w:rsidRPr="0090239F" w:rsidRDefault="0090239F" w:rsidP="0090239F">
    <w:pPr>
      <w:pStyle w:val="Sidehoved"/>
      <w:jc w:val="center"/>
      <w:rPr>
        <w:rFonts w:ascii="Arial" w:hAnsi="Arial" w:cs="Arial"/>
      </w:rPr>
    </w:pPr>
    <w:r w:rsidRPr="0090239F">
      <w:rPr>
        <w:rFonts w:ascii="Arial" w:hAnsi="Arial" w:cs="Arial"/>
      </w:rPr>
      <w:t>Servicebeskrivelse</w:t>
    </w:r>
  </w:p>
  <w:p w14:paraId="219116CC" w14:textId="77777777" w:rsidR="0090239F" w:rsidRPr="0090239F" w:rsidRDefault="0090239F" w:rsidP="0090239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6FF17" w14:textId="77777777" w:rsidR="0090239F" w:rsidRDefault="0090239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83369" w14:textId="77777777" w:rsidR="0090239F" w:rsidRDefault="0090239F" w:rsidP="0090239F">
    <w:pPr>
      <w:pStyle w:val="Sidehoved"/>
      <w:jc w:val="center"/>
      <w:rPr>
        <w:rFonts w:ascii="Arial" w:hAnsi="Arial" w:cs="Arial"/>
      </w:rPr>
    </w:pPr>
    <w:r>
      <w:rPr>
        <w:rFonts w:ascii="Arial" w:hAnsi="Arial" w:cs="Arial"/>
      </w:rPr>
      <w:t>Data elementer</w:t>
    </w:r>
  </w:p>
  <w:p w14:paraId="22991C3D" w14:textId="77777777" w:rsidR="0090239F" w:rsidRPr="0090239F" w:rsidRDefault="0090239F" w:rsidP="0090239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4D27"/>
    <w:multiLevelType w:val="multilevel"/>
    <w:tmpl w:val="251CF4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9F"/>
    <w:rsid w:val="001E2F69"/>
    <w:rsid w:val="0042065B"/>
    <w:rsid w:val="006843F7"/>
    <w:rsid w:val="00705BD3"/>
    <w:rsid w:val="0079479A"/>
    <w:rsid w:val="007C6ABF"/>
    <w:rsid w:val="00892491"/>
    <w:rsid w:val="0090239F"/>
    <w:rsid w:val="00AC6A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23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23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23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23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23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23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23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3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3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23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23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23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23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23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23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23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23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23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23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239F"/>
    <w:rPr>
      <w:rFonts w:ascii="Arial" w:hAnsi="Arial" w:cs="Arial"/>
      <w:b/>
      <w:sz w:val="30"/>
    </w:rPr>
  </w:style>
  <w:style w:type="paragraph" w:customStyle="1" w:styleId="Overskrift211pkt">
    <w:name w:val="Overskrift 2 + 11 pkt"/>
    <w:basedOn w:val="Normal"/>
    <w:link w:val="Overskrift211pktTegn"/>
    <w:rsid w:val="009023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239F"/>
    <w:rPr>
      <w:rFonts w:ascii="Arial" w:hAnsi="Arial" w:cs="Arial"/>
      <w:b/>
    </w:rPr>
  </w:style>
  <w:style w:type="paragraph" w:customStyle="1" w:styleId="Normal11">
    <w:name w:val="Normal + 11"/>
    <w:basedOn w:val="Normal"/>
    <w:link w:val="Normal11Tegn"/>
    <w:rsid w:val="009023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239F"/>
    <w:rPr>
      <w:rFonts w:ascii="Times New Roman" w:hAnsi="Times New Roman" w:cs="Times New Roman"/>
    </w:rPr>
  </w:style>
  <w:style w:type="paragraph" w:styleId="Sidehoved">
    <w:name w:val="header"/>
    <w:basedOn w:val="Normal"/>
    <w:link w:val="SidehovedTegn"/>
    <w:uiPriority w:val="99"/>
    <w:unhideWhenUsed/>
    <w:rsid w:val="009023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239F"/>
  </w:style>
  <w:style w:type="paragraph" w:styleId="Sidefod">
    <w:name w:val="footer"/>
    <w:basedOn w:val="Normal"/>
    <w:link w:val="SidefodTegn"/>
    <w:uiPriority w:val="99"/>
    <w:unhideWhenUsed/>
    <w:rsid w:val="009023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239F"/>
  </w:style>
  <w:style w:type="paragraph" w:styleId="Korrektur">
    <w:name w:val="Revision"/>
    <w:hidden/>
    <w:uiPriority w:val="99"/>
    <w:semiHidden/>
    <w:rsid w:val="0042065B"/>
    <w:pPr>
      <w:spacing w:after="0" w:line="240" w:lineRule="auto"/>
    </w:pPr>
  </w:style>
  <w:style w:type="paragraph" w:styleId="Markeringsbobletekst">
    <w:name w:val="Balloon Text"/>
    <w:basedOn w:val="Normal"/>
    <w:link w:val="MarkeringsbobletekstTegn"/>
    <w:uiPriority w:val="99"/>
    <w:semiHidden/>
    <w:unhideWhenUsed/>
    <w:rsid w:val="0042065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206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23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23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23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23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23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23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23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3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3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23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23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23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23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23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23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23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23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23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23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239F"/>
    <w:rPr>
      <w:rFonts w:ascii="Arial" w:hAnsi="Arial" w:cs="Arial"/>
      <w:b/>
      <w:sz w:val="30"/>
    </w:rPr>
  </w:style>
  <w:style w:type="paragraph" w:customStyle="1" w:styleId="Overskrift211pkt">
    <w:name w:val="Overskrift 2 + 11 pkt"/>
    <w:basedOn w:val="Normal"/>
    <w:link w:val="Overskrift211pktTegn"/>
    <w:rsid w:val="009023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239F"/>
    <w:rPr>
      <w:rFonts w:ascii="Arial" w:hAnsi="Arial" w:cs="Arial"/>
      <w:b/>
    </w:rPr>
  </w:style>
  <w:style w:type="paragraph" w:customStyle="1" w:styleId="Normal11">
    <w:name w:val="Normal + 11"/>
    <w:basedOn w:val="Normal"/>
    <w:link w:val="Normal11Tegn"/>
    <w:rsid w:val="009023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239F"/>
    <w:rPr>
      <w:rFonts w:ascii="Times New Roman" w:hAnsi="Times New Roman" w:cs="Times New Roman"/>
    </w:rPr>
  </w:style>
  <w:style w:type="paragraph" w:styleId="Sidehoved">
    <w:name w:val="header"/>
    <w:basedOn w:val="Normal"/>
    <w:link w:val="SidehovedTegn"/>
    <w:uiPriority w:val="99"/>
    <w:unhideWhenUsed/>
    <w:rsid w:val="009023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239F"/>
  </w:style>
  <w:style w:type="paragraph" w:styleId="Sidefod">
    <w:name w:val="footer"/>
    <w:basedOn w:val="Normal"/>
    <w:link w:val="SidefodTegn"/>
    <w:uiPriority w:val="99"/>
    <w:unhideWhenUsed/>
    <w:rsid w:val="009023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239F"/>
  </w:style>
  <w:style w:type="paragraph" w:styleId="Korrektur">
    <w:name w:val="Revision"/>
    <w:hidden/>
    <w:uiPriority w:val="99"/>
    <w:semiHidden/>
    <w:rsid w:val="0042065B"/>
    <w:pPr>
      <w:spacing w:after="0" w:line="240" w:lineRule="auto"/>
    </w:pPr>
  </w:style>
  <w:style w:type="paragraph" w:styleId="Markeringsbobletekst">
    <w:name w:val="Balloon Text"/>
    <w:basedOn w:val="Normal"/>
    <w:link w:val="MarkeringsbobletekstTegn"/>
    <w:uiPriority w:val="99"/>
    <w:semiHidden/>
    <w:unhideWhenUsed/>
    <w:rsid w:val="0042065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206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054C2-0EDE-4E54-A8BD-204EC0A4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906</Words>
  <Characters>5527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1</cp:revision>
  <dcterms:created xsi:type="dcterms:W3CDTF">2013-06-25T11:30:00Z</dcterms:created>
  <dcterms:modified xsi:type="dcterms:W3CDTF">2013-06-25T12:32:00Z</dcterms:modified>
</cp:coreProperties>
</file>