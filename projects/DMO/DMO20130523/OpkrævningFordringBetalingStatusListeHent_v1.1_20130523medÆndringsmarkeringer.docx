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9247F" w14:textId="77777777" w:rsidR="0064571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076FD" w14:paraId="7E145C00" w14:textId="77777777" w:rsidTr="005076FD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3B59C62C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76FD" w14:paraId="03F87832" w14:textId="77777777" w:rsidTr="005076FD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6E1A59EB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076FD">
              <w:rPr>
                <w:rFonts w:ascii="Arial" w:hAnsi="Arial" w:cs="Arial"/>
                <w:b/>
                <w:sz w:val="30"/>
              </w:rPr>
              <w:t>OpkrævningFordringBetalingStatusListeHent</w:t>
            </w:r>
            <w:proofErr w:type="spellEnd"/>
          </w:p>
        </w:tc>
      </w:tr>
      <w:tr w:rsidR="005076FD" w14:paraId="6FA4F767" w14:textId="77777777" w:rsidTr="005076FD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E27D853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9A2D0E8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6350536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B15B38B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A95CDEA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0094B92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76FD" w14:paraId="6EBF5E11" w14:textId="77777777" w:rsidTr="005076FD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6B422AE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7A33537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7B3D6E2C" w14:textId="6D1AC21A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Poul V Madsen" w:date="2013-05-23T06:52:00Z">
              <w:r w:rsidR="0009638C">
                <w:rPr>
                  <w:rFonts w:ascii="Arial" w:hAnsi="Arial" w:cs="Arial"/>
                  <w:sz w:val="18"/>
                </w:rPr>
                <w:delText>0</w:delText>
              </w:r>
            </w:del>
            <w:ins w:id="2" w:author="Poul V Madsen" w:date="2013-05-23T06:52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EB87D19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6A436A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64D2316F" w14:textId="36954726" w:rsidR="005076FD" w:rsidRPr="005076FD" w:rsidRDefault="0009638C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Poul V Madsen" w:date="2013-05-23T06:52:00Z">
              <w:r>
                <w:rPr>
                  <w:rFonts w:ascii="Arial" w:hAnsi="Arial" w:cs="Arial"/>
                  <w:sz w:val="18"/>
                </w:rPr>
                <w:delText>29-10-2012</w:delText>
              </w:r>
            </w:del>
            <w:ins w:id="4" w:author="Poul V Madsen" w:date="2013-05-23T06:52:00Z">
              <w:r w:rsidR="005076FD">
                <w:rPr>
                  <w:rFonts w:ascii="Arial" w:hAnsi="Arial" w:cs="Arial"/>
                  <w:sz w:val="18"/>
                </w:rPr>
                <w:t>23-5-2013</w:t>
              </w:r>
            </w:ins>
          </w:p>
        </w:tc>
      </w:tr>
      <w:tr w:rsidR="005076FD" w14:paraId="1A1C686C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E889DD9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76FD" w14:paraId="52C011D4" w14:textId="77777777" w:rsidTr="005076FD">
        <w:trPr>
          <w:trHeight w:val="283"/>
        </w:trPr>
        <w:tc>
          <w:tcPr>
            <w:tcW w:w="10345" w:type="dxa"/>
            <w:gridSpan w:val="6"/>
            <w:vAlign w:val="center"/>
          </w:tcPr>
          <w:p w14:paraId="4EDEC1D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udgangspunkt i et eller flere 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OpkrævningFordringID'er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returnerer oplysninger om oprindelig fordringsbeløb og aktuel rest fordring for den enkelte fordring. </w:t>
            </w:r>
          </w:p>
        </w:tc>
      </w:tr>
      <w:tr w:rsidR="005076FD" w14:paraId="0D038FD0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D78C3F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76FD" w14:paraId="08006997" w14:textId="77777777" w:rsidTr="005076FD">
        <w:trPr>
          <w:trHeight w:val="283"/>
        </w:trPr>
        <w:tc>
          <w:tcPr>
            <w:tcW w:w="10345" w:type="dxa"/>
            <w:gridSpan w:val="6"/>
          </w:tcPr>
          <w:p w14:paraId="5CB0DC4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indeholder en delmængde af funktionaliteten i </w:t>
            </w:r>
            <w:proofErr w:type="spellStart"/>
            <w:r>
              <w:rPr>
                <w:rFonts w:ascii="Arial" w:hAnsi="Arial" w:cs="Arial"/>
                <w:sz w:val="18"/>
              </w:rPr>
              <w:t>DMS</w:t>
            </w:r>
            <w:proofErr w:type="gramStart"/>
            <w:r>
              <w:rPr>
                <w:rFonts w:ascii="Arial" w:hAnsi="Arial" w:cs="Arial"/>
                <w:sz w:val="18"/>
              </w:rPr>
              <w:t>.OpkrævningFordringHent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076FD" w14:paraId="23CE1194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2DF83C0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076FD" w14:paraId="590C8062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385106A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14:paraId="12D38E73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OpkrævningFordringSaldoDato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udfyldt leveres fordringens saldo på forespørgselsdatoen.</w:t>
            </w:r>
          </w:p>
        </w:tc>
      </w:tr>
      <w:tr w:rsidR="005076FD" w14:paraId="2FA84704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FA608B1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76FD" w14:paraId="0EF390C8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5B940B0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76FD" w14:paraId="50D1118E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1061143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  <w:proofErr w:type="spellEnd"/>
          </w:p>
        </w:tc>
      </w:tr>
      <w:tr w:rsidR="005076FD" w14:paraId="30195320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F9B42BC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5C1173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1161284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66D10C19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7CCA0A1F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DF34EC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14:paraId="2A23254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14:paraId="215AED8A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857968F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14:paraId="1337B41C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5B054693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715C47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BEDF8B1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OpkrævningFordringSaldoDato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6A8388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OpkrævningFordringID</w:t>
            </w:r>
            <w:proofErr w:type="spellEnd"/>
          </w:p>
          <w:p w14:paraId="1844BB18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CA5486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076FD" w14:paraId="7057581C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696C02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076FD" w14:paraId="540DD0BF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1DC1B3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  <w:proofErr w:type="spellEnd"/>
          </w:p>
        </w:tc>
      </w:tr>
      <w:tr w:rsidR="005076FD" w14:paraId="160C2595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10E0435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C43069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FordringBetalingStatusListe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E81E6BD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14:paraId="387DBC27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FordringBetalingStatus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AA7E654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63C0D44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OpkrævningFordringID</w:t>
            </w:r>
            <w:proofErr w:type="spellEnd"/>
          </w:p>
          <w:p w14:paraId="68D5C0F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OpkrævningFordringOprindeligtBeløb</w:t>
            </w:r>
            <w:proofErr w:type="spellEnd"/>
          </w:p>
          <w:p w14:paraId="6B59C190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OpkrævningFordringBeløb</w:t>
            </w:r>
            <w:proofErr w:type="spellEnd"/>
          </w:p>
          <w:p w14:paraId="6D63A3BA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28CFE7F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076FD" w14:paraId="0B9C45AA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B0A77A1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076FD" w14:paraId="1C7E7BDD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294D13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  <w:proofErr w:type="spellEnd"/>
          </w:p>
        </w:tc>
      </w:tr>
      <w:tr w:rsidR="005076FD" w14:paraId="06A37AB1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B629C56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145AEB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3-05-23T06:52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F0D4BF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" w:author="Poul V Madsen" w:date="2013-05-23T06:52:00Z"/>
                <w:rFonts w:ascii="Arial" w:hAnsi="Arial" w:cs="Arial"/>
                <w:sz w:val="18"/>
              </w:rPr>
            </w:pPr>
            <w:ins w:id="7" w:author="Poul V Madsen" w:date="2013-05-23T06:52:00Z">
              <w:r>
                <w:rPr>
                  <w:rFonts w:ascii="Arial" w:hAnsi="Arial" w:cs="Arial"/>
                  <w:sz w:val="18"/>
                </w:rPr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761E6206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8" w:author="Poul V Madsen" w:date="2013-05-23T06:52:00Z">
              <w:r>
                <w:rPr>
                  <w:rFonts w:ascii="Arial" w:hAnsi="Arial" w:cs="Arial"/>
                  <w:sz w:val="18"/>
                </w:rPr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</w:tc>
      </w:tr>
      <w:tr w:rsidR="005076FD" w14:paraId="38362400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8A68B2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076FD" w14:paraId="4D43ECDD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00FE7FF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076FD" w14:paraId="13006632" w14:textId="77777777" w:rsidTr="005076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E2C236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valideringer udestår:</w:t>
            </w:r>
          </w:p>
          <w:p w14:paraId="334168FC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655D71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validering:</w:t>
            </w:r>
          </w:p>
          <w:p w14:paraId="1EBEA659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besked: XXY - Det oplyste Kundenummer er forskellig fra fordringens kundenummer.  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</w:tr>
    </w:tbl>
    <w:p w14:paraId="115D590B" w14:textId="77777777" w:rsid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76FD" w:rsidSect="005076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52DBC69" w14:textId="77777777" w:rsid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076FD" w14:paraId="304EE91E" w14:textId="77777777" w:rsidTr="005076FD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06A1D194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08F1CE8B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3F8D71AE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076FD" w14:paraId="72360029" w14:textId="77777777" w:rsidTr="005076FD">
        <w:tc>
          <w:tcPr>
            <w:tcW w:w="3402" w:type="dxa"/>
          </w:tcPr>
          <w:p w14:paraId="5E51F39F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14:paraId="08FBFECB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466A7807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14:paraId="7D8B8CEA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DA9EE2F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5481E">
              <w:rPr>
                <w:rFonts w:ascii="Arial" w:hAnsi="Arial" w:cs="Arial"/>
                <w:sz w:val="18"/>
                <w:lang w:val="en-US"/>
              </w:rPr>
              <w:t>: 11</w:t>
            </w:r>
          </w:p>
          <w:p w14:paraId="2B23609C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14:paraId="073E0AEE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5076FD" w14:paraId="293C05DE" w14:textId="77777777" w:rsidTr="005076FD">
        <w:tc>
          <w:tcPr>
            <w:tcW w:w="3402" w:type="dxa"/>
          </w:tcPr>
          <w:p w14:paraId="1CB10B79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14:paraId="4F11EE0F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7DE68BC3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14:paraId="108CC1A3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2ED3F31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5481E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14:paraId="629DFE62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14:paraId="6234EFA9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DB131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6792EE1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1208446F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62360FD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4F0BA4AB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0CB918FA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33FFF507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7D67EEF2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1746BF37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102259DB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10DDD4DE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076FD" w14:paraId="7B87A538" w14:textId="77777777" w:rsidTr="005076FD">
        <w:tc>
          <w:tcPr>
            <w:tcW w:w="3402" w:type="dxa"/>
          </w:tcPr>
          <w:p w14:paraId="7EB9D87B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OpkrævningFordringBeløb</w:t>
            </w:r>
            <w:proofErr w:type="spellEnd"/>
          </w:p>
        </w:tc>
        <w:tc>
          <w:tcPr>
            <w:tcW w:w="1701" w:type="dxa"/>
          </w:tcPr>
          <w:p w14:paraId="3AB2E7C9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7C72E2A8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BeløbPositivNegativ15Decimaler2</w:t>
            </w:r>
          </w:p>
          <w:p w14:paraId="5E6E42A9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4700425C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5481E">
              <w:rPr>
                <w:rFonts w:ascii="Arial" w:hAnsi="Arial" w:cs="Arial"/>
                <w:sz w:val="18"/>
                <w:lang w:val="en-US"/>
              </w:rPr>
              <w:t>: 999999999999999</w:t>
            </w:r>
          </w:p>
          <w:p w14:paraId="6FFE8BA6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18"/>
              </w:rPr>
              <w:t>-999999999999999</w:t>
            </w:r>
            <w:proofErr w:type="gramEnd"/>
          </w:p>
          <w:p w14:paraId="13406368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8324940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14:paraId="2C30E621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14:paraId="6AF95D92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5076FD" w14:paraId="5A0FEC87" w14:textId="77777777" w:rsidTr="005076FD">
        <w:tc>
          <w:tcPr>
            <w:tcW w:w="3402" w:type="dxa"/>
          </w:tcPr>
          <w:p w14:paraId="1DDA46DD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OpkrævningFordringID</w:t>
            </w:r>
            <w:proofErr w:type="spellEnd"/>
          </w:p>
        </w:tc>
        <w:tc>
          <w:tcPr>
            <w:tcW w:w="1701" w:type="dxa"/>
          </w:tcPr>
          <w:p w14:paraId="59DD46F4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18F7E119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14:paraId="7883497B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FA6E5DF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5481E">
              <w:rPr>
                <w:rFonts w:ascii="Arial" w:hAnsi="Arial" w:cs="Arial"/>
                <w:sz w:val="18"/>
                <w:lang w:val="en-US"/>
              </w:rPr>
              <w:t>: 32</w:t>
            </w:r>
          </w:p>
        </w:tc>
        <w:tc>
          <w:tcPr>
            <w:tcW w:w="4671" w:type="dxa"/>
          </w:tcPr>
          <w:p w14:paraId="20CD9553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09E6478E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53C11D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42246E05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9D92A8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76FD" w14:paraId="513CD654" w14:textId="77777777" w:rsidTr="005076FD">
        <w:tc>
          <w:tcPr>
            <w:tcW w:w="3402" w:type="dxa"/>
          </w:tcPr>
          <w:p w14:paraId="2FF1EB68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OpkrævningFordringOprindeligtBeløb</w:t>
            </w:r>
            <w:proofErr w:type="spellEnd"/>
          </w:p>
        </w:tc>
        <w:tc>
          <w:tcPr>
            <w:tcW w:w="1701" w:type="dxa"/>
          </w:tcPr>
          <w:p w14:paraId="6EE0D1FD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41E4D59D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BeløbPositivNegativ15Decimaler2</w:t>
            </w:r>
          </w:p>
          <w:p w14:paraId="02E3C7DF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5481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777775B3" w14:textId="77777777" w:rsidR="005076FD" w:rsidRPr="00A5481E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5481E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5481E">
              <w:rPr>
                <w:rFonts w:ascii="Arial" w:hAnsi="Arial" w:cs="Arial"/>
                <w:sz w:val="18"/>
                <w:lang w:val="en-US"/>
              </w:rPr>
              <w:t>: 999999999999999</w:t>
            </w:r>
          </w:p>
          <w:p w14:paraId="3CEB3D01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18"/>
              </w:rPr>
              <w:t>-999999999999999</w:t>
            </w:r>
            <w:proofErr w:type="gramEnd"/>
          </w:p>
          <w:p w14:paraId="27902C34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0FC7C63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OprindeligBeløb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en fordrings oprindelige beløb, dvs. det beløb, som fordringen er oprettet med</w:t>
            </w:r>
          </w:p>
        </w:tc>
      </w:tr>
      <w:tr w:rsidR="005076FD" w14:paraId="6010760A" w14:textId="77777777" w:rsidTr="005076FD">
        <w:tc>
          <w:tcPr>
            <w:tcW w:w="3402" w:type="dxa"/>
          </w:tcPr>
          <w:p w14:paraId="25F731BA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OpkrævningFordringSaldoDato</w:t>
            </w:r>
            <w:proofErr w:type="spellEnd"/>
          </w:p>
        </w:tc>
        <w:tc>
          <w:tcPr>
            <w:tcW w:w="1701" w:type="dxa"/>
          </w:tcPr>
          <w:p w14:paraId="173B84EA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66BE67" w14:textId="77777777"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DA35481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DED9F99" w14:textId="77777777"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14:paraId="728D4615" w14:textId="77777777" w:rsidR="005076FD" w:rsidRP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76FD" w:rsidRPr="005076FD" w:rsidSect="005076F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9E487" w14:textId="77777777" w:rsidR="00A5481E" w:rsidRDefault="00A5481E" w:rsidP="005076FD">
      <w:pPr>
        <w:spacing w:line="240" w:lineRule="auto"/>
      </w:pPr>
      <w:r>
        <w:separator/>
      </w:r>
    </w:p>
  </w:endnote>
  <w:endnote w:type="continuationSeparator" w:id="0">
    <w:p w14:paraId="77C9AC05" w14:textId="77777777" w:rsidR="00A5481E" w:rsidRDefault="00A5481E" w:rsidP="005076FD">
      <w:pPr>
        <w:spacing w:line="240" w:lineRule="auto"/>
      </w:pPr>
      <w:r>
        <w:continuationSeparator/>
      </w:r>
    </w:p>
  </w:endnote>
  <w:endnote w:type="continuationNotice" w:id="1">
    <w:p w14:paraId="1FDCD874" w14:textId="77777777" w:rsidR="00A5481E" w:rsidRDefault="00A548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BF88D" w14:textId="77777777" w:rsidR="005076FD" w:rsidRDefault="005076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18A41" w14:textId="781DB557" w:rsidR="005076FD" w:rsidRPr="005076FD" w:rsidRDefault="005076FD" w:rsidP="005076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9" w:author="Poul V Madsen" w:date="2013-05-23T06:52:00Z">
      <w:r w:rsidR="0009638C">
        <w:rPr>
          <w:rFonts w:ascii="Arial" w:hAnsi="Arial" w:cs="Arial"/>
          <w:noProof/>
          <w:sz w:val="16"/>
        </w:rPr>
        <w:delText>15</w:delText>
      </w:r>
    </w:del>
    <w:ins w:id="10" w:author="Poul V Madsen" w:date="2013-05-23T06:52:00Z">
      <w:r>
        <w:rPr>
          <w:rFonts w:ascii="Arial" w:hAnsi="Arial" w:cs="Arial"/>
          <w:noProof/>
          <w:sz w:val="16"/>
        </w:rPr>
        <w:t>23</w:t>
      </w:r>
    </w:ins>
    <w:r>
      <w:rPr>
        <w:rFonts w:ascii="Arial" w:hAnsi="Arial" w:cs="Arial"/>
        <w:noProof/>
        <w:sz w:val="16"/>
      </w:rPr>
      <w:t>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OpkrævningFordringBetalingStatusListeHent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A5481E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A5481E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57233" w14:textId="77777777" w:rsidR="005076FD" w:rsidRDefault="005076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6D659" w14:textId="77777777" w:rsidR="00A5481E" w:rsidRDefault="00A5481E" w:rsidP="005076FD">
      <w:pPr>
        <w:spacing w:line="240" w:lineRule="auto"/>
      </w:pPr>
      <w:r>
        <w:separator/>
      </w:r>
    </w:p>
  </w:footnote>
  <w:footnote w:type="continuationSeparator" w:id="0">
    <w:p w14:paraId="1E35C9EF" w14:textId="77777777" w:rsidR="00A5481E" w:rsidRDefault="00A5481E" w:rsidP="005076FD">
      <w:pPr>
        <w:spacing w:line="240" w:lineRule="auto"/>
      </w:pPr>
      <w:r>
        <w:continuationSeparator/>
      </w:r>
    </w:p>
  </w:footnote>
  <w:footnote w:type="continuationNotice" w:id="1">
    <w:p w14:paraId="37A2F1F7" w14:textId="77777777" w:rsidR="00A5481E" w:rsidRDefault="00A548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67569" w14:textId="77777777" w:rsidR="005076FD" w:rsidRDefault="005076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4D05F" w14:textId="77777777" w:rsidR="005076FD" w:rsidRPr="005076FD" w:rsidRDefault="005076FD" w:rsidP="005076FD">
    <w:pPr>
      <w:pStyle w:val="Sidehoved"/>
      <w:jc w:val="center"/>
      <w:rPr>
        <w:rFonts w:ascii="Arial" w:hAnsi="Arial" w:cs="Arial"/>
      </w:rPr>
    </w:pPr>
    <w:r w:rsidRPr="005076FD">
      <w:rPr>
        <w:rFonts w:ascii="Arial" w:hAnsi="Arial" w:cs="Arial"/>
      </w:rPr>
      <w:t>Servicebeskrivelse</w:t>
    </w:r>
  </w:p>
  <w:p w14:paraId="755ABE53" w14:textId="77777777" w:rsidR="005076FD" w:rsidRPr="005076FD" w:rsidRDefault="005076FD" w:rsidP="005076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89876" w14:textId="77777777" w:rsidR="005076FD" w:rsidRDefault="005076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485EC" w14:textId="77777777" w:rsidR="005076FD" w:rsidRDefault="005076FD" w:rsidP="005076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7B26942" w14:textId="77777777" w:rsidR="005076FD" w:rsidRPr="005076FD" w:rsidRDefault="005076FD" w:rsidP="005076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460E"/>
    <w:multiLevelType w:val="multilevel"/>
    <w:tmpl w:val="E6C817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FD"/>
    <w:rsid w:val="0009638C"/>
    <w:rsid w:val="005076FD"/>
    <w:rsid w:val="0064571D"/>
    <w:rsid w:val="00A5481E"/>
    <w:rsid w:val="00AA123C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76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76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76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76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76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76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76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76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76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76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76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76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7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76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76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7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76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76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76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76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76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76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76FD"/>
  </w:style>
  <w:style w:type="paragraph" w:styleId="Sidefod">
    <w:name w:val="footer"/>
    <w:basedOn w:val="Normal"/>
    <w:link w:val="Sidefo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76FD"/>
  </w:style>
  <w:style w:type="paragraph" w:styleId="Korrektur">
    <w:name w:val="Revision"/>
    <w:hidden/>
    <w:uiPriority w:val="99"/>
    <w:semiHidden/>
    <w:rsid w:val="00A5481E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48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481E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548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548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5481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5481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548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76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76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76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76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76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76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76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76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76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76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76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76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7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76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76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7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76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76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76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76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76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76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76FD"/>
  </w:style>
  <w:style w:type="paragraph" w:styleId="Sidefod">
    <w:name w:val="footer"/>
    <w:basedOn w:val="Normal"/>
    <w:link w:val="Sidefo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76FD"/>
  </w:style>
  <w:style w:type="paragraph" w:styleId="Korrektur">
    <w:name w:val="Revision"/>
    <w:hidden/>
    <w:uiPriority w:val="99"/>
    <w:semiHidden/>
    <w:rsid w:val="00A5481E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48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481E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548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548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5481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5481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548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0AAF2-22B0-4646-B99C-7D6021E6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2013-05-23T04:45:00Z</dcterms:created>
  <dcterms:modified xsi:type="dcterms:W3CDTF">2013-05-23T04:53:00Z</dcterms:modified>
</cp:coreProperties>
</file>