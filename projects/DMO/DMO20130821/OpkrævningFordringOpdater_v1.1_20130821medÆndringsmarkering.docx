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4898F" w14:textId="77777777" w:rsidR="00E04746"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E0B64" w14:paraId="1492761B" w14:textId="77777777" w:rsidTr="005E0B64">
        <w:trPr>
          <w:trHeight w:hRule="exact" w:val="113"/>
        </w:trPr>
        <w:tc>
          <w:tcPr>
            <w:tcW w:w="10345" w:type="dxa"/>
            <w:gridSpan w:val="6"/>
            <w:shd w:val="clear" w:color="auto" w:fill="B3B3B3"/>
          </w:tcPr>
          <w:p w14:paraId="2EDDF87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0B64" w14:paraId="3F366499" w14:textId="77777777" w:rsidTr="005E0B64">
        <w:trPr>
          <w:trHeight w:val="283"/>
        </w:trPr>
        <w:tc>
          <w:tcPr>
            <w:tcW w:w="10345" w:type="dxa"/>
            <w:gridSpan w:val="6"/>
            <w:tcBorders>
              <w:bottom w:val="single" w:sz="6" w:space="0" w:color="auto"/>
            </w:tcBorders>
          </w:tcPr>
          <w:p w14:paraId="51C9A11B"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E0B64">
              <w:rPr>
                <w:rFonts w:ascii="Arial" w:hAnsi="Arial" w:cs="Arial"/>
                <w:b/>
                <w:sz w:val="30"/>
              </w:rPr>
              <w:t>OpkrævningFordringOpdater</w:t>
            </w:r>
          </w:p>
        </w:tc>
      </w:tr>
      <w:tr w:rsidR="005E0B64" w14:paraId="48B58461" w14:textId="77777777" w:rsidTr="005E0B64">
        <w:trPr>
          <w:trHeight w:val="283"/>
        </w:trPr>
        <w:tc>
          <w:tcPr>
            <w:tcW w:w="1134" w:type="dxa"/>
            <w:tcBorders>
              <w:top w:val="single" w:sz="6" w:space="0" w:color="auto"/>
              <w:bottom w:val="nil"/>
            </w:tcBorders>
            <w:shd w:val="clear" w:color="auto" w:fill="auto"/>
            <w:vAlign w:val="center"/>
          </w:tcPr>
          <w:p w14:paraId="24BE089E"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295D505E"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7BE0FE1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018181D2"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605DFC5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10A5EE59"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E0B64" w14:paraId="4480BEB2" w14:textId="77777777" w:rsidTr="005E0B64">
        <w:trPr>
          <w:trHeight w:val="283"/>
        </w:trPr>
        <w:tc>
          <w:tcPr>
            <w:tcW w:w="1134" w:type="dxa"/>
            <w:tcBorders>
              <w:top w:val="nil"/>
            </w:tcBorders>
            <w:shd w:val="clear" w:color="auto" w:fill="auto"/>
            <w:vAlign w:val="center"/>
          </w:tcPr>
          <w:p w14:paraId="76A451FB"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14:paraId="18E9F4B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625E8F03" w14:textId="392F397C"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0" w:author="Martin Midtgaard" w:date="2013-08-21T11:55:00Z">
              <w:r w:rsidR="000B6709">
                <w:rPr>
                  <w:rFonts w:ascii="Arial" w:hAnsi="Arial" w:cs="Arial"/>
                  <w:sz w:val="18"/>
                </w:rPr>
                <w:delText>0</w:delText>
              </w:r>
            </w:del>
            <w:ins w:id="1" w:author="Martin Midtgaard" w:date="2013-08-21T11:55:00Z">
              <w:r>
                <w:rPr>
                  <w:rFonts w:ascii="Arial" w:hAnsi="Arial" w:cs="Arial"/>
                  <w:sz w:val="18"/>
                </w:rPr>
                <w:t>1</w:t>
              </w:r>
            </w:ins>
          </w:p>
        </w:tc>
        <w:tc>
          <w:tcPr>
            <w:tcW w:w="1701" w:type="dxa"/>
            <w:tcBorders>
              <w:top w:val="nil"/>
            </w:tcBorders>
            <w:shd w:val="clear" w:color="auto" w:fill="auto"/>
            <w:vAlign w:val="center"/>
          </w:tcPr>
          <w:p w14:paraId="60A14133" w14:textId="63BD2B01" w:rsidR="005E0B64" w:rsidRP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 w:author="Martin Midtgaard" w:date="2013-08-21T11:55:00Z">
              <w:r>
                <w:rPr>
                  <w:rFonts w:ascii="Arial" w:hAnsi="Arial" w:cs="Arial"/>
                  <w:sz w:val="18"/>
                </w:rPr>
                <w:delText>31-5-2010</w:delText>
              </w:r>
            </w:del>
            <w:ins w:id="3" w:author="Martin Midtgaard" w:date="2013-08-21T11:55:00Z">
              <w:r w:rsidR="005E0B64">
                <w:rPr>
                  <w:rFonts w:ascii="Arial" w:hAnsi="Arial" w:cs="Arial"/>
                  <w:sz w:val="18"/>
                </w:rPr>
                <w:t>17-7-2013</w:t>
              </w:r>
            </w:ins>
          </w:p>
        </w:tc>
        <w:tc>
          <w:tcPr>
            <w:tcW w:w="1701" w:type="dxa"/>
            <w:tcBorders>
              <w:top w:val="nil"/>
            </w:tcBorders>
            <w:shd w:val="clear" w:color="auto" w:fill="auto"/>
            <w:vAlign w:val="center"/>
          </w:tcPr>
          <w:p w14:paraId="254F3CF0" w14:textId="6B27A0D9" w:rsidR="005E0B64" w:rsidRP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 w:author="Martin Midtgaard" w:date="2013-08-21T11:55:00Z">
              <w:r>
                <w:rPr>
                  <w:rFonts w:ascii="Arial" w:hAnsi="Arial" w:cs="Arial"/>
                  <w:sz w:val="18"/>
                </w:rPr>
                <w:delText>w18361</w:delText>
              </w:r>
            </w:del>
            <w:ins w:id="5" w:author="Martin Midtgaard" w:date="2013-08-21T11:55:00Z">
              <w:r w:rsidR="005E0B64">
                <w:rPr>
                  <w:rFonts w:ascii="Arial" w:hAnsi="Arial" w:cs="Arial"/>
                  <w:sz w:val="18"/>
                </w:rPr>
                <w:t>w17064</w:t>
              </w:r>
            </w:ins>
          </w:p>
        </w:tc>
        <w:tc>
          <w:tcPr>
            <w:tcW w:w="1835" w:type="dxa"/>
            <w:tcBorders>
              <w:top w:val="nil"/>
            </w:tcBorders>
            <w:shd w:val="clear" w:color="auto" w:fill="auto"/>
            <w:vAlign w:val="center"/>
          </w:tcPr>
          <w:p w14:paraId="6BE17CE1" w14:textId="6A529CB7" w:rsidR="005E0B64" w:rsidRP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 w:author="Martin Midtgaard" w:date="2013-08-21T11:55:00Z">
              <w:r>
                <w:rPr>
                  <w:rFonts w:ascii="Arial" w:hAnsi="Arial" w:cs="Arial"/>
                  <w:sz w:val="18"/>
                </w:rPr>
                <w:delText>14-4-2011</w:delText>
              </w:r>
            </w:del>
            <w:ins w:id="7" w:author="Martin Midtgaard" w:date="2013-08-21T11:55:00Z">
              <w:r w:rsidR="005E0B64">
                <w:rPr>
                  <w:rFonts w:ascii="Arial" w:hAnsi="Arial" w:cs="Arial"/>
                  <w:sz w:val="18"/>
                </w:rPr>
                <w:t>17-7-2013</w:t>
              </w:r>
            </w:ins>
          </w:p>
        </w:tc>
      </w:tr>
      <w:tr w:rsidR="005E0B64" w14:paraId="6E283D9E" w14:textId="77777777" w:rsidTr="005E0B64">
        <w:trPr>
          <w:trHeight w:val="283"/>
        </w:trPr>
        <w:tc>
          <w:tcPr>
            <w:tcW w:w="10345" w:type="dxa"/>
            <w:gridSpan w:val="6"/>
            <w:shd w:val="clear" w:color="auto" w:fill="B3B3B3"/>
            <w:vAlign w:val="center"/>
          </w:tcPr>
          <w:p w14:paraId="1A208F5A"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E0B64" w14:paraId="3E8F66FE" w14:textId="77777777" w:rsidTr="005E0B64">
        <w:trPr>
          <w:trHeight w:val="283"/>
        </w:trPr>
        <w:tc>
          <w:tcPr>
            <w:tcW w:w="10345" w:type="dxa"/>
            <w:gridSpan w:val="6"/>
            <w:vAlign w:val="center"/>
          </w:tcPr>
          <w:p w14:paraId="18D0D302" w14:textId="7F0DB644"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 w:author="Martin Midtgaard" w:date="2013-08-21T11:55:00Z"/>
                <w:rFonts w:ascii="Arial" w:hAnsi="Arial" w:cs="Arial"/>
                <w:sz w:val="18"/>
              </w:rPr>
            </w:pPr>
            <w:r>
              <w:rPr>
                <w:rFonts w:ascii="Arial" w:hAnsi="Arial" w:cs="Arial"/>
                <w:sz w:val="18"/>
              </w:rPr>
              <w:t xml:space="preserve">At </w:t>
            </w:r>
            <w:del w:id="9" w:author="Martin Midtgaard" w:date="2013-08-21T11:55:00Z">
              <w:r w:rsidR="000B6709">
                <w:rPr>
                  <w:rFonts w:ascii="Arial" w:hAnsi="Arial" w:cs="Arial"/>
                  <w:sz w:val="18"/>
                </w:rPr>
                <w:delText xml:space="preserve">modtage og </w:delText>
              </w:r>
            </w:del>
            <w:r>
              <w:rPr>
                <w:rFonts w:ascii="Arial" w:hAnsi="Arial" w:cs="Arial"/>
                <w:sz w:val="18"/>
              </w:rPr>
              <w:t xml:space="preserve">opdatere en </w:t>
            </w:r>
            <w:del w:id="10" w:author="Martin Midtgaard" w:date="2013-08-21T11:55:00Z">
              <w:r w:rsidR="000B6709">
                <w:rPr>
                  <w:rFonts w:ascii="Arial" w:hAnsi="Arial" w:cs="Arial"/>
                  <w:sz w:val="18"/>
                </w:rPr>
                <w:delText>enkelt</w:delText>
              </w:r>
            </w:del>
            <w:ins w:id="11" w:author="Martin Midtgaard" w:date="2013-08-21T11:55:00Z">
              <w:r>
                <w:rPr>
                  <w:rFonts w:ascii="Arial" w:hAnsi="Arial" w:cs="Arial"/>
                  <w:sz w:val="18"/>
                </w:rPr>
                <w:t>eksisterende</w:t>
              </w:r>
            </w:ins>
            <w:r>
              <w:rPr>
                <w:rFonts w:ascii="Arial" w:hAnsi="Arial" w:cs="Arial"/>
                <w:sz w:val="18"/>
              </w:rPr>
              <w:t xml:space="preserve"> opkrævningsfordring i </w:t>
            </w:r>
            <w:del w:id="12" w:author="Martin Midtgaard" w:date="2013-08-21T11:55:00Z">
              <w:r w:rsidR="000B6709">
                <w:rPr>
                  <w:rFonts w:ascii="Arial" w:hAnsi="Arial" w:cs="Arial"/>
                  <w:sz w:val="18"/>
                </w:rPr>
                <w:delText xml:space="preserve">SKATs opkrævningssystem, </w:delText>
              </w:r>
            </w:del>
            <w:r>
              <w:rPr>
                <w:rFonts w:ascii="Arial" w:hAnsi="Arial" w:cs="Arial"/>
                <w:sz w:val="18"/>
              </w:rPr>
              <w:t>DMO</w:t>
            </w:r>
            <w:ins w:id="13" w:author="Martin Midtgaard" w:date="2013-08-21T11:55:00Z">
              <w:r>
                <w:rPr>
                  <w:rFonts w:ascii="Arial" w:hAnsi="Arial" w:cs="Arial"/>
                  <w:sz w:val="18"/>
                </w:rPr>
                <w:t>, fx hvor:</w:t>
              </w:r>
            </w:ins>
          </w:p>
          <w:p w14:paraId="1E3BA9E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 w:author="Martin Midtgaard" w:date="2013-08-21T11:55:00Z"/>
                <w:rFonts w:ascii="Arial" w:hAnsi="Arial" w:cs="Arial"/>
                <w:sz w:val="18"/>
              </w:rPr>
            </w:pPr>
          </w:p>
          <w:p w14:paraId="71F1C2E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 w:author="Martin Midtgaard" w:date="2013-08-21T11:55:00Z"/>
                <w:rFonts w:ascii="Arial" w:hAnsi="Arial" w:cs="Arial"/>
                <w:sz w:val="18"/>
              </w:rPr>
            </w:pPr>
            <w:ins w:id="16" w:author="Martin Midtgaard" w:date="2013-08-21T11:55:00Z">
              <w:r>
                <w:rPr>
                  <w:rFonts w:ascii="Arial" w:hAnsi="Arial" w:cs="Arial"/>
                  <w:sz w:val="18"/>
                </w:rPr>
                <w:t>- fordringshaver har ændringer til en specifik opkrævningsfordring.</w:t>
              </w:r>
            </w:ins>
          </w:p>
          <w:p w14:paraId="62CF1CC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7" w:author="Martin Midtgaard" w:date="2013-08-21T11:55:00Z">
              <w:r>
                <w:rPr>
                  <w:rFonts w:ascii="Arial" w:hAnsi="Arial" w:cs="Arial"/>
                  <w:sz w:val="18"/>
                </w:rPr>
                <w:t>- fordringshaver vil tilbagekalde en specifik opkrævningsfordring</w:t>
              </w:r>
            </w:ins>
            <w:r>
              <w:rPr>
                <w:rFonts w:ascii="Arial" w:hAnsi="Arial" w:cs="Arial"/>
                <w:sz w:val="18"/>
              </w:rPr>
              <w:t>.</w:t>
            </w:r>
          </w:p>
        </w:tc>
      </w:tr>
      <w:tr w:rsidR="005E0B64" w14:paraId="1F5FC2AC" w14:textId="77777777" w:rsidTr="005E0B64">
        <w:trPr>
          <w:trHeight w:val="283"/>
        </w:trPr>
        <w:tc>
          <w:tcPr>
            <w:tcW w:w="10345" w:type="dxa"/>
            <w:gridSpan w:val="6"/>
            <w:shd w:val="clear" w:color="auto" w:fill="B3B3B3"/>
            <w:vAlign w:val="center"/>
          </w:tcPr>
          <w:p w14:paraId="1E6EE54F"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E0B64" w14:paraId="32BCEF16" w14:textId="77777777" w:rsidTr="005E0B64">
        <w:trPr>
          <w:trHeight w:val="283"/>
        </w:trPr>
        <w:tc>
          <w:tcPr>
            <w:tcW w:w="10345" w:type="dxa"/>
            <w:gridSpan w:val="6"/>
          </w:tcPr>
          <w:p w14:paraId="37BBF21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 w:author="Martin Midtgaard" w:date="2013-08-21T11:55:00Z"/>
                <w:rFonts w:ascii="Arial" w:hAnsi="Arial" w:cs="Arial"/>
                <w:sz w:val="18"/>
              </w:rPr>
            </w:pPr>
            <w:ins w:id="19" w:author="Martin Midtgaard" w:date="2013-08-21T11:55:00Z">
              <w:r>
                <w:rPr>
                  <w:rFonts w:ascii="Arial" w:hAnsi="Arial" w:cs="Arial"/>
                  <w:sz w:val="18"/>
                </w:rPr>
                <w:t>Med denne service kan man opdatere en opkrævningsfordring i SKATs opkrævningssystem, DMO. Tilbagekaldelse af en opkrævningsfordring skal også ske via denne service. Tilbagekaldelse sker i praksis ved at delfordringsbeløbet opdateres til 0.</w:t>
              </w:r>
            </w:ins>
          </w:p>
          <w:p w14:paraId="4043194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 w:author="Martin Midtgaard" w:date="2013-08-21T11:55:00Z"/>
                <w:rFonts w:ascii="Arial" w:hAnsi="Arial" w:cs="Arial"/>
                <w:sz w:val="18"/>
              </w:rPr>
            </w:pPr>
          </w:p>
          <w:p w14:paraId="692D5FC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 w:author="Martin Midtgaard" w:date="2013-08-21T11:55:00Z"/>
                <w:rFonts w:ascii="Arial" w:hAnsi="Arial" w:cs="Arial"/>
                <w:sz w:val="18"/>
              </w:rPr>
            </w:pPr>
            <w:ins w:id="22" w:author="Martin Midtgaard" w:date="2013-08-21T11:55:00Z">
              <w:r>
                <w:rPr>
                  <w:rFonts w:ascii="Arial" w:hAnsi="Arial" w:cs="Arial"/>
                  <w:sz w:val="18"/>
                </w:rPr>
                <w:t>- Servicekalder skal identificere opkrævningsfordringen med et OpkrævningFordringID, KundeNummer og KundeType.</w:t>
              </w:r>
            </w:ins>
          </w:p>
          <w:p w14:paraId="0CBF5A5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 w:author="Martin Midtgaard" w:date="2013-08-21T11:55:00Z"/>
                <w:rFonts w:ascii="Arial" w:hAnsi="Arial" w:cs="Arial"/>
                <w:sz w:val="18"/>
              </w:rPr>
            </w:pPr>
            <w:ins w:id="24" w:author="Martin Midtgaard" w:date="2013-08-21T11:55:00Z">
              <w:r>
                <w:rPr>
                  <w:rFonts w:ascii="Arial" w:hAnsi="Arial" w:cs="Arial"/>
                  <w:sz w:val="18"/>
                </w:rPr>
                <w:t>- Servicen kræver kun de oplysninger, som skal ændres på opkrævningsfordringen.</w:t>
              </w:r>
            </w:ins>
          </w:p>
          <w:p w14:paraId="23F96C50"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0B64" w14:paraId="791C3781" w14:textId="77777777" w:rsidTr="005E0B64">
        <w:trPr>
          <w:trHeight w:val="283"/>
        </w:trPr>
        <w:tc>
          <w:tcPr>
            <w:tcW w:w="10345" w:type="dxa"/>
            <w:gridSpan w:val="6"/>
            <w:shd w:val="clear" w:color="auto" w:fill="B3B3B3"/>
            <w:vAlign w:val="center"/>
          </w:tcPr>
          <w:p w14:paraId="152CF769"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E0B64" w14:paraId="5996D724" w14:textId="77777777" w:rsidTr="005E0B64">
        <w:trPr>
          <w:trHeight w:val="283"/>
        </w:trPr>
        <w:tc>
          <w:tcPr>
            <w:tcW w:w="10345" w:type="dxa"/>
            <w:gridSpan w:val="6"/>
            <w:shd w:val="clear" w:color="auto" w:fill="FFFFFF"/>
          </w:tcPr>
          <w:p w14:paraId="4A8A513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14:paraId="37598BE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164816"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5" w:author="Martin Midtgaard" w:date="2013-08-21T11:55:00Z"/>
                <w:rFonts w:ascii="Arial" w:hAnsi="Arial" w:cs="Arial"/>
                <w:sz w:val="18"/>
              </w:rPr>
            </w:pPr>
            <w:del w:id="26" w:author="Martin Midtgaard" w:date="2013-08-21T11:55:00Z">
              <w:r>
                <w:rPr>
                  <w:rFonts w:ascii="Arial" w:hAnsi="Arial" w:cs="Arial"/>
                  <w:sz w:val="18"/>
                </w:rPr>
                <w:delText>- ValutaOplysningKode skal altid</w:delText>
              </w:r>
              <w:bookmarkStart w:id="27" w:name="_GoBack"/>
              <w:bookmarkEnd w:id="27"/>
              <w:r>
                <w:rPr>
                  <w:rFonts w:ascii="Arial" w:hAnsi="Arial" w:cs="Arial"/>
                  <w:sz w:val="18"/>
                </w:rPr>
                <w:delText xml:space="preserve"> udfyldes med ISO-starndardkoden "dkk"</w:delText>
              </w:r>
            </w:del>
          </w:p>
          <w:p w14:paraId="01592B96" w14:textId="0DD857BA"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Martin Midtgaard" w:date="2013-08-21T11:55:00Z"/>
                <w:rFonts w:ascii="Arial" w:hAnsi="Arial" w:cs="Arial"/>
                <w:sz w:val="18"/>
              </w:rPr>
            </w:pPr>
            <w:del w:id="29" w:author="Martin Midtgaard" w:date="2013-08-21T11:55:00Z">
              <w:r>
                <w:rPr>
                  <w:rFonts w:ascii="Arial" w:hAnsi="Arial" w:cs="Arial"/>
                  <w:sz w:val="18"/>
                </w:rPr>
                <w:delText xml:space="preserve">- </w:delText>
              </w:r>
            </w:del>
            <w:ins w:id="30" w:author="Martin Midtgaard" w:date="2013-08-21T11:55:00Z">
              <w:r w:rsidR="005E0B64">
                <w:rPr>
                  <w:rFonts w:ascii="Arial" w:hAnsi="Arial" w:cs="Arial"/>
                  <w:sz w:val="18"/>
                </w:rPr>
                <w:t>Bortset fra situationer, hvor en FF opdateres til OR er det ikke muligt at opdatere OpkrævningFordringTypeID. Hvis en sådan opdatering ønskes skal det ske ved at opdatere den eksisterende fordring til 0 og derefter oprette en ny fordring med det korrekte OpkrævningFordringTypeID.</w:t>
              </w:r>
            </w:ins>
          </w:p>
          <w:p w14:paraId="54E9C6F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Martin Midtgaard" w:date="2013-08-21T11:55:00Z"/>
                <w:rFonts w:ascii="Arial" w:hAnsi="Arial" w:cs="Arial"/>
                <w:sz w:val="18"/>
              </w:rPr>
            </w:pPr>
          </w:p>
          <w:p w14:paraId="2783221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OpkrævningHæftelseForm skal altid udfyldes med "Solidarisk" indtil andet besluttes</w:t>
            </w:r>
          </w:p>
          <w:p w14:paraId="6CC087C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26B870" w14:textId="3FAA24FB"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Tilbagekaldelse af en opkrævningsfordring via </w:t>
            </w:r>
            <w:del w:id="32" w:author="Martin Midtgaard" w:date="2013-08-21T11:55:00Z">
              <w:r w:rsidR="000B6709">
                <w:rPr>
                  <w:rFonts w:ascii="Arial" w:hAnsi="Arial" w:cs="Arial"/>
                  <w:sz w:val="18"/>
                </w:rPr>
                <w:delText>OpkrævningFordringListeOpdater</w:delText>
              </w:r>
            </w:del>
            <w:ins w:id="33" w:author="Martin Midtgaard" w:date="2013-08-21T11:55:00Z">
              <w:r>
                <w:rPr>
                  <w:rFonts w:ascii="Arial" w:hAnsi="Arial" w:cs="Arial"/>
                  <w:sz w:val="18"/>
                </w:rPr>
                <w:t>OpkrævningFordringOpdater</w:t>
              </w:r>
            </w:ins>
            <w:r>
              <w:rPr>
                <w:rFonts w:ascii="Arial" w:hAnsi="Arial" w:cs="Arial"/>
                <w:sz w:val="18"/>
              </w:rPr>
              <w:t>:</w:t>
            </w:r>
          </w:p>
          <w:p w14:paraId="357E68FF" w14:textId="6E1D8386"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4" w:author="Martin Midtgaard" w:date="2013-08-21T11:55:00Z">
              <w:r>
                <w:rPr>
                  <w:rFonts w:ascii="Arial" w:hAnsi="Arial" w:cs="Arial"/>
                  <w:sz w:val="18"/>
                </w:rPr>
                <w:delText xml:space="preserve">- </w:delText>
              </w:r>
            </w:del>
            <w:r w:rsidR="005E0B64">
              <w:rPr>
                <w:rFonts w:ascii="Arial" w:hAnsi="Arial" w:cs="Arial"/>
                <w:sz w:val="18"/>
              </w:rPr>
              <w:t xml:space="preserve">Man sletter IKKE en opkrævningsfordring ved tilbagekaldelse. Den </w:t>
            </w:r>
            <w:del w:id="35" w:author="Martin Midtgaard" w:date="2013-08-21T11:55:00Z">
              <w:r>
                <w:rPr>
                  <w:rFonts w:ascii="Arial" w:hAnsi="Arial" w:cs="Arial"/>
                  <w:sz w:val="18"/>
                </w:rPr>
                <w:delText>oprindelig</w:delText>
              </w:r>
            </w:del>
            <w:ins w:id="36" w:author="Martin Midtgaard" w:date="2013-08-21T11:55:00Z">
              <w:r w:rsidR="005E0B64">
                <w:rPr>
                  <w:rFonts w:ascii="Arial" w:hAnsi="Arial" w:cs="Arial"/>
                  <w:sz w:val="18"/>
                </w:rPr>
                <w:t>oprindelige</w:t>
              </w:r>
            </w:ins>
            <w:r w:rsidR="005E0B64">
              <w:rPr>
                <w:rFonts w:ascii="Arial" w:hAnsi="Arial" w:cs="Arial"/>
                <w:sz w:val="18"/>
              </w:rPr>
              <w:t xml:space="preserve"> fordring tilbageføres inklusiv påløbne renter ved at sende en opdatering til opkrævningsfordringen med FordringBeløb = 0 kr.</w:t>
            </w:r>
            <w:ins w:id="37" w:author="Martin Midtgaard" w:date="2013-08-21T11:55:00Z">
              <w:r w:rsidR="005E0B64">
                <w:rPr>
                  <w:rFonts w:ascii="Arial" w:hAnsi="Arial" w:cs="Arial"/>
                  <w:sz w:val="18"/>
                </w:rPr>
                <w:t xml:space="preserve"> og DelFordringBeløb = 0 i de tidligere indberettede DelFordringer. </w:t>
              </w:r>
            </w:ins>
          </w:p>
          <w:p w14:paraId="7D4B994C"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 w:author="Martin Midtgaard" w:date="2013-08-21T11:55:00Z"/>
                <w:rFonts w:ascii="Arial" w:hAnsi="Arial" w:cs="Arial"/>
                <w:sz w:val="18"/>
              </w:rPr>
            </w:pPr>
            <w:del w:id="39" w:author="Martin Midtgaard" w:date="2013-08-21T11:55:00Z">
              <w:r>
                <w:rPr>
                  <w:rFonts w:ascii="Arial" w:hAnsi="Arial" w:cs="Arial"/>
                  <w:sz w:val="18"/>
                </w:rPr>
                <w:delText>- Når beløbet på en fordring en gang er angivet til 0, kan den ikke opdateres ved en senere lejlighed, men vil kræve oprettelse af en ny.</w:delText>
              </w:r>
            </w:del>
          </w:p>
          <w:p w14:paraId="4D8EBCFA" w14:textId="5844EEEC"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 w:author="Martin Midtgaard" w:date="2013-08-21T11:55:00Z"/>
                <w:rFonts w:ascii="Arial" w:hAnsi="Arial" w:cs="Arial"/>
                <w:sz w:val="18"/>
              </w:rPr>
            </w:pPr>
            <w:del w:id="41" w:author="Martin Midtgaard" w:date="2013-08-21T11:55:00Z">
              <w:r>
                <w:rPr>
                  <w:rFonts w:ascii="Arial" w:hAnsi="Arial" w:cs="Arial"/>
                  <w:sz w:val="18"/>
                </w:rPr>
                <w:delText xml:space="preserve">- </w:delText>
              </w:r>
            </w:del>
            <w:ins w:id="42" w:author="Martin Midtgaard" w:date="2013-08-21T11:55:00Z">
              <w:r w:rsidR="005E0B64">
                <w:rPr>
                  <w:rFonts w:ascii="Arial" w:hAnsi="Arial" w:cs="Arial"/>
                  <w:sz w:val="18"/>
                </w:rPr>
                <w:t xml:space="preserve">Opdateringer med beløbsmæssig effekt udføres som deltaposteringer. Det betyder, at det er forskellen mellem det oprindelige beløb og det opdaterede beløb, som posteres. Fordringshaver skal derfor altid medsende det nye opdaterede beløb </w:t>
              </w:r>
            </w:ins>
          </w:p>
          <w:p w14:paraId="77F4A17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 w:author="Martin Midtgaard" w:date="2013-08-21T11:55:00Z"/>
                <w:rFonts w:ascii="Arial" w:hAnsi="Arial" w:cs="Arial"/>
                <w:sz w:val="18"/>
              </w:rPr>
            </w:pPr>
          </w:p>
          <w:p w14:paraId="7EE2C8C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 w:author="Martin Midtgaard" w:date="2013-08-21T11:55:00Z"/>
                <w:rFonts w:ascii="Arial" w:hAnsi="Arial" w:cs="Arial"/>
                <w:sz w:val="18"/>
              </w:rPr>
            </w:pPr>
            <w:ins w:id="45" w:author="Martin Midtgaard" w:date="2013-08-21T11:55:00Z">
              <w:r>
                <w:rPr>
                  <w:rFonts w:ascii="Arial" w:hAnsi="Arial" w:cs="Arial"/>
                  <w:sz w:val="18"/>
                </w:rPr>
                <w:t xml:space="preserve">I FF scenariet modkonteres de oprindelig beløb, og nye tilføjes. I dette scenario vil den oprindelige FF fordring blive opdateret med alle nye data. </w:t>
              </w:r>
            </w:ins>
          </w:p>
          <w:p w14:paraId="5D3DCB9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 w:author="Martin Midtgaard" w:date="2013-08-21T11:55:00Z"/>
                <w:rFonts w:ascii="Arial" w:hAnsi="Arial" w:cs="Arial"/>
                <w:sz w:val="18"/>
              </w:rPr>
            </w:pPr>
            <w:ins w:id="47" w:author="Martin Midtgaard" w:date="2013-08-21T11:55:00Z">
              <w:r>
                <w:rPr>
                  <w:rFonts w:ascii="Arial" w:hAnsi="Arial" w:cs="Arial"/>
                  <w:sz w:val="18"/>
                </w:rPr>
                <w:t xml:space="preserve"> </w:t>
              </w:r>
            </w:ins>
          </w:p>
          <w:p w14:paraId="26B75FF4" w14:textId="678EA661"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 w:author="Martin Midtgaard" w:date="2013-08-21T11:55:00Z"/>
                <w:rFonts w:ascii="Arial" w:hAnsi="Arial" w:cs="Arial"/>
                <w:sz w:val="18"/>
              </w:rPr>
            </w:pPr>
            <w:r>
              <w:rPr>
                <w:rFonts w:ascii="Arial" w:hAnsi="Arial" w:cs="Arial"/>
                <w:sz w:val="18"/>
              </w:rPr>
              <w:t xml:space="preserve">Hvis den </w:t>
            </w:r>
            <w:del w:id="49" w:author="Martin Midtgaard" w:date="2013-08-21T11:55:00Z">
              <w:r w:rsidR="000B6709">
                <w:rPr>
                  <w:rFonts w:ascii="Arial" w:hAnsi="Arial" w:cs="Arial"/>
                  <w:sz w:val="18"/>
                </w:rPr>
                <w:delText>tilbagekaldte</w:delText>
              </w:r>
            </w:del>
            <w:ins w:id="50" w:author="Martin Midtgaard" w:date="2013-08-21T11:55:00Z">
              <w:r>
                <w:rPr>
                  <w:rFonts w:ascii="Arial" w:hAnsi="Arial" w:cs="Arial"/>
                  <w:sz w:val="18"/>
                </w:rPr>
                <w:t>opdaterede</w:t>
              </w:r>
            </w:ins>
            <w:r>
              <w:rPr>
                <w:rFonts w:ascii="Arial" w:hAnsi="Arial" w:cs="Arial"/>
                <w:sz w:val="18"/>
              </w:rPr>
              <w:t xml:space="preserve"> opkrævningsfordring er helt eller delvist dækket, så vil </w:t>
            </w:r>
            <w:ins w:id="51" w:author="Martin Midtgaard" w:date="2013-08-21T11:55:00Z">
              <w:r>
                <w:rPr>
                  <w:rFonts w:ascii="Arial" w:hAnsi="Arial" w:cs="Arial"/>
                  <w:sz w:val="18"/>
                </w:rPr>
                <w:t>opdateringen indgå på kontoen og dækkes herefter via den almindelige uddækningsproces. Den oprindelige Uddækning bliver ikke tilbageført.</w:t>
              </w:r>
            </w:ins>
          </w:p>
          <w:p w14:paraId="63E8EB28" w14:textId="6691BE7D"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2" w:author="Martin Midtgaard" w:date="2013-08-21T11:55:00Z">
              <w:r>
                <w:rPr>
                  <w:rFonts w:ascii="Arial" w:hAnsi="Arial" w:cs="Arial"/>
                  <w:sz w:val="18"/>
                </w:rPr>
                <w:t xml:space="preserve">Efter opdatering af </w:t>
              </w:r>
            </w:ins>
            <w:r>
              <w:rPr>
                <w:rFonts w:ascii="Arial" w:hAnsi="Arial" w:cs="Arial"/>
                <w:sz w:val="18"/>
              </w:rPr>
              <w:t xml:space="preserve">fordringen </w:t>
            </w:r>
            <w:del w:id="53" w:author="Martin Midtgaard" w:date="2013-08-21T11:55:00Z">
              <w:r w:rsidR="000B6709">
                <w:rPr>
                  <w:rFonts w:ascii="Arial" w:hAnsi="Arial" w:cs="Arial"/>
                  <w:sz w:val="18"/>
                </w:rPr>
                <w:delText>indgå i kontoens saldo kreditering</w:delText>
              </w:r>
            </w:del>
            <w:ins w:id="54" w:author="Martin Midtgaard" w:date="2013-08-21T11:55:00Z">
              <w:r>
                <w:rPr>
                  <w:rFonts w:ascii="Arial" w:hAnsi="Arial" w:cs="Arial"/>
                  <w:sz w:val="18"/>
                </w:rPr>
                <w:t>vil renten blive opdateret på kontoen</w:t>
              </w:r>
            </w:ins>
            <w:r>
              <w:rPr>
                <w:rFonts w:ascii="Arial" w:hAnsi="Arial" w:cs="Arial"/>
                <w:sz w:val="18"/>
              </w:rPr>
              <w:t>.</w:t>
            </w:r>
          </w:p>
          <w:p w14:paraId="0045A6CB"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 w:author="Martin Midtgaard" w:date="2013-08-21T11:55:00Z"/>
                <w:rFonts w:ascii="Arial" w:hAnsi="Arial" w:cs="Arial"/>
                <w:sz w:val="18"/>
              </w:rPr>
            </w:pPr>
            <w:del w:id="56" w:author="Martin Midtgaard" w:date="2013-08-21T11:55:00Z">
              <w:r>
                <w:rPr>
                  <w:rFonts w:ascii="Arial" w:hAnsi="Arial" w:cs="Arial"/>
                  <w:sz w:val="18"/>
                </w:rPr>
                <w:delText>- Påløbne renter på den tilbagekaldte opkrævningsfordring vil blive tilbagerullet, inklusiv dækninger af disse.</w:delText>
              </w:r>
            </w:del>
          </w:p>
          <w:p w14:paraId="79923D5D" w14:textId="0B1C6402"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 w:author="Martin Midtgaard" w:date="2013-08-21T11:55:00Z"/>
                <w:rFonts w:ascii="Arial" w:hAnsi="Arial" w:cs="Arial"/>
                <w:sz w:val="18"/>
              </w:rPr>
            </w:pPr>
            <w:del w:id="58" w:author="Martin Midtgaard" w:date="2013-08-21T11:55:00Z">
              <w:r>
                <w:rPr>
                  <w:rFonts w:ascii="Arial" w:hAnsi="Arial" w:cs="Arial"/>
                  <w:sz w:val="18"/>
                </w:rPr>
                <w:delText xml:space="preserve">- </w:delText>
              </w:r>
            </w:del>
          </w:p>
          <w:p w14:paraId="7A48FED6" w14:textId="6187E7EE"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den </w:t>
            </w:r>
            <w:del w:id="59" w:author="Martin Midtgaard" w:date="2013-08-21T11:55:00Z">
              <w:r w:rsidR="000B6709">
                <w:rPr>
                  <w:rFonts w:ascii="Arial" w:hAnsi="Arial" w:cs="Arial"/>
                  <w:sz w:val="18"/>
                </w:rPr>
                <w:delText>tilbagekaldte</w:delText>
              </w:r>
            </w:del>
            <w:ins w:id="60" w:author="Martin Midtgaard" w:date="2013-08-21T11:55:00Z">
              <w:r>
                <w:rPr>
                  <w:rFonts w:ascii="Arial" w:hAnsi="Arial" w:cs="Arial"/>
                  <w:sz w:val="18"/>
                </w:rPr>
                <w:t>opdaterede</w:t>
              </w:r>
            </w:ins>
            <w:r>
              <w:rPr>
                <w:rFonts w:ascii="Arial" w:hAnsi="Arial" w:cs="Arial"/>
                <w:sz w:val="18"/>
              </w:rPr>
              <w:t xml:space="preserve"> opkrævningsfordring er overdraget til inddrivelse (EFI</w:t>
            </w:r>
            <w:del w:id="61" w:author="Martin Midtgaard" w:date="2013-08-21T11:55:00Z">
              <w:r w:rsidR="000B6709">
                <w:rPr>
                  <w:rFonts w:ascii="Arial" w:hAnsi="Arial" w:cs="Arial"/>
                  <w:sz w:val="18"/>
                </w:rPr>
                <w:delText xml:space="preserve">/DMI), så skal </w:delText>
              </w:r>
            </w:del>
            <w:ins w:id="62" w:author="Martin Midtgaard" w:date="2013-08-21T11:55:00Z">
              <w:r>
                <w:rPr>
                  <w:rFonts w:ascii="Arial" w:hAnsi="Arial" w:cs="Arial"/>
                  <w:sz w:val="18"/>
                </w:rPr>
                <w:t xml:space="preserve">), vil </w:t>
              </w:r>
            </w:ins>
            <w:r>
              <w:rPr>
                <w:rFonts w:ascii="Arial" w:hAnsi="Arial" w:cs="Arial"/>
                <w:sz w:val="18"/>
              </w:rPr>
              <w:t xml:space="preserve">inddrivelsesfordringen </w:t>
            </w:r>
            <w:del w:id="63" w:author="Martin Midtgaard" w:date="2013-08-21T11:55:00Z">
              <w:r w:rsidR="000B6709">
                <w:rPr>
                  <w:rFonts w:ascii="Arial" w:hAnsi="Arial" w:cs="Arial"/>
                  <w:sz w:val="18"/>
                </w:rPr>
                <w:delText>tilbagekaldes</w:delText>
              </w:r>
            </w:del>
            <w:ins w:id="64" w:author="Martin Midtgaard" w:date="2013-08-21T11:55:00Z">
              <w:r>
                <w:rPr>
                  <w:rFonts w:ascii="Arial" w:hAnsi="Arial" w:cs="Arial"/>
                  <w:sz w:val="18"/>
                </w:rPr>
                <w:t>blive op- eller nedskrevet</w:t>
              </w:r>
            </w:ins>
            <w:r>
              <w:rPr>
                <w:rFonts w:ascii="Arial" w:hAnsi="Arial" w:cs="Arial"/>
                <w:sz w:val="18"/>
              </w:rPr>
              <w:t>.</w:t>
            </w:r>
          </w:p>
          <w:p w14:paraId="5D6540B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7098C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Vedrørende fejl </w:t>
            </w:r>
            <w:ins w:id="65" w:author="Martin Midtgaard" w:date="2013-08-21T11:55:00Z">
              <w:r>
                <w:rPr>
                  <w:rFonts w:ascii="Arial" w:hAnsi="Arial" w:cs="Arial"/>
                  <w:sz w:val="18"/>
                </w:rPr>
                <w:t xml:space="preserve">i </w:t>
              </w:r>
            </w:ins>
            <w:r>
              <w:rPr>
                <w:rFonts w:ascii="Arial" w:hAnsi="Arial" w:cs="Arial"/>
                <w:sz w:val="18"/>
              </w:rPr>
              <w:t>opkrævningsfordringer:</w:t>
            </w:r>
          </w:p>
          <w:p w14:paraId="4AA0E9A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304E5D" w14:textId="72F6FE7A"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6" w:author="Martin Midtgaard" w:date="2013-08-21T11:55:00Z">
              <w:r>
                <w:rPr>
                  <w:rFonts w:ascii="Arial" w:hAnsi="Arial" w:cs="Arial"/>
                  <w:sz w:val="18"/>
                </w:rPr>
                <w:delText xml:space="preserve">-  </w:delText>
              </w:r>
            </w:del>
            <w:r w:rsidR="005E0B64">
              <w:rPr>
                <w:rFonts w:ascii="Arial" w:hAnsi="Arial" w:cs="Arial"/>
                <w:sz w:val="18"/>
              </w:rPr>
              <w:t xml:space="preserve">Fejlbehæftede opkrævningsfordringer, som </w:t>
            </w:r>
            <w:del w:id="67" w:author="Martin Midtgaard" w:date="2013-08-21T11:55:00Z">
              <w:r>
                <w:rPr>
                  <w:rFonts w:ascii="Arial" w:hAnsi="Arial" w:cs="Arial"/>
                  <w:sz w:val="18"/>
                </w:rPr>
                <w:delText>forsøgs</w:delText>
              </w:r>
            </w:del>
            <w:ins w:id="68" w:author="Martin Midtgaard" w:date="2013-08-21T11:55:00Z">
              <w:r w:rsidR="005E0B64">
                <w:rPr>
                  <w:rFonts w:ascii="Arial" w:hAnsi="Arial" w:cs="Arial"/>
                  <w:sz w:val="18"/>
                </w:rPr>
                <w:t>forsøges</w:t>
              </w:r>
            </w:ins>
            <w:r w:rsidR="005E0B64">
              <w:rPr>
                <w:rFonts w:ascii="Arial" w:hAnsi="Arial" w:cs="Arial"/>
                <w:sz w:val="18"/>
              </w:rPr>
              <w:t xml:space="preserve"> opdateret, afvises (der opdateres IKKE nogen oplysninger på en fejlbehæftet opkrævningsfordring)</w:t>
            </w:r>
          </w:p>
          <w:p w14:paraId="4A3AFD15" w14:textId="088D7DAB"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 w:author="Martin Midtgaard" w:date="2013-08-21T11:55:00Z"/>
                <w:rFonts w:ascii="Arial" w:hAnsi="Arial" w:cs="Arial"/>
                <w:sz w:val="18"/>
              </w:rPr>
            </w:pPr>
            <w:del w:id="70" w:author="Martin Midtgaard" w:date="2013-08-21T11:55:00Z">
              <w:r>
                <w:rPr>
                  <w:rFonts w:ascii="Arial" w:hAnsi="Arial" w:cs="Arial"/>
                  <w:sz w:val="18"/>
                </w:rPr>
                <w:delText xml:space="preserve">- </w:delText>
              </w:r>
            </w:del>
          </w:p>
          <w:p w14:paraId="540BEA6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 w:author="Martin Midtgaard" w:date="2013-08-21T11:55:00Z"/>
                <w:rFonts w:ascii="Arial" w:hAnsi="Arial" w:cs="Arial"/>
                <w:sz w:val="18"/>
              </w:rPr>
            </w:pPr>
            <w:r>
              <w:rPr>
                <w:rFonts w:ascii="Arial" w:hAnsi="Arial" w:cs="Arial"/>
                <w:sz w:val="18"/>
              </w:rPr>
              <w:t xml:space="preserve">Hvis fx 12 ud </w:t>
            </w:r>
            <w:ins w:id="72" w:author="Martin Midtgaard" w:date="2013-08-21T11:55:00Z">
              <w:r>
                <w:rPr>
                  <w:rFonts w:ascii="Arial" w:hAnsi="Arial" w:cs="Arial"/>
                  <w:sz w:val="18"/>
                </w:rPr>
                <w:t xml:space="preserve">af </w:t>
              </w:r>
            </w:ins>
            <w:r>
              <w:rPr>
                <w:rFonts w:ascii="Arial" w:hAnsi="Arial" w:cs="Arial"/>
                <w:sz w:val="18"/>
              </w:rPr>
              <w:t>500 opkrævningsfordringer er fejlbehæftede, så opdateres de 488, mens de øvrige afvises.</w:t>
            </w:r>
          </w:p>
          <w:p w14:paraId="682CD1E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 w:author="Martin Midtgaard" w:date="2013-08-21T11:55:00Z"/>
                <w:rFonts w:ascii="Arial" w:hAnsi="Arial" w:cs="Arial"/>
                <w:sz w:val="18"/>
              </w:rPr>
            </w:pPr>
          </w:p>
          <w:p w14:paraId="1A7D6C4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 w:author="Martin Midtgaard" w:date="2013-08-21T11:55:00Z"/>
                <w:rFonts w:ascii="Arial" w:hAnsi="Arial" w:cs="Arial"/>
                <w:sz w:val="18"/>
              </w:rPr>
            </w:pPr>
            <w:ins w:id="75" w:author="Martin Midtgaard" w:date="2013-08-21T11:55:00Z">
              <w:r>
                <w:rPr>
                  <w:rFonts w:ascii="Arial" w:hAnsi="Arial" w:cs="Arial"/>
                  <w:sz w:val="18"/>
                </w:rPr>
                <w:t>Regler for opdatering.</w:t>
              </w:r>
            </w:ins>
          </w:p>
          <w:p w14:paraId="58AEAB3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6" w:author="Martin Midtgaard" w:date="2013-08-21T11:55:00Z"/>
                <w:rFonts w:ascii="Arial" w:hAnsi="Arial" w:cs="Arial"/>
                <w:sz w:val="18"/>
              </w:rPr>
            </w:pPr>
            <w:ins w:id="77" w:author="Martin Midtgaard" w:date="2013-08-21T11:55:00Z">
              <w:r>
                <w:rPr>
                  <w:rFonts w:ascii="Arial" w:hAnsi="Arial" w:cs="Arial"/>
                  <w:sz w:val="18"/>
                </w:rPr>
                <w:t>OpkrævningFordringID anvendes til at udpege fordringen, som skal opdateres. KundeType og KundeNummer anvendes til at validere, at det er det korrekte OpkrævningFordringID.</w:t>
              </w:r>
            </w:ins>
          </w:p>
          <w:p w14:paraId="3FEB404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 w:author="Martin Midtgaard" w:date="2013-08-21T11:55:00Z"/>
                <w:rFonts w:ascii="Arial" w:hAnsi="Arial" w:cs="Arial"/>
                <w:sz w:val="18"/>
              </w:rPr>
            </w:pPr>
            <w:ins w:id="79" w:author="Martin Midtgaard" w:date="2013-08-21T11:55:00Z">
              <w:r>
                <w:rPr>
                  <w:rFonts w:ascii="Arial" w:hAnsi="Arial" w:cs="Arial"/>
                  <w:sz w:val="18"/>
                </w:rPr>
                <w:t xml:space="preserve">For dataelementer, der skal udfyldes, bliver det oprindelige indhold erstattet af det nye indhold. </w:t>
              </w:r>
            </w:ins>
          </w:p>
          <w:p w14:paraId="3F0D17A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 w:author="Martin Midtgaard" w:date="2013-08-21T11:55:00Z"/>
                <w:rFonts w:ascii="Arial" w:hAnsi="Arial" w:cs="Arial"/>
                <w:sz w:val="18"/>
              </w:rPr>
            </w:pPr>
            <w:ins w:id="81" w:author="Martin Midtgaard" w:date="2013-08-21T11:55:00Z">
              <w:r>
                <w:rPr>
                  <w:rFonts w:ascii="Arial" w:hAnsi="Arial" w:cs="Arial"/>
                  <w:sz w:val="18"/>
                </w:rPr>
                <w:t xml:space="preserve">For dataelementer, der kan udfyldes, bliver det oprindelige indhold erstattet af det nye indhold. Hvis dataelementet ikke leveres </w:t>
              </w:r>
              <w:r>
                <w:rPr>
                  <w:rFonts w:ascii="Arial" w:hAnsi="Arial" w:cs="Arial"/>
                  <w:sz w:val="18"/>
                </w:rPr>
                <w:lastRenderedPageBreak/>
                <w:t>bibeholdes det oprindelige indhold.</w:t>
              </w:r>
            </w:ins>
          </w:p>
          <w:p w14:paraId="7451BFF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2" w:author="Martin Midtgaard" w:date="2013-08-21T11:55:00Z"/>
                <w:rFonts w:ascii="Arial" w:hAnsi="Arial" w:cs="Arial"/>
                <w:sz w:val="18"/>
              </w:rPr>
            </w:pPr>
            <w:ins w:id="83" w:author="Martin Midtgaard" w:date="2013-08-21T11:55:00Z">
              <w:r>
                <w:rPr>
                  <w:rFonts w:ascii="Arial" w:hAnsi="Arial" w:cs="Arial"/>
                  <w:sz w:val="18"/>
                </w:rPr>
                <w:t>For følgende strukturer, IdentifikationSletOpdaterValg, KommentarSletTilføjValg, HæftelseSletOpdaterValg,  EnkeltHæftelseSletOpdaterValg samt strukturen OpkrævningSpecifikationStruktur i SpecifikationSletOpdaterValg.</w:t>
              </w:r>
            </w:ins>
          </w:p>
          <w:p w14:paraId="7F3ED73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4" w:author="Martin Midtgaard" w:date="2013-08-21T11:55:00Z"/>
                <w:rFonts w:ascii="Arial" w:hAnsi="Arial" w:cs="Arial"/>
                <w:sz w:val="18"/>
              </w:rPr>
            </w:pPr>
            <w:ins w:id="85" w:author="Martin Midtgaard" w:date="2013-08-21T11:55:00Z">
              <w:r>
                <w:rPr>
                  <w:rFonts w:ascii="Arial" w:hAnsi="Arial" w:cs="Arial"/>
                  <w:sz w:val="18"/>
                </w:rPr>
                <w:t>gælder at alle data elementer under en struktur slettes helt, hvis OpkrævningSletMarkering er sat.</w:t>
              </w:r>
            </w:ins>
          </w:p>
          <w:p w14:paraId="28D48EA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6" w:author="Martin Midtgaard" w:date="2013-08-21T11:55:00Z"/>
                <w:rFonts w:ascii="Arial" w:hAnsi="Arial" w:cs="Arial"/>
                <w:sz w:val="18"/>
              </w:rPr>
            </w:pPr>
          </w:p>
          <w:p w14:paraId="7D70DBB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7" w:author="Martin Midtgaard" w:date="2013-08-21T11:55:00Z"/>
                <w:rFonts w:ascii="Arial" w:hAnsi="Arial" w:cs="Arial"/>
                <w:sz w:val="18"/>
              </w:rPr>
            </w:pPr>
            <w:ins w:id="88" w:author="Martin Midtgaard" w:date="2013-08-21T11:55:00Z">
              <w:r>
                <w:rPr>
                  <w:rFonts w:ascii="Arial" w:hAnsi="Arial" w:cs="Arial"/>
                  <w:sz w:val="18"/>
                </w:rPr>
                <w:t>For nedenstående Valg gælder følgende supplerende regler:</w:t>
              </w:r>
            </w:ins>
          </w:p>
          <w:p w14:paraId="6DA9761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9" w:author="Martin Midtgaard" w:date="2013-08-21T11:55:00Z"/>
                <w:rFonts w:ascii="Arial" w:hAnsi="Arial" w:cs="Arial"/>
                <w:sz w:val="18"/>
              </w:rPr>
            </w:pPr>
            <w:ins w:id="90" w:author="Martin Midtgaard" w:date="2013-08-21T11:55:00Z">
              <w:r>
                <w:rPr>
                  <w:rFonts w:ascii="Arial" w:hAnsi="Arial" w:cs="Arial"/>
                  <w:sz w:val="18"/>
                </w:rPr>
                <w:t>Fordringsspecifikation.</w:t>
              </w:r>
            </w:ins>
          </w:p>
          <w:p w14:paraId="192400D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 w:author="Martin Midtgaard" w:date="2013-08-21T11:55:00Z"/>
                <w:rFonts w:ascii="Arial" w:hAnsi="Arial" w:cs="Arial"/>
                <w:sz w:val="18"/>
              </w:rPr>
            </w:pPr>
            <w:ins w:id="92" w:author="Martin Midtgaard" w:date="2013-08-21T11:55:00Z">
              <w:r>
                <w:rPr>
                  <w:rFonts w:ascii="Arial" w:hAnsi="Arial" w:cs="Arial"/>
                  <w:sz w:val="18"/>
                </w:rPr>
                <w:t>For strukturen OpkrævningSpecifikationLinjeStruktur lagres data i en lang xml-streng. Ved opdatering af denne struktur overskrives den eksisterende.</w:t>
              </w:r>
            </w:ins>
          </w:p>
          <w:p w14:paraId="1540D94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3" w:author="Martin Midtgaard" w:date="2013-08-21T11:55:00Z"/>
                <w:rFonts w:ascii="Arial" w:hAnsi="Arial" w:cs="Arial"/>
                <w:sz w:val="18"/>
              </w:rPr>
            </w:pPr>
            <w:ins w:id="94" w:author="Martin Midtgaard" w:date="2013-08-21T11:55:00Z">
              <w:r>
                <w:rPr>
                  <w:rFonts w:ascii="Arial" w:hAnsi="Arial" w:cs="Arial"/>
                  <w:sz w:val="18"/>
                </w:rPr>
                <w:t>For strukturen OpkrævningSpecifikationParameterStruktur tilføjes nye værdier til den eksisterende struktur ved en opdatering. Medmindre det er et allerede kendt OpkrævningSpecifikationParameterNavn, i denne situation overskrives værdien</w:t>
              </w:r>
            </w:ins>
          </w:p>
          <w:p w14:paraId="73DD245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5" w:author="Martin Midtgaard" w:date="2013-08-21T11:55:00Z"/>
                <w:rFonts w:ascii="Arial" w:hAnsi="Arial" w:cs="Arial"/>
                <w:sz w:val="18"/>
              </w:rPr>
            </w:pPr>
          </w:p>
          <w:p w14:paraId="05C8988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6" w:author="Martin Midtgaard" w:date="2013-08-21T11:55:00Z"/>
                <w:rFonts w:ascii="Arial" w:hAnsi="Arial" w:cs="Arial"/>
                <w:sz w:val="18"/>
              </w:rPr>
            </w:pPr>
            <w:ins w:id="97" w:author="Martin Midtgaard" w:date="2013-08-21T11:55:00Z">
              <w:r>
                <w:rPr>
                  <w:rFonts w:ascii="Arial" w:hAnsi="Arial" w:cs="Arial"/>
                  <w:sz w:val="18"/>
                </w:rPr>
                <w:t>I KommentatSletTilføjValg kan der tilføjes nye kommentarer. Hvis OpkrævningSletMarkering er sat, slettes alle kommentarer, der er oprettet for fordringen. Der kan ikke både slettes og tilføjes i samme servicekald.</w:t>
              </w:r>
            </w:ins>
          </w:p>
          <w:p w14:paraId="7B90CC1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8" w:author="Martin Midtgaard" w:date="2013-08-21T11:55:00Z"/>
                <w:rFonts w:ascii="Arial" w:hAnsi="Arial" w:cs="Arial"/>
                <w:sz w:val="18"/>
              </w:rPr>
            </w:pPr>
          </w:p>
          <w:p w14:paraId="7CF3302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9" w:author="Martin Midtgaard" w:date="2013-08-21T11:55:00Z"/>
                <w:rFonts w:ascii="Arial" w:hAnsi="Arial" w:cs="Arial"/>
                <w:sz w:val="18"/>
              </w:rPr>
            </w:pPr>
          </w:p>
          <w:p w14:paraId="188C1EA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0" w:author="Martin Midtgaard" w:date="2013-08-21T11:55:00Z"/>
                <w:rFonts w:ascii="Arial" w:hAnsi="Arial" w:cs="Arial"/>
                <w:sz w:val="18"/>
              </w:rPr>
            </w:pPr>
            <w:ins w:id="101" w:author="Martin Midtgaard" w:date="2013-08-21T11:55:00Z">
              <w:r>
                <w:rPr>
                  <w:rFonts w:ascii="Arial" w:hAnsi="Arial" w:cs="Arial"/>
                  <w:sz w:val="18"/>
                </w:rPr>
                <w:t>I EnkeltHæftelseSletOpdaterValg  kan en eller flere medhæftere slettes, ved at sætte OpkrævningSletMarkering og udfylde blokken Medhæfter med KundeNummer, KundeType på den/de medhæftere, som skal slettes. Nye medhæftere tilføjes ved at udfylde KundeNummer og KundeType i blokken Medhæfter og minimum OpkrævningHæftelseForm i blokken Opdater. Ved indføjelse af nye hæftere sker ingen opdatering hos DMI omkring hæftelsesforholdet.</w:t>
              </w:r>
            </w:ins>
          </w:p>
          <w:p w14:paraId="5281446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2" w:author="Martin Midtgaard" w:date="2013-08-21T11:55:00Z"/>
                <w:rFonts w:ascii="Arial" w:hAnsi="Arial" w:cs="Arial"/>
                <w:sz w:val="18"/>
              </w:rPr>
            </w:pPr>
          </w:p>
          <w:p w14:paraId="442961A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3" w:author="Martin Midtgaard" w:date="2013-08-21T11:55:00Z"/>
                <w:rFonts w:ascii="Arial" w:hAnsi="Arial" w:cs="Arial"/>
                <w:sz w:val="18"/>
              </w:rPr>
            </w:pPr>
          </w:p>
          <w:p w14:paraId="02934B4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4" w:author="Martin Midtgaard" w:date="2013-08-21T11:55:00Z"/>
                <w:rFonts w:ascii="Arial" w:hAnsi="Arial" w:cs="Arial"/>
                <w:sz w:val="18"/>
              </w:rPr>
            </w:pPr>
            <w:ins w:id="105" w:author="Martin Midtgaard" w:date="2013-08-21T11:55:00Z">
              <w:r>
                <w:rPr>
                  <w:rFonts w:ascii="Arial" w:hAnsi="Arial" w:cs="Arial"/>
                  <w:sz w:val="18"/>
                </w:rPr>
                <w:t xml:space="preserve">EAN </w:t>
              </w:r>
            </w:ins>
          </w:p>
          <w:p w14:paraId="67BB00C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6" w:author="Martin Midtgaard" w:date="2013-08-21T11:55:00Z"/>
                <w:rFonts w:ascii="Arial" w:hAnsi="Arial" w:cs="Arial"/>
                <w:sz w:val="18"/>
              </w:rPr>
            </w:pPr>
            <w:ins w:id="107" w:author="Martin Midtgaard" w:date="2013-08-21T11:55:00Z">
              <w:r>
                <w:rPr>
                  <w:rFonts w:ascii="Arial" w:hAnsi="Arial" w:cs="Arial"/>
                  <w:sz w:val="18"/>
                </w:rPr>
                <w:t>Informationer ændres ikke ved blanke værdier.</w:t>
              </w:r>
            </w:ins>
          </w:p>
          <w:p w14:paraId="0C1A08C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8" w:author="Martin Midtgaard" w:date="2013-08-21T11:55:00Z"/>
                <w:rFonts w:ascii="Arial" w:hAnsi="Arial" w:cs="Arial"/>
                <w:sz w:val="18"/>
              </w:rPr>
            </w:pPr>
          </w:p>
          <w:p w14:paraId="5DCE5D2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9" w:author="Martin Midtgaard" w:date="2013-08-21T11:55:00Z"/>
                <w:rFonts w:ascii="Arial" w:hAnsi="Arial" w:cs="Arial"/>
                <w:sz w:val="18"/>
              </w:rPr>
            </w:pPr>
            <w:ins w:id="110" w:author="Martin Midtgaard" w:date="2013-08-21T11:55:00Z">
              <w:r>
                <w:rPr>
                  <w:rFonts w:ascii="Arial" w:hAnsi="Arial" w:cs="Arial"/>
                  <w:sz w:val="18"/>
                </w:rPr>
                <w:tab/>
                <w:t>- Hvis slettemarkering sættes til "True" (boolean), så slettes hele listen med EAN informationer</w:t>
              </w:r>
            </w:ins>
          </w:p>
          <w:p w14:paraId="50D986B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1" w:author="Martin Midtgaard" w:date="2013-08-21T11:55:00Z"/>
                <w:rFonts w:ascii="Arial" w:hAnsi="Arial" w:cs="Arial"/>
                <w:sz w:val="18"/>
              </w:rPr>
            </w:pPr>
            <w:ins w:id="112" w:author="Martin Midtgaard" w:date="2013-08-21T11:55:00Z">
              <w:r>
                <w:rPr>
                  <w:rFonts w:ascii="Arial" w:hAnsi="Arial" w:cs="Arial"/>
                  <w:sz w:val="18"/>
                </w:rPr>
                <w:tab/>
                <w:t>- Hvis False. Så foretages ingen opdatering.af EAN listen</w:t>
              </w:r>
            </w:ins>
          </w:p>
          <w:p w14:paraId="44125F5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3" w:author="Martin Midtgaard" w:date="2013-08-21T11:55:00Z"/>
                <w:rFonts w:ascii="Arial" w:hAnsi="Arial" w:cs="Arial"/>
                <w:sz w:val="18"/>
              </w:rPr>
            </w:pPr>
            <w:ins w:id="114" w:author="Martin Midtgaard" w:date="2013-08-21T11:55:00Z">
              <w:r>
                <w:rPr>
                  <w:rFonts w:ascii="Arial" w:hAnsi="Arial" w:cs="Arial"/>
                  <w:sz w:val="18"/>
                </w:rPr>
                <w:tab/>
                <w:t>- Hvis værdi for slettemarkering er blank ændres EAN informationen, men blanke værdier i listen slettes ikke.</w:t>
              </w:r>
            </w:ins>
          </w:p>
          <w:p w14:paraId="0FDF86C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5" w:author="Martin Midtgaard" w:date="2013-08-21T11:55:00Z"/>
                <w:rFonts w:ascii="Arial" w:hAnsi="Arial" w:cs="Arial"/>
                <w:sz w:val="18"/>
              </w:rPr>
            </w:pPr>
          </w:p>
          <w:p w14:paraId="0D42972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6" w:author="Martin Midtgaard" w:date="2013-08-21T11:55:00Z"/>
                <w:rFonts w:ascii="Arial" w:hAnsi="Arial" w:cs="Arial"/>
                <w:sz w:val="18"/>
              </w:rPr>
            </w:pPr>
            <w:ins w:id="117" w:author="Martin Midtgaard" w:date="2013-08-21T11:55:00Z">
              <w:r>
                <w:rPr>
                  <w:rFonts w:ascii="Arial" w:hAnsi="Arial" w:cs="Arial"/>
                  <w:sz w:val="18"/>
                </w:rPr>
                <w:t>Fordringsspecifikation:</w:t>
              </w:r>
            </w:ins>
          </w:p>
          <w:p w14:paraId="4EAC72C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8" w:author="Martin Midtgaard" w:date="2013-08-21T11:55:00Z"/>
                <w:rFonts w:ascii="Arial" w:hAnsi="Arial" w:cs="Arial"/>
                <w:sz w:val="18"/>
              </w:rPr>
            </w:pPr>
            <w:ins w:id="119" w:author="Martin Midtgaard" w:date="2013-08-21T11:55:00Z">
              <w:r>
                <w:rPr>
                  <w:rFonts w:ascii="Arial" w:hAnsi="Arial" w:cs="Arial"/>
                  <w:sz w:val="18"/>
                </w:rPr>
                <w:t>Ved angivelse af slettemarkering slettes hele fordringsspecifikationen for det pågældende OpkrævningFordringID.</w:t>
              </w:r>
            </w:ins>
          </w:p>
          <w:p w14:paraId="48BB1E9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0" w:author="Martin Midtgaard" w:date="2013-08-21T11:55:00Z"/>
                <w:rFonts w:ascii="Arial" w:hAnsi="Arial" w:cs="Arial"/>
                <w:sz w:val="18"/>
              </w:rPr>
            </w:pPr>
          </w:p>
          <w:p w14:paraId="4D90935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1" w:author="Martin Midtgaard" w:date="2013-08-21T11:55:00Z"/>
                <w:rFonts w:ascii="Arial" w:hAnsi="Arial" w:cs="Arial"/>
                <w:sz w:val="18"/>
              </w:rPr>
            </w:pPr>
          </w:p>
          <w:p w14:paraId="3E7060D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2" w:author="Martin Midtgaard" w:date="2013-08-21T11:55:00Z"/>
                <w:rFonts w:ascii="Arial" w:hAnsi="Arial" w:cs="Arial"/>
                <w:sz w:val="18"/>
              </w:rPr>
            </w:pPr>
            <w:ins w:id="123" w:author="Martin Midtgaard" w:date="2013-08-21T11:55:00Z">
              <w:r>
                <w:rPr>
                  <w:rFonts w:ascii="Arial" w:hAnsi="Arial" w:cs="Arial"/>
                  <w:sz w:val="18"/>
                </w:rPr>
                <w:t xml:space="preserve">En fordring kan bl.a. i opdateringssituationen indgå i følgende processer og vil have følgende afhængigheder. </w:t>
              </w:r>
            </w:ins>
          </w:p>
          <w:p w14:paraId="783F1C5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4" w:author="Martin Midtgaard" w:date="2013-08-21T11:55:00Z"/>
                <w:rFonts w:ascii="Arial" w:hAnsi="Arial" w:cs="Arial"/>
                <w:sz w:val="18"/>
              </w:rPr>
            </w:pPr>
          </w:p>
          <w:p w14:paraId="282E734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5" w:author="Martin Midtgaard" w:date="2013-08-21T11:55:00Z"/>
                <w:rFonts w:ascii="Arial" w:hAnsi="Arial" w:cs="Arial"/>
                <w:sz w:val="18"/>
              </w:rPr>
            </w:pPr>
            <w:ins w:id="126" w:author="Martin Midtgaard" w:date="2013-08-21T11:55:00Z">
              <w:r>
                <w:rPr>
                  <w:rFonts w:ascii="Arial" w:hAnsi="Arial" w:cs="Arial"/>
                  <w:sz w:val="18"/>
                </w:rPr>
                <w:t>Betalingsordning:</w:t>
              </w:r>
            </w:ins>
          </w:p>
          <w:p w14:paraId="1909E7A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7" w:author="Martin Midtgaard" w:date="2013-08-21T11:55:00Z"/>
                <w:rFonts w:ascii="Arial" w:hAnsi="Arial" w:cs="Arial"/>
                <w:sz w:val="18"/>
              </w:rPr>
            </w:pPr>
            <w:ins w:id="128" w:author="Martin Midtgaard" w:date="2013-08-21T11:55:00Z">
              <w:r>
                <w:rPr>
                  <w:rFonts w:ascii="Arial" w:hAnsi="Arial" w:cs="Arial"/>
                  <w:sz w:val="18"/>
                </w:rPr>
                <w:t>Såfremt en fordring indgår i en aktiv betalingsordning, udstedes en fejlmeddelelse og DMO kontaktes for fejlbehandling.</w:t>
              </w:r>
            </w:ins>
          </w:p>
          <w:p w14:paraId="2C09B31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9" w:author="Martin Midtgaard" w:date="2013-08-21T11:55:00Z"/>
                <w:rFonts w:ascii="Arial" w:hAnsi="Arial" w:cs="Arial"/>
                <w:sz w:val="18"/>
              </w:rPr>
            </w:pPr>
          </w:p>
          <w:p w14:paraId="0B291C2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0" w:author="Martin Midtgaard" w:date="2013-08-21T11:55:00Z"/>
                <w:rFonts w:ascii="Arial" w:hAnsi="Arial" w:cs="Arial"/>
                <w:sz w:val="18"/>
              </w:rPr>
            </w:pPr>
            <w:ins w:id="131" w:author="Martin Midtgaard" w:date="2013-08-21T11:55:00Z">
              <w:r>
                <w:rPr>
                  <w:rFonts w:ascii="Arial" w:hAnsi="Arial" w:cs="Arial"/>
                  <w:sz w:val="18"/>
                </w:rPr>
                <w:t>Afskrivning:</w:t>
              </w:r>
            </w:ins>
          </w:p>
          <w:p w14:paraId="4329DBF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2" w:author="Martin Midtgaard" w:date="2013-08-21T11:55:00Z"/>
                <w:rFonts w:ascii="Arial" w:hAnsi="Arial" w:cs="Arial"/>
                <w:sz w:val="18"/>
              </w:rPr>
            </w:pPr>
            <w:ins w:id="133" w:author="Martin Midtgaard" w:date="2013-08-21T11:55:00Z">
              <w:r>
                <w:rPr>
                  <w:rFonts w:ascii="Arial" w:hAnsi="Arial" w:cs="Arial"/>
                  <w:sz w:val="18"/>
                </w:rPr>
                <w:t>Såfremt en fordring er helt eller delvist afskrevet, udstedes en fejlmeddelelse, og DMO kontaktes for fejlbehandling.</w:t>
              </w:r>
            </w:ins>
          </w:p>
          <w:p w14:paraId="37E927E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4" w:author="Martin Midtgaard" w:date="2013-08-21T11:55:00Z"/>
                <w:rFonts w:ascii="Arial" w:hAnsi="Arial" w:cs="Arial"/>
                <w:sz w:val="18"/>
              </w:rPr>
            </w:pPr>
          </w:p>
          <w:p w14:paraId="06AC2B6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5" w:author="Martin Midtgaard" w:date="2013-08-21T11:55:00Z"/>
                <w:rFonts w:ascii="Arial" w:hAnsi="Arial" w:cs="Arial"/>
                <w:sz w:val="18"/>
              </w:rPr>
            </w:pPr>
            <w:ins w:id="136" w:author="Martin Midtgaard" w:date="2013-08-21T11:55:00Z">
              <w:r>
                <w:rPr>
                  <w:rFonts w:ascii="Arial" w:hAnsi="Arial" w:cs="Arial"/>
                  <w:sz w:val="18"/>
                </w:rPr>
                <w:t>Rykkerprocessen:</w:t>
              </w:r>
            </w:ins>
          </w:p>
          <w:p w14:paraId="1609AC2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7" w:author="Martin Midtgaard" w:date="2013-08-21T11:55:00Z"/>
                <w:rFonts w:ascii="Arial" w:hAnsi="Arial" w:cs="Arial"/>
                <w:sz w:val="18"/>
              </w:rPr>
            </w:pPr>
            <w:ins w:id="138" w:author="Martin Midtgaard" w:date="2013-08-21T11:55:00Z">
              <w:r>
                <w:rPr>
                  <w:rFonts w:ascii="Arial" w:hAnsi="Arial" w:cs="Arial"/>
                  <w:sz w:val="18"/>
                </w:rPr>
                <w:t xml:space="preserve">Såfremt en FF har været rykket, og stadig er udækket, når den ordinære angivelse modtages, vil denne rykkerproces blive nulstillet. Dette sker i praksis ved at den oprindelige FF fordring udlignes med den nye modkonterede FF postering. De nye udækkede fordringsbeløb vil herefter starte forfra i rykkerprocessen. </w:t>
              </w:r>
            </w:ins>
          </w:p>
          <w:p w14:paraId="0C1EA55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9" w:author="Martin Midtgaard" w:date="2013-08-21T11:55:00Z"/>
                <w:rFonts w:ascii="Arial" w:hAnsi="Arial" w:cs="Arial"/>
                <w:sz w:val="18"/>
              </w:rPr>
            </w:pPr>
          </w:p>
          <w:p w14:paraId="0EBAE66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0" w:author="Martin Midtgaard" w:date="2013-08-21T11:55:00Z"/>
                <w:rFonts w:ascii="Arial" w:hAnsi="Arial" w:cs="Arial"/>
                <w:sz w:val="18"/>
              </w:rPr>
            </w:pPr>
            <w:ins w:id="141" w:author="Martin Midtgaard" w:date="2013-08-21T11:55:00Z">
              <w:r>
                <w:rPr>
                  <w:rFonts w:ascii="Arial" w:hAnsi="Arial" w:cs="Arial"/>
                  <w:sz w:val="18"/>
                </w:rPr>
                <w:t>Overdraget til inddrivelse:</w:t>
              </w:r>
            </w:ins>
          </w:p>
          <w:p w14:paraId="3325124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2" w:author="Martin Midtgaard" w:date="2013-08-21T11:55:00Z"/>
                <w:rFonts w:ascii="Arial" w:hAnsi="Arial" w:cs="Arial"/>
                <w:sz w:val="18"/>
              </w:rPr>
            </w:pPr>
            <w:ins w:id="143" w:author="Martin Midtgaard" w:date="2013-08-21T11:55:00Z">
              <w:r>
                <w:rPr>
                  <w:rFonts w:ascii="Arial" w:hAnsi="Arial" w:cs="Arial"/>
                  <w:sz w:val="18"/>
                </w:rPr>
                <w:t>En opdatering vil medføre op eller nedskrivninger hos EFI.</w:t>
              </w:r>
            </w:ins>
          </w:p>
          <w:p w14:paraId="303AC4A6"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0B64" w14:paraId="4350DC7E" w14:textId="77777777" w:rsidTr="005E0B64">
        <w:trPr>
          <w:trHeight w:val="283"/>
        </w:trPr>
        <w:tc>
          <w:tcPr>
            <w:tcW w:w="10345" w:type="dxa"/>
            <w:gridSpan w:val="6"/>
            <w:shd w:val="clear" w:color="auto" w:fill="B3B3B3"/>
            <w:vAlign w:val="center"/>
          </w:tcPr>
          <w:p w14:paraId="0AC85AD2"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5E0B64" w14:paraId="5A9B579F" w14:textId="77777777" w:rsidTr="005E0B64">
        <w:trPr>
          <w:trHeight w:val="283"/>
        </w:trPr>
        <w:tc>
          <w:tcPr>
            <w:tcW w:w="10345" w:type="dxa"/>
            <w:gridSpan w:val="6"/>
            <w:shd w:val="clear" w:color="auto" w:fill="FFFFFF"/>
            <w:vAlign w:val="center"/>
          </w:tcPr>
          <w:p w14:paraId="10279C1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E0B64" w14:paraId="2864EA71" w14:textId="77777777" w:rsidTr="005E0B64">
        <w:trPr>
          <w:trHeight w:val="283"/>
        </w:trPr>
        <w:tc>
          <w:tcPr>
            <w:tcW w:w="10345" w:type="dxa"/>
            <w:gridSpan w:val="6"/>
            <w:shd w:val="clear" w:color="auto" w:fill="FFFFFF"/>
          </w:tcPr>
          <w:p w14:paraId="147D5CF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OpkrævningFordringOpdater_I</w:t>
            </w:r>
          </w:p>
        </w:tc>
      </w:tr>
      <w:tr w:rsidR="005E0B64" w14:paraId="458E6456" w14:textId="77777777" w:rsidTr="005E0B64">
        <w:trPr>
          <w:trHeight w:val="283"/>
        </w:trPr>
        <w:tc>
          <w:tcPr>
            <w:tcW w:w="10345" w:type="dxa"/>
            <w:gridSpan w:val="6"/>
            <w:shd w:val="clear" w:color="auto" w:fill="FFFFFF"/>
          </w:tcPr>
          <w:p w14:paraId="4282C20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5B2DC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14:paraId="1DF75EC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5FC5A2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14:paraId="2D1A694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6946631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14:paraId="4C55864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4" w:author="Martin Midtgaard" w:date="2013-08-21T11:55:00Z"/>
                <w:rFonts w:ascii="Arial" w:hAnsi="Arial" w:cs="Arial"/>
                <w:sz w:val="18"/>
              </w:rPr>
            </w:pPr>
            <w:r>
              <w:rPr>
                <w:rFonts w:ascii="Arial" w:hAnsi="Arial" w:cs="Arial"/>
                <w:sz w:val="18"/>
              </w:rPr>
              <w:tab/>
              <w:t>(</w:t>
            </w:r>
          </w:p>
          <w:p w14:paraId="080D793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5" w:author="Martin Midtgaard" w:date="2013-08-21T11:55:00Z"/>
                <w:rFonts w:ascii="Arial" w:hAnsi="Arial" w:cs="Arial"/>
                <w:sz w:val="18"/>
              </w:rPr>
            </w:pPr>
            <w:ins w:id="146" w:author="Martin Midtgaard" w:date="2013-08-21T11:55:00Z">
              <w:r>
                <w:rPr>
                  <w:rFonts w:ascii="Arial" w:hAnsi="Arial" w:cs="Arial"/>
                  <w:sz w:val="18"/>
                </w:rPr>
                <w:tab/>
              </w:r>
              <w:r>
                <w:rPr>
                  <w:rFonts w:ascii="Arial" w:hAnsi="Arial" w:cs="Arial"/>
                  <w:sz w:val="18"/>
                </w:rPr>
                <w:tab/>
                <w:t>* IdentifikationSletOpdaterValg *</w:t>
              </w:r>
            </w:ins>
          </w:p>
          <w:p w14:paraId="07EED1A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7" w:author="Martin Midtgaard" w:date="2013-08-21T11:55:00Z"/>
                <w:rFonts w:ascii="Arial" w:hAnsi="Arial" w:cs="Arial"/>
                <w:sz w:val="18"/>
              </w:rPr>
            </w:pPr>
            <w:ins w:id="148" w:author="Martin Midtgaard" w:date="2013-08-21T11:55:00Z">
              <w:r>
                <w:rPr>
                  <w:rFonts w:ascii="Arial" w:hAnsi="Arial" w:cs="Arial"/>
                  <w:sz w:val="18"/>
                </w:rPr>
                <w:tab/>
              </w:r>
              <w:r>
                <w:rPr>
                  <w:rFonts w:ascii="Arial" w:hAnsi="Arial" w:cs="Arial"/>
                  <w:sz w:val="18"/>
                </w:rPr>
                <w:tab/>
                <w:t>[</w:t>
              </w:r>
            </w:ins>
          </w:p>
          <w:p w14:paraId="6FEE85E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9" w:author="Martin Midtgaard" w:date="2013-08-21T11:55:00Z"/>
                <w:rFonts w:ascii="Arial" w:hAnsi="Arial" w:cs="Arial"/>
                <w:sz w:val="18"/>
              </w:rPr>
            </w:pPr>
            <w:ins w:id="150" w:author="Martin Midtgaard" w:date="2013-08-21T11:55:00Z">
              <w:r>
                <w:rPr>
                  <w:rFonts w:ascii="Arial" w:hAnsi="Arial" w:cs="Arial"/>
                  <w:sz w:val="18"/>
                </w:rPr>
                <w:tab/>
              </w:r>
              <w:r>
                <w:rPr>
                  <w:rFonts w:ascii="Arial" w:hAnsi="Arial" w:cs="Arial"/>
                  <w:sz w:val="18"/>
                </w:rPr>
                <w:tab/>
              </w:r>
              <w:r>
                <w:rPr>
                  <w:rFonts w:ascii="Arial" w:hAnsi="Arial" w:cs="Arial"/>
                  <w:sz w:val="18"/>
                </w:rPr>
                <w:tab/>
                <w:t>OpkrævningSletMarkering</w:t>
              </w:r>
            </w:ins>
          </w:p>
          <w:p w14:paraId="2C93E7A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1" w:author="Martin Midtgaard" w:date="2013-08-21T11:55:00Z"/>
                <w:rFonts w:ascii="Arial" w:hAnsi="Arial" w:cs="Arial"/>
                <w:sz w:val="18"/>
              </w:rPr>
            </w:pPr>
            <w:ins w:id="152" w:author="Martin Midtgaard" w:date="2013-08-21T11:55:00Z">
              <w:r>
                <w:rPr>
                  <w:rFonts w:ascii="Arial" w:hAnsi="Arial" w:cs="Arial"/>
                  <w:sz w:val="18"/>
                </w:rPr>
                <w:tab/>
              </w:r>
              <w:r>
                <w:rPr>
                  <w:rFonts w:ascii="Arial" w:hAnsi="Arial" w:cs="Arial"/>
                  <w:sz w:val="18"/>
                </w:rPr>
                <w:tab/>
              </w:r>
              <w:r>
                <w:rPr>
                  <w:rFonts w:ascii="Arial" w:hAnsi="Arial" w:cs="Arial"/>
                  <w:sz w:val="18"/>
                </w:rPr>
                <w:tab/>
                <w:t>|</w:t>
              </w:r>
            </w:ins>
          </w:p>
          <w:p w14:paraId="4129D6F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3" w:author="Martin Midtgaard" w:date="2013-08-21T11:55:00Z"/>
                <w:rFonts w:ascii="Arial" w:hAnsi="Arial" w:cs="Arial"/>
                <w:sz w:val="18"/>
              </w:rPr>
            </w:pPr>
            <w:ins w:id="154" w:author="Martin Midtgaard" w:date="2013-08-21T11:55:00Z">
              <w:r>
                <w:rPr>
                  <w:rFonts w:ascii="Arial" w:hAnsi="Arial" w:cs="Arial"/>
                  <w:sz w:val="18"/>
                </w:rPr>
                <w:tab/>
              </w:r>
              <w:r>
                <w:rPr>
                  <w:rFonts w:ascii="Arial" w:hAnsi="Arial" w:cs="Arial"/>
                  <w:sz w:val="18"/>
                </w:rPr>
                <w:tab/>
              </w:r>
              <w:r>
                <w:rPr>
                  <w:rFonts w:ascii="Arial" w:hAnsi="Arial" w:cs="Arial"/>
                  <w:sz w:val="18"/>
                </w:rPr>
                <w:tab/>
                <w:t>* Opdater *</w:t>
              </w:r>
            </w:ins>
          </w:p>
          <w:p w14:paraId="7D27B20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5" w:author="Martin Midtgaard" w:date="2013-08-21T11:55:00Z"/>
                <w:rFonts w:ascii="Arial" w:hAnsi="Arial" w:cs="Arial"/>
                <w:sz w:val="18"/>
              </w:rPr>
            </w:pPr>
            <w:ins w:id="156" w:author="Martin Midtgaard" w:date="2013-08-21T11:55:00Z">
              <w:r>
                <w:rPr>
                  <w:rFonts w:ascii="Arial" w:hAnsi="Arial" w:cs="Arial"/>
                  <w:sz w:val="18"/>
                </w:rPr>
                <w:tab/>
              </w:r>
              <w:r>
                <w:rPr>
                  <w:rFonts w:ascii="Arial" w:hAnsi="Arial" w:cs="Arial"/>
                  <w:sz w:val="18"/>
                </w:rPr>
                <w:tab/>
              </w:r>
              <w:r>
                <w:rPr>
                  <w:rFonts w:ascii="Arial" w:hAnsi="Arial" w:cs="Arial"/>
                  <w:sz w:val="18"/>
                </w:rPr>
                <w:tab/>
                <w:t>[</w:t>
              </w:r>
            </w:ins>
          </w:p>
          <w:p w14:paraId="76E534D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7" w:author="Martin Midtgaard" w:date="2013-08-21T11:55:00Z"/>
                <w:rFonts w:ascii="Arial" w:hAnsi="Arial" w:cs="Arial"/>
                <w:sz w:val="18"/>
              </w:rPr>
            </w:pPr>
            <w:ins w:id="158"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OpkrævningIdentifikationValg *</w:t>
              </w:r>
            </w:ins>
          </w:p>
          <w:p w14:paraId="52282F6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9" w:author="Martin Midtgaard" w:date="2013-08-21T11:55:00Z"/>
                <w:rFonts w:ascii="Arial" w:hAnsi="Arial" w:cs="Arial"/>
                <w:sz w:val="18"/>
              </w:rPr>
            </w:pPr>
            <w:ins w:id="160"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6AAEAD5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1" w:author="Martin Midtgaard" w:date="2013-08-21T11:55:00Z"/>
                <w:rFonts w:ascii="Arial" w:hAnsi="Arial" w:cs="Arial"/>
                <w:sz w:val="18"/>
              </w:rPr>
            </w:pPr>
            <w:ins w:id="162"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ins>
          </w:p>
          <w:p w14:paraId="4A3E0F7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3" w:author="Martin Midtgaard" w:date="2013-08-21T11:55:00Z"/>
                <w:rFonts w:ascii="Arial" w:hAnsi="Arial" w:cs="Arial"/>
                <w:sz w:val="18"/>
              </w:rPr>
            </w:pPr>
            <w:ins w:id="164"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49E549E3" w14:textId="371AB973"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65"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EANNummer</w:t>
            </w:r>
            <w:del w:id="166" w:author="Martin Midtgaard" w:date="2013-08-21T11:55:00Z">
              <w:r w:rsidR="000B6709">
                <w:rPr>
                  <w:rFonts w:ascii="Arial" w:hAnsi="Arial" w:cs="Arial"/>
                  <w:sz w:val="18"/>
                </w:rPr>
                <w:delText>)</w:delText>
              </w:r>
            </w:del>
          </w:p>
          <w:p w14:paraId="7C505FA1" w14:textId="72A93698"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del w:id="167" w:author="Martin Midtgaard" w:date="2013-08-21T11:55:00Z">
              <w:r w:rsidR="000B6709">
                <w:rPr>
                  <w:rFonts w:ascii="Arial" w:hAnsi="Arial" w:cs="Arial"/>
                  <w:sz w:val="18"/>
                </w:rPr>
                <w:delText>(</w:delText>
              </w:r>
            </w:del>
            <w:ins w:id="168"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EANOrdreNummer</w:t>
            </w:r>
            <w:del w:id="169" w:author="Martin Midtgaard" w:date="2013-08-21T11:55:00Z">
              <w:r w:rsidR="000B6709">
                <w:rPr>
                  <w:rFonts w:ascii="Arial" w:hAnsi="Arial" w:cs="Arial"/>
                  <w:sz w:val="18"/>
                </w:rPr>
                <w:delText>)</w:delText>
              </w:r>
            </w:del>
          </w:p>
          <w:p w14:paraId="32719F59" w14:textId="0046811D"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del w:id="170" w:author="Martin Midtgaard" w:date="2013-08-21T11:55:00Z">
              <w:r w:rsidR="000B6709">
                <w:rPr>
                  <w:rFonts w:ascii="Arial" w:hAnsi="Arial" w:cs="Arial"/>
                  <w:sz w:val="18"/>
                </w:rPr>
                <w:delText>(</w:delText>
              </w:r>
            </w:del>
            <w:ins w:id="171"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EANKontoNummer</w:t>
            </w:r>
            <w:del w:id="172" w:author="Martin Midtgaard" w:date="2013-08-21T11:55:00Z">
              <w:r w:rsidR="000B6709">
                <w:rPr>
                  <w:rFonts w:ascii="Arial" w:hAnsi="Arial" w:cs="Arial"/>
                  <w:sz w:val="18"/>
                </w:rPr>
                <w:delText>)</w:delText>
              </w:r>
            </w:del>
          </w:p>
          <w:p w14:paraId="4BFAD68C" w14:textId="7CC13CB3"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del w:id="173" w:author="Martin Midtgaard" w:date="2013-08-21T11:55:00Z">
              <w:r w:rsidR="000B6709">
                <w:rPr>
                  <w:rFonts w:ascii="Arial" w:hAnsi="Arial" w:cs="Arial"/>
                  <w:sz w:val="18"/>
                </w:rPr>
                <w:delText>(</w:delText>
              </w:r>
            </w:del>
            <w:ins w:id="174"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EANKontakt</w:t>
            </w:r>
            <w:del w:id="175" w:author="Martin Midtgaard" w:date="2013-08-21T11:55:00Z">
              <w:r w:rsidR="000B6709">
                <w:rPr>
                  <w:rFonts w:ascii="Arial" w:hAnsi="Arial" w:cs="Arial"/>
                  <w:sz w:val="18"/>
                </w:rPr>
                <w:delText>)</w:delText>
              </w:r>
            </w:del>
          </w:p>
          <w:p w14:paraId="7105A20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76"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ab/>
              <w:t>(ProduktionEnhedNummer)</w:t>
            </w:r>
          </w:p>
          <w:p w14:paraId="1C428C93"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7" w:author="Martin Midtgaard" w:date="2013-08-21T11:55:00Z"/>
                <w:rFonts w:ascii="Arial" w:hAnsi="Arial" w:cs="Arial"/>
                <w:sz w:val="18"/>
              </w:rPr>
            </w:pPr>
            <w:del w:id="178" w:author="Martin Midtgaard" w:date="2013-08-21T11:55:00Z">
              <w:r>
                <w:rPr>
                  <w:rFonts w:ascii="Arial" w:hAnsi="Arial" w:cs="Arial"/>
                  <w:sz w:val="18"/>
                </w:rPr>
                <w:tab/>
                <w:delText>OpkrævningFordringGenstandNummer</w:delText>
              </w:r>
            </w:del>
          </w:p>
          <w:p w14:paraId="0026F43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9" w:author="Martin Midtgaard" w:date="2013-08-21T11:55:00Z"/>
                <w:rFonts w:ascii="Arial" w:hAnsi="Arial" w:cs="Arial"/>
                <w:sz w:val="18"/>
              </w:rPr>
            </w:pPr>
            <w:ins w:id="180"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172AE1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1" w:author="Martin Midtgaard" w:date="2013-08-21T11:55:00Z"/>
                <w:rFonts w:ascii="Arial" w:hAnsi="Arial" w:cs="Arial"/>
                <w:sz w:val="18"/>
              </w:rPr>
            </w:pPr>
            <w:ins w:id="182"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578D0A8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3" w:author="Martin Midtgaard" w:date="2013-08-21T11:55:00Z"/>
                <w:rFonts w:ascii="Arial" w:hAnsi="Arial" w:cs="Arial"/>
                <w:sz w:val="18"/>
              </w:rPr>
            </w:pPr>
            <w:ins w:id="184"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ins>
          </w:p>
          <w:p w14:paraId="58DA06C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5" w:author="Martin Midtgaard" w:date="2013-08-21T11:55:00Z"/>
                <w:rFonts w:ascii="Arial" w:hAnsi="Arial" w:cs="Arial"/>
                <w:sz w:val="18"/>
              </w:rPr>
            </w:pPr>
            <w:ins w:id="186"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3F4203E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7" w:author="Martin Midtgaard" w:date="2013-08-21T11:55:00Z"/>
                <w:rFonts w:ascii="Arial" w:hAnsi="Arial" w:cs="Arial"/>
                <w:sz w:val="18"/>
              </w:rPr>
            </w:pPr>
            <w:ins w:id="188" w:author="Martin Midtgaard" w:date="2013-08-21T11:55:00Z">
              <w:r>
                <w:rPr>
                  <w:rFonts w:ascii="Arial" w:hAnsi="Arial" w:cs="Arial"/>
                  <w:sz w:val="18"/>
                </w:rPr>
                <w:tab/>
              </w:r>
              <w:r>
                <w:rPr>
                  <w:rFonts w:ascii="Arial" w:hAnsi="Arial" w:cs="Arial"/>
                  <w:sz w:val="18"/>
                </w:rPr>
                <w:tab/>
              </w:r>
              <w:r>
                <w:rPr>
                  <w:rFonts w:ascii="Arial" w:hAnsi="Arial" w:cs="Arial"/>
                  <w:sz w:val="18"/>
                </w:rPr>
                <w:tab/>
                <w:t>]</w:t>
              </w:r>
            </w:ins>
          </w:p>
          <w:p w14:paraId="629CEDC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9" w:author="Martin Midtgaard" w:date="2013-08-21T11:55:00Z"/>
                <w:rFonts w:ascii="Arial" w:hAnsi="Arial" w:cs="Arial"/>
                <w:sz w:val="18"/>
              </w:rPr>
            </w:pPr>
            <w:ins w:id="190" w:author="Martin Midtgaard" w:date="2013-08-21T11:55:00Z">
              <w:r>
                <w:rPr>
                  <w:rFonts w:ascii="Arial" w:hAnsi="Arial" w:cs="Arial"/>
                  <w:sz w:val="18"/>
                </w:rPr>
                <w:tab/>
              </w:r>
              <w:r>
                <w:rPr>
                  <w:rFonts w:ascii="Arial" w:hAnsi="Arial" w:cs="Arial"/>
                  <w:sz w:val="18"/>
                </w:rPr>
                <w:tab/>
                <w:t>]</w:t>
              </w:r>
            </w:ins>
          </w:p>
          <w:p w14:paraId="395A562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1" w:author="Martin Midtgaard" w:date="2013-08-21T11:55:00Z"/>
                <w:rFonts w:ascii="Arial" w:hAnsi="Arial" w:cs="Arial"/>
                <w:sz w:val="18"/>
              </w:rPr>
            </w:pPr>
            <w:ins w:id="192" w:author="Martin Midtgaard" w:date="2013-08-21T11:55:00Z">
              <w:r>
                <w:rPr>
                  <w:rFonts w:ascii="Arial" w:hAnsi="Arial" w:cs="Arial"/>
                  <w:sz w:val="18"/>
                </w:rPr>
                <w:tab/>
                <w:t>)</w:t>
              </w:r>
            </w:ins>
          </w:p>
          <w:p w14:paraId="59A85A8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14:paraId="2AA6D68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D7FA8F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14:paraId="0581FBF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14:paraId="4017AC4F" w14:textId="77777777" w:rsidR="000B6709" w:rsidRDefault="005E0B64"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3" w:author="Martin Midtgaard" w:date="2013-08-21T11:55:00Z"/>
                <w:rFonts w:ascii="Arial" w:hAnsi="Arial" w:cs="Arial"/>
                <w:sz w:val="18"/>
              </w:rPr>
            </w:pPr>
            <w:r>
              <w:rPr>
                <w:rFonts w:ascii="Arial" w:hAnsi="Arial" w:cs="Arial"/>
                <w:sz w:val="18"/>
              </w:rPr>
              <w:tab/>
            </w:r>
            <w:r>
              <w:rPr>
                <w:rFonts w:ascii="Arial" w:hAnsi="Arial" w:cs="Arial"/>
                <w:sz w:val="18"/>
              </w:rPr>
              <w:tab/>
            </w:r>
            <w:del w:id="194" w:author="Martin Midtgaard" w:date="2013-08-21T11:55:00Z">
              <w:r w:rsidR="000B6709">
                <w:rPr>
                  <w:rFonts w:ascii="Arial" w:hAnsi="Arial" w:cs="Arial"/>
                  <w:sz w:val="18"/>
                </w:rPr>
                <w:delText>(OpkrævningFordringTypeNavn)</w:delText>
              </w:r>
            </w:del>
          </w:p>
          <w:p w14:paraId="66AC5D0A" w14:textId="3C476D44"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95" w:author="Martin Midtgaard" w:date="2013-08-21T11:55:00Z">
              <w:r>
                <w:rPr>
                  <w:rFonts w:ascii="Arial" w:hAnsi="Arial" w:cs="Arial"/>
                  <w:sz w:val="18"/>
                </w:rPr>
                <w:tab/>
              </w:r>
              <w:r>
                <w:rPr>
                  <w:rFonts w:ascii="Arial" w:hAnsi="Arial" w:cs="Arial"/>
                  <w:sz w:val="18"/>
                </w:rPr>
                <w:tab/>
                <w:delText>(</w:delText>
              </w:r>
            </w:del>
            <w:r w:rsidR="005E0B64">
              <w:rPr>
                <w:rFonts w:ascii="Arial" w:hAnsi="Arial" w:cs="Arial"/>
                <w:sz w:val="18"/>
              </w:rPr>
              <w:t>OpkrævningFordringErOpkrævetMarkering</w:t>
            </w:r>
            <w:del w:id="196" w:author="Martin Midtgaard" w:date="2013-08-21T11:55:00Z">
              <w:r>
                <w:rPr>
                  <w:rFonts w:ascii="Arial" w:hAnsi="Arial" w:cs="Arial"/>
                  <w:sz w:val="18"/>
                </w:rPr>
                <w:delText>)</w:delText>
              </w:r>
            </w:del>
          </w:p>
          <w:p w14:paraId="7D7A43D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14:paraId="1B378FFD" w14:textId="77777777" w:rsidR="000B6709" w:rsidRDefault="005E0B64"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7" w:author="Martin Midtgaard" w:date="2013-08-21T11:55:00Z"/>
                <w:rFonts w:ascii="Arial" w:hAnsi="Arial" w:cs="Arial"/>
                <w:sz w:val="18"/>
              </w:rPr>
            </w:pPr>
            <w:r>
              <w:rPr>
                <w:rFonts w:ascii="Arial" w:hAnsi="Arial" w:cs="Arial"/>
                <w:sz w:val="18"/>
              </w:rPr>
              <w:tab/>
            </w:r>
            <w:r>
              <w:rPr>
                <w:rFonts w:ascii="Arial" w:hAnsi="Arial" w:cs="Arial"/>
                <w:sz w:val="18"/>
              </w:rPr>
              <w:tab/>
              <w:t>(</w:t>
            </w:r>
            <w:del w:id="198" w:author="Martin Midtgaard" w:date="2013-08-21T11:55:00Z">
              <w:r w:rsidR="000B6709">
                <w:rPr>
                  <w:rFonts w:ascii="Arial" w:hAnsi="Arial" w:cs="Arial"/>
                  <w:sz w:val="18"/>
                </w:rPr>
                <w:delText>OpkrævningFordringRenteDato)</w:delText>
              </w:r>
            </w:del>
          </w:p>
          <w:p w14:paraId="162C9E8D"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9" w:author="Martin Midtgaard" w:date="2013-08-21T11:55:00Z"/>
                <w:rFonts w:ascii="Arial" w:hAnsi="Arial" w:cs="Arial"/>
                <w:sz w:val="18"/>
              </w:rPr>
            </w:pPr>
            <w:del w:id="200" w:author="Martin Midtgaard" w:date="2013-08-21T11:55:00Z">
              <w:r>
                <w:rPr>
                  <w:rFonts w:ascii="Arial" w:hAnsi="Arial" w:cs="Arial"/>
                  <w:sz w:val="18"/>
                </w:rPr>
                <w:tab/>
              </w:r>
              <w:r>
                <w:rPr>
                  <w:rFonts w:ascii="Arial" w:hAnsi="Arial" w:cs="Arial"/>
                  <w:sz w:val="18"/>
                </w:rPr>
                <w:tab/>
              </w:r>
            </w:del>
            <w:r w:rsidR="005E0B64">
              <w:rPr>
                <w:rFonts w:ascii="Arial" w:hAnsi="Arial" w:cs="Arial"/>
                <w:sz w:val="18"/>
              </w:rPr>
              <w:t>OpkrævningFordringBeløb</w:t>
            </w:r>
          </w:p>
          <w:p w14:paraId="48CB4065"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01" w:author="Martin Midtgaard" w:date="2013-08-21T11:55:00Z"/>
                <w:rFonts w:ascii="Arial" w:hAnsi="Arial" w:cs="Arial"/>
                <w:sz w:val="18"/>
              </w:rPr>
            </w:pPr>
            <w:del w:id="202" w:author="Martin Midtgaard" w:date="2013-08-21T11:55:00Z">
              <w:r>
                <w:rPr>
                  <w:rFonts w:ascii="Arial" w:hAnsi="Arial" w:cs="Arial"/>
                  <w:sz w:val="18"/>
                </w:rPr>
                <w:tab/>
              </w:r>
              <w:r>
                <w:rPr>
                  <w:rFonts w:ascii="Arial" w:hAnsi="Arial" w:cs="Arial"/>
                  <w:sz w:val="18"/>
                </w:rPr>
                <w:tab/>
                <w:delText>(ValutaOplysningKode)</w:delText>
              </w:r>
            </w:del>
          </w:p>
          <w:p w14:paraId="56887414" w14:textId="38722CDF"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3" w:author="Martin Midtgaard" w:date="2013-08-21T11:55:00Z">
              <w:r>
                <w:rPr>
                  <w:rFonts w:ascii="Arial" w:hAnsi="Arial" w:cs="Arial"/>
                  <w:sz w:val="18"/>
                </w:rPr>
                <w:tab/>
              </w:r>
              <w:r>
                <w:rPr>
                  <w:rFonts w:ascii="Arial" w:hAnsi="Arial" w:cs="Arial"/>
                  <w:sz w:val="18"/>
                </w:rPr>
                <w:tab/>
                <w:delText>(OpkrævningFordringForældelseDato</w:delText>
              </w:r>
            </w:del>
            <w:r w:rsidR="005E0B64">
              <w:rPr>
                <w:rFonts w:ascii="Arial" w:hAnsi="Arial" w:cs="Arial"/>
                <w:sz w:val="18"/>
              </w:rPr>
              <w:t>)</w:t>
            </w:r>
          </w:p>
          <w:p w14:paraId="4BDA044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14:paraId="0F303A1C"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04" w:author="Martin Midtgaard" w:date="2013-08-21T11:55:00Z"/>
                <w:rFonts w:ascii="Arial" w:hAnsi="Arial" w:cs="Arial"/>
                <w:sz w:val="18"/>
              </w:rPr>
            </w:pPr>
            <w:del w:id="205" w:author="Martin Midtgaard" w:date="2013-08-21T11:55:00Z">
              <w:r>
                <w:rPr>
                  <w:rFonts w:ascii="Arial" w:hAnsi="Arial" w:cs="Arial"/>
                  <w:sz w:val="18"/>
                </w:rPr>
                <w:tab/>
              </w:r>
              <w:r>
                <w:rPr>
                  <w:rFonts w:ascii="Arial" w:hAnsi="Arial" w:cs="Arial"/>
                  <w:sz w:val="18"/>
                </w:rPr>
                <w:tab/>
                <w:delText>(OpkrævningFordringStiftelseDato)</w:delText>
              </w:r>
            </w:del>
          </w:p>
          <w:p w14:paraId="48320882"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06" w:author="Martin Midtgaard" w:date="2013-08-21T11:55:00Z"/>
                <w:rFonts w:ascii="Arial" w:hAnsi="Arial" w:cs="Arial"/>
                <w:sz w:val="18"/>
              </w:rPr>
            </w:pPr>
            <w:del w:id="207" w:author="Martin Midtgaard" w:date="2013-08-21T11:55:00Z">
              <w:r>
                <w:rPr>
                  <w:rFonts w:ascii="Arial" w:hAnsi="Arial" w:cs="Arial"/>
                  <w:sz w:val="18"/>
                </w:rPr>
                <w:tab/>
              </w:r>
              <w:r>
                <w:rPr>
                  <w:rFonts w:ascii="Arial" w:hAnsi="Arial" w:cs="Arial"/>
                  <w:sz w:val="18"/>
                </w:rPr>
                <w:tab/>
                <w:delText>(OpkrævningFordringBogføringDato)</w:delText>
              </w:r>
            </w:del>
          </w:p>
          <w:p w14:paraId="427D2FE1"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08" w:author="Martin Midtgaard" w:date="2013-08-21T11:55:00Z"/>
                <w:rFonts w:ascii="Arial" w:hAnsi="Arial" w:cs="Arial"/>
                <w:sz w:val="18"/>
              </w:rPr>
            </w:pPr>
            <w:del w:id="209" w:author="Martin Midtgaard" w:date="2013-08-21T11:55:00Z">
              <w:r>
                <w:rPr>
                  <w:rFonts w:ascii="Arial" w:hAnsi="Arial" w:cs="Arial"/>
                  <w:sz w:val="18"/>
                </w:rPr>
                <w:tab/>
              </w:r>
              <w:r>
                <w:rPr>
                  <w:rFonts w:ascii="Arial" w:hAnsi="Arial" w:cs="Arial"/>
                  <w:sz w:val="18"/>
                </w:rPr>
                <w:tab/>
                <w:delText>(OpkrævningFordringReferenceNummer)</w:delText>
              </w:r>
            </w:del>
          </w:p>
          <w:p w14:paraId="05E3BA12" w14:textId="57A29D9C"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0" w:author="Martin Midtgaard" w:date="2013-08-21T11:55:00Z"/>
                <w:rFonts w:ascii="Arial" w:hAnsi="Arial" w:cs="Arial"/>
                <w:sz w:val="18"/>
              </w:rPr>
            </w:pPr>
            <w:del w:id="211" w:author="Martin Midtgaard" w:date="2013-08-21T11:55:00Z">
              <w:r>
                <w:rPr>
                  <w:rFonts w:ascii="Arial" w:hAnsi="Arial" w:cs="Arial"/>
                  <w:sz w:val="18"/>
                </w:rPr>
                <w:tab/>
              </w:r>
              <w:r>
                <w:rPr>
                  <w:rFonts w:ascii="Arial" w:hAnsi="Arial" w:cs="Arial"/>
                  <w:sz w:val="18"/>
                </w:rPr>
                <w:tab/>
                <w:delText>(</w:delText>
              </w:r>
            </w:del>
            <w:ins w:id="212" w:author="Martin Midtgaard" w:date="2013-08-21T11:55:00Z">
              <w:r w:rsidR="005E0B64">
                <w:rPr>
                  <w:rFonts w:ascii="Arial" w:hAnsi="Arial" w:cs="Arial"/>
                  <w:sz w:val="18"/>
                </w:rPr>
                <w:tab/>
              </w:r>
              <w:r w:rsidR="005E0B64">
                <w:rPr>
                  <w:rFonts w:ascii="Arial" w:hAnsi="Arial" w:cs="Arial"/>
                  <w:sz w:val="18"/>
                </w:rPr>
                <w:tab/>
                <w:t>(</w:t>
              </w:r>
            </w:ins>
          </w:p>
          <w:p w14:paraId="0C65EB9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3" w:author="Martin Midtgaard" w:date="2013-08-21T11:55:00Z"/>
                <w:rFonts w:ascii="Arial" w:hAnsi="Arial" w:cs="Arial"/>
                <w:sz w:val="18"/>
              </w:rPr>
            </w:pPr>
            <w:ins w:id="214" w:author="Martin Midtgaard" w:date="2013-08-21T11:55:00Z">
              <w:r>
                <w:rPr>
                  <w:rFonts w:ascii="Arial" w:hAnsi="Arial" w:cs="Arial"/>
                  <w:sz w:val="18"/>
                </w:rPr>
                <w:tab/>
              </w:r>
              <w:r>
                <w:rPr>
                  <w:rFonts w:ascii="Arial" w:hAnsi="Arial" w:cs="Arial"/>
                  <w:sz w:val="18"/>
                </w:rPr>
                <w:tab/>
              </w:r>
              <w:r>
                <w:rPr>
                  <w:rFonts w:ascii="Arial" w:hAnsi="Arial" w:cs="Arial"/>
                  <w:sz w:val="18"/>
                </w:rPr>
                <w:tab/>
                <w:t>* KommentarSletTilføjValg *</w:t>
              </w:r>
            </w:ins>
          </w:p>
          <w:p w14:paraId="3D0B589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5" w:author="Martin Midtgaard" w:date="2013-08-21T11:55:00Z"/>
                <w:rFonts w:ascii="Arial" w:hAnsi="Arial" w:cs="Arial"/>
                <w:sz w:val="18"/>
              </w:rPr>
            </w:pPr>
            <w:ins w:id="216" w:author="Martin Midtgaard" w:date="2013-08-21T11:55:00Z">
              <w:r>
                <w:rPr>
                  <w:rFonts w:ascii="Arial" w:hAnsi="Arial" w:cs="Arial"/>
                  <w:sz w:val="18"/>
                </w:rPr>
                <w:tab/>
              </w:r>
              <w:r>
                <w:rPr>
                  <w:rFonts w:ascii="Arial" w:hAnsi="Arial" w:cs="Arial"/>
                  <w:sz w:val="18"/>
                </w:rPr>
                <w:tab/>
              </w:r>
              <w:r>
                <w:rPr>
                  <w:rFonts w:ascii="Arial" w:hAnsi="Arial" w:cs="Arial"/>
                  <w:sz w:val="18"/>
                </w:rPr>
                <w:tab/>
                <w:t>[</w:t>
              </w:r>
            </w:ins>
          </w:p>
          <w:p w14:paraId="7752922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7" w:author="Martin Midtgaard" w:date="2013-08-21T11:55:00Z"/>
                <w:rFonts w:ascii="Arial" w:hAnsi="Arial" w:cs="Arial"/>
                <w:sz w:val="18"/>
              </w:rPr>
            </w:pPr>
            <w:ins w:id="218"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ins>
          </w:p>
          <w:p w14:paraId="35BE320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9" w:author="Martin Midtgaard" w:date="2013-08-21T11:55:00Z"/>
                <w:rFonts w:ascii="Arial" w:hAnsi="Arial" w:cs="Arial"/>
                <w:sz w:val="18"/>
              </w:rPr>
            </w:pPr>
            <w:ins w:id="220"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5C91BEB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1" w:author="Martin Midtgaard" w:date="2013-08-21T11:55:00Z"/>
                <w:rFonts w:ascii="Arial" w:hAnsi="Arial" w:cs="Arial"/>
                <w:sz w:val="18"/>
              </w:rPr>
            </w:pPr>
            <w:ins w:id="222"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OpkrævningFordringKommentar</w:t>
            </w:r>
          </w:p>
          <w:p w14:paraId="5E4E1E3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3" w:author="Martin Midtgaard" w:date="2013-08-21T11:55:00Z"/>
                <w:rFonts w:ascii="Arial" w:hAnsi="Arial" w:cs="Arial"/>
                <w:sz w:val="18"/>
              </w:rPr>
            </w:pPr>
            <w:ins w:id="224" w:author="Martin Midtgaard" w:date="2013-08-21T11:55:00Z">
              <w:r>
                <w:rPr>
                  <w:rFonts w:ascii="Arial" w:hAnsi="Arial" w:cs="Arial"/>
                  <w:sz w:val="18"/>
                </w:rPr>
                <w:tab/>
              </w:r>
              <w:r>
                <w:rPr>
                  <w:rFonts w:ascii="Arial" w:hAnsi="Arial" w:cs="Arial"/>
                  <w:sz w:val="18"/>
                </w:rPr>
                <w:tab/>
              </w:r>
              <w:r>
                <w:rPr>
                  <w:rFonts w:ascii="Arial" w:hAnsi="Arial" w:cs="Arial"/>
                  <w:sz w:val="18"/>
                </w:rPr>
                <w:tab/>
                <w:t>]</w:t>
              </w:r>
            </w:ins>
          </w:p>
          <w:p w14:paraId="75EAE6F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225" w:author="Martin Midtgaard" w:date="2013-08-21T11:55:00Z">
              <w:r>
                <w:rPr>
                  <w:rFonts w:ascii="Arial" w:hAnsi="Arial" w:cs="Arial"/>
                  <w:sz w:val="18"/>
                </w:rPr>
                <w:tab/>
              </w:r>
              <w:r>
                <w:rPr>
                  <w:rFonts w:ascii="Arial" w:hAnsi="Arial" w:cs="Arial"/>
                  <w:sz w:val="18"/>
                </w:rPr>
                <w:tab/>
              </w:r>
            </w:ins>
            <w:r>
              <w:rPr>
                <w:rFonts w:ascii="Arial" w:hAnsi="Arial" w:cs="Arial"/>
                <w:sz w:val="18"/>
              </w:rPr>
              <w:t>)</w:t>
            </w:r>
          </w:p>
          <w:p w14:paraId="4FACA08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14:paraId="2C961C8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14:paraId="15D037B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6" w:author="Martin Midtgaard" w:date="2013-08-21T11:55:00Z"/>
                <w:rFonts w:ascii="Arial" w:hAnsi="Arial" w:cs="Arial"/>
                <w:sz w:val="18"/>
              </w:rPr>
            </w:pPr>
            <w:r>
              <w:rPr>
                <w:rFonts w:ascii="Arial" w:hAnsi="Arial" w:cs="Arial"/>
                <w:sz w:val="18"/>
              </w:rPr>
              <w:tab/>
            </w:r>
            <w:r>
              <w:rPr>
                <w:rFonts w:ascii="Arial" w:hAnsi="Arial" w:cs="Arial"/>
                <w:sz w:val="18"/>
              </w:rPr>
              <w:tab/>
              <w:t>(</w:t>
            </w:r>
          </w:p>
          <w:p w14:paraId="6FF6197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7" w:author="Martin Midtgaard" w:date="2013-08-21T11:55:00Z"/>
                <w:rFonts w:ascii="Arial" w:hAnsi="Arial" w:cs="Arial"/>
                <w:sz w:val="18"/>
              </w:rPr>
            </w:pPr>
            <w:ins w:id="228" w:author="Martin Midtgaard" w:date="2013-08-21T11:55:00Z">
              <w:r>
                <w:rPr>
                  <w:rFonts w:ascii="Arial" w:hAnsi="Arial" w:cs="Arial"/>
                  <w:sz w:val="18"/>
                </w:rPr>
                <w:tab/>
              </w:r>
              <w:r>
                <w:rPr>
                  <w:rFonts w:ascii="Arial" w:hAnsi="Arial" w:cs="Arial"/>
                  <w:sz w:val="18"/>
                </w:rPr>
                <w:tab/>
              </w:r>
              <w:r>
                <w:rPr>
                  <w:rFonts w:ascii="Arial" w:hAnsi="Arial" w:cs="Arial"/>
                  <w:sz w:val="18"/>
                </w:rPr>
                <w:tab/>
                <w:t>* DatoValg *</w:t>
              </w:r>
            </w:ins>
          </w:p>
          <w:p w14:paraId="4F3B7D4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9" w:author="Martin Midtgaard" w:date="2013-08-21T11:55:00Z"/>
                <w:rFonts w:ascii="Arial" w:hAnsi="Arial" w:cs="Arial"/>
                <w:sz w:val="18"/>
              </w:rPr>
            </w:pPr>
            <w:ins w:id="230" w:author="Martin Midtgaard" w:date="2013-08-21T11:55:00Z">
              <w:r>
                <w:rPr>
                  <w:rFonts w:ascii="Arial" w:hAnsi="Arial" w:cs="Arial"/>
                  <w:sz w:val="18"/>
                </w:rPr>
                <w:tab/>
              </w:r>
              <w:r>
                <w:rPr>
                  <w:rFonts w:ascii="Arial" w:hAnsi="Arial" w:cs="Arial"/>
                  <w:sz w:val="18"/>
                </w:rPr>
                <w:tab/>
              </w:r>
              <w:r>
                <w:rPr>
                  <w:rFonts w:ascii="Arial" w:hAnsi="Arial" w:cs="Arial"/>
                  <w:sz w:val="18"/>
                </w:rPr>
                <w:tab/>
                <w:t>[</w:t>
              </w:r>
            </w:ins>
          </w:p>
          <w:p w14:paraId="3841526D" w14:textId="14853F78"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231"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OpkrævningFordringSidsteRettidigBetalingDato</w:t>
            </w:r>
            <w:del w:id="232" w:author="Martin Midtgaard" w:date="2013-08-21T11:55:00Z">
              <w:r w:rsidR="000B6709">
                <w:rPr>
                  <w:rFonts w:ascii="Arial" w:hAnsi="Arial" w:cs="Arial"/>
                  <w:sz w:val="18"/>
                </w:rPr>
                <w:delText>)</w:delText>
              </w:r>
            </w:del>
          </w:p>
          <w:p w14:paraId="3D03E655" w14:textId="56E0913F"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3" w:author="Martin Midtgaard" w:date="2013-08-21T11:55:00Z"/>
                <w:rFonts w:ascii="Arial" w:hAnsi="Arial" w:cs="Arial"/>
                <w:sz w:val="18"/>
              </w:rPr>
            </w:pPr>
            <w:r>
              <w:rPr>
                <w:rFonts w:ascii="Arial" w:hAnsi="Arial" w:cs="Arial"/>
                <w:sz w:val="18"/>
              </w:rPr>
              <w:tab/>
            </w:r>
            <w:r>
              <w:rPr>
                <w:rFonts w:ascii="Arial" w:hAnsi="Arial" w:cs="Arial"/>
                <w:sz w:val="18"/>
              </w:rPr>
              <w:tab/>
            </w:r>
            <w:del w:id="234" w:author="Martin Midtgaard" w:date="2013-08-21T11:55:00Z">
              <w:r w:rsidR="000B6709">
                <w:rPr>
                  <w:rFonts w:ascii="Arial" w:hAnsi="Arial" w:cs="Arial"/>
                  <w:sz w:val="18"/>
                </w:rPr>
                <w:delText>(</w:delText>
              </w:r>
            </w:del>
            <w:ins w:id="235" w:author="Martin Midtgaard" w:date="2013-08-21T11:55:00Z">
              <w:r>
                <w:rPr>
                  <w:rFonts w:ascii="Arial" w:hAnsi="Arial" w:cs="Arial"/>
                  <w:sz w:val="18"/>
                </w:rPr>
                <w:tab/>
              </w:r>
              <w:r>
                <w:rPr>
                  <w:rFonts w:ascii="Arial" w:hAnsi="Arial" w:cs="Arial"/>
                  <w:sz w:val="18"/>
                </w:rPr>
                <w:tab/>
                <w:t>|</w:t>
              </w:r>
            </w:ins>
          </w:p>
          <w:p w14:paraId="59A81056" w14:textId="0030EFA3"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236"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OpkrævningFordringFrigivelseDato</w:t>
            </w:r>
            <w:del w:id="237" w:author="Martin Midtgaard" w:date="2013-08-21T11:55:00Z">
              <w:r w:rsidR="000B6709">
                <w:rPr>
                  <w:rFonts w:ascii="Arial" w:hAnsi="Arial" w:cs="Arial"/>
                  <w:sz w:val="18"/>
                </w:rPr>
                <w:delText>)</w:delText>
              </w:r>
            </w:del>
          </w:p>
          <w:p w14:paraId="7065FA35"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38" w:author="Martin Midtgaard" w:date="2013-08-21T11:55:00Z"/>
                <w:rFonts w:ascii="Arial" w:hAnsi="Arial" w:cs="Arial"/>
                <w:sz w:val="18"/>
              </w:rPr>
            </w:pPr>
            <w:del w:id="239" w:author="Martin Midtgaard" w:date="2013-08-21T11:55:00Z">
              <w:r>
                <w:rPr>
                  <w:rFonts w:ascii="Arial" w:hAnsi="Arial" w:cs="Arial"/>
                  <w:sz w:val="18"/>
                </w:rPr>
                <w:tab/>
              </w:r>
              <w:r>
                <w:rPr>
                  <w:rFonts w:ascii="Arial" w:hAnsi="Arial" w:cs="Arial"/>
                  <w:sz w:val="18"/>
                </w:rPr>
                <w:tab/>
                <w:delText>(OpkrævningFordringRykkerHendstandDato)</w:delText>
              </w:r>
            </w:del>
          </w:p>
          <w:p w14:paraId="133CB3BA"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0" w:author="Martin Midtgaard" w:date="2013-08-21T11:55:00Z"/>
                <w:rFonts w:ascii="Arial" w:hAnsi="Arial" w:cs="Arial"/>
                <w:sz w:val="18"/>
              </w:rPr>
            </w:pPr>
            <w:del w:id="241" w:author="Martin Midtgaard" w:date="2013-08-21T11:55:00Z">
              <w:r>
                <w:rPr>
                  <w:rFonts w:ascii="Arial" w:hAnsi="Arial" w:cs="Arial"/>
                  <w:sz w:val="18"/>
                </w:rPr>
                <w:tab/>
                <w:delText>]</w:delText>
              </w:r>
            </w:del>
          </w:p>
          <w:p w14:paraId="1F879BB2" w14:textId="1AC79AA6"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2" w:author="Martin Midtgaard" w:date="2013-08-21T11:55:00Z"/>
                <w:rFonts w:ascii="Arial" w:hAnsi="Arial" w:cs="Arial"/>
                <w:sz w:val="18"/>
              </w:rPr>
            </w:pPr>
            <w:del w:id="243" w:author="Martin Midtgaard" w:date="2013-08-21T11:55:00Z">
              <w:r>
                <w:rPr>
                  <w:rFonts w:ascii="Arial" w:hAnsi="Arial" w:cs="Arial"/>
                  <w:sz w:val="18"/>
                </w:rPr>
                <w:tab/>
                <w:delText>(</w:delText>
              </w:r>
            </w:del>
            <w:ins w:id="244" w:author="Martin Midtgaard" w:date="2013-08-21T11:55:00Z">
              <w:r w:rsidR="005E0B64">
                <w:rPr>
                  <w:rFonts w:ascii="Arial" w:hAnsi="Arial" w:cs="Arial"/>
                  <w:sz w:val="18"/>
                </w:rPr>
                <w:tab/>
              </w:r>
              <w:r w:rsidR="005E0B64">
                <w:rPr>
                  <w:rFonts w:ascii="Arial" w:hAnsi="Arial" w:cs="Arial"/>
                  <w:sz w:val="18"/>
                </w:rPr>
                <w:tab/>
              </w:r>
              <w:r w:rsidR="005E0B64">
                <w:rPr>
                  <w:rFonts w:ascii="Arial" w:hAnsi="Arial" w:cs="Arial"/>
                  <w:sz w:val="18"/>
                </w:rPr>
                <w:tab/>
                <w:t>]</w:t>
              </w:r>
            </w:ins>
          </w:p>
          <w:p w14:paraId="306CB71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5" w:author="Martin Midtgaard" w:date="2013-08-21T11:55:00Z"/>
                <w:rFonts w:ascii="Arial" w:hAnsi="Arial" w:cs="Arial"/>
                <w:sz w:val="18"/>
              </w:rPr>
            </w:pPr>
            <w:ins w:id="246" w:author="Martin Midtgaard" w:date="2013-08-21T11:55:00Z">
              <w:r>
                <w:rPr>
                  <w:rFonts w:ascii="Arial" w:hAnsi="Arial" w:cs="Arial"/>
                  <w:sz w:val="18"/>
                </w:rPr>
                <w:tab/>
              </w:r>
              <w:r>
                <w:rPr>
                  <w:rFonts w:ascii="Arial" w:hAnsi="Arial" w:cs="Arial"/>
                  <w:sz w:val="18"/>
                </w:rPr>
                <w:tab/>
                <w:t>)</w:t>
              </w:r>
            </w:ins>
          </w:p>
          <w:p w14:paraId="55B87C0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7" w:author="Martin Midtgaard" w:date="2013-08-21T11:55:00Z"/>
                <w:rFonts w:ascii="Arial" w:hAnsi="Arial" w:cs="Arial"/>
                <w:sz w:val="18"/>
              </w:rPr>
            </w:pPr>
            <w:ins w:id="248" w:author="Martin Midtgaard" w:date="2013-08-21T11:55:00Z">
              <w:r>
                <w:rPr>
                  <w:rFonts w:ascii="Arial" w:hAnsi="Arial" w:cs="Arial"/>
                  <w:sz w:val="18"/>
                </w:rPr>
                <w:tab/>
                <w:t>]</w:t>
              </w:r>
            </w:ins>
          </w:p>
          <w:p w14:paraId="217B7C8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9" w:author="Martin Midtgaard" w:date="2013-08-21T11:55:00Z"/>
                <w:rFonts w:ascii="Arial" w:hAnsi="Arial" w:cs="Arial"/>
                <w:sz w:val="18"/>
              </w:rPr>
            </w:pPr>
            <w:ins w:id="250" w:author="Martin Midtgaard" w:date="2013-08-21T11:55:00Z">
              <w:r>
                <w:rPr>
                  <w:rFonts w:ascii="Arial" w:hAnsi="Arial" w:cs="Arial"/>
                  <w:sz w:val="18"/>
                </w:rPr>
                <w:tab/>
                <w:t>(</w:t>
              </w:r>
            </w:ins>
          </w:p>
          <w:p w14:paraId="1965FCC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1" w:author="Martin Midtgaard" w:date="2013-08-21T11:55:00Z"/>
                <w:rFonts w:ascii="Arial" w:hAnsi="Arial" w:cs="Arial"/>
                <w:sz w:val="18"/>
              </w:rPr>
            </w:pPr>
            <w:ins w:id="252" w:author="Martin Midtgaard" w:date="2013-08-21T11:55:00Z">
              <w:r>
                <w:rPr>
                  <w:rFonts w:ascii="Arial" w:hAnsi="Arial" w:cs="Arial"/>
                  <w:sz w:val="18"/>
                </w:rPr>
                <w:tab/>
              </w:r>
              <w:r>
                <w:rPr>
                  <w:rFonts w:ascii="Arial" w:hAnsi="Arial" w:cs="Arial"/>
                  <w:sz w:val="18"/>
                </w:rPr>
                <w:tab/>
                <w:t>* SpecifikationSletOpdaterValg *</w:t>
              </w:r>
            </w:ins>
          </w:p>
          <w:p w14:paraId="789FF43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3" w:author="Martin Midtgaard" w:date="2013-08-21T11:55:00Z"/>
                <w:rFonts w:ascii="Arial" w:hAnsi="Arial" w:cs="Arial"/>
                <w:sz w:val="18"/>
              </w:rPr>
            </w:pPr>
            <w:ins w:id="254" w:author="Martin Midtgaard" w:date="2013-08-21T11:55:00Z">
              <w:r>
                <w:rPr>
                  <w:rFonts w:ascii="Arial" w:hAnsi="Arial" w:cs="Arial"/>
                  <w:sz w:val="18"/>
                </w:rPr>
                <w:tab/>
              </w:r>
              <w:r>
                <w:rPr>
                  <w:rFonts w:ascii="Arial" w:hAnsi="Arial" w:cs="Arial"/>
                  <w:sz w:val="18"/>
                </w:rPr>
                <w:tab/>
                <w:t>[</w:t>
              </w:r>
            </w:ins>
          </w:p>
          <w:p w14:paraId="2B683D6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5" w:author="Martin Midtgaard" w:date="2013-08-21T11:55:00Z"/>
                <w:rFonts w:ascii="Arial" w:hAnsi="Arial" w:cs="Arial"/>
                <w:sz w:val="18"/>
              </w:rPr>
            </w:pPr>
            <w:ins w:id="256" w:author="Martin Midtgaard" w:date="2013-08-21T11:55:00Z">
              <w:r>
                <w:rPr>
                  <w:rFonts w:ascii="Arial" w:hAnsi="Arial" w:cs="Arial"/>
                  <w:sz w:val="18"/>
                </w:rPr>
                <w:tab/>
              </w:r>
              <w:r>
                <w:rPr>
                  <w:rFonts w:ascii="Arial" w:hAnsi="Arial" w:cs="Arial"/>
                  <w:sz w:val="18"/>
                </w:rPr>
                <w:tab/>
              </w:r>
              <w:r>
                <w:rPr>
                  <w:rFonts w:ascii="Arial" w:hAnsi="Arial" w:cs="Arial"/>
                  <w:sz w:val="18"/>
                </w:rPr>
                <w:tab/>
                <w:t>OpkrævningSletMarkering</w:t>
              </w:r>
            </w:ins>
          </w:p>
          <w:p w14:paraId="5908F32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7" w:author="Martin Midtgaard" w:date="2013-08-21T11:55:00Z"/>
                <w:rFonts w:ascii="Arial" w:hAnsi="Arial" w:cs="Arial"/>
                <w:sz w:val="18"/>
              </w:rPr>
            </w:pPr>
            <w:ins w:id="258" w:author="Martin Midtgaard" w:date="2013-08-21T11:55:00Z">
              <w:r>
                <w:rPr>
                  <w:rFonts w:ascii="Arial" w:hAnsi="Arial" w:cs="Arial"/>
                  <w:sz w:val="18"/>
                </w:rPr>
                <w:tab/>
              </w:r>
              <w:r>
                <w:rPr>
                  <w:rFonts w:ascii="Arial" w:hAnsi="Arial" w:cs="Arial"/>
                  <w:sz w:val="18"/>
                </w:rPr>
                <w:tab/>
              </w:r>
              <w:r>
                <w:rPr>
                  <w:rFonts w:ascii="Arial" w:hAnsi="Arial" w:cs="Arial"/>
                  <w:sz w:val="18"/>
                </w:rPr>
                <w:tab/>
                <w:t>|</w:t>
              </w:r>
            </w:ins>
          </w:p>
          <w:p w14:paraId="4764413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9" w:author="Martin Midtgaard" w:date="2013-08-21T11:55:00Z"/>
                <w:rFonts w:ascii="Arial" w:hAnsi="Arial" w:cs="Arial"/>
                <w:sz w:val="18"/>
              </w:rPr>
            </w:pPr>
            <w:ins w:id="260" w:author="Martin Midtgaard" w:date="2013-08-21T11:55:00Z">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OpkrævningSpecifikationStruktur</w:t>
            </w:r>
          </w:p>
          <w:p w14:paraId="6C2670A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1" w:author="Martin Midtgaard" w:date="2013-08-21T11:55:00Z"/>
                <w:rFonts w:ascii="Arial" w:hAnsi="Arial" w:cs="Arial"/>
                <w:sz w:val="18"/>
              </w:rPr>
            </w:pPr>
            <w:ins w:id="262" w:author="Martin Midtgaard" w:date="2013-08-21T11:55:00Z">
              <w:r>
                <w:rPr>
                  <w:rFonts w:ascii="Arial" w:hAnsi="Arial" w:cs="Arial"/>
                  <w:sz w:val="18"/>
                </w:rPr>
                <w:tab/>
              </w:r>
              <w:r>
                <w:rPr>
                  <w:rFonts w:ascii="Arial" w:hAnsi="Arial" w:cs="Arial"/>
                  <w:sz w:val="18"/>
                </w:rPr>
                <w:tab/>
                <w:t>]</w:t>
              </w:r>
            </w:ins>
          </w:p>
          <w:p w14:paraId="19BBE3A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263" w:author="Martin Midtgaard" w:date="2013-08-21T11:55:00Z">
              <w:r>
                <w:rPr>
                  <w:rFonts w:ascii="Arial" w:hAnsi="Arial" w:cs="Arial"/>
                  <w:sz w:val="18"/>
                </w:rPr>
                <w:tab/>
              </w:r>
            </w:ins>
            <w:r>
              <w:rPr>
                <w:rFonts w:ascii="Arial" w:hAnsi="Arial" w:cs="Arial"/>
                <w:sz w:val="18"/>
              </w:rPr>
              <w:t>)</w:t>
            </w:r>
          </w:p>
          <w:p w14:paraId="5819274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03BB2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OpkrævningFordringDelFordringListe *</w:t>
            </w:r>
          </w:p>
          <w:p w14:paraId="2230DA5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4735BE8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 *</w:t>
            </w:r>
          </w:p>
          <w:p w14:paraId="73DC443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431209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14:paraId="76848EFE" w14:textId="77777777" w:rsidR="000B6709" w:rsidRDefault="005E0B64"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64" w:author="Martin Midtgaard" w:date="2013-08-21T11:55: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265" w:author="Martin Midtgaard" w:date="2013-08-21T11:55:00Z">
              <w:r w:rsidR="000B6709">
                <w:rPr>
                  <w:rFonts w:ascii="Arial" w:hAnsi="Arial" w:cs="Arial"/>
                  <w:sz w:val="18"/>
                </w:rPr>
                <w:delText>OpkrævningDelFordringTypeNavn</w:delText>
              </w:r>
            </w:del>
          </w:p>
          <w:p w14:paraId="4BBCD078" w14:textId="566EAB6C"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66"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r w:rsidR="005E0B64">
              <w:rPr>
                <w:rFonts w:ascii="Arial" w:hAnsi="Arial" w:cs="Arial"/>
                <w:sz w:val="18"/>
              </w:rPr>
              <w:t>OpkrævningDelFordringBeløb</w:t>
            </w:r>
          </w:p>
          <w:p w14:paraId="25967698" w14:textId="6EB31F8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267" w:author="Martin Midtgaard" w:date="2013-08-21T11:55:00Z">
              <w:r w:rsidR="000B6709">
                <w:rPr>
                  <w:rFonts w:ascii="Arial" w:hAnsi="Arial" w:cs="Arial"/>
                  <w:sz w:val="18"/>
                </w:rPr>
                <w:tab/>
                <w:delText>(</w:delText>
              </w:r>
            </w:del>
            <w:ins w:id="268" w:author="Martin Midtgaard" w:date="2013-08-21T11:55:00Z">
              <w:r>
                <w:rPr>
                  <w:rFonts w:ascii="Arial" w:hAnsi="Arial" w:cs="Arial"/>
                  <w:sz w:val="18"/>
                </w:rPr>
                <w:t>]</w:t>
              </w:r>
            </w:ins>
          </w:p>
          <w:p w14:paraId="68CD8151"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69" w:author="Martin Midtgaard" w:date="2013-08-21T11:55:00Z"/>
                <w:rFonts w:ascii="Arial" w:hAnsi="Arial" w:cs="Arial"/>
                <w:sz w:val="18"/>
              </w:rPr>
            </w:pPr>
            <w:del w:id="270"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 FordringHaver *</w:delText>
              </w:r>
            </w:del>
          </w:p>
          <w:p w14:paraId="2EE6E342"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71" w:author="Martin Midtgaard" w:date="2013-08-21T11:55:00Z"/>
                <w:rFonts w:ascii="Arial" w:hAnsi="Arial" w:cs="Arial"/>
                <w:sz w:val="18"/>
              </w:rPr>
            </w:pPr>
            <w:del w:id="272"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6AA924DB"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73" w:author="Martin Midtgaard" w:date="2013-08-21T11:55:00Z"/>
                <w:rFonts w:ascii="Arial" w:hAnsi="Arial" w:cs="Arial"/>
                <w:sz w:val="18"/>
              </w:rPr>
            </w:pPr>
            <w:del w:id="274"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OpkrævningFordringHaverNummerType</w:delText>
              </w:r>
            </w:del>
          </w:p>
          <w:p w14:paraId="75F7C324"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75" w:author="Martin Midtgaard" w:date="2013-08-21T11:55:00Z"/>
                <w:rFonts w:ascii="Arial" w:hAnsi="Arial" w:cs="Arial"/>
                <w:sz w:val="18"/>
              </w:rPr>
            </w:pPr>
            <w:del w:id="276"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OpkrævningFordringHaverNummer</w:delText>
              </w:r>
            </w:del>
          </w:p>
          <w:p w14:paraId="3D063743"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77" w:author="Martin Midtgaard" w:date="2013-08-21T11:55:00Z"/>
                <w:rFonts w:ascii="Arial" w:hAnsi="Arial" w:cs="Arial"/>
                <w:sz w:val="18"/>
              </w:rPr>
            </w:pPr>
            <w:del w:id="278"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OpkrævningFordringHaverNavn</w:delText>
              </w:r>
            </w:del>
          </w:p>
          <w:p w14:paraId="3282D07E"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79" w:author="Martin Midtgaard" w:date="2013-08-21T11:55:00Z"/>
                <w:rFonts w:ascii="Arial" w:hAnsi="Arial" w:cs="Arial"/>
                <w:sz w:val="18"/>
              </w:rPr>
            </w:pPr>
            <w:del w:id="280"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5F8552BB"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1" w:author="Martin Midtgaard" w:date="2013-08-21T11:55:00Z"/>
                <w:rFonts w:ascii="Arial" w:hAnsi="Arial" w:cs="Arial"/>
                <w:sz w:val="18"/>
              </w:rPr>
            </w:pPr>
            <w:del w:id="282"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18C3AB6C"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3" w:author="Martin Midtgaard" w:date="2013-08-21T11:55:00Z"/>
                <w:rFonts w:ascii="Arial" w:hAnsi="Arial" w:cs="Arial"/>
                <w:sz w:val="18"/>
              </w:rPr>
            </w:pPr>
            <w:del w:id="284" w:author="Martin Midtgaard" w:date="2013-08-21T11:55:00Z">
              <w:r>
                <w:rPr>
                  <w:rFonts w:ascii="Arial" w:hAnsi="Arial" w:cs="Arial"/>
                  <w:sz w:val="18"/>
                </w:rPr>
                <w:tab/>
              </w:r>
              <w:r>
                <w:rPr>
                  <w:rFonts w:ascii="Arial" w:hAnsi="Arial" w:cs="Arial"/>
                  <w:sz w:val="18"/>
                </w:rPr>
                <w:tab/>
              </w:r>
              <w:r>
                <w:rPr>
                  <w:rFonts w:ascii="Arial" w:hAnsi="Arial" w:cs="Arial"/>
                  <w:sz w:val="18"/>
                </w:rPr>
                <w:tab/>
                <w:delText>]</w:delText>
              </w:r>
            </w:del>
          </w:p>
          <w:p w14:paraId="25941FC2"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5" w:author="Martin Midtgaard" w:date="2013-08-21T11:55:00Z"/>
                <w:rFonts w:ascii="Arial" w:hAnsi="Arial" w:cs="Arial"/>
                <w:sz w:val="18"/>
              </w:rPr>
            </w:pPr>
            <w:del w:id="286" w:author="Martin Midtgaard" w:date="2013-08-21T11:55:00Z">
              <w:r>
                <w:rPr>
                  <w:rFonts w:ascii="Arial" w:hAnsi="Arial" w:cs="Arial"/>
                  <w:sz w:val="18"/>
                </w:rPr>
                <w:tab/>
              </w:r>
              <w:r>
                <w:rPr>
                  <w:rFonts w:ascii="Arial" w:hAnsi="Arial" w:cs="Arial"/>
                  <w:sz w:val="18"/>
                </w:rPr>
                <w:tab/>
                <w:delText>}</w:delText>
              </w:r>
            </w:del>
          </w:p>
          <w:p w14:paraId="3E9320EE"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7" w:author="Martin Midtgaard" w:date="2013-08-21T11:55:00Z"/>
                <w:rFonts w:ascii="Arial" w:hAnsi="Arial" w:cs="Arial"/>
                <w:sz w:val="18"/>
              </w:rPr>
            </w:pPr>
            <w:del w:id="288" w:author="Martin Midtgaard" w:date="2013-08-21T11:55:00Z">
              <w:r>
                <w:rPr>
                  <w:rFonts w:ascii="Arial" w:hAnsi="Arial" w:cs="Arial"/>
                  <w:sz w:val="18"/>
                </w:rPr>
                <w:tab/>
                <w:delText>)</w:delText>
              </w:r>
            </w:del>
          </w:p>
          <w:p w14:paraId="2D6320EE"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9" w:author="Martin Midtgaard" w:date="2013-08-21T11:55:00Z"/>
                <w:rFonts w:ascii="Arial" w:hAnsi="Arial" w:cs="Arial"/>
                <w:sz w:val="18"/>
              </w:rPr>
            </w:pPr>
            <w:del w:id="290" w:author="Martin Midtgaard" w:date="2013-08-21T11:55:00Z">
              <w:r>
                <w:rPr>
                  <w:rFonts w:ascii="Arial" w:hAnsi="Arial" w:cs="Arial"/>
                  <w:sz w:val="18"/>
                </w:rPr>
                <w:tab/>
                <w:delText>(</w:delText>
              </w:r>
            </w:del>
          </w:p>
          <w:p w14:paraId="1850676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1" w:author="Martin Midtgaard" w:date="2013-08-21T11:55:00Z"/>
                <w:rFonts w:ascii="Arial" w:hAnsi="Arial" w:cs="Arial"/>
                <w:sz w:val="18"/>
              </w:rPr>
            </w:pPr>
            <w:ins w:id="292" w:author="Martin Midtgaard" w:date="2013-08-21T11:55:00Z">
              <w:r>
                <w:rPr>
                  <w:rFonts w:ascii="Arial" w:hAnsi="Arial" w:cs="Arial"/>
                  <w:sz w:val="18"/>
                </w:rPr>
                <w:tab/>
              </w:r>
              <w:r>
                <w:rPr>
                  <w:rFonts w:ascii="Arial" w:hAnsi="Arial" w:cs="Arial"/>
                  <w:sz w:val="18"/>
                </w:rPr>
                <w:tab/>
                <w:t>}</w:t>
              </w:r>
            </w:ins>
          </w:p>
          <w:p w14:paraId="5F9ADCF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3" w:author="Martin Midtgaard" w:date="2013-08-21T11:55:00Z"/>
                <w:rFonts w:ascii="Arial" w:hAnsi="Arial" w:cs="Arial"/>
                <w:sz w:val="18"/>
              </w:rPr>
            </w:pPr>
            <w:ins w:id="294" w:author="Martin Midtgaard" w:date="2013-08-21T11:55:00Z">
              <w:r>
                <w:rPr>
                  <w:rFonts w:ascii="Arial" w:hAnsi="Arial" w:cs="Arial"/>
                  <w:sz w:val="18"/>
                </w:rPr>
                <w:tab/>
                <w:t>)</w:t>
              </w:r>
            </w:ins>
          </w:p>
          <w:p w14:paraId="531CAD3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5" w:author="Martin Midtgaard" w:date="2013-08-21T11:55:00Z"/>
                <w:rFonts w:ascii="Arial" w:hAnsi="Arial" w:cs="Arial"/>
                <w:sz w:val="18"/>
              </w:rPr>
            </w:pPr>
            <w:ins w:id="296" w:author="Martin Midtgaard" w:date="2013-08-21T11:55:00Z">
              <w:r>
                <w:rPr>
                  <w:rFonts w:ascii="Arial" w:hAnsi="Arial" w:cs="Arial"/>
                  <w:sz w:val="18"/>
                </w:rPr>
                <w:tab/>
                <w:t>(</w:t>
              </w:r>
            </w:ins>
          </w:p>
          <w:p w14:paraId="0E2D6ED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7" w:author="Martin Midtgaard" w:date="2013-08-21T11:55:00Z"/>
                <w:rFonts w:ascii="Arial" w:hAnsi="Arial" w:cs="Arial"/>
                <w:sz w:val="18"/>
              </w:rPr>
            </w:pPr>
            <w:ins w:id="298" w:author="Martin Midtgaard" w:date="2013-08-21T11:55:00Z">
              <w:r>
                <w:rPr>
                  <w:rFonts w:ascii="Arial" w:hAnsi="Arial" w:cs="Arial"/>
                  <w:sz w:val="18"/>
                </w:rPr>
                <w:tab/>
              </w:r>
              <w:r>
                <w:rPr>
                  <w:rFonts w:ascii="Arial" w:hAnsi="Arial" w:cs="Arial"/>
                  <w:sz w:val="18"/>
                </w:rPr>
                <w:tab/>
                <w:t>* HæftelseSletOpdaterValg *</w:t>
              </w:r>
            </w:ins>
          </w:p>
          <w:p w14:paraId="00013A5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9" w:author="Martin Midtgaard" w:date="2013-08-21T11:55:00Z"/>
                <w:rFonts w:ascii="Arial" w:hAnsi="Arial" w:cs="Arial"/>
                <w:sz w:val="18"/>
              </w:rPr>
            </w:pPr>
            <w:ins w:id="300" w:author="Martin Midtgaard" w:date="2013-08-21T11:55:00Z">
              <w:r>
                <w:rPr>
                  <w:rFonts w:ascii="Arial" w:hAnsi="Arial" w:cs="Arial"/>
                  <w:sz w:val="18"/>
                </w:rPr>
                <w:tab/>
              </w:r>
              <w:r>
                <w:rPr>
                  <w:rFonts w:ascii="Arial" w:hAnsi="Arial" w:cs="Arial"/>
                  <w:sz w:val="18"/>
                </w:rPr>
                <w:tab/>
                <w:t>[</w:t>
              </w:r>
            </w:ins>
          </w:p>
          <w:p w14:paraId="4A28037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1" w:author="Martin Midtgaard" w:date="2013-08-21T11:55:00Z"/>
                <w:rFonts w:ascii="Arial" w:hAnsi="Arial" w:cs="Arial"/>
                <w:sz w:val="18"/>
              </w:rPr>
            </w:pPr>
            <w:ins w:id="302" w:author="Martin Midtgaard" w:date="2013-08-21T11:55:00Z">
              <w:r>
                <w:rPr>
                  <w:rFonts w:ascii="Arial" w:hAnsi="Arial" w:cs="Arial"/>
                  <w:sz w:val="18"/>
                </w:rPr>
                <w:tab/>
              </w:r>
              <w:r>
                <w:rPr>
                  <w:rFonts w:ascii="Arial" w:hAnsi="Arial" w:cs="Arial"/>
                  <w:sz w:val="18"/>
                </w:rPr>
                <w:tab/>
              </w:r>
              <w:r>
                <w:rPr>
                  <w:rFonts w:ascii="Arial" w:hAnsi="Arial" w:cs="Arial"/>
                  <w:sz w:val="18"/>
                </w:rPr>
                <w:tab/>
                <w:t>OpkrævningSletMarkering</w:t>
              </w:r>
            </w:ins>
          </w:p>
          <w:p w14:paraId="7C196FE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3" w:author="Martin Midtgaard" w:date="2013-08-21T11:55:00Z"/>
                <w:rFonts w:ascii="Arial" w:hAnsi="Arial" w:cs="Arial"/>
                <w:sz w:val="18"/>
              </w:rPr>
            </w:pPr>
            <w:ins w:id="304" w:author="Martin Midtgaard" w:date="2013-08-21T11:55:00Z">
              <w:r>
                <w:rPr>
                  <w:rFonts w:ascii="Arial" w:hAnsi="Arial" w:cs="Arial"/>
                  <w:sz w:val="18"/>
                </w:rPr>
                <w:tab/>
              </w:r>
              <w:r>
                <w:rPr>
                  <w:rFonts w:ascii="Arial" w:hAnsi="Arial" w:cs="Arial"/>
                  <w:sz w:val="18"/>
                </w:rPr>
                <w:tab/>
              </w:r>
              <w:r>
                <w:rPr>
                  <w:rFonts w:ascii="Arial" w:hAnsi="Arial" w:cs="Arial"/>
                  <w:sz w:val="18"/>
                </w:rPr>
                <w:tab/>
                <w:t>|</w:t>
              </w:r>
            </w:ins>
          </w:p>
          <w:p w14:paraId="76E6D4C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05" w:author="Martin Midtgaard" w:date="2013-08-21T11:55:00Z">
              <w:r>
                <w:rPr>
                  <w:rFonts w:ascii="Arial" w:hAnsi="Arial" w:cs="Arial"/>
                  <w:sz w:val="18"/>
                </w:rPr>
                <w:tab/>
              </w:r>
            </w:ins>
            <w:r>
              <w:rPr>
                <w:rFonts w:ascii="Arial" w:hAnsi="Arial" w:cs="Arial"/>
                <w:sz w:val="18"/>
              </w:rPr>
              <w:tab/>
            </w:r>
            <w:r>
              <w:rPr>
                <w:rFonts w:ascii="Arial" w:hAnsi="Arial" w:cs="Arial"/>
                <w:sz w:val="18"/>
              </w:rPr>
              <w:tab/>
              <w:t>* HæftelseListe *</w:t>
            </w:r>
          </w:p>
          <w:p w14:paraId="107E74E6" w14:textId="4EF315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del w:id="306" w:author="Martin Midtgaard" w:date="2013-08-21T11:55:00Z">
              <w:r w:rsidR="000B6709">
                <w:rPr>
                  <w:rFonts w:ascii="Arial" w:hAnsi="Arial" w:cs="Arial"/>
                  <w:sz w:val="18"/>
                </w:rPr>
                <w:delText>0</w:delText>
              </w:r>
            </w:del>
            <w:ins w:id="307" w:author="Martin Midtgaard" w:date="2013-08-21T11:55:00Z">
              <w:r>
                <w:rPr>
                  <w:rFonts w:ascii="Arial" w:hAnsi="Arial" w:cs="Arial"/>
                  <w:sz w:val="18"/>
                </w:rPr>
                <w:tab/>
                <w:t>1</w:t>
              </w:r>
            </w:ins>
            <w:r>
              <w:rPr>
                <w:rFonts w:ascii="Arial" w:hAnsi="Arial" w:cs="Arial"/>
                <w:sz w:val="18"/>
              </w:rPr>
              <w:t>{</w:t>
            </w:r>
          </w:p>
          <w:p w14:paraId="5E57467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08" w:author="Martin Midtgaard" w:date="2013-08-21T11:55: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t>* Hæftelse *</w:t>
            </w:r>
          </w:p>
          <w:p w14:paraId="5538065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ins w:id="309" w:author="Martin Midtgaard" w:date="2013-08-21T11:55:00Z">
              <w:r>
                <w:rPr>
                  <w:rFonts w:ascii="Arial" w:hAnsi="Arial" w:cs="Arial"/>
                  <w:sz w:val="18"/>
                </w:rPr>
                <w:tab/>
              </w:r>
            </w:ins>
            <w:r>
              <w:rPr>
                <w:rFonts w:ascii="Arial" w:hAnsi="Arial" w:cs="Arial"/>
                <w:sz w:val="18"/>
              </w:rPr>
              <w:t>[</w:t>
            </w:r>
          </w:p>
          <w:p w14:paraId="61575A9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10" w:author="Martin Midtgaard" w:date="2013-08-21T11:55: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14:paraId="6F3C4FA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311" w:author="Martin Midtgaard" w:date="2013-08-21T11:55:00Z">
              <w:r>
                <w:rPr>
                  <w:rFonts w:ascii="Arial" w:hAnsi="Arial" w:cs="Arial"/>
                  <w:sz w:val="18"/>
                </w:rPr>
                <w:tab/>
              </w:r>
            </w:ins>
            <w:r>
              <w:rPr>
                <w:rFonts w:ascii="Arial" w:hAnsi="Arial" w:cs="Arial"/>
                <w:sz w:val="18"/>
              </w:rPr>
              <w:t>[</w:t>
            </w:r>
          </w:p>
          <w:p w14:paraId="77C8242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12" w:author="Martin Midtgaard" w:date="2013-08-21T11:55: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5420342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13" w:author="Martin Midtgaard" w:date="2013-08-21T11:55: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727D8E5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314" w:author="Martin Midtgaard" w:date="2013-08-21T11:55:00Z">
              <w:r>
                <w:rPr>
                  <w:rFonts w:ascii="Arial" w:hAnsi="Arial" w:cs="Arial"/>
                  <w:sz w:val="18"/>
                </w:rPr>
                <w:tab/>
              </w:r>
            </w:ins>
            <w:r>
              <w:rPr>
                <w:rFonts w:ascii="Arial" w:hAnsi="Arial" w:cs="Arial"/>
                <w:sz w:val="18"/>
              </w:rPr>
              <w:t>]</w:t>
            </w:r>
          </w:p>
          <w:p w14:paraId="55CB699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5" w:author="Martin Midtgaard" w:date="2013-08-21T11:55:00Z"/>
                <w:rFonts w:ascii="Arial" w:hAnsi="Arial" w:cs="Arial"/>
                <w:sz w:val="18"/>
              </w:rPr>
            </w:pPr>
            <w:ins w:id="316"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EnkeltHæftelseSletOpdaterValg *</w:t>
              </w:r>
            </w:ins>
          </w:p>
          <w:p w14:paraId="779E9D9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7" w:author="Martin Midtgaard" w:date="2013-08-21T11:55:00Z"/>
                <w:rFonts w:ascii="Arial" w:hAnsi="Arial" w:cs="Arial"/>
                <w:sz w:val="18"/>
              </w:rPr>
            </w:pPr>
            <w:ins w:id="318"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1B10C4F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9" w:author="Martin Midtgaard" w:date="2013-08-21T11:55:00Z"/>
                <w:rFonts w:ascii="Arial" w:hAnsi="Arial" w:cs="Arial"/>
                <w:sz w:val="18"/>
              </w:rPr>
            </w:pPr>
            <w:ins w:id="320"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ins>
          </w:p>
          <w:p w14:paraId="6D60C4B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1" w:author="Martin Midtgaard" w:date="2013-08-21T11:55:00Z"/>
                <w:rFonts w:ascii="Arial" w:hAnsi="Arial" w:cs="Arial"/>
                <w:sz w:val="18"/>
              </w:rPr>
            </w:pPr>
            <w:ins w:id="322"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3466A46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3" w:author="Martin Midtgaard" w:date="2013-08-21T11:55:00Z"/>
                <w:rFonts w:ascii="Arial" w:hAnsi="Arial" w:cs="Arial"/>
                <w:sz w:val="18"/>
              </w:rPr>
            </w:pPr>
            <w:ins w:id="324"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ins>
          </w:p>
          <w:p w14:paraId="60BDBEA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5" w:author="Martin Midtgaard" w:date="2013-08-21T11:55:00Z"/>
                <w:rFonts w:ascii="Arial" w:hAnsi="Arial" w:cs="Arial"/>
                <w:sz w:val="18"/>
              </w:rPr>
            </w:pPr>
            <w:ins w:id="326"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6A49336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27" w:author="Martin Midtgaard" w:date="2013-08-21T11:55:00Z">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14:paraId="15463C4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28" w:author="Martin Midtgaard" w:date="2013-08-21T11:55:00Z">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14:paraId="42844B2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29" w:author="Martin Midtgaard" w:date="2013-08-21T11:55:00Z">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14:paraId="6844410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ins w:id="330" w:author="Martin Midtgaard" w:date="2013-08-21T11:55:00Z">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w:t>
            </w:r>
          </w:p>
          <w:p w14:paraId="1D7FA148" w14:textId="5E8B4940"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del w:id="331" w:author="Martin Midtgaard" w:date="2013-08-21T11:55:00Z">
              <w:r w:rsidR="000B6709">
                <w:rPr>
                  <w:rFonts w:ascii="Arial" w:hAnsi="Arial" w:cs="Arial"/>
                  <w:sz w:val="18"/>
                </w:rPr>
                <w:delText>}</w:delText>
              </w:r>
            </w:del>
            <w:ins w:id="332" w:author="Martin Midtgaard" w:date="2013-08-21T11:55:00Z">
              <w:r>
                <w:rPr>
                  <w:rFonts w:ascii="Arial" w:hAnsi="Arial" w:cs="Arial"/>
                  <w:sz w:val="18"/>
                </w:rPr>
                <w:tab/>
              </w:r>
              <w:r>
                <w:rPr>
                  <w:rFonts w:ascii="Arial" w:hAnsi="Arial" w:cs="Arial"/>
                  <w:sz w:val="18"/>
                </w:rPr>
                <w:tab/>
              </w:r>
              <w:r>
                <w:rPr>
                  <w:rFonts w:ascii="Arial" w:hAnsi="Arial" w:cs="Arial"/>
                  <w:sz w:val="18"/>
                </w:rPr>
                <w:tab/>
                <w:t>]</w:t>
              </w:r>
            </w:ins>
          </w:p>
          <w:p w14:paraId="445B04A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3" w:author="Martin Midtgaard" w:date="2013-08-21T11:55:00Z"/>
                <w:rFonts w:ascii="Arial" w:hAnsi="Arial" w:cs="Arial"/>
                <w:sz w:val="18"/>
              </w:rPr>
            </w:pPr>
            <w:ins w:id="334" w:author="Martin Midtgaard" w:date="2013-08-21T11:55: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2CF193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5" w:author="Martin Midtgaard" w:date="2013-08-21T11:55:00Z"/>
                <w:rFonts w:ascii="Arial" w:hAnsi="Arial" w:cs="Arial"/>
                <w:sz w:val="18"/>
              </w:rPr>
            </w:pPr>
            <w:ins w:id="336" w:author="Martin Midtgaard" w:date="2013-08-21T11:55:00Z">
              <w:r>
                <w:rPr>
                  <w:rFonts w:ascii="Arial" w:hAnsi="Arial" w:cs="Arial"/>
                  <w:sz w:val="18"/>
                </w:rPr>
                <w:tab/>
              </w:r>
              <w:r>
                <w:rPr>
                  <w:rFonts w:ascii="Arial" w:hAnsi="Arial" w:cs="Arial"/>
                  <w:sz w:val="18"/>
                </w:rPr>
                <w:tab/>
              </w:r>
              <w:r>
                <w:rPr>
                  <w:rFonts w:ascii="Arial" w:hAnsi="Arial" w:cs="Arial"/>
                  <w:sz w:val="18"/>
                </w:rPr>
                <w:tab/>
                <w:t>}</w:t>
              </w:r>
            </w:ins>
          </w:p>
          <w:p w14:paraId="0E065D6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7" w:author="Martin Midtgaard" w:date="2013-08-21T11:55:00Z"/>
                <w:rFonts w:ascii="Arial" w:hAnsi="Arial" w:cs="Arial"/>
                <w:sz w:val="18"/>
              </w:rPr>
            </w:pPr>
            <w:ins w:id="338" w:author="Martin Midtgaard" w:date="2013-08-21T11:55:00Z">
              <w:r>
                <w:rPr>
                  <w:rFonts w:ascii="Arial" w:hAnsi="Arial" w:cs="Arial"/>
                  <w:sz w:val="18"/>
                </w:rPr>
                <w:tab/>
              </w:r>
              <w:r>
                <w:rPr>
                  <w:rFonts w:ascii="Arial" w:hAnsi="Arial" w:cs="Arial"/>
                  <w:sz w:val="18"/>
                </w:rPr>
                <w:tab/>
                <w:t>]</w:t>
              </w:r>
            </w:ins>
          </w:p>
          <w:p w14:paraId="253AAC0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E5B645"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E0B64" w14:paraId="1C9415C3" w14:textId="77777777" w:rsidTr="005E0B64">
        <w:trPr>
          <w:trHeight w:val="283"/>
        </w:trPr>
        <w:tc>
          <w:tcPr>
            <w:tcW w:w="10345" w:type="dxa"/>
            <w:gridSpan w:val="6"/>
            <w:shd w:val="clear" w:color="auto" w:fill="FFFFFF"/>
            <w:vAlign w:val="center"/>
          </w:tcPr>
          <w:p w14:paraId="02AC06F8"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E0B64" w14:paraId="23F2C4A4" w14:textId="77777777" w:rsidTr="005E0B64">
        <w:trPr>
          <w:trHeight w:val="283"/>
        </w:trPr>
        <w:tc>
          <w:tcPr>
            <w:tcW w:w="10345" w:type="dxa"/>
            <w:gridSpan w:val="6"/>
            <w:shd w:val="clear" w:color="auto" w:fill="FFFFFF"/>
          </w:tcPr>
          <w:p w14:paraId="7813A01F"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OpkrævningFordringOpdater_O</w:t>
            </w:r>
          </w:p>
        </w:tc>
      </w:tr>
      <w:tr w:rsidR="005E0B64" w14:paraId="707124CA" w14:textId="77777777" w:rsidTr="005E0B64">
        <w:trPr>
          <w:trHeight w:val="283"/>
        </w:trPr>
        <w:tc>
          <w:tcPr>
            <w:tcW w:w="10345" w:type="dxa"/>
            <w:gridSpan w:val="6"/>
            <w:shd w:val="clear" w:color="auto" w:fill="FFFFFF"/>
          </w:tcPr>
          <w:p w14:paraId="336E995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FCE58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(OpkrævningFordringReferenceNummer)</w:t>
            </w:r>
          </w:p>
          <w:p w14:paraId="64FD9CB1"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5E0B64" w14:paraId="0FE7BF3F" w14:textId="77777777" w:rsidTr="005E0B64">
        <w:trPr>
          <w:trHeight w:val="283"/>
        </w:trPr>
        <w:tc>
          <w:tcPr>
            <w:tcW w:w="10345" w:type="dxa"/>
            <w:gridSpan w:val="6"/>
            <w:shd w:val="clear" w:color="auto" w:fill="FFFFFF"/>
            <w:vAlign w:val="center"/>
          </w:tcPr>
          <w:p w14:paraId="3F9D483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E0B64" w14:paraId="51FCE661" w14:textId="77777777" w:rsidTr="005E0B64">
        <w:trPr>
          <w:trHeight w:val="283"/>
        </w:trPr>
        <w:tc>
          <w:tcPr>
            <w:tcW w:w="10345" w:type="dxa"/>
            <w:gridSpan w:val="6"/>
            <w:shd w:val="clear" w:color="auto" w:fill="FFFFFF"/>
          </w:tcPr>
          <w:p w14:paraId="48A08AE2"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OpkrævningFordringOpdater_FejlId</w:t>
            </w:r>
          </w:p>
        </w:tc>
      </w:tr>
      <w:tr w:rsidR="005E0B64" w14:paraId="0B8F35C9" w14:textId="77777777" w:rsidTr="005E0B64">
        <w:trPr>
          <w:trHeight w:val="283"/>
        </w:trPr>
        <w:tc>
          <w:tcPr>
            <w:tcW w:w="10345" w:type="dxa"/>
            <w:gridSpan w:val="6"/>
            <w:shd w:val="clear" w:color="auto" w:fill="FFFFFF"/>
          </w:tcPr>
          <w:p w14:paraId="6E1EEEC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85FFFB"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9" w:author="Martin Midtgaard" w:date="2013-08-21T11:55:00Z"/>
                <w:rFonts w:ascii="Arial" w:hAnsi="Arial" w:cs="Arial"/>
                <w:sz w:val="18"/>
              </w:rPr>
            </w:pPr>
            <w:del w:id="340" w:author="Martin Midtgaard" w:date="2013-08-21T11:55:00Z">
              <w:r>
                <w:rPr>
                  <w:rFonts w:ascii="Arial" w:hAnsi="Arial" w:cs="Arial"/>
                  <w:sz w:val="18"/>
                </w:rPr>
                <w:delText>* FejlIdentifikation *</w:delText>
              </w:r>
            </w:del>
          </w:p>
          <w:p w14:paraId="4FBA10F5"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1" w:author="Martin Midtgaard" w:date="2013-08-21T11:55:00Z"/>
                <w:rFonts w:ascii="Arial" w:hAnsi="Arial" w:cs="Arial"/>
                <w:sz w:val="18"/>
              </w:rPr>
            </w:pPr>
            <w:del w:id="342" w:author="Martin Midtgaard" w:date="2013-08-21T11:55:00Z">
              <w:r>
                <w:rPr>
                  <w:rFonts w:ascii="Arial" w:hAnsi="Arial" w:cs="Arial"/>
                  <w:sz w:val="18"/>
                </w:rPr>
                <w:delText>[</w:delText>
              </w:r>
            </w:del>
          </w:p>
          <w:p w14:paraId="33BA41F3" w14:textId="30295980"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43" w:author="Martin Midtgaard" w:date="2013-08-21T11:55:00Z">
              <w:r>
                <w:rPr>
                  <w:rFonts w:ascii="Arial" w:hAnsi="Arial" w:cs="Arial"/>
                  <w:sz w:val="18"/>
                </w:rPr>
                <w:tab/>
              </w:r>
            </w:del>
            <w:r w:rsidR="005E0B64">
              <w:rPr>
                <w:rFonts w:ascii="Arial" w:hAnsi="Arial" w:cs="Arial"/>
                <w:sz w:val="18"/>
              </w:rPr>
              <w:t>(OpkrævningFordringBeløb)</w:t>
            </w:r>
          </w:p>
          <w:p w14:paraId="0B80C70B" w14:textId="3D5B5CD1"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44" w:author="Martin Midtgaard" w:date="2013-08-21T11:55:00Z">
              <w:r>
                <w:rPr>
                  <w:rFonts w:ascii="Arial" w:hAnsi="Arial" w:cs="Arial"/>
                  <w:sz w:val="18"/>
                </w:rPr>
                <w:tab/>
              </w:r>
            </w:del>
            <w:r w:rsidR="005E0B64">
              <w:rPr>
                <w:rFonts w:ascii="Arial" w:hAnsi="Arial" w:cs="Arial"/>
                <w:sz w:val="18"/>
              </w:rPr>
              <w:t>(OpkrævningFordringHaverNummerType)</w:t>
            </w:r>
          </w:p>
          <w:p w14:paraId="6660BA93" w14:textId="7504852E"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45" w:author="Martin Midtgaard" w:date="2013-08-21T11:55:00Z">
              <w:r>
                <w:rPr>
                  <w:rFonts w:ascii="Arial" w:hAnsi="Arial" w:cs="Arial"/>
                  <w:sz w:val="18"/>
                </w:rPr>
                <w:tab/>
              </w:r>
            </w:del>
            <w:r w:rsidR="005E0B64">
              <w:rPr>
                <w:rFonts w:ascii="Arial" w:hAnsi="Arial" w:cs="Arial"/>
                <w:sz w:val="18"/>
              </w:rPr>
              <w:t>(OpkrævningFordringHaverNummer)</w:t>
            </w:r>
          </w:p>
          <w:p w14:paraId="27E2817B" w14:textId="49762BF3"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46" w:author="Martin Midtgaard" w:date="2013-08-21T11:55:00Z">
              <w:r>
                <w:rPr>
                  <w:rFonts w:ascii="Arial" w:hAnsi="Arial" w:cs="Arial"/>
                  <w:sz w:val="18"/>
                </w:rPr>
                <w:tab/>
              </w:r>
            </w:del>
            <w:r w:rsidR="005E0B64">
              <w:rPr>
                <w:rFonts w:ascii="Arial" w:hAnsi="Arial" w:cs="Arial"/>
                <w:sz w:val="18"/>
              </w:rPr>
              <w:t>(KundeType)</w:t>
            </w:r>
          </w:p>
          <w:p w14:paraId="378E0AA0" w14:textId="5580D4E1"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47" w:author="Martin Midtgaard" w:date="2013-08-21T11:55:00Z">
              <w:r>
                <w:rPr>
                  <w:rFonts w:ascii="Arial" w:hAnsi="Arial" w:cs="Arial"/>
                  <w:sz w:val="18"/>
                </w:rPr>
                <w:tab/>
              </w:r>
            </w:del>
            <w:r w:rsidR="005E0B64">
              <w:rPr>
                <w:rFonts w:ascii="Arial" w:hAnsi="Arial" w:cs="Arial"/>
                <w:sz w:val="18"/>
              </w:rPr>
              <w:t>(KundeNummer)</w:t>
            </w:r>
          </w:p>
          <w:p w14:paraId="5F3A65C7" w14:textId="4A73A024"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48" w:author="Martin Midtgaard" w:date="2013-08-21T11:55:00Z">
              <w:r>
                <w:rPr>
                  <w:rFonts w:ascii="Arial" w:hAnsi="Arial" w:cs="Arial"/>
                  <w:sz w:val="18"/>
                </w:rPr>
                <w:tab/>
              </w:r>
            </w:del>
            <w:r w:rsidR="005E0B64">
              <w:rPr>
                <w:rFonts w:ascii="Arial" w:hAnsi="Arial" w:cs="Arial"/>
                <w:sz w:val="18"/>
              </w:rPr>
              <w:t>(OpkrævningFordringReferenceNummer)</w:t>
            </w:r>
          </w:p>
          <w:p w14:paraId="5E5F7256" w14:textId="50D36E34"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49" w:author="Martin Midtgaard" w:date="2013-08-21T11:55:00Z">
              <w:r>
                <w:rPr>
                  <w:rFonts w:ascii="Arial" w:hAnsi="Arial" w:cs="Arial"/>
                  <w:sz w:val="18"/>
                </w:rPr>
                <w:tab/>
              </w:r>
            </w:del>
            <w:r w:rsidR="005E0B64">
              <w:rPr>
                <w:rFonts w:ascii="Arial" w:hAnsi="Arial" w:cs="Arial"/>
                <w:sz w:val="18"/>
              </w:rPr>
              <w:t>(OpkrævningFordringID)</w:t>
            </w:r>
          </w:p>
          <w:p w14:paraId="0EB22E6D" w14:textId="5A3794A9"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50" w:author="Martin Midtgaard" w:date="2013-08-21T11:55:00Z">
              <w:r>
                <w:rPr>
                  <w:rFonts w:ascii="Arial" w:hAnsi="Arial" w:cs="Arial"/>
                  <w:sz w:val="18"/>
                </w:rPr>
                <w:tab/>
              </w:r>
            </w:del>
            <w:r w:rsidR="005E0B64">
              <w:rPr>
                <w:rFonts w:ascii="Arial" w:hAnsi="Arial" w:cs="Arial"/>
                <w:sz w:val="18"/>
              </w:rPr>
              <w:t>(ProduktionEnhedNummer)</w:t>
            </w:r>
          </w:p>
          <w:p w14:paraId="64ABD5A0" w14:textId="214EF415"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51" w:author="Martin Midtgaard" w:date="2013-08-21T11:55:00Z">
              <w:r>
                <w:rPr>
                  <w:rFonts w:ascii="Arial" w:hAnsi="Arial" w:cs="Arial"/>
                  <w:sz w:val="18"/>
                </w:rPr>
                <w:tab/>
              </w:r>
            </w:del>
            <w:r w:rsidR="005E0B64">
              <w:rPr>
                <w:rFonts w:ascii="Arial" w:hAnsi="Arial" w:cs="Arial"/>
                <w:sz w:val="18"/>
              </w:rPr>
              <w:t>(OpkrævningFordringGenstandNummer)</w:t>
            </w:r>
          </w:p>
          <w:p w14:paraId="2F2F46A6" w14:textId="6CF6978D"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52" w:author="Martin Midtgaard" w:date="2013-08-21T11:55:00Z">
              <w:r>
                <w:rPr>
                  <w:rFonts w:ascii="Arial" w:hAnsi="Arial" w:cs="Arial"/>
                  <w:sz w:val="18"/>
                </w:rPr>
                <w:tab/>
              </w:r>
            </w:del>
            <w:r w:rsidR="005E0B64">
              <w:rPr>
                <w:rFonts w:ascii="Arial" w:hAnsi="Arial" w:cs="Arial"/>
                <w:sz w:val="18"/>
              </w:rPr>
              <w:t>(ValutaOplysningKode)</w:t>
            </w:r>
          </w:p>
          <w:p w14:paraId="43B61AE2" w14:textId="4B20F8D4"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53" w:author="Martin Midtgaard" w:date="2013-08-21T11:55:00Z">
              <w:r>
                <w:rPr>
                  <w:rFonts w:ascii="Arial" w:hAnsi="Arial" w:cs="Arial"/>
                  <w:sz w:val="18"/>
                </w:rPr>
                <w:tab/>
              </w:r>
            </w:del>
            <w:r w:rsidR="005E0B64">
              <w:rPr>
                <w:rFonts w:ascii="Arial" w:hAnsi="Arial" w:cs="Arial"/>
                <w:sz w:val="18"/>
              </w:rPr>
              <w:t>(OpkrævningFordringTypeID)</w:t>
            </w:r>
          </w:p>
          <w:p w14:paraId="3C321C01" w14:textId="4AF6B98D"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54" w:author="Martin Midtgaard" w:date="2013-08-21T11:55:00Z">
              <w:r>
                <w:rPr>
                  <w:rFonts w:ascii="Arial" w:hAnsi="Arial" w:cs="Arial"/>
                  <w:sz w:val="18"/>
                </w:rPr>
                <w:tab/>
              </w:r>
            </w:del>
            <w:r w:rsidR="005E0B64">
              <w:rPr>
                <w:rFonts w:ascii="Arial" w:hAnsi="Arial" w:cs="Arial"/>
                <w:sz w:val="18"/>
              </w:rPr>
              <w:t>(OpkrævningDelFordringTypeID)</w:t>
            </w:r>
          </w:p>
          <w:p w14:paraId="69692C46" w14:textId="76393C92"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55" w:author="Martin Midtgaard" w:date="2013-08-21T11:55:00Z">
              <w:r>
                <w:rPr>
                  <w:rFonts w:ascii="Arial" w:hAnsi="Arial" w:cs="Arial"/>
                  <w:sz w:val="18"/>
                </w:rPr>
                <w:tab/>
              </w:r>
            </w:del>
            <w:r w:rsidR="005E0B64">
              <w:rPr>
                <w:rFonts w:ascii="Arial" w:hAnsi="Arial" w:cs="Arial"/>
                <w:sz w:val="18"/>
              </w:rPr>
              <w:t>(OpkrævningFordringForældelseDato)</w:t>
            </w:r>
          </w:p>
          <w:p w14:paraId="02D47870" w14:textId="0CD5B1E4"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56" w:author="Martin Midtgaard" w:date="2013-08-21T11:55:00Z">
              <w:r>
                <w:rPr>
                  <w:rFonts w:ascii="Arial" w:hAnsi="Arial" w:cs="Arial"/>
                  <w:sz w:val="18"/>
                </w:rPr>
                <w:tab/>
              </w:r>
            </w:del>
            <w:r w:rsidR="005E0B64">
              <w:rPr>
                <w:rFonts w:ascii="Arial" w:hAnsi="Arial" w:cs="Arial"/>
                <w:sz w:val="18"/>
              </w:rPr>
              <w:t>(OpkrævningFordringPeriodeFraDato)</w:t>
            </w:r>
          </w:p>
          <w:p w14:paraId="2C1D0F98" w14:textId="7D162D40"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57" w:author="Martin Midtgaard" w:date="2013-08-21T11:55:00Z">
              <w:r>
                <w:rPr>
                  <w:rFonts w:ascii="Arial" w:hAnsi="Arial" w:cs="Arial"/>
                  <w:sz w:val="18"/>
                </w:rPr>
                <w:tab/>
              </w:r>
            </w:del>
            <w:r w:rsidR="005E0B64">
              <w:rPr>
                <w:rFonts w:ascii="Arial" w:hAnsi="Arial" w:cs="Arial"/>
                <w:sz w:val="18"/>
              </w:rPr>
              <w:t>(OpkrævningFordringPeriodeTilDato)</w:t>
            </w:r>
          </w:p>
          <w:p w14:paraId="71EC08D1" w14:textId="56D2DDA5"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58" w:author="Martin Midtgaard" w:date="2013-08-21T11:55:00Z">
              <w:r>
                <w:rPr>
                  <w:rFonts w:ascii="Arial" w:hAnsi="Arial" w:cs="Arial"/>
                  <w:sz w:val="18"/>
                </w:rPr>
                <w:tab/>
              </w:r>
            </w:del>
            <w:r w:rsidR="005E0B64">
              <w:rPr>
                <w:rFonts w:ascii="Arial" w:hAnsi="Arial" w:cs="Arial"/>
                <w:sz w:val="18"/>
              </w:rPr>
              <w:t>(OpkrævningFordringStiftelseDato)</w:t>
            </w:r>
          </w:p>
          <w:p w14:paraId="071B3F87" w14:textId="728DE445" w:rsid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59" w:author="Martin Midtgaard" w:date="2013-08-21T11:55:00Z">
              <w:r>
                <w:rPr>
                  <w:rFonts w:ascii="Arial" w:hAnsi="Arial" w:cs="Arial"/>
                  <w:sz w:val="18"/>
                </w:rPr>
                <w:tab/>
              </w:r>
            </w:del>
            <w:r w:rsidR="005E0B64">
              <w:rPr>
                <w:rFonts w:ascii="Arial" w:hAnsi="Arial" w:cs="Arial"/>
                <w:sz w:val="18"/>
              </w:rPr>
              <w:t>(OpkrævningFordringModtagelseDato)</w:t>
            </w:r>
          </w:p>
          <w:p w14:paraId="37EFEAF9"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0" w:author="Martin Midtgaard" w:date="2013-08-21T11:55:00Z"/>
                <w:rFonts w:ascii="Arial" w:hAnsi="Arial" w:cs="Arial"/>
                <w:sz w:val="18"/>
              </w:rPr>
            </w:pPr>
            <w:del w:id="361" w:author="Martin Midtgaard" w:date="2013-08-21T11:55:00Z">
              <w:r>
                <w:rPr>
                  <w:rFonts w:ascii="Arial" w:hAnsi="Arial" w:cs="Arial"/>
                  <w:sz w:val="18"/>
                </w:rPr>
                <w:tab/>
              </w:r>
            </w:del>
            <w:r w:rsidR="005E0B64">
              <w:rPr>
                <w:rFonts w:ascii="Arial" w:hAnsi="Arial" w:cs="Arial"/>
                <w:sz w:val="18"/>
              </w:rPr>
              <w:t>(OpkrævningFordringBogføringDato)</w:t>
            </w:r>
          </w:p>
          <w:p w14:paraId="3B60CC6D" w14:textId="0A161FC9" w:rsidR="005E0B64" w:rsidRPr="005E0B64" w:rsidRDefault="000B6709"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62" w:author="Martin Midtgaard" w:date="2013-08-21T11:55:00Z">
              <w:r>
                <w:rPr>
                  <w:rFonts w:ascii="Arial" w:hAnsi="Arial" w:cs="Arial"/>
                  <w:sz w:val="18"/>
                </w:rPr>
                <w:delText>]</w:delText>
              </w:r>
            </w:del>
          </w:p>
        </w:tc>
      </w:tr>
      <w:tr w:rsidR="005E0B64" w14:paraId="2F1AED69" w14:textId="77777777" w:rsidTr="005E0B64">
        <w:trPr>
          <w:trHeight w:val="283"/>
        </w:trPr>
        <w:tc>
          <w:tcPr>
            <w:tcW w:w="10345" w:type="dxa"/>
            <w:gridSpan w:val="6"/>
            <w:shd w:val="clear" w:color="auto" w:fill="B3B3B3"/>
            <w:vAlign w:val="center"/>
          </w:tcPr>
          <w:p w14:paraId="100F1EBD"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E0B64" w14:paraId="6217D37E" w14:textId="77777777" w:rsidTr="005E0B64">
        <w:trPr>
          <w:trHeight w:val="283"/>
        </w:trPr>
        <w:tc>
          <w:tcPr>
            <w:tcW w:w="10345" w:type="dxa"/>
            <w:gridSpan w:val="6"/>
            <w:shd w:val="clear" w:color="auto" w:fill="FFFFFF"/>
            <w:vAlign w:val="center"/>
          </w:tcPr>
          <w:p w14:paraId="3712AA30"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E0B64" w14:paraId="589538E4" w14:textId="77777777" w:rsidTr="005E0B64">
        <w:trPr>
          <w:trHeight w:val="283"/>
        </w:trPr>
        <w:tc>
          <w:tcPr>
            <w:tcW w:w="10345" w:type="dxa"/>
            <w:gridSpan w:val="6"/>
            <w:shd w:val="clear" w:color="auto" w:fill="FFFFFF"/>
            <w:vAlign w:val="center"/>
          </w:tcPr>
          <w:p w14:paraId="471983B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14:paraId="38DF798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14:paraId="7046B6D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E04A4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14:paraId="2E8ED4F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8D110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14:paraId="16D1FDD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04474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14:paraId="6C3003C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0EBD7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14:paraId="158770F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04D14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14:paraId="3BDD50B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6E074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14:paraId="7C19C1E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307A9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14:paraId="75DC754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8C375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14:paraId="0F34738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41CBB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 Fejl i Genstandsnummer - OpkrævningFordringGenstandNummer.</w:t>
            </w:r>
          </w:p>
          <w:p w14:paraId="793180C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27175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14:paraId="25B6F01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24B46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028 - FordringtypeID må ikke ændres - OpkrævningFordringID.</w:t>
            </w:r>
          </w:p>
          <w:p w14:paraId="792AF49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F7399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14:paraId="4A6A7C1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26D3B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14:paraId="56952C7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D8677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14:paraId="10051E1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CE26E2"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3" w:author="Martin Midtgaard" w:date="2013-08-21T11:55:00Z"/>
                <w:rFonts w:ascii="Arial" w:hAnsi="Arial" w:cs="Arial"/>
                <w:sz w:val="18"/>
              </w:rPr>
            </w:pPr>
            <w:del w:id="364" w:author="Martin Midtgaard" w:date="2013-08-21T11:55:00Z">
              <w:r>
                <w:rPr>
                  <w:rFonts w:ascii="Arial" w:hAnsi="Arial" w:cs="Arial"/>
                  <w:sz w:val="18"/>
                </w:rPr>
                <w:delText>032 - Fordringshaver kan ikke opdateres på afregnede fordringer - OpkrævningFordringID.</w:delText>
              </w:r>
            </w:del>
          </w:p>
          <w:p w14:paraId="38B65CCE"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5" w:author="Martin Midtgaard" w:date="2013-08-21T11:55:00Z"/>
                <w:rFonts w:ascii="Arial" w:hAnsi="Arial" w:cs="Arial"/>
                <w:sz w:val="18"/>
              </w:rPr>
            </w:pPr>
          </w:p>
          <w:p w14:paraId="2F60092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14:paraId="124B40B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FE340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14:paraId="121F977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02614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14:paraId="335BEC9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8F3A7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 OpkrævningFordringArt må ikke ændres fra EA til FF og FF til EA - OpkrævningFordringID, OpkrævningFordringArt, OpkrævningFordringID.</w:t>
            </w:r>
          </w:p>
          <w:p w14:paraId="59C38FA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6A9CA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14:paraId="1B08D29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82CFF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14:paraId="017198B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FC77B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14:paraId="5989ECD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4FEA6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14:paraId="63E0DD7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9C185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14:paraId="335E5E6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577F7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14:paraId="25C2A67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79FF9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14:paraId="5E4E6F0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0694C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14:paraId="5187187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C3976E"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5E0B64" w14:paraId="77A6E305" w14:textId="77777777" w:rsidTr="005E0B64">
        <w:trPr>
          <w:trHeight w:val="283"/>
        </w:trPr>
        <w:tc>
          <w:tcPr>
            <w:tcW w:w="10345" w:type="dxa"/>
            <w:gridSpan w:val="6"/>
            <w:shd w:val="clear" w:color="auto" w:fill="B3B3B3"/>
            <w:vAlign w:val="center"/>
          </w:tcPr>
          <w:p w14:paraId="6FB46C2D"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5E0B64" w14:paraId="7CC15CDB" w14:textId="77777777" w:rsidTr="005E0B64">
        <w:trPr>
          <w:trHeight w:val="283"/>
        </w:trPr>
        <w:tc>
          <w:tcPr>
            <w:tcW w:w="10345" w:type="dxa"/>
            <w:gridSpan w:val="6"/>
            <w:shd w:val="clear" w:color="auto" w:fill="FFFFFF"/>
          </w:tcPr>
          <w:p w14:paraId="58602D9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synkront i forbindelse med gennemførsel af use case at opdatere en fordring. Når beløbet på en fordring en gang er angivet til 0, kan den ikke opdateres ved en senere lejlighed, men vil kræve oprettelse af en ny.</w:t>
            </w:r>
          </w:p>
        </w:tc>
      </w:tr>
      <w:tr w:rsidR="005E0B64" w14:paraId="1EE0270B" w14:textId="77777777" w:rsidTr="005E0B64">
        <w:trPr>
          <w:trHeight w:val="283"/>
          <w:ins w:id="366" w:author="Martin Midtgaard" w:date="2013-08-21T11:55:00Z"/>
        </w:trPr>
        <w:tc>
          <w:tcPr>
            <w:tcW w:w="10345" w:type="dxa"/>
            <w:gridSpan w:val="6"/>
            <w:shd w:val="clear" w:color="auto" w:fill="B3B3B3"/>
            <w:vAlign w:val="center"/>
          </w:tcPr>
          <w:p w14:paraId="2114327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7" w:author="Martin Midtgaard" w:date="2013-08-21T11:55:00Z"/>
                <w:rFonts w:ascii="Arial" w:hAnsi="Arial" w:cs="Arial"/>
                <w:b/>
                <w:sz w:val="18"/>
              </w:rPr>
            </w:pPr>
            <w:ins w:id="368" w:author="Martin Midtgaard" w:date="2013-08-21T11:55:00Z">
              <w:r>
                <w:rPr>
                  <w:rFonts w:ascii="Arial" w:hAnsi="Arial" w:cs="Arial"/>
                  <w:b/>
                  <w:sz w:val="18"/>
                </w:rPr>
                <w:t>Noter</w:t>
              </w:r>
            </w:ins>
          </w:p>
        </w:tc>
      </w:tr>
      <w:tr w:rsidR="005E0B64" w14:paraId="658879CA" w14:textId="77777777" w:rsidTr="005E0B64">
        <w:trPr>
          <w:trHeight w:val="283"/>
          <w:ins w:id="369" w:author="Martin Midtgaard" w:date="2013-08-21T11:55:00Z"/>
        </w:trPr>
        <w:tc>
          <w:tcPr>
            <w:tcW w:w="10345" w:type="dxa"/>
            <w:gridSpan w:val="6"/>
            <w:shd w:val="clear" w:color="auto" w:fill="FFFFFF"/>
          </w:tcPr>
          <w:p w14:paraId="18468C7E"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0" w:author="Martin Midtgaard" w:date="2013-08-21T11:55:00Z"/>
                <w:rFonts w:ascii="Arial" w:hAnsi="Arial" w:cs="Arial"/>
                <w:sz w:val="18"/>
              </w:rPr>
            </w:pPr>
            <w:ins w:id="371" w:author="Martin Midtgaard" w:date="2013-08-21T11:55:00Z">
              <w:r>
                <w:rPr>
                  <w:rFonts w:ascii="Arial" w:hAnsi="Arial" w:cs="Arial"/>
                  <w:sz w:val="18"/>
                </w:rPr>
                <w:t>Servicen opdaterer enkeltfelter.</w:t>
              </w:r>
            </w:ins>
          </w:p>
        </w:tc>
      </w:tr>
    </w:tbl>
    <w:p w14:paraId="3FB5272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E0B64" w:rsidSect="005E0B64">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23ACDFA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E0B64" w14:paraId="25E96C04" w14:textId="77777777" w:rsidTr="005E0B64">
        <w:trPr>
          <w:trHeight w:hRule="exact" w:val="113"/>
        </w:trPr>
        <w:tc>
          <w:tcPr>
            <w:tcW w:w="10345" w:type="dxa"/>
            <w:shd w:val="clear" w:color="auto" w:fill="B3B3B3"/>
          </w:tcPr>
          <w:p w14:paraId="3A0D28F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0B64" w14:paraId="17A7A91B" w14:textId="77777777" w:rsidTr="005E0B64">
        <w:tc>
          <w:tcPr>
            <w:tcW w:w="10345" w:type="dxa"/>
            <w:vAlign w:val="center"/>
          </w:tcPr>
          <w:p w14:paraId="06E19898"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5E0B64" w14:paraId="6FE88AB4" w14:textId="77777777" w:rsidTr="005E0B64">
        <w:tc>
          <w:tcPr>
            <w:tcW w:w="10345" w:type="dxa"/>
            <w:vAlign w:val="center"/>
          </w:tcPr>
          <w:p w14:paraId="160F38E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14:paraId="610652A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14:paraId="4A9CAF1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7F720C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14:paraId="5EB1A7C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07E07D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14:paraId="5E004DD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CB7703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14:paraId="345A08B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D0E0B0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14:paraId="1ECB147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FDD072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14:paraId="0D68288E"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71E014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E0B64" w14:paraId="42B43F98" w14:textId="77777777" w:rsidTr="005E0B64">
        <w:trPr>
          <w:trHeight w:hRule="exact" w:val="113"/>
        </w:trPr>
        <w:tc>
          <w:tcPr>
            <w:tcW w:w="10345" w:type="dxa"/>
            <w:shd w:val="clear" w:color="auto" w:fill="B3B3B3"/>
          </w:tcPr>
          <w:p w14:paraId="6524754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0B64" w14:paraId="357BB346" w14:textId="77777777" w:rsidTr="005E0B64">
        <w:tc>
          <w:tcPr>
            <w:tcW w:w="10345" w:type="dxa"/>
            <w:vAlign w:val="center"/>
          </w:tcPr>
          <w:p w14:paraId="17F88E67"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5E0B64" w14:paraId="5440F19B" w14:textId="77777777" w:rsidTr="005E0B64">
        <w:tc>
          <w:tcPr>
            <w:tcW w:w="10345" w:type="dxa"/>
            <w:vAlign w:val="center"/>
          </w:tcPr>
          <w:p w14:paraId="6599649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14:paraId="48B3C3E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14:paraId="336E40D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14:paraId="27BB4BF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14:paraId="575EB30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6706DB0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14:paraId="0D0D59F6"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A81ACD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E0B64" w14:paraId="45D7A8A7" w14:textId="77777777" w:rsidTr="005E0B64">
        <w:trPr>
          <w:trHeight w:hRule="exact" w:val="113"/>
        </w:trPr>
        <w:tc>
          <w:tcPr>
            <w:tcW w:w="10345" w:type="dxa"/>
            <w:shd w:val="clear" w:color="auto" w:fill="B3B3B3"/>
          </w:tcPr>
          <w:p w14:paraId="3BD06C4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0B64" w14:paraId="7DC26648" w14:textId="77777777" w:rsidTr="005E0B64">
        <w:tc>
          <w:tcPr>
            <w:tcW w:w="10345" w:type="dxa"/>
            <w:vAlign w:val="center"/>
          </w:tcPr>
          <w:p w14:paraId="7D6DF0F8"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5E0B64" w14:paraId="77BE3D3B" w14:textId="77777777" w:rsidTr="005E0B64">
        <w:tc>
          <w:tcPr>
            <w:tcW w:w="10345" w:type="dxa"/>
            <w:vAlign w:val="center"/>
          </w:tcPr>
          <w:p w14:paraId="25DAD2A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14:paraId="56D09CF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14:paraId="1C23C94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3EDEFE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14:paraId="7A1855F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A6CCA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14:paraId="2406207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189AD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14:paraId="3CF8547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CD1B7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14:paraId="60A393F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E6FA47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14:paraId="1C049B15"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840010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E0B64" w14:paraId="308A754F" w14:textId="77777777" w:rsidTr="005E0B64">
        <w:trPr>
          <w:trHeight w:hRule="exact" w:val="113"/>
        </w:trPr>
        <w:tc>
          <w:tcPr>
            <w:tcW w:w="10345" w:type="dxa"/>
            <w:shd w:val="clear" w:color="auto" w:fill="B3B3B3"/>
          </w:tcPr>
          <w:p w14:paraId="2A739E3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E0B64" w14:paraId="3BDA9D9E" w14:textId="77777777" w:rsidTr="005E0B64">
        <w:tc>
          <w:tcPr>
            <w:tcW w:w="10345" w:type="dxa"/>
            <w:vAlign w:val="center"/>
          </w:tcPr>
          <w:p w14:paraId="4AC327C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5E0B64" w14:paraId="492152FC" w14:textId="77777777" w:rsidTr="005E0B64">
        <w:tc>
          <w:tcPr>
            <w:tcW w:w="10345" w:type="dxa"/>
            <w:vAlign w:val="center"/>
          </w:tcPr>
          <w:p w14:paraId="4CDD8E7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AAE48E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14:paraId="3B30E86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E502FE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14:paraId="454B6AA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94703B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66AA7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14:paraId="61A79F5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698478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14:paraId="4AFC38F1"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E797AC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3568912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E0B64" w:rsidSect="005E0B64">
          <w:headerReference w:type="default" r:id="rId15"/>
          <w:pgSz w:w="11906" w:h="16838"/>
          <w:pgMar w:top="567" w:right="567" w:bottom="567" w:left="1134" w:header="283" w:footer="708" w:gutter="0"/>
          <w:cols w:space="708"/>
          <w:docGrid w:linePitch="360"/>
        </w:sectPr>
      </w:pPr>
    </w:p>
    <w:p w14:paraId="0794F24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E0B64" w14:paraId="6A1BF8FE" w14:textId="77777777" w:rsidTr="005E0B64">
        <w:trPr>
          <w:tblHeader/>
        </w:trPr>
        <w:tc>
          <w:tcPr>
            <w:tcW w:w="3402" w:type="dxa"/>
            <w:shd w:val="clear" w:color="auto" w:fill="B3B3B3"/>
            <w:vAlign w:val="center"/>
          </w:tcPr>
          <w:p w14:paraId="781FBD0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74A47017"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636D106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E0B64" w14:paraId="195B050D" w14:textId="77777777" w:rsidTr="005E0B64">
        <w:tc>
          <w:tcPr>
            <w:tcW w:w="3402" w:type="dxa"/>
          </w:tcPr>
          <w:p w14:paraId="4E2C087B"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14:paraId="0A4E393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5F5C75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70ED8F6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A335D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64544CD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1114E3F9"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97A7157"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5E0B64" w14:paraId="0D029F18" w14:textId="77777777" w:rsidTr="005E0B64">
        <w:tc>
          <w:tcPr>
            <w:tcW w:w="3402" w:type="dxa"/>
          </w:tcPr>
          <w:p w14:paraId="53DD9385"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14:paraId="7671405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1BD259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0057D45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47905C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71DED79D"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5E0B64" w14:paraId="7C711763" w14:textId="77777777" w:rsidTr="005E0B64">
        <w:tc>
          <w:tcPr>
            <w:tcW w:w="3402" w:type="dxa"/>
          </w:tcPr>
          <w:p w14:paraId="389E1557"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14:paraId="23A5783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E02502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14:paraId="59CA483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040D0C7"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14:paraId="11962CA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493AB0C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9D3E3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681E4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575EEF2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14:paraId="70095EB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83917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5E0B64" w14:paraId="19EC6689" w14:textId="77777777" w:rsidTr="005E0B64">
        <w:tc>
          <w:tcPr>
            <w:tcW w:w="3402" w:type="dxa"/>
          </w:tcPr>
          <w:p w14:paraId="199B2CE6"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14:paraId="711637A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C6252D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6311EDE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1DFCBD8"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419C080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5E0B64" w14:paraId="413BFC23" w14:textId="77777777" w:rsidTr="005E0B64">
        <w:tc>
          <w:tcPr>
            <w:tcW w:w="3402" w:type="dxa"/>
          </w:tcPr>
          <w:p w14:paraId="1D264A86"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6105A55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0A59A7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C24354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41CC16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0E3479BE"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0E2F221A"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E0B64" w14:paraId="60167775" w14:textId="77777777" w:rsidTr="005E0B64">
        <w:tc>
          <w:tcPr>
            <w:tcW w:w="3402" w:type="dxa"/>
          </w:tcPr>
          <w:p w14:paraId="3544A980"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262764B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04FE32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23CA0FC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9CB4EF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27A1D44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065A045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6413F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85F506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4B9BB56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2F8A857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702FBCD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726B5E7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1C12D7A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19E85AA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01EB17A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32F7511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54EE96A7"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E0B64" w14:paraId="6C72F4AA" w14:textId="77777777" w:rsidTr="005E0B64">
        <w:tc>
          <w:tcPr>
            <w:tcW w:w="3402" w:type="dxa"/>
          </w:tcPr>
          <w:p w14:paraId="58F1A7D5"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14:paraId="49C0788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7DCF7A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7315EAB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AD9F33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0653D67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5956DB55"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42938BF"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5E0B64" w14:paraId="0B018355" w14:textId="77777777" w:rsidTr="005E0B64">
        <w:tc>
          <w:tcPr>
            <w:tcW w:w="3402" w:type="dxa"/>
          </w:tcPr>
          <w:p w14:paraId="1121129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14:paraId="3CD24BC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B1B18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3DF3CC7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CF82EA6"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6822775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14:paraId="0D4900B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ACA06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D9367CA"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0B6709" w14:paraId="2441D48E" w14:textId="77777777" w:rsidTr="000B6709">
        <w:trPr>
          <w:del w:id="376" w:author="Martin Midtgaard" w:date="2013-08-21T11:55:00Z"/>
        </w:trPr>
        <w:tc>
          <w:tcPr>
            <w:tcW w:w="3402" w:type="dxa"/>
          </w:tcPr>
          <w:p w14:paraId="47132739" w14:textId="77777777"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77" w:author="Martin Midtgaard" w:date="2013-08-21T11:55:00Z"/>
                <w:rFonts w:ascii="Arial" w:hAnsi="Arial" w:cs="Arial"/>
                <w:sz w:val="18"/>
              </w:rPr>
            </w:pPr>
            <w:del w:id="378" w:author="Martin Midtgaard" w:date="2013-08-21T11:55:00Z">
              <w:r>
                <w:rPr>
                  <w:rFonts w:ascii="Arial" w:hAnsi="Arial" w:cs="Arial"/>
                  <w:sz w:val="18"/>
                </w:rPr>
                <w:delText>OpkrævningDelFordringTypeNavn</w:delText>
              </w:r>
            </w:del>
          </w:p>
        </w:tc>
        <w:tc>
          <w:tcPr>
            <w:tcW w:w="1701" w:type="dxa"/>
          </w:tcPr>
          <w:p w14:paraId="44D48E1F"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9" w:author="Martin Midtgaard" w:date="2013-08-21T11:55:00Z"/>
                <w:rFonts w:ascii="Arial" w:hAnsi="Arial" w:cs="Arial"/>
                <w:sz w:val="18"/>
              </w:rPr>
            </w:pPr>
            <w:del w:id="380" w:author="Martin Midtgaard" w:date="2013-08-21T11:55:00Z">
              <w:r>
                <w:rPr>
                  <w:rFonts w:ascii="Arial" w:hAnsi="Arial" w:cs="Arial"/>
                  <w:sz w:val="18"/>
                </w:rPr>
                <w:delText xml:space="preserve">Domain: </w:delText>
              </w:r>
            </w:del>
          </w:p>
          <w:p w14:paraId="295D21FD"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1" w:author="Martin Midtgaard" w:date="2013-08-21T11:55:00Z"/>
                <w:rFonts w:ascii="Arial" w:hAnsi="Arial" w:cs="Arial"/>
                <w:sz w:val="18"/>
              </w:rPr>
            </w:pPr>
            <w:del w:id="382" w:author="Martin Midtgaard" w:date="2013-08-21T11:55:00Z">
              <w:r>
                <w:rPr>
                  <w:rFonts w:ascii="Arial" w:hAnsi="Arial" w:cs="Arial"/>
                  <w:sz w:val="18"/>
                </w:rPr>
                <w:delText>Tekst30</w:delText>
              </w:r>
            </w:del>
          </w:p>
          <w:p w14:paraId="74EDC1DF"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3" w:author="Martin Midtgaard" w:date="2013-08-21T11:55:00Z"/>
                <w:rFonts w:ascii="Arial" w:hAnsi="Arial" w:cs="Arial"/>
                <w:sz w:val="18"/>
              </w:rPr>
            </w:pPr>
            <w:del w:id="384" w:author="Martin Midtgaard" w:date="2013-08-21T11:55:00Z">
              <w:r>
                <w:rPr>
                  <w:rFonts w:ascii="Arial" w:hAnsi="Arial" w:cs="Arial"/>
                  <w:sz w:val="18"/>
                </w:rPr>
                <w:delText>base: string</w:delText>
              </w:r>
            </w:del>
          </w:p>
          <w:p w14:paraId="6033757B" w14:textId="77777777"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5" w:author="Martin Midtgaard" w:date="2013-08-21T11:55:00Z"/>
                <w:rFonts w:ascii="Arial" w:hAnsi="Arial" w:cs="Arial"/>
                <w:sz w:val="18"/>
              </w:rPr>
            </w:pPr>
            <w:del w:id="386" w:author="Martin Midtgaard" w:date="2013-08-21T11:55:00Z">
              <w:r>
                <w:rPr>
                  <w:rFonts w:ascii="Arial" w:hAnsi="Arial" w:cs="Arial"/>
                  <w:sz w:val="18"/>
                </w:rPr>
                <w:delText>maxLength: 30</w:delText>
              </w:r>
            </w:del>
          </w:p>
        </w:tc>
        <w:tc>
          <w:tcPr>
            <w:tcW w:w="4671" w:type="dxa"/>
          </w:tcPr>
          <w:p w14:paraId="312ED80F"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7" w:author="Martin Midtgaard" w:date="2013-08-21T11:55:00Z"/>
                <w:rFonts w:ascii="Arial" w:hAnsi="Arial" w:cs="Arial"/>
                <w:sz w:val="18"/>
              </w:rPr>
            </w:pPr>
            <w:del w:id="388" w:author="Martin Midtgaard" w:date="2013-08-21T11:55:00Z">
              <w:r>
                <w:rPr>
                  <w:rFonts w:ascii="Arial" w:hAnsi="Arial" w:cs="Arial"/>
                  <w:sz w:val="18"/>
                </w:rPr>
                <w:delText>Navn på typen til en opkrævningsdelfordringen.</w:delText>
              </w:r>
            </w:del>
          </w:p>
          <w:p w14:paraId="6D239243"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9" w:author="Martin Midtgaard" w:date="2013-08-21T11:55:00Z"/>
                <w:rFonts w:ascii="Arial" w:hAnsi="Arial" w:cs="Arial"/>
                <w:sz w:val="18"/>
              </w:rPr>
            </w:pPr>
          </w:p>
          <w:p w14:paraId="08AEF3E1"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0" w:author="Martin Midtgaard" w:date="2013-08-21T11:55:00Z"/>
                <w:rFonts w:ascii="Arial" w:hAnsi="Arial" w:cs="Arial"/>
                <w:sz w:val="18"/>
              </w:rPr>
            </w:pPr>
            <w:del w:id="391" w:author="Martin Midtgaard" w:date="2013-08-21T11:55:00Z">
              <w:r>
                <w:rPr>
                  <w:rFonts w:ascii="Arial" w:hAnsi="Arial" w:cs="Arial"/>
                  <w:sz w:val="18"/>
                </w:rPr>
                <w:delText>Værdiset:</w:delText>
              </w:r>
            </w:del>
          </w:p>
          <w:p w14:paraId="3ACEA2A1" w14:textId="77777777"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2" w:author="Martin Midtgaard" w:date="2013-08-21T11:55:00Z"/>
                <w:rFonts w:ascii="Arial" w:hAnsi="Arial" w:cs="Arial"/>
                <w:sz w:val="18"/>
              </w:rPr>
            </w:pPr>
            <w:del w:id="393" w:author="Martin Midtgaard" w:date="2013-08-21T11:55:00Z">
              <w:r>
                <w:rPr>
                  <w:rFonts w:ascii="Arial" w:hAnsi="Arial" w:cs="Arial"/>
                  <w:sz w:val="18"/>
                </w:rPr>
                <w:delText>Se regneark "DMO Fordringstyper" under kolonne: "Fordringspecifikation underprofitcenter"</w:delText>
              </w:r>
            </w:del>
          </w:p>
        </w:tc>
      </w:tr>
      <w:tr w:rsidR="005E0B64" w14:paraId="52D94107" w14:textId="77777777" w:rsidTr="005E0B64">
        <w:tc>
          <w:tcPr>
            <w:tcW w:w="3402" w:type="dxa"/>
          </w:tcPr>
          <w:p w14:paraId="54180A47"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14:paraId="394F1AB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ABFA40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14:paraId="1505B04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648BC62"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14:paraId="7F6FC99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7E95F62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1134D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61262ED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10DFFA8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7B9AA94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5D681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556EAC3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11D0C76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117F11C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5E0B64" w14:paraId="0A9CDBEF" w14:textId="77777777" w:rsidTr="005E0B64">
        <w:tc>
          <w:tcPr>
            <w:tcW w:w="3402" w:type="dxa"/>
          </w:tcPr>
          <w:p w14:paraId="73A0858D"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7030748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DF30DB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4062525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6FDAF2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1D35DD1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367068DE"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173E37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25EB204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4841426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5E0B64" w14:paraId="045724B3" w14:textId="77777777" w:rsidTr="005E0B64">
        <w:tc>
          <w:tcPr>
            <w:tcW w:w="3402" w:type="dxa"/>
          </w:tcPr>
          <w:p w14:paraId="3EAE1EFD"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14:paraId="38E7AE7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B1D144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59FA3BD"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8594920"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5E0B64" w14:paraId="37B27BDD" w14:textId="77777777" w:rsidTr="005E0B64">
        <w:tc>
          <w:tcPr>
            <w:tcW w:w="3402" w:type="dxa"/>
          </w:tcPr>
          <w:p w14:paraId="1E2792DD"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14:paraId="6F39E5B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B2EE85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71931382"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2606940"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5E0B64" w14:paraId="74712167" w14:textId="77777777" w:rsidTr="005E0B64">
        <w:tc>
          <w:tcPr>
            <w:tcW w:w="3402" w:type="dxa"/>
          </w:tcPr>
          <w:p w14:paraId="5546AF4A"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14:paraId="13BF9A3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88B7B1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9FDA55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2BC530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3DCAAA6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22F92B4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FE4385"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5E0B64" w14:paraId="05F1C146" w14:textId="77777777" w:rsidTr="005E0B64">
        <w:tc>
          <w:tcPr>
            <w:tcW w:w="3402" w:type="dxa"/>
          </w:tcPr>
          <w:p w14:paraId="331B4F5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14:paraId="39BEF40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DA37D7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411136D"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E23044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7068F7A7"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5E0B64" w14:paraId="3AB03E78" w14:textId="77777777" w:rsidTr="005E0B64">
        <w:tc>
          <w:tcPr>
            <w:tcW w:w="3402" w:type="dxa"/>
          </w:tcPr>
          <w:p w14:paraId="26905AC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14:paraId="0AF7F8B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0D253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159E402"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08CF49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14:paraId="0A8F68B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5E0B64" w14:paraId="3D05DF72" w14:textId="77777777" w:rsidTr="005E0B64">
        <w:tc>
          <w:tcPr>
            <w:tcW w:w="3402" w:type="dxa"/>
          </w:tcPr>
          <w:p w14:paraId="16595837"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14:paraId="7C99E88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77B80B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14:paraId="1806440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36D707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14:paraId="587FE1CA"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0B6709" w14:paraId="230B8B11" w14:textId="77777777" w:rsidTr="000B6709">
        <w:trPr>
          <w:del w:id="394" w:author="Martin Midtgaard" w:date="2013-08-21T11:55:00Z"/>
        </w:trPr>
        <w:tc>
          <w:tcPr>
            <w:tcW w:w="3402" w:type="dxa"/>
          </w:tcPr>
          <w:p w14:paraId="0C840BCE" w14:textId="77777777"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95" w:author="Martin Midtgaard" w:date="2013-08-21T11:55:00Z"/>
                <w:rFonts w:ascii="Arial" w:hAnsi="Arial" w:cs="Arial"/>
                <w:sz w:val="18"/>
              </w:rPr>
            </w:pPr>
            <w:del w:id="396" w:author="Martin Midtgaard" w:date="2013-08-21T11:55:00Z">
              <w:r>
                <w:rPr>
                  <w:rFonts w:ascii="Arial" w:hAnsi="Arial" w:cs="Arial"/>
                  <w:sz w:val="18"/>
                </w:rPr>
                <w:delText>OpkrævningFordringHaverNavn</w:delText>
              </w:r>
            </w:del>
          </w:p>
        </w:tc>
        <w:tc>
          <w:tcPr>
            <w:tcW w:w="1701" w:type="dxa"/>
          </w:tcPr>
          <w:p w14:paraId="40C58480"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7" w:author="Martin Midtgaard" w:date="2013-08-21T11:55:00Z"/>
                <w:rFonts w:ascii="Arial" w:hAnsi="Arial" w:cs="Arial"/>
                <w:sz w:val="18"/>
              </w:rPr>
            </w:pPr>
            <w:del w:id="398" w:author="Martin Midtgaard" w:date="2013-08-21T11:55:00Z">
              <w:r>
                <w:rPr>
                  <w:rFonts w:ascii="Arial" w:hAnsi="Arial" w:cs="Arial"/>
                  <w:sz w:val="18"/>
                </w:rPr>
                <w:delText xml:space="preserve">Domain: </w:delText>
              </w:r>
            </w:del>
          </w:p>
          <w:p w14:paraId="7478F1D9"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9" w:author="Martin Midtgaard" w:date="2013-08-21T11:55:00Z"/>
                <w:rFonts w:ascii="Arial" w:hAnsi="Arial" w:cs="Arial"/>
                <w:sz w:val="18"/>
              </w:rPr>
            </w:pPr>
            <w:del w:id="400" w:author="Martin Midtgaard" w:date="2013-08-21T11:55:00Z">
              <w:r>
                <w:rPr>
                  <w:rFonts w:ascii="Arial" w:hAnsi="Arial" w:cs="Arial"/>
                  <w:sz w:val="18"/>
                </w:rPr>
                <w:delText>Tekst30</w:delText>
              </w:r>
            </w:del>
          </w:p>
          <w:p w14:paraId="5EE2F962"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1" w:author="Martin Midtgaard" w:date="2013-08-21T11:55:00Z"/>
                <w:rFonts w:ascii="Arial" w:hAnsi="Arial" w:cs="Arial"/>
                <w:sz w:val="18"/>
              </w:rPr>
            </w:pPr>
            <w:del w:id="402" w:author="Martin Midtgaard" w:date="2013-08-21T11:55:00Z">
              <w:r>
                <w:rPr>
                  <w:rFonts w:ascii="Arial" w:hAnsi="Arial" w:cs="Arial"/>
                  <w:sz w:val="18"/>
                </w:rPr>
                <w:delText>base: string</w:delText>
              </w:r>
            </w:del>
          </w:p>
          <w:p w14:paraId="4485FF7D" w14:textId="77777777"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3" w:author="Martin Midtgaard" w:date="2013-08-21T11:55:00Z"/>
                <w:rFonts w:ascii="Arial" w:hAnsi="Arial" w:cs="Arial"/>
                <w:sz w:val="18"/>
              </w:rPr>
            </w:pPr>
            <w:del w:id="404" w:author="Martin Midtgaard" w:date="2013-08-21T11:55:00Z">
              <w:r>
                <w:rPr>
                  <w:rFonts w:ascii="Arial" w:hAnsi="Arial" w:cs="Arial"/>
                  <w:sz w:val="18"/>
                </w:rPr>
                <w:delText>maxLength: 30</w:delText>
              </w:r>
            </w:del>
          </w:p>
        </w:tc>
        <w:tc>
          <w:tcPr>
            <w:tcW w:w="4671" w:type="dxa"/>
          </w:tcPr>
          <w:p w14:paraId="63A744E9" w14:textId="77777777"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5" w:author="Martin Midtgaard" w:date="2013-08-21T11:55:00Z"/>
                <w:rFonts w:ascii="Arial" w:hAnsi="Arial" w:cs="Arial"/>
                <w:sz w:val="18"/>
              </w:rPr>
            </w:pPr>
            <w:del w:id="406" w:author="Martin Midtgaard" w:date="2013-08-21T11:55:00Z">
              <w:r>
                <w:rPr>
                  <w:rFonts w:ascii="Arial" w:hAnsi="Arial" w:cs="Arial"/>
                  <w:sz w:val="18"/>
                </w:rPr>
                <w:delText>Navnet på en fordringshaver i SKATs fælles opkrævningssystem, DMO.</w:delText>
              </w:r>
            </w:del>
          </w:p>
        </w:tc>
      </w:tr>
      <w:tr w:rsidR="005E0B64" w14:paraId="4EF5F594" w14:textId="77777777" w:rsidTr="005E0B64">
        <w:tc>
          <w:tcPr>
            <w:tcW w:w="3402" w:type="dxa"/>
          </w:tcPr>
          <w:p w14:paraId="2559E2D2"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14:paraId="045F53E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823896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665C351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A6DEEB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666D207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0382E0C7"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5E0B64" w14:paraId="6E4F442B" w14:textId="77777777" w:rsidTr="005E0B64">
        <w:tc>
          <w:tcPr>
            <w:tcW w:w="3402" w:type="dxa"/>
          </w:tcPr>
          <w:p w14:paraId="4CDB0CF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14:paraId="0A8CAC7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1C1BB3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1038AA6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8ED7DA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79F9E91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14:paraId="036F585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9CE4B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AFFE60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26294DD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199B6DF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7AD6A68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7BF3DF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1EB8298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1A1E1E3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107A460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3DDE364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10D59F5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E0B64" w14:paraId="228F11DC" w14:textId="77777777" w:rsidTr="005E0B64">
        <w:tc>
          <w:tcPr>
            <w:tcW w:w="3402" w:type="dxa"/>
          </w:tcPr>
          <w:p w14:paraId="71F704DA"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2C821A4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637E69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7996414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452A4B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4185162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29AFE00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329B8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3F845C5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D80D9D"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0B64" w14:paraId="491C2602" w14:textId="77777777" w:rsidTr="005E0B64">
        <w:tc>
          <w:tcPr>
            <w:tcW w:w="3402" w:type="dxa"/>
          </w:tcPr>
          <w:p w14:paraId="65ACE5E2"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14:paraId="34FBFB7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1EA374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51578A1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659726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50863E98"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5E0B64" w14:paraId="32FA666B" w14:textId="77777777" w:rsidTr="005E0B64">
        <w:tc>
          <w:tcPr>
            <w:tcW w:w="3402" w:type="dxa"/>
          </w:tcPr>
          <w:p w14:paraId="57EAFDEE"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14:paraId="6D1C802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96E540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89B73C8"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EB57947"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5E0B64" w14:paraId="43713B56" w14:textId="77777777" w:rsidTr="005E0B64">
        <w:tc>
          <w:tcPr>
            <w:tcW w:w="3402" w:type="dxa"/>
          </w:tcPr>
          <w:p w14:paraId="4B37F79A"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14:paraId="3D22BBE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88EF7B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FC1F1D0"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E66733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6B5F80E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49E0783B"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0B64" w14:paraId="31404341" w14:textId="77777777" w:rsidTr="005E0B64">
        <w:tc>
          <w:tcPr>
            <w:tcW w:w="3402" w:type="dxa"/>
          </w:tcPr>
          <w:p w14:paraId="69FE2C27"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56F0D32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FE2144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F2FD036"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853964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39B9533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15BA9058"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E0B64" w14:paraId="0D02FA68" w14:textId="77777777" w:rsidTr="005E0B64">
        <w:tc>
          <w:tcPr>
            <w:tcW w:w="3402" w:type="dxa"/>
          </w:tcPr>
          <w:p w14:paraId="0960F2CD"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14:paraId="674F624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B7B679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14:paraId="7842AFA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15872CE"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14:paraId="29390F0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0B6709" w14:paraId="153ED883" w14:textId="77777777" w:rsidTr="000B6709">
        <w:trPr>
          <w:del w:id="407" w:author="Martin Midtgaard" w:date="2013-08-21T11:55:00Z"/>
        </w:trPr>
        <w:tc>
          <w:tcPr>
            <w:tcW w:w="3402" w:type="dxa"/>
          </w:tcPr>
          <w:p w14:paraId="0CE2DEA6" w14:textId="77777777"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08" w:author="Martin Midtgaard" w:date="2013-08-21T11:55:00Z"/>
                <w:rFonts w:ascii="Arial" w:hAnsi="Arial" w:cs="Arial"/>
                <w:sz w:val="18"/>
              </w:rPr>
            </w:pPr>
            <w:del w:id="409" w:author="Martin Midtgaard" w:date="2013-08-21T11:55:00Z">
              <w:r>
                <w:rPr>
                  <w:rFonts w:ascii="Arial" w:hAnsi="Arial" w:cs="Arial"/>
                  <w:sz w:val="18"/>
                </w:rPr>
                <w:delText>OpkrævningFordringRenteDato</w:delText>
              </w:r>
            </w:del>
          </w:p>
        </w:tc>
        <w:tc>
          <w:tcPr>
            <w:tcW w:w="1701" w:type="dxa"/>
          </w:tcPr>
          <w:p w14:paraId="7684471D"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0" w:author="Martin Midtgaard" w:date="2013-08-21T11:55:00Z"/>
                <w:rFonts w:ascii="Arial" w:hAnsi="Arial" w:cs="Arial"/>
                <w:sz w:val="18"/>
              </w:rPr>
            </w:pPr>
            <w:del w:id="411" w:author="Martin Midtgaard" w:date="2013-08-21T11:55:00Z">
              <w:r>
                <w:rPr>
                  <w:rFonts w:ascii="Arial" w:hAnsi="Arial" w:cs="Arial"/>
                  <w:sz w:val="18"/>
                </w:rPr>
                <w:delText xml:space="preserve">Domain: </w:delText>
              </w:r>
            </w:del>
          </w:p>
          <w:p w14:paraId="4BA9284F"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2" w:author="Martin Midtgaard" w:date="2013-08-21T11:55:00Z"/>
                <w:rFonts w:ascii="Arial" w:hAnsi="Arial" w:cs="Arial"/>
                <w:sz w:val="18"/>
              </w:rPr>
            </w:pPr>
            <w:del w:id="413" w:author="Martin Midtgaard" w:date="2013-08-21T11:55:00Z">
              <w:r>
                <w:rPr>
                  <w:rFonts w:ascii="Arial" w:hAnsi="Arial" w:cs="Arial"/>
                  <w:sz w:val="18"/>
                </w:rPr>
                <w:delText>Dato</w:delText>
              </w:r>
            </w:del>
          </w:p>
          <w:p w14:paraId="337C3372" w14:textId="77777777"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4" w:author="Martin Midtgaard" w:date="2013-08-21T11:55:00Z"/>
                <w:rFonts w:ascii="Arial" w:hAnsi="Arial" w:cs="Arial"/>
                <w:sz w:val="18"/>
              </w:rPr>
            </w:pPr>
            <w:del w:id="415" w:author="Martin Midtgaard" w:date="2013-08-21T11:55:00Z">
              <w:r>
                <w:rPr>
                  <w:rFonts w:ascii="Arial" w:hAnsi="Arial" w:cs="Arial"/>
                  <w:sz w:val="18"/>
                </w:rPr>
                <w:delText>base: date</w:delText>
              </w:r>
            </w:del>
          </w:p>
        </w:tc>
        <w:tc>
          <w:tcPr>
            <w:tcW w:w="4671" w:type="dxa"/>
          </w:tcPr>
          <w:p w14:paraId="3ECE6099"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6" w:author="Martin Midtgaard" w:date="2013-08-21T11:55:00Z"/>
                <w:rFonts w:ascii="Arial" w:hAnsi="Arial" w:cs="Arial"/>
                <w:sz w:val="18"/>
              </w:rPr>
            </w:pPr>
            <w:del w:id="417" w:author="Martin Midtgaard" w:date="2013-08-21T11:55:00Z">
              <w:r>
                <w:rPr>
                  <w:rFonts w:ascii="Arial" w:hAnsi="Arial" w:cs="Arial"/>
                  <w:sz w:val="18"/>
                </w:rPr>
                <w:delText xml:space="preserve">RenteDato er datoen for Fordringshavers sidste renteberegningsdato. Dvs. den dato for hvornår der sidst er beregnet renter på en given fordring. </w:delText>
              </w:r>
            </w:del>
          </w:p>
          <w:p w14:paraId="0E5CB2AA" w14:textId="77777777"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8" w:author="Martin Midtgaard" w:date="2013-08-21T11:55:00Z"/>
                <w:rFonts w:ascii="Arial" w:hAnsi="Arial" w:cs="Arial"/>
                <w:sz w:val="18"/>
              </w:rPr>
            </w:pPr>
            <w:del w:id="419" w:author="Martin Midtgaard" w:date="2013-08-21T11:55:00Z">
              <w:r>
                <w:rPr>
                  <w:rFonts w:ascii="Arial" w:hAnsi="Arial" w:cs="Arial"/>
                  <w:sz w:val="18"/>
                </w:rPr>
                <w:delText>Første gang der skal ske en renteberegning, er ud fra SidsteRettidigBetalingDato (SRB), som er den rentebærende dato. Efterfølgende sker en evt. renteberegning af saldoen fra den dato, hvor der sidst er sket rentetilskrivning.</w:delText>
              </w:r>
            </w:del>
          </w:p>
        </w:tc>
      </w:tr>
      <w:tr w:rsidR="000B6709" w14:paraId="0AA9F9A0" w14:textId="77777777" w:rsidTr="000B6709">
        <w:trPr>
          <w:del w:id="420" w:author="Martin Midtgaard" w:date="2013-08-21T11:55:00Z"/>
        </w:trPr>
        <w:tc>
          <w:tcPr>
            <w:tcW w:w="3402" w:type="dxa"/>
          </w:tcPr>
          <w:p w14:paraId="2704C846" w14:textId="77777777"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21" w:author="Martin Midtgaard" w:date="2013-08-21T11:55:00Z"/>
                <w:rFonts w:ascii="Arial" w:hAnsi="Arial" w:cs="Arial"/>
                <w:sz w:val="18"/>
              </w:rPr>
            </w:pPr>
            <w:del w:id="422" w:author="Martin Midtgaard" w:date="2013-08-21T11:55:00Z">
              <w:r>
                <w:rPr>
                  <w:rFonts w:ascii="Arial" w:hAnsi="Arial" w:cs="Arial"/>
                  <w:sz w:val="18"/>
                </w:rPr>
                <w:delText>OpkrævningFordringRykkerHendstandDato</w:delText>
              </w:r>
            </w:del>
          </w:p>
        </w:tc>
        <w:tc>
          <w:tcPr>
            <w:tcW w:w="1701" w:type="dxa"/>
          </w:tcPr>
          <w:p w14:paraId="7D83DF1F"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3" w:author="Martin Midtgaard" w:date="2013-08-21T11:55:00Z"/>
                <w:rFonts w:ascii="Arial" w:hAnsi="Arial" w:cs="Arial"/>
                <w:sz w:val="18"/>
              </w:rPr>
            </w:pPr>
            <w:del w:id="424" w:author="Martin Midtgaard" w:date="2013-08-21T11:55:00Z">
              <w:r>
                <w:rPr>
                  <w:rFonts w:ascii="Arial" w:hAnsi="Arial" w:cs="Arial"/>
                  <w:sz w:val="18"/>
                </w:rPr>
                <w:delText xml:space="preserve">Domain: </w:delText>
              </w:r>
            </w:del>
          </w:p>
          <w:p w14:paraId="4713A338"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5" w:author="Martin Midtgaard" w:date="2013-08-21T11:55:00Z"/>
                <w:rFonts w:ascii="Arial" w:hAnsi="Arial" w:cs="Arial"/>
                <w:sz w:val="18"/>
              </w:rPr>
            </w:pPr>
            <w:del w:id="426" w:author="Martin Midtgaard" w:date="2013-08-21T11:55:00Z">
              <w:r>
                <w:rPr>
                  <w:rFonts w:ascii="Arial" w:hAnsi="Arial" w:cs="Arial"/>
                  <w:sz w:val="18"/>
                </w:rPr>
                <w:delText>Dato</w:delText>
              </w:r>
            </w:del>
          </w:p>
          <w:p w14:paraId="57697807" w14:textId="77777777"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7" w:author="Martin Midtgaard" w:date="2013-08-21T11:55:00Z"/>
                <w:rFonts w:ascii="Arial" w:hAnsi="Arial" w:cs="Arial"/>
                <w:sz w:val="18"/>
              </w:rPr>
            </w:pPr>
            <w:del w:id="428" w:author="Martin Midtgaard" w:date="2013-08-21T11:55:00Z">
              <w:r>
                <w:rPr>
                  <w:rFonts w:ascii="Arial" w:hAnsi="Arial" w:cs="Arial"/>
                  <w:sz w:val="18"/>
                </w:rPr>
                <w:delText>base: date</w:delText>
              </w:r>
            </w:del>
          </w:p>
        </w:tc>
        <w:tc>
          <w:tcPr>
            <w:tcW w:w="4671" w:type="dxa"/>
          </w:tcPr>
          <w:p w14:paraId="042E98D6" w14:textId="77777777"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9" w:author="Martin Midtgaard" w:date="2013-08-21T11:55:00Z"/>
                <w:rFonts w:ascii="Arial" w:hAnsi="Arial" w:cs="Arial"/>
                <w:sz w:val="18"/>
              </w:rPr>
            </w:pPr>
            <w:del w:id="430" w:author="Martin Midtgaard" w:date="2013-08-21T11:55:00Z">
              <w:r>
                <w:rPr>
                  <w:rFonts w:ascii="Arial" w:hAnsi="Arial" w:cs="Arial"/>
                  <w:sz w:val="18"/>
                </w:rPr>
                <w:delText>Dato for, hvis kunden skal have henstand i forbindelse med udsendelse af en rykker. Bruges til bruges til renteberegning ved korrektion.</w:delText>
              </w:r>
            </w:del>
          </w:p>
        </w:tc>
      </w:tr>
      <w:tr w:rsidR="005E0B64" w14:paraId="1FAC243C" w14:textId="77777777" w:rsidTr="005E0B64">
        <w:tc>
          <w:tcPr>
            <w:tcW w:w="3402" w:type="dxa"/>
          </w:tcPr>
          <w:p w14:paraId="464D205A"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14:paraId="17DEFBD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070CE4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2A5A1AD"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73852A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16C86EB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4D5C3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0CD6B69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27A330"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5E0B64" w14:paraId="32183D84" w14:textId="77777777" w:rsidTr="005E0B64">
        <w:tc>
          <w:tcPr>
            <w:tcW w:w="3402" w:type="dxa"/>
          </w:tcPr>
          <w:p w14:paraId="29F6C35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14:paraId="7AB0237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4D5DA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D0FA0C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B97871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5F279D2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C3F846"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5E0B64" w14:paraId="13FA439B" w14:textId="77777777" w:rsidTr="005E0B64">
        <w:tc>
          <w:tcPr>
            <w:tcW w:w="3402" w:type="dxa"/>
          </w:tcPr>
          <w:p w14:paraId="66FCD19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0C0233A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B84494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2CFD4C0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C5A1A0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77A48F6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7F1F141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53ED0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3CBA45C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511370E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71E0368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41997BC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382DDF0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52D2CF3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7C6339A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05A6C37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69A63866"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28CE7E6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D48EC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9768C89"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B6709" w14:paraId="1F579E83" w14:textId="77777777" w:rsidTr="000B6709">
        <w:trPr>
          <w:del w:id="431" w:author="Martin Midtgaard" w:date="2013-08-21T11:55:00Z"/>
        </w:trPr>
        <w:tc>
          <w:tcPr>
            <w:tcW w:w="3402" w:type="dxa"/>
          </w:tcPr>
          <w:p w14:paraId="35DA2539" w14:textId="77777777"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32" w:author="Martin Midtgaard" w:date="2013-08-21T11:55:00Z"/>
                <w:rFonts w:ascii="Arial" w:hAnsi="Arial" w:cs="Arial"/>
                <w:sz w:val="18"/>
              </w:rPr>
            </w:pPr>
            <w:del w:id="433" w:author="Martin Midtgaard" w:date="2013-08-21T11:55:00Z">
              <w:r>
                <w:rPr>
                  <w:rFonts w:ascii="Arial" w:hAnsi="Arial" w:cs="Arial"/>
                  <w:sz w:val="18"/>
                </w:rPr>
                <w:delText>OpkrævningFordringTypeNavn</w:delText>
              </w:r>
            </w:del>
          </w:p>
        </w:tc>
        <w:tc>
          <w:tcPr>
            <w:tcW w:w="1701" w:type="dxa"/>
          </w:tcPr>
          <w:p w14:paraId="0CD2DB18"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4" w:author="Martin Midtgaard" w:date="2013-08-21T11:55:00Z"/>
                <w:rFonts w:ascii="Arial" w:hAnsi="Arial" w:cs="Arial"/>
                <w:sz w:val="18"/>
              </w:rPr>
            </w:pPr>
            <w:del w:id="435" w:author="Martin Midtgaard" w:date="2013-08-21T11:55:00Z">
              <w:r>
                <w:rPr>
                  <w:rFonts w:ascii="Arial" w:hAnsi="Arial" w:cs="Arial"/>
                  <w:sz w:val="18"/>
                </w:rPr>
                <w:delText xml:space="preserve">Domain: </w:delText>
              </w:r>
            </w:del>
          </w:p>
          <w:p w14:paraId="102BE3F7"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6" w:author="Martin Midtgaard" w:date="2013-08-21T11:55:00Z"/>
                <w:rFonts w:ascii="Arial" w:hAnsi="Arial" w:cs="Arial"/>
                <w:sz w:val="18"/>
              </w:rPr>
            </w:pPr>
            <w:del w:id="437" w:author="Martin Midtgaard" w:date="2013-08-21T11:55:00Z">
              <w:r>
                <w:rPr>
                  <w:rFonts w:ascii="Arial" w:hAnsi="Arial" w:cs="Arial"/>
                  <w:sz w:val="18"/>
                </w:rPr>
                <w:delText>Tekst30</w:delText>
              </w:r>
            </w:del>
          </w:p>
          <w:p w14:paraId="7ED52FB4"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8" w:author="Martin Midtgaard" w:date="2013-08-21T11:55:00Z"/>
                <w:rFonts w:ascii="Arial" w:hAnsi="Arial" w:cs="Arial"/>
                <w:sz w:val="18"/>
              </w:rPr>
            </w:pPr>
            <w:del w:id="439" w:author="Martin Midtgaard" w:date="2013-08-21T11:55:00Z">
              <w:r>
                <w:rPr>
                  <w:rFonts w:ascii="Arial" w:hAnsi="Arial" w:cs="Arial"/>
                  <w:sz w:val="18"/>
                </w:rPr>
                <w:delText>base: string</w:delText>
              </w:r>
            </w:del>
          </w:p>
          <w:p w14:paraId="5393F657" w14:textId="77777777"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0" w:author="Martin Midtgaard" w:date="2013-08-21T11:55:00Z"/>
                <w:rFonts w:ascii="Arial" w:hAnsi="Arial" w:cs="Arial"/>
                <w:sz w:val="18"/>
              </w:rPr>
            </w:pPr>
            <w:del w:id="441" w:author="Martin Midtgaard" w:date="2013-08-21T11:55:00Z">
              <w:r>
                <w:rPr>
                  <w:rFonts w:ascii="Arial" w:hAnsi="Arial" w:cs="Arial"/>
                  <w:sz w:val="18"/>
                </w:rPr>
                <w:delText>maxLength: 30</w:delText>
              </w:r>
            </w:del>
          </w:p>
        </w:tc>
        <w:tc>
          <w:tcPr>
            <w:tcW w:w="4671" w:type="dxa"/>
          </w:tcPr>
          <w:p w14:paraId="6E5E3B4C"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2" w:author="Martin Midtgaard" w:date="2013-08-21T11:55:00Z"/>
                <w:rFonts w:ascii="Arial" w:hAnsi="Arial" w:cs="Arial"/>
                <w:sz w:val="18"/>
              </w:rPr>
            </w:pPr>
            <w:del w:id="443" w:author="Martin Midtgaard" w:date="2013-08-21T11:55:00Z">
              <w:r>
                <w:rPr>
                  <w:rFonts w:ascii="Arial" w:hAnsi="Arial" w:cs="Arial"/>
                  <w:sz w:val="18"/>
                </w:rPr>
                <w:delText>Navn på opkrævningsfordringstypen.</w:delText>
              </w:r>
            </w:del>
          </w:p>
          <w:p w14:paraId="3015CEB1"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4" w:author="Martin Midtgaard" w:date="2013-08-21T11:55:00Z"/>
                <w:rFonts w:ascii="Arial" w:hAnsi="Arial" w:cs="Arial"/>
                <w:sz w:val="18"/>
              </w:rPr>
            </w:pPr>
          </w:p>
          <w:p w14:paraId="4FA72E59" w14:textId="77777777" w:rsid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5" w:author="Martin Midtgaard" w:date="2013-08-21T11:55:00Z"/>
                <w:rFonts w:ascii="Arial" w:hAnsi="Arial" w:cs="Arial"/>
                <w:sz w:val="18"/>
              </w:rPr>
            </w:pPr>
            <w:del w:id="446" w:author="Martin Midtgaard" w:date="2013-08-21T11:55:00Z">
              <w:r>
                <w:rPr>
                  <w:rFonts w:ascii="Arial" w:hAnsi="Arial" w:cs="Arial"/>
                  <w:sz w:val="18"/>
                </w:rPr>
                <w:delText>Værdiset:</w:delText>
              </w:r>
            </w:del>
          </w:p>
          <w:p w14:paraId="5BA9E233" w14:textId="77777777" w:rsidR="000B6709" w:rsidRPr="000B6709" w:rsidRDefault="000B6709" w:rsidP="000B67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7" w:author="Martin Midtgaard" w:date="2013-08-21T11:55:00Z"/>
                <w:rFonts w:ascii="Arial" w:hAnsi="Arial" w:cs="Arial"/>
                <w:sz w:val="18"/>
              </w:rPr>
            </w:pPr>
            <w:del w:id="448" w:author="Martin Midtgaard" w:date="2013-08-21T11:55:00Z">
              <w:r>
                <w:rPr>
                  <w:rFonts w:ascii="Arial" w:hAnsi="Arial" w:cs="Arial"/>
                  <w:sz w:val="18"/>
                </w:rPr>
                <w:delText>Se regneark "DMO Fordringstyper" under kolonne: "Fordringstype/Profitcenter"</w:delText>
              </w:r>
            </w:del>
          </w:p>
        </w:tc>
      </w:tr>
      <w:tr w:rsidR="005E0B64" w14:paraId="69E4974C" w14:textId="77777777" w:rsidTr="005E0B64">
        <w:tc>
          <w:tcPr>
            <w:tcW w:w="3402" w:type="dxa"/>
          </w:tcPr>
          <w:p w14:paraId="03005100"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14:paraId="3E302F9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9F5FD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522DC39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0B4EF3D"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784AD54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5E0B64" w14:paraId="6CB00414" w14:textId="77777777" w:rsidTr="005E0B64">
        <w:tc>
          <w:tcPr>
            <w:tcW w:w="3402" w:type="dxa"/>
          </w:tcPr>
          <w:p w14:paraId="018D39B8"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14:paraId="21EC0C0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7964D9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C2CB360"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9EA4D9B"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5E0B64" w14:paraId="4A4335A3" w14:textId="77777777" w:rsidTr="005E0B64">
        <w:tc>
          <w:tcPr>
            <w:tcW w:w="3402" w:type="dxa"/>
          </w:tcPr>
          <w:p w14:paraId="37996C20"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14:paraId="13D5E10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F2624A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559F2F7"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6CAB9B6"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5E0B64" w14:paraId="1D00AF73" w14:textId="77777777" w:rsidTr="005E0B64">
        <w:trPr>
          <w:ins w:id="449" w:author="Martin Midtgaard" w:date="2013-08-21T11:55:00Z"/>
        </w:trPr>
        <w:tc>
          <w:tcPr>
            <w:tcW w:w="3402" w:type="dxa"/>
          </w:tcPr>
          <w:p w14:paraId="0F6D82BD"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450" w:author="Martin Midtgaard" w:date="2013-08-21T11:55:00Z"/>
                <w:rFonts w:ascii="Arial" w:hAnsi="Arial" w:cs="Arial"/>
                <w:sz w:val="18"/>
              </w:rPr>
            </w:pPr>
            <w:ins w:id="451" w:author="Martin Midtgaard" w:date="2013-08-21T11:55:00Z">
              <w:r>
                <w:rPr>
                  <w:rFonts w:ascii="Arial" w:hAnsi="Arial" w:cs="Arial"/>
                  <w:sz w:val="18"/>
                </w:rPr>
                <w:t>OpkrævningSletMarkering</w:t>
              </w:r>
            </w:ins>
          </w:p>
        </w:tc>
        <w:tc>
          <w:tcPr>
            <w:tcW w:w="1701" w:type="dxa"/>
          </w:tcPr>
          <w:p w14:paraId="773D3BF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2" w:author="Martin Midtgaard" w:date="2013-08-21T11:55:00Z"/>
                <w:rFonts w:ascii="Arial" w:hAnsi="Arial" w:cs="Arial"/>
                <w:sz w:val="18"/>
              </w:rPr>
            </w:pPr>
            <w:ins w:id="453" w:author="Martin Midtgaard" w:date="2013-08-21T11:55:00Z">
              <w:r>
                <w:rPr>
                  <w:rFonts w:ascii="Arial" w:hAnsi="Arial" w:cs="Arial"/>
                  <w:sz w:val="18"/>
                </w:rPr>
                <w:t xml:space="preserve">Domain: </w:t>
              </w:r>
            </w:ins>
          </w:p>
          <w:p w14:paraId="033157A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4" w:author="Martin Midtgaard" w:date="2013-08-21T11:55:00Z"/>
                <w:rFonts w:ascii="Arial" w:hAnsi="Arial" w:cs="Arial"/>
                <w:sz w:val="18"/>
              </w:rPr>
            </w:pPr>
            <w:ins w:id="455" w:author="Martin Midtgaard" w:date="2013-08-21T11:55:00Z">
              <w:r>
                <w:rPr>
                  <w:rFonts w:ascii="Arial" w:hAnsi="Arial" w:cs="Arial"/>
                  <w:sz w:val="18"/>
                </w:rPr>
                <w:t>Markering</w:t>
              </w:r>
            </w:ins>
          </w:p>
          <w:p w14:paraId="16FB957B"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6" w:author="Martin Midtgaard" w:date="2013-08-21T11:55:00Z"/>
                <w:rFonts w:ascii="Arial" w:hAnsi="Arial" w:cs="Arial"/>
                <w:sz w:val="18"/>
              </w:rPr>
            </w:pPr>
            <w:ins w:id="457" w:author="Martin Midtgaard" w:date="2013-08-21T11:55:00Z">
              <w:r>
                <w:rPr>
                  <w:rFonts w:ascii="Arial" w:hAnsi="Arial" w:cs="Arial"/>
                  <w:sz w:val="18"/>
                </w:rPr>
                <w:t>base: boolean</w:t>
              </w:r>
            </w:ins>
          </w:p>
        </w:tc>
        <w:tc>
          <w:tcPr>
            <w:tcW w:w="4671" w:type="dxa"/>
          </w:tcPr>
          <w:p w14:paraId="4CA248E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8" w:author="Martin Midtgaard" w:date="2013-08-21T11:55:00Z"/>
                <w:rFonts w:ascii="Arial" w:hAnsi="Arial" w:cs="Arial"/>
                <w:sz w:val="18"/>
              </w:rPr>
            </w:pPr>
            <w:ins w:id="459" w:author="Martin Midtgaard" w:date="2013-08-21T11:55:00Z">
              <w:r>
                <w:rPr>
                  <w:rFonts w:ascii="Arial" w:hAnsi="Arial" w:cs="Arial"/>
                  <w:sz w:val="18"/>
                </w:rPr>
                <w:t>Transient element.</w:t>
              </w:r>
            </w:ins>
          </w:p>
          <w:p w14:paraId="08D4BA9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0" w:author="Martin Midtgaard" w:date="2013-08-21T11:55:00Z"/>
                <w:rFonts w:ascii="Arial" w:hAnsi="Arial" w:cs="Arial"/>
                <w:sz w:val="18"/>
              </w:rPr>
            </w:pPr>
          </w:p>
          <w:p w14:paraId="6407DEF1"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1" w:author="Martin Midtgaard" w:date="2013-08-21T11:55:00Z"/>
                <w:rFonts w:ascii="Arial" w:hAnsi="Arial" w:cs="Arial"/>
                <w:sz w:val="18"/>
              </w:rPr>
            </w:pPr>
            <w:ins w:id="462" w:author="Martin Midtgaard" w:date="2013-08-21T11:55:00Z">
              <w:r>
                <w:rPr>
                  <w:rFonts w:ascii="Arial" w:hAnsi="Arial" w:cs="Arial"/>
                  <w:sz w:val="18"/>
                </w:rPr>
                <w:t>Markering af hvorvidt et givent element skal slettes. Regler for feltet er forskellig alt efter hvilken kontekst det bruges i, se funktionalitetsbeskrivelse af service for uddybning.</w:t>
              </w:r>
            </w:ins>
          </w:p>
        </w:tc>
      </w:tr>
      <w:tr w:rsidR="005E0B64" w14:paraId="73727597" w14:textId="77777777" w:rsidTr="005E0B64">
        <w:tc>
          <w:tcPr>
            <w:tcW w:w="3402" w:type="dxa"/>
          </w:tcPr>
          <w:p w14:paraId="3E5797D5"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14:paraId="4168A40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69EF6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912C94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0C0170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4408C3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B50BD1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5E0B64" w14:paraId="70E3D2D4" w14:textId="77777777" w:rsidTr="005E0B64">
        <w:tc>
          <w:tcPr>
            <w:tcW w:w="3402" w:type="dxa"/>
          </w:tcPr>
          <w:p w14:paraId="09160D15"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14:paraId="2E008F6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8A6C2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14:paraId="67634F0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7DAE6D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14:paraId="53D62A7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5A27A35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3DB3375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1F5E2D6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14:paraId="7B001EA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A5F2B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4F5E54B0"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E0B64" w14:paraId="2A0746D4" w14:textId="77777777" w:rsidTr="005E0B64">
        <w:tc>
          <w:tcPr>
            <w:tcW w:w="3402" w:type="dxa"/>
          </w:tcPr>
          <w:p w14:paraId="6F1C089F"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14:paraId="2183B47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4AF516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4D2FF9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DA4F50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C5953A8"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9EB1165"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5E0B64" w14:paraId="089E12EC" w14:textId="77777777" w:rsidTr="005E0B64">
        <w:tc>
          <w:tcPr>
            <w:tcW w:w="3402" w:type="dxa"/>
          </w:tcPr>
          <w:p w14:paraId="74350582"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14:paraId="31214BE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569CA8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68BE002"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F1D785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5E0B64" w14:paraId="6B9D3007" w14:textId="77777777" w:rsidTr="005E0B64">
        <w:tc>
          <w:tcPr>
            <w:tcW w:w="3402" w:type="dxa"/>
          </w:tcPr>
          <w:p w14:paraId="3348AA7F"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14:paraId="05C19DE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FD3A9F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262C5D0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EF95F10"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0FC09EEA"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5E0B64" w14:paraId="2976FCA7" w14:textId="77777777" w:rsidTr="005E0B64">
        <w:tc>
          <w:tcPr>
            <w:tcW w:w="3402" w:type="dxa"/>
          </w:tcPr>
          <w:p w14:paraId="08485F27"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14:paraId="5B77102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1B31F0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4FBA233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2E6B0E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571C90C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7DEB622E"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4A2285E2"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5E0B64" w14:paraId="121DD138" w14:textId="77777777" w:rsidTr="005E0B64">
        <w:tc>
          <w:tcPr>
            <w:tcW w:w="3402" w:type="dxa"/>
          </w:tcPr>
          <w:p w14:paraId="54C76C6E"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14:paraId="0197A90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23C4F0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EB199F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E6B66F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959DAA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7256EF1"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5E0B64" w14:paraId="23265A21" w14:textId="77777777" w:rsidTr="005E0B64">
        <w:tc>
          <w:tcPr>
            <w:tcW w:w="3402" w:type="dxa"/>
          </w:tcPr>
          <w:p w14:paraId="1CF017A1"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14:paraId="41C73D8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38F325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778A069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52BE5C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001A3CF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9A08787"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E7BEC55"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5E0B64" w14:paraId="0324C017" w14:textId="77777777" w:rsidTr="005E0B64">
        <w:tc>
          <w:tcPr>
            <w:tcW w:w="3402" w:type="dxa"/>
          </w:tcPr>
          <w:p w14:paraId="115C65B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14:paraId="20B6695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0F3AB89"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6F086F7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1A86FF6"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25DBFA79"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5E0B64" w14:paraId="21469933" w14:textId="77777777" w:rsidTr="005E0B64">
        <w:tc>
          <w:tcPr>
            <w:tcW w:w="3402" w:type="dxa"/>
          </w:tcPr>
          <w:p w14:paraId="33E9D47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14:paraId="2C880C0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A43627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625EA0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78F737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54E9305"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26B166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5E0B64" w14:paraId="15ACF6E4" w14:textId="77777777" w:rsidTr="005E0B64">
        <w:tc>
          <w:tcPr>
            <w:tcW w:w="3402" w:type="dxa"/>
          </w:tcPr>
          <w:p w14:paraId="2C700D1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14:paraId="61B259A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22768D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CEEBB68"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D984572"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5E0B64" w14:paraId="6710B238" w14:textId="77777777" w:rsidTr="005E0B64">
        <w:tc>
          <w:tcPr>
            <w:tcW w:w="3402" w:type="dxa"/>
          </w:tcPr>
          <w:p w14:paraId="27883F74"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14:paraId="30F70894"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010DB8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71C281A3"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DF441E0"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2E900B5D"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5E0B64" w14:paraId="40EB0A86" w14:textId="77777777" w:rsidTr="005E0B64">
        <w:tc>
          <w:tcPr>
            <w:tcW w:w="3402" w:type="dxa"/>
          </w:tcPr>
          <w:p w14:paraId="0691FA78"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14:paraId="2942853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7FC7A18"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14:paraId="2BE4EDF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88B0C1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14:paraId="595C31B0"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5E0B64" w14:paraId="45E5D178" w14:textId="77777777" w:rsidTr="005E0B64">
        <w:tc>
          <w:tcPr>
            <w:tcW w:w="3402" w:type="dxa"/>
          </w:tcPr>
          <w:p w14:paraId="13FF8B80"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14:paraId="4D9778A7"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6FC7FA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FB8F89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626708E"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BB8E968"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FDEEAE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5E0B64" w14:paraId="1CE3E708" w14:textId="77777777" w:rsidTr="005E0B64">
        <w:tc>
          <w:tcPr>
            <w:tcW w:w="3402" w:type="dxa"/>
          </w:tcPr>
          <w:p w14:paraId="1CA1BB9E"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14:paraId="03A759C5"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62B84FA"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0E993D52"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7D225BE"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43FEB148"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5E0B64" w14:paraId="675CE37A" w14:textId="77777777" w:rsidTr="005E0B64">
        <w:tc>
          <w:tcPr>
            <w:tcW w:w="3402" w:type="dxa"/>
          </w:tcPr>
          <w:p w14:paraId="6E22E982"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14:paraId="4C6504A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A6F7D9D"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14:paraId="0232C3CF"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08E9285"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2897EC9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5E0B64" w14:paraId="0C459713" w14:textId="77777777" w:rsidTr="005E0B64">
        <w:tc>
          <w:tcPr>
            <w:tcW w:w="3402" w:type="dxa"/>
          </w:tcPr>
          <w:p w14:paraId="718FB21C"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14:paraId="30B0C081"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7D5D0BC"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14:paraId="30B574CB"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C4E67F0" w14:textId="77777777" w:rsid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26F63403"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4E36180D"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14:paraId="64C15A0A" w14:textId="77777777" w:rsidR="005E0B64" w:rsidRPr="005E0B64" w:rsidRDefault="005E0B64" w:rsidP="005E0B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E0B64" w:rsidRPr="005E0B64" w:rsidSect="005E0B64">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957CA" w14:textId="77777777" w:rsidR="00CE2B1C" w:rsidRDefault="00CE2B1C" w:rsidP="005E0B64">
      <w:pPr>
        <w:spacing w:line="240" w:lineRule="auto"/>
      </w:pPr>
      <w:r>
        <w:separator/>
      </w:r>
    </w:p>
  </w:endnote>
  <w:endnote w:type="continuationSeparator" w:id="0">
    <w:p w14:paraId="63AA8BDD" w14:textId="77777777" w:rsidR="00CE2B1C" w:rsidRDefault="00CE2B1C" w:rsidP="005E0B64">
      <w:pPr>
        <w:spacing w:line="240" w:lineRule="auto"/>
      </w:pPr>
      <w:r>
        <w:continuationSeparator/>
      </w:r>
    </w:p>
  </w:endnote>
  <w:endnote w:type="continuationNotice" w:id="1">
    <w:p w14:paraId="563E700E" w14:textId="77777777" w:rsidR="00CE2B1C" w:rsidRDefault="00CE2B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C553A" w14:textId="77777777" w:rsidR="005E0B64" w:rsidRDefault="005E0B6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7D86A" w14:textId="10C2D1D5" w:rsidR="005E0B64" w:rsidRPr="005E0B64" w:rsidRDefault="005E0B64" w:rsidP="005E0B6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372" w:author="Martin Midtgaard" w:date="2013-08-21T11:55:00Z">
      <w:r w:rsidR="000B6709">
        <w:rPr>
          <w:rFonts w:ascii="Arial" w:hAnsi="Arial" w:cs="Arial"/>
          <w:noProof/>
          <w:sz w:val="16"/>
        </w:rPr>
        <w:delText>16</w:delText>
      </w:r>
    </w:del>
    <w:ins w:id="373" w:author="Martin Midtgaard" w:date="2013-08-21T11:55:00Z">
      <w:r>
        <w:rPr>
          <w:rFonts w:ascii="Arial" w:hAnsi="Arial" w:cs="Arial"/>
          <w:noProof/>
          <w:sz w:val="16"/>
        </w:rPr>
        <w:t>21</w:t>
      </w:r>
    </w:ins>
    <w:r>
      <w:rPr>
        <w:rFonts w:ascii="Arial" w:hAnsi="Arial" w:cs="Arial"/>
        <w:noProof/>
        <w:sz w:val="16"/>
      </w:rPr>
      <w:t xml:space="preserve">. august </w:t>
    </w:r>
    <w:del w:id="374" w:author="Martin Midtgaard" w:date="2013-08-21T11:55:00Z">
      <w:r w:rsidR="000B6709">
        <w:rPr>
          <w:rFonts w:ascii="Arial" w:hAnsi="Arial" w:cs="Arial"/>
          <w:noProof/>
          <w:sz w:val="16"/>
        </w:rPr>
        <w:delText>2011</w:delText>
      </w:r>
    </w:del>
    <w:ins w:id="375" w:author="Martin Midtgaard" w:date="2013-08-21T11:55:00Z">
      <w:r>
        <w:rPr>
          <w:rFonts w:ascii="Arial" w:hAnsi="Arial" w:cs="Arial"/>
          <w:noProof/>
          <w:sz w:val="16"/>
        </w:rPr>
        <w:t>2013</w:t>
      </w:r>
    </w:ins>
    <w:r>
      <w:rPr>
        <w:rFonts w:ascii="Arial" w:hAnsi="Arial" w:cs="Arial"/>
        <w:sz w:val="16"/>
      </w:rPr>
      <w:fldChar w:fldCharType="end"/>
    </w:r>
    <w:r>
      <w:rPr>
        <w:rFonts w:ascii="Arial" w:hAnsi="Arial" w:cs="Arial"/>
        <w:sz w:val="16"/>
      </w:rPr>
      <w:tab/>
    </w:r>
    <w:r>
      <w:rPr>
        <w:rFonts w:ascii="Arial" w:hAnsi="Arial" w:cs="Arial"/>
        <w:sz w:val="16"/>
      </w:rPr>
      <w:tab/>
      <w:t xml:space="preserve">OpkrævningFordringOpdater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CE2B1C">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CE2B1C">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229C3" w14:textId="77777777" w:rsidR="005E0B64" w:rsidRDefault="005E0B6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63D16" w14:textId="77777777" w:rsidR="00CE2B1C" w:rsidRDefault="00CE2B1C" w:rsidP="005E0B64">
      <w:pPr>
        <w:spacing w:line="240" w:lineRule="auto"/>
      </w:pPr>
      <w:r>
        <w:separator/>
      </w:r>
    </w:p>
  </w:footnote>
  <w:footnote w:type="continuationSeparator" w:id="0">
    <w:p w14:paraId="3AB449E3" w14:textId="77777777" w:rsidR="00CE2B1C" w:rsidRDefault="00CE2B1C" w:rsidP="005E0B64">
      <w:pPr>
        <w:spacing w:line="240" w:lineRule="auto"/>
      </w:pPr>
      <w:r>
        <w:continuationSeparator/>
      </w:r>
    </w:p>
  </w:footnote>
  <w:footnote w:type="continuationNotice" w:id="1">
    <w:p w14:paraId="73C87FB6" w14:textId="77777777" w:rsidR="00CE2B1C" w:rsidRDefault="00CE2B1C">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81CEE" w14:textId="77777777" w:rsidR="005E0B64" w:rsidRDefault="005E0B6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B4467" w14:textId="77777777" w:rsidR="005E0B64" w:rsidRPr="005E0B64" w:rsidRDefault="005E0B64" w:rsidP="005E0B64">
    <w:pPr>
      <w:pStyle w:val="Sidehoved"/>
      <w:jc w:val="center"/>
      <w:rPr>
        <w:rFonts w:ascii="Arial" w:hAnsi="Arial" w:cs="Arial"/>
      </w:rPr>
    </w:pPr>
    <w:r w:rsidRPr="005E0B64">
      <w:rPr>
        <w:rFonts w:ascii="Arial" w:hAnsi="Arial" w:cs="Arial"/>
      </w:rPr>
      <w:t>Servicebeskrivelse</w:t>
    </w:r>
  </w:p>
  <w:p w14:paraId="4B9BFC35" w14:textId="77777777" w:rsidR="005E0B64" w:rsidRPr="005E0B64" w:rsidRDefault="005E0B64" w:rsidP="005E0B6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BE187" w14:textId="77777777" w:rsidR="005E0B64" w:rsidRDefault="005E0B6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4F2D2" w14:textId="77777777" w:rsidR="005E0B64" w:rsidRPr="005E0B64" w:rsidRDefault="005E0B64" w:rsidP="005E0B64">
    <w:pPr>
      <w:pStyle w:val="Sidehoved"/>
      <w:jc w:val="center"/>
      <w:rPr>
        <w:rFonts w:ascii="Arial" w:hAnsi="Arial" w:cs="Arial"/>
      </w:rPr>
    </w:pPr>
    <w:r w:rsidRPr="005E0B64">
      <w:rPr>
        <w:rFonts w:ascii="Arial" w:hAnsi="Arial" w:cs="Arial"/>
      </w:rPr>
      <w:t>Datastrukturer</w:t>
    </w:r>
  </w:p>
  <w:p w14:paraId="10C44174" w14:textId="77777777" w:rsidR="005E0B64" w:rsidRPr="005E0B64" w:rsidRDefault="005E0B64" w:rsidP="005E0B6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27E05" w14:textId="77777777" w:rsidR="005E0B64" w:rsidRDefault="005E0B64" w:rsidP="005E0B64">
    <w:pPr>
      <w:pStyle w:val="Sidehoved"/>
      <w:jc w:val="center"/>
      <w:rPr>
        <w:rFonts w:ascii="Arial" w:hAnsi="Arial" w:cs="Arial"/>
      </w:rPr>
    </w:pPr>
    <w:r>
      <w:rPr>
        <w:rFonts w:ascii="Arial" w:hAnsi="Arial" w:cs="Arial"/>
      </w:rPr>
      <w:t>Data elementer</w:t>
    </w:r>
  </w:p>
  <w:p w14:paraId="7E596EA3" w14:textId="77777777" w:rsidR="005E0B64" w:rsidRPr="005E0B64" w:rsidRDefault="005E0B64" w:rsidP="005E0B6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C384D"/>
    <w:multiLevelType w:val="multilevel"/>
    <w:tmpl w:val="FF2E13A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revisionView w:formatting="0" w:inkAnnotation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B64"/>
    <w:rsid w:val="000B6709"/>
    <w:rsid w:val="005E0B64"/>
    <w:rsid w:val="006843F7"/>
    <w:rsid w:val="00892491"/>
    <w:rsid w:val="00CA6F83"/>
    <w:rsid w:val="00CE2B1C"/>
    <w:rsid w:val="00E0474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E0B6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E0B6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E0B6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E0B6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E0B6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E0B6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E0B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E0B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E0B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0B6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E0B6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E0B6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E0B6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E0B6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E0B6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E0B6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E0B6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E0B6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E0B6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E0B64"/>
    <w:rPr>
      <w:rFonts w:ascii="Arial" w:hAnsi="Arial" w:cs="Arial"/>
      <w:b/>
      <w:sz w:val="30"/>
    </w:rPr>
  </w:style>
  <w:style w:type="paragraph" w:customStyle="1" w:styleId="Overskrift211pkt">
    <w:name w:val="Overskrift 2 + 11 pkt"/>
    <w:basedOn w:val="Normal"/>
    <w:link w:val="Overskrift211pktTegn"/>
    <w:rsid w:val="005E0B6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E0B64"/>
    <w:rPr>
      <w:rFonts w:ascii="Arial" w:hAnsi="Arial" w:cs="Arial"/>
      <w:b/>
    </w:rPr>
  </w:style>
  <w:style w:type="paragraph" w:customStyle="1" w:styleId="Normal11">
    <w:name w:val="Normal + 11"/>
    <w:basedOn w:val="Normal"/>
    <w:link w:val="Normal11Tegn"/>
    <w:rsid w:val="005E0B6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E0B64"/>
    <w:rPr>
      <w:rFonts w:ascii="Times New Roman" w:hAnsi="Times New Roman" w:cs="Times New Roman"/>
    </w:rPr>
  </w:style>
  <w:style w:type="paragraph" w:styleId="Sidehoved">
    <w:name w:val="header"/>
    <w:basedOn w:val="Normal"/>
    <w:link w:val="SidehovedTegn"/>
    <w:uiPriority w:val="99"/>
    <w:unhideWhenUsed/>
    <w:rsid w:val="005E0B6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E0B64"/>
  </w:style>
  <w:style w:type="paragraph" w:styleId="Sidefod">
    <w:name w:val="footer"/>
    <w:basedOn w:val="Normal"/>
    <w:link w:val="SidefodTegn"/>
    <w:uiPriority w:val="99"/>
    <w:unhideWhenUsed/>
    <w:rsid w:val="005E0B64"/>
    <w:pPr>
      <w:tabs>
        <w:tab w:val="center" w:pos="4819"/>
        <w:tab w:val="right" w:pos="9638"/>
      </w:tabs>
      <w:spacing w:line="240" w:lineRule="auto"/>
    </w:pPr>
  </w:style>
  <w:style w:type="character" w:customStyle="1" w:styleId="SidefodTegn">
    <w:name w:val="Sidefod Tegn"/>
    <w:basedOn w:val="Standardskrifttypeiafsnit"/>
    <w:link w:val="Sidefod"/>
    <w:uiPriority w:val="99"/>
    <w:rsid w:val="005E0B64"/>
  </w:style>
  <w:style w:type="paragraph" w:styleId="Korrektur">
    <w:name w:val="Revision"/>
    <w:hidden/>
    <w:uiPriority w:val="99"/>
    <w:semiHidden/>
    <w:rsid w:val="00CE2B1C"/>
    <w:pPr>
      <w:spacing w:after="0" w:line="240" w:lineRule="auto"/>
    </w:pPr>
  </w:style>
  <w:style w:type="paragraph" w:styleId="Markeringsbobletekst">
    <w:name w:val="Balloon Text"/>
    <w:basedOn w:val="Normal"/>
    <w:link w:val="MarkeringsbobletekstTegn"/>
    <w:uiPriority w:val="99"/>
    <w:semiHidden/>
    <w:unhideWhenUsed/>
    <w:rsid w:val="00CE2B1C"/>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2B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E0B6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E0B6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E0B6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E0B6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E0B6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E0B6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E0B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E0B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E0B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0B6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E0B6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E0B6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E0B6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E0B6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E0B6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E0B6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E0B6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E0B6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E0B6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E0B64"/>
    <w:rPr>
      <w:rFonts w:ascii="Arial" w:hAnsi="Arial" w:cs="Arial"/>
      <w:b/>
      <w:sz w:val="30"/>
    </w:rPr>
  </w:style>
  <w:style w:type="paragraph" w:customStyle="1" w:styleId="Overskrift211pkt">
    <w:name w:val="Overskrift 2 + 11 pkt"/>
    <w:basedOn w:val="Normal"/>
    <w:link w:val="Overskrift211pktTegn"/>
    <w:rsid w:val="005E0B6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E0B64"/>
    <w:rPr>
      <w:rFonts w:ascii="Arial" w:hAnsi="Arial" w:cs="Arial"/>
      <w:b/>
    </w:rPr>
  </w:style>
  <w:style w:type="paragraph" w:customStyle="1" w:styleId="Normal11">
    <w:name w:val="Normal + 11"/>
    <w:basedOn w:val="Normal"/>
    <w:link w:val="Normal11Tegn"/>
    <w:rsid w:val="005E0B6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E0B64"/>
    <w:rPr>
      <w:rFonts w:ascii="Times New Roman" w:hAnsi="Times New Roman" w:cs="Times New Roman"/>
    </w:rPr>
  </w:style>
  <w:style w:type="paragraph" w:styleId="Sidehoved">
    <w:name w:val="header"/>
    <w:basedOn w:val="Normal"/>
    <w:link w:val="SidehovedTegn"/>
    <w:uiPriority w:val="99"/>
    <w:unhideWhenUsed/>
    <w:rsid w:val="005E0B6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E0B64"/>
  </w:style>
  <w:style w:type="paragraph" w:styleId="Sidefod">
    <w:name w:val="footer"/>
    <w:basedOn w:val="Normal"/>
    <w:link w:val="SidefodTegn"/>
    <w:uiPriority w:val="99"/>
    <w:unhideWhenUsed/>
    <w:rsid w:val="005E0B64"/>
    <w:pPr>
      <w:tabs>
        <w:tab w:val="center" w:pos="4819"/>
        <w:tab w:val="right" w:pos="9638"/>
      </w:tabs>
      <w:spacing w:line="240" w:lineRule="auto"/>
    </w:pPr>
  </w:style>
  <w:style w:type="character" w:customStyle="1" w:styleId="SidefodTegn">
    <w:name w:val="Sidefod Tegn"/>
    <w:basedOn w:val="Standardskrifttypeiafsnit"/>
    <w:link w:val="Sidefod"/>
    <w:uiPriority w:val="99"/>
    <w:rsid w:val="005E0B64"/>
  </w:style>
  <w:style w:type="paragraph" w:styleId="Korrektur">
    <w:name w:val="Revision"/>
    <w:hidden/>
    <w:uiPriority w:val="99"/>
    <w:semiHidden/>
    <w:rsid w:val="00CE2B1C"/>
    <w:pPr>
      <w:spacing w:after="0" w:line="240" w:lineRule="auto"/>
    </w:pPr>
  </w:style>
  <w:style w:type="paragraph" w:styleId="Markeringsbobletekst">
    <w:name w:val="Balloon Text"/>
    <w:basedOn w:val="Normal"/>
    <w:link w:val="MarkeringsbobletekstTegn"/>
    <w:uiPriority w:val="99"/>
    <w:semiHidden/>
    <w:unhideWhenUsed/>
    <w:rsid w:val="00CE2B1C"/>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E2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0535C-2730-40BE-92D3-8C40F7764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3796</Words>
  <Characters>23160</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Poul V Madsen</cp:lastModifiedBy>
  <cp:revision>1</cp:revision>
  <dcterms:created xsi:type="dcterms:W3CDTF">2013-08-21T08:56:00Z</dcterms:created>
  <dcterms:modified xsi:type="dcterms:W3CDTF">2013-08-21T09:57:00Z</dcterms:modified>
</cp:coreProperties>
</file>