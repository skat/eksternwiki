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2E68A" w14:textId="274FB2B6" w:rsidR="003B68D7" w:rsidRDefault="00933BB0" w:rsidP="005C5F13">
      <w:pPr>
        <w:pStyle w:val="Overskrift1"/>
      </w:pPr>
      <w:bookmarkStart w:id="0" w:name="_Toc334609056"/>
      <w:bookmarkStart w:id="1" w:name="_GoBack"/>
      <w:bookmarkEnd w:id="1"/>
      <w:del w:id="2" w:author="Poul V Madsen" w:date="2012-10-03T12:46:00Z">
        <w:r>
          <w:rPr>
            <w:noProof/>
          </w:rPr>
          <w:drawing>
            <wp:anchor distT="0" distB="0" distL="114300" distR="114300" simplePos="0" relativeHeight="251660288" behindDoc="1" locked="0" layoutInCell="1" allowOverlap="1" wp14:anchorId="3787BF78" wp14:editId="6DC91FC7">
              <wp:simplePos x="0" y="0"/>
              <wp:positionH relativeFrom="column">
                <wp:posOffset>-635</wp:posOffset>
              </wp:positionH>
              <wp:positionV relativeFrom="paragraph">
                <wp:posOffset>335280</wp:posOffset>
              </wp:positionV>
              <wp:extent cx="6177915" cy="5347335"/>
              <wp:effectExtent l="0" t="0" r="0" b="0"/>
              <wp:wrapTight wrapText="bothSides">
                <wp:wrapPolygon edited="0">
                  <wp:start x="3996" y="846"/>
                  <wp:lineTo x="3796" y="1385"/>
                  <wp:lineTo x="3863" y="1770"/>
                  <wp:lineTo x="4196" y="2232"/>
                  <wp:lineTo x="3197" y="2385"/>
                  <wp:lineTo x="3197" y="2462"/>
                  <wp:lineTo x="4130" y="3463"/>
                  <wp:lineTo x="3330" y="4694"/>
                  <wp:lineTo x="2931" y="5617"/>
                  <wp:lineTo x="3130" y="5848"/>
                  <wp:lineTo x="7726" y="5925"/>
                  <wp:lineTo x="4063" y="7156"/>
                  <wp:lineTo x="3796" y="7310"/>
                  <wp:lineTo x="3796" y="7618"/>
                  <wp:lineTo x="4130" y="8388"/>
                  <wp:lineTo x="3197" y="8465"/>
                  <wp:lineTo x="3197" y="8542"/>
                  <wp:lineTo x="3930" y="9619"/>
                  <wp:lineTo x="3197" y="10773"/>
                  <wp:lineTo x="9924" y="10850"/>
                  <wp:lineTo x="2997" y="11543"/>
                  <wp:lineTo x="2997" y="12004"/>
                  <wp:lineTo x="9258" y="12312"/>
                  <wp:lineTo x="9391" y="13312"/>
                  <wp:lineTo x="10590" y="14544"/>
                  <wp:lineTo x="10790" y="15775"/>
                  <wp:lineTo x="0" y="16390"/>
                  <wp:lineTo x="0" y="20700"/>
                  <wp:lineTo x="14920" y="20700"/>
                  <wp:lineTo x="15053" y="16544"/>
                  <wp:lineTo x="14720" y="16390"/>
                  <wp:lineTo x="10790" y="15775"/>
                  <wp:lineTo x="14520" y="15775"/>
                  <wp:lineTo x="19182" y="15082"/>
                  <wp:lineTo x="19249" y="14544"/>
                  <wp:lineTo x="20448" y="13312"/>
                  <wp:lineTo x="20648" y="12081"/>
                  <wp:lineTo x="19915" y="10696"/>
                  <wp:lineTo x="18316" y="9773"/>
                  <wp:lineTo x="17850" y="9542"/>
                  <wp:lineTo x="15253" y="9080"/>
                  <wp:lineTo x="10923" y="8388"/>
                  <wp:lineTo x="9458" y="7156"/>
                  <wp:lineTo x="11523" y="7156"/>
                  <wp:lineTo x="18716" y="6233"/>
                  <wp:lineTo x="18716" y="5925"/>
                  <wp:lineTo x="18982" y="5925"/>
                  <wp:lineTo x="20381" y="4848"/>
                  <wp:lineTo x="20448" y="4694"/>
                  <wp:lineTo x="20514" y="3694"/>
                  <wp:lineTo x="20514" y="3386"/>
                  <wp:lineTo x="19515" y="2539"/>
                  <wp:lineTo x="18916" y="2232"/>
                  <wp:lineTo x="18982" y="1770"/>
                  <wp:lineTo x="15253" y="1462"/>
                  <wp:lineTo x="4529" y="846"/>
                  <wp:lineTo x="3996" y="846"/>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7915" cy="5347335"/>
                      </a:xfrm>
                      <a:prstGeom prst="rect">
                        <a:avLst/>
                      </a:prstGeom>
                    </pic:spPr>
                  </pic:pic>
                </a:graphicData>
              </a:graphic>
            </wp:anchor>
          </w:drawing>
        </w:r>
      </w:del>
      <w:r w:rsidR="005C5F13">
        <w:t>18.01 Omposteringer</w:t>
      </w:r>
      <w:bookmarkEnd w:id="0"/>
    </w:p>
    <w:p w14:paraId="5A12FCCB" w14:textId="77777777" w:rsidR="005C5F13" w:rsidRDefault="005C5F13" w:rsidP="005C5F13">
      <w:pPr>
        <w:pStyle w:val="Normal11"/>
        <w:rPr>
          <w:lang w:eastAsia="da-DK"/>
        </w:rPr>
      </w:pPr>
      <w:ins w:id="3" w:author="Poul V Madsen" w:date="2012-10-03T12:46:00Z">
        <w:r>
          <w:rPr>
            <w:noProof/>
            <w:lang w:eastAsia="da-DK"/>
          </w:rPr>
          <w:drawing>
            <wp:anchor distT="0" distB="0" distL="114300" distR="114300" simplePos="0" relativeHeight="251658240" behindDoc="1" locked="0" layoutInCell="1" allowOverlap="1" wp14:anchorId="0B4ABC5E" wp14:editId="4D2928CE">
              <wp:simplePos x="0" y="0"/>
              <wp:positionH relativeFrom="column">
                <wp:posOffset>-54610</wp:posOffset>
              </wp:positionH>
              <wp:positionV relativeFrom="paragraph">
                <wp:posOffset>184150</wp:posOffset>
              </wp:positionV>
              <wp:extent cx="6177915" cy="5347335"/>
              <wp:effectExtent l="0" t="0" r="0" b="0"/>
              <wp:wrapTight wrapText="bothSides">
                <wp:wrapPolygon edited="0">
                  <wp:start x="3996" y="846"/>
                  <wp:lineTo x="3796" y="1385"/>
                  <wp:lineTo x="3863" y="1770"/>
                  <wp:lineTo x="4196" y="2232"/>
                  <wp:lineTo x="3197" y="2385"/>
                  <wp:lineTo x="3197" y="2462"/>
                  <wp:lineTo x="4130" y="3463"/>
                  <wp:lineTo x="3330" y="4694"/>
                  <wp:lineTo x="2931" y="5617"/>
                  <wp:lineTo x="3130" y="5848"/>
                  <wp:lineTo x="7726" y="5925"/>
                  <wp:lineTo x="4063" y="7156"/>
                  <wp:lineTo x="3796" y="7310"/>
                  <wp:lineTo x="3796" y="7618"/>
                  <wp:lineTo x="4130" y="8388"/>
                  <wp:lineTo x="3197" y="8465"/>
                  <wp:lineTo x="3197" y="8542"/>
                  <wp:lineTo x="3930" y="9619"/>
                  <wp:lineTo x="3197" y="10773"/>
                  <wp:lineTo x="9924" y="10850"/>
                  <wp:lineTo x="2997" y="11543"/>
                  <wp:lineTo x="2997" y="12004"/>
                  <wp:lineTo x="9258" y="12312"/>
                  <wp:lineTo x="9391" y="13312"/>
                  <wp:lineTo x="10590" y="14544"/>
                  <wp:lineTo x="10790" y="15775"/>
                  <wp:lineTo x="0" y="16390"/>
                  <wp:lineTo x="0" y="20700"/>
                  <wp:lineTo x="14920" y="20700"/>
                  <wp:lineTo x="15053" y="16544"/>
                  <wp:lineTo x="14720" y="16390"/>
                  <wp:lineTo x="10790" y="15775"/>
                  <wp:lineTo x="14520" y="15775"/>
                  <wp:lineTo x="19182" y="15082"/>
                  <wp:lineTo x="19249" y="14544"/>
                  <wp:lineTo x="20448" y="13312"/>
                  <wp:lineTo x="20648" y="12081"/>
                  <wp:lineTo x="19915" y="10696"/>
                  <wp:lineTo x="18316" y="9773"/>
                  <wp:lineTo x="17850" y="9542"/>
                  <wp:lineTo x="15253" y="9080"/>
                  <wp:lineTo x="10923" y="8388"/>
                  <wp:lineTo x="9458" y="7156"/>
                  <wp:lineTo x="11523" y="7156"/>
                  <wp:lineTo x="18716" y="6233"/>
                  <wp:lineTo x="18716" y="5925"/>
                  <wp:lineTo x="18982" y="5925"/>
                  <wp:lineTo x="20381" y="4848"/>
                  <wp:lineTo x="20448" y="4694"/>
                  <wp:lineTo x="20514" y="3694"/>
                  <wp:lineTo x="20514" y="3386"/>
                  <wp:lineTo x="19515" y="2539"/>
                  <wp:lineTo x="18916" y="2232"/>
                  <wp:lineTo x="18982" y="1770"/>
                  <wp:lineTo x="15253" y="1462"/>
                  <wp:lineTo x="4529" y="846"/>
                  <wp:lineTo x="3996" y="846"/>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7915" cy="5347335"/>
                      </a:xfrm>
                      <a:prstGeom prst="rect">
                        <a:avLst/>
                      </a:prstGeom>
                    </pic:spPr>
                  </pic:pic>
                </a:graphicData>
              </a:graphic>
            </wp:anchor>
          </w:drawing>
        </w:r>
      </w:ins>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5C5F13" w14:paraId="2B65A71E" w14:textId="77777777" w:rsidTr="005C5F13">
        <w:tc>
          <w:tcPr>
            <w:tcW w:w="9869" w:type="dxa"/>
            <w:shd w:val="clear" w:color="auto" w:fill="auto"/>
          </w:tcPr>
          <w:p w14:paraId="2578EE96" w14:textId="77777777" w:rsidR="005C5F13" w:rsidRDefault="005C5F13" w:rsidP="005C5F13">
            <w:pPr>
              <w:pStyle w:val="Normal11"/>
              <w:rPr>
                <w:lang w:eastAsia="da-DK"/>
              </w:rPr>
            </w:pPr>
          </w:p>
        </w:tc>
      </w:tr>
    </w:tbl>
    <w:p w14:paraId="75C8ED55" w14:textId="77777777" w:rsidR="005C5F13" w:rsidRDefault="005C5F13" w:rsidP="005C5F13">
      <w:pPr>
        <w:pStyle w:val="Normal11"/>
        <w:rPr>
          <w:lang w:eastAsia="da-DK"/>
        </w:rPr>
      </w:pPr>
    </w:p>
    <w:p w14:paraId="3845C200" w14:textId="77777777" w:rsidR="005C5F13" w:rsidRDefault="005C5F13" w:rsidP="005C5F13">
      <w:pPr>
        <w:pStyle w:val="Normal11"/>
        <w:rPr>
          <w:lang w:eastAsia="da-DK"/>
        </w:rPr>
        <w:sectPr w:rsidR="005C5F13" w:rsidSect="005C5F13">
          <w:headerReference w:type="default" r:id="rId11"/>
          <w:footerReference w:type="default" r:id="rId12"/>
          <w:pgSz w:w="11906" w:h="16838"/>
          <w:pgMar w:top="1417" w:right="986" w:bottom="1417" w:left="1134" w:header="556" w:footer="850" w:gutter="57"/>
          <w:paperSrc w:first="2" w:other="2"/>
          <w:cols w:space="708"/>
          <w:docGrid w:linePitch="360"/>
        </w:sectPr>
      </w:pPr>
    </w:p>
    <w:p w14:paraId="67305808" w14:textId="77777777" w:rsidR="005C5F13" w:rsidRDefault="005C5F13" w:rsidP="005C5F13">
      <w:pPr>
        <w:pStyle w:val="Overskrift2"/>
      </w:pPr>
      <w:bookmarkStart w:id="6" w:name="_Toc334609057"/>
      <w:r>
        <w:lastRenderedPageBreak/>
        <w:t>18.01 Omposter fordring</w:t>
      </w:r>
      <w:bookmarkEnd w:id="6"/>
    </w:p>
    <w:p w14:paraId="44AE2989" w14:textId="77777777" w:rsidR="005C5F13" w:rsidRDefault="005C5F13" w:rsidP="005C5F13">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C5F13" w14:paraId="1B905D88" w14:textId="77777777" w:rsidTr="005C5F13">
        <w:tc>
          <w:tcPr>
            <w:tcW w:w="9869" w:type="dxa"/>
            <w:shd w:val="clear" w:color="auto" w:fill="auto"/>
          </w:tcPr>
          <w:p w14:paraId="687C458F" w14:textId="77777777" w:rsidR="005C5F13" w:rsidRDefault="005C5F13" w:rsidP="005C5F13">
            <w:pPr>
              <w:pStyle w:val="Normal11"/>
              <w:rPr>
                <w:lang w:eastAsia="da-DK"/>
              </w:rPr>
            </w:pPr>
            <w:r>
              <w:rPr>
                <w:b/>
                <w:lang w:eastAsia="da-DK"/>
              </w:rPr>
              <w:t>Formål</w:t>
            </w:r>
          </w:p>
          <w:p w14:paraId="02856229" w14:textId="77777777" w:rsidR="005C5F13" w:rsidRDefault="005C5F13" w:rsidP="005C5F13">
            <w:pPr>
              <w:pStyle w:val="Normal11"/>
              <w:rPr>
                <w:lang w:eastAsia="da-DK"/>
              </w:rPr>
            </w:pPr>
            <w:r>
              <w:rPr>
                <w:lang w:eastAsia="da-DK"/>
              </w:rPr>
              <w:t>Formål</w:t>
            </w:r>
          </w:p>
          <w:p w14:paraId="52135EE3" w14:textId="77777777" w:rsidR="005C5F13" w:rsidRDefault="005C5F13" w:rsidP="005C5F13">
            <w:pPr>
              <w:pStyle w:val="Normal11"/>
              <w:rPr>
                <w:lang w:eastAsia="da-DK"/>
              </w:rPr>
            </w:pPr>
            <w:r>
              <w:rPr>
                <w:lang w:eastAsia="da-DK"/>
              </w:rPr>
              <w:t>Formål</w:t>
            </w:r>
          </w:p>
          <w:p w14:paraId="4C2C19CF" w14:textId="77777777" w:rsidR="005C5F13" w:rsidRDefault="005C5F13" w:rsidP="005C5F13">
            <w:pPr>
              <w:pStyle w:val="Normal11"/>
              <w:rPr>
                <w:lang w:eastAsia="da-DK"/>
              </w:rPr>
            </w:pPr>
            <w:r>
              <w:rPr>
                <w:lang w:eastAsia="da-DK"/>
              </w:rPr>
              <w:t>At få ændret en dækning, der er foretaget på en fordring til enten udbetaling eller til at dække en eller flere andre fordringer på en kunde eller en anden kunde</w:t>
            </w:r>
          </w:p>
          <w:p w14:paraId="52E707E5" w14:textId="77777777" w:rsidR="005C5F13" w:rsidRDefault="005C5F13" w:rsidP="005C5F13">
            <w:pPr>
              <w:pStyle w:val="Normal11"/>
              <w:rPr>
                <w:lang w:eastAsia="da-DK"/>
              </w:rPr>
            </w:pPr>
          </w:p>
          <w:p w14:paraId="0426B30A" w14:textId="77777777" w:rsidR="005C5F13" w:rsidRDefault="005C5F13" w:rsidP="005C5F13">
            <w:pPr>
              <w:pStyle w:val="Normal11"/>
              <w:rPr>
                <w:lang w:eastAsia="da-DK"/>
              </w:rPr>
            </w:pPr>
            <w:r>
              <w:rPr>
                <w:lang w:eastAsia="da-DK"/>
              </w:rPr>
              <w:t xml:space="preserve">Beskrivelse </w:t>
            </w:r>
          </w:p>
          <w:p w14:paraId="5BAF27C0" w14:textId="77777777" w:rsidR="005C5F13" w:rsidRDefault="005C5F13" w:rsidP="005C5F13">
            <w:pPr>
              <w:pStyle w:val="Normal11"/>
              <w:rPr>
                <w:lang w:eastAsia="da-DK"/>
              </w:rPr>
            </w:pPr>
            <w:r>
              <w:rPr>
                <w:lang w:eastAsia="da-DK"/>
              </w:rPr>
              <w:t xml:space="preserve">Omposter fordeling anvendes hvis der indtræffer omstændigheder der kræver at en dækning indbetaling/modregning skal omfordeles herunder omfordeles til udbetaling.  </w:t>
            </w:r>
          </w:p>
          <w:p w14:paraId="6994D587" w14:textId="77777777" w:rsidR="005C5F13" w:rsidRDefault="005C5F13" w:rsidP="005C5F13">
            <w:pPr>
              <w:pStyle w:val="Normal11"/>
              <w:rPr>
                <w:lang w:eastAsia="da-DK"/>
              </w:rPr>
            </w:pPr>
          </w:p>
          <w:p w14:paraId="0DD081A6" w14:textId="77777777" w:rsidR="005C5F13" w:rsidRDefault="005C5F13" w:rsidP="005C5F13">
            <w:pPr>
              <w:pStyle w:val="Normal11"/>
              <w:rPr>
                <w:lang w:eastAsia="da-DK"/>
              </w:rPr>
            </w:pPr>
            <w:r>
              <w:rPr>
                <w:lang w:eastAsia="da-DK"/>
              </w:rPr>
              <w:t xml:space="preserve">Det kunne eksempelvis være tilfælde hvor en indbetaling på en </w:t>
            </w:r>
            <w:proofErr w:type="spellStart"/>
            <w:r>
              <w:rPr>
                <w:lang w:eastAsia="da-DK"/>
              </w:rPr>
              <w:t>bosag</w:t>
            </w:r>
            <w:proofErr w:type="spellEnd"/>
            <w:r>
              <w:rPr>
                <w:lang w:eastAsia="da-DK"/>
              </w:rPr>
              <w:t xml:space="preserve"> kendes omstødelig og der vil som hovedregel i disse tilfælde ske en ompostering fra en dækning til udbetaling til en advokat. </w:t>
            </w:r>
          </w:p>
          <w:p w14:paraId="130A7C79" w14:textId="77777777" w:rsidR="005C5F13" w:rsidRDefault="005C5F13" w:rsidP="005C5F13">
            <w:pPr>
              <w:pStyle w:val="Normal11"/>
              <w:rPr>
                <w:lang w:eastAsia="da-DK"/>
              </w:rPr>
            </w:pPr>
          </w:p>
          <w:p w14:paraId="1455E628" w14:textId="77777777" w:rsidR="005C5F13" w:rsidRDefault="005C5F13" w:rsidP="005C5F13">
            <w:pPr>
              <w:pStyle w:val="Normal11"/>
              <w:rPr>
                <w:lang w:eastAsia="da-DK"/>
              </w:rPr>
            </w:pPr>
            <w:r>
              <w:rPr>
                <w:lang w:eastAsia="da-DK"/>
              </w:rPr>
              <w:t xml:space="preserve">Andre eksempler på ønske/krav om ompostering kan initieres både fra kunden (dog altid efter en konkret vurdering af en SKAT sagsbehandler) og fra </w:t>
            </w:r>
            <w:proofErr w:type="spellStart"/>
            <w:r>
              <w:rPr>
                <w:lang w:eastAsia="da-DK"/>
              </w:rPr>
              <w:t>SKAT's</w:t>
            </w:r>
            <w:proofErr w:type="spellEnd"/>
            <w:r>
              <w:rPr>
                <w:lang w:eastAsia="da-DK"/>
              </w:rPr>
              <w:t xml:space="preserve"> medarbejdere. Dette kan ske i tilfælde hvor en indbetaling har dækket et opkrævningskrav, men indbetalingen skulle have dækket et inddrivelseskrav. </w:t>
            </w:r>
          </w:p>
          <w:p w14:paraId="3E6B48D9" w14:textId="77777777" w:rsidR="005C5F13" w:rsidRDefault="005C5F13" w:rsidP="005C5F13">
            <w:pPr>
              <w:pStyle w:val="Normal11"/>
              <w:rPr>
                <w:lang w:eastAsia="da-DK"/>
              </w:rPr>
            </w:pPr>
          </w:p>
          <w:p w14:paraId="34D68F24" w14:textId="77777777" w:rsidR="005C5F13" w:rsidRDefault="005C5F13" w:rsidP="005C5F13">
            <w:pPr>
              <w:pStyle w:val="Normal11"/>
              <w:rPr>
                <w:lang w:eastAsia="da-DK"/>
              </w:rPr>
            </w:pPr>
            <w:r>
              <w:rPr>
                <w:lang w:eastAsia="da-DK"/>
              </w:rPr>
              <w:t>Når en dækning omposteres, skal der ske en tilbagerulning af den oprindelige dækning, og sagsbehandleren vil få mulighed for at bestemme en ny fordeling.  En ny fordeling kan også være en fordeling til en anden kundes konto.</w:t>
            </w:r>
          </w:p>
          <w:p w14:paraId="263E178B" w14:textId="77777777" w:rsidR="005C5F13" w:rsidRDefault="005C5F13" w:rsidP="005C5F13">
            <w:pPr>
              <w:pStyle w:val="Normal11"/>
              <w:rPr>
                <w:lang w:eastAsia="da-DK"/>
              </w:rPr>
            </w:pPr>
          </w:p>
          <w:p w14:paraId="371A0391" w14:textId="77777777" w:rsidR="005C5F13" w:rsidRDefault="005C5F13" w:rsidP="005C5F13">
            <w:pPr>
              <w:pStyle w:val="Normal11"/>
              <w:rPr>
                <w:lang w:eastAsia="da-DK"/>
              </w:rPr>
            </w:pPr>
            <w:r>
              <w:rPr>
                <w:lang w:eastAsia="da-DK"/>
              </w:rPr>
              <w:t xml:space="preserve">Ved valg af udbetaling i stedet for ny fordeling ved omstødelige indbetalinger, skal udbetalingsbeløbet ikke gennemløbe den almindelige procedure, men sendes direkte til modtagerens, som oftest bobestyrers </w:t>
            </w:r>
            <w:proofErr w:type="spellStart"/>
            <w:r>
              <w:rPr>
                <w:lang w:eastAsia="da-DK"/>
              </w:rPr>
              <w:t>Nemkonto</w:t>
            </w:r>
            <w:proofErr w:type="spellEnd"/>
            <w:r>
              <w:rPr>
                <w:lang w:eastAsia="da-DK"/>
              </w:rPr>
              <w:t xml:space="preserve">, med angivelse af hvilken kunde beløbet vedrører. Når der udbetales skal der tages stilling til om beløbet må anvendes til modregning eller ej. </w:t>
            </w:r>
          </w:p>
          <w:p w14:paraId="7C07A3DE" w14:textId="77777777" w:rsidR="005C5F13" w:rsidRDefault="005C5F13" w:rsidP="005C5F13">
            <w:pPr>
              <w:pStyle w:val="Normal11"/>
              <w:rPr>
                <w:lang w:eastAsia="da-DK"/>
              </w:rPr>
            </w:pPr>
          </w:p>
          <w:p w14:paraId="4C2685D1" w14:textId="77777777" w:rsidR="005C5F13" w:rsidRDefault="005C5F13" w:rsidP="005C5F13">
            <w:pPr>
              <w:pStyle w:val="Normal11"/>
              <w:rPr>
                <w:lang w:eastAsia="da-DK"/>
              </w:rPr>
            </w:pPr>
            <w:r>
              <w:rPr>
                <w:lang w:eastAsia="da-DK"/>
              </w:rPr>
              <w:t xml:space="preserve">OBS: Ovenstående der omhandler </w:t>
            </w:r>
            <w:proofErr w:type="spellStart"/>
            <w:r>
              <w:rPr>
                <w:lang w:eastAsia="da-DK"/>
              </w:rPr>
              <w:t>bobehandling</w:t>
            </w:r>
            <w:proofErr w:type="spellEnd"/>
            <w:r>
              <w:rPr>
                <w:lang w:eastAsia="da-DK"/>
              </w:rPr>
              <w:t xml:space="preserve"> vil primært være rette mod inddrivelse, men er medtaget for overblikkets skyld. Ligeledes kan det ikke udelukkes, at der skal ske omposteringer på kunder som har fået dækket fordringer under opkrævning, og som efterfølgende er under </w:t>
            </w:r>
            <w:proofErr w:type="spellStart"/>
            <w:r>
              <w:rPr>
                <w:lang w:eastAsia="da-DK"/>
              </w:rPr>
              <w:t>bobehandling</w:t>
            </w:r>
            <w:proofErr w:type="spellEnd"/>
            <w:r>
              <w:rPr>
                <w:lang w:eastAsia="da-DK"/>
              </w:rPr>
              <w:t xml:space="preserve">. </w:t>
            </w:r>
          </w:p>
          <w:p w14:paraId="7CE87AAA" w14:textId="77777777" w:rsidR="005C5F13" w:rsidRDefault="005C5F13" w:rsidP="005C5F13">
            <w:pPr>
              <w:pStyle w:val="Normal11"/>
              <w:rPr>
                <w:lang w:eastAsia="da-DK"/>
              </w:rPr>
            </w:pPr>
          </w:p>
          <w:p w14:paraId="7DB6C07E" w14:textId="77777777" w:rsidR="005C5F13" w:rsidRDefault="005C5F13" w:rsidP="005C5F13">
            <w:pPr>
              <w:pStyle w:val="Normal11"/>
              <w:rPr>
                <w:lang w:eastAsia="da-DK"/>
              </w:rPr>
            </w:pPr>
            <w:r>
              <w:rPr>
                <w:lang w:eastAsia="da-DK"/>
              </w:rPr>
              <w:t>Beløbet er ikke rentebærende før der er sket en endelig fordeling. Denne fordeling vil ske med beløbets oprindelige indbetalingsdato.</w:t>
            </w:r>
          </w:p>
          <w:p w14:paraId="6703A1D3" w14:textId="77777777" w:rsidR="005C5F13" w:rsidRDefault="005C5F13" w:rsidP="005C5F13">
            <w:pPr>
              <w:pStyle w:val="Normal11"/>
              <w:rPr>
                <w:lang w:eastAsia="da-DK"/>
              </w:rPr>
            </w:pPr>
          </w:p>
          <w:p w14:paraId="116405D4" w14:textId="77777777" w:rsidR="005C5F13" w:rsidRDefault="005C5F13" w:rsidP="005C5F13">
            <w:pPr>
              <w:pStyle w:val="Normal11"/>
              <w:rPr>
                <w:lang w:eastAsia="da-DK"/>
              </w:rPr>
            </w:pPr>
            <w:r>
              <w:rPr>
                <w:lang w:eastAsia="da-DK"/>
              </w:rPr>
              <w:t>Der sendes i forbindelse med indbetalingen eller når det konstateres, at beløbet skal fordeles til sagsbehandlerfordeling, en meddelelse til en sagsbehandler eller en organisatorisk enhed. Meddelelsen sendes ikke som advis eller mail men indgår på en liste som sagsbehandleren eller den organisatoriske enhed har adgang til. Der indarbejdes arbejdsrutiner der sikrer, at listerne behandles dagligt.</w:t>
            </w:r>
          </w:p>
          <w:p w14:paraId="45405841" w14:textId="77777777" w:rsidR="005C5F13" w:rsidRDefault="005C5F13" w:rsidP="005C5F13">
            <w:pPr>
              <w:pStyle w:val="Normal11"/>
              <w:rPr>
                <w:lang w:eastAsia="da-DK"/>
              </w:rPr>
            </w:pPr>
          </w:p>
          <w:p w14:paraId="50867EF8" w14:textId="77777777" w:rsidR="005C5F13" w:rsidRDefault="005C5F13" w:rsidP="005C5F13">
            <w:pPr>
              <w:pStyle w:val="Normal11"/>
              <w:rPr>
                <w:lang w:eastAsia="da-DK"/>
              </w:rPr>
            </w:pPr>
          </w:p>
          <w:p w14:paraId="52C1C343" w14:textId="77777777" w:rsidR="005C5F13" w:rsidRDefault="005C5F13" w:rsidP="005C5F13">
            <w:pPr>
              <w:pStyle w:val="Normal11"/>
              <w:rPr>
                <w:lang w:eastAsia="da-DK"/>
              </w:rPr>
            </w:pPr>
            <w:r>
              <w:rPr>
                <w:lang w:eastAsia="da-DK"/>
              </w:rPr>
              <w:t>Fordringer, hvorpå der sker omfordeling forbliver i det rykkerniveau, de var før ompostering, og behandles efterfølgende med oversendelse til inddrivelse, hvis de i øvrigt opfylder betingelserne herfor.</w:t>
            </w:r>
          </w:p>
          <w:p w14:paraId="6E6CD301" w14:textId="77777777" w:rsidR="005C5F13" w:rsidRDefault="005C5F13" w:rsidP="005C5F13">
            <w:pPr>
              <w:pStyle w:val="Normal11"/>
              <w:rPr>
                <w:lang w:eastAsia="da-DK"/>
              </w:rPr>
            </w:pPr>
            <w:r>
              <w:rPr>
                <w:lang w:eastAsia="da-DK"/>
              </w:rPr>
              <w:t>Uddybende beskrivelse</w:t>
            </w:r>
          </w:p>
          <w:p w14:paraId="5FE7BC41" w14:textId="77777777" w:rsidR="005C5F13" w:rsidRDefault="005C5F13" w:rsidP="005C5F13">
            <w:pPr>
              <w:pStyle w:val="Normal11"/>
              <w:rPr>
                <w:lang w:eastAsia="da-DK"/>
              </w:rPr>
            </w:pPr>
          </w:p>
          <w:p w14:paraId="582E0339" w14:textId="77777777" w:rsidR="005C5F13" w:rsidRDefault="005C5F13" w:rsidP="005C5F13">
            <w:pPr>
              <w:pStyle w:val="Normal11"/>
              <w:rPr>
                <w:lang w:eastAsia="da-DK"/>
              </w:rPr>
            </w:pPr>
            <w:r>
              <w:rPr>
                <w:lang w:eastAsia="da-DK"/>
              </w:rPr>
              <w:t xml:space="preserve"> </w:t>
            </w:r>
          </w:p>
          <w:p w14:paraId="783E73FA" w14:textId="77777777" w:rsidR="005C5F13" w:rsidRDefault="005C5F13" w:rsidP="005C5F13">
            <w:pPr>
              <w:pStyle w:val="Normal11"/>
              <w:rPr>
                <w:lang w:eastAsia="da-DK"/>
              </w:rPr>
            </w:pPr>
            <w:r>
              <w:rPr>
                <w:lang w:eastAsia="da-DK"/>
              </w:rPr>
              <w:t>Ompostering fra en kunde til en anden kunde af en negativ fordring (værdien af den negative fordring - altså dækningen):</w:t>
            </w:r>
          </w:p>
          <w:p w14:paraId="0EF42899" w14:textId="77777777" w:rsidR="005C5F13" w:rsidRDefault="005C5F13" w:rsidP="005C5F13">
            <w:pPr>
              <w:pStyle w:val="Normal11"/>
              <w:rPr>
                <w:lang w:eastAsia="da-DK"/>
              </w:rPr>
            </w:pPr>
            <w:r>
              <w:rPr>
                <w:lang w:eastAsia="da-DK"/>
              </w:rPr>
              <w:t xml:space="preserve"> </w:t>
            </w:r>
          </w:p>
          <w:p w14:paraId="47C622EA" w14:textId="77777777" w:rsidR="005C5F13" w:rsidRDefault="005C5F13" w:rsidP="005C5F13">
            <w:pPr>
              <w:pStyle w:val="Normal11"/>
              <w:rPr>
                <w:lang w:eastAsia="da-DK"/>
              </w:rPr>
            </w:pPr>
            <w:r>
              <w:rPr>
                <w:lang w:eastAsia="da-DK"/>
              </w:rPr>
              <w:t>Det skal være muligt, at ompostere resultatet(værdien) af en negativ fordring fra en kunde til en anden kundes konto. Det skal fremgå af kontoen på begge kunder. Det vil være hensigtsmæssigt at det på begge kunders konti vises som "ompostering".  Konkret skal kunderne kunne se det på deres kontoudtog og deres kontooversigt.</w:t>
            </w:r>
          </w:p>
          <w:p w14:paraId="173640BB" w14:textId="77777777" w:rsidR="005C5F13" w:rsidRDefault="005C5F13" w:rsidP="005C5F13">
            <w:pPr>
              <w:pStyle w:val="Normal11"/>
              <w:rPr>
                <w:lang w:eastAsia="da-DK"/>
              </w:rPr>
            </w:pPr>
            <w:r>
              <w:rPr>
                <w:lang w:eastAsia="da-DK"/>
              </w:rPr>
              <w:t>Rente beregnes på den oprindelige kundes konto frem til dato for ompostering. Herefter sker renteberegning på den konto hvor beløbet er omposteret til.</w:t>
            </w:r>
          </w:p>
          <w:p w14:paraId="175DF19F" w14:textId="77777777" w:rsidR="005C5F13" w:rsidRDefault="005C5F13" w:rsidP="005C5F13">
            <w:pPr>
              <w:pStyle w:val="Normal11"/>
              <w:rPr>
                <w:lang w:eastAsia="da-DK"/>
              </w:rPr>
            </w:pPr>
          </w:p>
          <w:p w14:paraId="0A0B1045" w14:textId="77777777" w:rsidR="005C5F13" w:rsidRDefault="005C5F13" w:rsidP="005C5F13">
            <w:pPr>
              <w:pStyle w:val="Normal11"/>
              <w:rPr>
                <w:lang w:eastAsia="da-DK"/>
              </w:rPr>
            </w:pPr>
            <w:r>
              <w:rPr>
                <w:lang w:eastAsia="da-DK"/>
              </w:rPr>
              <w:t xml:space="preserve">Da det alene er dækningen af indbetalingen der ændres har det alene regnskabsmæssig betydning på debitor samlekonti. Altså ændres </w:t>
            </w:r>
            <w:proofErr w:type="spellStart"/>
            <w:r>
              <w:rPr>
                <w:lang w:eastAsia="da-DK"/>
              </w:rPr>
              <w:t>indtægtsførsel</w:t>
            </w:r>
            <w:proofErr w:type="spellEnd"/>
            <w:r>
              <w:rPr>
                <w:lang w:eastAsia="da-DK"/>
              </w:rPr>
              <w:t xml:space="preserve"> ikke ved en ompostering. Dog vil en ændret renteberegning på baggrund af en ændret dækning skulle påvirke driften.</w:t>
            </w:r>
          </w:p>
          <w:p w14:paraId="657BE0AF" w14:textId="77777777" w:rsidR="005C5F13" w:rsidRDefault="005C5F13" w:rsidP="005C5F13">
            <w:pPr>
              <w:pStyle w:val="Normal11"/>
              <w:rPr>
                <w:lang w:eastAsia="da-DK"/>
              </w:rPr>
            </w:pPr>
          </w:p>
          <w:p w14:paraId="5C678D90" w14:textId="77777777" w:rsidR="005C5F13" w:rsidRDefault="005C5F13" w:rsidP="005C5F13">
            <w:pPr>
              <w:pStyle w:val="Normal11"/>
              <w:rPr>
                <w:lang w:eastAsia="da-DK"/>
              </w:rPr>
            </w:pPr>
            <w:r>
              <w:rPr>
                <w:lang w:eastAsia="da-DK"/>
              </w:rPr>
              <w:t>Tilbageførsel. Hvis en fordring, som er omposteret ændres skal det udelukkende have virkning på den konto hvorfra ompostering er sket. Det vil sige at der vil opstå en debetsaldo/debetbeløb på denne kunde.</w:t>
            </w:r>
          </w:p>
          <w:p w14:paraId="0BAEAE0C" w14:textId="77777777" w:rsidR="005C5F13" w:rsidRDefault="005C5F13" w:rsidP="005C5F13">
            <w:pPr>
              <w:pStyle w:val="Normal11"/>
              <w:rPr>
                <w:lang w:eastAsia="da-DK"/>
              </w:rPr>
            </w:pPr>
            <w:r>
              <w:rPr>
                <w:lang w:eastAsia="da-DK"/>
              </w:rPr>
              <w:t>Forretningsmæssigt sikrer SKAT, at der udarbejdes procedurer der sikrer, at der ikke omposteres fra konto til konto for at omgås regler for modregning og udligning af transport i DMI/EFI</w:t>
            </w:r>
          </w:p>
          <w:p w14:paraId="4757C8F1" w14:textId="77777777" w:rsidR="005C5F13" w:rsidRDefault="005C5F13" w:rsidP="005C5F13">
            <w:pPr>
              <w:pStyle w:val="Normal11"/>
              <w:rPr>
                <w:lang w:eastAsia="da-DK"/>
              </w:rPr>
            </w:pPr>
            <w:r>
              <w:rPr>
                <w:lang w:eastAsia="da-DK"/>
              </w:rPr>
              <w:t xml:space="preserve"> </w:t>
            </w:r>
          </w:p>
          <w:p w14:paraId="0DC4A370" w14:textId="77777777" w:rsidR="005C5F13" w:rsidRDefault="005C5F13" w:rsidP="005C5F13">
            <w:pPr>
              <w:pStyle w:val="Normal11"/>
              <w:rPr>
                <w:lang w:eastAsia="da-DK"/>
              </w:rPr>
            </w:pPr>
            <w:r>
              <w:rPr>
                <w:lang w:eastAsia="da-DK"/>
              </w:rPr>
              <w:t>Ompostering fra en kunde til en anden kundes konto af en indbetaling:.</w:t>
            </w:r>
          </w:p>
          <w:p w14:paraId="4BBECA04" w14:textId="77777777" w:rsidR="005C5F13" w:rsidRDefault="005C5F13" w:rsidP="005C5F13">
            <w:pPr>
              <w:pStyle w:val="Normal11"/>
              <w:rPr>
                <w:lang w:eastAsia="da-DK"/>
              </w:rPr>
            </w:pPr>
          </w:p>
          <w:p w14:paraId="7158DC7C" w14:textId="77777777" w:rsidR="005C5F13" w:rsidRDefault="005C5F13" w:rsidP="005C5F13">
            <w:pPr>
              <w:pStyle w:val="Normal11"/>
              <w:rPr>
                <w:lang w:eastAsia="da-DK"/>
              </w:rPr>
            </w:pPr>
            <w:r>
              <w:rPr>
                <w:lang w:eastAsia="da-DK"/>
              </w:rPr>
              <w:t>Der er 2 veje at gå i forhold til denne funktionalitet:.</w:t>
            </w:r>
          </w:p>
          <w:p w14:paraId="790F6380" w14:textId="77777777" w:rsidR="005C5F13" w:rsidRDefault="005C5F13" w:rsidP="005C5F13">
            <w:pPr>
              <w:pStyle w:val="Normal11"/>
              <w:rPr>
                <w:lang w:eastAsia="da-DK"/>
              </w:rPr>
            </w:pPr>
          </w:p>
          <w:p w14:paraId="5E691943" w14:textId="77777777" w:rsidR="005C5F13" w:rsidRDefault="005C5F13" w:rsidP="005C5F13">
            <w:pPr>
              <w:pStyle w:val="Normal11"/>
              <w:rPr>
                <w:lang w:eastAsia="da-DK"/>
              </w:rPr>
            </w:pPr>
            <w:r>
              <w:rPr>
                <w:lang w:eastAsia="da-DK"/>
              </w:rPr>
              <w:t>1.</w:t>
            </w:r>
          </w:p>
          <w:p w14:paraId="00FB119C" w14:textId="77777777" w:rsidR="005C5F13" w:rsidRDefault="005C5F13" w:rsidP="005C5F13">
            <w:pPr>
              <w:pStyle w:val="Normal11"/>
              <w:rPr>
                <w:lang w:eastAsia="da-DK"/>
              </w:rPr>
            </w:pPr>
            <w:r>
              <w:rPr>
                <w:lang w:eastAsia="da-DK"/>
              </w:rPr>
              <w:t>Ompostering sker for at flytte værdien af en indbetaling efter ønske fra kunden. Dette foretages i DMS via "omposter fordring" og det er efterfølgende synligt på begge kunders konti. Også her vil det være hensigtsmæssigt at det på begge kunders konti vises som "ompostering", da det er værdien af indbetalingen (altså dækningen) der flyttes og ikke selve indbetalingen.</w:t>
            </w:r>
          </w:p>
          <w:p w14:paraId="3ADF4139" w14:textId="77777777" w:rsidR="005C5F13" w:rsidRDefault="005C5F13" w:rsidP="005C5F13">
            <w:pPr>
              <w:pStyle w:val="Normal11"/>
              <w:rPr>
                <w:lang w:eastAsia="da-DK"/>
              </w:rPr>
            </w:pPr>
          </w:p>
          <w:p w14:paraId="21D6005A" w14:textId="77777777" w:rsidR="005C5F13" w:rsidRDefault="005C5F13" w:rsidP="005C5F13">
            <w:pPr>
              <w:pStyle w:val="Normal11"/>
              <w:rPr>
                <w:lang w:eastAsia="da-DK"/>
              </w:rPr>
            </w:pPr>
            <w:r>
              <w:rPr>
                <w:lang w:eastAsia="da-DK"/>
              </w:rPr>
              <w:t xml:space="preserve">Da det alene er dækningen af indbetalingen der ændres har det alene regnskabsmæssig betydning på debitor samlekonti. Altså ændres </w:t>
            </w:r>
            <w:proofErr w:type="spellStart"/>
            <w:r>
              <w:rPr>
                <w:lang w:eastAsia="da-DK"/>
              </w:rPr>
              <w:t>indtægtsførsel</w:t>
            </w:r>
            <w:proofErr w:type="spellEnd"/>
            <w:r>
              <w:rPr>
                <w:lang w:eastAsia="da-DK"/>
              </w:rPr>
              <w:t xml:space="preserve"> ikke ved en ompostering. Dog vil en ændret renteberegning på baggrund af en ændret dækning skulle påvirke driften.</w:t>
            </w:r>
          </w:p>
          <w:p w14:paraId="29D83711" w14:textId="77777777" w:rsidR="005C5F13" w:rsidRDefault="005C5F13" w:rsidP="005C5F13">
            <w:pPr>
              <w:pStyle w:val="Normal11"/>
              <w:rPr>
                <w:lang w:eastAsia="da-DK"/>
              </w:rPr>
            </w:pPr>
          </w:p>
          <w:p w14:paraId="66C54DC2" w14:textId="77777777" w:rsidR="005C5F13" w:rsidRDefault="005C5F13" w:rsidP="005C5F13">
            <w:pPr>
              <w:pStyle w:val="Normal11"/>
              <w:rPr>
                <w:lang w:eastAsia="da-DK"/>
              </w:rPr>
            </w:pPr>
            <w:r>
              <w:rPr>
                <w:lang w:eastAsia="da-DK"/>
              </w:rPr>
              <w:t>2.</w:t>
            </w:r>
          </w:p>
          <w:p w14:paraId="3A44E95D" w14:textId="77777777" w:rsidR="005C5F13" w:rsidRDefault="005C5F13" w:rsidP="005C5F13">
            <w:pPr>
              <w:pStyle w:val="Normal11"/>
              <w:rPr>
                <w:lang w:eastAsia="da-DK"/>
              </w:rPr>
            </w:pPr>
            <w:r>
              <w:rPr>
                <w:lang w:eastAsia="da-DK"/>
              </w:rPr>
              <w:t>Flytning af en indbetaling fra én kundes konto til en anden kundens konto. Dette vil hovedsageligt ske, når indbetalingen er fejlplaceret. Dette vil ske i SAP GUI ved at indbetalingsbilaget tilbageføres til afklaringslisten og derfra placeres på den korrekte kundens konto. Det er efterfølgende ikke synligt for kunden (den første kunde), men kan fremfindes i SAP via udligningshistorik. Det er her selve indbetalingen der flyttes og ikke kun værdien (dækningen). På den nye kundes konto vil det derfor fremgå som en indbetaling.</w:t>
            </w:r>
          </w:p>
          <w:p w14:paraId="00B95F1E" w14:textId="77777777" w:rsidR="005C5F13" w:rsidRDefault="005C5F13" w:rsidP="005C5F13">
            <w:pPr>
              <w:pStyle w:val="Normal11"/>
              <w:rPr>
                <w:lang w:eastAsia="da-DK"/>
              </w:rPr>
            </w:pPr>
            <w:r>
              <w:rPr>
                <w:lang w:eastAsia="da-DK"/>
              </w:rPr>
              <w:t>Der er i forbindelse med ovenstående mulighed for behandle beløbet via afklaringslisten efter følgende principper.</w:t>
            </w:r>
          </w:p>
          <w:p w14:paraId="6282BC91" w14:textId="77777777" w:rsidR="005C5F13" w:rsidRDefault="005C5F13" w:rsidP="005C5F13">
            <w:pPr>
              <w:pStyle w:val="Normal11"/>
              <w:rPr>
                <w:lang w:eastAsia="da-DK"/>
              </w:rPr>
            </w:pPr>
            <w:r>
              <w:rPr>
                <w:lang w:eastAsia="da-DK"/>
              </w:rPr>
              <w:t>a)</w:t>
            </w:r>
            <w:r>
              <w:rPr>
                <w:lang w:eastAsia="da-DK"/>
              </w:rPr>
              <w:tab/>
              <w:t>Beløbet placeres på specifikke fordringer</w:t>
            </w:r>
          </w:p>
          <w:p w14:paraId="4C88E922" w14:textId="77777777" w:rsidR="005C5F13" w:rsidRDefault="005C5F13" w:rsidP="005C5F13">
            <w:pPr>
              <w:pStyle w:val="Normal11"/>
              <w:rPr>
                <w:lang w:eastAsia="da-DK"/>
              </w:rPr>
            </w:pPr>
            <w:r>
              <w:rPr>
                <w:lang w:eastAsia="da-DK"/>
              </w:rPr>
              <w:t>b)</w:t>
            </w:r>
            <w:r>
              <w:rPr>
                <w:lang w:eastAsia="da-DK"/>
              </w:rPr>
              <w:tab/>
              <w:t xml:space="preserve"> Beløbet placeres på kunden og der udlignes i den førstkommende udligningskørsel.</w:t>
            </w:r>
          </w:p>
          <w:p w14:paraId="3B649638" w14:textId="77777777" w:rsidR="005C5F13" w:rsidRDefault="005C5F13" w:rsidP="005C5F13">
            <w:pPr>
              <w:pStyle w:val="Normal11"/>
              <w:rPr>
                <w:lang w:eastAsia="da-DK"/>
              </w:rPr>
            </w:pPr>
          </w:p>
          <w:p w14:paraId="1CE3A628" w14:textId="77777777" w:rsidR="005C5F13" w:rsidRDefault="005C5F13" w:rsidP="005C5F13">
            <w:pPr>
              <w:pStyle w:val="Normal11"/>
              <w:rPr>
                <w:lang w:eastAsia="da-DK"/>
              </w:rPr>
            </w:pPr>
          </w:p>
          <w:p w14:paraId="646A0EC4" w14:textId="77777777" w:rsidR="005C5F13" w:rsidRDefault="005C5F13" w:rsidP="005C5F13">
            <w:pPr>
              <w:pStyle w:val="Normal11"/>
              <w:rPr>
                <w:lang w:eastAsia="da-DK"/>
              </w:rPr>
            </w:pPr>
            <w:r>
              <w:rPr>
                <w:lang w:eastAsia="da-DK"/>
              </w:rPr>
              <w:t>Når beløbet er behandlet skal det ikke mere fremgå af listen. Dvs. at det skal være muligt at udsøge behandlede poster og hvem der har behandlet de enkelte poster, men de behandlede poster skal ikke fremgå af listen ved umiddelbart opslag.</w:t>
            </w:r>
          </w:p>
          <w:p w14:paraId="53C564EC" w14:textId="77777777" w:rsidR="005C5F13" w:rsidRDefault="005C5F13" w:rsidP="005C5F13">
            <w:pPr>
              <w:pStyle w:val="Normal11"/>
              <w:rPr>
                <w:lang w:eastAsia="da-DK"/>
              </w:rPr>
            </w:pPr>
            <w:r>
              <w:rPr>
                <w:lang w:eastAsia="da-DK"/>
              </w:rPr>
              <w:t xml:space="preserve"> </w:t>
            </w:r>
          </w:p>
          <w:p w14:paraId="56BD84E7" w14:textId="77777777" w:rsidR="005C5F13" w:rsidRDefault="005C5F13" w:rsidP="005C5F13">
            <w:pPr>
              <w:pStyle w:val="Normal11"/>
              <w:rPr>
                <w:lang w:eastAsia="da-DK"/>
              </w:rPr>
            </w:pPr>
            <w:r>
              <w:rPr>
                <w:lang w:eastAsia="da-DK"/>
              </w:rPr>
              <w:t xml:space="preserve">Ompostering indenfor samme kunde/konto. </w:t>
            </w:r>
          </w:p>
          <w:p w14:paraId="3FA08396" w14:textId="77777777" w:rsidR="005C5F13" w:rsidRDefault="005C5F13" w:rsidP="005C5F13">
            <w:pPr>
              <w:pStyle w:val="Normal11"/>
              <w:rPr>
                <w:lang w:eastAsia="da-DK"/>
              </w:rPr>
            </w:pPr>
            <w:r>
              <w:rPr>
                <w:lang w:eastAsia="da-DK"/>
              </w:rPr>
              <w:t xml:space="preserve">Det fremgår ikke som en ompostering og det kan ikke udledes af kontoudtog eller kontooversigt at en dækning er ændret, da det altid er den aktuelle dækning der vises på "Indbetaling </w:t>
            </w:r>
            <w:proofErr w:type="spellStart"/>
            <w:r>
              <w:rPr>
                <w:lang w:eastAsia="da-DK"/>
              </w:rPr>
              <w:t>detail</w:t>
            </w:r>
            <w:proofErr w:type="spellEnd"/>
            <w:r>
              <w:rPr>
                <w:lang w:eastAsia="da-DK"/>
              </w:rPr>
              <w:t>" i DMS.</w:t>
            </w:r>
          </w:p>
          <w:p w14:paraId="0BE4DA07" w14:textId="77777777" w:rsidR="005C5F13" w:rsidRDefault="005C5F13" w:rsidP="005C5F13">
            <w:pPr>
              <w:pStyle w:val="Normal11"/>
              <w:rPr>
                <w:lang w:eastAsia="da-DK"/>
              </w:rPr>
            </w:pPr>
            <w:r>
              <w:rPr>
                <w:lang w:eastAsia="da-DK"/>
              </w:rPr>
              <w:t>Kunden kan i DMS via indbetalingsdetaljer se hvilken fordring indbetaling har dækket.</w:t>
            </w:r>
          </w:p>
          <w:p w14:paraId="658CEB6C" w14:textId="77777777" w:rsidR="005C5F13" w:rsidRDefault="005C5F13" w:rsidP="005C5F13">
            <w:pPr>
              <w:pStyle w:val="Normal11"/>
              <w:rPr>
                <w:lang w:eastAsia="da-DK"/>
              </w:rPr>
            </w:pPr>
            <w:r>
              <w:rPr>
                <w:lang w:eastAsia="da-DK"/>
              </w:rPr>
              <w:t>SKAT vil altid have mulighed for at se ændringer i dækning via udligningshistorik i SAP</w:t>
            </w:r>
          </w:p>
          <w:p w14:paraId="6A3086DE" w14:textId="77777777" w:rsidR="005C5F13" w:rsidRDefault="005C5F13" w:rsidP="005C5F13">
            <w:pPr>
              <w:pStyle w:val="Normal11"/>
              <w:rPr>
                <w:lang w:eastAsia="da-DK"/>
              </w:rPr>
            </w:pPr>
          </w:p>
          <w:p w14:paraId="62B2DD6B" w14:textId="77777777" w:rsidR="005C5F13" w:rsidRDefault="005C5F13" w:rsidP="005C5F13">
            <w:pPr>
              <w:pStyle w:val="Normal11"/>
              <w:rPr>
                <w:lang w:eastAsia="da-DK"/>
              </w:rPr>
            </w:pPr>
            <w:r>
              <w:rPr>
                <w:lang w:eastAsia="da-DK"/>
              </w:rPr>
              <w:t xml:space="preserve">Sporbarhed - oplysning om hvilken medarbejder der har foranlediget ompostering skal "logges" i løsningen og fremover være umiddelbart tilgængelig. </w:t>
            </w:r>
          </w:p>
          <w:p w14:paraId="02E54BDC" w14:textId="77777777" w:rsidR="005C5F13" w:rsidRDefault="005C5F13" w:rsidP="005C5F13">
            <w:pPr>
              <w:pStyle w:val="Normal11"/>
              <w:rPr>
                <w:lang w:eastAsia="da-DK"/>
              </w:rPr>
            </w:pPr>
          </w:p>
          <w:p w14:paraId="319BDF4F" w14:textId="77777777" w:rsidR="005C5F13" w:rsidRDefault="005C5F13" w:rsidP="005C5F13">
            <w:pPr>
              <w:pStyle w:val="Normal11"/>
              <w:rPr>
                <w:lang w:eastAsia="da-DK"/>
              </w:rPr>
            </w:pPr>
            <w:r>
              <w:rPr>
                <w:lang w:eastAsia="da-DK"/>
              </w:rPr>
              <w:t xml:space="preserve">Inddrivelse: Ompostering af en fordring som er oversendt til inddrivelsesmyndigheden til modregning eller inddrivelse. Løsningen skal sikre at der sker en tilsvarende op/nedskrivning af fordringen. Dette sker ved at bringe fordringen i en tilstand der kan initiere </w:t>
            </w:r>
            <w:proofErr w:type="spellStart"/>
            <w:r>
              <w:rPr>
                <w:lang w:eastAsia="da-DK"/>
              </w:rPr>
              <w:t>use</w:t>
            </w:r>
            <w:proofErr w:type="spellEnd"/>
            <w:r>
              <w:rPr>
                <w:lang w:eastAsia="da-DK"/>
              </w:rPr>
              <w:t xml:space="preserve"> case 18.05 "send opdatering til inddrivelse"</w:t>
            </w:r>
          </w:p>
          <w:p w14:paraId="43D2AFDF" w14:textId="77777777" w:rsidR="005C5F13" w:rsidRDefault="005C5F13" w:rsidP="005C5F13">
            <w:pPr>
              <w:pStyle w:val="Normal11"/>
              <w:rPr>
                <w:lang w:eastAsia="da-DK"/>
              </w:rPr>
            </w:pPr>
          </w:p>
          <w:p w14:paraId="04B1C426" w14:textId="77777777" w:rsidR="005C5F13" w:rsidRDefault="005C5F13" w:rsidP="005C5F13">
            <w:pPr>
              <w:pStyle w:val="Normal11"/>
              <w:rPr>
                <w:lang w:eastAsia="da-DK"/>
              </w:rPr>
            </w:pPr>
            <w:r>
              <w:rPr>
                <w:lang w:eastAsia="da-DK"/>
              </w:rPr>
              <w:t xml:space="preserve">Det er ikke muligt at ompostere en del af en dækning, men udelukkende hele dækningen. Såfremt det kun er </w:t>
            </w:r>
            <w:r>
              <w:rPr>
                <w:lang w:eastAsia="da-DK"/>
              </w:rPr>
              <w:lastRenderedPageBreak/>
              <w:t>en del af dækningen der reelt skal omposteres kan det "for meget omposterede beløb" udbetales til den oprindelige kunde igen.</w:t>
            </w:r>
          </w:p>
          <w:p w14:paraId="32BE99E2" w14:textId="77777777" w:rsidR="005C5F13" w:rsidRDefault="005C5F13" w:rsidP="005C5F13">
            <w:pPr>
              <w:pStyle w:val="Normal11"/>
              <w:rPr>
                <w:lang w:eastAsia="da-DK"/>
              </w:rPr>
            </w:pPr>
          </w:p>
          <w:p w14:paraId="55222FCB" w14:textId="77777777" w:rsidR="005C5F13" w:rsidRPr="005C5F13" w:rsidRDefault="005C5F13" w:rsidP="005C5F13">
            <w:pPr>
              <w:pStyle w:val="Normal11"/>
              <w:rPr>
                <w:lang w:eastAsia="da-DK"/>
              </w:rPr>
            </w:pPr>
          </w:p>
        </w:tc>
      </w:tr>
      <w:tr w:rsidR="005C5F13" w14:paraId="0A82D3EA" w14:textId="77777777" w:rsidTr="005C5F13">
        <w:tc>
          <w:tcPr>
            <w:tcW w:w="9869" w:type="dxa"/>
            <w:shd w:val="clear" w:color="auto" w:fill="auto"/>
          </w:tcPr>
          <w:p w14:paraId="0C60FBA2" w14:textId="77777777" w:rsidR="005C5F13" w:rsidRDefault="005C5F13" w:rsidP="005C5F13">
            <w:pPr>
              <w:pStyle w:val="Normal11"/>
              <w:rPr>
                <w:lang w:eastAsia="da-DK"/>
              </w:rPr>
            </w:pPr>
            <w:r>
              <w:rPr>
                <w:b/>
                <w:lang w:eastAsia="da-DK"/>
              </w:rPr>
              <w:lastRenderedPageBreak/>
              <w:t>Frekvens</w:t>
            </w:r>
          </w:p>
          <w:p w14:paraId="7FA2256D" w14:textId="77777777" w:rsidR="005C5F13" w:rsidRPr="005C5F13" w:rsidRDefault="005C5F13" w:rsidP="005C5F13">
            <w:pPr>
              <w:pStyle w:val="Normal11"/>
              <w:rPr>
                <w:lang w:eastAsia="da-DK"/>
              </w:rPr>
            </w:pPr>
            <w:r>
              <w:rPr>
                <w:lang w:eastAsia="da-DK"/>
              </w:rPr>
              <w:t>Ad hoc</w:t>
            </w:r>
          </w:p>
        </w:tc>
      </w:tr>
      <w:tr w:rsidR="005C5F13" w14:paraId="6E2D1916" w14:textId="77777777" w:rsidTr="005C5F13">
        <w:tc>
          <w:tcPr>
            <w:tcW w:w="9869" w:type="dxa"/>
            <w:shd w:val="clear" w:color="auto" w:fill="auto"/>
          </w:tcPr>
          <w:p w14:paraId="58088183" w14:textId="77777777" w:rsidR="005C5F13" w:rsidRDefault="005C5F13" w:rsidP="005C5F13">
            <w:pPr>
              <w:pStyle w:val="Normal11"/>
              <w:rPr>
                <w:lang w:eastAsia="da-DK"/>
              </w:rPr>
            </w:pPr>
            <w:r>
              <w:rPr>
                <w:b/>
                <w:lang w:eastAsia="da-DK"/>
              </w:rPr>
              <w:t>Aktører</w:t>
            </w:r>
          </w:p>
          <w:p w14:paraId="595D5FB2" w14:textId="77777777" w:rsidR="005C5F13" w:rsidRPr="005C5F13" w:rsidRDefault="005C5F13" w:rsidP="005C5F13">
            <w:pPr>
              <w:pStyle w:val="Normal11"/>
              <w:rPr>
                <w:lang w:eastAsia="da-DK"/>
              </w:rPr>
            </w:pPr>
            <w:r>
              <w:rPr>
                <w:lang w:eastAsia="da-DK"/>
              </w:rPr>
              <w:t>Sagsbehandler, Bogholder</w:t>
            </w:r>
          </w:p>
        </w:tc>
      </w:tr>
      <w:tr w:rsidR="005C5F13" w14:paraId="3BCF5D4C" w14:textId="77777777" w:rsidTr="005C5F13">
        <w:tc>
          <w:tcPr>
            <w:tcW w:w="9869" w:type="dxa"/>
            <w:shd w:val="clear" w:color="auto" w:fill="auto"/>
          </w:tcPr>
          <w:p w14:paraId="532850A2" w14:textId="77777777" w:rsidR="005C5F13" w:rsidRDefault="005C5F13" w:rsidP="005C5F13">
            <w:pPr>
              <w:pStyle w:val="Normal11"/>
              <w:rPr>
                <w:lang w:eastAsia="da-DK"/>
              </w:rPr>
            </w:pPr>
            <w:r>
              <w:rPr>
                <w:b/>
                <w:lang w:eastAsia="da-DK"/>
              </w:rPr>
              <w:t>Startbetingelser</w:t>
            </w:r>
          </w:p>
          <w:p w14:paraId="4CAA496B" w14:textId="77777777" w:rsidR="005C5F13" w:rsidRPr="005C5F13" w:rsidRDefault="005C5F13" w:rsidP="005C5F13">
            <w:pPr>
              <w:pStyle w:val="Normal11"/>
              <w:rPr>
                <w:lang w:eastAsia="da-DK"/>
              </w:rPr>
            </w:pPr>
            <w:r>
              <w:rPr>
                <w:lang w:eastAsia="da-DK"/>
              </w:rPr>
              <w:t xml:space="preserve">Aktøren er logget på systemet. </w:t>
            </w:r>
          </w:p>
        </w:tc>
      </w:tr>
    </w:tbl>
    <w:p w14:paraId="1D3AF4C5" w14:textId="77777777" w:rsidR="005C5F13" w:rsidRDefault="005C5F13" w:rsidP="005C5F13">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C5F13" w14:paraId="42D2E5F8" w14:textId="77777777" w:rsidTr="005C5F13">
        <w:tc>
          <w:tcPr>
            <w:tcW w:w="9909" w:type="dxa"/>
            <w:gridSpan w:val="3"/>
          </w:tcPr>
          <w:p w14:paraId="79CCD9F8" w14:textId="77777777" w:rsidR="005C5F13" w:rsidRPr="005C5F13" w:rsidRDefault="005C5F13" w:rsidP="005C5F13">
            <w:pPr>
              <w:pStyle w:val="Normal11"/>
              <w:rPr>
                <w:lang w:eastAsia="da-DK"/>
              </w:rPr>
            </w:pPr>
            <w:r>
              <w:rPr>
                <w:b/>
                <w:lang w:eastAsia="da-DK"/>
              </w:rPr>
              <w:t>Hovedvej</w:t>
            </w:r>
          </w:p>
        </w:tc>
      </w:tr>
      <w:tr w:rsidR="005C5F13" w14:paraId="05BE454E" w14:textId="77777777" w:rsidTr="005C5F13">
        <w:tc>
          <w:tcPr>
            <w:tcW w:w="3356" w:type="dxa"/>
            <w:shd w:val="pct20" w:color="auto" w:fill="0000FF"/>
          </w:tcPr>
          <w:p w14:paraId="2FCD4412" w14:textId="77777777" w:rsidR="005C5F13" w:rsidRPr="005C5F13" w:rsidRDefault="005C5F13" w:rsidP="005C5F13">
            <w:pPr>
              <w:pStyle w:val="Normal11"/>
              <w:rPr>
                <w:color w:val="FFFFFF"/>
                <w:lang w:eastAsia="da-DK"/>
              </w:rPr>
            </w:pPr>
            <w:r>
              <w:rPr>
                <w:color w:val="FFFFFF"/>
                <w:lang w:eastAsia="da-DK"/>
              </w:rPr>
              <w:t>Aktør</w:t>
            </w:r>
          </w:p>
        </w:tc>
        <w:tc>
          <w:tcPr>
            <w:tcW w:w="3356" w:type="dxa"/>
            <w:shd w:val="pct20" w:color="auto" w:fill="0000FF"/>
          </w:tcPr>
          <w:p w14:paraId="70B92C5F" w14:textId="77777777" w:rsidR="005C5F13" w:rsidRPr="005C5F13" w:rsidRDefault="005C5F13" w:rsidP="005C5F13">
            <w:pPr>
              <w:pStyle w:val="Normal11"/>
              <w:rPr>
                <w:color w:val="FFFFFF"/>
                <w:lang w:eastAsia="da-DK"/>
              </w:rPr>
            </w:pPr>
            <w:r>
              <w:rPr>
                <w:color w:val="FFFFFF"/>
                <w:lang w:eastAsia="da-DK"/>
              </w:rPr>
              <w:t>Løsning</w:t>
            </w:r>
          </w:p>
        </w:tc>
        <w:tc>
          <w:tcPr>
            <w:tcW w:w="3197" w:type="dxa"/>
            <w:shd w:val="pct20" w:color="auto" w:fill="0000FF"/>
          </w:tcPr>
          <w:p w14:paraId="0AE81D72" w14:textId="77777777" w:rsidR="005C5F13" w:rsidRPr="005C5F13" w:rsidRDefault="005C5F13" w:rsidP="005C5F13">
            <w:pPr>
              <w:pStyle w:val="Normal11"/>
              <w:rPr>
                <w:color w:val="FFFFFF"/>
                <w:lang w:eastAsia="da-DK"/>
              </w:rPr>
            </w:pPr>
            <w:r>
              <w:rPr>
                <w:color w:val="FFFFFF"/>
                <w:lang w:eastAsia="da-DK"/>
              </w:rPr>
              <w:t>Service/Service operationer</w:t>
            </w:r>
          </w:p>
        </w:tc>
      </w:tr>
      <w:tr w:rsidR="005C5F13" w14:paraId="099EAF43" w14:textId="77777777" w:rsidTr="005C5F13">
        <w:tc>
          <w:tcPr>
            <w:tcW w:w="9909" w:type="dxa"/>
            <w:gridSpan w:val="3"/>
            <w:shd w:val="clear" w:color="auto" w:fill="FFFFFF"/>
          </w:tcPr>
          <w:p w14:paraId="6F757F39" w14:textId="77777777" w:rsidR="005C5F13" w:rsidRPr="005C5F13" w:rsidRDefault="005C5F13" w:rsidP="005C5F13">
            <w:pPr>
              <w:pStyle w:val="Normal11"/>
              <w:rPr>
                <w:b/>
                <w:lang w:eastAsia="da-DK"/>
              </w:rPr>
            </w:pPr>
            <w:r>
              <w:rPr>
                <w:b/>
                <w:lang w:eastAsia="da-DK"/>
              </w:rPr>
              <w:t>Trin 1: Hent kunde</w:t>
            </w:r>
          </w:p>
        </w:tc>
      </w:tr>
      <w:tr w:rsidR="005C5F13" w14:paraId="57147DC4" w14:textId="77777777" w:rsidTr="005C5F13">
        <w:tc>
          <w:tcPr>
            <w:tcW w:w="3356" w:type="dxa"/>
            <w:shd w:val="clear" w:color="auto" w:fill="FFFFFF"/>
          </w:tcPr>
          <w:p w14:paraId="27B65311" w14:textId="77777777" w:rsidR="005C5F13" w:rsidRPr="005C5F13" w:rsidRDefault="005C5F13" w:rsidP="005C5F13">
            <w:pPr>
              <w:pStyle w:val="Normal11"/>
              <w:rPr>
                <w:color w:val="000000"/>
                <w:lang w:eastAsia="da-DK"/>
              </w:rPr>
            </w:pPr>
            <w:r>
              <w:rPr>
                <w:color w:val="000000"/>
                <w:lang w:eastAsia="da-DK"/>
              </w:rPr>
              <w:t xml:space="preserve">Vælger kunde. </w:t>
            </w:r>
          </w:p>
        </w:tc>
        <w:tc>
          <w:tcPr>
            <w:tcW w:w="3356" w:type="dxa"/>
            <w:shd w:val="clear" w:color="auto" w:fill="FFFFFF"/>
          </w:tcPr>
          <w:p w14:paraId="189D6FB8" w14:textId="77777777" w:rsidR="005C5F13" w:rsidRDefault="005C5F13" w:rsidP="005C5F13">
            <w:pPr>
              <w:pStyle w:val="Normal11"/>
              <w:rPr>
                <w:lang w:eastAsia="da-DK"/>
              </w:rPr>
            </w:pPr>
            <w:r>
              <w:rPr>
                <w:lang w:eastAsia="da-DK"/>
              </w:rPr>
              <w:t xml:space="preserve">Viser kundens konto. </w:t>
            </w:r>
          </w:p>
        </w:tc>
        <w:tc>
          <w:tcPr>
            <w:tcW w:w="3197" w:type="dxa"/>
            <w:shd w:val="clear" w:color="auto" w:fill="FFFFFF"/>
          </w:tcPr>
          <w:p w14:paraId="6AD3B6B0" w14:textId="77777777" w:rsidR="005C5F13" w:rsidRDefault="005C5F13" w:rsidP="005C5F13">
            <w:pPr>
              <w:pStyle w:val="Normal11"/>
              <w:rPr>
                <w:lang w:eastAsia="da-DK"/>
              </w:rPr>
            </w:pPr>
          </w:p>
        </w:tc>
      </w:tr>
      <w:tr w:rsidR="005C5F13" w14:paraId="7F8819AF" w14:textId="77777777" w:rsidTr="005C5F13">
        <w:tc>
          <w:tcPr>
            <w:tcW w:w="9909" w:type="dxa"/>
            <w:gridSpan w:val="3"/>
            <w:shd w:val="clear" w:color="auto" w:fill="FFFFFF"/>
          </w:tcPr>
          <w:p w14:paraId="48299D65" w14:textId="77777777" w:rsidR="005C5F13" w:rsidRPr="005C5F13" w:rsidRDefault="005C5F13" w:rsidP="005C5F13">
            <w:pPr>
              <w:pStyle w:val="Normal11"/>
              <w:rPr>
                <w:b/>
                <w:lang w:eastAsia="da-DK"/>
              </w:rPr>
            </w:pPr>
            <w:r>
              <w:rPr>
                <w:b/>
                <w:lang w:eastAsia="da-DK"/>
              </w:rPr>
              <w:t>Trin 2: Hent fordeling</w:t>
            </w:r>
          </w:p>
        </w:tc>
      </w:tr>
      <w:tr w:rsidR="005C5F13" w14:paraId="12E342E2" w14:textId="77777777" w:rsidTr="005C5F13">
        <w:tc>
          <w:tcPr>
            <w:tcW w:w="3356" w:type="dxa"/>
            <w:shd w:val="clear" w:color="auto" w:fill="FFFFFF"/>
          </w:tcPr>
          <w:p w14:paraId="234E414B" w14:textId="77777777" w:rsidR="005C5F13" w:rsidRDefault="005C5F13" w:rsidP="005C5F13">
            <w:pPr>
              <w:pStyle w:val="Normal11"/>
              <w:rPr>
                <w:color w:val="000000"/>
                <w:lang w:eastAsia="da-DK"/>
              </w:rPr>
            </w:pPr>
            <w:r>
              <w:rPr>
                <w:color w:val="000000"/>
                <w:lang w:eastAsia="da-DK"/>
              </w:rPr>
              <w:t xml:space="preserve">Vælg den kreditpost eller fordeling der ønskes omposteret. </w:t>
            </w:r>
          </w:p>
        </w:tc>
        <w:tc>
          <w:tcPr>
            <w:tcW w:w="3356" w:type="dxa"/>
            <w:shd w:val="clear" w:color="auto" w:fill="FFFFFF"/>
          </w:tcPr>
          <w:p w14:paraId="0C2B9152" w14:textId="77777777" w:rsidR="005C5F13" w:rsidRDefault="005C5F13" w:rsidP="005C5F13">
            <w:pPr>
              <w:pStyle w:val="Normal11"/>
              <w:rPr>
                <w:lang w:eastAsia="da-DK"/>
              </w:rPr>
            </w:pPr>
            <w:r>
              <w:rPr>
                <w:lang w:eastAsia="da-DK"/>
              </w:rPr>
              <w:t xml:space="preserve">Markerer den valgte post eller fordeling og beder aktør om at bekræfte. </w:t>
            </w:r>
          </w:p>
        </w:tc>
        <w:tc>
          <w:tcPr>
            <w:tcW w:w="3197" w:type="dxa"/>
            <w:shd w:val="clear" w:color="auto" w:fill="FFFFFF"/>
          </w:tcPr>
          <w:p w14:paraId="7E72BDAB" w14:textId="77777777" w:rsidR="005C5F13" w:rsidRDefault="005C5F13" w:rsidP="005C5F13">
            <w:pPr>
              <w:pStyle w:val="Normal11"/>
              <w:rPr>
                <w:lang w:eastAsia="da-DK"/>
              </w:rPr>
            </w:pPr>
          </w:p>
        </w:tc>
      </w:tr>
      <w:tr w:rsidR="005C5F13" w14:paraId="3FB3B351" w14:textId="77777777" w:rsidTr="005C5F13">
        <w:tc>
          <w:tcPr>
            <w:tcW w:w="9909" w:type="dxa"/>
            <w:gridSpan w:val="3"/>
            <w:shd w:val="clear" w:color="auto" w:fill="FFFFFF"/>
          </w:tcPr>
          <w:p w14:paraId="33899206" w14:textId="77777777" w:rsidR="005C5F13" w:rsidRPr="005C5F13" w:rsidRDefault="005C5F13" w:rsidP="005C5F13">
            <w:pPr>
              <w:pStyle w:val="Normal11"/>
              <w:rPr>
                <w:b/>
                <w:lang w:eastAsia="da-DK"/>
              </w:rPr>
            </w:pPr>
            <w:r>
              <w:rPr>
                <w:b/>
                <w:lang w:eastAsia="da-DK"/>
              </w:rPr>
              <w:t>Trin 3: Bekræft det valgte</w:t>
            </w:r>
          </w:p>
        </w:tc>
      </w:tr>
      <w:tr w:rsidR="005C5F13" w14:paraId="06F99F1F" w14:textId="77777777" w:rsidTr="005C5F13">
        <w:tc>
          <w:tcPr>
            <w:tcW w:w="3356" w:type="dxa"/>
            <w:shd w:val="clear" w:color="auto" w:fill="FFFFFF"/>
          </w:tcPr>
          <w:p w14:paraId="6BF2FAAC" w14:textId="77777777" w:rsidR="005C5F13" w:rsidRDefault="005C5F13" w:rsidP="005C5F13">
            <w:pPr>
              <w:pStyle w:val="Normal11"/>
              <w:rPr>
                <w:color w:val="000000"/>
                <w:lang w:eastAsia="da-DK"/>
              </w:rPr>
            </w:pPr>
            <w:r>
              <w:rPr>
                <w:color w:val="000000"/>
                <w:lang w:eastAsia="da-DK"/>
              </w:rPr>
              <w:t xml:space="preserve">Bekræfter det valgte. </w:t>
            </w:r>
          </w:p>
        </w:tc>
        <w:tc>
          <w:tcPr>
            <w:tcW w:w="3356" w:type="dxa"/>
            <w:shd w:val="clear" w:color="auto" w:fill="FFFFFF"/>
          </w:tcPr>
          <w:p w14:paraId="638786ED" w14:textId="77777777" w:rsidR="005C5F13" w:rsidRDefault="005C5F13" w:rsidP="005C5F13">
            <w:pPr>
              <w:pStyle w:val="Normal11"/>
              <w:rPr>
                <w:lang w:eastAsia="da-DK"/>
              </w:rPr>
            </w:pPr>
            <w:r>
              <w:rPr>
                <w:lang w:eastAsia="da-DK"/>
              </w:rPr>
              <w:t xml:space="preserve">Oprindelig fordeling tilbagerulles (omfordel indbetaling og genberegn renter). Genberegningen skal ske på den/de fordringer, hvorfra betaling tages, således at der bliver beregnet renter ud fra at indbetalingen ikke har været på denne fordring) og aktøren får vist de udækkede fordringer til brug for ny fordeling. </w:t>
            </w:r>
          </w:p>
          <w:p w14:paraId="61502842" w14:textId="77777777" w:rsidR="005C5F13" w:rsidRDefault="005C5F13" w:rsidP="005C5F13">
            <w:pPr>
              <w:pStyle w:val="Normal11"/>
              <w:rPr>
                <w:lang w:eastAsia="da-DK"/>
              </w:rPr>
            </w:pPr>
          </w:p>
          <w:p w14:paraId="5B2556F9" w14:textId="77777777" w:rsidR="005C5F13" w:rsidRDefault="005C5F13" w:rsidP="005C5F13">
            <w:pPr>
              <w:pStyle w:val="Normal11"/>
              <w:rPr>
                <w:lang w:eastAsia="da-DK"/>
              </w:rPr>
            </w:pPr>
            <w:r>
              <w:rPr>
                <w:lang w:eastAsia="da-DK"/>
              </w:rPr>
              <w:t>Endvidere gives der mulighed for at vælge en anden kunde. Hvis der er valgt anden kunde er det denne kundes udækkede fordringer der vises.</w:t>
            </w:r>
          </w:p>
          <w:p w14:paraId="428676FB" w14:textId="77777777" w:rsidR="005C5F13" w:rsidRDefault="005C5F13" w:rsidP="005C5F13">
            <w:pPr>
              <w:pStyle w:val="Normal11"/>
              <w:rPr>
                <w:lang w:eastAsia="da-DK"/>
              </w:rPr>
            </w:pPr>
          </w:p>
        </w:tc>
        <w:tc>
          <w:tcPr>
            <w:tcW w:w="3197" w:type="dxa"/>
            <w:shd w:val="clear" w:color="auto" w:fill="FFFFFF"/>
          </w:tcPr>
          <w:p w14:paraId="3B8F63EF" w14:textId="77777777" w:rsidR="005C5F13" w:rsidRDefault="005C5F13" w:rsidP="005C5F13">
            <w:pPr>
              <w:pStyle w:val="Normal11"/>
              <w:rPr>
                <w:lang w:eastAsia="da-DK"/>
              </w:rPr>
            </w:pPr>
          </w:p>
        </w:tc>
      </w:tr>
      <w:tr w:rsidR="005C5F13" w14:paraId="66AAED11" w14:textId="77777777" w:rsidTr="005C5F13">
        <w:tc>
          <w:tcPr>
            <w:tcW w:w="9909" w:type="dxa"/>
            <w:gridSpan w:val="3"/>
            <w:shd w:val="clear" w:color="auto" w:fill="FFFFFF"/>
          </w:tcPr>
          <w:p w14:paraId="315A0CD4" w14:textId="77777777" w:rsidR="005C5F13" w:rsidRPr="005C5F13" w:rsidRDefault="005C5F13" w:rsidP="005C5F13">
            <w:pPr>
              <w:pStyle w:val="Normal11"/>
              <w:rPr>
                <w:b/>
                <w:lang w:eastAsia="da-DK"/>
              </w:rPr>
            </w:pPr>
            <w:r>
              <w:rPr>
                <w:b/>
                <w:lang w:eastAsia="da-DK"/>
              </w:rPr>
              <w:t>Trin 4: Marker ud fra viste liste</w:t>
            </w:r>
          </w:p>
        </w:tc>
      </w:tr>
      <w:tr w:rsidR="005C5F13" w14:paraId="462733A0" w14:textId="77777777" w:rsidTr="005C5F13">
        <w:tc>
          <w:tcPr>
            <w:tcW w:w="3356" w:type="dxa"/>
            <w:shd w:val="clear" w:color="auto" w:fill="FFFFFF"/>
          </w:tcPr>
          <w:p w14:paraId="46558D07" w14:textId="77777777" w:rsidR="005C5F13" w:rsidRDefault="005C5F13" w:rsidP="005C5F13">
            <w:pPr>
              <w:pStyle w:val="Normal11"/>
              <w:rPr>
                <w:color w:val="000000"/>
                <w:lang w:eastAsia="da-DK"/>
              </w:rPr>
            </w:pPr>
            <w:r>
              <w:rPr>
                <w:color w:val="000000"/>
                <w:lang w:eastAsia="da-DK"/>
              </w:rPr>
              <w:t xml:space="preserve">Markerer ud fra viste liste (udækkede poster). </w:t>
            </w:r>
          </w:p>
        </w:tc>
        <w:tc>
          <w:tcPr>
            <w:tcW w:w="3356" w:type="dxa"/>
            <w:shd w:val="clear" w:color="auto" w:fill="FFFFFF"/>
          </w:tcPr>
          <w:p w14:paraId="5B1015F1" w14:textId="77777777" w:rsidR="005C5F13" w:rsidRDefault="005C5F13" w:rsidP="005C5F13">
            <w:pPr>
              <w:pStyle w:val="Normal11"/>
              <w:rPr>
                <w:lang w:eastAsia="da-DK"/>
              </w:rPr>
            </w:pPr>
            <w:r>
              <w:rPr>
                <w:lang w:eastAsia="da-DK"/>
              </w:rPr>
              <w:t>Markerer hvilke fordringer, der skal dækkes og/eller markerer beløb til udbetaling. Ved dækning af fordringer skal der genberegnes renter på de/n fordring/er hvortil omfordelingen er</w:t>
            </w:r>
          </w:p>
          <w:p w14:paraId="13269492" w14:textId="77777777" w:rsidR="005C5F13" w:rsidRDefault="005C5F13" w:rsidP="005C5F13">
            <w:pPr>
              <w:pStyle w:val="Normal11"/>
              <w:rPr>
                <w:lang w:eastAsia="da-DK"/>
              </w:rPr>
            </w:pPr>
            <w:r>
              <w:rPr>
                <w:lang w:eastAsia="da-DK"/>
              </w:rPr>
              <w:t>sket. Dækningen/fordelingen, skal ske med den oprindelige</w:t>
            </w:r>
          </w:p>
          <w:p w14:paraId="4A1E6C98" w14:textId="77777777" w:rsidR="005C5F13" w:rsidRDefault="005C5F13" w:rsidP="005C5F13">
            <w:pPr>
              <w:pStyle w:val="Normal11"/>
              <w:rPr>
                <w:lang w:eastAsia="da-DK"/>
              </w:rPr>
            </w:pPr>
            <w:r>
              <w:rPr>
                <w:lang w:eastAsia="da-DK"/>
              </w:rPr>
              <w:t xml:space="preserve">indbetalingsdato. </w:t>
            </w:r>
          </w:p>
          <w:p w14:paraId="0C38EEF8" w14:textId="77777777" w:rsidR="005C5F13" w:rsidRDefault="005C5F13" w:rsidP="005C5F13">
            <w:pPr>
              <w:pStyle w:val="Normal11"/>
              <w:rPr>
                <w:lang w:eastAsia="da-DK"/>
              </w:rPr>
            </w:pPr>
          </w:p>
          <w:p w14:paraId="7F345B35" w14:textId="77777777" w:rsidR="005C5F13" w:rsidRDefault="005C5F13" w:rsidP="005C5F13">
            <w:pPr>
              <w:pStyle w:val="Normal11"/>
              <w:rPr>
                <w:lang w:eastAsia="da-DK"/>
              </w:rPr>
            </w:pPr>
            <w:r>
              <w:rPr>
                <w:lang w:eastAsia="da-DK"/>
              </w:rPr>
              <w:t>OBS: Ved visning af muligheder for ny fordeling skal der vises de</w:t>
            </w:r>
          </w:p>
          <w:p w14:paraId="169C0C86" w14:textId="77777777" w:rsidR="005C5F13" w:rsidRDefault="005C5F13" w:rsidP="005C5F13">
            <w:pPr>
              <w:pStyle w:val="Normal11"/>
              <w:rPr>
                <w:lang w:eastAsia="da-DK"/>
              </w:rPr>
            </w:pPr>
            <w:r>
              <w:rPr>
                <w:lang w:eastAsia="da-DK"/>
              </w:rPr>
              <w:t>udækkede fordringer, der er på kunden. Det skal være muligt at</w:t>
            </w:r>
          </w:p>
          <w:p w14:paraId="7B99255A" w14:textId="77777777" w:rsidR="005C5F13" w:rsidRDefault="005C5F13" w:rsidP="005C5F13">
            <w:pPr>
              <w:pStyle w:val="Normal11"/>
              <w:rPr>
                <w:lang w:eastAsia="da-DK"/>
              </w:rPr>
            </w:pPr>
            <w:r>
              <w:rPr>
                <w:lang w:eastAsia="da-DK"/>
              </w:rPr>
              <w:t xml:space="preserve">markere, hvor stort beløb der skal omfordeles på de enkelte udækkede fordringer. Hvis hele beløbet ikke </w:t>
            </w:r>
            <w:r>
              <w:rPr>
                <w:lang w:eastAsia="da-DK"/>
              </w:rPr>
              <w:lastRenderedPageBreak/>
              <w:t xml:space="preserve">umiddelbart kan/skal omfordeles på konkrete fordringer skal det overskydende beløb forblive stående til sagsbehandlerfordeling </w:t>
            </w:r>
          </w:p>
          <w:p w14:paraId="3D3AE222" w14:textId="77777777" w:rsidR="005C5F13" w:rsidRDefault="005C5F13" w:rsidP="005C5F13">
            <w:pPr>
              <w:pStyle w:val="Normal11"/>
              <w:rPr>
                <w:lang w:eastAsia="da-DK"/>
              </w:rPr>
            </w:pPr>
          </w:p>
        </w:tc>
        <w:tc>
          <w:tcPr>
            <w:tcW w:w="3197" w:type="dxa"/>
            <w:shd w:val="clear" w:color="auto" w:fill="FFFFFF"/>
          </w:tcPr>
          <w:p w14:paraId="17021689" w14:textId="77777777" w:rsidR="005C5F13" w:rsidRDefault="005C5F13" w:rsidP="005C5F13">
            <w:pPr>
              <w:pStyle w:val="Normal11"/>
              <w:rPr>
                <w:lang w:eastAsia="da-DK"/>
              </w:rPr>
            </w:pPr>
          </w:p>
        </w:tc>
      </w:tr>
      <w:tr w:rsidR="005C5F13" w14:paraId="0243FC8B" w14:textId="77777777" w:rsidTr="005C5F13">
        <w:tc>
          <w:tcPr>
            <w:tcW w:w="9909" w:type="dxa"/>
            <w:gridSpan w:val="3"/>
            <w:shd w:val="clear" w:color="auto" w:fill="FFFFFF"/>
          </w:tcPr>
          <w:p w14:paraId="68F46141" w14:textId="77777777" w:rsidR="005C5F13" w:rsidRPr="005C5F13" w:rsidRDefault="005C5F13" w:rsidP="005C5F13">
            <w:pPr>
              <w:pStyle w:val="Normal11"/>
              <w:rPr>
                <w:b/>
                <w:lang w:eastAsia="da-DK"/>
              </w:rPr>
            </w:pPr>
            <w:r>
              <w:rPr>
                <w:b/>
                <w:lang w:eastAsia="da-DK"/>
              </w:rPr>
              <w:lastRenderedPageBreak/>
              <w:t>Trin 5: Opret omfordeling</w:t>
            </w:r>
          </w:p>
        </w:tc>
      </w:tr>
      <w:tr w:rsidR="005C5F13" w14:paraId="4A43CE1B" w14:textId="77777777" w:rsidTr="005C5F13">
        <w:tc>
          <w:tcPr>
            <w:tcW w:w="3356" w:type="dxa"/>
            <w:shd w:val="clear" w:color="auto" w:fill="FFFFFF"/>
          </w:tcPr>
          <w:p w14:paraId="053C12A1" w14:textId="77777777" w:rsidR="005C5F13" w:rsidRDefault="005C5F13" w:rsidP="005C5F13">
            <w:pPr>
              <w:pStyle w:val="Normal11"/>
              <w:rPr>
                <w:color w:val="000000"/>
                <w:lang w:eastAsia="da-DK"/>
              </w:rPr>
            </w:pPr>
          </w:p>
        </w:tc>
        <w:tc>
          <w:tcPr>
            <w:tcW w:w="3356" w:type="dxa"/>
            <w:shd w:val="clear" w:color="auto" w:fill="FFFFFF"/>
          </w:tcPr>
          <w:p w14:paraId="6CA34B75" w14:textId="77777777" w:rsidR="005C5F13" w:rsidRDefault="005C5F13" w:rsidP="005C5F13">
            <w:pPr>
              <w:pStyle w:val="Normal11"/>
              <w:rPr>
                <w:lang w:eastAsia="da-DK"/>
              </w:rPr>
            </w:pPr>
            <w:r>
              <w:rPr>
                <w:lang w:eastAsia="da-DK"/>
              </w:rPr>
              <w:t xml:space="preserve">Der gives mulighed for at angive årsag til omfordeling og/eller udbetaling der kan vælges mellem et antal foruddefinerede tekster (5-10). </w:t>
            </w:r>
          </w:p>
        </w:tc>
        <w:tc>
          <w:tcPr>
            <w:tcW w:w="3197" w:type="dxa"/>
            <w:shd w:val="clear" w:color="auto" w:fill="FFFFFF"/>
          </w:tcPr>
          <w:p w14:paraId="4F92B558" w14:textId="77777777" w:rsidR="005C5F13" w:rsidRDefault="005C5F13" w:rsidP="005C5F13">
            <w:pPr>
              <w:pStyle w:val="Normal11"/>
              <w:rPr>
                <w:lang w:eastAsia="da-DK"/>
              </w:rPr>
            </w:pPr>
          </w:p>
        </w:tc>
      </w:tr>
      <w:tr w:rsidR="005C5F13" w14:paraId="0154CF98" w14:textId="77777777" w:rsidTr="005C5F13">
        <w:tc>
          <w:tcPr>
            <w:tcW w:w="9909" w:type="dxa"/>
            <w:gridSpan w:val="3"/>
            <w:shd w:val="clear" w:color="auto" w:fill="FFFFFF"/>
          </w:tcPr>
          <w:p w14:paraId="2646B32F" w14:textId="77777777" w:rsidR="005C5F13" w:rsidRPr="005C5F13" w:rsidRDefault="005C5F13" w:rsidP="005C5F13">
            <w:pPr>
              <w:pStyle w:val="Normal11"/>
              <w:rPr>
                <w:b/>
                <w:lang w:eastAsia="da-DK"/>
              </w:rPr>
            </w:pPr>
            <w:r>
              <w:rPr>
                <w:b/>
                <w:lang w:eastAsia="da-DK"/>
              </w:rPr>
              <w:t>Trin 6: Vælg alternativ modtager</w:t>
            </w:r>
          </w:p>
        </w:tc>
      </w:tr>
      <w:tr w:rsidR="005C5F13" w14:paraId="7E429F77" w14:textId="77777777" w:rsidTr="005C5F13">
        <w:tc>
          <w:tcPr>
            <w:tcW w:w="3356" w:type="dxa"/>
            <w:shd w:val="clear" w:color="auto" w:fill="FFFFFF"/>
          </w:tcPr>
          <w:p w14:paraId="2DACB291" w14:textId="77777777" w:rsidR="005C5F13" w:rsidRDefault="005C5F13" w:rsidP="005C5F13">
            <w:pPr>
              <w:pStyle w:val="Normal11"/>
              <w:rPr>
                <w:color w:val="000000"/>
                <w:lang w:eastAsia="da-DK"/>
              </w:rPr>
            </w:pPr>
          </w:p>
        </w:tc>
        <w:tc>
          <w:tcPr>
            <w:tcW w:w="3356" w:type="dxa"/>
            <w:shd w:val="clear" w:color="auto" w:fill="FFFFFF"/>
          </w:tcPr>
          <w:p w14:paraId="554B2EEE" w14:textId="77777777" w:rsidR="005C5F13" w:rsidRDefault="005C5F13" w:rsidP="005C5F13">
            <w:pPr>
              <w:pStyle w:val="Normal11"/>
              <w:rPr>
                <w:lang w:eastAsia="da-DK"/>
              </w:rPr>
            </w:pPr>
            <w:proofErr w:type="spellStart"/>
            <w:r>
              <w:rPr>
                <w:lang w:eastAsia="da-DK"/>
              </w:rPr>
              <w:t>HHvis</w:t>
            </w:r>
            <w:proofErr w:type="spellEnd"/>
            <w:r>
              <w:rPr>
                <w:lang w:eastAsia="da-DK"/>
              </w:rPr>
              <w:t xml:space="preserve"> der er valgt beløb til udbetaling gives der mulighed for at vælge en alternativ kunde som modtager. </w:t>
            </w:r>
          </w:p>
          <w:p w14:paraId="40544607" w14:textId="77777777" w:rsidR="005C5F13" w:rsidRDefault="005C5F13" w:rsidP="005C5F13">
            <w:pPr>
              <w:pStyle w:val="Normal11"/>
              <w:rPr>
                <w:lang w:eastAsia="da-DK"/>
              </w:rPr>
            </w:pPr>
          </w:p>
          <w:p w14:paraId="7C0F4970" w14:textId="77777777" w:rsidR="005C5F13" w:rsidRDefault="005C5F13" w:rsidP="005C5F13">
            <w:pPr>
              <w:pStyle w:val="Normal11"/>
              <w:rPr>
                <w:lang w:eastAsia="da-DK"/>
              </w:rPr>
            </w:pPr>
            <w:r>
              <w:rPr>
                <w:lang w:eastAsia="da-DK"/>
              </w:rPr>
              <w:t xml:space="preserve">Hvis det ikke er en kunde skal denne oprettes manuelt inden der kan foretages udbetaling. </w:t>
            </w:r>
          </w:p>
          <w:p w14:paraId="71815827" w14:textId="77777777" w:rsidR="005C5F13" w:rsidRDefault="005C5F13" w:rsidP="005C5F13">
            <w:pPr>
              <w:pStyle w:val="Normal11"/>
              <w:rPr>
                <w:lang w:eastAsia="da-DK"/>
              </w:rPr>
            </w:pPr>
          </w:p>
          <w:p w14:paraId="0A1FC3C9" w14:textId="77777777" w:rsidR="005C5F13" w:rsidRDefault="005C5F13" w:rsidP="005C5F13">
            <w:pPr>
              <w:pStyle w:val="Normal11"/>
              <w:rPr>
                <w:lang w:eastAsia="da-DK"/>
              </w:rPr>
            </w:pPr>
            <w:r>
              <w:rPr>
                <w:lang w:eastAsia="da-DK"/>
              </w:rPr>
              <w:t xml:space="preserve">Alternativ modtager kan fx være advokat i forbindelse med </w:t>
            </w:r>
            <w:proofErr w:type="spellStart"/>
            <w:r>
              <w:rPr>
                <w:lang w:eastAsia="da-DK"/>
              </w:rPr>
              <w:t>bosager</w:t>
            </w:r>
            <w:proofErr w:type="spellEnd"/>
            <w:r>
              <w:rPr>
                <w:lang w:eastAsia="da-DK"/>
              </w:rPr>
              <w:t xml:space="preserve">. I forbindelse med valg af alternativ modtager gives der mulighed for at skrive en tekst i et notefelt som maksimalt kan være 255 karakterer. </w:t>
            </w:r>
          </w:p>
          <w:p w14:paraId="7FA6B3FB" w14:textId="77777777" w:rsidR="005C5F13" w:rsidRDefault="005C5F13" w:rsidP="005C5F13">
            <w:pPr>
              <w:pStyle w:val="Normal11"/>
              <w:rPr>
                <w:lang w:eastAsia="da-DK"/>
              </w:rPr>
            </w:pPr>
            <w:r>
              <w:rPr>
                <w:lang w:eastAsia="da-DK"/>
              </w:rPr>
              <w:t>Såfremt der angives en tekst i notefelt, vil det initiere udsendelse af udbetalingsmeddelelse til den alternative modtager.</w:t>
            </w:r>
          </w:p>
          <w:p w14:paraId="3953ACB4" w14:textId="77777777" w:rsidR="005C5F13" w:rsidRDefault="005C5F13" w:rsidP="005C5F13">
            <w:pPr>
              <w:pStyle w:val="Normal11"/>
              <w:rPr>
                <w:lang w:eastAsia="da-DK"/>
              </w:rPr>
            </w:pPr>
          </w:p>
        </w:tc>
        <w:tc>
          <w:tcPr>
            <w:tcW w:w="3197" w:type="dxa"/>
            <w:shd w:val="clear" w:color="auto" w:fill="FFFFFF"/>
          </w:tcPr>
          <w:p w14:paraId="5A154D48" w14:textId="77777777" w:rsidR="005C5F13" w:rsidRDefault="005C5F13" w:rsidP="005C5F13">
            <w:pPr>
              <w:pStyle w:val="Normal11"/>
              <w:rPr>
                <w:lang w:eastAsia="da-DK"/>
              </w:rPr>
            </w:pPr>
          </w:p>
        </w:tc>
      </w:tr>
      <w:tr w:rsidR="005C5F13" w14:paraId="7A5EBA8D" w14:textId="77777777" w:rsidTr="005C5F13">
        <w:tc>
          <w:tcPr>
            <w:tcW w:w="9909" w:type="dxa"/>
            <w:gridSpan w:val="3"/>
            <w:shd w:val="clear" w:color="auto" w:fill="FFFFFF"/>
          </w:tcPr>
          <w:p w14:paraId="5CEC900A" w14:textId="77777777" w:rsidR="005C5F13" w:rsidRPr="005C5F13" w:rsidRDefault="005C5F13" w:rsidP="005C5F13">
            <w:pPr>
              <w:pStyle w:val="Normal11"/>
              <w:rPr>
                <w:b/>
                <w:lang w:eastAsia="da-DK"/>
              </w:rPr>
            </w:pPr>
            <w:r>
              <w:rPr>
                <w:b/>
                <w:lang w:eastAsia="da-DK"/>
              </w:rPr>
              <w:t>Trin 7: Vis og vælg udbetalingskanal</w:t>
            </w:r>
          </w:p>
        </w:tc>
      </w:tr>
      <w:tr w:rsidR="005C5F13" w14:paraId="5FC87ED8" w14:textId="77777777" w:rsidTr="005C5F13">
        <w:tc>
          <w:tcPr>
            <w:tcW w:w="3356" w:type="dxa"/>
            <w:shd w:val="clear" w:color="auto" w:fill="FFFFFF"/>
          </w:tcPr>
          <w:p w14:paraId="1F27BB25" w14:textId="77777777" w:rsidR="005C5F13" w:rsidRDefault="005C5F13" w:rsidP="005C5F13">
            <w:pPr>
              <w:pStyle w:val="Normal11"/>
              <w:rPr>
                <w:color w:val="000000"/>
                <w:lang w:eastAsia="da-DK"/>
              </w:rPr>
            </w:pPr>
          </w:p>
        </w:tc>
        <w:tc>
          <w:tcPr>
            <w:tcW w:w="3356" w:type="dxa"/>
            <w:shd w:val="clear" w:color="auto" w:fill="FFFFFF"/>
          </w:tcPr>
          <w:p w14:paraId="524340F3" w14:textId="77777777" w:rsidR="005C5F13" w:rsidRDefault="005C5F13" w:rsidP="005C5F13">
            <w:pPr>
              <w:pStyle w:val="Normal11"/>
              <w:rPr>
                <w:lang w:eastAsia="da-DK"/>
              </w:rPr>
            </w:pPr>
            <w:r>
              <w:rPr>
                <w:lang w:eastAsia="da-DK"/>
              </w:rPr>
              <w:t>Vis udbetalingskanaler:</w:t>
            </w:r>
          </w:p>
          <w:p w14:paraId="791F8131" w14:textId="77777777" w:rsidR="005C5F13" w:rsidRDefault="005C5F13" w:rsidP="005C5F13">
            <w:pPr>
              <w:pStyle w:val="Normal11"/>
              <w:rPr>
                <w:lang w:eastAsia="da-DK"/>
              </w:rPr>
            </w:pPr>
            <w:r>
              <w:rPr>
                <w:lang w:eastAsia="da-DK"/>
              </w:rPr>
              <w:t xml:space="preserve"> </w:t>
            </w:r>
          </w:p>
          <w:p w14:paraId="48AC299D" w14:textId="77777777" w:rsidR="005C5F13" w:rsidRDefault="005C5F13" w:rsidP="005C5F13">
            <w:pPr>
              <w:pStyle w:val="Normal11"/>
              <w:rPr>
                <w:lang w:eastAsia="da-DK"/>
              </w:rPr>
            </w:pPr>
            <w:r>
              <w:rPr>
                <w:lang w:eastAsia="da-DK"/>
              </w:rPr>
              <w:t>-</w:t>
            </w:r>
            <w:proofErr w:type="spellStart"/>
            <w:r>
              <w:rPr>
                <w:lang w:eastAsia="da-DK"/>
              </w:rPr>
              <w:t>NemKonto</w:t>
            </w:r>
            <w:proofErr w:type="spellEnd"/>
          </w:p>
          <w:p w14:paraId="0FC54CC5" w14:textId="77777777" w:rsidR="005C5F13" w:rsidRDefault="005C5F13" w:rsidP="005C5F13">
            <w:pPr>
              <w:pStyle w:val="Normal11"/>
              <w:rPr>
                <w:lang w:eastAsia="da-DK"/>
              </w:rPr>
            </w:pPr>
            <w:r>
              <w:rPr>
                <w:lang w:eastAsia="da-DK"/>
              </w:rPr>
              <w:t>-Check</w:t>
            </w:r>
          </w:p>
          <w:p w14:paraId="1F1EE827" w14:textId="77777777" w:rsidR="005C5F13" w:rsidRDefault="005C5F13" w:rsidP="005C5F13">
            <w:pPr>
              <w:pStyle w:val="Normal11"/>
              <w:rPr>
                <w:ins w:id="7" w:author="Poul V Madsen" w:date="2012-10-03T12:46:00Z"/>
                <w:lang w:eastAsia="da-DK"/>
              </w:rPr>
            </w:pPr>
            <w:ins w:id="8" w:author="Poul V Madsen" w:date="2012-10-03T12:46:00Z">
              <w:r>
                <w:rPr>
                  <w:lang w:eastAsia="da-DK"/>
                </w:rPr>
                <w:t>Vis Overførselsmuligheder:</w:t>
              </w:r>
            </w:ins>
          </w:p>
          <w:p w14:paraId="7FBCD7B0" w14:textId="77777777" w:rsidR="005C5F13" w:rsidRDefault="005C5F13" w:rsidP="005C5F13">
            <w:pPr>
              <w:pStyle w:val="Normal11"/>
              <w:rPr>
                <w:ins w:id="9" w:author="Poul V Madsen" w:date="2012-10-03T12:46:00Z"/>
                <w:lang w:eastAsia="da-DK"/>
              </w:rPr>
            </w:pPr>
            <w:ins w:id="10" w:author="Poul V Madsen" w:date="2012-10-03T12:46:00Z">
              <w:r>
                <w:rPr>
                  <w:lang w:eastAsia="da-DK"/>
                </w:rPr>
                <w:t>-SAP38</w:t>
              </w:r>
            </w:ins>
          </w:p>
          <w:p w14:paraId="0AAB6BA2" w14:textId="77777777" w:rsidR="005C5F13" w:rsidRDefault="005C5F13" w:rsidP="005C5F13">
            <w:pPr>
              <w:pStyle w:val="Normal11"/>
              <w:rPr>
                <w:ins w:id="11" w:author="Poul V Madsen" w:date="2012-10-03T12:46:00Z"/>
                <w:lang w:eastAsia="da-DK"/>
              </w:rPr>
            </w:pPr>
            <w:ins w:id="12" w:author="Poul V Madsen" w:date="2012-10-03T12:46:00Z">
              <w:r>
                <w:rPr>
                  <w:lang w:eastAsia="da-DK"/>
                </w:rPr>
                <w:t>-EFI</w:t>
              </w:r>
            </w:ins>
          </w:p>
          <w:p w14:paraId="6D4CE085" w14:textId="77777777" w:rsidR="005C5F13" w:rsidRDefault="005C5F13" w:rsidP="005C5F13">
            <w:pPr>
              <w:pStyle w:val="Normal11"/>
              <w:rPr>
                <w:ins w:id="13" w:author="Poul V Madsen" w:date="2012-10-03T12:46:00Z"/>
                <w:lang w:eastAsia="da-DK"/>
              </w:rPr>
            </w:pPr>
            <w:ins w:id="14" w:author="Poul V Madsen" w:date="2012-10-03T12:46:00Z">
              <w:r>
                <w:rPr>
                  <w:lang w:eastAsia="da-DK"/>
                </w:rPr>
                <w:t xml:space="preserve">-Overførsel til kundens konto (kun muligt ved valg af alternativ modtager) - Kan </w:t>
              </w:r>
              <w:proofErr w:type="spellStart"/>
              <w:r>
                <w:rPr>
                  <w:lang w:eastAsia="da-DK"/>
                </w:rPr>
                <w:t>evt</w:t>
              </w:r>
              <w:proofErr w:type="spellEnd"/>
              <w:r>
                <w:rPr>
                  <w:lang w:eastAsia="da-DK"/>
                </w:rPr>
                <w:t xml:space="preserve"> være den oprindelige kunde. Hvis ompostering er valgt foretaget til anden kunde)</w:t>
              </w:r>
            </w:ins>
          </w:p>
          <w:p w14:paraId="394E30C6" w14:textId="77777777" w:rsidR="005C5F13" w:rsidRDefault="005C5F13" w:rsidP="005C5F13">
            <w:pPr>
              <w:pStyle w:val="Normal11"/>
              <w:rPr>
                <w:ins w:id="15" w:author="Poul V Madsen" w:date="2012-10-03T12:46:00Z"/>
                <w:lang w:eastAsia="da-DK"/>
              </w:rPr>
            </w:pPr>
          </w:p>
          <w:p w14:paraId="07B1E956" w14:textId="77777777" w:rsidR="005C5F13" w:rsidRDefault="005C5F13" w:rsidP="005C5F13">
            <w:pPr>
              <w:pStyle w:val="Normal11"/>
              <w:rPr>
                <w:lang w:eastAsia="da-DK"/>
              </w:rPr>
            </w:pPr>
          </w:p>
          <w:p w14:paraId="4F512DB5" w14:textId="77777777" w:rsidR="005C5F13" w:rsidRDefault="005C5F13" w:rsidP="005C5F13">
            <w:pPr>
              <w:pStyle w:val="Normal11"/>
              <w:rPr>
                <w:lang w:eastAsia="da-DK"/>
              </w:rPr>
            </w:pPr>
            <w:r>
              <w:rPr>
                <w:lang w:eastAsia="da-DK"/>
              </w:rPr>
              <w:t>det er aftalt at der i DMO/DMS ikke skal kunne ske kontant udbetaling, derimod kan der foranlediges et beløb oversendt til SAP som så kan ompostere til kontant hvis dette er absolut nødvendigt.</w:t>
            </w:r>
          </w:p>
          <w:p w14:paraId="78534BB2" w14:textId="77777777" w:rsidR="005C5F13" w:rsidRDefault="005C5F13" w:rsidP="005C5F13">
            <w:pPr>
              <w:pStyle w:val="Normal11"/>
              <w:rPr>
                <w:lang w:eastAsia="da-DK"/>
              </w:rPr>
            </w:pPr>
          </w:p>
          <w:p w14:paraId="2E8BEECA" w14:textId="77777777" w:rsidR="005C5F13" w:rsidRDefault="005C5F13" w:rsidP="005C5F13">
            <w:pPr>
              <w:pStyle w:val="Normal11"/>
              <w:rPr>
                <w:lang w:eastAsia="da-DK"/>
              </w:rPr>
            </w:pPr>
            <w:r>
              <w:rPr>
                <w:lang w:eastAsia="da-DK"/>
              </w:rPr>
              <w:t xml:space="preserve">Ved valg af udbetaling skal der være mulighed for at undertrykke den almindelige udbetalingsprocedure, herunder fritagelse for modregning således, at beløbet sendes direkte til udbetaling via valgt udbetalingskanal. </w:t>
            </w:r>
          </w:p>
          <w:p w14:paraId="49549047" w14:textId="77777777" w:rsidR="005C5F13" w:rsidRDefault="005C5F13" w:rsidP="005C5F13">
            <w:pPr>
              <w:pStyle w:val="Normal11"/>
              <w:rPr>
                <w:lang w:eastAsia="da-DK"/>
              </w:rPr>
            </w:pPr>
          </w:p>
        </w:tc>
        <w:tc>
          <w:tcPr>
            <w:tcW w:w="3197" w:type="dxa"/>
            <w:shd w:val="clear" w:color="auto" w:fill="FFFFFF"/>
          </w:tcPr>
          <w:p w14:paraId="4C2FC5EA" w14:textId="77777777" w:rsidR="005C5F13" w:rsidRDefault="005C5F13" w:rsidP="005C5F13">
            <w:pPr>
              <w:pStyle w:val="Normal11"/>
              <w:rPr>
                <w:lang w:eastAsia="da-DK"/>
              </w:rPr>
            </w:pPr>
          </w:p>
        </w:tc>
      </w:tr>
      <w:tr w:rsidR="005C5F13" w14:paraId="6C948AE0" w14:textId="77777777" w:rsidTr="005C5F13">
        <w:tc>
          <w:tcPr>
            <w:tcW w:w="9909" w:type="dxa"/>
            <w:gridSpan w:val="3"/>
            <w:shd w:val="clear" w:color="auto" w:fill="FFFFFF"/>
          </w:tcPr>
          <w:p w14:paraId="29B70055" w14:textId="77777777" w:rsidR="005C5F13" w:rsidRPr="005C5F13" w:rsidRDefault="005C5F13" w:rsidP="005C5F13">
            <w:pPr>
              <w:pStyle w:val="Normal11"/>
              <w:rPr>
                <w:b/>
                <w:lang w:eastAsia="da-DK"/>
              </w:rPr>
            </w:pPr>
            <w:r>
              <w:rPr>
                <w:b/>
                <w:lang w:eastAsia="da-DK"/>
              </w:rPr>
              <w:lastRenderedPageBreak/>
              <w:t>Trin 8: Dan meddelelse</w:t>
            </w:r>
          </w:p>
        </w:tc>
      </w:tr>
      <w:tr w:rsidR="005C5F13" w14:paraId="7B8D5221" w14:textId="77777777" w:rsidTr="005C5F13">
        <w:tc>
          <w:tcPr>
            <w:tcW w:w="3356" w:type="dxa"/>
            <w:shd w:val="clear" w:color="auto" w:fill="FFFFFF"/>
          </w:tcPr>
          <w:p w14:paraId="19A0B6F4" w14:textId="77777777" w:rsidR="005C5F13" w:rsidRDefault="005C5F13" w:rsidP="005C5F13">
            <w:pPr>
              <w:pStyle w:val="Normal11"/>
              <w:rPr>
                <w:color w:val="000000"/>
                <w:lang w:eastAsia="da-DK"/>
              </w:rPr>
            </w:pPr>
          </w:p>
        </w:tc>
        <w:tc>
          <w:tcPr>
            <w:tcW w:w="3356" w:type="dxa"/>
            <w:shd w:val="clear" w:color="auto" w:fill="FFFFFF"/>
          </w:tcPr>
          <w:p w14:paraId="4597609E" w14:textId="77777777" w:rsidR="005C5F13" w:rsidRDefault="005C5F13" w:rsidP="005C5F13">
            <w:pPr>
              <w:pStyle w:val="Normal11"/>
              <w:rPr>
                <w:lang w:eastAsia="da-DK"/>
              </w:rPr>
            </w:pPr>
            <w:r>
              <w:rPr>
                <w:lang w:eastAsia="da-DK"/>
              </w:rPr>
              <w:t xml:space="preserve">Meddelelse dannes hvis der er skrevet tekst i notefelt.  Meddelelse skal indeholde oplysning om at der er sket en ompostering og også indeholde den tekst som angiver årsag valgt i trin 5. </w:t>
            </w:r>
          </w:p>
        </w:tc>
        <w:tc>
          <w:tcPr>
            <w:tcW w:w="3197" w:type="dxa"/>
            <w:shd w:val="clear" w:color="auto" w:fill="FFFFFF"/>
          </w:tcPr>
          <w:p w14:paraId="5B626D28" w14:textId="77777777" w:rsidR="005C5F13" w:rsidRDefault="005C5F13" w:rsidP="005C5F13">
            <w:pPr>
              <w:pStyle w:val="Normal11"/>
              <w:rPr>
                <w:lang w:eastAsia="da-DK"/>
              </w:rPr>
            </w:pPr>
            <w:proofErr w:type="spellStart"/>
            <w:r>
              <w:rPr>
                <w:lang w:eastAsia="da-DK"/>
              </w:rPr>
              <w:t>AD.MeddelelseMultiSend</w:t>
            </w:r>
            <w:proofErr w:type="spellEnd"/>
          </w:p>
          <w:p w14:paraId="6A02769D" w14:textId="77777777" w:rsidR="005C5F13" w:rsidRDefault="005C5F13" w:rsidP="005C5F13">
            <w:pPr>
              <w:pStyle w:val="Normal11"/>
              <w:rPr>
                <w:lang w:eastAsia="da-DK"/>
              </w:rPr>
            </w:pPr>
            <w:proofErr w:type="spellStart"/>
            <w:r>
              <w:rPr>
                <w:lang w:eastAsia="da-DK"/>
              </w:rPr>
              <w:t>AD.MeddelelseStatusMultiHent</w:t>
            </w:r>
            <w:proofErr w:type="spellEnd"/>
          </w:p>
        </w:tc>
      </w:tr>
    </w:tbl>
    <w:p w14:paraId="7794A7CF" w14:textId="77777777" w:rsidR="005C5F13" w:rsidRDefault="005C5F13" w:rsidP="005C5F13">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C5F13" w14:paraId="7E8BD789" w14:textId="77777777" w:rsidTr="005C5F13">
        <w:tc>
          <w:tcPr>
            <w:tcW w:w="9869" w:type="dxa"/>
            <w:shd w:val="clear" w:color="auto" w:fill="auto"/>
          </w:tcPr>
          <w:p w14:paraId="1CF698BA" w14:textId="77777777" w:rsidR="005C5F13" w:rsidRDefault="005C5F13" w:rsidP="005C5F13">
            <w:pPr>
              <w:pStyle w:val="Normal11"/>
              <w:rPr>
                <w:lang w:eastAsia="da-DK"/>
              </w:rPr>
            </w:pPr>
            <w:r>
              <w:rPr>
                <w:b/>
                <w:lang w:eastAsia="da-DK"/>
              </w:rPr>
              <w:t>Slutbetingelser</w:t>
            </w:r>
          </w:p>
          <w:p w14:paraId="3B4DDA08" w14:textId="77777777" w:rsidR="005C5F13" w:rsidRDefault="005C5F13" w:rsidP="005C5F13">
            <w:pPr>
              <w:pStyle w:val="Normal11"/>
              <w:rPr>
                <w:lang w:eastAsia="da-DK"/>
              </w:rPr>
            </w:pPr>
            <w:r>
              <w:rPr>
                <w:lang w:eastAsia="da-DK"/>
              </w:rPr>
              <w:t xml:space="preserve">Aktøren har gennemført en ompostering og evt. valgt at et beløb skal udbetales, samt hvem modtager skal være og hvilken udbetalingskanal som ønskes. </w:t>
            </w:r>
          </w:p>
          <w:p w14:paraId="34B2432B" w14:textId="77777777" w:rsidR="005C5F13" w:rsidRDefault="005C5F13" w:rsidP="005C5F13">
            <w:pPr>
              <w:pStyle w:val="Normal11"/>
              <w:rPr>
                <w:lang w:eastAsia="da-DK"/>
              </w:rPr>
            </w:pPr>
          </w:p>
          <w:p w14:paraId="35C78F6E" w14:textId="77777777" w:rsidR="005C5F13" w:rsidRDefault="005C5F13" w:rsidP="005C5F13">
            <w:pPr>
              <w:pStyle w:val="Normal11"/>
              <w:rPr>
                <w:lang w:eastAsia="da-DK"/>
              </w:rPr>
            </w:pPr>
            <w:r>
              <w:rPr>
                <w:lang w:eastAsia="da-DK"/>
              </w:rPr>
              <w:t xml:space="preserve">Renter og gebyrer er korrigeret. </w:t>
            </w:r>
            <w:proofErr w:type="spellStart"/>
            <w:r>
              <w:rPr>
                <w:lang w:eastAsia="da-DK"/>
              </w:rPr>
              <w:t>D.v.s</w:t>
            </w:r>
            <w:proofErr w:type="spellEnd"/>
            <w:r>
              <w:rPr>
                <w:lang w:eastAsia="da-DK"/>
              </w:rPr>
              <w:t>. at renter og gebyrer på den dækning som hæves er tilbageført og renter og gebyrer jf. ny dækning er genberegnet.</w:t>
            </w:r>
          </w:p>
          <w:p w14:paraId="43D63B63" w14:textId="77777777" w:rsidR="005C5F13" w:rsidRDefault="005C5F13" w:rsidP="005C5F13">
            <w:pPr>
              <w:pStyle w:val="Normal11"/>
              <w:rPr>
                <w:lang w:eastAsia="da-DK"/>
              </w:rPr>
            </w:pPr>
          </w:p>
          <w:p w14:paraId="0CB1294C" w14:textId="77777777" w:rsidR="005C5F13" w:rsidRDefault="005C5F13" w:rsidP="005C5F13">
            <w:pPr>
              <w:pStyle w:val="Normal11"/>
              <w:rPr>
                <w:lang w:eastAsia="da-DK"/>
              </w:rPr>
            </w:pPr>
            <w:r>
              <w:rPr>
                <w:lang w:eastAsia="da-DK"/>
              </w:rPr>
              <w:t xml:space="preserve">Ompostering som resulterer i </w:t>
            </w:r>
            <w:proofErr w:type="spellStart"/>
            <w:r>
              <w:rPr>
                <w:lang w:eastAsia="da-DK"/>
              </w:rPr>
              <w:t>udbetalingindgår</w:t>
            </w:r>
            <w:proofErr w:type="spellEnd"/>
            <w:r>
              <w:rPr>
                <w:lang w:eastAsia="da-DK"/>
              </w:rPr>
              <w:t xml:space="preserve"> på liste til godkendelse af udbetalinger.</w:t>
            </w:r>
          </w:p>
          <w:p w14:paraId="038A0468" w14:textId="77777777" w:rsidR="005C5F13" w:rsidRDefault="005C5F13" w:rsidP="005C5F13">
            <w:pPr>
              <w:pStyle w:val="Normal11"/>
              <w:rPr>
                <w:lang w:eastAsia="da-DK"/>
              </w:rPr>
            </w:pPr>
            <w:r>
              <w:rPr>
                <w:lang w:eastAsia="da-DK"/>
              </w:rPr>
              <w:t xml:space="preserve">Relevante meddelelser er klargjort til udsendelse via A&amp;D. </w:t>
            </w:r>
          </w:p>
          <w:p w14:paraId="60D7BB4F" w14:textId="77777777" w:rsidR="005C5F13" w:rsidRDefault="005C5F13" w:rsidP="005C5F13">
            <w:pPr>
              <w:pStyle w:val="Normal11"/>
              <w:rPr>
                <w:lang w:eastAsia="da-DK"/>
              </w:rPr>
            </w:pPr>
          </w:p>
          <w:p w14:paraId="4F39A203" w14:textId="77777777" w:rsidR="005C5F13" w:rsidRDefault="005C5F13" w:rsidP="005C5F13">
            <w:pPr>
              <w:pStyle w:val="Normal11"/>
              <w:rPr>
                <w:lang w:eastAsia="da-DK"/>
              </w:rPr>
            </w:pPr>
            <w:r>
              <w:rPr>
                <w:lang w:eastAsia="da-DK"/>
              </w:rPr>
              <w:t xml:space="preserve">Hvis fordringsdækning er sket på fordring oversendt til inddrivelsesmyndigheden er fordring i en tilstand hvos den kan initiere </w:t>
            </w:r>
            <w:proofErr w:type="spellStart"/>
            <w:r>
              <w:rPr>
                <w:lang w:eastAsia="da-DK"/>
              </w:rPr>
              <w:t>use</w:t>
            </w:r>
            <w:proofErr w:type="spellEnd"/>
            <w:r>
              <w:rPr>
                <w:lang w:eastAsia="da-DK"/>
              </w:rPr>
              <w:t xml:space="preserve"> case 18.05 "send opdatering til inddrivelse"</w:t>
            </w:r>
          </w:p>
          <w:p w14:paraId="71091E89" w14:textId="77777777" w:rsidR="005C5F13" w:rsidRDefault="005C5F13" w:rsidP="005C5F13">
            <w:pPr>
              <w:pStyle w:val="Normal11"/>
              <w:rPr>
                <w:lang w:eastAsia="da-DK"/>
              </w:rPr>
            </w:pPr>
            <w:r>
              <w:rPr>
                <w:lang w:eastAsia="da-DK"/>
              </w:rPr>
              <w:t xml:space="preserve">Der er foretaget de relevante regnskabsmæssige posteringer. </w:t>
            </w:r>
          </w:p>
          <w:p w14:paraId="05E5589F" w14:textId="77777777" w:rsidR="005C5F13" w:rsidRDefault="005C5F13" w:rsidP="005C5F13">
            <w:pPr>
              <w:pStyle w:val="Normal11"/>
              <w:rPr>
                <w:lang w:eastAsia="da-DK"/>
              </w:rPr>
            </w:pPr>
          </w:p>
          <w:p w14:paraId="4A857FFD" w14:textId="77777777" w:rsidR="005C5F13" w:rsidRPr="005C5F13" w:rsidRDefault="005C5F13" w:rsidP="005C5F13">
            <w:pPr>
              <w:pStyle w:val="Normal11"/>
              <w:rPr>
                <w:lang w:eastAsia="da-DK"/>
              </w:rPr>
            </w:pPr>
            <w:r>
              <w:rPr>
                <w:lang w:eastAsia="da-DK"/>
              </w:rPr>
              <w:t>Oplysning om hvilken medarbejder der har foretaget ompostering er logget og efterfølgende umiddelbart tilgængelig</w:t>
            </w:r>
          </w:p>
        </w:tc>
      </w:tr>
      <w:tr w:rsidR="005C5F13" w14:paraId="2DEE0410" w14:textId="77777777" w:rsidTr="005C5F13">
        <w:tc>
          <w:tcPr>
            <w:tcW w:w="9869" w:type="dxa"/>
            <w:shd w:val="clear" w:color="auto" w:fill="auto"/>
          </w:tcPr>
          <w:p w14:paraId="55D89FAD" w14:textId="77777777" w:rsidR="005C5F13" w:rsidRDefault="005C5F13" w:rsidP="005C5F13">
            <w:pPr>
              <w:pStyle w:val="Normal11"/>
              <w:rPr>
                <w:lang w:eastAsia="da-DK"/>
              </w:rPr>
            </w:pPr>
            <w:r>
              <w:rPr>
                <w:b/>
                <w:lang w:eastAsia="da-DK"/>
              </w:rPr>
              <w:t>Noter</w:t>
            </w:r>
          </w:p>
          <w:p w14:paraId="727281E4" w14:textId="77777777" w:rsidR="005C5F13" w:rsidRPr="005C5F13" w:rsidRDefault="005C5F13" w:rsidP="005C5F13">
            <w:pPr>
              <w:pStyle w:val="Normal11"/>
              <w:rPr>
                <w:lang w:eastAsia="da-DK"/>
              </w:rPr>
            </w:pPr>
          </w:p>
        </w:tc>
      </w:tr>
      <w:tr w:rsidR="005C5F13" w14:paraId="01E50904" w14:textId="77777777" w:rsidTr="005C5F13">
        <w:tc>
          <w:tcPr>
            <w:tcW w:w="9869" w:type="dxa"/>
            <w:shd w:val="clear" w:color="auto" w:fill="auto"/>
          </w:tcPr>
          <w:p w14:paraId="1F1E936F" w14:textId="77777777" w:rsidR="005C5F13" w:rsidRDefault="005C5F13" w:rsidP="005C5F13">
            <w:pPr>
              <w:pStyle w:val="Normal11"/>
              <w:rPr>
                <w:lang w:eastAsia="da-DK"/>
              </w:rPr>
            </w:pPr>
            <w:r>
              <w:rPr>
                <w:b/>
                <w:lang w:eastAsia="da-DK"/>
              </w:rPr>
              <w:t>Servicebeskrivelse</w:t>
            </w:r>
          </w:p>
          <w:p w14:paraId="730AD6F2" w14:textId="77777777" w:rsidR="005C5F13" w:rsidRPr="005C5F13" w:rsidRDefault="005C5F13" w:rsidP="005C5F13">
            <w:pPr>
              <w:pStyle w:val="Normal11"/>
              <w:rPr>
                <w:lang w:eastAsia="da-DK"/>
              </w:rPr>
            </w:pPr>
          </w:p>
        </w:tc>
      </w:tr>
    </w:tbl>
    <w:p w14:paraId="4A977EBF" w14:textId="77777777" w:rsidR="005C5F13" w:rsidRDefault="005C5F13" w:rsidP="005C5F13">
      <w:pPr>
        <w:pStyle w:val="Overskrift2"/>
      </w:pPr>
      <w:bookmarkStart w:id="16" w:name="_Toc334609058"/>
      <w:r>
        <w:t>18.01 Omposter fordeling (web)</w:t>
      </w:r>
      <w:bookmarkEnd w:id="16"/>
    </w:p>
    <w:p w14:paraId="30E64A3E" w14:textId="77777777" w:rsidR="005C5F13" w:rsidRDefault="005C5F13" w:rsidP="005C5F13">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C5F13" w14:paraId="50B156A7" w14:textId="77777777" w:rsidTr="005C5F13">
        <w:tc>
          <w:tcPr>
            <w:tcW w:w="9869" w:type="dxa"/>
            <w:shd w:val="clear" w:color="auto" w:fill="auto"/>
          </w:tcPr>
          <w:p w14:paraId="0DBB09BD" w14:textId="77777777" w:rsidR="005C5F13" w:rsidRDefault="005C5F13" w:rsidP="005C5F13">
            <w:pPr>
              <w:pStyle w:val="Normal11"/>
              <w:rPr>
                <w:lang w:eastAsia="da-DK"/>
              </w:rPr>
            </w:pPr>
            <w:r>
              <w:rPr>
                <w:b/>
                <w:lang w:eastAsia="da-DK"/>
              </w:rPr>
              <w:t>Formål</w:t>
            </w:r>
          </w:p>
          <w:p w14:paraId="5B7149A3" w14:textId="77777777" w:rsidR="005C5F13" w:rsidRDefault="005C5F13" w:rsidP="005C5F13">
            <w:pPr>
              <w:pStyle w:val="Normal11"/>
              <w:rPr>
                <w:lang w:eastAsia="da-DK"/>
              </w:rPr>
            </w:pPr>
            <w:r>
              <w:rPr>
                <w:lang w:eastAsia="da-DK"/>
              </w:rPr>
              <w:t>Formål</w:t>
            </w:r>
          </w:p>
          <w:p w14:paraId="2422D1FA" w14:textId="77777777" w:rsidR="005C5F13" w:rsidRDefault="005C5F13" w:rsidP="005C5F13">
            <w:pPr>
              <w:pStyle w:val="Normal11"/>
              <w:rPr>
                <w:lang w:eastAsia="da-DK"/>
              </w:rPr>
            </w:pPr>
            <w:r>
              <w:rPr>
                <w:lang w:eastAsia="da-DK"/>
              </w:rPr>
              <w:t>At få ændret en dækning, der er foretaget på en fordring til enten udbetaling eller til at dække en eller flere andre fordringer på en kunde eller en anden kunde</w:t>
            </w:r>
          </w:p>
          <w:p w14:paraId="66DE1C8A" w14:textId="77777777" w:rsidR="005C5F13" w:rsidRDefault="005C5F13" w:rsidP="005C5F13">
            <w:pPr>
              <w:pStyle w:val="Normal11"/>
              <w:rPr>
                <w:lang w:eastAsia="da-DK"/>
              </w:rPr>
            </w:pPr>
          </w:p>
          <w:p w14:paraId="71F9C73A" w14:textId="77777777" w:rsidR="005C5F13" w:rsidRDefault="005C5F13" w:rsidP="005C5F13">
            <w:pPr>
              <w:pStyle w:val="Normal11"/>
              <w:rPr>
                <w:lang w:eastAsia="da-DK"/>
              </w:rPr>
            </w:pPr>
            <w:r>
              <w:rPr>
                <w:lang w:eastAsia="da-DK"/>
              </w:rPr>
              <w:t xml:space="preserve">Beskrivelse </w:t>
            </w:r>
          </w:p>
          <w:p w14:paraId="165CE7E5" w14:textId="77777777" w:rsidR="005C5F13" w:rsidRDefault="005C5F13" w:rsidP="005C5F13">
            <w:pPr>
              <w:pStyle w:val="Normal11"/>
              <w:rPr>
                <w:lang w:eastAsia="da-DK"/>
              </w:rPr>
            </w:pPr>
            <w:r>
              <w:rPr>
                <w:lang w:eastAsia="da-DK"/>
              </w:rPr>
              <w:t xml:space="preserve">Omposter fordeling anvendes hvis der indtræffer omstændigheder der kræver at en dækning indbetaling/modregning skal omfordeles herunder omfordeles til udbetaling.  </w:t>
            </w:r>
          </w:p>
          <w:p w14:paraId="0538FE5B" w14:textId="77777777" w:rsidR="005C5F13" w:rsidRDefault="005C5F13" w:rsidP="005C5F13">
            <w:pPr>
              <w:pStyle w:val="Normal11"/>
              <w:rPr>
                <w:lang w:eastAsia="da-DK"/>
              </w:rPr>
            </w:pPr>
          </w:p>
          <w:p w14:paraId="7682AB71" w14:textId="77777777" w:rsidR="005C5F13" w:rsidRDefault="005C5F13" w:rsidP="005C5F13">
            <w:pPr>
              <w:pStyle w:val="Normal11"/>
              <w:rPr>
                <w:lang w:eastAsia="da-DK"/>
              </w:rPr>
            </w:pPr>
            <w:r>
              <w:rPr>
                <w:lang w:eastAsia="da-DK"/>
              </w:rPr>
              <w:t xml:space="preserve">Det kunne eksempelvis være tilfælde hvor en indbetaling på en </w:t>
            </w:r>
            <w:proofErr w:type="spellStart"/>
            <w:r>
              <w:rPr>
                <w:lang w:eastAsia="da-DK"/>
              </w:rPr>
              <w:t>bosag</w:t>
            </w:r>
            <w:proofErr w:type="spellEnd"/>
            <w:r>
              <w:rPr>
                <w:lang w:eastAsia="da-DK"/>
              </w:rPr>
              <w:t xml:space="preserve"> kendes omstødelig og der vil som hovedregel i disse tilfælde ske en ompostering fra en dækning til udbetaling til en advokat. </w:t>
            </w:r>
          </w:p>
          <w:p w14:paraId="0DF80BB5" w14:textId="77777777" w:rsidR="005C5F13" w:rsidRDefault="005C5F13" w:rsidP="005C5F13">
            <w:pPr>
              <w:pStyle w:val="Normal11"/>
              <w:rPr>
                <w:lang w:eastAsia="da-DK"/>
              </w:rPr>
            </w:pPr>
          </w:p>
          <w:p w14:paraId="7FE5E9C1" w14:textId="77777777" w:rsidR="005C5F13" w:rsidRDefault="005C5F13" w:rsidP="005C5F13">
            <w:pPr>
              <w:pStyle w:val="Normal11"/>
              <w:rPr>
                <w:lang w:eastAsia="da-DK"/>
              </w:rPr>
            </w:pPr>
            <w:r>
              <w:rPr>
                <w:lang w:eastAsia="da-DK"/>
              </w:rPr>
              <w:t xml:space="preserve">Andre eksempler på ønske/krav om ompostering kan initieres både fra kunden (dog altid efter en konkret vurdering af en SKAT sagsbehandler) og fra </w:t>
            </w:r>
            <w:proofErr w:type="spellStart"/>
            <w:r>
              <w:rPr>
                <w:lang w:eastAsia="da-DK"/>
              </w:rPr>
              <w:t>SKAT's</w:t>
            </w:r>
            <w:proofErr w:type="spellEnd"/>
            <w:r>
              <w:rPr>
                <w:lang w:eastAsia="da-DK"/>
              </w:rPr>
              <w:t xml:space="preserve"> medarbejdere. Dette kan ske i tilfælde hvor en indbetaling har dækket et opkrævningskrav, men indbetalingen skulle have dækket et inddrivelseskrav. </w:t>
            </w:r>
          </w:p>
          <w:p w14:paraId="32458A80" w14:textId="77777777" w:rsidR="005C5F13" w:rsidRDefault="005C5F13" w:rsidP="005C5F13">
            <w:pPr>
              <w:pStyle w:val="Normal11"/>
              <w:rPr>
                <w:lang w:eastAsia="da-DK"/>
              </w:rPr>
            </w:pPr>
          </w:p>
          <w:p w14:paraId="30DF0DDE" w14:textId="77777777" w:rsidR="005C5F13" w:rsidRDefault="005C5F13" w:rsidP="005C5F13">
            <w:pPr>
              <w:pStyle w:val="Normal11"/>
              <w:rPr>
                <w:lang w:eastAsia="da-DK"/>
              </w:rPr>
            </w:pPr>
            <w:r>
              <w:rPr>
                <w:lang w:eastAsia="da-DK"/>
              </w:rPr>
              <w:t>Når en dækning omposteres, skal der ske en tilbagerulning af den oprindelige dækning, og sagsbehandleren vil få mulighed for at bestemme en ny fordeling.  En ny fordeling kan også være en fordeling til en anden kundes konto.</w:t>
            </w:r>
          </w:p>
          <w:p w14:paraId="7823CE6B" w14:textId="77777777" w:rsidR="005C5F13" w:rsidRDefault="005C5F13" w:rsidP="005C5F13">
            <w:pPr>
              <w:pStyle w:val="Normal11"/>
              <w:rPr>
                <w:lang w:eastAsia="da-DK"/>
              </w:rPr>
            </w:pPr>
          </w:p>
          <w:p w14:paraId="10B2D7BC" w14:textId="77777777" w:rsidR="005C5F13" w:rsidRDefault="005C5F13" w:rsidP="005C5F13">
            <w:pPr>
              <w:pStyle w:val="Normal11"/>
              <w:rPr>
                <w:lang w:eastAsia="da-DK"/>
              </w:rPr>
            </w:pPr>
            <w:r>
              <w:rPr>
                <w:lang w:eastAsia="da-DK"/>
              </w:rPr>
              <w:t xml:space="preserve">Ved valg af udbetaling i stedet for ny fordeling ved omstødelige indbetalinger, skal udbetalingsbeløbet ikke gennemløbe den almindelige procedure, men sendes direkte til modtagerens, som oftest bobestyrers </w:t>
            </w:r>
            <w:proofErr w:type="spellStart"/>
            <w:r>
              <w:rPr>
                <w:lang w:eastAsia="da-DK"/>
              </w:rPr>
              <w:t>Nemkonto</w:t>
            </w:r>
            <w:proofErr w:type="spellEnd"/>
            <w:r>
              <w:rPr>
                <w:lang w:eastAsia="da-DK"/>
              </w:rPr>
              <w:t xml:space="preserve">, med angivelse af hvilken kunde beløbet vedrører. Når der udbetales skal der tages stilling til om beløbet må anvendes til modregning eller ej. </w:t>
            </w:r>
          </w:p>
          <w:p w14:paraId="380AFA53" w14:textId="77777777" w:rsidR="005C5F13" w:rsidRDefault="005C5F13" w:rsidP="005C5F13">
            <w:pPr>
              <w:pStyle w:val="Normal11"/>
              <w:rPr>
                <w:lang w:eastAsia="da-DK"/>
              </w:rPr>
            </w:pPr>
          </w:p>
          <w:p w14:paraId="18321061" w14:textId="77777777" w:rsidR="005C5F13" w:rsidRDefault="005C5F13" w:rsidP="005C5F13">
            <w:pPr>
              <w:pStyle w:val="Normal11"/>
              <w:rPr>
                <w:lang w:eastAsia="da-DK"/>
              </w:rPr>
            </w:pPr>
            <w:r>
              <w:rPr>
                <w:lang w:eastAsia="da-DK"/>
              </w:rPr>
              <w:t xml:space="preserve">OBS: Ovenstående der omhandler </w:t>
            </w:r>
            <w:proofErr w:type="spellStart"/>
            <w:r>
              <w:rPr>
                <w:lang w:eastAsia="da-DK"/>
              </w:rPr>
              <w:t>bobehandling</w:t>
            </w:r>
            <w:proofErr w:type="spellEnd"/>
            <w:r>
              <w:rPr>
                <w:lang w:eastAsia="da-DK"/>
              </w:rPr>
              <w:t xml:space="preserve"> vil primært være rette mod inddrivelse, men er medtaget for overblikkets skyld. Ligeledes kan det ikke udelukkes, at der skal ske omposteringer på kunder som har fået dækket fordringer under opkrævning, og som efterfølgende er under </w:t>
            </w:r>
            <w:proofErr w:type="spellStart"/>
            <w:r>
              <w:rPr>
                <w:lang w:eastAsia="da-DK"/>
              </w:rPr>
              <w:t>bobehandling</w:t>
            </w:r>
            <w:proofErr w:type="spellEnd"/>
            <w:r>
              <w:rPr>
                <w:lang w:eastAsia="da-DK"/>
              </w:rPr>
              <w:t xml:space="preserve">. </w:t>
            </w:r>
          </w:p>
          <w:p w14:paraId="53AB24FD" w14:textId="77777777" w:rsidR="005C5F13" w:rsidRDefault="005C5F13" w:rsidP="005C5F13">
            <w:pPr>
              <w:pStyle w:val="Normal11"/>
              <w:rPr>
                <w:lang w:eastAsia="da-DK"/>
              </w:rPr>
            </w:pPr>
          </w:p>
          <w:p w14:paraId="67B6F040" w14:textId="77777777" w:rsidR="005C5F13" w:rsidRDefault="005C5F13" w:rsidP="005C5F13">
            <w:pPr>
              <w:pStyle w:val="Normal11"/>
              <w:rPr>
                <w:lang w:eastAsia="da-DK"/>
              </w:rPr>
            </w:pPr>
            <w:r>
              <w:rPr>
                <w:lang w:eastAsia="da-DK"/>
              </w:rPr>
              <w:t>Beløbet er ikke rentebærende før der er sket en endelig fordeling. Denne fordeling vil ske med beløbets oprindelige indbetalingsdato.</w:t>
            </w:r>
          </w:p>
          <w:p w14:paraId="702BA821" w14:textId="77777777" w:rsidR="005C5F13" w:rsidRDefault="005C5F13" w:rsidP="005C5F13">
            <w:pPr>
              <w:pStyle w:val="Normal11"/>
              <w:rPr>
                <w:lang w:eastAsia="da-DK"/>
              </w:rPr>
            </w:pPr>
          </w:p>
          <w:p w14:paraId="55DDF4DF" w14:textId="77777777" w:rsidR="005C5F13" w:rsidRDefault="005C5F13" w:rsidP="005C5F13">
            <w:pPr>
              <w:pStyle w:val="Normal11"/>
              <w:rPr>
                <w:lang w:eastAsia="da-DK"/>
              </w:rPr>
            </w:pPr>
            <w:r>
              <w:rPr>
                <w:lang w:eastAsia="da-DK"/>
              </w:rPr>
              <w:t>Der sendes i forbindelse med indbetalingen eller når det konstateres, at beløbet skal fordeles til sagsbehandlerfordeling, en meddelelse til en sagsbehandler eller en organisatorisk enhed. Meddelelsen sendes ikke som advis eller mail men indgår på en liste som sagsbehandleren eller den organisatoriske enhed har adgang til. Der indarbejdes arbejdsrutiner der sikrer, at listerne behandles dagligt.</w:t>
            </w:r>
          </w:p>
          <w:p w14:paraId="3F07E4A8" w14:textId="77777777" w:rsidR="005C5F13" w:rsidRDefault="005C5F13" w:rsidP="005C5F13">
            <w:pPr>
              <w:pStyle w:val="Normal11"/>
              <w:rPr>
                <w:lang w:eastAsia="da-DK"/>
              </w:rPr>
            </w:pPr>
          </w:p>
          <w:p w14:paraId="2CDBCC1C" w14:textId="77777777" w:rsidR="005C5F13" w:rsidRDefault="005C5F13" w:rsidP="005C5F13">
            <w:pPr>
              <w:pStyle w:val="Normal11"/>
              <w:rPr>
                <w:lang w:eastAsia="da-DK"/>
              </w:rPr>
            </w:pPr>
            <w:r>
              <w:rPr>
                <w:lang w:eastAsia="da-DK"/>
              </w:rPr>
              <w:t>Fordringer, hvorpå der sker omfordeling forbliver i det rykkerniveau, de var før ompostering, og behandles efterfølgende med oversendelse til inddrivelse, hvis de i øvrigt opfylder betingelserne herfor.</w:t>
            </w:r>
          </w:p>
          <w:p w14:paraId="0732282A" w14:textId="77777777" w:rsidR="005C5F13" w:rsidRDefault="005C5F13" w:rsidP="005C5F13">
            <w:pPr>
              <w:pStyle w:val="Normal11"/>
              <w:rPr>
                <w:lang w:eastAsia="da-DK"/>
              </w:rPr>
            </w:pPr>
          </w:p>
          <w:p w14:paraId="2A3B8C81" w14:textId="77777777" w:rsidR="005C5F13" w:rsidRDefault="005C5F13" w:rsidP="005C5F13">
            <w:pPr>
              <w:pStyle w:val="Normal11"/>
              <w:rPr>
                <w:lang w:eastAsia="da-DK"/>
              </w:rPr>
            </w:pPr>
            <w:r>
              <w:rPr>
                <w:lang w:eastAsia="da-DK"/>
              </w:rPr>
              <w:t>Uddybende beskrivelse</w:t>
            </w:r>
          </w:p>
          <w:p w14:paraId="498A0203" w14:textId="77777777" w:rsidR="005C5F13" w:rsidRDefault="005C5F13" w:rsidP="005C5F13">
            <w:pPr>
              <w:pStyle w:val="Normal11"/>
              <w:rPr>
                <w:lang w:eastAsia="da-DK"/>
              </w:rPr>
            </w:pPr>
          </w:p>
          <w:p w14:paraId="4E7BFC10" w14:textId="77777777" w:rsidR="005C5F13" w:rsidRDefault="005C5F13" w:rsidP="005C5F13">
            <w:pPr>
              <w:pStyle w:val="Normal11"/>
              <w:rPr>
                <w:lang w:eastAsia="da-DK"/>
              </w:rPr>
            </w:pPr>
            <w:r>
              <w:rPr>
                <w:lang w:eastAsia="da-DK"/>
              </w:rPr>
              <w:t xml:space="preserve"> </w:t>
            </w:r>
          </w:p>
          <w:p w14:paraId="0581DCE4" w14:textId="77777777" w:rsidR="005C5F13" w:rsidRDefault="005C5F13" w:rsidP="005C5F13">
            <w:pPr>
              <w:pStyle w:val="Normal11"/>
              <w:rPr>
                <w:lang w:eastAsia="da-DK"/>
              </w:rPr>
            </w:pPr>
            <w:r>
              <w:rPr>
                <w:lang w:eastAsia="da-DK"/>
              </w:rPr>
              <w:t>Ompostering fra en kunde til en anden kunde af en negativ fordring (værdien af den negative fordring - altså dækningen):</w:t>
            </w:r>
          </w:p>
          <w:p w14:paraId="6203B998" w14:textId="77777777" w:rsidR="005C5F13" w:rsidRDefault="005C5F13" w:rsidP="005C5F13">
            <w:pPr>
              <w:pStyle w:val="Normal11"/>
              <w:rPr>
                <w:lang w:eastAsia="da-DK"/>
              </w:rPr>
            </w:pPr>
            <w:r>
              <w:rPr>
                <w:lang w:eastAsia="da-DK"/>
              </w:rPr>
              <w:t xml:space="preserve"> </w:t>
            </w:r>
          </w:p>
          <w:p w14:paraId="43F3E0D9" w14:textId="77777777" w:rsidR="005C5F13" w:rsidRDefault="005C5F13" w:rsidP="005C5F13">
            <w:pPr>
              <w:pStyle w:val="Normal11"/>
              <w:rPr>
                <w:lang w:eastAsia="da-DK"/>
              </w:rPr>
            </w:pPr>
            <w:r>
              <w:rPr>
                <w:lang w:eastAsia="da-DK"/>
              </w:rPr>
              <w:t>Det skal være muligt, at ompostere resultatet(værdien) af en negativ fordring fra en kunde til en anden kundes konto. Det skal fremgå af kontoen på begge kunder. Det vil være hensigtsmæssigt at det på begge kunders konti vises som "ompostering".  Konkret skal kunderne kunne se det på deres kontoudtog og deres kontooversigt.</w:t>
            </w:r>
          </w:p>
          <w:p w14:paraId="7E05BC7F" w14:textId="77777777" w:rsidR="005C5F13" w:rsidRDefault="005C5F13" w:rsidP="005C5F13">
            <w:pPr>
              <w:pStyle w:val="Normal11"/>
              <w:rPr>
                <w:lang w:eastAsia="da-DK"/>
              </w:rPr>
            </w:pPr>
            <w:r>
              <w:rPr>
                <w:lang w:eastAsia="da-DK"/>
              </w:rPr>
              <w:t>Rente beregnes på den oprindelige kundes konto frem til dato for ompostering. Herefter sker renteberegning på den konto hvor beløbet er omposteret til.</w:t>
            </w:r>
          </w:p>
          <w:p w14:paraId="3D1D41E8" w14:textId="77777777" w:rsidR="005C5F13" w:rsidRDefault="005C5F13" w:rsidP="005C5F13">
            <w:pPr>
              <w:pStyle w:val="Normal11"/>
              <w:rPr>
                <w:lang w:eastAsia="da-DK"/>
              </w:rPr>
            </w:pPr>
          </w:p>
          <w:p w14:paraId="26763F2B" w14:textId="77777777" w:rsidR="005C5F13" w:rsidRDefault="005C5F13" w:rsidP="005C5F13">
            <w:pPr>
              <w:pStyle w:val="Normal11"/>
              <w:rPr>
                <w:lang w:eastAsia="da-DK"/>
              </w:rPr>
            </w:pPr>
            <w:r>
              <w:rPr>
                <w:lang w:eastAsia="da-DK"/>
              </w:rPr>
              <w:t xml:space="preserve">Da det alene er dækningen af indbetalingen der ændres har det alene regnskabsmæssig betydning på debitor samlekonti. Altså ændres </w:t>
            </w:r>
            <w:proofErr w:type="spellStart"/>
            <w:r>
              <w:rPr>
                <w:lang w:eastAsia="da-DK"/>
              </w:rPr>
              <w:t>indtægtsførsel</w:t>
            </w:r>
            <w:proofErr w:type="spellEnd"/>
            <w:r>
              <w:rPr>
                <w:lang w:eastAsia="da-DK"/>
              </w:rPr>
              <w:t xml:space="preserve"> ikke ved en ompostering. Dog vil en ændret renteberegning på baggrund af en ændret dækning skulle påvirke driften.</w:t>
            </w:r>
          </w:p>
          <w:p w14:paraId="21621EF4" w14:textId="77777777" w:rsidR="005C5F13" w:rsidRDefault="005C5F13" w:rsidP="005C5F13">
            <w:pPr>
              <w:pStyle w:val="Normal11"/>
              <w:rPr>
                <w:lang w:eastAsia="da-DK"/>
              </w:rPr>
            </w:pPr>
          </w:p>
          <w:p w14:paraId="4C4A314F" w14:textId="77777777" w:rsidR="005C5F13" w:rsidRDefault="005C5F13" w:rsidP="005C5F13">
            <w:pPr>
              <w:pStyle w:val="Normal11"/>
              <w:rPr>
                <w:lang w:eastAsia="da-DK"/>
              </w:rPr>
            </w:pPr>
            <w:r>
              <w:rPr>
                <w:lang w:eastAsia="da-DK"/>
              </w:rPr>
              <w:t>Tilbageførsel. Hvis en fordring, som er omposteret ændres skal det udelukkende have virkning på den konto hvorfra ompostering er sket. Det vil sige at der vil opstå en debetsaldo/debetbeløb på denne kunde.</w:t>
            </w:r>
          </w:p>
          <w:p w14:paraId="55528627" w14:textId="77777777" w:rsidR="005C5F13" w:rsidRDefault="005C5F13" w:rsidP="005C5F13">
            <w:pPr>
              <w:pStyle w:val="Normal11"/>
              <w:rPr>
                <w:lang w:eastAsia="da-DK"/>
              </w:rPr>
            </w:pPr>
            <w:r>
              <w:rPr>
                <w:lang w:eastAsia="da-DK"/>
              </w:rPr>
              <w:t>Forretningsmæssigt sikrer SKAT, at der udarbejdes procedurer der sikrer, at der ikke omposteres fra konto til konto for at omgås regler for modregning og udligning af transport i DMI/EFI</w:t>
            </w:r>
          </w:p>
          <w:p w14:paraId="59F179EE" w14:textId="77777777" w:rsidR="005C5F13" w:rsidRDefault="005C5F13" w:rsidP="005C5F13">
            <w:pPr>
              <w:pStyle w:val="Normal11"/>
              <w:rPr>
                <w:lang w:eastAsia="da-DK"/>
              </w:rPr>
            </w:pPr>
            <w:r>
              <w:rPr>
                <w:lang w:eastAsia="da-DK"/>
              </w:rPr>
              <w:t xml:space="preserve"> </w:t>
            </w:r>
          </w:p>
          <w:p w14:paraId="1FDF91A7" w14:textId="77777777" w:rsidR="005C5F13" w:rsidRDefault="005C5F13" w:rsidP="005C5F13">
            <w:pPr>
              <w:pStyle w:val="Normal11"/>
              <w:rPr>
                <w:lang w:eastAsia="da-DK"/>
              </w:rPr>
            </w:pPr>
            <w:r>
              <w:rPr>
                <w:lang w:eastAsia="da-DK"/>
              </w:rPr>
              <w:t>Ompostering fra en kunde til en anden kundes konto af en indbetaling:.</w:t>
            </w:r>
          </w:p>
          <w:p w14:paraId="5EE3869D" w14:textId="77777777" w:rsidR="005C5F13" w:rsidRDefault="005C5F13" w:rsidP="005C5F13">
            <w:pPr>
              <w:pStyle w:val="Normal11"/>
              <w:rPr>
                <w:lang w:eastAsia="da-DK"/>
              </w:rPr>
            </w:pPr>
          </w:p>
          <w:p w14:paraId="59B011CC" w14:textId="77777777" w:rsidR="005C5F13" w:rsidRDefault="005C5F13" w:rsidP="005C5F13">
            <w:pPr>
              <w:pStyle w:val="Normal11"/>
              <w:rPr>
                <w:lang w:eastAsia="da-DK"/>
              </w:rPr>
            </w:pPr>
            <w:r>
              <w:rPr>
                <w:lang w:eastAsia="da-DK"/>
              </w:rPr>
              <w:t>Der er 2 veje at gå i forhold til denne funktionalitet:.</w:t>
            </w:r>
          </w:p>
          <w:p w14:paraId="52A79401" w14:textId="77777777" w:rsidR="005C5F13" w:rsidRDefault="005C5F13" w:rsidP="005C5F13">
            <w:pPr>
              <w:pStyle w:val="Normal11"/>
              <w:rPr>
                <w:lang w:eastAsia="da-DK"/>
              </w:rPr>
            </w:pPr>
          </w:p>
          <w:p w14:paraId="01E5BC7D" w14:textId="77777777" w:rsidR="005C5F13" w:rsidRDefault="005C5F13" w:rsidP="005C5F13">
            <w:pPr>
              <w:pStyle w:val="Normal11"/>
              <w:rPr>
                <w:lang w:eastAsia="da-DK"/>
              </w:rPr>
            </w:pPr>
            <w:r>
              <w:rPr>
                <w:lang w:eastAsia="da-DK"/>
              </w:rPr>
              <w:t>1.</w:t>
            </w:r>
          </w:p>
          <w:p w14:paraId="657CBDE2" w14:textId="77777777" w:rsidR="005C5F13" w:rsidRDefault="005C5F13" w:rsidP="005C5F13">
            <w:pPr>
              <w:pStyle w:val="Normal11"/>
              <w:rPr>
                <w:lang w:eastAsia="da-DK"/>
              </w:rPr>
            </w:pPr>
            <w:r>
              <w:rPr>
                <w:lang w:eastAsia="da-DK"/>
              </w:rPr>
              <w:t xml:space="preserve">Ompostering sker for at flytte værdien af en indbetaling efter ønske fra kunden. Dette foretages i DMS via "omposter fordring" og det er efterfølgende synligt på begge kunders konti. Også her vil det være hensigtsmæssigt at det på begge kunders konti vises som "ompostering", da det er værdien af indbetalingen </w:t>
            </w:r>
            <w:r>
              <w:rPr>
                <w:lang w:eastAsia="da-DK"/>
              </w:rPr>
              <w:lastRenderedPageBreak/>
              <w:t>(altså dækningen) der flyttes og ikke selve indbetalingen.</w:t>
            </w:r>
          </w:p>
          <w:p w14:paraId="7D8D62F6" w14:textId="77777777" w:rsidR="005C5F13" w:rsidRDefault="005C5F13" w:rsidP="005C5F13">
            <w:pPr>
              <w:pStyle w:val="Normal11"/>
              <w:rPr>
                <w:lang w:eastAsia="da-DK"/>
              </w:rPr>
            </w:pPr>
          </w:p>
          <w:p w14:paraId="341A82BC" w14:textId="77777777" w:rsidR="005C5F13" w:rsidRDefault="005C5F13" w:rsidP="005C5F13">
            <w:pPr>
              <w:pStyle w:val="Normal11"/>
              <w:rPr>
                <w:lang w:eastAsia="da-DK"/>
              </w:rPr>
            </w:pPr>
            <w:r>
              <w:rPr>
                <w:lang w:eastAsia="da-DK"/>
              </w:rPr>
              <w:t xml:space="preserve">Da det alene er dækningen af indbetalingen der ændres har det alene regnskabsmæssig betydning på debitor samlekonti. Altså ændres </w:t>
            </w:r>
            <w:proofErr w:type="spellStart"/>
            <w:r>
              <w:rPr>
                <w:lang w:eastAsia="da-DK"/>
              </w:rPr>
              <w:t>indtægtsførsel</w:t>
            </w:r>
            <w:proofErr w:type="spellEnd"/>
            <w:r>
              <w:rPr>
                <w:lang w:eastAsia="da-DK"/>
              </w:rPr>
              <w:t xml:space="preserve"> ikke ved en ompostering. Dog vil en ændret renteberegning på baggrund af en ændret dækning skulle påvirke driften.</w:t>
            </w:r>
          </w:p>
          <w:p w14:paraId="78163A70" w14:textId="77777777" w:rsidR="005C5F13" w:rsidRDefault="005C5F13" w:rsidP="005C5F13">
            <w:pPr>
              <w:pStyle w:val="Normal11"/>
              <w:rPr>
                <w:lang w:eastAsia="da-DK"/>
              </w:rPr>
            </w:pPr>
          </w:p>
          <w:p w14:paraId="07CCDA38" w14:textId="77777777" w:rsidR="005C5F13" w:rsidRDefault="005C5F13" w:rsidP="005C5F13">
            <w:pPr>
              <w:pStyle w:val="Normal11"/>
              <w:rPr>
                <w:lang w:eastAsia="da-DK"/>
              </w:rPr>
            </w:pPr>
            <w:r>
              <w:rPr>
                <w:lang w:eastAsia="da-DK"/>
              </w:rPr>
              <w:t>2.</w:t>
            </w:r>
          </w:p>
          <w:p w14:paraId="58DC4FAA" w14:textId="77777777" w:rsidR="005C5F13" w:rsidRDefault="005C5F13" w:rsidP="005C5F13">
            <w:pPr>
              <w:pStyle w:val="Normal11"/>
              <w:rPr>
                <w:lang w:eastAsia="da-DK"/>
              </w:rPr>
            </w:pPr>
            <w:r>
              <w:rPr>
                <w:lang w:eastAsia="da-DK"/>
              </w:rPr>
              <w:t>Flytning af en indbetaling fra én kundes konto til en anden kundens konto. Dette vil hovedsageligt ske, når indbetalingen er fejlplaceret. Dette vil ske i SAP GUI ved at indbetalingsbilaget tilbageføres til afklaringslisten og derfra placeres på den korrekte kundens konto. Det er efterfølgende ikke synligt for kunden (den første kunde), men kan fremfindes i SAP via udligningshistorik. Det er her selve indbetalingen der flyttes og ikke kun værdien (dækningen). På den nye kundes konto vil det derfor fremgå som en indbetaling.</w:t>
            </w:r>
          </w:p>
          <w:p w14:paraId="16E904E0" w14:textId="77777777" w:rsidR="005C5F13" w:rsidRDefault="005C5F13" w:rsidP="005C5F13">
            <w:pPr>
              <w:pStyle w:val="Normal11"/>
              <w:rPr>
                <w:lang w:eastAsia="da-DK"/>
              </w:rPr>
            </w:pPr>
            <w:r>
              <w:rPr>
                <w:lang w:eastAsia="da-DK"/>
              </w:rPr>
              <w:t xml:space="preserve"> </w:t>
            </w:r>
          </w:p>
          <w:p w14:paraId="046CD03B" w14:textId="77777777" w:rsidR="005C5F13" w:rsidRDefault="005C5F13" w:rsidP="005C5F13">
            <w:pPr>
              <w:pStyle w:val="Normal11"/>
              <w:rPr>
                <w:lang w:eastAsia="da-DK"/>
              </w:rPr>
            </w:pPr>
            <w:r>
              <w:rPr>
                <w:lang w:eastAsia="da-DK"/>
              </w:rPr>
              <w:t xml:space="preserve">Ompostering indenfor samme kunde/konto. </w:t>
            </w:r>
          </w:p>
          <w:p w14:paraId="5D7D2C84" w14:textId="77777777" w:rsidR="005C5F13" w:rsidRDefault="005C5F13" w:rsidP="005C5F13">
            <w:pPr>
              <w:pStyle w:val="Normal11"/>
              <w:rPr>
                <w:lang w:eastAsia="da-DK"/>
              </w:rPr>
            </w:pPr>
            <w:r>
              <w:rPr>
                <w:lang w:eastAsia="da-DK"/>
              </w:rPr>
              <w:t xml:space="preserve">Det fremgår ikke som en ompostering og det kan ikke udledes af kontoudtog eller kontooversigt at en dækning er ændret, da det altid er den aktuelle dækning der vises på "Indbetaling </w:t>
            </w:r>
            <w:proofErr w:type="spellStart"/>
            <w:r>
              <w:rPr>
                <w:lang w:eastAsia="da-DK"/>
              </w:rPr>
              <w:t>detail</w:t>
            </w:r>
            <w:proofErr w:type="spellEnd"/>
            <w:r>
              <w:rPr>
                <w:lang w:eastAsia="da-DK"/>
              </w:rPr>
              <w:t>" i DMS.</w:t>
            </w:r>
          </w:p>
          <w:p w14:paraId="2621AFED" w14:textId="77777777" w:rsidR="005C5F13" w:rsidRDefault="005C5F13" w:rsidP="005C5F13">
            <w:pPr>
              <w:pStyle w:val="Normal11"/>
              <w:rPr>
                <w:lang w:eastAsia="da-DK"/>
              </w:rPr>
            </w:pPr>
            <w:r>
              <w:rPr>
                <w:lang w:eastAsia="da-DK"/>
              </w:rPr>
              <w:t>Kunden kan i DMS via indbetalingsdetaljer se hvilken fordring indbetaling har dækket.</w:t>
            </w:r>
          </w:p>
          <w:p w14:paraId="7566E71E" w14:textId="77777777" w:rsidR="005C5F13" w:rsidRDefault="005C5F13" w:rsidP="005C5F13">
            <w:pPr>
              <w:pStyle w:val="Normal11"/>
              <w:rPr>
                <w:lang w:eastAsia="da-DK"/>
              </w:rPr>
            </w:pPr>
            <w:r>
              <w:rPr>
                <w:lang w:eastAsia="da-DK"/>
              </w:rPr>
              <w:t>SKAT vil altid have mulighed for at se ændringer i dækning via udligningshistorik i SAP</w:t>
            </w:r>
          </w:p>
          <w:p w14:paraId="07BD69CE" w14:textId="77777777" w:rsidR="005C5F13" w:rsidRDefault="005C5F13" w:rsidP="005C5F13">
            <w:pPr>
              <w:pStyle w:val="Normal11"/>
              <w:rPr>
                <w:lang w:eastAsia="da-DK"/>
              </w:rPr>
            </w:pPr>
          </w:p>
          <w:p w14:paraId="0890B9B7" w14:textId="77777777" w:rsidR="005C5F13" w:rsidRDefault="005C5F13" w:rsidP="005C5F13">
            <w:pPr>
              <w:pStyle w:val="Normal11"/>
              <w:rPr>
                <w:lang w:eastAsia="da-DK"/>
              </w:rPr>
            </w:pPr>
            <w:r>
              <w:rPr>
                <w:lang w:eastAsia="da-DK"/>
              </w:rPr>
              <w:t xml:space="preserve">Sporbarhed - oplysning om hvilken medarbejder der har foranlediget ompostering skal "logges" i løsningen og fremover være umiddelbart tilgængelig. </w:t>
            </w:r>
          </w:p>
          <w:p w14:paraId="33314599" w14:textId="77777777" w:rsidR="005C5F13" w:rsidRDefault="005C5F13" w:rsidP="005C5F13">
            <w:pPr>
              <w:pStyle w:val="Normal11"/>
              <w:rPr>
                <w:lang w:eastAsia="da-DK"/>
              </w:rPr>
            </w:pPr>
          </w:p>
          <w:p w14:paraId="0447C731" w14:textId="77777777" w:rsidR="005C5F13" w:rsidRPr="005C5F13" w:rsidRDefault="005C5F13" w:rsidP="005C5F13">
            <w:pPr>
              <w:pStyle w:val="Normal11"/>
              <w:rPr>
                <w:lang w:eastAsia="da-DK"/>
              </w:rPr>
            </w:pPr>
          </w:p>
        </w:tc>
      </w:tr>
      <w:tr w:rsidR="005C5F13" w14:paraId="760DF3FF" w14:textId="77777777" w:rsidTr="005C5F13">
        <w:tc>
          <w:tcPr>
            <w:tcW w:w="9869" w:type="dxa"/>
            <w:shd w:val="clear" w:color="auto" w:fill="auto"/>
          </w:tcPr>
          <w:p w14:paraId="3E5612D2" w14:textId="77777777" w:rsidR="005C5F13" w:rsidRDefault="005C5F13" w:rsidP="005C5F13">
            <w:pPr>
              <w:pStyle w:val="Normal11"/>
              <w:rPr>
                <w:lang w:eastAsia="da-DK"/>
              </w:rPr>
            </w:pPr>
            <w:r>
              <w:rPr>
                <w:b/>
                <w:lang w:eastAsia="da-DK"/>
              </w:rPr>
              <w:lastRenderedPageBreak/>
              <w:t>Frekvens</w:t>
            </w:r>
          </w:p>
          <w:p w14:paraId="071CC714" w14:textId="77777777" w:rsidR="005C5F13" w:rsidRPr="005C5F13" w:rsidRDefault="005C5F13" w:rsidP="005C5F13">
            <w:pPr>
              <w:pStyle w:val="Normal11"/>
              <w:rPr>
                <w:lang w:eastAsia="da-DK"/>
              </w:rPr>
            </w:pPr>
          </w:p>
        </w:tc>
      </w:tr>
      <w:tr w:rsidR="005C5F13" w14:paraId="7188E5F3" w14:textId="77777777" w:rsidTr="005C5F13">
        <w:tc>
          <w:tcPr>
            <w:tcW w:w="9869" w:type="dxa"/>
            <w:shd w:val="clear" w:color="auto" w:fill="auto"/>
          </w:tcPr>
          <w:p w14:paraId="10568483" w14:textId="77777777" w:rsidR="005C5F13" w:rsidRDefault="005C5F13" w:rsidP="005C5F13">
            <w:pPr>
              <w:pStyle w:val="Normal11"/>
              <w:rPr>
                <w:lang w:eastAsia="da-DK"/>
              </w:rPr>
            </w:pPr>
            <w:r>
              <w:rPr>
                <w:b/>
                <w:lang w:eastAsia="da-DK"/>
              </w:rPr>
              <w:t>Aktører</w:t>
            </w:r>
          </w:p>
          <w:p w14:paraId="62264744" w14:textId="77777777" w:rsidR="005C5F13" w:rsidRPr="005C5F13" w:rsidRDefault="005C5F13" w:rsidP="005C5F13">
            <w:pPr>
              <w:pStyle w:val="Normal11"/>
              <w:rPr>
                <w:lang w:eastAsia="da-DK"/>
              </w:rPr>
            </w:pPr>
            <w:r>
              <w:rPr>
                <w:lang w:eastAsia="da-DK"/>
              </w:rPr>
              <w:t>Bogholder, Sagsbehandler</w:t>
            </w:r>
          </w:p>
        </w:tc>
      </w:tr>
      <w:tr w:rsidR="005C5F13" w14:paraId="4C8A7B97" w14:textId="77777777" w:rsidTr="005C5F13">
        <w:tc>
          <w:tcPr>
            <w:tcW w:w="9869" w:type="dxa"/>
            <w:shd w:val="clear" w:color="auto" w:fill="auto"/>
          </w:tcPr>
          <w:p w14:paraId="2BEA8AD9" w14:textId="77777777" w:rsidR="005C5F13" w:rsidRDefault="005C5F13" w:rsidP="005C5F13">
            <w:pPr>
              <w:pStyle w:val="Normal11"/>
              <w:rPr>
                <w:lang w:eastAsia="da-DK"/>
              </w:rPr>
            </w:pPr>
            <w:r>
              <w:rPr>
                <w:b/>
                <w:lang w:eastAsia="da-DK"/>
              </w:rPr>
              <w:t>Startbetingelser</w:t>
            </w:r>
          </w:p>
          <w:p w14:paraId="5FDD6C24" w14:textId="77777777" w:rsidR="005C5F13" w:rsidRPr="005C5F13" w:rsidRDefault="005C5F13" w:rsidP="005C5F13">
            <w:pPr>
              <w:pStyle w:val="Normal11"/>
              <w:rPr>
                <w:lang w:eastAsia="da-DK"/>
              </w:rPr>
            </w:pPr>
            <w:r>
              <w:rPr>
                <w:lang w:eastAsia="da-DK"/>
              </w:rPr>
              <w:t xml:space="preserve">Aktøren er logget på systemet og har </w:t>
            </w:r>
            <w:proofErr w:type="spellStart"/>
            <w:r>
              <w:rPr>
                <w:lang w:eastAsia="da-DK"/>
              </w:rPr>
              <w:t>vlagt</w:t>
            </w:r>
            <w:proofErr w:type="spellEnd"/>
            <w:r>
              <w:rPr>
                <w:lang w:eastAsia="da-DK"/>
              </w:rPr>
              <w:t xml:space="preserve"> kunde</w:t>
            </w:r>
          </w:p>
        </w:tc>
      </w:tr>
    </w:tbl>
    <w:p w14:paraId="77B439E0" w14:textId="77777777" w:rsidR="005C5F13" w:rsidRDefault="005C5F13" w:rsidP="005C5F13">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C5F13" w14:paraId="76490C03" w14:textId="77777777" w:rsidTr="005C5F13">
        <w:tc>
          <w:tcPr>
            <w:tcW w:w="9909" w:type="dxa"/>
            <w:gridSpan w:val="3"/>
          </w:tcPr>
          <w:p w14:paraId="581D4766" w14:textId="77777777" w:rsidR="005C5F13" w:rsidRPr="005C5F13" w:rsidRDefault="005C5F13" w:rsidP="005C5F13">
            <w:pPr>
              <w:pStyle w:val="Normal11"/>
              <w:rPr>
                <w:lang w:eastAsia="da-DK"/>
              </w:rPr>
            </w:pPr>
            <w:r>
              <w:rPr>
                <w:b/>
                <w:lang w:eastAsia="da-DK"/>
              </w:rPr>
              <w:t>Hovedvej</w:t>
            </w:r>
          </w:p>
        </w:tc>
      </w:tr>
      <w:tr w:rsidR="005C5F13" w14:paraId="194ABBDD" w14:textId="77777777" w:rsidTr="005C5F13">
        <w:tc>
          <w:tcPr>
            <w:tcW w:w="3356" w:type="dxa"/>
            <w:shd w:val="pct20" w:color="auto" w:fill="0000FF"/>
          </w:tcPr>
          <w:p w14:paraId="6B5EC7DF" w14:textId="77777777" w:rsidR="005C5F13" w:rsidRPr="005C5F13" w:rsidRDefault="005C5F13" w:rsidP="005C5F13">
            <w:pPr>
              <w:pStyle w:val="Normal11"/>
              <w:rPr>
                <w:color w:val="FFFFFF"/>
                <w:lang w:eastAsia="da-DK"/>
              </w:rPr>
            </w:pPr>
            <w:r>
              <w:rPr>
                <w:color w:val="FFFFFF"/>
                <w:lang w:eastAsia="da-DK"/>
              </w:rPr>
              <w:t>Aktør</w:t>
            </w:r>
          </w:p>
        </w:tc>
        <w:tc>
          <w:tcPr>
            <w:tcW w:w="3356" w:type="dxa"/>
            <w:shd w:val="pct20" w:color="auto" w:fill="0000FF"/>
          </w:tcPr>
          <w:p w14:paraId="2E26AEB9" w14:textId="77777777" w:rsidR="005C5F13" w:rsidRPr="005C5F13" w:rsidRDefault="005C5F13" w:rsidP="005C5F13">
            <w:pPr>
              <w:pStyle w:val="Normal11"/>
              <w:rPr>
                <w:color w:val="FFFFFF"/>
                <w:lang w:eastAsia="da-DK"/>
              </w:rPr>
            </w:pPr>
            <w:r>
              <w:rPr>
                <w:color w:val="FFFFFF"/>
                <w:lang w:eastAsia="da-DK"/>
              </w:rPr>
              <w:t>Løsning</w:t>
            </w:r>
          </w:p>
        </w:tc>
        <w:tc>
          <w:tcPr>
            <w:tcW w:w="3197" w:type="dxa"/>
            <w:shd w:val="pct20" w:color="auto" w:fill="0000FF"/>
          </w:tcPr>
          <w:p w14:paraId="1D09BAAA" w14:textId="77777777" w:rsidR="005C5F13" w:rsidRPr="005C5F13" w:rsidRDefault="005C5F13" w:rsidP="005C5F13">
            <w:pPr>
              <w:pStyle w:val="Normal11"/>
              <w:rPr>
                <w:color w:val="FFFFFF"/>
                <w:lang w:eastAsia="da-DK"/>
              </w:rPr>
            </w:pPr>
            <w:r>
              <w:rPr>
                <w:color w:val="FFFFFF"/>
                <w:lang w:eastAsia="da-DK"/>
              </w:rPr>
              <w:t>Service/Service operationer</w:t>
            </w:r>
          </w:p>
        </w:tc>
      </w:tr>
      <w:tr w:rsidR="005C5F13" w14:paraId="581761E7" w14:textId="77777777" w:rsidTr="005C5F13">
        <w:tc>
          <w:tcPr>
            <w:tcW w:w="9909" w:type="dxa"/>
            <w:gridSpan w:val="3"/>
            <w:shd w:val="clear" w:color="auto" w:fill="FFFFFF"/>
          </w:tcPr>
          <w:p w14:paraId="6315D849" w14:textId="77777777" w:rsidR="005C5F13" w:rsidRPr="005C5F13" w:rsidRDefault="005C5F13" w:rsidP="005C5F13">
            <w:pPr>
              <w:pStyle w:val="Normal11"/>
              <w:rPr>
                <w:b/>
                <w:lang w:eastAsia="da-DK"/>
              </w:rPr>
            </w:pPr>
            <w:r>
              <w:rPr>
                <w:b/>
                <w:lang w:eastAsia="da-DK"/>
              </w:rPr>
              <w:t>Trin 1: Vælger ompostering</w:t>
            </w:r>
          </w:p>
        </w:tc>
      </w:tr>
      <w:tr w:rsidR="005C5F13" w14:paraId="04F67939" w14:textId="77777777" w:rsidTr="005C5F13">
        <w:tc>
          <w:tcPr>
            <w:tcW w:w="3356" w:type="dxa"/>
            <w:shd w:val="clear" w:color="auto" w:fill="FFFFFF"/>
          </w:tcPr>
          <w:p w14:paraId="1413BEA7" w14:textId="77777777" w:rsidR="005C5F13" w:rsidRPr="005C5F13" w:rsidRDefault="005C5F13" w:rsidP="005C5F13">
            <w:pPr>
              <w:pStyle w:val="Normal11"/>
              <w:rPr>
                <w:color w:val="000000"/>
                <w:lang w:eastAsia="da-DK"/>
              </w:rPr>
            </w:pPr>
            <w:r>
              <w:rPr>
                <w:color w:val="000000"/>
                <w:lang w:eastAsia="da-DK"/>
              </w:rPr>
              <w:t>"Vælger Ompostering. "</w:t>
            </w:r>
          </w:p>
        </w:tc>
        <w:tc>
          <w:tcPr>
            <w:tcW w:w="3356" w:type="dxa"/>
            <w:shd w:val="clear" w:color="auto" w:fill="FFFFFF"/>
          </w:tcPr>
          <w:p w14:paraId="5485B714" w14:textId="77777777" w:rsidR="005C5F13" w:rsidRDefault="005C5F13" w:rsidP="005C5F13">
            <w:pPr>
              <w:pStyle w:val="Normal11"/>
              <w:rPr>
                <w:lang w:eastAsia="da-DK"/>
              </w:rPr>
            </w:pPr>
            <w:r>
              <w:rPr>
                <w:lang w:eastAsia="da-DK"/>
              </w:rPr>
              <w:t>Giver aktøren mulighed for at udsøge negative fordringer og indbetalinger ud fra søgekriterierne:</w:t>
            </w:r>
          </w:p>
          <w:p w14:paraId="28CD4CC3" w14:textId="77777777" w:rsidR="005C5F13" w:rsidRDefault="005C5F13" w:rsidP="005C5F13">
            <w:pPr>
              <w:pStyle w:val="Normal11"/>
              <w:rPr>
                <w:lang w:eastAsia="da-DK"/>
              </w:rPr>
            </w:pPr>
            <w:r>
              <w:rPr>
                <w:lang w:eastAsia="da-DK"/>
              </w:rPr>
              <w:t>-</w:t>
            </w:r>
            <w:r>
              <w:rPr>
                <w:lang w:eastAsia="da-DK"/>
              </w:rPr>
              <w:tab/>
              <w:t>Periode</w:t>
            </w:r>
          </w:p>
          <w:p w14:paraId="6706AE27" w14:textId="77777777" w:rsidR="005C5F13" w:rsidRDefault="005C5F13" w:rsidP="005C5F13">
            <w:pPr>
              <w:pStyle w:val="Normal11"/>
              <w:rPr>
                <w:lang w:eastAsia="da-DK"/>
              </w:rPr>
            </w:pPr>
            <w:r>
              <w:rPr>
                <w:lang w:eastAsia="da-DK"/>
              </w:rPr>
              <w:t>-</w:t>
            </w:r>
            <w:r>
              <w:rPr>
                <w:lang w:eastAsia="da-DK"/>
              </w:rPr>
              <w:tab/>
              <w:t>Beløb</w:t>
            </w:r>
          </w:p>
          <w:p w14:paraId="0653FBCB" w14:textId="77777777" w:rsidR="005C5F13" w:rsidRDefault="005C5F13" w:rsidP="005C5F13">
            <w:pPr>
              <w:pStyle w:val="Normal11"/>
              <w:rPr>
                <w:lang w:eastAsia="da-DK"/>
              </w:rPr>
            </w:pPr>
            <w:r>
              <w:rPr>
                <w:lang w:eastAsia="da-DK"/>
              </w:rPr>
              <w:t>-</w:t>
            </w:r>
            <w:r>
              <w:rPr>
                <w:lang w:eastAsia="da-DK"/>
              </w:rPr>
              <w:tab/>
              <w:t>Type - som er flg.:</w:t>
            </w:r>
          </w:p>
          <w:p w14:paraId="5EEF4441" w14:textId="77777777" w:rsidR="005C5F13" w:rsidRDefault="005C5F13" w:rsidP="005C5F13">
            <w:pPr>
              <w:pStyle w:val="Normal11"/>
              <w:rPr>
                <w:lang w:eastAsia="da-DK"/>
              </w:rPr>
            </w:pPr>
            <w:r>
              <w:rPr>
                <w:lang w:eastAsia="da-DK"/>
              </w:rPr>
              <w:t>o</w:t>
            </w:r>
            <w:r>
              <w:rPr>
                <w:lang w:eastAsia="da-DK"/>
              </w:rPr>
              <w:tab/>
              <w:t>Alle Fordringer</w:t>
            </w:r>
          </w:p>
          <w:p w14:paraId="1C1A6395" w14:textId="77777777" w:rsidR="005C5F13" w:rsidRDefault="005C5F13" w:rsidP="005C5F13">
            <w:pPr>
              <w:pStyle w:val="Normal11"/>
              <w:rPr>
                <w:lang w:eastAsia="da-DK"/>
              </w:rPr>
            </w:pPr>
            <w:r>
              <w:rPr>
                <w:lang w:eastAsia="da-DK"/>
              </w:rPr>
              <w:t>o</w:t>
            </w:r>
            <w:r>
              <w:rPr>
                <w:lang w:eastAsia="da-DK"/>
              </w:rPr>
              <w:tab/>
              <w:t>Fordringstyper</w:t>
            </w:r>
          </w:p>
          <w:p w14:paraId="3B6B092C" w14:textId="77777777" w:rsidR="005C5F13" w:rsidRDefault="005C5F13" w:rsidP="005C5F13">
            <w:pPr>
              <w:pStyle w:val="Normal11"/>
              <w:rPr>
                <w:lang w:eastAsia="da-DK"/>
              </w:rPr>
            </w:pPr>
            <w:r>
              <w:rPr>
                <w:lang w:eastAsia="da-DK"/>
              </w:rPr>
              <w:t>o</w:t>
            </w:r>
            <w:r>
              <w:rPr>
                <w:lang w:eastAsia="da-DK"/>
              </w:rPr>
              <w:tab/>
              <w:t>Indbetaling</w:t>
            </w:r>
          </w:p>
          <w:p w14:paraId="144B9FC0" w14:textId="77777777" w:rsidR="005C5F13" w:rsidRDefault="005C5F13" w:rsidP="005C5F13">
            <w:pPr>
              <w:pStyle w:val="Normal11"/>
              <w:rPr>
                <w:lang w:eastAsia="da-DK"/>
              </w:rPr>
            </w:pPr>
          </w:p>
        </w:tc>
        <w:tc>
          <w:tcPr>
            <w:tcW w:w="3197" w:type="dxa"/>
            <w:shd w:val="clear" w:color="auto" w:fill="FFFFFF"/>
          </w:tcPr>
          <w:p w14:paraId="343C3628" w14:textId="77777777" w:rsidR="005C5F13" w:rsidRDefault="005C5F13" w:rsidP="005C5F13">
            <w:pPr>
              <w:pStyle w:val="Normal11"/>
              <w:rPr>
                <w:lang w:eastAsia="da-DK"/>
              </w:rPr>
            </w:pPr>
            <w:proofErr w:type="spellStart"/>
            <w:r>
              <w:rPr>
                <w:lang w:eastAsia="da-DK"/>
              </w:rPr>
              <w:t>DMS.RegistreretTypeList</w:t>
            </w:r>
            <w:proofErr w:type="spellEnd"/>
          </w:p>
        </w:tc>
      </w:tr>
      <w:tr w:rsidR="005C5F13" w14:paraId="366E0326" w14:textId="77777777" w:rsidTr="005C5F13">
        <w:tc>
          <w:tcPr>
            <w:tcW w:w="3356" w:type="dxa"/>
            <w:shd w:val="clear" w:color="auto" w:fill="FFFFFF"/>
          </w:tcPr>
          <w:p w14:paraId="7E952744" w14:textId="77777777" w:rsidR="005C5F13" w:rsidRDefault="005C5F13" w:rsidP="005C5F13">
            <w:pPr>
              <w:pStyle w:val="Normal11"/>
              <w:rPr>
                <w:color w:val="000000"/>
                <w:lang w:eastAsia="da-DK"/>
              </w:rPr>
            </w:pPr>
            <w:r>
              <w:rPr>
                <w:color w:val="000000"/>
                <w:lang w:eastAsia="da-DK"/>
              </w:rPr>
              <w:t>[</w:t>
            </w:r>
            <w:proofErr w:type="spellStart"/>
            <w:r>
              <w:rPr>
                <w:color w:val="000000"/>
                <w:lang w:eastAsia="da-DK"/>
              </w:rPr>
              <w:t>ValiderSøgeKriterier</w:t>
            </w:r>
            <w:proofErr w:type="spellEnd"/>
            <w:r>
              <w:rPr>
                <w:color w:val="000000"/>
                <w:lang w:eastAsia="da-DK"/>
              </w:rPr>
              <w:t>]</w:t>
            </w:r>
          </w:p>
        </w:tc>
        <w:tc>
          <w:tcPr>
            <w:tcW w:w="3356" w:type="dxa"/>
            <w:shd w:val="clear" w:color="auto" w:fill="FFFFFF"/>
          </w:tcPr>
          <w:p w14:paraId="3B10584F" w14:textId="77777777" w:rsidR="005C5F13" w:rsidRDefault="005C5F13" w:rsidP="005C5F13">
            <w:pPr>
              <w:pStyle w:val="Normal11"/>
              <w:rPr>
                <w:lang w:eastAsia="da-DK"/>
              </w:rPr>
            </w:pPr>
          </w:p>
        </w:tc>
        <w:tc>
          <w:tcPr>
            <w:tcW w:w="3197" w:type="dxa"/>
            <w:shd w:val="clear" w:color="auto" w:fill="FFFFFF"/>
          </w:tcPr>
          <w:p w14:paraId="7D18AB3B" w14:textId="77777777" w:rsidR="005C5F13" w:rsidRDefault="005C5F13" w:rsidP="005C5F13">
            <w:pPr>
              <w:pStyle w:val="Normal11"/>
              <w:rPr>
                <w:lang w:eastAsia="da-DK"/>
              </w:rPr>
            </w:pPr>
          </w:p>
        </w:tc>
      </w:tr>
      <w:tr w:rsidR="005C5F13" w14:paraId="63CD9D98" w14:textId="77777777" w:rsidTr="005C5F13">
        <w:tc>
          <w:tcPr>
            <w:tcW w:w="9909" w:type="dxa"/>
            <w:gridSpan w:val="3"/>
            <w:shd w:val="clear" w:color="auto" w:fill="FFFFFF"/>
          </w:tcPr>
          <w:p w14:paraId="357BA74A" w14:textId="77777777" w:rsidR="005C5F13" w:rsidRPr="005C5F13" w:rsidRDefault="005C5F13" w:rsidP="005C5F13">
            <w:pPr>
              <w:pStyle w:val="Normal11"/>
              <w:rPr>
                <w:b/>
                <w:lang w:eastAsia="da-DK"/>
              </w:rPr>
            </w:pPr>
            <w:r>
              <w:rPr>
                <w:b/>
                <w:lang w:eastAsia="da-DK"/>
              </w:rPr>
              <w:t>Trin 2: Vælger søg</w:t>
            </w:r>
          </w:p>
        </w:tc>
      </w:tr>
      <w:tr w:rsidR="005C5F13" w14:paraId="262CE7F6" w14:textId="77777777" w:rsidTr="005C5F13">
        <w:tc>
          <w:tcPr>
            <w:tcW w:w="3356" w:type="dxa"/>
            <w:shd w:val="clear" w:color="auto" w:fill="FFFFFF"/>
          </w:tcPr>
          <w:p w14:paraId="6223B6A5" w14:textId="77777777" w:rsidR="005C5F13" w:rsidRDefault="005C5F13" w:rsidP="005C5F13">
            <w:pPr>
              <w:pStyle w:val="Normal11"/>
              <w:rPr>
                <w:color w:val="000000"/>
                <w:lang w:eastAsia="da-DK"/>
              </w:rPr>
            </w:pPr>
            <w:r>
              <w:rPr>
                <w:color w:val="000000"/>
                <w:lang w:eastAsia="da-DK"/>
              </w:rPr>
              <w:t>Indtaster søgekriterier</w:t>
            </w:r>
          </w:p>
        </w:tc>
        <w:tc>
          <w:tcPr>
            <w:tcW w:w="3356" w:type="dxa"/>
            <w:shd w:val="clear" w:color="auto" w:fill="FFFFFF"/>
          </w:tcPr>
          <w:p w14:paraId="0F22BD66" w14:textId="77777777" w:rsidR="005C5F13" w:rsidRDefault="005C5F13" w:rsidP="005C5F13">
            <w:pPr>
              <w:pStyle w:val="Normal11"/>
              <w:rPr>
                <w:lang w:eastAsia="da-DK"/>
              </w:rPr>
            </w:pPr>
            <w:r>
              <w:rPr>
                <w:lang w:eastAsia="da-DK"/>
              </w:rPr>
              <w:t>Kundens negative fordringer/indbetalinger i henhold til valgte søgekriterier vises.</w:t>
            </w:r>
          </w:p>
        </w:tc>
        <w:tc>
          <w:tcPr>
            <w:tcW w:w="3197" w:type="dxa"/>
            <w:shd w:val="clear" w:color="auto" w:fill="FFFFFF"/>
          </w:tcPr>
          <w:p w14:paraId="42C8A348" w14:textId="77777777" w:rsidR="005C5F13" w:rsidRDefault="005C5F13" w:rsidP="005C5F13">
            <w:pPr>
              <w:pStyle w:val="Normal11"/>
              <w:rPr>
                <w:lang w:eastAsia="da-DK"/>
              </w:rPr>
            </w:pPr>
            <w:proofErr w:type="spellStart"/>
            <w:r>
              <w:rPr>
                <w:lang w:eastAsia="da-DK"/>
              </w:rPr>
              <w:t>DMS.OpkrævningFordringIndbetalingSøg</w:t>
            </w:r>
            <w:proofErr w:type="spellEnd"/>
          </w:p>
        </w:tc>
      </w:tr>
      <w:tr w:rsidR="005C5F13" w14:paraId="19213CB8" w14:textId="77777777" w:rsidTr="005C5F13">
        <w:tc>
          <w:tcPr>
            <w:tcW w:w="3356" w:type="dxa"/>
            <w:shd w:val="clear" w:color="auto" w:fill="FFFFFF"/>
          </w:tcPr>
          <w:p w14:paraId="23CB83F0" w14:textId="77777777" w:rsidR="005C5F13" w:rsidRDefault="005C5F13" w:rsidP="005C5F13">
            <w:pPr>
              <w:pStyle w:val="Normal11"/>
              <w:rPr>
                <w:color w:val="000000"/>
                <w:lang w:eastAsia="da-DK"/>
              </w:rPr>
            </w:pPr>
            <w:r>
              <w:rPr>
                <w:color w:val="000000"/>
                <w:lang w:eastAsia="da-DK"/>
              </w:rPr>
              <w:t>[</w:t>
            </w:r>
            <w:proofErr w:type="spellStart"/>
            <w:r>
              <w:rPr>
                <w:color w:val="000000"/>
                <w:lang w:eastAsia="da-DK"/>
              </w:rPr>
              <w:t>DetailFordring</w:t>
            </w:r>
            <w:proofErr w:type="spellEnd"/>
            <w:r>
              <w:rPr>
                <w:color w:val="000000"/>
                <w:lang w:eastAsia="da-DK"/>
              </w:rPr>
              <w:t>]</w:t>
            </w:r>
          </w:p>
        </w:tc>
        <w:tc>
          <w:tcPr>
            <w:tcW w:w="3356" w:type="dxa"/>
            <w:shd w:val="clear" w:color="auto" w:fill="FFFFFF"/>
          </w:tcPr>
          <w:p w14:paraId="5191512C" w14:textId="77777777" w:rsidR="005C5F13" w:rsidRDefault="005C5F13" w:rsidP="005C5F13">
            <w:pPr>
              <w:pStyle w:val="Normal11"/>
              <w:rPr>
                <w:lang w:eastAsia="da-DK"/>
              </w:rPr>
            </w:pPr>
          </w:p>
        </w:tc>
        <w:tc>
          <w:tcPr>
            <w:tcW w:w="3197" w:type="dxa"/>
            <w:shd w:val="clear" w:color="auto" w:fill="FFFFFF"/>
          </w:tcPr>
          <w:p w14:paraId="4EE3EDA9" w14:textId="77777777" w:rsidR="005C5F13" w:rsidRDefault="005C5F13" w:rsidP="005C5F13">
            <w:pPr>
              <w:pStyle w:val="Normal11"/>
              <w:rPr>
                <w:lang w:eastAsia="da-DK"/>
              </w:rPr>
            </w:pPr>
          </w:p>
        </w:tc>
      </w:tr>
      <w:tr w:rsidR="005C5F13" w14:paraId="4375F1E5" w14:textId="77777777" w:rsidTr="005C5F13">
        <w:tc>
          <w:tcPr>
            <w:tcW w:w="3356" w:type="dxa"/>
            <w:shd w:val="clear" w:color="auto" w:fill="FFFFFF"/>
          </w:tcPr>
          <w:p w14:paraId="2B232DE5" w14:textId="77777777" w:rsidR="005C5F13" w:rsidRDefault="005C5F13" w:rsidP="005C5F13">
            <w:pPr>
              <w:pStyle w:val="Normal11"/>
              <w:rPr>
                <w:color w:val="000000"/>
                <w:lang w:eastAsia="da-DK"/>
              </w:rPr>
            </w:pPr>
            <w:r>
              <w:rPr>
                <w:color w:val="000000"/>
                <w:lang w:eastAsia="da-DK"/>
              </w:rPr>
              <w:t>[</w:t>
            </w:r>
            <w:proofErr w:type="spellStart"/>
            <w:r>
              <w:rPr>
                <w:color w:val="000000"/>
                <w:lang w:eastAsia="da-DK"/>
              </w:rPr>
              <w:t>DetailIndbetaling</w:t>
            </w:r>
            <w:proofErr w:type="spellEnd"/>
            <w:r>
              <w:rPr>
                <w:color w:val="000000"/>
                <w:lang w:eastAsia="da-DK"/>
              </w:rPr>
              <w:t>]</w:t>
            </w:r>
          </w:p>
        </w:tc>
        <w:tc>
          <w:tcPr>
            <w:tcW w:w="3356" w:type="dxa"/>
            <w:shd w:val="clear" w:color="auto" w:fill="FFFFFF"/>
          </w:tcPr>
          <w:p w14:paraId="7FA475DE" w14:textId="77777777" w:rsidR="005C5F13" w:rsidRDefault="005C5F13" w:rsidP="005C5F13">
            <w:pPr>
              <w:pStyle w:val="Normal11"/>
              <w:rPr>
                <w:lang w:eastAsia="da-DK"/>
              </w:rPr>
            </w:pPr>
          </w:p>
        </w:tc>
        <w:tc>
          <w:tcPr>
            <w:tcW w:w="3197" w:type="dxa"/>
            <w:shd w:val="clear" w:color="auto" w:fill="FFFFFF"/>
          </w:tcPr>
          <w:p w14:paraId="634AB105" w14:textId="77777777" w:rsidR="005C5F13" w:rsidRDefault="005C5F13" w:rsidP="005C5F13">
            <w:pPr>
              <w:pStyle w:val="Normal11"/>
              <w:rPr>
                <w:lang w:eastAsia="da-DK"/>
              </w:rPr>
            </w:pPr>
          </w:p>
        </w:tc>
      </w:tr>
      <w:tr w:rsidR="005C5F13" w14:paraId="554ABA61" w14:textId="77777777" w:rsidTr="005C5F13">
        <w:tc>
          <w:tcPr>
            <w:tcW w:w="9909" w:type="dxa"/>
            <w:gridSpan w:val="3"/>
            <w:shd w:val="clear" w:color="auto" w:fill="FFFFFF"/>
          </w:tcPr>
          <w:p w14:paraId="1ECDB94E" w14:textId="77777777" w:rsidR="005C5F13" w:rsidRPr="005C5F13" w:rsidRDefault="005C5F13" w:rsidP="005C5F13">
            <w:pPr>
              <w:pStyle w:val="Normal11"/>
              <w:rPr>
                <w:b/>
                <w:lang w:eastAsia="da-DK"/>
              </w:rPr>
            </w:pPr>
            <w:r>
              <w:rPr>
                <w:b/>
                <w:lang w:eastAsia="da-DK"/>
              </w:rPr>
              <w:t>Trin 3: Vælger fordringer/indbetalinger</w:t>
            </w:r>
          </w:p>
        </w:tc>
      </w:tr>
      <w:tr w:rsidR="005C5F13" w14:paraId="4A22B11D" w14:textId="77777777" w:rsidTr="005C5F13">
        <w:tc>
          <w:tcPr>
            <w:tcW w:w="3356" w:type="dxa"/>
            <w:shd w:val="clear" w:color="auto" w:fill="FFFFFF"/>
          </w:tcPr>
          <w:p w14:paraId="2EDCFB4C" w14:textId="77777777" w:rsidR="005C5F13" w:rsidRDefault="005C5F13" w:rsidP="005C5F13">
            <w:pPr>
              <w:pStyle w:val="Normal11"/>
              <w:rPr>
                <w:color w:val="000000"/>
                <w:lang w:eastAsia="da-DK"/>
              </w:rPr>
            </w:pPr>
            <w:r>
              <w:rPr>
                <w:color w:val="000000"/>
                <w:lang w:eastAsia="da-DK"/>
              </w:rPr>
              <w:t xml:space="preserve">Vælger den/de fordringer/indbetalinger, der skal </w:t>
            </w:r>
            <w:r>
              <w:rPr>
                <w:color w:val="000000"/>
                <w:lang w:eastAsia="da-DK"/>
              </w:rPr>
              <w:lastRenderedPageBreak/>
              <w:t xml:space="preserve">omposteres </w:t>
            </w:r>
          </w:p>
          <w:p w14:paraId="6EA16733" w14:textId="77777777" w:rsidR="005C5F13" w:rsidRDefault="005C5F13" w:rsidP="005C5F13">
            <w:pPr>
              <w:pStyle w:val="Normal11"/>
              <w:rPr>
                <w:color w:val="000000"/>
                <w:lang w:eastAsia="da-DK"/>
              </w:rPr>
            </w:pPr>
            <w:r>
              <w:rPr>
                <w:color w:val="000000"/>
                <w:lang w:eastAsia="da-DK"/>
              </w:rPr>
              <w:t xml:space="preserve">Vælger om der skal omposteres til anden kunde </w:t>
            </w:r>
          </w:p>
          <w:p w14:paraId="41011281" w14:textId="77777777" w:rsidR="005C5F13" w:rsidRDefault="005C5F13" w:rsidP="005C5F13">
            <w:pPr>
              <w:pStyle w:val="Normal11"/>
              <w:rPr>
                <w:color w:val="000000"/>
                <w:lang w:eastAsia="da-DK"/>
              </w:rPr>
            </w:pPr>
            <w:r>
              <w:rPr>
                <w:color w:val="000000"/>
                <w:lang w:eastAsia="da-DK"/>
              </w:rPr>
              <w:t xml:space="preserve"> </w:t>
            </w:r>
          </w:p>
          <w:p w14:paraId="612FA5D2" w14:textId="77777777" w:rsidR="005C5F13" w:rsidRDefault="005C5F13" w:rsidP="005C5F13">
            <w:pPr>
              <w:pStyle w:val="Normal11"/>
              <w:rPr>
                <w:color w:val="000000"/>
                <w:lang w:eastAsia="da-DK"/>
              </w:rPr>
            </w:pPr>
          </w:p>
        </w:tc>
        <w:tc>
          <w:tcPr>
            <w:tcW w:w="3356" w:type="dxa"/>
            <w:shd w:val="clear" w:color="auto" w:fill="FFFFFF"/>
          </w:tcPr>
          <w:p w14:paraId="7BF943A6" w14:textId="77777777" w:rsidR="005C5F13" w:rsidRDefault="005C5F13" w:rsidP="005C5F13">
            <w:pPr>
              <w:pStyle w:val="Normal11"/>
              <w:rPr>
                <w:lang w:eastAsia="da-DK"/>
              </w:rPr>
            </w:pPr>
            <w:r>
              <w:rPr>
                <w:lang w:eastAsia="da-DK"/>
              </w:rPr>
              <w:lastRenderedPageBreak/>
              <w:t xml:space="preserve">Markerer de valgte fordringer og Indbetalinger. Viser det samlede </w:t>
            </w:r>
            <w:r>
              <w:rPr>
                <w:lang w:eastAsia="da-DK"/>
              </w:rPr>
              <w:lastRenderedPageBreak/>
              <w:t xml:space="preserve">omposteringsbeløb </w:t>
            </w:r>
          </w:p>
          <w:p w14:paraId="24A539C2" w14:textId="77777777" w:rsidR="005C5F13" w:rsidRDefault="005C5F13" w:rsidP="005C5F13">
            <w:pPr>
              <w:pStyle w:val="Normal11"/>
              <w:rPr>
                <w:lang w:eastAsia="da-DK"/>
              </w:rPr>
            </w:pPr>
            <w:r>
              <w:rPr>
                <w:lang w:eastAsia="da-DK"/>
              </w:rPr>
              <w:t>Der gives mulighed for at nulstille felter</w:t>
            </w:r>
          </w:p>
          <w:p w14:paraId="71A58417" w14:textId="77777777" w:rsidR="005C5F13" w:rsidRDefault="005C5F13" w:rsidP="005C5F13">
            <w:pPr>
              <w:pStyle w:val="Normal11"/>
              <w:rPr>
                <w:lang w:eastAsia="da-DK"/>
              </w:rPr>
            </w:pPr>
          </w:p>
        </w:tc>
        <w:tc>
          <w:tcPr>
            <w:tcW w:w="3197" w:type="dxa"/>
            <w:shd w:val="clear" w:color="auto" w:fill="FFFFFF"/>
          </w:tcPr>
          <w:p w14:paraId="75C96488" w14:textId="77777777" w:rsidR="005C5F13" w:rsidRDefault="005C5F13" w:rsidP="005C5F13">
            <w:pPr>
              <w:pStyle w:val="Normal11"/>
              <w:rPr>
                <w:lang w:eastAsia="da-DK"/>
              </w:rPr>
            </w:pPr>
          </w:p>
        </w:tc>
      </w:tr>
      <w:tr w:rsidR="005C5F13" w14:paraId="5E0F5ECA" w14:textId="77777777" w:rsidTr="005C5F13">
        <w:tc>
          <w:tcPr>
            <w:tcW w:w="9909" w:type="dxa"/>
            <w:gridSpan w:val="3"/>
            <w:shd w:val="clear" w:color="auto" w:fill="FFFFFF"/>
          </w:tcPr>
          <w:p w14:paraId="2FF17B2E" w14:textId="77777777" w:rsidR="005C5F13" w:rsidRPr="005C5F13" w:rsidRDefault="005C5F13" w:rsidP="005C5F13">
            <w:pPr>
              <w:pStyle w:val="Normal11"/>
              <w:rPr>
                <w:b/>
                <w:lang w:eastAsia="da-DK"/>
              </w:rPr>
            </w:pPr>
            <w:r>
              <w:rPr>
                <w:b/>
                <w:lang w:eastAsia="da-DK"/>
              </w:rPr>
              <w:lastRenderedPageBreak/>
              <w:t>Trin 4: Bekræft det valgte</w:t>
            </w:r>
          </w:p>
        </w:tc>
      </w:tr>
      <w:tr w:rsidR="005C5F13" w14:paraId="365ABE1F" w14:textId="77777777" w:rsidTr="005C5F13">
        <w:tc>
          <w:tcPr>
            <w:tcW w:w="3356" w:type="dxa"/>
            <w:shd w:val="clear" w:color="auto" w:fill="FFFFFF"/>
          </w:tcPr>
          <w:p w14:paraId="0EB44560" w14:textId="77777777" w:rsidR="005C5F13" w:rsidRDefault="005C5F13" w:rsidP="005C5F13">
            <w:pPr>
              <w:pStyle w:val="Normal11"/>
              <w:rPr>
                <w:color w:val="000000"/>
                <w:lang w:eastAsia="da-DK"/>
              </w:rPr>
            </w:pPr>
            <w:r>
              <w:rPr>
                <w:color w:val="000000"/>
                <w:lang w:eastAsia="da-DK"/>
              </w:rPr>
              <w:t>Vælger godkend</w:t>
            </w:r>
          </w:p>
        </w:tc>
        <w:tc>
          <w:tcPr>
            <w:tcW w:w="3356" w:type="dxa"/>
            <w:shd w:val="clear" w:color="auto" w:fill="FFFFFF"/>
          </w:tcPr>
          <w:p w14:paraId="34D62D1F" w14:textId="77777777" w:rsidR="005C5F13" w:rsidRDefault="005C5F13" w:rsidP="005C5F13">
            <w:pPr>
              <w:pStyle w:val="Normal11"/>
              <w:rPr>
                <w:lang w:eastAsia="da-DK"/>
              </w:rPr>
            </w:pPr>
            <w:r>
              <w:rPr>
                <w:lang w:eastAsia="da-DK"/>
              </w:rPr>
              <w:t>Oprindelig fordeling tilbagerulles(omfordel indbetaling og genberegn renter), og aktøren får vist de udækkede fordringer til brug for ny fordeling og et forslag til ompostering. Hvis det er valgt at der skal fordeles til anden kunde omposteres oprindelige fordringer/indbetalingers værdi til denne fra oprindelig kunde</w:t>
            </w:r>
          </w:p>
        </w:tc>
        <w:tc>
          <w:tcPr>
            <w:tcW w:w="3197" w:type="dxa"/>
            <w:shd w:val="clear" w:color="auto" w:fill="FFFFFF"/>
          </w:tcPr>
          <w:p w14:paraId="178DCF69" w14:textId="77777777" w:rsidR="005C5F13" w:rsidRDefault="005C5F13" w:rsidP="005C5F13">
            <w:pPr>
              <w:pStyle w:val="Normal11"/>
              <w:rPr>
                <w:lang w:eastAsia="da-DK"/>
              </w:rPr>
            </w:pPr>
            <w:proofErr w:type="spellStart"/>
            <w:r>
              <w:rPr>
                <w:lang w:eastAsia="da-DK"/>
              </w:rPr>
              <w:t>DMS.OpkrævningFordringIndbetalingFordelingTilbagefør</w:t>
            </w:r>
            <w:proofErr w:type="spellEnd"/>
          </w:p>
        </w:tc>
      </w:tr>
      <w:tr w:rsidR="005C5F13" w14:paraId="73A06C96" w14:textId="77777777" w:rsidTr="005C5F13">
        <w:tc>
          <w:tcPr>
            <w:tcW w:w="9909" w:type="dxa"/>
            <w:gridSpan w:val="3"/>
            <w:shd w:val="clear" w:color="auto" w:fill="FFFFFF"/>
          </w:tcPr>
          <w:p w14:paraId="523C6FF8" w14:textId="77777777" w:rsidR="005C5F13" w:rsidRPr="005C5F13" w:rsidRDefault="005C5F13" w:rsidP="005C5F13">
            <w:pPr>
              <w:pStyle w:val="Normal11"/>
              <w:rPr>
                <w:b/>
                <w:lang w:eastAsia="da-DK"/>
              </w:rPr>
            </w:pPr>
            <w:r>
              <w:rPr>
                <w:b/>
                <w:lang w:eastAsia="da-DK"/>
              </w:rPr>
              <w:t>Trin 5: Marker ud fra vist  liste</w:t>
            </w:r>
          </w:p>
        </w:tc>
      </w:tr>
      <w:tr w:rsidR="005C5F13" w14:paraId="5DAC875D" w14:textId="77777777" w:rsidTr="005C5F13">
        <w:tc>
          <w:tcPr>
            <w:tcW w:w="3356" w:type="dxa"/>
            <w:shd w:val="clear" w:color="auto" w:fill="FFFFFF"/>
          </w:tcPr>
          <w:p w14:paraId="6C729B1E" w14:textId="77777777" w:rsidR="005C5F13" w:rsidRDefault="005C5F13" w:rsidP="005C5F13">
            <w:pPr>
              <w:pStyle w:val="Normal11"/>
              <w:rPr>
                <w:color w:val="000000"/>
                <w:lang w:eastAsia="da-DK"/>
              </w:rPr>
            </w:pPr>
            <w:r>
              <w:rPr>
                <w:color w:val="000000"/>
                <w:lang w:eastAsia="da-DK"/>
              </w:rPr>
              <w:t xml:space="preserve">Indtaster beløb til dækning </w:t>
            </w:r>
          </w:p>
          <w:p w14:paraId="03B5CC02" w14:textId="77777777" w:rsidR="005C5F13" w:rsidRDefault="005C5F13" w:rsidP="005C5F13">
            <w:pPr>
              <w:pStyle w:val="Normal11"/>
              <w:rPr>
                <w:color w:val="000000"/>
                <w:lang w:eastAsia="da-DK"/>
              </w:rPr>
            </w:pPr>
            <w:r>
              <w:rPr>
                <w:color w:val="000000"/>
                <w:lang w:eastAsia="da-DK"/>
              </w:rPr>
              <w:t>Indtaster beløb til udbetaling</w:t>
            </w:r>
          </w:p>
          <w:p w14:paraId="706010D0" w14:textId="77777777" w:rsidR="005C5F13" w:rsidRDefault="005C5F13" w:rsidP="005C5F13">
            <w:pPr>
              <w:pStyle w:val="Normal11"/>
              <w:rPr>
                <w:color w:val="000000"/>
                <w:lang w:eastAsia="da-DK"/>
              </w:rPr>
            </w:pPr>
            <w:r>
              <w:rPr>
                <w:color w:val="000000"/>
                <w:lang w:eastAsia="da-DK"/>
              </w:rPr>
              <w:t xml:space="preserve">Vælger om evt. udbetaling skal være til alternativ modtager </w:t>
            </w:r>
          </w:p>
          <w:p w14:paraId="3071DC39" w14:textId="77777777" w:rsidR="005C5F13" w:rsidRDefault="005C5F13" w:rsidP="005C5F13">
            <w:pPr>
              <w:pStyle w:val="Normal11"/>
              <w:rPr>
                <w:color w:val="000000"/>
                <w:lang w:eastAsia="da-DK"/>
              </w:rPr>
            </w:pPr>
          </w:p>
        </w:tc>
        <w:tc>
          <w:tcPr>
            <w:tcW w:w="3356" w:type="dxa"/>
            <w:shd w:val="clear" w:color="auto" w:fill="FFFFFF"/>
          </w:tcPr>
          <w:p w14:paraId="1B1A3653" w14:textId="77777777" w:rsidR="005C5F13" w:rsidRDefault="005C5F13" w:rsidP="005C5F13">
            <w:pPr>
              <w:pStyle w:val="Normal11"/>
              <w:rPr>
                <w:lang w:eastAsia="da-DK"/>
              </w:rPr>
            </w:pPr>
            <w:r>
              <w:rPr>
                <w:lang w:eastAsia="da-DK"/>
              </w:rPr>
              <w:t>Der gives mulighed for at nulstille felter</w:t>
            </w:r>
          </w:p>
          <w:p w14:paraId="57A2C9CB" w14:textId="77777777" w:rsidR="005C5F13" w:rsidRDefault="005C5F13" w:rsidP="005C5F13">
            <w:pPr>
              <w:pStyle w:val="Normal11"/>
              <w:rPr>
                <w:lang w:eastAsia="da-DK"/>
              </w:rPr>
            </w:pPr>
          </w:p>
        </w:tc>
        <w:tc>
          <w:tcPr>
            <w:tcW w:w="3197" w:type="dxa"/>
            <w:shd w:val="clear" w:color="auto" w:fill="FFFFFF"/>
          </w:tcPr>
          <w:p w14:paraId="1B246111" w14:textId="77777777" w:rsidR="005C5F13" w:rsidRDefault="005C5F13" w:rsidP="005C5F13">
            <w:pPr>
              <w:pStyle w:val="Normal11"/>
              <w:rPr>
                <w:lang w:eastAsia="da-DK"/>
              </w:rPr>
            </w:pPr>
          </w:p>
        </w:tc>
      </w:tr>
      <w:tr w:rsidR="005C5F13" w14:paraId="1737DD5D" w14:textId="77777777" w:rsidTr="005C5F13">
        <w:tc>
          <w:tcPr>
            <w:tcW w:w="9909" w:type="dxa"/>
            <w:gridSpan w:val="3"/>
            <w:shd w:val="clear" w:color="auto" w:fill="FFFFFF"/>
          </w:tcPr>
          <w:p w14:paraId="3ED1F1D9" w14:textId="77777777" w:rsidR="005C5F13" w:rsidRPr="005C5F13" w:rsidRDefault="005C5F13" w:rsidP="005C5F13">
            <w:pPr>
              <w:pStyle w:val="Normal11"/>
              <w:rPr>
                <w:b/>
                <w:lang w:eastAsia="da-DK"/>
              </w:rPr>
            </w:pPr>
            <w:r>
              <w:rPr>
                <w:b/>
                <w:lang w:eastAsia="da-DK"/>
              </w:rPr>
              <w:t>Trin 6: Bekræft valgte</w:t>
            </w:r>
          </w:p>
        </w:tc>
      </w:tr>
      <w:tr w:rsidR="005C5F13" w14:paraId="0BA56E8B" w14:textId="77777777" w:rsidTr="005C5F13">
        <w:tc>
          <w:tcPr>
            <w:tcW w:w="3356" w:type="dxa"/>
            <w:shd w:val="clear" w:color="auto" w:fill="FFFFFF"/>
          </w:tcPr>
          <w:p w14:paraId="5533EFDB" w14:textId="77777777" w:rsidR="005C5F13" w:rsidRDefault="005C5F13" w:rsidP="005C5F13">
            <w:pPr>
              <w:pStyle w:val="Normal11"/>
              <w:rPr>
                <w:color w:val="000000"/>
                <w:lang w:eastAsia="da-DK"/>
              </w:rPr>
            </w:pPr>
            <w:r>
              <w:rPr>
                <w:color w:val="000000"/>
                <w:lang w:eastAsia="da-DK"/>
              </w:rPr>
              <w:t>Trykker godkend</w:t>
            </w:r>
          </w:p>
        </w:tc>
        <w:tc>
          <w:tcPr>
            <w:tcW w:w="3356" w:type="dxa"/>
            <w:shd w:val="clear" w:color="auto" w:fill="FFFFFF"/>
          </w:tcPr>
          <w:p w14:paraId="448591CE" w14:textId="77777777" w:rsidR="005C5F13" w:rsidRDefault="005C5F13" w:rsidP="005C5F13">
            <w:pPr>
              <w:pStyle w:val="Normal11"/>
              <w:rPr>
                <w:lang w:eastAsia="da-DK"/>
              </w:rPr>
            </w:pPr>
            <w:r>
              <w:rPr>
                <w:lang w:eastAsia="da-DK"/>
              </w:rPr>
              <w:t>Hvis der ikke er valgt udbetaling i step 5 navigeres til 13.07 vis kontostatus</w:t>
            </w:r>
          </w:p>
          <w:p w14:paraId="53375F3B" w14:textId="77777777" w:rsidR="005C5F13" w:rsidRDefault="005C5F13" w:rsidP="005C5F13">
            <w:pPr>
              <w:pStyle w:val="Normal11"/>
              <w:rPr>
                <w:lang w:eastAsia="da-DK"/>
              </w:rPr>
            </w:pPr>
            <w:r>
              <w:rPr>
                <w:lang w:eastAsia="da-DK"/>
              </w:rPr>
              <w:t>Hvis der valgt udbetaling i step 5 Fortsættes i step 7</w:t>
            </w:r>
          </w:p>
          <w:p w14:paraId="0E4D3AA5" w14:textId="77777777" w:rsidR="005C5F13" w:rsidRDefault="005C5F13" w:rsidP="005C5F13">
            <w:pPr>
              <w:pStyle w:val="Normal11"/>
              <w:rPr>
                <w:lang w:eastAsia="da-DK"/>
              </w:rPr>
            </w:pPr>
          </w:p>
        </w:tc>
        <w:tc>
          <w:tcPr>
            <w:tcW w:w="3197" w:type="dxa"/>
            <w:shd w:val="clear" w:color="auto" w:fill="FFFFFF"/>
          </w:tcPr>
          <w:p w14:paraId="43CF881C" w14:textId="77777777" w:rsidR="005C5F13" w:rsidRDefault="005C5F13" w:rsidP="005C5F13">
            <w:pPr>
              <w:pStyle w:val="Normal11"/>
              <w:rPr>
                <w:lang w:eastAsia="da-DK"/>
              </w:rPr>
            </w:pPr>
            <w:proofErr w:type="spellStart"/>
            <w:r>
              <w:rPr>
                <w:lang w:eastAsia="da-DK"/>
              </w:rPr>
              <w:t>DMS.OpkrævningFordringIndbetalingFordelingOpret</w:t>
            </w:r>
            <w:proofErr w:type="spellEnd"/>
          </w:p>
        </w:tc>
      </w:tr>
      <w:tr w:rsidR="005C5F13" w14:paraId="1A17D037" w14:textId="77777777" w:rsidTr="005C5F13">
        <w:tc>
          <w:tcPr>
            <w:tcW w:w="3356" w:type="dxa"/>
            <w:shd w:val="clear" w:color="auto" w:fill="FFFFFF"/>
          </w:tcPr>
          <w:p w14:paraId="648E9233" w14:textId="77777777" w:rsidR="005C5F13" w:rsidRDefault="005C5F13" w:rsidP="005C5F13">
            <w:pPr>
              <w:pStyle w:val="Normal11"/>
              <w:rPr>
                <w:color w:val="000000"/>
                <w:lang w:eastAsia="da-DK"/>
              </w:rPr>
            </w:pPr>
            <w:r>
              <w:rPr>
                <w:color w:val="000000"/>
                <w:lang w:eastAsia="da-DK"/>
              </w:rPr>
              <w:t>[Valideringsfejl]</w:t>
            </w:r>
          </w:p>
        </w:tc>
        <w:tc>
          <w:tcPr>
            <w:tcW w:w="3356" w:type="dxa"/>
            <w:shd w:val="clear" w:color="auto" w:fill="FFFFFF"/>
          </w:tcPr>
          <w:p w14:paraId="4C8BA836" w14:textId="77777777" w:rsidR="005C5F13" w:rsidRDefault="005C5F13" w:rsidP="005C5F13">
            <w:pPr>
              <w:pStyle w:val="Normal11"/>
              <w:rPr>
                <w:lang w:eastAsia="da-DK"/>
              </w:rPr>
            </w:pPr>
          </w:p>
        </w:tc>
        <w:tc>
          <w:tcPr>
            <w:tcW w:w="3197" w:type="dxa"/>
            <w:shd w:val="clear" w:color="auto" w:fill="FFFFFF"/>
          </w:tcPr>
          <w:p w14:paraId="24C0F8DC" w14:textId="77777777" w:rsidR="005C5F13" w:rsidRDefault="005C5F13" w:rsidP="005C5F13">
            <w:pPr>
              <w:pStyle w:val="Normal11"/>
              <w:rPr>
                <w:lang w:eastAsia="da-DK"/>
              </w:rPr>
            </w:pPr>
          </w:p>
        </w:tc>
      </w:tr>
      <w:tr w:rsidR="005C5F13" w14:paraId="4DE20143" w14:textId="77777777" w:rsidTr="005C5F13">
        <w:tc>
          <w:tcPr>
            <w:tcW w:w="9909" w:type="dxa"/>
            <w:gridSpan w:val="3"/>
            <w:shd w:val="clear" w:color="auto" w:fill="FFFFFF"/>
          </w:tcPr>
          <w:p w14:paraId="1E9B7B9D" w14:textId="77777777" w:rsidR="005C5F13" w:rsidRPr="005C5F13" w:rsidRDefault="005C5F13" w:rsidP="005C5F13">
            <w:pPr>
              <w:pStyle w:val="Normal11"/>
              <w:rPr>
                <w:b/>
                <w:lang w:eastAsia="da-DK"/>
              </w:rPr>
            </w:pPr>
            <w:r>
              <w:rPr>
                <w:b/>
                <w:lang w:eastAsia="da-DK"/>
              </w:rPr>
              <w:t>Trin 7: Vælg udbetaling</w:t>
            </w:r>
          </w:p>
        </w:tc>
      </w:tr>
      <w:tr w:rsidR="005C5F13" w14:paraId="28EFD7F8" w14:textId="77777777" w:rsidTr="005C5F13">
        <w:tc>
          <w:tcPr>
            <w:tcW w:w="3356" w:type="dxa"/>
            <w:shd w:val="clear" w:color="auto" w:fill="FFFFFF"/>
          </w:tcPr>
          <w:p w14:paraId="72574F43" w14:textId="77777777" w:rsidR="005C5F13" w:rsidRDefault="005C5F13" w:rsidP="005C5F13">
            <w:pPr>
              <w:pStyle w:val="Normal11"/>
              <w:rPr>
                <w:color w:val="000000"/>
                <w:lang w:eastAsia="da-DK"/>
              </w:rPr>
            </w:pPr>
            <w:r>
              <w:rPr>
                <w:color w:val="000000"/>
                <w:lang w:eastAsia="da-DK"/>
              </w:rPr>
              <w:t>Vælger overførsel eller udbetalingsform</w:t>
            </w:r>
          </w:p>
          <w:p w14:paraId="1A88BB12" w14:textId="77777777" w:rsidR="005C5F13" w:rsidRDefault="005C5F13" w:rsidP="005C5F13">
            <w:pPr>
              <w:pStyle w:val="Normal11"/>
              <w:rPr>
                <w:color w:val="000000"/>
                <w:lang w:eastAsia="da-DK"/>
              </w:rPr>
            </w:pPr>
            <w:r>
              <w:rPr>
                <w:color w:val="000000"/>
                <w:lang w:eastAsia="da-DK"/>
              </w:rPr>
              <w:t>Vælger om der skal sendes et brev</w:t>
            </w:r>
          </w:p>
          <w:p w14:paraId="0A7D7370" w14:textId="77777777" w:rsidR="005C5F13" w:rsidRDefault="005C5F13" w:rsidP="005C5F13">
            <w:pPr>
              <w:pStyle w:val="Normal11"/>
              <w:rPr>
                <w:color w:val="000000"/>
                <w:lang w:eastAsia="da-DK"/>
              </w:rPr>
            </w:pPr>
            <w:r>
              <w:rPr>
                <w:color w:val="000000"/>
                <w:lang w:eastAsia="da-DK"/>
              </w:rPr>
              <w:t xml:space="preserve">(kun muligt ved valg af alternativ modtager) </w:t>
            </w:r>
          </w:p>
          <w:p w14:paraId="09C2579F" w14:textId="77777777" w:rsidR="005C5F13" w:rsidRDefault="005C5F13" w:rsidP="005C5F13">
            <w:pPr>
              <w:pStyle w:val="Normal11"/>
              <w:rPr>
                <w:color w:val="000000"/>
                <w:lang w:eastAsia="da-DK"/>
              </w:rPr>
            </w:pPr>
          </w:p>
        </w:tc>
        <w:tc>
          <w:tcPr>
            <w:tcW w:w="3356" w:type="dxa"/>
            <w:shd w:val="clear" w:color="auto" w:fill="FFFFFF"/>
          </w:tcPr>
          <w:p w14:paraId="7FA8309F" w14:textId="77777777" w:rsidR="005C5F13" w:rsidRDefault="005C5F13" w:rsidP="005C5F13">
            <w:pPr>
              <w:pStyle w:val="Normal11"/>
              <w:rPr>
                <w:lang w:eastAsia="da-DK"/>
              </w:rPr>
            </w:pPr>
            <w:r>
              <w:rPr>
                <w:lang w:eastAsia="da-DK"/>
              </w:rPr>
              <w:t>Vis udbetalingskanaler:</w:t>
            </w:r>
          </w:p>
          <w:p w14:paraId="725E3700" w14:textId="77777777" w:rsidR="005C5F13" w:rsidRDefault="005C5F13" w:rsidP="005C5F13">
            <w:pPr>
              <w:pStyle w:val="Normal11"/>
              <w:rPr>
                <w:lang w:eastAsia="da-DK"/>
              </w:rPr>
            </w:pPr>
            <w:r>
              <w:rPr>
                <w:lang w:eastAsia="da-DK"/>
              </w:rPr>
              <w:t>-</w:t>
            </w:r>
            <w:proofErr w:type="spellStart"/>
            <w:r>
              <w:rPr>
                <w:lang w:eastAsia="da-DK"/>
              </w:rPr>
              <w:t>NemKonto</w:t>
            </w:r>
            <w:proofErr w:type="spellEnd"/>
          </w:p>
          <w:p w14:paraId="2370E2C7" w14:textId="77777777" w:rsidR="005C5F13" w:rsidRDefault="005C5F13" w:rsidP="005C5F13">
            <w:pPr>
              <w:pStyle w:val="Normal11"/>
              <w:rPr>
                <w:lang w:eastAsia="da-DK"/>
              </w:rPr>
            </w:pPr>
            <w:r>
              <w:rPr>
                <w:lang w:eastAsia="da-DK"/>
              </w:rPr>
              <w:t>- Check</w:t>
            </w:r>
          </w:p>
          <w:p w14:paraId="3CB8B5CC" w14:textId="77777777" w:rsidR="005C5F13" w:rsidRDefault="005C5F13" w:rsidP="005C5F13">
            <w:pPr>
              <w:pStyle w:val="Normal11"/>
              <w:rPr>
                <w:lang w:eastAsia="da-DK"/>
              </w:rPr>
            </w:pPr>
            <w:r>
              <w:rPr>
                <w:lang w:eastAsia="da-DK"/>
              </w:rPr>
              <w:t>Vis Overførselsmuligheder:</w:t>
            </w:r>
          </w:p>
          <w:p w14:paraId="15233438" w14:textId="77777777" w:rsidR="005C5F13" w:rsidRDefault="005C5F13" w:rsidP="005C5F13">
            <w:pPr>
              <w:pStyle w:val="Normal11"/>
              <w:rPr>
                <w:lang w:eastAsia="da-DK"/>
              </w:rPr>
            </w:pPr>
            <w:r>
              <w:rPr>
                <w:lang w:eastAsia="da-DK"/>
              </w:rPr>
              <w:t>-SAP38</w:t>
            </w:r>
          </w:p>
          <w:p w14:paraId="02970B69" w14:textId="77777777" w:rsidR="005C5F13" w:rsidRDefault="005C5F13" w:rsidP="005C5F13">
            <w:pPr>
              <w:pStyle w:val="Normal11"/>
              <w:rPr>
                <w:lang w:eastAsia="da-DK"/>
              </w:rPr>
            </w:pPr>
            <w:r>
              <w:rPr>
                <w:lang w:eastAsia="da-DK"/>
              </w:rPr>
              <w:t>-EFI</w:t>
            </w:r>
          </w:p>
          <w:p w14:paraId="779D5E0F" w14:textId="77777777" w:rsidR="005C5F13" w:rsidRDefault="005C5F13" w:rsidP="005C5F13">
            <w:pPr>
              <w:pStyle w:val="Normal11"/>
              <w:rPr>
                <w:lang w:eastAsia="da-DK"/>
              </w:rPr>
            </w:pPr>
            <w:r>
              <w:rPr>
                <w:lang w:eastAsia="da-DK"/>
              </w:rPr>
              <w:t xml:space="preserve">-Overførsel til kundens konto (kun muligt ved valg af alternativ modtager) - Kan </w:t>
            </w:r>
            <w:proofErr w:type="spellStart"/>
            <w:r>
              <w:rPr>
                <w:lang w:eastAsia="da-DK"/>
              </w:rPr>
              <w:t>evt</w:t>
            </w:r>
            <w:proofErr w:type="spellEnd"/>
            <w:r>
              <w:rPr>
                <w:lang w:eastAsia="da-DK"/>
              </w:rPr>
              <w:t xml:space="preserve"> være den oprindelige kunde. Hvis ompostering er valgt foretaget til anden kunde)</w:t>
            </w:r>
          </w:p>
          <w:p w14:paraId="6B2E5804" w14:textId="77777777" w:rsidR="005C5F13" w:rsidRDefault="005C5F13" w:rsidP="005C5F13">
            <w:pPr>
              <w:pStyle w:val="Normal11"/>
              <w:rPr>
                <w:lang w:eastAsia="da-DK"/>
              </w:rPr>
            </w:pPr>
            <w:r>
              <w:rPr>
                <w:lang w:eastAsia="da-DK"/>
              </w:rPr>
              <w:t>Viser felt til indtastning af fri tekst til udsendelse af brev(kun muligt ved valg af alternativ modtager)</w:t>
            </w:r>
          </w:p>
          <w:p w14:paraId="6BF377E1" w14:textId="77777777" w:rsidR="005C5F13" w:rsidRDefault="005C5F13" w:rsidP="005C5F13">
            <w:pPr>
              <w:pStyle w:val="Normal11"/>
              <w:rPr>
                <w:lang w:eastAsia="da-DK"/>
              </w:rPr>
            </w:pPr>
            <w:r>
              <w:rPr>
                <w:lang w:eastAsia="da-DK"/>
              </w:rPr>
              <w:t>Viser Felt til indtastning af alternativ modtager. Ved indtastning i dette felt initieres dannelse af meddelelse om udbetaling til alternativ modtager.</w:t>
            </w:r>
          </w:p>
          <w:p w14:paraId="764AD843" w14:textId="77777777" w:rsidR="005C5F13" w:rsidRDefault="005C5F13" w:rsidP="005C5F13">
            <w:pPr>
              <w:pStyle w:val="Normal11"/>
              <w:rPr>
                <w:lang w:eastAsia="da-DK"/>
              </w:rPr>
            </w:pPr>
          </w:p>
        </w:tc>
        <w:tc>
          <w:tcPr>
            <w:tcW w:w="3197" w:type="dxa"/>
            <w:shd w:val="clear" w:color="auto" w:fill="FFFFFF"/>
          </w:tcPr>
          <w:p w14:paraId="30578757" w14:textId="77777777" w:rsidR="005C5F13" w:rsidRDefault="005C5F13" w:rsidP="005C5F13">
            <w:pPr>
              <w:pStyle w:val="Normal11"/>
              <w:rPr>
                <w:lang w:eastAsia="da-DK"/>
              </w:rPr>
            </w:pPr>
            <w:proofErr w:type="spellStart"/>
            <w:r>
              <w:rPr>
                <w:lang w:eastAsia="da-DK"/>
              </w:rPr>
              <w:t>DMS.OpkrævningUdbetalingOpret</w:t>
            </w:r>
            <w:proofErr w:type="spellEnd"/>
          </w:p>
        </w:tc>
      </w:tr>
      <w:tr w:rsidR="005C5F13" w14:paraId="03CAD730" w14:textId="77777777" w:rsidTr="005C5F13">
        <w:tc>
          <w:tcPr>
            <w:tcW w:w="9909" w:type="dxa"/>
            <w:gridSpan w:val="3"/>
            <w:shd w:val="clear" w:color="auto" w:fill="FFFFFF"/>
          </w:tcPr>
          <w:p w14:paraId="143D03E3" w14:textId="77777777" w:rsidR="005C5F13" w:rsidRPr="005C5F13" w:rsidRDefault="005C5F13" w:rsidP="005C5F13">
            <w:pPr>
              <w:pStyle w:val="Normal11"/>
              <w:rPr>
                <w:b/>
                <w:lang w:eastAsia="da-DK"/>
              </w:rPr>
            </w:pPr>
            <w:r>
              <w:rPr>
                <w:b/>
                <w:lang w:eastAsia="da-DK"/>
              </w:rPr>
              <w:t>Trin 8: Dan meddelelse</w:t>
            </w:r>
          </w:p>
        </w:tc>
      </w:tr>
      <w:tr w:rsidR="005C5F13" w14:paraId="19E6C30B" w14:textId="77777777" w:rsidTr="005C5F13">
        <w:tc>
          <w:tcPr>
            <w:tcW w:w="3356" w:type="dxa"/>
            <w:shd w:val="clear" w:color="auto" w:fill="FFFFFF"/>
          </w:tcPr>
          <w:p w14:paraId="17ADF700" w14:textId="77777777" w:rsidR="005C5F13" w:rsidRDefault="005C5F13" w:rsidP="005C5F13">
            <w:pPr>
              <w:pStyle w:val="Normal11"/>
              <w:rPr>
                <w:color w:val="000000"/>
                <w:lang w:eastAsia="da-DK"/>
              </w:rPr>
            </w:pPr>
          </w:p>
        </w:tc>
        <w:tc>
          <w:tcPr>
            <w:tcW w:w="3356" w:type="dxa"/>
            <w:shd w:val="clear" w:color="auto" w:fill="FFFFFF"/>
          </w:tcPr>
          <w:p w14:paraId="07E97513" w14:textId="77777777" w:rsidR="005C5F13" w:rsidRDefault="005C5F13" w:rsidP="005C5F13">
            <w:pPr>
              <w:pStyle w:val="Normal11"/>
              <w:rPr>
                <w:lang w:eastAsia="da-DK"/>
              </w:rPr>
            </w:pPr>
            <w:r>
              <w:rPr>
                <w:lang w:eastAsia="da-DK"/>
              </w:rPr>
              <w:t xml:space="preserve">Meddelelse dannes hvis Der er </w:t>
            </w:r>
            <w:r>
              <w:rPr>
                <w:lang w:eastAsia="da-DK"/>
              </w:rPr>
              <w:lastRenderedPageBreak/>
              <w:t xml:space="preserve">indtaster i felt med udbetalingsoplysninger.. Meddelelse skal indeholde oplysning om at der er sket en ompostering </w:t>
            </w:r>
            <w:proofErr w:type="spellStart"/>
            <w:r>
              <w:rPr>
                <w:lang w:eastAsia="da-DK"/>
              </w:rPr>
              <w:t>OpkrævningUdbetalingForslagOpret</w:t>
            </w:r>
            <w:proofErr w:type="spellEnd"/>
            <w:r>
              <w:rPr>
                <w:lang w:eastAsia="da-DK"/>
              </w:rPr>
              <w:t>), men er medtaget for overblikkets skyld</w:t>
            </w:r>
          </w:p>
        </w:tc>
        <w:tc>
          <w:tcPr>
            <w:tcW w:w="3197" w:type="dxa"/>
            <w:shd w:val="clear" w:color="auto" w:fill="FFFFFF"/>
          </w:tcPr>
          <w:p w14:paraId="223D049D" w14:textId="77777777" w:rsidR="005C5F13" w:rsidRDefault="005C5F13" w:rsidP="005C5F13">
            <w:pPr>
              <w:pStyle w:val="Normal11"/>
              <w:rPr>
                <w:lang w:eastAsia="da-DK"/>
              </w:rPr>
            </w:pPr>
          </w:p>
        </w:tc>
      </w:tr>
    </w:tbl>
    <w:p w14:paraId="44D545D4" w14:textId="77777777" w:rsidR="005C5F13" w:rsidRDefault="005C5F13" w:rsidP="005C5F13">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C5F13" w14:paraId="11ABD3B8" w14:textId="77777777" w:rsidTr="005C5F13">
        <w:tc>
          <w:tcPr>
            <w:tcW w:w="9909" w:type="dxa"/>
            <w:gridSpan w:val="3"/>
          </w:tcPr>
          <w:p w14:paraId="44E49EC5" w14:textId="77777777" w:rsidR="005C5F13" w:rsidRPr="005C5F13" w:rsidRDefault="005C5F13" w:rsidP="005C5F13">
            <w:pPr>
              <w:pStyle w:val="Normal11"/>
              <w:rPr>
                <w:lang w:eastAsia="da-DK"/>
              </w:rPr>
            </w:pPr>
            <w:r>
              <w:rPr>
                <w:b/>
                <w:lang w:eastAsia="da-DK"/>
              </w:rPr>
              <w:t>Lad System Ompostere</w:t>
            </w:r>
          </w:p>
        </w:tc>
      </w:tr>
      <w:tr w:rsidR="005C5F13" w14:paraId="3CFE0015" w14:textId="77777777" w:rsidTr="005C5F13">
        <w:tc>
          <w:tcPr>
            <w:tcW w:w="3356" w:type="dxa"/>
            <w:shd w:val="pct20" w:color="auto" w:fill="0000FF"/>
          </w:tcPr>
          <w:p w14:paraId="07E5FFC1" w14:textId="77777777" w:rsidR="005C5F13" w:rsidRPr="005C5F13" w:rsidRDefault="005C5F13" w:rsidP="005C5F13">
            <w:pPr>
              <w:pStyle w:val="Normal11"/>
              <w:rPr>
                <w:color w:val="FFFFFF"/>
                <w:lang w:eastAsia="da-DK"/>
              </w:rPr>
            </w:pPr>
            <w:r>
              <w:rPr>
                <w:color w:val="FFFFFF"/>
                <w:lang w:eastAsia="da-DK"/>
              </w:rPr>
              <w:t>Aktør</w:t>
            </w:r>
          </w:p>
        </w:tc>
        <w:tc>
          <w:tcPr>
            <w:tcW w:w="3356" w:type="dxa"/>
            <w:shd w:val="pct20" w:color="auto" w:fill="0000FF"/>
          </w:tcPr>
          <w:p w14:paraId="1D9154A6" w14:textId="77777777" w:rsidR="005C5F13" w:rsidRPr="005C5F13" w:rsidRDefault="005C5F13" w:rsidP="005C5F13">
            <w:pPr>
              <w:pStyle w:val="Normal11"/>
              <w:rPr>
                <w:color w:val="FFFFFF"/>
                <w:lang w:eastAsia="da-DK"/>
              </w:rPr>
            </w:pPr>
            <w:r>
              <w:rPr>
                <w:color w:val="FFFFFF"/>
                <w:lang w:eastAsia="da-DK"/>
              </w:rPr>
              <w:t>Løsning</w:t>
            </w:r>
          </w:p>
        </w:tc>
        <w:tc>
          <w:tcPr>
            <w:tcW w:w="3197" w:type="dxa"/>
            <w:shd w:val="pct20" w:color="auto" w:fill="0000FF"/>
          </w:tcPr>
          <w:p w14:paraId="6B692D5C" w14:textId="77777777" w:rsidR="005C5F13" w:rsidRPr="005C5F13" w:rsidRDefault="005C5F13" w:rsidP="005C5F13">
            <w:pPr>
              <w:pStyle w:val="Normal11"/>
              <w:rPr>
                <w:color w:val="FFFFFF"/>
                <w:lang w:eastAsia="da-DK"/>
              </w:rPr>
            </w:pPr>
            <w:r>
              <w:rPr>
                <w:color w:val="FFFFFF"/>
                <w:lang w:eastAsia="da-DK"/>
              </w:rPr>
              <w:t>Service/Service operationer</w:t>
            </w:r>
          </w:p>
        </w:tc>
      </w:tr>
      <w:tr w:rsidR="005C5F13" w14:paraId="39812CE7" w14:textId="77777777" w:rsidTr="005C5F13">
        <w:tc>
          <w:tcPr>
            <w:tcW w:w="9909" w:type="dxa"/>
            <w:gridSpan w:val="3"/>
            <w:shd w:val="clear" w:color="auto" w:fill="FFFFFF"/>
          </w:tcPr>
          <w:p w14:paraId="7756016A" w14:textId="77777777" w:rsidR="005C5F13" w:rsidRPr="005C5F13" w:rsidRDefault="005C5F13" w:rsidP="005C5F13">
            <w:pPr>
              <w:pStyle w:val="Normal11"/>
              <w:rPr>
                <w:b/>
                <w:i/>
                <w:lang w:eastAsia="da-DK"/>
              </w:rPr>
            </w:pPr>
            <w:r>
              <w:rPr>
                <w:b/>
                <w:i/>
                <w:lang w:eastAsia="da-DK"/>
              </w:rPr>
              <w:t>Trin 1: Vælger ompostering</w:t>
            </w:r>
          </w:p>
        </w:tc>
      </w:tr>
      <w:tr w:rsidR="005C5F13" w14:paraId="5E9CF2ED" w14:textId="77777777" w:rsidTr="005C5F13">
        <w:tc>
          <w:tcPr>
            <w:tcW w:w="3356" w:type="dxa"/>
            <w:shd w:val="clear" w:color="auto" w:fill="FFFFFF"/>
          </w:tcPr>
          <w:p w14:paraId="2BA47B40" w14:textId="77777777" w:rsidR="005C5F13" w:rsidRPr="005C5F13" w:rsidRDefault="005C5F13" w:rsidP="005C5F13">
            <w:pPr>
              <w:pStyle w:val="Normal11"/>
              <w:rPr>
                <w:color w:val="000000"/>
                <w:lang w:eastAsia="da-DK"/>
              </w:rPr>
            </w:pPr>
            <w:r>
              <w:rPr>
                <w:color w:val="000000"/>
                <w:lang w:eastAsia="da-DK"/>
              </w:rPr>
              <w:t>"Vælger Ompostering. "</w:t>
            </w:r>
          </w:p>
        </w:tc>
        <w:tc>
          <w:tcPr>
            <w:tcW w:w="3356" w:type="dxa"/>
            <w:shd w:val="clear" w:color="auto" w:fill="FFFFFF"/>
          </w:tcPr>
          <w:p w14:paraId="60191E37" w14:textId="77777777" w:rsidR="005C5F13" w:rsidRDefault="005C5F13" w:rsidP="005C5F13">
            <w:pPr>
              <w:pStyle w:val="Normal11"/>
              <w:rPr>
                <w:color w:val="000000"/>
                <w:lang w:eastAsia="da-DK"/>
              </w:rPr>
            </w:pPr>
            <w:r>
              <w:rPr>
                <w:color w:val="000000"/>
                <w:lang w:eastAsia="da-DK"/>
              </w:rPr>
              <w:t>Giver aktøren mulighed for at udsøge negative fordringer og indbetalinger ud fra søgekriterierne:</w:t>
            </w:r>
          </w:p>
          <w:p w14:paraId="3EA90743" w14:textId="77777777" w:rsidR="005C5F13" w:rsidRDefault="005C5F13" w:rsidP="005C5F13">
            <w:pPr>
              <w:pStyle w:val="Normal11"/>
              <w:rPr>
                <w:color w:val="000000"/>
                <w:lang w:eastAsia="da-DK"/>
              </w:rPr>
            </w:pPr>
            <w:r>
              <w:rPr>
                <w:color w:val="000000"/>
                <w:lang w:eastAsia="da-DK"/>
              </w:rPr>
              <w:t>-</w:t>
            </w:r>
            <w:r>
              <w:rPr>
                <w:color w:val="000000"/>
                <w:lang w:eastAsia="da-DK"/>
              </w:rPr>
              <w:tab/>
              <w:t>Periode</w:t>
            </w:r>
          </w:p>
          <w:p w14:paraId="758862AA" w14:textId="77777777" w:rsidR="005C5F13" w:rsidRDefault="005C5F13" w:rsidP="005C5F13">
            <w:pPr>
              <w:pStyle w:val="Normal11"/>
              <w:rPr>
                <w:color w:val="000000"/>
                <w:lang w:eastAsia="da-DK"/>
              </w:rPr>
            </w:pPr>
            <w:r>
              <w:rPr>
                <w:color w:val="000000"/>
                <w:lang w:eastAsia="da-DK"/>
              </w:rPr>
              <w:t>-</w:t>
            </w:r>
            <w:r>
              <w:rPr>
                <w:color w:val="000000"/>
                <w:lang w:eastAsia="da-DK"/>
              </w:rPr>
              <w:tab/>
              <w:t>Beløb</w:t>
            </w:r>
          </w:p>
          <w:p w14:paraId="0C3DFEFC" w14:textId="77777777" w:rsidR="005C5F13" w:rsidRDefault="005C5F13" w:rsidP="005C5F13">
            <w:pPr>
              <w:pStyle w:val="Normal11"/>
              <w:rPr>
                <w:color w:val="000000"/>
                <w:lang w:eastAsia="da-DK"/>
              </w:rPr>
            </w:pPr>
            <w:r>
              <w:rPr>
                <w:color w:val="000000"/>
                <w:lang w:eastAsia="da-DK"/>
              </w:rPr>
              <w:t>-</w:t>
            </w:r>
            <w:r>
              <w:rPr>
                <w:color w:val="000000"/>
                <w:lang w:eastAsia="da-DK"/>
              </w:rPr>
              <w:tab/>
              <w:t>Type - som er flg.:</w:t>
            </w:r>
          </w:p>
          <w:p w14:paraId="416BBA53" w14:textId="77777777" w:rsidR="005C5F13" w:rsidRDefault="005C5F13" w:rsidP="005C5F13">
            <w:pPr>
              <w:pStyle w:val="Normal11"/>
              <w:rPr>
                <w:color w:val="000000"/>
                <w:lang w:eastAsia="da-DK"/>
              </w:rPr>
            </w:pPr>
            <w:r>
              <w:rPr>
                <w:color w:val="000000"/>
                <w:lang w:eastAsia="da-DK"/>
              </w:rPr>
              <w:t>o</w:t>
            </w:r>
            <w:r>
              <w:rPr>
                <w:color w:val="000000"/>
                <w:lang w:eastAsia="da-DK"/>
              </w:rPr>
              <w:tab/>
              <w:t>Alle Fordringer</w:t>
            </w:r>
          </w:p>
          <w:p w14:paraId="5CD7E581" w14:textId="77777777" w:rsidR="005C5F13" w:rsidRDefault="005C5F13" w:rsidP="005C5F13">
            <w:pPr>
              <w:pStyle w:val="Normal11"/>
              <w:rPr>
                <w:color w:val="000000"/>
                <w:lang w:eastAsia="da-DK"/>
              </w:rPr>
            </w:pPr>
            <w:r>
              <w:rPr>
                <w:color w:val="000000"/>
                <w:lang w:eastAsia="da-DK"/>
              </w:rPr>
              <w:t>o</w:t>
            </w:r>
            <w:r>
              <w:rPr>
                <w:color w:val="000000"/>
                <w:lang w:eastAsia="da-DK"/>
              </w:rPr>
              <w:tab/>
              <w:t>Fordringstyper</w:t>
            </w:r>
          </w:p>
          <w:p w14:paraId="618C8085" w14:textId="77777777" w:rsidR="005C5F13" w:rsidRDefault="005C5F13" w:rsidP="005C5F13">
            <w:pPr>
              <w:pStyle w:val="Normal11"/>
              <w:rPr>
                <w:color w:val="000000"/>
                <w:lang w:eastAsia="da-DK"/>
              </w:rPr>
            </w:pPr>
            <w:r>
              <w:rPr>
                <w:color w:val="000000"/>
                <w:lang w:eastAsia="da-DK"/>
              </w:rPr>
              <w:t>o</w:t>
            </w:r>
            <w:r>
              <w:rPr>
                <w:color w:val="000000"/>
                <w:lang w:eastAsia="da-DK"/>
              </w:rPr>
              <w:tab/>
              <w:t>Indbetaling</w:t>
            </w:r>
          </w:p>
          <w:p w14:paraId="662B556A" w14:textId="77777777" w:rsidR="005C5F13" w:rsidRPr="005C5F13" w:rsidRDefault="005C5F13" w:rsidP="005C5F13">
            <w:pPr>
              <w:pStyle w:val="Normal11"/>
              <w:rPr>
                <w:color w:val="000000"/>
                <w:lang w:eastAsia="da-DK"/>
              </w:rPr>
            </w:pPr>
          </w:p>
        </w:tc>
        <w:tc>
          <w:tcPr>
            <w:tcW w:w="3197" w:type="dxa"/>
            <w:shd w:val="clear" w:color="auto" w:fill="FFFFFF"/>
          </w:tcPr>
          <w:p w14:paraId="2778C150" w14:textId="77777777" w:rsidR="005C5F13" w:rsidRPr="005C5F13" w:rsidRDefault="005C5F13" w:rsidP="005C5F13">
            <w:pPr>
              <w:pStyle w:val="Normal11"/>
              <w:rPr>
                <w:color w:val="000000"/>
                <w:lang w:eastAsia="da-DK"/>
              </w:rPr>
            </w:pPr>
            <w:proofErr w:type="spellStart"/>
            <w:r>
              <w:rPr>
                <w:color w:val="000000"/>
                <w:lang w:eastAsia="da-DK"/>
              </w:rPr>
              <w:t>DMS.RegistreretTypeList</w:t>
            </w:r>
            <w:proofErr w:type="spellEnd"/>
          </w:p>
        </w:tc>
      </w:tr>
      <w:tr w:rsidR="005C5F13" w14:paraId="46CE6F7E" w14:textId="77777777" w:rsidTr="005C5F13">
        <w:tc>
          <w:tcPr>
            <w:tcW w:w="3356" w:type="dxa"/>
            <w:shd w:val="clear" w:color="auto" w:fill="FFFFFF"/>
          </w:tcPr>
          <w:p w14:paraId="46205845" w14:textId="77777777" w:rsidR="005C5F13" w:rsidRDefault="005C5F13" w:rsidP="005C5F13">
            <w:pPr>
              <w:pStyle w:val="Normal11"/>
              <w:rPr>
                <w:color w:val="000000"/>
                <w:lang w:eastAsia="da-DK"/>
              </w:rPr>
            </w:pPr>
            <w:r>
              <w:rPr>
                <w:color w:val="000000"/>
                <w:lang w:eastAsia="da-DK"/>
              </w:rPr>
              <w:t>[</w:t>
            </w:r>
            <w:proofErr w:type="spellStart"/>
            <w:r>
              <w:rPr>
                <w:color w:val="000000"/>
                <w:lang w:eastAsia="da-DK"/>
              </w:rPr>
              <w:t>ValiderSøgeKriterier</w:t>
            </w:r>
            <w:proofErr w:type="spellEnd"/>
            <w:r>
              <w:rPr>
                <w:color w:val="000000"/>
                <w:lang w:eastAsia="da-DK"/>
              </w:rPr>
              <w:t>]</w:t>
            </w:r>
          </w:p>
        </w:tc>
        <w:tc>
          <w:tcPr>
            <w:tcW w:w="3356" w:type="dxa"/>
            <w:shd w:val="clear" w:color="auto" w:fill="FFFFFF"/>
          </w:tcPr>
          <w:p w14:paraId="61E737AA" w14:textId="77777777" w:rsidR="005C5F13" w:rsidRDefault="005C5F13" w:rsidP="005C5F13">
            <w:pPr>
              <w:pStyle w:val="Normal11"/>
              <w:rPr>
                <w:color w:val="000000"/>
                <w:lang w:eastAsia="da-DK"/>
              </w:rPr>
            </w:pPr>
          </w:p>
        </w:tc>
        <w:tc>
          <w:tcPr>
            <w:tcW w:w="3197" w:type="dxa"/>
            <w:shd w:val="clear" w:color="auto" w:fill="FFFFFF"/>
          </w:tcPr>
          <w:p w14:paraId="7E4F6479" w14:textId="77777777" w:rsidR="005C5F13" w:rsidRDefault="005C5F13" w:rsidP="005C5F13">
            <w:pPr>
              <w:pStyle w:val="Normal11"/>
              <w:rPr>
                <w:color w:val="000000"/>
                <w:lang w:eastAsia="da-DK"/>
              </w:rPr>
            </w:pPr>
          </w:p>
        </w:tc>
      </w:tr>
      <w:tr w:rsidR="005C5F13" w14:paraId="7A47C7CB" w14:textId="77777777" w:rsidTr="005C5F13">
        <w:tc>
          <w:tcPr>
            <w:tcW w:w="9909" w:type="dxa"/>
            <w:gridSpan w:val="3"/>
            <w:shd w:val="clear" w:color="auto" w:fill="FFFFFF"/>
          </w:tcPr>
          <w:p w14:paraId="78980013" w14:textId="77777777" w:rsidR="005C5F13" w:rsidRPr="005C5F13" w:rsidRDefault="005C5F13" w:rsidP="005C5F13">
            <w:pPr>
              <w:pStyle w:val="Normal11"/>
              <w:rPr>
                <w:b/>
                <w:i/>
                <w:color w:val="000000"/>
                <w:lang w:eastAsia="da-DK"/>
              </w:rPr>
            </w:pPr>
            <w:r>
              <w:rPr>
                <w:b/>
                <w:i/>
                <w:color w:val="000000"/>
                <w:lang w:eastAsia="da-DK"/>
              </w:rPr>
              <w:t>Trin 2: Vælger søg</w:t>
            </w:r>
          </w:p>
        </w:tc>
      </w:tr>
      <w:tr w:rsidR="005C5F13" w14:paraId="095A7E66" w14:textId="77777777" w:rsidTr="005C5F13">
        <w:tc>
          <w:tcPr>
            <w:tcW w:w="3356" w:type="dxa"/>
            <w:shd w:val="clear" w:color="auto" w:fill="FFFFFF"/>
          </w:tcPr>
          <w:p w14:paraId="2EC8B05B" w14:textId="77777777" w:rsidR="005C5F13" w:rsidRPr="005C5F13" w:rsidRDefault="005C5F13" w:rsidP="005C5F13">
            <w:pPr>
              <w:pStyle w:val="Normal11"/>
              <w:rPr>
                <w:color w:val="000000"/>
                <w:lang w:eastAsia="da-DK"/>
              </w:rPr>
            </w:pPr>
            <w:r>
              <w:rPr>
                <w:color w:val="000000"/>
                <w:lang w:eastAsia="da-DK"/>
              </w:rPr>
              <w:t>Indtaster søgekriterier</w:t>
            </w:r>
          </w:p>
        </w:tc>
        <w:tc>
          <w:tcPr>
            <w:tcW w:w="3356" w:type="dxa"/>
            <w:shd w:val="clear" w:color="auto" w:fill="FFFFFF"/>
          </w:tcPr>
          <w:p w14:paraId="64226567" w14:textId="77777777" w:rsidR="005C5F13" w:rsidRPr="005C5F13" w:rsidRDefault="005C5F13" w:rsidP="005C5F13">
            <w:pPr>
              <w:pStyle w:val="Normal11"/>
              <w:rPr>
                <w:color w:val="000000"/>
                <w:lang w:eastAsia="da-DK"/>
              </w:rPr>
            </w:pPr>
            <w:r>
              <w:rPr>
                <w:color w:val="000000"/>
                <w:lang w:eastAsia="da-DK"/>
              </w:rPr>
              <w:t>Kundens negative fordringer/indbetalinger i henhold til valgte søgekriterier vises.</w:t>
            </w:r>
          </w:p>
        </w:tc>
        <w:tc>
          <w:tcPr>
            <w:tcW w:w="3197" w:type="dxa"/>
            <w:shd w:val="clear" w:color="auto" w:fill="FFFFFF"/>
          </w:tcPr>
          <w:p w14:paraId="16991229" w14:textId="77777777" w:rsidR="005C5F13" w:rsidRPr="005C5F13" w:rsidRDefault="005C5F13" w:rsidP="005C5F13">
            <w:pPr>
              <w:pStyle w:val="Normal11"/>
              <w:rPr>
                <w:color w:val="000000"/>
                <w:lang w:eastAsia="da-DK"/>
              </w:rPr>
            </w:pPr>
            <w:proofErr w:type="spellStart"/>
            <w:r>
              <w:rPr>
                <w:color w:val="000000"/>
                <w:lang w:eastAsia="da-DK"/>
              </w:rPr>
              <w:t>DMS.OpkrævningFordringIndbetalingSøg</w:t>
            </w:r>
            <w:proofErr w:type="spellEnd"/>
          </w:p>
        </w:tc>
      </w:tr>
      <w:tr w:rsidR="005C5F13" w14:paraId="432B9F92" w14:textId="77777777" w:rsidTr="005C5F13">
        <w:tc>
          <w:tcPr>
            <w:tcW w:w="9909" w:type="dxa"/>
            <w:gridSpan w:val="3"/>
            <w:shd w:val="clear" w:color="auto" w:fill="FFFFFF"/>
          </w:tcPr>
          <w:p w14:paraId="6FAFB7D0" w14:textId="77777777" w:rsidR="005C5F13" w:rsidRPr="005C5F13" w:rsidRDefault="005C5F13" w:rsidP="005C5F13">
            <w:pPr>
              <w:pStyle w:val="Normal11"/>
              <w:rPr>
                <w:b/>
                <w:i/>
                <w:color w:val="000000"/>
                <w:lang w:eastAsia="da-DK"/>
              </w:rPr>
            </w:pPr>
            <w:r>
              <w:rPr>
                <w:b/>
                <w:i/>
                <w:color w:val="000000"/>
                <w:lang w:eastAsia="da-DK"/>
              </w:rPr>
              <w:t>Trin 3: Vælger fordringer/indbetalinger</w:t>
            </w:r>
          </w:p>
        </w:tc>
      </w:tr>
      <w:tr w:rsidR="005C5F13" w14:paraId="6CCF5A89" w14:textId="77777777" w:rsidTr="005C5F13">
        <w:tc>
          <w:tcPr>
            <w:tcW w:w="3356" w:type="dxa"/>
            <w:shd w:val="clear" w:color="auto" w:fill="FFFFFF"/>
          </w:tcPr>
          <w:p w14:paraId="7B958B5D" w14:textId="77777777" w:rsidR="005C5F13" w:rsidRDefault="005C5F13" w:rsidP="005C5F13">
            <w:pPr>
              <w:pStyle w:val="Normal11"/>
              <w:rPr>
                <w:color w:val="000000"/>
                <w:lang w:eastAsia="da-DK"/>
              </w:rPr>
            </w:pPr>
            <w:r>
              <w:rPr>
                <w:color w:val="000000"/>
                <w:lang w:eastAsia="da-DK"/>
              </w:rPr>
              <w:t xml:space="preserve">Vælger den/de fordringer/indbetalinger, der skal omposteres </w:t>
            </w:r>
          </w:p>
          <w:p w14:paraId="33105B22" w14:textId="77777777" w:rsidR="005C5F13" w:rsidRDefault="005C5F13" w:rsidP="005C5F13">
            <w:pPr>
              <w:pStyle w:val="Normal11"/>
              <w:rPr>
                <w:color w:val="000000"/>
                <w:lang w:eastAsia="da-DK"/>
              </w:rPr>
            </w:pPr>
            <w:r>
              <w:rPr>
                <w:color w:val="000000"/>
                <w:lang w:eastAsia="da-DK"/>
              </w:rPr>
              <w:t xml:space="preserve">Vælger om der skal omposteres til anden kunde </w:t>
            </w:r>
          </w:p>
          <w:p w14:paraId="1584F3DB" w14:textId="77777777" w:rsidR="005C5F13" w:rsidRDefault="005C5F13" w:rsidP="005C5F13">
            <w:pPr>
              <w:pStyle w:val="Normal11"/>
              <w:rPr>
                <w:color w:val="000000"/>
                <w:lang w:eastAsia="da-DK"/>
              </w:rPr>
            </w:pPr>
            <w:r>
              <w:rPr>
                <w:color w:val="000000"/>
                <w:lang w:eastAsia="da-DK"/>
              </w:rPr>
              <w:t xml:space="preserve"> </w:t>
            </w:r>
          </w:p>
          <w:p w14:paraId="288BDD7F" w14:textId="77777777" w:rsidR="005C5F13" w:rsidRPr="005C5F13" w:rsidRDefault="005C5F13" w:rsidP="005C5F13">
            <w:pPr>
              <w:pStyle w:val="Normal11"/>
              <w:rPr>
                <w:color w:val="000000"/>
                <w:lang w:eastAsia="da-DK"/>
              </w:rPr>
            </w:pPr>
          </w:p>
        </w:tc>
        <w:tc>
          <w:tcPr>
            <w:tcW w:w="3356" w:type="dxa"/>
            <w:shd w:val="clear" w:color="auto" w:fill="FFFFFF"/>
          </w:tcPr>
          <w:p w14:paraId="18BD08D0" w14:textId="77777777" w:rsidR="005C5F13" w:rsidRDefault="005C5F13" w:rsidP="005C5F13">
            <w:pPr>
              <w:pStyle w:val="Normal11"/>
              <w:rPr>
                <w:color w:val="000000"/>
                <w:lang w:eastAsia="da-DK"/>
              </w:rPr>
            </w:pPr>
            <w:r>
              <w:rPr>
                <w:color w:val="000000"/>
                <w:lang w:eastAsia="da-DK"/>
              </w:rPr>
              <w:t xml:space="preserve">Markerer de valgte fordringer og Indbetalinger. Viser det samlede omposteringsbeløb </w:t>
            </w:r>
          </w:p>
          <w:p w14:paraId="2707C577" w14:textId="77777777" w:rsidR="005C5F13" w:rsidRDefault="005C5F13" w:rsidP="005C5F13">
            <w:pPr>
              <w:pStyle w:val="Normal11"/>
              <w:rPr>
                <w:color w:val="000000"/>
                <w:lang w:eastAsia="da-DK"/>
              </w:rPr>
            </w:pPr>
            <w:r>
              <w:rPr>
                <w:color w:val="000000"/>
                <w:lang w:eastAsia="da-DK"/>
              </w:rPr>
              <w:t>Der gives mulighed for at nulstille felter</w:t>
            </w:r>
          </w:p>
          <w:p w14:paraId="702F3F05" w14:textId="77777777" w:rsidR="005C5F13" w:rsidRPr="005C5F13" w:rsidRDefault="005C5F13" w:rsidP="005C5F13">
            <w:pPr>
              <w:pStyle w:val="Normal11"/>
              <w:rPr>
                <w:color w:val="000000"/>
                <w:lang w:eastAsia="da-DK"/>
              </w:rPr>
            </w:pPr>
          </w:p>
        </w:tc>
        <w:tc>
          <w:tcPr>
            <w:tcW w:w="3197" w:type="dxa"/>
            <w:shd w:val="clear" w:color="auto" w:fill="FFFFFF"/>
          </w:tcPr>
          <w:p w14:paraId="5F918605" w14:textId="77777777" w:rsidR="005C5F13" w:rsidRPr="005C5F13" w:rsidRDefault="005C5F13" w:rsidP="005C5F13">
            <w:pPr>
              <w:pStyle w:val="Normal11"/>
              <w:rPr>
                <w:color w:val="000000"/>
                <w:lang w:eastAsia="da-DK"/>
              </w:rPr>
            </w:pPr>
          </w:p>
        </w:tc>
      </w:tr>
      <w:tr w:rsidR="005C5F13" w14:paraId="1823143B" w14:textId="77777777" w:rsidTr="005C5F13">
        <w:tc>
          <w:tcPr>
            <w:tcW w:w="9909" w:type="dxa"/>
            <w:gridSpan w:val="3"/>
            <w:shd w:val="clear" w:color="auto" w:fill="FFFFFF"/>
          </w:tcPr>
          <w:p w14:paraId="69D1291C" w14:textId="77777777" w:rsidR="005C5F13" w:rsidRPr="005C5F13" w:rsidRDefault="005C5F13" w:rsidP="005C5F13">
            <w:pPr>
              <w:pStyle w:val="Normal11"/>
              <w:rPr>
                <w:b/>
                <w:color w:val="000000"/>
                <w:lang w:eastAsia="da-DK"/>
              </w:rPr>
            </w:pPr>
            <w:r>
              <w:rPr>
                <w:b/>
                <w:color w:val="000000"/>
                <w:lang w:eastAsia="da-DK"/>
              </w:rPr>
              <w:t>Trin 4: Gem ændringer</w:t>
            </w:r>
          </w:p>
        </w:tc>
      </w:tr>
      <w:tr w:rsidR="005C5F13" w14:paraId="5D7C1EE2" w14:textId="77777777" w:rsidTr="005C5F13">
        <w:tc>
          <w:tcPr>
            <w:tcW w:w="3356" w:type="dxa"/>
            <w:shd w:val="clear" w:color="auto" w:fill="FFFFFF"/>
          </w:tcPr>
          <w:p w14:paraId="14CBD4FB" w14:textId="77777777" w:rsidR="005C5F13" w:rsidRPr="005C5F13" w:rsidRDefault="005C5F13" w:rsidP="005C5F13">
            <w:pPr>
              <w:pStyle w:val="Normal11"/>
              <w:rPr>
                <w:color w:val="000000"/>
                <w:lang w:eastAsia="da-DK"/>
              </w:rPr>
            </w:pPr>
            <w:r>
              <w:rPr>
                <w:color w:val="000000"/>
                <w:lang w:eastAsia="da-DK"/>
              </w:rPr>
              <w:t>Vælger godkend</w:t>
            </w:r>
          </w:p>
        </w:tc>
        <w:tc>
          <w:tcPr>
            <w:tcW w:w="3356" w:type="dxa"/>
            <w:shd w:val="clear" w:color="auto" w:fill="FFFFFF"/>
          </w:tcPr>
          <w:p w14:paraId="6AB667D7" w14:textId="77777777" w:rsidR="005C5F13" w:rsidRDefault="005C5F13" w:rsidP="005C5F13">
            <w:pPr>
              <w:pStyle w:val="Normal11"/>
              <w:rPr>
                <w:color w:val="000000"/>
                <w:lang w:eastAsia="da-DK"/>
              </w:rPr>
            </w:pPr>
            <w:r>
              <w:rPr>
                <w:color w:val="000000"/>
                <w:lang w:eastAsia="da-DK"/>
              </w:rPr>
              <w:t>Oprindelig fordeling tilbagerulles. Hvis anden kunde er valgt omposteres de negative fordringer/indbetalinger til denne kunde</w:t>
            </w:r>
          </w:p>
          <w:p w14:paraId="72BA87F5" w14:textId="77777777" w:rsidR="005C5F13" w:rsidRPr="005C5F13" w:rsidRDefault="005C5F13" w:rsidP="005C5F13">
            <w:pPr>
              <w:pStyle w:val="Normal11"/>
              <w:rPr>
                <w:color w:val="000000"/>
                <w:lang w:eastAsia="da-DK"/>
              </w:rPr>
            </w:pPr>
            <w:r>
              <w:rPr>
                <w:color w:val="000000"/>
                <w:lang w:eastAsia="da-DK"/>
              </w:rPr>
              <w:t xml:space="preserve">Der returneres til </w:t>
            </w:r>
            <w:proofErr w:type="spellStart"/>
            <w:r>
              <w:rPr>
                <w:color w:val="000000"/>
                <w:lang w:eastAsia="da-DK"/>
              </w:rPr>
              <w:t>use</w:t>
            </w:r>
            <w:proofErr w:type="spellEnd"/>
            <w:r>
              <w:rPr>
                <w:color w:val="000000"/>
                <w:lang w:eastAsia="da-DK"/>
              </w:rPr>
              <w:t xml:space="preserve"> case 13.07</w:t>
            </w:r>
          </w:p>
        </w:tc>
        <w:tc>
          <w:tcPr>
            <w:tcW w:w="3197" w:type="dxa"/>
            <w:shd w:val="clear" w:color="auto" w:fill="FFFFFF"/>
          </w:tcPr>
          <w:p w14:paraId="78FEAE92" w14:textId="77777777" w:rsidR="005C5F13" w:rsidRPr="005C5F13" w:rsidRDefault="005C5F13" w:rsidP="005C5F13">
            <w:pPr>
              <w:pStyle w:val="Normal11"/>
              <w:rPr>
                <w:color w:val="000000"/>
                <w:lang w:eastAsia="da-DK"/>
              </w:rPr>
            </w:pPr>
            <w:proofErr w:type="spellStart"/>
            <w:r>
              <w:rPr>
                <w:color w:val="000000"/>
                <w:lang w:eastAsia="da-DK"/>
              </w:rPr>
              <w:t>DMS.OpkrævningFordringIndbetalingFordelingTilbagefør</w:t>
            </w:r>
            <w:proofErr w:type="spellEnd"/>
          </w:p>
        </w:tc>
      </w:tr>
      <w:tr w:rsidR="005C5F13" w14:paraId="5E1F5A27" w14:textId="77777777" w:rsidTr="005C5F13">
        <w:tc>
          <w:tcPr>
            <w:tcW w:w="3356" w:type="dxa"/>
            <w:shd w:val="clear" w:color="auto" w:fill="FFFFFF"/>
          </w:tcPr>
          <w:p w14:paraId="7DB9AA13" w14:textId="77777777" w:rsidR="005C5F13" w:rsidRDefault="005C5F13" w:rsidP="005C5F13">
            <w:pPr>
              <w:pStyle w:val="Normal11"/>
              <w:rPr>
                <w:color w:val="000000"/>
                <w:lang w:eastAsia="da-DK"/>
              </w:rPr>
            </w:pPr>
          </w:p>
        </w:tc>
        <w:tc>
          <w:tcPr>
            <w:tcW w:w="3356" w:type="dxa"/>
            <w:shd w:val="clear" w:color="auto" w:fill="FFFFFF"/>
          </w:tcPr>
          <w:p w14:paraId="56BEA345" w14:textId="77777777" w:rsidR="005C5F13" w:rsidRDefault="005C5F13" w:rsidP="005C5F13">
            <w:pPr>
              <w:pStyle w:val="Normal11"/>
              <w:rPr>
                <w:color w:val="000000"/>
                <w:lang w:eastAsia="da-DK"/>
              </w:rPr>
            </w:pPr>
          </w:p>
        </w:tc>
        <w:tc>
          <w:tcPr>
            <w:tcW w:w="3197" w:type="dxa"/>
            <w:shd w:val="clear" w:color="auto" w:fill="FFFFFF"/>
          </w:tcPr>
          <w:p w14:paraId="6A8A7E62" w14:textId="77777777" w:rsidR="005C5F13" w:rsidRDefault="005C5F13" w:rsidP="005C5F13">
            <w:pPr>
              <w:pStyle w:val="Normal11"/>
              <w:rPr>
                <w:color w:val="000000"/>
                <w:lang w:eastAsia="da-DK"/>
              </w:rPr>
            </w:pPr>
          </w:p>
        </w:tc>
      </w:tr>
    </w:tbl>
    <w:p w14:paraId="73D2813A" w14:textId="77777777" w:rsidR="005C5F13" w:rsidRDefault="005C5F13" w:rsidP="005C5F13">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C5F13" w14:paraId="409DDDCE" w14:textId="77777777" w:rsidTr="005C5F13">
        <w:tc>
          <w:tcPr>
            <w:tcW w:w="9909" w:type="dxa"/>
            <w:gridSpan w:val="3"/>
          </w:tcPr>
          <w:p w14:paraId="6DB47FF5" w14:textId="77777777" w:rsidR="005C5F13" w:rsidRPr="005C5F13" w:rsidRDefault="005C5F13" w:rsidP="005C5F13">
            <w:pPr>
              <w:pStyle w:val="Normal11"/>
              <w:rPr>
                <w:lang w:eastAsia="da-DK"/>
              </w:rPr>
            </w:pPr>
            <w:r>
              <w:rPr>
                <w:b/>
                <w:lang w:eastAsia="da-DK"/>
              </w:rPr>
              <w:t>Undtagelser</w:t>
            </w:r>
          </w:p>
        </w:tc>
      </w:tr>
      <w:tr w:rsidR="005C5F13" w14:paraId="7E938FE2" w14:textId="77777777" w:rsidTr="005C5F13">
        <w:tc>
          <w:tcPr>
            <w:tcW w:w="3356" w:type="dxa"/>
            <w:shd w:val="pct20" w:color="auto" w:fill="0000FF"/>
          </w:tcPr>
          <w:p w14:paraId="0352EECC" w14:textId="77777777" w:rsidR="005C5F13" w:rsidRPr="005C5F13" w:rsidRDefault="005C5F13" w:rsidP="005C5F13">
            <w:pPr>
              <w:pStyle w:val="Normal11"/>
              <w:rPr>
                <w:color w:val="FFFFFF"/>
                <w:lang w:eastAsia="da-DK"/>
              </w:rPr>
            </w:pPr>
            <w:r>
              <w:rPr>
                <w:color w:val="FFFFFF"/>
                <w:lang w:eastAsia="da-DK"/>
              </w:rPr>
              <w:t>Aktør</w:t>
            </w:r>
          </w:p>
        </w:tc>
        <w:tc>
          <w:tcPr>
            <w:tcW w:w="3356" w:type="dxa"/>
            <w:shd w:val="pct20" w:color="auto" w:fill="0000FF"/>
          </w:tcPr>
          <w:p w14:paraId="1F9FBC1D" w14:textId="77777777" w:rsidR="005C5F13" w:rsidRPr="005C5F13" w:rsidRDefault="005C5F13" w:rsidP="005C5F13">
            <w:pPr>
              <w:pStyle w:val="Normal11"/>
              <w:rPr>
                <w:color w:val="FFFFFF"/>
                <w:lang w:eastAsia="da-DK"/>
              </w:rPr>
            </w:pPr>
            <w:r>
              <w:rPr>
                <w:color w:val="FFFFFF"/>
                <w:lang w:eastAsia="da-DK"/>
              </w:rPr>
              <w:t>Løsning</w:t>
            </w:r>
          </w:p>
        </w:tc>
        <w:tc>
          <w:tcPr>
            <w:tcW w:w="3197" w:type="dxa"/>
            <w:shd w:val="pct20" w:color="auto" w:fill="0000FF"/>
          </w:tcPr>
          <w:p w14:paraId="4E005A43" w14:textId="77777777" w:rsidR="005C5F13" w:rsidRPr="005C5F13" w:rsidRDefault="005C5F13" w:rsidP="005C5F13">
            <w:pPr>
              <w:pStyle w:val="Normal11"/>
              <w:rPr>
                <w:color w:val="FFFFFF"/>
                <w:lang w:eastAsia="da-DK"/>
              </w:rPr>
            </w:pPr>
            <w:r>
              <w:rPr>
                <w:color w:val="FFFFFF"/>
                <w:lang w:eastAsia="da-DK"/>
              </w:rPr>
              <w:t>Service/Service operationer</w:t>
            </w:r>
          </w:p>
        </w:tc>
      </w:tr>
      <w:tr w:rsidR="005C5F13" w14:paraId="70CCAE2C" w14:textId="77777777" w:rsidTr="005C5F13">
        <w:tc>
          <w:tcPr>
            <w:tcW w:w="9909" w:type="dxa"/>
            <w:gridSpan w:val="3"/>
            <w:shd w:val="clear" w:color="auto" w:fill="FFFFFF"/>
          </w:tcPr>
          <w:p w14:paraId="7E03BF3E" w14:textId="77777777" w:rsidR="005C5F13" w:rsidRPr="005C5F13" w:rsidRDefault="005C5F13" w:rsidP="005C5F13">
            <w:pPr>
              <w:pStyle w:val="Normal11"/>
              <w:rPr>
                <w:b/>
                <w:color w:val="000000"/>
                <w:lang w:eastAsia="da-DK"/>
              </w:rPr>
            </w:pPr>
            <w:proofErr w:type="spellStart"/>
            <w:r>
              <w:rPr>
                <w:b/>
                <w:color w:val="000000"/>
                <w:lang w:eastAsia="da-DK"/>
              </w:rPr>
              <w:t>ValiderSøgeKriterier</w:t>
            </w:r>
            <w:proofErr w:type="spellEnd"/>
          </w:p>
        </w:tc>
      </w:tr>
      <w:tr w:rsidR="005C5F13" w14:paraId="77D0BBA1" w14:textId="77777777" w:rsidTr="005C5F13">
        <w:tc>
          <w:tcPr>
            <w:tcW w:w="3356" w:type="dxa"/>
            <w:shd w:val="clear" w:color="auto" w:fill="FFFFFF"/>
          </w:tcPr>
          <w:p w14:paraId="7742C98A" w14:textId="77777777" w:rsidR="005C5F13" w:rsidRPr="005C5F13" w:rsidRDefault="005C5F13" w:rsidP="005C5F13">
            <w:pPr>
              <w:pStyle w:val="Normal11"/>
              <w:rPr>
                <w:color w:val="000000"/>
                <w:lang w:eastAsia="da-DK"/>
              </w:rPr>
            </w:pPr>
            <w:r>
              <w:rPr>
                <w:color w:val="000000"/>
                <w:lang w:eastAsia="da-DK"/>
              </w:rPr>
              <w:t>[</w:t>
            </w:r>
            <w:proofErr w:type="spellStart"/>
            <w:r>
              <w:rPr>
                <w:color w:val="000000"/>
                <w:lang w:eastAsia="da-DK"/>
              </w:rPr>
              <w:t>ValiderSøgekriterier</w:t>
            </w:r>
            <w:proofErr w:type="spellEnd"/>
          </w:p>
        </w:tc>
        <w:tc>
          <w:tcPr>
            <w:tcW w:w="3356" w:type="dxa"/>
            <w:shd w:val="clear" w:color="auto" w:fill="FFFFFF"/>
          </w:tcPr>
          <w:p w14:paraId="583AA134" w14:textId="77777777" w:rsidR="005C5F13" w:rsidRDefault="005C5F13" w:rsidP="005C5F13">
            <w:pPr>
              <w:pStyle w:val="Normal11"/>
              <w:rPr>
                <w:color w:val="000000"/>
                <w:lang w:eastAsia="da-DK"/>
              </w:rPr>
            </w:pPr>
            <w:r>
              <w:rPr>
                <w:color w:val="000000"/>
                <w:lang w:eastAsia="da-DK"/>
              </w:rPr>
              <w:t xml:space="preserve"> Der må kun indtastes positive beløb i Søge beløb</w:t>
            </w:r>
          </w:p>
          <w:p w14:paraId="5C471B49" w14:textId="77777777" w:rsidR="005C5F13" w:rsidRDefault="005C5F13" w:rsidP="005C5F13">
            <w:pPr>
              <w:pStyle w:val="Normal11"/>
              <w:rPr>
                <w:color w:val="000000"/>
                <w:lang w:eastAsia="da-DK"/>
              </w:rPr>
            </w:pPr>
            <w:proofErr w:type="spellStart"/>
            <w:r>
              <w:rPr>
                <w:color w:val="000000"/>
                <w:lang w:eastAsia="da-DK"/>
              </w:rPr>
              <w:t>BeløbTil</w:t>
            </w:r>
            <w:proofErr w:type="spellEnd"/>
            <w:r>
              <w:rPr>
                <w:color w:val="000000"/>
                <w:lang w:eastAsia="da-DK"/>
              </w:rPr>
              <w:t xml:space="preserve"> må ikke være udfyldt alene</w:t>
            </w:r>
          </w:p>
          <w:p w14:paraId="2EEE9FBB" w14:textId="77777777" w:rsidR="005C5F13" w:rsidRDefault="005C5F13" w:rsidP="005C5F13">
            <w:pPr>
              <w:pStyle w:val="Normal11"/>
              <w:rPr>
                <w:color w:val="000000"/>
                <w:lang w:eastAsia="da-DK"/>
              </w:rPr>
            </w:pPr>
            <w:r>
              <w:rPr>
                <w:color w:val="000000"/>
                <w:lang w:eastAsia="da-DK"/>
              </w:rPr>
              <w:t>Mindst et søgekriterier skal være udfyldt</w:t>
            </w:r>
          </w:p>
          <w:p w14:paraId="1372851B" w14:textId="77777777" w:rsidR="005C5F13" w:rsidRPr="005C5F13" w:rsidRDefault="005C5F13" w:rsidP="005C5F13">
            <w:pPr>
              <w:pStyle w:val="Normal11"/>
              <w:rPr>
                <w:color w:val="000000"/>
                <w:lang w:eastAsia="da-DK"/>
              </w:rPr>
            </w:pPr>
          </w:p>
        </w:tc>
        <w:tc>
          <w:tcPr>
            <w:tcW w:w="3197" w:type="dxa"/>
            <w:shd w:val="clear" w:color="auto" w:fill="FFFFFF"/>
          </w:tcPr>
          <w:p w14:paraId="2B690AD1" w14:textId="77777777" w:rsidR="005C5F13" w:rsidRPr="005C5F13" w:rsidRDefault="005C5F13" w:rsidP="005C5F13">
            <w:pPr>
              <w:pStyle w:val="Normal11"/>
              <w:rPr>
                <w:color w:val="000000"/>
                <w:lang w:eastAsia="da-DK"/>
              </w:rPr>
            </w:pPr>
          </w:p>
        </w:tc>
      </w:tr>
      <w:tr w:rsidR="005C5F13" w14:paraId="2B5BB63A" w14:textId="77777777" w:rsidTr="005C5F13">
        <w:tc>
          <w:tcPr>
            <w:tcW w:w="9909" w:type="dxa"/>
            <w:gridSpan w:val="3"/>
            <w:shd w:val="clear" w:color="auto" w:fill="FFFFFF"/>
          </w:tcPr>
          <w:p w14:paraId="1DBB092D" w14:textId="77777777" w:rsidR="005C5F13" w:rsidRPr="005C5F13" w:rsidRDefault="005C5F13" w:rsidP="005C5F13">
            <w:pPr>
              <w:pStyle w:val="Normal11"/>
              <w:rPr>
                <w:b/>
                <w:color w:val="000000"/>
                <w:lang w:eastAsia="da-DK"/>
              </w:rPr>
            </w:pPr>
            <w:proofErr w:type="spellStart"/>
            <w:r>
              <w:rPr>
                <w:b/>
                <w:color w:val="000000"/>
                <w:lang w:eastAsia="da-DK"/>
              </w:rPr>
              <w:lastRenderedPageBreak/>
              <w:t>DetailFordring</w:t>
            </w:r>
            <w:proofErr w:type="spellEnd"/>
          </w:p>
        </w:tc>
      </w:tr>
      <w:tr w:rsidR="005C5F13" w14:paraId="3698A1D2" w14:textId="77777777" w:rsidTr="005C5F13">
        <w:tc>
          <w:tcPr>
            <w:tcW w:w="3356" w:type="dxa"/>
            <w:shd w:val="clear" w:color="auto" w:fill="FFFFFF"/>
          </w:tcPr>
          <w:p w14:paraId="786A8F5B" w14:textId="77777777" w:rsidR="005C5F13" w:rsidRPr="005C5F13" w:rsidRDefault="005C5F13" w:rsidP="005C5F13">
            <w:pPr>
              <w:pStyle w:val="Normal11"/>
              <w:rPr>
                <w:color w:val="000000"/>
                <w:lang w:eastAsia="da-DK"/>
              </w:rPr>
            </w:pPr>
            <w:r>
              <w:rPr>
                <w:color w:val="000000"/>
                <w:lang w:eastAsia="da-DK"/>
              </w:rPr>
              <w:t>[</w:t>
            </w:r>
            <w:proofErr w:type="spellStart"/>
            <w:r>
              <w:rPr>
                <w:color w:val="000000"/>
                <w:lang w:eastAsia="da-DK"/>
              </w:rPr>
              <w:t>DetailFordring</w:t>
            </w:r>
            <w:proofErr w:type="spellEnd"/>
            <w:r>
              <w:rPr>
                <w:color w:val="000000"/>
                <w:lang w:eastAsia="da-DK"/>
              </w:rPr>
              <w:t>]</w:t>
            </w:r>
          </w:p>
        </w:tc>
        <w:tc>
          <w:tcPr>
            <w:tcW w:w="3356" w:type="dxa"/>
            <w:shd w:val="clear" w:color="auto" w:fill="FFFFFF"/>
          </w:tcPr>
          <w:p w14:paraId="2B0A906B" w14:textId="77777777" w:rsidR="005C5F13" w:rsidRDefault="005C5F13" w:rsidP="005C5F13">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19.04 Hent Fordring</w:t>
            </w:r>
          </w:p>
          <w:p w14:paraId="4F53242C" w14:textId="77777777" w:rsidR="005C5F13" w:rsidRDefault="005C5F13" w:rsidP="005C5F13">
            <w:pPr>
              <w:pStyle w:val="Normal11"/>
              <w:rPr>
                <w:color w:val="000000"/>
                <w:lang w:eastAsia="da-DK"/>
              </w:rPr>
            </w:pPr>
          </w:p>
          <w:p w14:paraId="439F9AE1" w14:textId="77777777" w:rsidR="005C5F13" w:rsidRPr="005C5F13" w:rsidRDefault="005C5F13" w:rsidP="005C5F13">
            <w:pPr>
              <w:pStyle w:val="Normal11"/>
              <w:rPr>
                <w:color w:val="000000"/>
                <w:lang w:eastAsia="da-DK"/>
              </w:rPr>
            </w:pPr>
          </w:p>
        </w:tc>
        <w:tc>
          <w:tcPr>
            <w:tcW w:w="3197" w:type="dxa"/>
            <w:shd w:val="clear" w:color="auto" w:fill="FFFFFF"/>
          </w:tcPr>
          <w:p w14:paraId="5D057CFB" w14:textId="77777777" w:rsidR="005C5F13" w:rsidRPr="005C5F13" w:rsidRDefault="005C5F13" w:rsidP="005C5F13">
            <w:pPr>
              <w:pStyle w:val="Normal11"/>
              <w:rPr>
                <w:color w:val="000000"/>
                <w:lang w:eastAsia="da-DK"/>
              </w:rPr>
            </w:pPr>
          </w:p>
        </w:tc>
      </w:tr>
      <w:tr w:rsidR="005C5F13" w14:paraId="36D4DBA6" w14:textId="77777777" w:rsidTr="005C5F13">
        <w:tc>
          <w:tcPr>
            <w:tcW w:w="9909" w:type="dxa"/>
            <w:gridSpan w:val="3"/>
            <w:shd w:val="clear" w:color="auto" w:fill="FFFFFF"/>
          </w:tcPr>
          <w:p w14:paraId="1884B9B4" w14:textId="77777777" w:rsidR="005C5F13" w:rsidRPr="005C5F13" w:rsidRDefault="005C5F13" w:rsidP="005C5F13">
            <w:pPr>
              <w:pStyle w:val="Normal11"/>
              <w:rPr>
                <w:b/>
                <w:color w:val="000000"/>
                <w:lang w:eastAsia="da-DK"/>
              </w:rPr>
            </w:pPr>
            <w:proofErr w:type="spellStart"/>
            <w:r>
              <w:rPr>
                <w:b/>
                <w:color w:val="000000"/>
                <w:lang w:eastAsia="da-DK"/>
              </w:rPr>
              <w:t>DetailIndbetaling</w:t>
            </w:r>
            <w:proofErr w:type="spellEnd"/>
          </w:p>
        </w:tc>
      </w:tr>
      <w:tr w:rsidR="005C5F13" w14:paraId="5F9B3350" w14:textId="77777777" w:rsidTr="005C5F13">
        <w:tc>
          <w:tcPr>
            <w:tcW w:w="3356" w:type="dxa"/>
            <w:shd w:val="clear" w:color="auto" w:fill="FFFFFF"/>
          </w:tcPr>
          <w:p w14:paraId="1EFB3E0F" w14:textId="77777777" w:rsidR="005C5F13" w:rsidRPr="005C5F13" w:rsidRDefault="005C5F13" w:rsidP="005C5F13">
            <w:pPr>
              <w:pStyle w:val="Normal11"/>
              <w:rPr>
                <w:color w:val="000000"/>
                <w:lang w:eastAsia="da-DK"/>
              </w:rPr>
            </w:pPr>
            <w:r>
              <w:rPr>
                <w:color w:val="000000"/>
                <w:lang w:eastAsia="da-DK"/>
              </w:rPr>
              <w:t>[</w:t>
            </w:r>
            <w:proofErr w:type="spellStart"/>
            <w:r>
              <w:rPr>
                <w:color w:val="000000"/>
                <w:lang w:eastAsia="da-DK"/>
              </w:rPr>
              <w:t>DetailIndbetaling</w:t>
            </w:r>
            <w:proofErr w:type="spellEnd"/>
            <w:r>
              <w:rPr>
                <w:color w:val="000000"/>
                <w:lang w:eastAsia="da-DK"/>
              </w:rPr>
              <w:t>]</w:t>
            </w:r>
          </w:p>
        </w:tc>
        <w:tc>
          <w:tcPr>
            <w:tcW w:w="3356" w:type="dxa"/>
            <w:shd w:val="clear" w:color="auto" w:fill="FFFFFF"/>
          </w:tcPr>
          <w:p w14:paraId="27887541" w14:textId="77777777" w:rsidR="005C5F13" w:rsidRPr="005C5F13" w:rsidRDefault="005C5F13" w:rsidP="005C5F13">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19.05 Hent Indbetaling</w:t>
            </w:r>
          </w:p>
        </w:tc>
        <w:tc>
          <w:tcPr>
            <w:tcW w:w="3197" w:type="dxa"/>
            <w:shd w:val="clear" w:color="auto" w:fill="FFFFFF"/>
          </w:tcPr>
          <w:p w14:paraId="3907141B" w14:textId="77777777" w:rsidR="005C5F13" w:rsidRPr="005C5F13" w:rsidRDefault="005C5F13" w:rsidP="005C5F13">
            <w:pPr>
              <w:pStyle w:val="Normal11"/>
              <w:rPr>
                <w:color w:val="000000"/>
                <w:lang w:eastAsia="da-DK"/>
              </w:rPr>
            </w:pPr>
          </w:p>
        </w:tc>
      </w:tr>
      <w:tr w:rsidR="005C5F13" w14:paraId="56BD2A1B" w14:textId="77777777" w:rsidTr="005C5F13">
        <w:tc>
          <w:tcPr>
            <w:tcW w:w="9909" w:type="dxa"/>
            <w:gridSpan w:val="3"/>
            <w:shd w:val="clear" w:color="auto" w:fill="FFFFFF"/>
          </w:tcPr>
          <w:p w14:paraId="600C664B" w14:textId="77777777" w:rsidR="005C5F13" w:rsidRPr="005C5F13" w:rsidRDefault="005C5F13" w:rsidP="005C5F13">
            <w:pPr>
              <w:pStyle w:val="Normal11"/>
              <w:rPr>
                <w:b/>
                <w:color w:val="000000"/>
                <w:lang w:eastAsia="da-DK"/>
              </w:rPr>
            </w:pPr>
            <w:r>
              <w:rPr>
                <w:b/>
                <w:color w:val="000000"/>
                <w:lang w:eastAsia="da-DK"/>
              </w:rPr>
              <w:t>Valideringsfejl</w:t>
            </w:r>
          </w:p>
        </w:tc>
      </w:tr>
      <w:tr w:rsidR="005C5F13" w14:paraId="5549D1BE" w14:textId="77777777" w:rsidTr="005C5F13">
        <w:tc>
          <w:tcPr>
            <w:tcW w:w="3356" w:type="dxa"/>
            <w:shd w:val="clear" w:color="auto" w:fill="FFFFFF"/>
          </w:tcPr>
          <w:p w14:paraId="32052600" w14:textId="77777777" w:rsidR="005C5F13" w:rsidRPr="005C5F13" w:rsidRDefault="005C5F13" w:rsidP="005C5F13">
            <w:pPr>
              <w:pStyle w:val="Normal11"/>
              <w:rPr>
                <w:color w:val="000000"/>
                <w:lang w:eastAsia="da-DK"/>
              </w:rPr>
            </w:pPr>
            <w:r>
              <w:rPr>
                <w:color w:val="000000"/>
                <w:lang w:eastAsia="da-DK"/>
              </w:rPr>
              <w:t>[Valideringsfejl]</w:t>
            </w:r>
          </w:p>
        </w:tc>
        <w:tc>
          <w:tcPr>
            <w:tcW w:w="3356" w:type="dxa"/>
            <w:shd w:val="clear" w:color="auto" w:fill="FFFFFF"/>
          </w:tcPr>
          <w:p w14:paraId="0A8F9FD3" w14:textId="77777777" w:rsidR="005C5F13" w:rsidRDefault="005C5F13" w:rsidP="005C5F13">
            <w:pPr>
              <w:pStyle w:val="Normal11"/>
              <w:rPr>
                <w:color w:val="000000"/>
                <w:lang w:eastAsia="da-DK"/>
              </w:rPr>
            </w:pPr>
            <w:r>
              <w:rPr>
                <w:color w:val="000000"/>
                <w:lang w:eastAsia="da-DK"/>
              </w:rPr>
              <w:t xml:space="preserve">Indtastet beløb til dækning  må ikke være større end </w:t>
            </w:r>
            <w:proofErr w:type="spellStart"/>
            <w:r>
              <w:rPr>
                <w:color w:val="000000"/>
                <w:lang w:eastAsia="da-DK"/>
              </w:rPr>
              <w:t>OpkrævningFordringBeløb</w:t>
            </w:r>
            <w:proofErr w:type="spellEnd"/>
            <w:r>
              <w:rPr>
                <w:color w:val="000000"/>
                <w:lang w:eastAsia="da-DK"/>
              </w:rPr>
              <w:t xml:space="preserve"> på den enkelte fordring</w:t>
            </w:r>
          </w:p>
          <w:p w14:paraId="42F3229E" w14:textId="77777777" w:rsidR="005C5F13" w:rsidRDefault="005C5F13" w:rsidP="005C5F13">
            <w:pPr>
              <w:pStyle w:val="Normal11"/>
              <w:rPr>
                <w:color w:val="000000"/>
                <w:lang w:eastAsia="da-DK"/>
              </w:rPr>
            </w:pPr>
            <w:r>
              <w:rPr>
                <w:color w:val="000000"/>
                <w:lang w:eastAsia="da-DK"/>
              </w:rPr>
              <w:t>Det samlede dækningsbeløb må ikke være større end det valgte summerede omposteringsbeløb</w:t>
            </w:r>
          </w:p>
          <w:p w14:paraId="0483CD63" w14:textId="77777777" w:rsidR="005C5F13" w:rsidRPr="005C5F13" w:rsidRDefault="005C5F13" w:rsidP="005C5F13">
            <w:pPr>
              <w:pStyle w:val="Normal11"/>
              <w:rPr>
                <w:color w:val="000000"/>
                <w:lang w:eastAsia="da-DK"/>
              </w:rPr>
            </w:pPr>
          </w:p>
        </w:tc>
        <w:tc>
          <w:tcPr>
            <w:tcW w:w="3197" w:type="dxa"/>
            <w:shd w:val="clear" w:color="auto" w:fill="FFFFFF"/>
          </w:tcPr>
          <w:p w14:paraId="4F6AF51A" w14:textId="77777777" w:rsidR="005C5F13" w:rsidRPr="005C5F13" w:rsidRDefault="005C5F13" w:rsidP="005C5F13">
            <w:pPr>
              <w:pStyle w:val="Normal11"/>
              <w:rPr>
                <w:color w:val="000000"/>
                <w:lang w:eastAsia="da-DK"/>
              </w:rPr>
            </w:pPr>
          </w:p>
        </w:tc>
      </w:tr>
      <w:tr w:rsidR="005C5F13" w14:paraId="7BEBAE45" w14:textId="77777777" w:rsidTr="005C5F13">
        <w:tc>
          <w:tcPr>
            <w:tcW w:w="3356" w:type="dxa"/>
            <w:shd w:val="clear" w:color="auto" w:fill="FFFFFF"/>
          </w:tcPr>
          <w:p w14:paraId="0C004410" w14:textId="77777777" w:rsidR="005C5F13" w:rsidRDefault="005C5F13" w:rsidP="005C5F13">
            <w:pPr>
              <w:pStyle w:val="Normal11"/>
              <w:rPr>
                <w:color w:val="000000"/>
                <w:lang w:eastAsia="da-DK"/>
              </w:rPr>
            </w:pPr>
          </w:p>
        </w:tc>
        <w:tc>
          <w:tcPr>
            <w:tcW w:w="3356" w:type="dxa"/>
            <w:shd w:val="clear" w:color="auto" w:fill="FFFFFF"/>
          </w:tcPr>
          <w:p w14:paraId="013FCBB8" w14:textId="77777777" w:rsidR="005C5F13" w:rsidRDefault="005C5F13" w:rsidP="005C5F13">
            <w:pPr>
              <w:pStyle w:val="Normal11"/>
              <w:rPr>
                <w:color w:val="000000"/>
                <w:lang w:eastAsia="da-DK"/>
              </w:rPr>
            </w:pPr>
          </w:p>
        </w:tc>
        <w:tc>
          <w:tcPr>
            <w:tcW w:w="3197" w:type="dxa"/>
            <w:shd w:val="clear" w:color="auto" w:fill="FFFFFF"/>
          </w:tcPr>
          <w:p w14:paraId="07770446" w14:textId="77777777" w:rsidR="005C5F13" w:rsidRPr="005C5F13" w:rsidRDefault="005C5F13" w:rsidP="005C5F13">
            <w:pPr>
              <w:pStyle w:val="Normal11"/>
              <w:rPr>
                <w:color w:val="000000"/>
                <w:lang w:eastAsia="da-DK"/>
              </w:rPr>
            </w:pPr>
          </w:p>
        </w:tc>
      </w:tr>
    </w:tbl>
    <w:p w14:paraId="1B89854B" w14:textId="77777777" w:rsidR="005C5F13" w:rsidRDefault="005C5F13" w:rsidP="005C5F13">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C5F13" w14:paraId="70109EB8" w14:textId="77777777" w:rsidTr="005C5F13">
        <w:tc>
          <w:tcPr>
            <w:tcW w:w="9869" w:type="dxa"/>
            <w:shd w:val="clear" w:color="auto" w:fill="auto"/>
          </w:tcPr>
          <w:p w14:paraId="05CB3F7A" w14:textId="77777777" w:rsidR="005C5F13" w:rsidRDefault="005C5F13" w:rsidP="005C5F13">
            <w:pPr>
              <w:pStyle w:val="Normal11"/>
              <w:rPr>
                <w:lang w:eastAsia="da-DK"/>
              </w:rPr>
            </w:pPr>
            <w:r>
              <w:rPr>
                <w:b/>
                <w:lang w:eastAsia="da-DK"/>
              </w:rPr>
              <w:t>Slutbetingelser</w:t>
            </w:r>
          </w:p>
          <w:p w14:paraId="614EEBC2" w14:textId="77777777" w:rsidR="005C5F13" w:rsidRDefault="005C5F13" w:rsidP="005C5F13">
            <w:pPr>
              <w:pStyle w:val="Normal11"/>
              <w:rPr>
                <w:lang w:eastAsia="da-DK"/>
              </w:rPr>
            </w:pPr>
            <w:r>
              <w:rPr>
                <w:lang w:eastAsia="da-DK"/>
              </w:rPr>
              <w:t xml:space="preserve">Aktøren har gennemført en ompostering og evt. valgt at et beløb skal udbetales, samt hvem modtager skal være og hvilken udbetalingskanal som ønskes. </w:t>
            </w:r>
          </w:p>
          <w:p w14:paraId="2BB75369" w14:textId="77777777" w:rsidR="005C5F13" w:rsidRDefault="005C5F13" w:rsidP="005C5F13">
            <w:pPr>
              <w:pStyle w:val="Normal11"/>
              <w:rPr>
                <w:lang w:eastAsia="da-DK"/>
              </w:rPr>
            </w:pPr>
          </w:p>
          <w:p w14:paraId="3307A622" w14:textId="77777777" w:rsidR="005C5F13" w:rsidRDefault="005C5F13" w:rsidP="005C5F13">
            <w:pPr>
              <w:pStyle w:val="Normal11"/>
              <w:rPr>
                <w:lang w:eastAsia="da-DK"/>
              </w:rPr>
            </w:pPr>
            <w:r>
              <w:rPr>
                <w:lang w:eastAsia="da-DK"/>
              </w:rPr>
              <w:t xml:space="preserve">Renter og gebyrer er korrigeret. </w:t>
            </w:r>
            <w:proofErr w:type="spellStart"/>
            <w:r>
              <w:rPr>
                <w:lang w:eastAsia="da-DK"/>
              </w:rPr>
              <w:t>D.v.s</w:t>
            </w:r>
            <w:proofErr w:type="spellEnd"/>
            <w:r>
              <w:rPr>
                <w:lang w:eastAsia="da-DK"/>
              </w:rPr>
              <w:t>. at renter og gebyrer på den dækning som hæves er tilbageført og renter og gebyrer jf. ny dækning er genberegnet.</w:t>
            </w:r>
          </w:p>
          <w:p w14:paraId="477D28AA" w14:textId="77777777" w:rsidR="005C5F13" w:rsidRDefault="005C5F13" w:rsidP="005C5F13">
            <w:pPr>
              <w:pStyle w:val="Normal11"/>
              <w:rPr>
                <w:lang w:eastAsia="da-DK"/>
              </w:rPr>
            </w:pPr>
          </w:p>
          <w:p w14:paraId="278DD215" w14:textId="77777777" w:rsidR="005C5F13" w:rsidRDefault="005C5F13" w:rsidP="005C5F13">
            <w:pPr>
              <w:pStyle w:val="Normal11"/>
              <w:rPr>
                <w:lang w:eastAsia="da-DK"/>
              </w:rPr>
            </w:pPr>
            <w:r>
              <w:rPr>
                <w:lang w:eastAsia="da-DK"/>
              </w:rPr>
              <w:t xml:space="preserve">Ompostering som resulterer i </w:t>
            </w:r>
            <w:proofErr w:type="spellStart"/>
            <w:r>
              <w:rPr>
                <w:lang w:eastAsia="da-DK"/>
              </w:rPr>
              <w:t>udbetalingindgår</w:t>
            </w:r>
            <w:proofErr w:type="spellEnd"/>
            <w:r>
              <w:rPr>
                <w:lang w:eastAsia="da-DK"/>
              </w:rPr>
              <w:t xml:space="preserve"> på liste til godkendelse af udbetalinger.</w:t>
            </w:r>
          </w:p>
          <w:p w14:paraId="06C13EAF" w14:textId="77777777" w:rsidR="005C5F13" w:rsidRDefault="005C5F13" w:rsidP="005C5F13">
            <w:pPr>
              <w:pStyle w:val="Normal11"/>
              <w:rPr>
                <w:lang w:eastAsia="da-DK"/>
              </w:rPr>
            </w:pPr>
            <w:r>
              <w:rPr>
                <w:lang w:eastAsia="da-DK"/>
              </w:rPr>
              <w:t xml:space="preserve">Relevante meddelelser er klargjort til udsendelse via A&amp;D. </w:t>
            </w:r>
          </w:p>
          <w:p w14:paraId="3E8E64E4" w14:textId="77777777" w:rsidR="005C5F13" w:rsidRDefault="005C5F13" w:rsidP="005C5F13">
            <w:pPr>
              <w:pStyle w:val="Normal11"/>
              <w:rPr>
                <w:lang w:eastAsia="da-DK"/>
              </w:rPr>
            </w:pPr>
          </w:p>
          <w:p w14:paraId="77C143D6" w14:textId="77777777" w:rsidR="005C5F13" w:rsidRDefault="005C5F13" w:rsidP="005C5F13">
            <w:pPr>
              <w:pStyle w:val="Normal11"/>
              <w:rPr>
                <w:lang w:eastAsia="da-DK"/>
              </w:rPr>
            </w:pPr>
            <w:r>
              <w:rPr>
                <w:lang w:eastAsia="da-DK"/>
              </w:rPr>
              <w:t xml:space="preserve">Der er foretaget de relevante regnskabsmæssige posteringer. </w:t>
            </w:r>
          </w:p>
          <w:p w14:paraId="4C544DBF" w14:textId="77777777" w:rsidR="005C5F13" w:rsidRDefault="005C5F13" w:rsidP="005C5F13">
            <w:pPr>
              <w:pStyle w:val="Normal11"/>
              <w:rPr>
                <w:lang w:eastAsia="da-DK"/>
              </w:rPr>
            </w:pPr>
          </w:p>
          <w:p w14:paraId="59376C88" w14:textId="77777777" w:rsidR="005C5F13" w:rsidRDefault="005C5F13" w:rsidP="005C5F13">
            <w:pPr>
              <w:pStyle w:val="Normal11"/>
              <w:rPr>
                <w:lang w:eastAsia="da-DK"/>
              </w:rPr>
            </w:pPr>
            <w:r>
              <w:rPr>
                <w:lang w:eastAsia="da-DK"/>
              </w:rPr>
              <w:t>Oplysning om hvilken medarbejder der har foretaget ompostering er logget og efterfølgende umiddelbart tilgængelig</w:t>
            </w:r>
          </w:p>
          <w:p w14:paraId="3E4B7692" w14:textId="77777777" w:rsidR="005C5F13" w:rsidRPr="005C5F13" w:rsidRDefault="005C5F13" w:rsidP="005C5F13">
            <w:pPr>
              <w:pStyle w:val="Normal11"/>
              <w:rPr>
                <w:lang w:eastAsia="da-DK"/>
              </w:rPr>
            </w:pPr>
          </w:p>
        </w:tc>
      </w:tr>
      <w:tr w:rsidR="005C5F13" w14:paraId="0CA36FD0" w14:textId="77777777" w:rsidTr="005C5F13">
        <w:tc>
          <w:tcPr>
            <w:tcW w:w="9869" w:type="dxa"/>
            <w:shd w:val="clear" w:color="auto" w:fill="auto"/>
          </w:tcPr>
          <w:p w14:paraId="48A5F753" w14:textId="77777777" w:rsidR="005C5F13" w:rsidRDefault="005C5F13" w:rsidP="005C5F13">
            <w:pPr>
              <w:pStyle w:val="Normal11"/>
              <w:rPr>
                <w:lang w:eastAsia="da-DK"/>
              </w:rPr>
            </w:pPr>
            <w:r>
              <w:rPr>
                <w:b/>
                <w:lang w:eastAsia="da-DK"/>
              </w:rPr>
              <w:t>Noter</w:t>
            </w:r>
          </w:p>
          <w:p w14:paraId="220DF602" w14:textId="77777777" w:rsidR="005C5F13" w:rsidRPr="005C5F13" w:rsidRDefault="005C5F13" w:rsidP="005C5F13">
            <w:pPr>
              <w:pStyle w:val="Normal11"/>
              <w:rPr>
                <w:lang w:eastAsia="da-DK"/>
              </w:rPr>
            </w:pPr>
          </w:p>
        </w:tc>
      </w:tr>
      <w:tr w:rsidR="005C5F13" w14:paraId="52E05244" w14:textId="77777777" w:rsidTr="005C5F13">
        <w:tc>
          <w:tcPr>
            <w:tcW w:w="9869" w:type="dxa"/>
            <w:shd w:val="clear" w:color="auto" w:fill="auto"/>
          </w:tcPr>
          <w:p w14:paraId="7505442B" w14:textId="77777777" w:rsidR="005C5F13" w:rsidRDefault="005C5F13" w:rsidP="005C5F13">
            <w:pPr>
              <w:pStyle w:val="Normal11"/>
              <w:rPr>
                <w:lang w:eastAsia="da-DK"/>
              </w:rPr>
            </w:pPr>
            <w:r>
              <w:rPr>
                <w:b/>
                <w:lang w:eastAsia="da-DK"/>
              </w:rPr>
              <w:t>Servicebeskrivelse</w:t>
            </w:r>
          </w:p>
          <w:p w14:paraId="66151C01" w14:textId="77777777" w:rsidR="005C5F13" w:rsidRPr="005C5F13" w:rsidRDefault="005C5F13" w:rsidP="005C5F13">
            <w:pPr>
              <w:pStyle w:val="Normal11"/>
              <w:rPr>
                <w:lang w:eastAsia="da-DK"/>
              </w:rPr>
            </w:pPr>
          </w:p>
        </w:tc>
      </w:tr>
    </w:tbl>
    <w:p w14:paraId="02C0D6DE" w14:textId="77777777" w:rsidR="005C5F13" w:rsidRPr="005C5F13" w:rsidRDefault="005C5F13" w:rsidP="00E21DF0">
      <w:pPr>
        <w:pStyle w:val="Normal11"/>
        <w:rPr>
          <w:lang w:eastAsia="da-DK"/>
        </w:rPr>
      </w:pPr>
    </w:p>
    <w:sectPr w:rsidR="005C5F13" w:rsidRPr="005C5F13" w:rsidSect="005C5F13">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CCEEF" w14:textId="77777777" w:rsidR="00B46A3E" w:rsidRDefault="00B46A3E" w:rsidP="005C5F13">
      <w:r>
        <w:separator/>
      </w:r>
    </w:p>
  </w:endnote>
  <w:endnote w:type="continuationSeparator" w:id="0">
    <w:p w14:paraId="12A95543" w14:textId="77777777" w:rsidR="00B46A3E" w:rsidRDefault="00B46A3E" w:rsidP="005C5F13">
      <w:r>
        <w:continuationSeparator/>
      </w:r>
    </w:p>
  </w:endnote>
  <w:endnote w:type="continuationNotice" w:id="1">
    <w:p w14:paraId="6911BF82" w14:textId="77777777" w:rsidR="00B46A3E" w:rsidRDefault="00B46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CC79B" w14:textId="639B7CB4" w:rsidR="005C5F13" w:rsidRDefault="005C5F13">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sidR="00E21DF0">
      <w:rPr>
        <w:noProof/>
      </w:rPr>
      <w:t>3</w:t>
    </w:r>
    <w:r>
      <w:fldChar w:fldCharType="end"/>
    </w:r>
    <w:r>
      <w:t xml:space="preserve"> af </w:t>
    </w:r>
    <w:r w:rsidR="00B46A3E">
      <w:fldChar w:fldCharType="begin"/>
    </w:r>
    <w:r w:rsidR="00B46A3E">
      <w:instrText xml:space="preserve"> NUMPAGES  \* MERGEFORMAT </w:instrText>
    </w:r>
    <w:r w:rsidR="00B46A3E">
      <w:fldChar w:fldCharType="separate"/>
    </w:r>
    <w:r w:rsidR="00E21DF0">
      <w:rPr>
        <w:noProof/>
      </w:rPr>
      <w:t>12</w:t>
    </w:r>
    <w:r w:rsidR="00B46A3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A96D2" w14:textId="77777777" w:rsidR="00B46A3E" w:rsidRDefault="00B46A3E" w:rsidP="005C5F13">
      <w:r>
        <w:separator/>
      </w:r>
    </w:p>
  </w:footnote>
  <w:footnote w:type="continuationSeparator" w:id="0">
    <w:p w14:paraId="4D1EBC45" w14:textId="77777777" w:rsidR="00B46A3E" w:rsidRDefault="00B46A3E" w:rsidP="005C5F13">
      <w:r>
        <w:continuationSeparator/>
      </w:r>
    </w:p>
  </w:footnote>
  <w:footnote w:type="continuationNotice" w:id="1">
    <w:p w14:paraId="640BB493" w14:textId="77777777" w:rsidR="00B46A3E" w:rsidRDefault="00B46A3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FC629" w14:textId="78BC1C6D" w:rsidR="005C5F13" w:rsidRDefault="005C5F13">
    <w:pPr>
      <w:pStyle w:val="Sidehoved"/>
    </w:pPr>
    <w:r>
      <w:t xml:space="preserve">Rapport dannet den: </w:t>
    </w:r>
    <w:r>
      <w:fldChar w:fldCharType="begin"/>
    </w:r>
    <w:r>
      <w:instrText xml:space="preserve"> CREATEDATE  \@ "d. MMMM yyyy"  \* MERGEFORMAT </w:instrText>
    </w:r>
    <w:r>
      <w:fldChar w:fldCharType="separate"/>
    </w:r>
    <w:del w:id="4" w:author="Poul V Madsen" w:date="2012-10-03T12:46:00Z">
      <w:r w:rsidR="00933BB0">
        <w:rPr>
          <w:noProof/>
        </w:rPr>
        <w:delText>5. september</w:delText>
      </w:r>
    </w:del>
    <w:ins w:id="5" w:author="Poul V Madsen" w:date="2012-10-03T12:46:00Z">
      <w:r>
        <w:rPr>
          <w:noProof/>
        </w:rPr>
        <w:t>3. oktober</w:t>
      </w:r>
    </w:ins>
    <w:r>
      <w:rPr>
        <w:noProof/>
      </w:rPr>
      <w:t xml:space="preserve">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76D6A"/>
    <w:multiLevelType w:val="multilevel"/>
    <w:tmpl w:val="370089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F13"/>
    <w:rsid w:val="0000122F"/>
    <w:rsid w:val="00062E9B"/>
    <w:rsid w:val="003717A5"/>
    <w:rsid w:val="005C5F13"/>
    <w:rsid w:val="00636BE0"/>
    <w:rsid w:val="006F2D8E"/>
    <w:rsid w:val="008A23D6"/>
    <w:rsid w:val="00933BB0"/>
    <w:rsid w:val="00B46A3E"/>
    <w:rsid w:val="00C504FD"/>
    <w:rsid w:val="00E21D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5C5F13"/>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5C5F13"/>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5C5F13"/>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5C5F13"/>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5C5F1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C5F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C5F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C5F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C5F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5C5F13"/>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5C5F1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5C5F13"/>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5C5F13"/>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5C5F1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C5F1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C5F1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C5F1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C5F1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C5F1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5C5F13"/>
    <w:rPr>
      <w:rFonts w:ascii="Arial" w:hAnsi="Arial" w:cs="Arial"/>
      <w:b/>
      <w:sz w:val="30"/>
    </w:rPr>
  </w:style>
  <w:style w:type="paragraph" w:customStyle="1" w:styleId="Overskrift211pkt">
    <w:name w:val="Overskrift 2 + 11 pkt"/>
    <w:basedOn w:val="Normal"/>
    <w:link w:val="Overskrift211pktTegn"/>
    <w:rsid w:val="005C5F1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C5F13"/>
    <w:rPr>
      <w:rFonts w:ascii="Arial" w:hAnsi="Arial" w:cs="Arial"/>
      <w:b/>
    </w:rPr>
  </w:style>
  <w:style w:type="paragraph" w:customStyle="1" w:styleId="Normal11">
    <w:name w:val="Normal + 11"/>
    <w:basedOn w:val="Normal"/>
    <w:link w:val="Normal11Tegn"/>
    <w:rsid w:val="005C5F13"/>
    <w:rPr>
      <w:rFonts w:ascii="Times New Roman" w:hAnsi="Times New Roman" w:cs="Times New Roman"/>
    </w:rPr>
  </w:style>
  <w:style w:type="character" w:customStyle="1" w:styleId="Normal11Tegn">
    <w:name w:val="Normal + 11 Tegn"/>
    <w:basedOn w:val="Standardskrifttypeiafsnit"/>
    <w:link w:val="Normal11"/>
    <w:rsid w:val="005C5F13"/>
    <w:rPr>
      <w:rFonts w:ascii="Times New Roman" w:hAnsi="Times New Roman" w:cs="Times New Roman"/>
    </w:rPr>
  </w:style>
  <w:style w:type="paragraph" w:styleId="Sidehoved">
    <w:name w:val="header"/>
    <w:basedOn w:val="Normal"/>
    <w:link w:val="SidehovedTegn"/>
    <w:uiPriority w:val="99"/>
    <w:unhideWhenUsed/>
    <w:rsid w:val="005C5F13"/>
    <w:pPr>
      <w:tabs>
        <w:tab w:val="center" w:pos="4819"/>
        <w:tab w:val="right" w:pos="9638"/>
      </w:tabs>
    </w:pPr>
  </w:style>
  <w:style w:type="character" w:customStyle="1" w:styleId="SidehovedTegn">
    <w:name w:val="Sidehoved Tegn"/>
    <w:basedOn w:val="Standardskrifttypeiafsnit"/>
    <w:link w:val="Sidehoved"/>
    <w:uiPriority w:val="99"/>
    <w:rsid w:val="005C5F13"/>
  </w:style>
  <w:style w:type="paragraph" w:styleId="Sidefod">
    <w:name w:val="footer"/>
    <w:basedOn w:val="Normal"/>
    <w:link w:val="SidefodTegn"/>
    <w:uiPriority w:val="99"/>
    <w:unhideWhenUsed/>
    <w:rsid w:val="005C5F13"/>
    <w:pPr>
      <w:tabs>
        <w:tab w:val="center" w:pos="4819"/>
        <w:tab w:val="right" w:pos="9638"/>
      </w:tabs>
    </w:pPr>
  </w:style>
  <w:style w:type="character" w:customStyle="1" w:styleId="SidefodTegn">
    <w:name w:val="Sidefod Tegn"/>
    <w:basedOn w:val="Standardskrifttypeiafsnit"/>
    <w:link w:val="Sidefod"/>
    <w:uiPriority w:val="99"/>
    <w:rsid w:val="005C5F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5C5F13"/>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5C5F13"/>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5C5F13"/>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5C5F13"/>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5C5F1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C5F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C5F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C5F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C5F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5C5F13"/>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5C5F1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5C5F13"/>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5C5F13"/>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5C5F1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C5F1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C5F1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C5F1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C5F1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C5F1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5C5F13"/>
    <w:rPr>
      <w:rFonts w:ascii="Arial" w:hAnsi="Arial" w:cs="Arial"/>
      <w:b/>
      <w:sz w:val="30"/>
    </w:rPr>
  </w:style>
  <w:style w:type="paragraph" w:customStyle="1" w:styleId="Overskrift211pkt">
    <w:name w:val="Overskrift 2 + 11 pkt"/>
    <w:basedOn w:val="Normal"/>
    <w:link w:val="Overskrift211pktTegn"/>
    <w:rsid w:val="005C5F1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C5F13"/>
    <w:rPr>
      <w:rFonts w:ascii="Arial" w:hAnsi="Arial" w:cs="Arial"/>
      <w:b/>
    </w:rPr>
  </w:style>
  <w:style w:type="paragraph" w:customStyle="1" w:styleId="Normal11">
    <w:name w:val="Normal + 11"/>
    <w:basedOn w:val="Normal"/>
    <w:link w:val="Normal11Tegn"/>
    <w:rsid w:val="005C5F13"/>
    <w:rPr>
      <w:rFonts w:ascii="Times New Roman" w:hAnsi="Times New Roman" w:cs="Times New Roman"/>
    </w:rPr>
  </w:style>
  <w:style w:type="character" w:customStyle="1" w:styleId="Normal11Tegn">
    <w:name w:val="Normal + 11 Tegn"/>
    <w:basedOn w:val="Standardskrifttypeiafsnit"/>
    <w:link w:val="Normal11"/>
    <w:rsid w:val="005C5F13"/>
    <w:rPr>
      <w:rFonts w:ascii="Times New Roman" w:hAnsi="Times New Roman" w:cs="Times New Roman"/>
    </w:rPr>
  </w:style>
  <w:style w:type="paragraph" w:styleId="Sidehoved">
    <w:name w:val="header"/>
    <w:basedOn w:val="Normal"/>
    <w:link w:val="SidehovedTegn"/>
    <w:uiPriority w:val="99"/>
    <w:unhideWhenUsed/>
    <w:rsid w:val="005C5F13"/>
    <w:pPr>
      <w:tabs>
        <w:tab w:val="center" w:pos="4819"/>
        <w:tab w:val="right" w:pos="9638"/>
      </w:tabs>
    </w:pPr>
  </w:style>
  <w:style w:type="character" w:customStyle="1" w:styleId="SidehovedTegn">
    <w:name w:val="Sidehoved Tegn"/>
    <w:basedOn w:val="Standardskrifttypeiafsnit"/>
    <w:link w:val="Sidehoved"/>
    <w:uiPriority w:val="99"/>
    <w:rsid w:val="005C5F13"/>
  </w:style>
  <w:style w:type="paragraph" w:styleId="Sidefod">
    <w:name w:val="footer"/>
    <w:basedOn w:val="Normal"/>
    <w:link w:val="SidefodTegn"/>
    <w:uiPriority w:val="99"/>
    <w:unhideWhenUsed/>
    <w:rsid w:val="005C5F13"/>
    <w:pPr>
      <w:tabs>
        <w:tab w:val="center" w:pos="4819"/>
        <w:tab w:val="right" w:pos="9638"/>
      </w:tabs>
    </w:pPr>
  </w:style>
  <w:style w:type="character" w:customStyle="1" w:styleId="SidefodTegn">
    <w:name w:val="Sidefod Tegn"/>
    <w:basedOn w:val="Standardskrifttypeiafsnit"/>
    <w:link w:val="Sidefod"/>
    <w:uiPriority w:val="99"/>
    <w:rsid w:val="005C5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5467E-7EA8-4450-AB0D-0FEBE35D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3045</Words>
  <Characters>18575</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2012-10-03T05:17:00Z</dcterms:created>
  <dcterms:modified xsi:type="dcterms:W3CDTF">2012-10-03T10:47:00Z</dcterms:modified>
</cp:coreProperties>
</file>