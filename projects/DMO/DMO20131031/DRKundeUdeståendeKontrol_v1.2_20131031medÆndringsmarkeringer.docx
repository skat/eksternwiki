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EC053" w14:textId="77777777" w:rsidR="00FD4C98"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2725F" w14:paraId="3E20D410" w14:textId="77777777" w:rsidTr="0042725F">
        <w:trPr>
          <w:trHeight w:hRule="exact" w:val="113"/>
        </w:trPr>
        <w:tc>
          <w:tcPr>
            <w:tcW w:w="10345" w:type="dxa"/>
            <w:gridSpan w:val="6"/>
            <w:shd w:val="clear" w:color="auto" w:fill="B3B3B3"/>
          </w:tcPr>
          <w:p w14:paraId="1EA514E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725F" w14:paraId="65149B2A" w14:textId="77777777" w:rsidTr="0042725F">
        <w:trPr>
          <w:trHeight w:val="283"/>
        </w:trPr>
        <w:tc>
          <w:tcPr>
            <w:tcW w:w="10345" w:type="dxa"/>
            <w:gridSpan w:val="6"/>
            <w:tcBorders>
              <w:bottom w:val="single" w:sz="6" w:space="0" w:color="auto"/>
            </w:tcBorders>
          </w:tcPr>
          <w:p w14:paraId="0C744F58"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2725F">
              <w:rPr>
                <w:rFonts w:ascii="Arial" w:hAnsi="Arial" w:cs="Arial"/>
                <w:b/>
                <w:sz w:val="30"/>
              </w:rPr>
              <w:t>DRKundeUdeståendeKontrol</w:t>
            </w:r>
          </w:p>
        </w:tc>
      </w:tr>
      <w:tr w:rsidR="0042725F" w14:paraId="23905C29" w14:textId="77777777" w:rsidTr="0042725F">
        <w:trPr>
          <w:trHeight w:val="283"/>
        </w:trPr>
        <w:tc>
          <w:tcPr>
            <w:tcW w:w="1134" w:type="dxa"/>
            <w:tcBorders>
              <w:top w:val="single" w:sz="6" w:space="0" w:color="auto"/>
              <w:bottom w:val="nil"/>
            </w:tcBorders>
            <w:shd w:val="clear" w:color="auto" w:fill="auto"/>
            <w:vAlign w:val="center"/>
          </w:tcPr>
          <w:p w14:paraId="62917CF0"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0272E57F"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CDAF89B"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7800004"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48D82A5"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3D9BF66"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2725F" w14:paraId="2C819606" w14:textId="77777777" w:rsidTr="0042725F">
        <w:trPr>
          <w:trHeight w:val="283"/>
        </w:trPr>
        <w:tc>
          <w:tcPr>
            <w:tcW w:w="1134" w:type="dxa"/>
            <w:tcBorders>
              <w:top w:val="nil"/>
            </w:tcBorders>
            <w:shd w:val="clear" w:color="auto" w:fill="auto"/>
            <w:vAlign w:val="center"/>
          </w:tcPr>
          <w:p w14:paraId="742C5BE5"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14:paraId="64CE599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B4F4021" w14:textId="047D38EB"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Martin Midtgaard" w:date="2013-10-31T14:24:00Z">
              <w:r w:rsidR="00A2320F">
                <w:rPr>
                  <w:rFonts w:ascii="Arial" w:hAnsi="Arial" w:cs="Arial"/>
                  <w:sz w:val="18"/>
                </w:rPr>
                <w:delText>1</w:delText>
              </w:r>
            </w:del>
            <w:ins w:id="2" w:author="Martin Midtgaard" w:date="2013-10-31T14:24:00Z">
              <w:r>
                <w:rPr>
                  <w:rFonts w:ascii="Arial" w:hAnsi="Arial" w:cs="Arial"/>
                  <w:sz w:val="18"/>
                </w:rPr>
                <w:t>2</w:t>
              </w:r>
            </w:ins>
          </w:p>
        </w:tc>
        <w:tc>
          <w:tcPr>
            <w:tcW w:w="1701" w:type="dxa"/>
            <w:tcBorders>
              <w:top w:val="nil"/>
            </w:tcBorders>
            <w:shd w:val="clear" w:color="auto" w:fill="auto"/>
            <w:vAlign w:val="center"/>
          </w:tcPr>
          <w:p w14:paraId="0A5C2921" w14:textId="52FD40BF" w:rsidR="0042725F" w:rsidRPr="0042725F" w:rsidRDefault="00A2320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Martin Midtgaard" w:date="2013-10-31T14:24:00Z">
              <w:r>
                <w:rPr>
                  <w:rFonts w:ascii="Arial" w:hAnsi="Arial" w:cs="Arial"/>
                  <w:sz w:val="18"/>
                </w:rPr>
                <w:delText>30-8-2010</w:delText>
              </w:r>
            </w:del>
            <w:ins w:id="4" w:author="Martin Midtgaard" w:date="2013-10-31T14:24:00Z">
              <w:r w:rsidR="0042725F">
                <w:rPr>
                  <w:rFonts w:ascii="Arial" w:hAnsi="Arial" w:cs="Arial"/>
                  <w:sz w:val="18"/>
                </w:rPr>
                <w:t>17-7-2013</w:t>
              </w:r>
            </w:ins>
          </w:p>
        </w:tc>
        <w:tc>
          <w:tcPr>
            <w:tcW w:w="1701" w:type="dxa"/>
            <w:tcBorders>
              <w:top w:val="nil"/>
            </w:tcBorders>
            <w:shd w:val="clear" w:color="auto" w:fill="auto"/>
            <w:vAlign w:val="center"/>
          </w:tcPr>
          <w:p w14:paraId="0CA28320" w14:textId="58A9D420" w:rsidR="0042725F" w:rsidRPr="0042725F" w:rsidRDefault="00A2320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Martin Midtgaard" w:date="2013-10-31T14:24:00Z">
              <w:r>
                <w:rPr>
                  <w:rFonts w:ascii="Arial" w:hAnsi="Arial" w:cs="Arial"/>
                  <w:sz w:val="18"/>
                </w:rPr>
                <w:delText>w00288</w:delText>
              </w:r>
            </w:del>
            <w:ins w:id="6" w:author="Martin Midtgaard" w:date="2013-10-31T14:24:00Z">
              <w:r w:rsidR="0042725F">
                <w:rPr>
                  <w:rFonts w:ascii="Arial" w:hAnsi="Arial" w:cs="Arial"/>
                  <w:sz w:val="18"/>
                </w:rPr>
                <w:t>w18361</w:t>
              </w:r>
            </w:ins>
          </w:p>
        </w:tc>
        <w:tc>
          <w:tcPr>
            <w:tcW w:w="1835" w:type="dxa"/>
            <w:tcBorders>
              <w:top w:val="nil"/>
            </w:tcBorders>
            <w:shd w:val="clear" w:color="auto" w:fill="auto"/>
            <w:vAlign w:val="center"/>
          </w:tcPr>
          <w:p w14:paraId="518D1593" w14:textId="063BA951" w:rsidR="0042725F" w:rsidRPr="0042725F" w:rsidRDefault="00A2320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 w:author="Martin Midtgaard" w:date="2013-10-31T14:24:00Z">
              <w:r>
                <w:rPr>
                  <w:rFonts w:ascii="Arial" w:hAnsi="Arial" w:cs="Arial"/>
                  <w:sz w:val="18"/>
                </w:rPr>
                <w:delText>2-5-2012</w:delText>
              </w:r>
            </w:del>
            <w:ins w:id="8" w:author="Martin Midtgaard" w:date="2013-10-31T14:24:00Z">
              <w:r w:rsidR="0042725F">
                <w:rPr>
                  <w:rFonts w:ascii="Arial" w:hAnsi="Arial" w:cs="Arial"/>
                  <w:sz w:val="18"/>
                </w:rPr>
                <w:t>31-10-2013</w:t>
              </w:r>
            </w:ins>
          </w:p>
        </w:tc>
      </w:tr>
      <w:tr w:rsidR="0042725F" w14:paraId="7F8AC8AF" w14:textId="77777777" w:rsidTr="0042725F">
        <w:trPr>
          <w:trHeight w:val="283"/>
        </w:trPr>
        <w:tc>
          <w:tcPr>
            <w:tcW w:w="10345" w:type="dxa"/>
            <w:gridSpan w:val="6"/>
            <w:shd w:val="clear" w:color="auto" w:fill="B3B3B3"/>
            <w:vAlign w:val="center"/>
          </w:tcPr>
          <w:p w14:paraId="0265340F"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2725F" w14:paraId="481C8661" w14:textId="77777777" w:rsidTr="0042725F">
        <w:trPr>
          <w:trHeight w:val="283"/>
        </w:trPr>
        <w:tc>
          <w:tcPr>
            <w:tcW w:w="10345" w:type="dxa"/>
            <w:gridSpan w:val="6"/>
            <w:vAlign w:val="center"/>
          </w:tcPr>
          <w:p w14:paraId="0A41EC5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DR har udeståender på den angivne kunde.  </w:t>
            </w:r>
          </w:p>
          <w:p w14:paraId="1E14C5A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FA82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14:paraId="0E11DBA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3303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DR som fagsystem for moms, A skat, lønsum og told og forventer at kunne hente oplysning om der er fordringer der har SRB eller SRA indenfor de næste 5 dage.  Det forventes at DR systemet leverer oplysning om den fordring/(pligt i DR) som har den førstkommende/ældste  SRB/SRA. I de tilfælde hvor der er flere fordringer(pligter) der forfalder indenfor de næste 5 dage er det således kun forventet at der leveres oplysning om den fordring/pligt hvor SRB er ældst. </w:t>
            </w:r>
          </w:p>
          <w:p w14:paraId="06FE66F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093D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Ligeså forespørges der om der perioder der er foreløbigt fastsat(FF’et) ellerom der er angivelser der ikke er modtaget og hvor fristen for indsendelse af angivelse er overskredet</w:t>
            </w:r>
            <w:ins w:id="9" w:author="Martin Midtgaard" w:date="2013-10-31T14:24:00Z">
              <w:r>
                <w:rPr>
                  <w:rFonts w:ascii="Arial" w:hAnsi="Arial" w:cs="Arial"/>
                  <w:sz w:val="18"/>
                </w:rPr>
                <w:t xml:space="preserve"> </w:t>
              </w:r>
            </w:ins>
            <w:r>
              <w:rPr>
                <w:rFonts w:ascii="Arial" w:hAnsi="Arial" w:cs="Arial"/>
                <w:sz w:val="18"/>
              </w:rPr>
              <w:t xml:space="preserve">. Det oplyses samtidig om hvilken fordringstype(pligt) og periode hvor angivelse mangler.  </w:t>
            </w:r>
          </w:p>
          <w:p w14:paraId="3EF4092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FEE8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14:paraId="053F080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den situation, hvor der straks efter en</w:t>
            </w:r>
          </w:p>
          <w:p w14:paraId="5E2339C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14:paraId="086D37B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14:paraId="60FFB4A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14:paraId="4CC1916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14:paraId="38F4F5F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14:paraId="288DBA43"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14:paraId="602F5D8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14:paraId="1423DEE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14:paraId="3F2C36F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14:paraId="1E4567C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14:paraId="67AB83D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14:paraId="39EE295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14:paraId="00B5FFE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14:paraId="6127D57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14:paraId="503593D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14:paraId="32769C3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2D6E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0AF9E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16C7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B7D8F"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14:paraId="2BE86AD3" w14:textId="77777777" w:rsidTr="0042725F">
        <w:trPr>
          <w:trHeight w:val="283"/>
        </w:trPr>
        <w:tc>
          <w:tcPr>
            <w:tcW w:w="10345" w:type="dxa"/>
            <w:gridSpan w:val="6"/>
            <w:shd w:val="clear" w:color="auto" w:fill="B3B3B3"/>
            <w:vAlign w:val="center"/>
          </w:tcPr>
          <w:p w14:paraId="095C1042"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2725F" w14:paraId="276F6169" w14:textId="77777777" w:rsidTr="0042725F">
        <w:trPr>
          <w:trHeight w:val="283"/>
        </w:trPr>
        <w:tc>
          <w:tcPr>
            <w:tcW w:w="10345" w:type="dxa"/>
            <w:gridSpan w:val="6"/>
          </w:tcPr>
          <w:p w14:paraId="0E56F8F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kunde i forespørgsel returnerer servicen enten en manglende angivelse eller en udestående fordring, hvis der er forekomster der er indenfor ForfaldenFordringVindueAntalDage, ellers returneres i tom ManglendeAngivelseListe.</w:t>
            </w:r>
          </w:p>
          <w:p w14:paraId="399B080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FF9F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 om servicen kan returnerer en liste af manglende angivelser, så vil kun den første som opfylder kriteriet bliver returneret. Generelt gælder for servicen at første gang den støder på manglende angivelse eller udeståendefordring, som falder indenfor ForfaldenFordringVindueAntalDage, så afbrydes søgningen og resultatet returneres til det kaldende system.</w:t>
            </w:r>
          </w:p>
          <w:p w14:paraId="2D764C0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4EAE3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Martin Midtgaard" w:date="2013-10-31T14:24:00Z"/>
                <w:rFonts w:ascii="Arial" w:hAnsi="Arial" w:cs="Arial"/>
                <w:sz w:val="18"/>
              </w:rPr>
            </w:pPr>
            <w:ins w:id="11" w:author="Martin Midtgaard" w:date="2013-10-31T14:24:00Z">
              <w:r>
                <w:rPr>
                  <w:rFonts w:ascii="Arial" w:hAnsi="Arial" w:cs="Arial"/>
                  <w:sz w:val="18"/>
                </w:rPr>
                <w:t xml:space="preserve">Alle fordringer, som ikke er sendt til det kaldende system (fordringssystemet), medtages i undersøgelse af om fordringens betalingsdato (SRB) falder indenfor ForfaldenFordringVindueAntalDage.  </w:t>
              </w:r>
            </w:ins>
          </w:p>
          <w:p w14:paraId="1B7D298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Martin Midtgaard" w:date="2013-10-31T14:24:00Z"/>
                <w:rFonts w:ascii="Arial" w:hAnsi="Arial" w:cs="Arial"/>
                <w:sz w:val="18"/>
              </w:rPr>
            </w:pPr>
            <w:ins w:id="13" w:author="Martin Midtgaard" w:date="2013-10-31T14:24:00Z">
              <w:r>
                <w:rPr>
                  <w:rFonts w:ascii="Arial" w:hAnsi="Arial" w:cs="Arial"/>
                  <w:sz w:val="18"/>
                </w:rPr>
                <w:t>At en fordring ikke er sendt, betyder at der ikke er modtaget besked fra fordringssystem om at fordringen er oprettet.</w:t>
              </w:r>
            </w:ins>
          </w:p>
          <w:p w14:paraId="2BAEDB7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Martin Midtgaard" w:date="2013-10-31T14:24:00Z"/>
                <w:rFonts w:ascii="Arial" w:hAnsi="Arial" w:cs="Arial"/>
                <w:sz w:val="18"/>
              </w:rPr>
            </w:pPr>
          </w:p>
          <w:p w14:paraId="6E26194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Parametre: </w:t>
            </w:r>
          </w:p>
          <w:p w14:paraId="46A4A9B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ForfaldenFordringVindueAntalDage:  </w:t>
            </w:r>
          </w:p>
          <w:p w14:paraId="360F7AC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dette parameter angiver man hvor mange dage fordringens betalingsdato (SRB) må være fra dags dato, for at fordringen kan betragtes som forfalden til betaling. Eksempelvis betyder værdien 1 at der medtages fordringer som har SRB dd og dd+1. </w:t>
            </w:r>
            <w:r>
              <w:rPr>
                <w:rFonts w:ascii="Arial" w:hAnsi="Arial" w:cs="Arial"/>
                <w:sz w:val="18"/>
              </w:rPr>
              <w:lastRenderedPageBreak/>
              <w:tab/>
            </w:r>
          </w:p>
          <w:p w14:paraId="0AE58E4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ForfaldenFordringVindueAntalDage anvender dato for kald af servicen, som udgangspunkt for hvilke datoer der checkes for.</w:t>
            </w:r>
          </w:p>
          <w:p w14:paraId="238F911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14:paraId="55BEA0C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14:paraId="0D2C038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14:paraId="6C906C8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 tre ovenstående parametre anvendes til at beskrive fordringer som skyldes manglende angivelse. </w:t>
            </w:r>
          </w:p>
          <w:p w14:paraId="7BA0FF2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69D30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14:paraId="39DB4C29" w14:textId="77777777" w:rsidR="00A2320F" w:rsidRDefault="0042725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Martin Midtgaard" w:date="2013-10-31T14:24:00Z"/>
                <w:rFonts w:ascii="Arial" w:hAnsi="Arial" w:cs="Arial"/>
                <w:sz w:val="18"/>
              </w:rPr>
            </w:pPr>
            <w:r>
              <w:rPr>
                <w:rFonts w:ascii="Arial" w:hAnsi="Arial" w:cs="Arial"/>
                <w:sz w:val="18"/>
              </w:rPr>
              <w:t>Dette parameter anvendes til at oplyse hvornår en udestående fordring er forfalder.</w:t>
            </w:r>
          </w:p>
          <w:p w14:paraId="2D05A287"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 w:author="Martin Midtgaard" w:date="2013-10-31T14:24:00Z"/>
                <w:rFonts w:ascii="Arial" w:hAnsi="Arial" w:cs="Arial"/>
                <w:sz w:val="18"/>
              </w:rPr>
            </w:pPr>
          </w:p>
          <w:p w14:paraId="78D1E5F2"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14:paraId="42D9DE2F" w14:textId="77777777" w:rsidTr="0042725F">
        <w:trPr>
          <w:trHeight w:val="283"/>
        </w:trPr>
        <w:tc>
          <w:tcPr>
            <w:tcW w:w="10345" w:type="dxa"/>
            <w:gridSpan w:val="6"/>
            <w:shd w:val="clear" w:color="auto" w:fill="B3B3B3"/>
            <w:vAlign w:val="center"/>
          </w:tcPr>
          <w:p w14:paraId="76F8D394"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2725F" w14:paraId="5DF4BC25" w14:textId="77777777" w:rsidTr="0042725F">
        <w:trPr>
          <w:trHeight w:val="283"/>
        </w:trPr>
        <w:tc>
          <w:tcPr>
            <w:tcW w:w="10345" w:type="dxa"/>
            <w:gridSpan w:val="6"/>
            <w:shd w:val="clear" w:color="auto" w:fill="FFFFFF"/>
            <w:vAlign w:val="center"/>
          </w:tcPr>
          <w:p w14:paraId="3B2D8FDC"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2725F" w14:paraId="63226F8D" w14:textId="77777777" w:rsidTr="0042725F">
        <w:trPr>
          <w:trHeight w:val="283"/>
        </w:trPr>
        <w:tc>
          <w:tcPr>
            <w:tcW w:w="10345" w:type="dxa"/>
            <w:gridSpan w:val="6"/>
            <w:shd w:val="clear" w:color="auto" w:fill="FFFFFF"/>
          </w:tcPr>
          <w:p w14:paraId="10E2AD6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DRKundeUdeståendeKontrol_I</w:t>
            </w:r>
          </w:p>
        </w:tc>
      </w:tr>
      <w:tr w:rsidR="0042725F" w14:paraId="2F60C643" w14:textId="77777777" w:rsidTr="0042725F">
        <w:trPr>
          <w:trHeight w:val="283"/>
        </w:trPr>
        <w:tc>
          <w:tcPr>
            <w:tcW w:w="10345" w:type="dxa"/>
            <w:gridSpan w:val="6"/>
            <w:shd w:val="clear" w:color="auto" w:fill="FFFFFF"/>
          </w:tcPr>
          <w:p w14:paraId="3B1E641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2A77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14:paraId="530F434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KundeListe *</w:t>
            </w:r>
          </w:p>
          <w:p w14:paraId="0B955D8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C31D03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Kunde *</w:t>
            </w:r>
          </w:p>
          <w:p w14:paraId="1E0ED05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14:paraId="395A553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14:paraId="59841C1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14:paraId="3C37450D"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725F" w14:paraId="335B2EF1" w14:textId="77777777" w:rsidTr="0042725F">
        <w:trPr>
          <w:trHeight w:val="283"/>
        </w:trPr>
        <w:tc>
          <w:tcPr>
            <w:tcW w:w="10345" w:type="dxa"/>
            <w:gridSpan w:val="6"/>
            <w:shd w:val="clear" w:color="auto" w:fill="FFFFFF"/>
            <w:vAlign w:val="center"/>
          </w:tcPr>
          <w:p w14:paraId="2EA2B735"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2725F" w14:paraId="34287D81" w14:textId="77777777" w:rsidTr="0042725F">
        <w:trPr>
          <w:trHeight w:val="283"/>
        </w:trPr>
        <w:tc>
          <w:tcPr>
            <w:tcW w:w="10345" w:type="dxa"/>
            <w:gridSpan w:val="6"/>
            <w:shd w:val="clear" w:color="auto" w:fill="FFFFFF"/>
          </w:tcPr>
          <w:p w14:paraId="4C24A05A"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DRKundeUdeståendeKontrol_O</w:t>
            </w:r>
          </w:p>
        </w:tc>
      </w:tr>
      <w:tr w:rsidR="0042725F" w14:paraId="2F47976C" w14:textId="77777777" w:rsidTr="0042725F">
        <w:trPr>
          <w:trHeight w:val="283"/>
        </w:trPr>
        <w:tc>
          <w:tcPr>
            <w:tcW w:w="10345" w:type="dxa"/>
            <w:gridSpan w:val="6"/>
            <w:shd w:val="clear" w:color="auto" w:fill="FFFFFF"/>
          </w:tcPr>
          <w:p w14:paraId="10638B6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E83B4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ResultatListe * </w:t>
            </w:r>
          </w:p>
          <w:p w14:paraId="4936B72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31C70D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14:paraId="05229C2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14:paraId="1BCCB9F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14:paraId="1807FF7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UdeståendeValg *</w:t>
            </w:r>
          </w:p>
          <w:p w14:paraId="05E163C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14:paraId="32BDD5C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14:paraId="37BF499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0{</w:t>
            </w:r>
          </w:p>
          <w:p w14:paraId="40775AA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ManglendeAngivelse * </w:t>
            </w:r>
          </w:p>
          <w:p w14:paraId="3DDDC45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7FC1E0E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4BDDA03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14:paraId="1058FEF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14:paraId="413AAD3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0313DC2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14:paraId="2BF11DA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14:paraId="5C0B81E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UdeståendeFordring * </w:t>
            </w:r>
          </w:p>
          <w:p w14:paraId="40849EB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14:paraId="3ACAAE9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0C98F9A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14:paraId="63AF305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14:paraId="52DF9423"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14:paraId="6642E492"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725F" w14:paraId="63BA0011" w14:textId="77777777" w:rsidTr="0042725F">
        <w:trPr>
          <w:trHeight w:val="283"/>
        </w:trPr>
        <w:tc>
          <w:tcPr>
            <w:tcW w:w="10345" w:type="dxa"/>
            <w:gridSpan w:val="6"/>
            <w:shd w:val="clear" w:color="auto" w:fill="B3B3B3"/>
            <w:vAlign w:val="center"/>
          </w:tcPr>
          <w:p w14:paraId="6888D0AA"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2725F" w14:paraId="5C7C6374" w14:textId="77777777" w:rsidTr="0042725F">
        <w:trPr>
          <w:trHeight w:val="283"/>
        </w:trPr>
        <w:tc>
          <w:tcPr>
            <w:tcW w:w="10345" w:type="dxa"/>
            <w:gridSpan w:val="6"/>
            <w:shd w:val="clear" w:color="auto" w:fill="FFFFFF"/>
            <w:vAlign w:val="center"/>
          </w:tcPr>
          <w:p w14:paraId="71A1851B"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2725F" w14:paraId="6EF049BF" w14:textId="77777777" w:rsidTr="0042725F">
        <w:trPr>
          <w:trHeight w:val="283"/>
        </w:trPr>
        <w:tc>
          <w:tcPr>
            <w:tcW w:w="10345" w:type="dxa"/>
            <w:gridSpan w:val="6"/>
            <w:shd w:val="clear" w:color="auto" w:fill="FFFFFF"/>
            <w:vAlign w:val="center"/>
          </w:tcPr>
          <w:p w14:paraId="2B0042B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//Udvilkler af service, CSC, beskriver håndtering af validering og fejl/advisering her, herunder udarbejder en liste over fejl/advis som løsningen leverer til kaldende løsning..//</w:t>
            </w:r>
          </w:p>
          <w:p w14:paraId="440C3DB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7BFF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forslag til håndtering af svar fra service.</w:t>
            </w:r>
          </w:p>
          <w:p w14:paraId="527D1D15"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returnerer tom ManglendeAngivelseListe, hvis søgning ikke har fundet en fordring eller en manglende angivelse som opfylder søgekriterier,</w:t>
            </w:r>
          </w:p>
          <w:p w14:paraId="24D1961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785DB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0933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 driftsafvikler, CSC, beskriver begrænsninger i antallet af instanser af søgekriterie i samme kald. Oplæg maks. 1000 SE-numre pr. kald.</w:t>
            </w:r>
          </w:p>
          <w:p w14:paraId="340BAAD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Martin Midtgaard" w:date="2013-10-31T14:24:00Z"/>
                <w:rFonts w:ascii="Arial" w:hAnsi="Arial" w:cs="Arial"/>
                <w:sz w:val="18"/>
              </w:rPr>
            </w:pPr>
          </w:p>
          <w:p w14:paraId="3EA61DD3"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Martin Midtgaard" w:date="2013-10-31T14:24:00Z"/>
                <w:rFonts w:ascii="Arial" w:hAnsi="Arial" w:cs="Arial"/>
                <w:sz w:val="18"/>
              </w:rPr>
            </w:pPr>
          </w:p>
          <w:p w14:paraId="05D2FD13"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Martin Midtgaard" w:date="2013-10-31T14:24:00Z"/>
                <w:rFonts w:ascii="Arial" w:hAnsi="Arial" w:cs="Arial"/>
                <w:sz w:val="18"/>
              </w:rPr>
            </w:pPr>
            <w:ins w:id="20" w:author="Martin Midtgaard" w:date="2013-10-31T14:24:00Z">
              <w:r>
                <w:rPr>
                  <w:rFonts w:ascii="Arial" w:hAnsi="Arial" w:cs="Arial"/>
                  <w:sz w:val="18"/>
                </w:rPr>
                <w:t>FeltValideringer:</w:t>
              </w:r>
            </w:ins>
          </w:p>
          <w:p w14:paraId="0A43781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Martin Midtgaard" w:date="2013-10-31T14:24:00Z"/>
                <w:rFonts w:ascii="Arial" w:hAnsi="Arial" w:cs="Arial"/>
                <w:sz w:val="18"/>
              </w:rPr>
            </w:pPr>
            <w:ins w:id="22" w:author="Martin Midtgaard" w:date="2013-10-31T14:24:00Z">
              <w:r>
                <w:rPr>
                  <w:rFonts w:ascii="Arial" w:hAnsi="Arial" w:cs="Arial"/>
                  <w:sz w:val="18"/>
                </w:rPr>
                <w:t>Hvis kundelisten er tom opsættes fejlnr 0431 "F0431, Input-XML: Kundelisten er tom"</w:t>
              </w:r>
            </w:ins>
          </w:p>
          <w:p w14:paraId="5962574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Martin Midtgaard" w:date="2013-10-31T14:24:00Z"/>
                <w:rFonts w:ascii="Arial" w:hAnsi="Arial" w:cs="Arial"/>
                <w:sz w:val="18"/>
              </w:rPr>
            </w:pPr>
          </w:p>
          <w:p w14:paraId="2CBA371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Martin Midtgaard" w:date="2013-10-31T14:24:00Z"/>
                <w:rFonts w:ascii="Arial" w:hAnsi="Arial" w:cs="Arial"/>
                <w:sz w:val="18"/>
              </w:rPr>
            </w:pPr>
            <w:ins w:id="25" w:author="Martin Midtgaard" w:date="2013-10-31T14:24:00Z">
              <w:r>
                <w:rPr>
                  <w:rFonts w:ascii="Arial" w:hAnsi="Arial" w:cs="Arial"/>
                  <w:sz w:val="18"/>
                </w:rPr>
                <w:t>Hvis ForfaldenFordringVindueAntalDage ikke er valid opsættes fejlnr 0433 "</w:t>
              </w:r>
            </w:ins>
          </w:p>
          <w:p w14:paraId="7EE095C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Martin Midtgaard" w:date="2013-10-31T14:24:00Z"/>
                <w:rFonts w:ascii="Arial" w:hAnsi="Arial" w:cs="Arial"/>
                <w:sz w:val="18"/>
              </w:rPr>
            </w:pPr>
            <w:ins w:id="27" w:author="Martin Midtgaard" w:date="2013-10-31T14:24:00Z">
              <w:r>
                <w:rPr>
                  <w:rFonts w:ascii="Arial" w:hAnsi="Arial" w:cs="Arial"/>
                  <w:sz w:val="18"/>
                </w:rPr>
                <w:t>F0433, Fejl under håndtering af ForfaldenFordringVindueAntalDage"</w:t>
              </w:r>
            </w:ins>
          </w:p>
          <w:p w14:paraId="08DF732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3-10-31T14:24:00Z"/>
                <w:rFonts w:ascii="Arial" w:hAnsi="Arial" w:cs="Arial"/>
                <w:sz w:val="18"/>
              </w:rPr>
            </w:pPr>
          </w:p>
          <w:p w14:paraId="7F52448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artin Midtgaard" w:date="2013-10-31T14:24:00Z"/>
                <w:rFonts w:ascii="Arial" w:hAnsi="Arial" w:cs="Arial"/>
                <w:sz w:val="18"/>
              </w:rPr>
            </w:pPr>
            <w:ins w:id="30" w:author="Martin Midtgaard" w:date="2013-10-31T14:24:00Z">
              <w:r>
                <w:rPr>
                  <w:rFonts w:ascii="Arial" w:hAnsi="Arial" w:cs="Arial"/>
                  <w:sz w:val="18"/>
                </w:rPr>
                <w:t>Hvis ForfaldenFordringVindueAntalDage &lt; 1 opsættes fejlnr 0432 " F0432, ForfaldenFordringVindueAntalDage skal være større end 0"</w:t>
              </w:r>
            </w:ins>
          </w:p>
          <w:p w14:paraId="121B342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Martin Midtgaard" w:date="2013-10-31T14:24:00Z"/>
                <w:rFonts w:ascii="Arial" w:hAnsi="Arial" w:cs="Arial"/>
                <w:sz w:val="18"/>
              </w:rPr>
            </w:pPr>
          </w:p>
          <w:p w14:paraId="38AC787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Martin Midtgaard" w:date="2013-10-31T14:24:00Z"/>
                <w:rFonts w:ascii="Arial" w:hAnsi="Arial" w:cs="Arial"/>
                <w:sz w:val="18"/>
              </w:rPr>
            </w:pPr>
            <w:ins w:id="33" w:author="Martin Midtgaard" w:date="2013-10-31T14:24:00Z">
              <w:r>
                <w:rPr>
                  <w:rFonts w:ascii="Arial" w:hAnsi="Arial" w:cs="Arial"/>
                  <w:sz w:val="18"/>
                </w:rPr>
                <w:t>KundeListe gennemløbes og KundeNummer kontrolleres via metoden valSeNummerModulusKontrol. Hvis KundeNummer ikke er validt opsættes fejlnr</w:t>
              </w:r>
            </w:ins>
          </w:p>
          <w:p w14:paraId="4B970F5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Martin Midtgaard" w:date="2013-10-31T14:24:00Z"/>
                <w:rFonts w:ascii="Arial" w:hAnsi="Arial" w:cs="Arial"/>
                <w:sz w:val="18"/>
              </w:rPr>
            </w:pPr>
            <w:ins w:id="35" w:author="Martin Midtgaard" w:date="2013-10-31T14:24:00Z">
              <w:r>
                <w:rPr>
                  <w:rFonts w:ascii="Arial" w:hAnsi="Arial" w:cs="Arial"/>
                  <w:sz w:val="18"/>
                </w:rPr>
                <w:t>0434 " Fejl i KundeNummer  {0}"</w:t>
              </w:r>
            </w:ins>
          </w:p>
          <w:p w14:paraId="7D34D585"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14:paraId="1D4553CC" w14:textId="77777777" w:rsidTr="0042725F">
        <w:trPr>
          <w:trHeight w:val="283"/>
        </w:trPr>
        <w:tc>
          <w:tcPr>
            <w:tcW w:w="10345" w:type="dxa"/>
            <w:gridSpan w:val="6"/>
            <w:shd w:val="clear" w:color="auto" w:fill="B3B3B3"/>
            <w:vAlign w:val="center"/>
          </w:tcPr>
          <w:p w14:paraId="134A1CF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42725F" w14:paraId="1A2B6F8B" w14:textId="77777777" w:rsidTr="0042725F">
        <w:trPr>
          <w:trHeight w:val="283"/>
        </w:trPr>
        <w:tc>
          <w:tcPr>
            <w:tcW w:w="10345" w:type="dxa"/>
            <w:gridSpan w:val="6"/>
            <w:shd w:val="clear" w:color="auto" w:fill="FFFFFF"/>
          </w:tcPr>
          <w:p w14:paraId="07AC717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95FC1"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F62E7B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725F" w:rsidSect="0042725F">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605FFE2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2725F" w14:paraId="56D5F79E" w14:textId="77777777" w:rsidTr="0042725F">
        <w:trPr>
          <w:tblHeader/>
        </w:trPr>
        <w:tc>
          <w:tcPr>
            <w:tcW w:w="3402" w:type="dxa"/>
            <w:shd w:val="clear" w:color="auto" w:fill="B3B3B3"/>
            <w:vAlign w:val="center"/>
          </w:tcPr>
          <w:p w14:paraId="5DA5A0CA"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6164CEF"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109247B7"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2725F" w14:paraId="7852F456" w14:textId="77777777" w:rsidTr="0042725F">
        <w:tc>
          <w:tcPr>
            <w:tcW w:w="3402" w:type="dxa"/>
          </w:tcPr>
          <w:p w14:paraId="698954D1"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14:paraId="5487CFC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3A2CA6"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47CFE11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CFA910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0399E44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14:paraId="41D73682"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42725F" w14:paraId="4074FCD5" w14:textId="77777777" w:rsidTr="0042725F">
        <w:tc>
          <w:tcPr>
            <w:tcW w:w="3402" w:type="dxa"/>
          </w:tcPr>
          <w:p w14:paraId="217482A7"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DC4FA7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C8764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D6D4DBE"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4C395C"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8412EE6"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7B11B66"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2725F" w14:paraId="5F947C21" w14:textId="77777777" w:rsidTr="0042725F">
        <w:tc>
          <w:tcPr>
            <w:tcW w:w="3402" w:type="dxa"/>
          </w:tcPr>
          <w:p w14:paraId="63145CFB"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1F3FEEB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B59AA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FBC187"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3C3A6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559A2E0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16E4B8DC"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14:paraId="2692652F" w14:textId="77777777" w:rsidTr="0042725F">
        <w:tc>
          <w:tcPr>
            <w:tcW w:w="3402" w:type="dxa"/>
          </w:tcPr>
          <w:p w14:paraId="5E6ADE45"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44DDE69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E318E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640042E"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ED2883"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1537EE3A"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1DBAE93C"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14:paraId="53074FC5" w14:textId="77777777" w:rsidTr="0042725F">
        <w:tc>
          <w:tcPr>
            <w:tcW w:w="3402" w:type="dxa"/>
          </w:tcPr>
          <w:p w14:paraId="5940935D"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1D62481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73F35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14A5247"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433E31"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DB5B3D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046D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116AB838"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9F776"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42725F" w14:paraId="023827BD" w14:textId="77777777" w:rsidTr="0042725F">
        <w:tc>
          <w:tcPr>
            <w:tcW w:w="3402" w:type="dxa"/>
          </w:tcPr>
          <w:p w14:paraId="5A8C139A"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4AD8EF6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6466C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49C7DAE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24A38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FA18DC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3C956DF"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1696C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13A3548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7BEF22D2"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2017D9B0"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E06F11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7B5C6D2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23D5456B"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47D4ED44"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4E9F29E9"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B17B22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71B3CB7"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5268D" w14:textId="77777777"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9D4C28B"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14:paraId="3F593DF3" w14:textId="77777777"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2725F" w:rsidRPr="0042725F" w:rsidSect="0042725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CD387" w14:textId="77777777" w:rsidR="00374BBB" w:rsidRDefault="00374BBB" w:rsidP="0042725F">
      <w:pPr>
        <w:spacing w:line="240" w:lineRule="auto"/>
      </w:pPr>
      <w:r>
        <w:separator/>
      </w:r>
    </w:p>
  </w:endnote>
  <w:endnote w:type="continuationSeparator" w:id="0">
    <w:p w14:paraId="14BD9EB8" w14:textId="77777777" w:rsidR="00374BBB" w:rsidRDefault="00374BBB" w:rsidP="0042725F">
      <w:pPr>
        <w:spacing w:line="240" w:lineRule="auto"/>
      </w:pPr>
      <w:r>
        <w:continuationSeparator/>
      </w:r>
    </w:p>
  </w:endnote>
  <w:endnote w:type="continuationNotice" w:id="1">
    <w:p w14:paraId="5331F4AB" w14:textId="77777777" w:rsidR="00374BBB" w:rsidRDefault="00374B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2E55B" w14:textId="77777777" w:rsidR="0042725F" w:rsidRDefault="004272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2249" w14:textId="5998AEDC" w:rsidR="0042725F" w:rsidRPr="0042725F" w:rsidRDefault="0042725F" w:rsidP="004272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6" w:author="Martin Midtgaard" w:date="2013-10-31T14:24:00Z">
      <w:r w:rsidR="00A2320F">
        <w:rPr>
          <w:rFonts w:ascii="Arial" w:hAnsi="Arial" w:cs="Arial"/>
          <w:noProof/>
          <w:sz w:val="16"/>
        </w:rPr>
        <w:delText>23. januar</w:delText>
      </w:r>
    </w:del>
    <w:ins w:id="37" w:author="Martin Midtgaard" w:date="2013-10-31T14:24:00Z">
      <w:r>
        <w:rPr>
          <w:rFonts w:ascii="Arial" w:hAnsi="Arial" w:cs="Arial"/>
          <w:noProof/>
          <w:sz w:val="16"/>
        </w:rPr>
        <w:t>31. oktober</w:t>
      </w:r>
    </w:ins>
    <w:r>
      <w:rPr>
        <w:rFonts w:ascii="Arial" w:hAnsi="Arial" w:cs="Arial"/>
        <w:noProof/>
        <w:sz w:val="16"/>
      </w:rPr>
      <w:t xml:space="preserve"> 2013</w:t>
    </w:r>
    <w:r>
      <w:rPr>
        <w:rFonts w:ascii="Arial" w:hAnsi="Arial" w:cs="Arial"/>
        <w:sz w:val="16"/>
      </w:rPr>
      <w:fldChar w:fldCharType="end"/>
    </w:r>
    <w:r>
      <w:rPr>
        <w:rFonts w:ascii="Arial" w:hAnsi="Arial" w:cs="Arial"/>
        <w:sz w:val="16"/>
      </w:rPr>
      <w:tab/>
    </w:r>
    <w:r>
      <w:rPr>
        <w:rFonts w:ascii="Arial" w:hAnsi="Arial" w:cs="Arial"/>
        <w:sz w:val="16"/>
      </w:rPr>
      <w:tab/>
      <w:t xml:space="preserve">DRKundeUdeståendeKontrol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374BBB">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374BBB">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68D4" w14:textId="77777777" w:rsidR="0042725F" w:rsidRDefault="004272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36B65" w14:textId="77777777" w:rsidR="00374BBB" w:rsidRDefault="00374BBB" w:rsidP="0042725F">
      <w:pPr>
        <w:spacing w:line="240" w:lineRule="auto"/>
      </w:pPr>
      <w:r>
        <w:separator/>
      </w:r>
    </w:p>
  </w:footnote>
  <w:footnote w:type="continuationSeparator" w:id="0">
    <w:p w14:paraId="7E409181" w14:textId="77777777" w:rsidR="00374BBB" w:rsidRDefault="00374BBB" w:rsidP="0042725F">
      <w:pPr>
        <w:spacing w:line="240" w:lineRule="auto"/>
      </w:pPr>
      <w:r>
        <w:continuationSeparator/>
      </w:r>
    </w:p>
  </w:footnote>
  <w:footnote w:type="continuationNotice" w:id="1">
    <w:p w14:paraId="3D56DB1D" w14:textId="77777777" w:rsidR="00374BBB" w:rsidRDefault="00374BB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A6746" w14:textId="77777777" w:rsidR="0042725F" w:rsidRDefault="004272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9442" w14:textId="77777777" w:rsidR="0042725F" w:rsidRPr="0042725F" w:rsidRDefault="0042725F" w:rsidP="0042725F">
    <w:pPr>
      <w:pStyle w:val="Sidehoved"/>
      <w:jc w:val="center"/>
      <w:rPr>
        <w:rFonts w:ascii="Arial" w:hAnsi="Arial" w:cs="Arial"/>
      </w:rPr>
    </w:pPr>
    <w:r w:rsidRPr="0042725F">
      <w:rPr>
        <w:rFonts w:ascii="Arial" w:hAnsi="Arial" w:cs="Arial"/>
      </w:rPr>
      <w:t>Servicebeskrivelse</w:t>
    </w:r>
  </w:p>
  <w:p w14:paraId="64AB59CD" w14:textId="77777777" w:rsidR="0042725F" w:rsidRPr="0042725F" w:rsidRDefault="0042725F" w:rsidP="004272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8B32E" w14:textId="77777777" w:rsidR="0042725F" w:rsidRDefault="004272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14348" w14:textId="77777777" w:rsidR="0042725F" w:rsidRDefault="0042725F" w:rsidP="0042725F">
    <w:pPr>
      <w:pStyle w:val="Sidehoved"/>
      <w:jc w:val="center"/>
      <w:rPr>
        <w:rFonts w:ascii="Arial" w:hAnsi="Arial" w:cs="Arial"/>
      </w:rPr>
    </w:pPr>
    <w:r>
      <w:rPr>
        <w:rFonts w:ascii="Arial" w:hAnsi="Arial" w:cs="Arial"/>
      </w:rPr>
      <w:t>Data elementer</w:t>
    </w:r>
  </w:p>
  <w:p w14:paraId="61EEEA22" w14:textId="77777777" w:rsidR="0042725F" w:rsidRPr="0042725F" w:rsidRDefault="0042725F" w:rsidP="004272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4B6"/>
    <w:multiLevelType w:val="multilevel"/>
    <w:tmpl w:val="D52A30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5F"/>
    <w:rsid w:val="00062E9B"/>
    <w:rsid w:val="003717A5"/>
    <w:rsid w:val="00374BBB"/>
    <w:rsid w:val="0042725F"/>
    <w:rsid w:val="00636BE0"/>
    <w:rsid w:val="006F2D8E"/>
    <w:rsid w:val="009C0304"/>
    <w:rsid w:val="00A2320F"/>
    <w:rsid w:val="00AA3975"/>
    <w:rsid w:val="00FD4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725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2725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2725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272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272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272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272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272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272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725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2725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2725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2725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2725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2725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2725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2725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2725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272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725F"/>
    <w:rPr>
      <w:rFonts w:ascii="Arial" w:hAnsi="Arial" w:cs="Arial"/>
      <w:b/>
      <w:sz w:val="30"/>
    </w:rPr>
  </w:style>
  <w:style w:type="paragraph" w:customStyle="1" w:styleId="Overskrift211pkt">
    <w:name w:val="Overskrift 2 + 11 pkt"/>
    <w:basedOn w:val="Normal"/>
    <w:link w:val="Overskrift211pktTegn"/>
    <w:rsid w:val="004272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725F"/>
    <w:rPr>
      <w:rFonts w:ascii="Arial" w:hAnsi="Arial" w:cs="Arial"/>
      <w:b/>
    </w:rPr>
  </w:style>
  <w:style w:type="paragraph" w:customStyle="1" w:styleId="Normal11">
    <w:name w:val="Normal + 11"/>
    <w:basedOn w:val="Normal"/>
    <w:link w:val="Normal11Tegn"/>
    <w:rsid w:val="004272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725F"/>
    <w:rPr>
      <w:rFonts w:ascii="Times New Roman" w:hAnsi="Times New Roman" w:cs="Times New Roman"/>
    </w:rPr>
  </w:style>
  <w:style w:type="paragraph" w:styleId="Sidehoved">
    <w:name w:val="header"/>
    <w:basedOn w:val="Normal"/>
    <w:link w:val="SidehovedTegn"/>
    <w:uiPriority w:val="99"/>
    <w:unhideWhenUsed/>
    <w:rsid w:val="004272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725F"/>
  </w:style>
  <w:style w:type="paragraph" w:styleId="Sidefod">
    <w:name w:val="footer"/>
    <w:basedOn w:val="Normal"/>
    <w:link w:val="SidefodTegn"/>
    <w:uiPriority w:val="99"/>
    <w:unhideWhenUsed/>
    <w:rsid w:val="004272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7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725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2725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2725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272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272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272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272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272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272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725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2725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2725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2725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2725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2725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2725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2725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2725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272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725F"/>
    <w:rPr>
      <w:rFonts w:ascii="Arial" w:hAnsi="Arial" w:cs="Arial"/>
      <w:b/>
      <w:sz w:val="30"/>
    </w:rPr>
  </w:style>
  <w:style w:type="paragraph" w:customStyle="1" w:styleId="Overskrift211pkt">
    <w:name w:val="Overskrift 2 + 11 pkt"/>
    <w:basedOn w:val="Normal"/>
    <w:link w:val="Overskrift211pktTegn"/>
    <w:rsid w:val="004272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725F"/>
    <w:rPr>
      <w:rFonts w:ascii="Arial" w:hAnsi="Arial" w:cs="Arial"/>
      <w:b/>
    </w:rPr>
  </w:style>
  <w:style w:type="paragraph" w:customStyle="1" w:styleId="Normal11">
    <w:name w:val="Normal + 11"/>
    <w:basedOn w:val="Normal"/>
    <w:link w:val="Normal11Tegn"/>
    <w:rsid w:val="004272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725F"/>
    <w:rPr>
      <w:rFonts w:ascii="Times New Roman" w:hAnsi="Times New Roman" w:cs="Times New Roman"/>
    </w:rPr>
  </w:style>
  <w:style w:type="paragraph" w:styleId="Sidehoved">
    <w:name w:val="header"/>
    <w:basedOn w:val="Normal"/>
    <w:link w:val="SidehovedTegn"/>
    <w:uiPriority w:val="99"/>
    <w:unhideWhenUsed/>
    <w:rsid w:val="004272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725F"/>
  </w:style>
  <w:style w:type="paragraph" w:styleId="Sidefod">
    <w:name w:val="footer"/>
    <w:basedOn w:val="Normal"/>
    <w:link w:val="SidefodTegn"/>
    <w:uiPriority w:val="99"/>
    <w:unhideWhenUsed/>
    <w:rsid w:val="004272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7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296E3-22B3-49FF-A9AD-1140886F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1044</Words>
  <Characters>6373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1</cp:revision>
  <dcterms:created xsi:type="dcterms:W3CDTF">2013-10-31T07:15:00Z</dcterms:created>
  <dcterms:modified xsi:type="dcterms:W3CDTF">2013-10-31T13:25:00Z</dcterms:modified>
</cp:coreProperties>
</file>