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EA5D8" w14:textId="77777777" w:rsidR="009D2EDD" w:rsidRDefault="001E051C" w:rsidP="001E05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E051C" w14:paraId="61B097B7" w14:textId="77777777" w:rsidTr="001E051C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5F2D2350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051C" w14:paraId="3298B1EC" w14:textId="77777777" w:rsidTr="001E051C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4EB937A6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051C">
              <w:rPr>
                <w:rFonts w:ascii="Arial" w:hAnsi="Arial" w:cs="Arial"/>
                <w:b/>
                <w:sz w:val="30"/>
              </w:rPr>
              <w:t>OpkrævningFordringBetalingStatusListeHent</w:t>
            </w:r>
          </w:p>
        </w:tc>
      </w:tr>
      <w:tr w:rsidR="001E051C" w14:paraId="043E489F" w14:textId="77777777" w:rsidTr="001E051C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6EE83AD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73E4EA1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C5B349B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1FDE809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4BB9748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BA7824B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051C" w14:paraId="63E33287" w14:textId="77777777" w:rsidTr="001E051C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6474B947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6CF4B780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03309A1F" w14:textId="47863033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1" w:author="Martin Midtgaard" w:date="2013-08-19T06:35:00Z">
              <w:r w:rsidR="00494269">
                <w:rPr>
                  <w:rFonts w:ascii="Arial" w:hAnsi="Arial" w:cs="Arial"/>
                  <w:sz w:val="18"/>
                </w:rPr>
                <w:delText>3</w:delText>
              </w:r>
            </w:del>
            <w:ins w:id="2" w:author="Martin Midtgaard" w:date="2013-08-19T06:35:00Z">
              <w:r>
                <w:rPr>
                  <w:rFonts w:ascii="Arial" w:hAnsi="Arial" w:cs="Arial"/>
                  <w:sz w:val="18"/>
                </w:rPr>
                <w:t>4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A954B09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22-10-2012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4C6C85D1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7A5682C1" w14:textId="01F3F5F0" w:rsidR="001E051C" w:rsidRPr="001E051C" w:rsidRDefault="00494269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" w:author="Martin Midtgaard" w:date="2013-08-19T06:35:00Z">
              <w:r>
                <w:rPr>
                  <w:rFonts w:ascii="Arial" w:hAnsi="Arial" w:cs="Arial"/>
                  <w:sz w:val="18"/>
                </w:rPr>
                <w:delText>13</w:delText>
              </w:r>
            </w:del>
            <w:ins w:id="4" w:author="Martin Midtgaard" w:date="2013-08-19T06:35:00Z">
              <w:r w:rsidR="001E051C">
                <w:rPr>
                  <w:rFonts w:ascii="Arial" w:hAnsi="Arial" w:cs="Arial"/>
                  <w:sz w:val="18"/>
                </w:rPr>
                <w:t>16</w:t>
              </w:r>
            </w:ins>
            <w:r w:rsidR="001E051C">
              <w:rPr>
                <w:rFonts w:ascii="Arial" w:hAnsi="Arial" w:cs="Arial"/>
                <w:sz w:val="18"/>
              </w:rPr>
              <w:t>-8-2013</w:t>
            </w:r>
          </w:p>
        </w:tc>
      </w:tr>
      <w:tr w:rsidR="001E051C" w14:paraId="58BBDBA6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E164E05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051C" w14:paraId="543A4EF9" w14:textId="77777777" w:rsidTr="001E051C">
        <w:trPr>
          <w:trHeight w:val="283"/>
        </w:trPr>
        <w:tc>
          <w:tcPr>
            <w:tcW w:w="10345" w:type="dxa"/>
            <w:gridSpan w:val="6"/>
            <w:vAlign w:val="center"/>
          </w:tcPr>
          <w:p w14:paraId="39E6543C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udgangspunkt i et eller flere OpkrævningFordringID'er at returnerer oplysninger om oprindelig fordringsbeløb og aktuel rest fordring for den enkelte fordring.</w:t>
            </w:r>
          </w:p>
        </w:tc>
      </w:tr>
      <w:tr w:rsidR="001E051C" w14:paraId="4E6EEF55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BF483BE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051C" w14:paraId="0C89866A" w14:textId="77777777" w:rsidTr="001E051C">
        <w:trPr>
          <w:trHeight w:val="283"/>
        </w:trPr>
        <w:tc>
          <w:tcPr>
            <w:tcW w:w="10345" w:type="dxa"/>
            <w:gridSpan w:val="6"/>
          </w:tcPr>
          <w:p w14:paraId="10E06B85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indeholder en delmængde af funktionaliteten i DMS.OpkrævningFordringHent.</w:t>
            </w:r>
          </w:p>
        </w:tc>
      </w:tr>
      <w:tr w:rsidR="001E051C" w14:paraId="0EF69110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2F653B9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E051C" w14:paraId="3E2CDEEC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427D6C6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Forespørgselsparametre:</w:t>
            </w:r>
          </w:p>
          <w:p w14:paraId="27673A1B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OpkrævningFordringSaldoDato ikke er udfyldt leveres fordringens saldo på forespørgselsdatoen.</w:t>
            </w:r>
          </w:p>
        </w:tc>
      </w:tr>
      <w:tr w:rsidR="001E051C" w14:paraId="360E0C4B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A70D7A7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051C" w14:paraId="4718A774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3FA5EEE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051C" w14:paraId="0FEC647D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7DCE290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OpkrævningFordringBetalingStatusListeHent_I</w:t>
            </w:r>
          </w:p>
        </w:tc>
      </w:tr>
      <w:tr w:rsidR="001E051C" w14:paraId="0821992C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AD7CF65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43C5A8A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FordringsListe *</w:t>
            </w:r>
          </w:p>
          <w:p w14:paraId="5A6A3BEB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14:paraId="388993C4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14:paraId="10F6A78A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1860ABC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</w:t>
            </w:r>
          </w:p>
          <w:p w14:paraId="6E56B193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14:paraId="0EE74818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9C58594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09A255D6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33C3A8C4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42E3F9E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D4B7720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4325E1AA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(OpkrævningFordringSaldoDato)</w:t>
            </w:r>
          </w:p>
          <w:p w14:paraId="1F4F04D6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579438F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ins w:id="5" w:author="Martin Midtgaard" w:date="2013-08-19T06:35:00Z">
              <w:r>
                <w:rPr>
                  <w:rFonts w:ascii="Arial" w:hAnsi="Arial" w:cs="Arial"/>
                  <w:sz w:val="18"/>
                </w:rPr>
                <w:t>1000</w:t>
              </w:r>
            </w:ins>
          </w:p>
        </w:tc>
      </w:tr>
      <w:tr w:rsidR="001E051C" w14:paraId="268A55AD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0BFDE6C2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051C" w14:paraId="07CB1EF1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405A657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OpkrævningFordringBetalingStatusListeHent_O</w:t>
            </w:r>
          </w:p>
        </w:tc>
      </w:tr>
      <w:tr w:rsidR="001E051C" w14:paraId="03F133BE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66EB408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FFD5E64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FordringBetalingStatusListe *</w:t>
            </w:r>
          </w:p>
          <w:p w14:paraId="261AE0BF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14:paraId="702CBEA0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FordringBetalingStatus *</w:t>
            </w:r>
          </w:p>
          <w:p w14:paraId="7F99E5A6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E0C164D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40C071B2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14:paraId="31D69ED2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14:paraId="11979A03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FFC0FA5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051C" w14:paraId="4C57962C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75AAACE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E051C" w14:paraId="5B1A6594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729010E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OpkrævningFordringBetalingStatusListeHent_FejlId</w:t>
            </w:r>
          </w:p>
        </w:tc>
      </w:tr>
      <w:tr w:rsidR="001E051C" w14:paraId="46E35307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EB7C366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ACFD15C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14:paraId="619F7DD4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3EAB0BD4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14:paraId="42F18760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(OpkrævningFordringSaldoDato)</w:t>
            </w:r>
          </w:p>
        </w:tc>
      </w:tr>
      <w:tr w:rsidR="001E051C" w14:paraId="6A4B6C0C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9F515A0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E051C" w14:paraId="54FB84D1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6A7CE8CA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E051C" w14:paraId="1C3C5DEE" w14:textId="77777777" w:rsidTr="001E051C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023344B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</w:t>
            </w:r>
          </w:p>
          <w:p w14:paraId="719A1070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- Fejl - Felter</w:t>
            </w:r>
          </w:p>
          <w:p w14:paraId="3E7587CE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Kundetype er ikke kendt i DMO - KundeType</w:t>
            </w:r>
          </w:p>
          <w:p w14:paraId="3DE7D210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1727CB1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9 - OpkrævningFordringId ikke kendt i DMO - OpkrævningFordringID</w:t>
            </w:r>
          </w:p>
          <w:p w14:paraId="202653B7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665CE8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Det oplyste Kundenummer er forskellig fra fordringens kundenummer - OpkrævningFordringID, KundeNummer; KundeType</w:t>
            </w:r>
          </w:p>
          <w:p w14:paraId="67073C48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A09251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12 - Der angivet flere fordringer end der kan behandles pr. kald - </w:t>
            </w:r>
          </w:p>
          <w:p w14:paraId="7A19E013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DB63103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990 - Transaction is already registered.</w:t>
            </w:r>
          </w:p>
          <w:p w14:paraId="61832085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E8385C0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991 - Service processing is denied in system and client</w:t>
            </w:r>
          </w:p>
          <w:p w14:paraId="16AF051F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3643F2B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992 - Transaction XX is already processed.</w:t>
            </w:r>
          </w:p>
          <w:p w14:paraId="47D82458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9F727FF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Ukendt system fejl. Kontakt venligst SKAT for hjælp og næmere information.</w:t>
            </w:r>
          </w:p>
          <w:p w14:paraId="29C64E49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7B60888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-2 - Database fejl. Kontakt venligst SKAT for hjælp og nærmere information.</w:t>
            </w:r>
          </w:p>
          <w:p w14:paraId="5D722438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EE457E0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-3 - Service ikke tilgængelig. Kontakt venligst SKAT for hjælp og næmere information.</w:t>
            </w:r>
          </w:p>
          <w:p w14:paraId="190C1CEC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0BE3679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-4 - Kompensering ikke mulig. Kontakt venligst SKAT for hjælp og næmere information.</w:t>
            </w:r>
          </w:p>
        </w:tc>
      </w:tr>
    </w:tbl>
    <w:p w14:paraId="52EC401D" w14:textId="77777777" w:rsidR="001E051C" w:rsidRDefault="001E051C" w:rsidP="001E05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051C" w:rsidSect="001E05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C6476E8" w14:textId="77777777" w:rsidR="001E051C" w:rsidRDefault="001E051C" w:rsidP="001E05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E051C" w14:paraId="37035D00" w14:textId="77777777" w:rsidTr="001E051C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453286C3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3E68B092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514AA0B0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E051C" w14:paraId="41AFBBE2" w14:textId="77777777" w:rsidTr="001E051C">
        <w:tc>
          <w:tcPr>
            <w:tcW w:w="3402" w:type="dxa"/>
          </w:tcPr>
          <w:p w14:paraId="17139368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650ABE6B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837ED34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4493D808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6D37336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28F7C353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440CFF6C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E051C" w14:paraId="3D35A4C8" w14:textId="77777777" w:rsidTr="001E051C">
        <w:tc>
          <w:tcPr>
            <w:tcW w:w="3402" w:type="dxa"/>
          </w:tcPr>
          <w:p w14:paraId="0DC7AB4A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4002F5B9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C998AC1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14:paraId="396CF211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38F5BDB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14:paraId="4DC3A6B1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65DEAEBD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AE26BB8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4B4B2A44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1DA143EE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4EB7B10A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780FB395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0D694B00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1B6EF9D2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0B72B752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4AEF89F3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628BFBDA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2F49CC76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E051C" w14:paraId="79E431C5" w14:textId="77777777" w:rsidTr="001E051C">
        <w:tc>
          <w:tcPr>
            <w:tcW w:w="3402" w:type="dxa"/>
          </w:tcPr>
          <w:p w14:paraId="4DFF654C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14:paraId="59DDE9E0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1622B57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14:paraId="1E2570D7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D669F7B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14:paraId="0500EE14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14:paraId="0FBA382E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7609F80D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14:paraId="777E0587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14:paraId="38A70128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1E051C" w14:paraId="569967ED" w14:textId="77777777" w:rsidTr="001E051C">
        <w:tc>
          <w:tcPr>
            <w:tcW w:w="3402" w:type="dxa"/>
          </w:tcPr>
          <w:p w14:paraId="42565564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14:paraId="0516BCB7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45274B9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14:paraId="7A54B88B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F389672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14:paraId="58F0671C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14:paraId="19B072E4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13466E0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14:paraId="725B753D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ADAB82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051C" w14:paraId="73CAB064" w14:textId="77777777" w:rsidTr="001E051C">
        <w:tc>
          <w:tcPr>
            <w:tcW w:w="3402" w:type="dxa"/>
          </w:tcPr>
          <w:p w14:paraId="5634D6CC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14:paraId="442138EF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9920715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14:paraId="02269DCE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E808DE7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14:paraId="44D094E3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14:paraId="10EC9B44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600D282A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1E051C" w14:paraId="28D0467C" w14:textId="77777777" w:rsidTr="001E051C">
        <w:tc>
          <w:tcPr>
            <w:tcW w:w="3402" w:type="dxa"/>
          </w:tcPr>
          <w:p w14:paraId="41DDE410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OpkrævningFordringSaldoDato</w:t>
            </w:r>
          </w:p>
        </w:tc>
        <w:tc>
          <w:tcPr>
            <w:tcW w:w="1701" w:type="dxa"/>
          </w:tcPr>
          <w:p w14:paraId="78831DB0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916EE02" w14:textId="77777777" w:rsid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FB5B358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8AE1108" w14:textId="77777777" w:rsidR="001E051C" w:rsidRPr="001E051C" w:rsidRDefault="001E051C" w:rsidP="001E051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saldo er opgjort.</w:t>
            </w:r>
          </w:p>
        </w:tc>
      </w:tr>
    </w:tbl>
    <w:p w14:paraId="592CD012" w14:textId="77777777" w:rsidR="001E051C" w:rsidRPr="001E051C" w:rsidRDefault="001E051C" w:rsidP="001E051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051C" w:rsidRPr="001E051C" w:rsidSect="001E051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D6B29" w14:textId="77777777" w:rsidR="000F5852" w:rsidRDefault="000F5852" w:rsidP="001E051C">
      <w:pPr>
        <w:spacing w:line="240" w:lineRule="auto"/>
      </w:pPr>
      <w:r>
        <w:separator/>
      </w:r>
    </w:p>
  </w:endnote>
  <w:endnote w:type="continuationSeparator" w:id="0">
    <w:p w14:paraId="2C266508" w14:textId="77777777" w:rsidR="000F5852" w:rsidRDefault="000F5852" w:rsidP="001E051C">
      <w:pPr>
        <w:spacing w:line="240" w:lineRule="auto"/>
      </w:pPr>
      <w:r>
        <w:continuationSeparator/>
      </w:r>
    </w:p>
  </w:endnote>
  <w:endnote w:type="continuationNotice" w:id="1">
    <w:p w14:paraId="0E3AF087" w14:textId="77777777" w:rsidR="000F5852" w:rsidRDefault="000F58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FB000" w14:textId="77777777" w:rsidR="001E051C" w:rsidRDefault="001E051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EB7C1" w14:textId="4535FC74" w:rsidR="001E051C" w:rsidRPr="001E051C" w:rsidRDefault="001E051C" w:rsidP="001E051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6" w:author="Martin Midtgaard" w:date="2013-08-19T06:35:00Z">
      <w:r w:rsidR="00494269">
        <w:rPr>
          <w:rFonts w:ascii="Arial" w:hAnsi="Arial" w:cs="Arial"/>
          <w:noProof/>
          <w:sz w:val="16"/>
        </w:rPr>
        <w:delText>13</w:delText>
      </w:r>
    </w:del>
    <w:ins w:id="7" w:author="Martin Midtgaard" w:date="2013-08-19T06:35:00Z">
      <w:r>
        <w:rPr>
          <w:rFonts w:ascii="Arial" w:hAnsi="Arial" w:cs="Arial"/>
          <w:noProof/>
          <w:sz w:val="16"/>
        </w:rPr>
        <w:t>16</w:t>
      </w:r>
    </w:ins>
    <w:r>
      <w:rPr>
        <w:rFonts w:ascii="Arial" w:hAnsi="Arial" w:cs="Arial"/>
        <w:noProof/>
        <w:sz w:val="16"/>
      </w:rPr>
      <w:t>. august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OpkrævningFordringBetalingStatusListeHent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0F5852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0F5852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03A65" w14:textId="77777777" w:rsidR="001E051C" w:rsidRDefault="001E051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7144E" w14:textId="77777777" w:rsidR="000F5852" w:rsidRDefault="000F5852" w:rsidP="001E051C">
      <w:pPr>
        <w:spacing w:line="240" w:lineRule="auto"/>
      </w:pPr>
      <w:r>
        <w:separator/>
      </w:r>
    </w:p>
  </w:footnote>
  <w:footnote w:type="continuationSeparator" w:id="0">
    <w:p w14:paraId="09024D06" w14:textId="77777777" w:rsidR="000F5852" w:rsidRDefault="000F5852" w:rsidP="001E051C">
      <w:pPr>
        <w:spacing w:line="240" w:lineRule="auto"/>
      </w:pPr>
      <w:r>
        <w:continuationSeparator/>
      </w:r>
    </w:p>
  </w:footnote>
  <w:footnote w:type="continuationNotice" w:id="1">
    <w:p w14:paraId="253FE1A4" w14:textId="77777777" w:rsidR="000F5852" w:rsidRDefault="000F585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73841" w14:textId="77777777" w:rsidR="001E051C" w:rsidRDefault="001E051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E515D" w14:textId="77777777" w:rsidR="001E051C" w:rsidRPr="001E051C" w:rsidRDefault="001E051C" w:rsidP="001E051C">
    <w:pPr>
      <w:pStyle w:val="Sidehoved"/>
      <w:jc w:val="center"/>
      <w:rPr>
        <w:rFonts w:ascii="Arial" w:hAnsi="Arial" w:cs="Arial"/>
      </w:rPr>
    </w:pPr>
    <w:r w:rsidRPr="001E051C">
      <w:rPr>
        <w:rFonts w:ascii="Arial" w:hAnsi="Arial" w:cs="Arial"/>
      </w:rPr>
      <w:t>Servicebeskrivelse</w:t>
    </w:r>
  </w:p>
  <w:p w14:paraId="63441CEC" w14:textId="77777777" w:rsidR="001E051C" w:rsidRPr="001E051C" w:rsidRDefault="001E051C" w:rsidP="001E051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0E8E4" w14:textId="77777777" w:rsidR="001E051C" w:rsidRDefault="001E051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B515C" w14:textId="77777777" w:rsidR="001E051C" w:rsidRDefault="001E051C" w:rsidP="001E051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735CE4A6" w14:textId="77777777" w:rsidR="001E051C" w:rsidRPr="001E051C" w:rsidRDefault="001E051C" w:rsidP="001E051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41E1F"/>
    <w:multiLevelType w:val="multilevel"/>
    <w:tmpl w:val="C9347EB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revisionView w:formatting="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1C"/>
    <w:rsid w:val="000F5852"/>
    <w:rsid w:val="001E051C"/>
    <w:rsid w:val="00494269"/>
    <w:rsid w:val="009D2EDD"/>
    <w:rsid w:val="00BC6EAA"/>
    <w:rsid w:val="00C2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051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051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051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051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051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051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051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051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051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051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051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051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05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05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05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05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05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05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051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051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051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051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051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051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051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051C"/>
  </w:style>
  <w:style w:type="paragraph" w:styleId="Sidefod">
    <w:name w:val="footer"/>
    <w:basedOn w:val="Normal"/>
    <w:link w:val="SidefodTegn"/>
    <w:uiPriority w:val="99"/>
    <w:unhideWhenUsed/>
    <w:rsid w:val="001E051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051C"/>
  </w:style>
  <w:style w:type="paragraph" w:styleId="Korrektur">
    <w:name w:val="Revision"/>
    <w:hidden/>
    <w:uiPriority w:val="99"/>
    <w:semiHidden/>
    <w:rsid w:val="000F5852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F58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F5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051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051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051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051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051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051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051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051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051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051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051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051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05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05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05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05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05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05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051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051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051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051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051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051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051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051C"/>
  </w:style>
  <w:style w:type="paragraph" w:styleId="Sidefod">
    <w:name w:val="footer"/>
    <w:basedOn w:val="Normal"/>
    <w:link w:val="SidefodTegn"/>
    <w:uiPriority w:val="99"/>
    <w:unhideWhenUsed/>
    <w:rsid w:val="001E051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051C"/>
  </w:style>
  <w:style w:type="paragraph" w:styleId="Korrektur">
    <w:name w:val="Revision"/>
    <w:hidden/>
    <w:uiPriority w:val="99"/>
    <w:semiHidden/>
    <w:rsid w:val="000F5852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F58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F5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9A06A-84F2-4A8D-832C-DB7AFE3E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Midtgaard</dc:creator>
  <cp:lastModifiedBy>Poul V Madsen</cp:lastModifiedBy>
  <cp:revision>1</cp:revision>
  <dcterms:created xsi:type="dcterms:W3CDTF">2013-08-16T10:37:00Z</dcterms:created>
  <dcterms:modified xsi:type="dcterms:W3CDTF">2013-08-19T04:36:00Z</dcterms:modified>
</cp:coreProperties>
</file>