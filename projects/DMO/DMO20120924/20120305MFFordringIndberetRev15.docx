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1F5901" w:rsidTr="001F5901">
        <w:trPr>
          <w:trHeight w:hRule="exact" w:val="113"/>
        </w:trPr>
        <w:tc>
          <w:tcPr>
            <w:tcW w:w="10345" w:type="dxa"/>
            <w:gridSpan w:val="6"/>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rPr>
          <w:trHeight w:val="283"/>
        </w:trPr>
        <w:tc>
          <w:tcPr>
            <w:tcW w:w="10345" w:type="dxa"/>
            <w:gridSpan w:val="6"/>
            <w:tcBorders>
              <w:bottom w:val="single" w:sz="6" w:space="0" w:color="auto"/>
            </w:tcBorders>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F5901">
              <w:rPr>
                <w:rFonts w:ascii="Arial" w:hAnsi="Arial" w:cs="Arial"/>
                <w:b/>
                <w:sz w:val="30"/>
              </w:rPr>
              <w:t>MFFordringIndberet</w:t>
            </w:r>
          </w:p>
        </w:tc>
      </w:tr>
      <w:tr w:rsidR="001F5901" w:rsidTr="001F5901">
        <w:trPr>
          <w:trHeight w:val="283"/>
        </w:trPr>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F5901" w:rsidTr="001F5901">
        <w:trPr>
          <w:trHeight w:val="283"/>
        </w:trPr>
        <w:tc>
          <w:tcPr>
            <w:tcW w:w="1134"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1F5901" w:rsidRPr="001F5901" w:rsidRDefault="004F1EA8"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sidR="004F1EA8">
              <w:rPr>
                <w:rFonts w:ascii="Arial" w:hAnsi="Arial" w:cs="Arial"/>
                <w:sz w:val="18"/>
              </w:rPr>
              <w:t>6</w:t>
            </w:r>
            <w:r>
              <w:rPr>
                <w:rFonts w:ascii="Arial" w:hAnsi="Arial" w:cs="Arial"/>
                <w:sz w:val="18"/>
              </w:rPr>
              <w:t>-</w:t>
            </w:r>
            <w:r w:rsidR="004F1EA8">
              <w:rPr>
                <w:rFonts w:ascii="Arial" w:hAnsi="Arial" w:cs="Arial"/>
                <w:sz w:val="18"/>
              </w:rPr>
              <w:t>7</w:t>
            </w:r>
            <w:r>
              <w:rPr>
                <w:rFonts w:ascii="Arial" w:hAnsi="Arial" w:cs="Arial"/>
                <w:sz w:val="18"/>
              </w:rPr>
              <w:t>-2012</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F5901" w:rsidTr="001F5901">
        <w:trPr>
          <w:trHeight w:val="283"/>
        </w:trPr>
        <w:tc>
          <w:tcPr>
            <w:tcW w:w="10345" w:type="dxa"/>
            <w:gridSpan w:val="6"/>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F5901" w:rsidTr="001F5901">
        <w:trPr>
          <w:trHeight w:val="283"/>
        </w:trPr>
        <w:tc>
          <w:tcPr>
            <w:tcW w:w="10345" w:type="dxa"/>
            <w:gridSpan w:val="6"/>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w:t>
            </w:r>
            <w:r w:rsidRPr="004F1EA8">
              <w:rPr>
                <w:rFonts w:ascii="Arial" w:hAnsi="Arial" w:cs="Arial"/>
                <w:b/>
                <w:sz w:val="18"/>
              </w:rPr>
              <w:t>fordringer</w:t>
            </w:r>
            <w:r>
              <w:rPr>
                <w:rFonts w:ascii="Arial" w:hAnsi="Arial" w:cs="Arial"/>
                <w:sz w:val="18"/>
              </w:rPr>
              <w:t>, registrere fordringen i DMI og EFI, samt registrere eventuelle medsendte noter og dokumenter i Captia.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DMIFordringTypeKode) kan tilknyttes en hovedfordring på en af to måder: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w:t>
            </w:r>
            <w:proofErr w:type="gramStart"/>
            <w:r>
              <w:rPr>
                <w:rFonts w:ascii="Arial" w:hAnsi="Arial" w:cs="Arial"/>
                <w:sz w:val="18"/>
              </w:rPr>
              <w:t>feltet  DMIFordringEFIHovedFordringID</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i  MFOpretFordringStruktur</w:t>
            </w:r>
            <w:proofErr w:type="gramEnd"/>
            <w:r>
              <w:rPr>
                <w:rFonts w:ascii="Arial" w:hAnsi="Arial" w:cs="Arial"/>
                <w:sz w:val="18"/>
              </w:rPr>
              <w:t xml:space="preserve"> og underfordringer angives i OpretUnderfordringSamling. I dette tilfælde vil MFFordringIndberet sørge for at underfordringernes DMIFordringEFIHovedFordringID sættes til det DMIFordringEFIFordringID som tildeles hovedfordringen.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MFKundeStruktur der kan indeholde PersonCPRNummer, VirksomhedSENummer, AlternativKontaktID </w:t>
            </w:r>
            <w:proofErr w:type="gramStart"/>
            <w:r>
              <w:rPr>
                <w:rFonts w:ascii="Arial" w:hAnsi="Arial" w:cs="Arial"/>
                <w:sz w:val="18"/>
              </w:rPr>
              <w:t>eller  EFIAlternativKontaktStruktur</w:t>
            </w:r>
            <w:proofErr w:type="gramEnd"/>
            <w:r>
              <w:rPr>
                <w:rFonts w:ascii="Arial" w:hAnsi="Arial" w:cs="Arial"/>
                <w:sz w:val="18"/>
              </w:rPr>
              <w:t>. AlternativKontaktID eller EFIAlternativKontaktStruktur anvendes for udenlandske kunder.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dvs TransportUdlaegAcceptDato sat af en myndighed, vil starte en sagsbehandlingsopgave som skal afsluttes før transporten kan oprettes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MFAktionStatusKode= </w:t>
            </w:r>
            <w:proofErr w:type="gramStart"/>
            <w:r>
              <w:rPr>
                <w:rFonts w:ascii="Arial" w:hAnsi="Arial" w:cs="Arial"/>
                <w:sz w:val="18"/>
              </w:rPr>
              <w:t>SAGSBEHAND  hvis</w:t>
            </w:r>
            <w:proofErr w:type="gramEnd"/>
            <w:r>
              <w:rPr>
                <w:rFonts w:ascii="Arial" w:hAnsi="Arial" w:cs="Arial"/>
                <w:sz w:val="18"/>
              </w:rPr>
              <w:t xml:space="preserve"> der hentes en kvitttering med MFKvitteringHent. Efter endt sagsbehandling kan fordringen være AFVIST.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Sagsnoter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.MAXANTAL) sættes initielt til 1000.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initielt til 100.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initielt til 1 MB.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kan oprettes som foreløbig fastsat ved at sætte flaget DMIFordringForeløbigFastsat til </w:t>
            </w:r>
            <w:proofErr w:type="gramStart"/>
            <w:r>
              <w:rPr>
                <w:rFonts w:ascii="Arial" w:hAnsi="Arial" w:cs="Arial"/>
                <w:sz w:val="18"/>
              </w:rPr>
              <w:t>true</w:t>
            </w:r>
            <w:proofErr w:type="gramEnd"/>
            <w:r>
              <w:rPr>
                <w:rFonts w:ascii="Arial" w:hAnsi="Arial" w:cs="Arial"/>
                <w:sz w:val="18"/>
              </w:rPr>
              <w:t>. Den endelige fastsættelse sker ved en NEDSKRIV (eller OPSKRIV) aktion med FordringNedskrivningÅrsagKode (eller FordringOpskrivningÅrsagKode) sat til FAST.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r w:rsidR="00136D7F">
              <w:rPr>
                <w:rFonts w:ascii="Arial" w:hAnsi="Arial" w:cs="Arial"/>
                <w:sz w:val="18"/>
              </w:rPr>
              <w:t xml:space="preserve"> – Teknisk reference til sammenkædning</w:t>
            </w:r>
          </w:p>
          <w:p w:rsidR="00FF254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36D7F">
              <w:rPr>
                <w:rFonts w:ascii="Arial" w:hAnsi="Arial" w:cs="Arial"/>
                <w:color w:val="FF0000"/>
                <w:sz w:val="18"/>
              </w:rPr>
              <w:t>(EFIFordringKonvertering)</w:t>
            </w:r>
            <w:r w:rsidR="00136D7F" w:rsidRPr="00136D7F">
              <w:rPr>
                <w:rFonts w:ascii="Arial" w:hAnsi="Arial" w:cs="Arial"/>
                <w:color w:val="FF0000"/>
                <w:sz w:val="18"/>
              </w:rPr>
              <w:t xml:space="preserve"> </w:t>
            </w:r>
            <w:r w:rsidR="00FA41A0">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r w:rsidR="00136D7F">
              <w:rPr>
                <w:rFonts w:ascii="Arial" w:hAnsi="Arial" w:cs="Arial"/>
                <w:sz w:val="18"/>
              </w:rPr>
              <w:t xml:space="preserve"> =DMO anvender OPRETFORDRING, AENDRFORDRING, NEDSKRIV, OPSKRIV, 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r w:rsidR="00136D7F">
              <w:rPr>
                <w:rFonts w:ascii="Arial" w:hAnsi="Arial" w:cs="Arial"/>
                <w:sz w:val="18"/>
              </w:rPr>
              <w:t xml:space="preserve"> = </w:t>
            </w:r>
            <w:proofErr w:type="gramStart"/>
            <w:r w:rsidR="00136D7F">
              <w:rPr>
                <w:rFonts w:ascii="Arial" w:hAnsi="Arial" w:cs="Arial"/>
                <w:sz w:val="18"/>
              </w:rPr>
              <w:t>1002  Konstant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sidRPr="00C01B29">
              <w:rPr>
                <w:rFonts w:ascii="Arial" w:hAnsi="Arial" w:cs="Arial"/>
                <w:sz w:val="18"/>
              </w:rPr>
              <w:t>* OpretUnderfordringSamling *</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0{</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MFOpretFordringStruktur</w:t>
            </w:r>
          </w:p>
          <w:p w:rsidR="001F5901" w:rsidRPr="00C01B2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1B29">
              <w:rPr>
                <w:rFonts w:ascii="Arial" w:hAnsi="Arial" w:cs="Arial"/>
                <w:sz w:val="18"/>
              </w:rPr>
              <w:tab/>
            </w:r>
            <w:r w:rsidRPr="00C01B29">
              <w:rPr>
                <w:rFonts w:ascii="Arial" w:hAnsi="Arial" w:cs="Arial"/>
                <w:sz w:val="18"/>
              </w:rPr>
              <w:tab/>
            </w:r>
            <w:r w:rsidRPr="00C01B29">
              <w:rPr>
                <w:rFonts w:ascii="Arial" w:hAnsi="Arial" w:cs="Arial"/>
                <w:sz w:val="18"/>
              </w:rPr>
              <w:tab/>
            </w:r>
            <w:r w:rsidRPr="00C01B29">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MFOpretTransportStruktur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sidRPr="00136D7F">
              <w:rPr>
                <w:rFonts w:ascii="Arial" w:hAnsi="Arial" w:cs="Arial"/>
                <w:color w:val="FF0000"/>
                <w:sz w:val="18"/>
              </w:rPr>
              <w:t>MFÆndrTransportStruktur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StyretFiloverførselDownloadURL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StyretFiloverførselModtagAfslut_I</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F5901" w:rsidTr="001F5901">
        <w:trPr>
          <w:trHeight w:val="283"/>
        </w:trPr>
        <w:tc>
          <w:tcPr>
            <w:tcW w:w="10345" w:type="dxa"/>
            <w:gridSpan w:val="6"/>
            <w:shd w:val="clear" w:color="auto" w:fill="FFFFFF"/>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1F5901" w:rsidTr="001F5901">
        <w:trPr>
          <w:trHeight w:val="283"/>
        </w:trPr>
        <w:tc>
          <w:tcPr>
            <w:tcW w:w="10345" w:type="dxa"/>
            <w:gridSpan w:val="6"/>
            <w:shd w:val="clear" w:color="auto" w:fill="FFFFFF"/>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r w:rsidR="00E94804">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r w:rsidR="00E94804">
              <w:rPr>
                <w:rFonts w:ascii="Arial" w:hAnsi="Arial" w:cs="Arial"/>
                <w:sz w:val="18"/>
              </w:rPr>
              <w:t xml:space="preserve"> – Teknisk 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r w:rsidR="00E94804">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StyretFiloverførselUploadURL</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StyretFiloverførselBrugerNavn</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StyretFiloverførselPassword</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StyretFiloverførselSendAfslut_O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StyretFiloverførselModtagAnmod_O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color w:val="FF0000"/>
                <w:sz w:val="18"/>
              </w:rPr>
            </w:pPr>
            <w:r w:rsidRPr="004B0079">
              <w:rPr>
                <w:rFonts w:ascii="Arial" w:hAnsi="Arial" w:cs="Arial"/>
                <w:i/>
                <w:color w:val="FF0000"/>
                <w:sz w:val="18"/>
              </w:rPr>
              <w:t>StyretFiloverførselModtagAfslut_O</w:t>
            </w:r>
          </w:p>
        </w:tc>
      </w:tr>
      <w:tr w:rsidR="001F5901" w:rsidTr="001F5901">
        <w:trPr>
          <w:trHeight w:val="283"/>
        </w:trPr>
        <w:tc>
          <w:tcPr>
            <w:tcW w:w="10345" w:type="dxa"/>
            <w:gridSpan w:val="6"/>
            <w:shd w:val="clear" w:color="auto" w:fill="FFFFFF"/>
          </w:tcPr>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StyretFiloverførselServiceQName</w:t>
            </w:r>
          </w:p>
          <w:p w:rsidR="001F5901" w:rsidRPr="004B007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079">
              <w:rPr>
                <w:rFonts w:ascii="Arial" w:hAnsi="Arial" w:cs="Arial"/>
                <w:color w:val="FF0000"/>
                <w:sz w:val="18"/>
              </w:rPr>
              <w:t>StyretFiloverførselBeskedQName</w:t>
            </w:r>
          </w:p>
        </w:tc>
      </w:tr>
      <w:tr w:rsidR="001F5901" w:rsidTr="001F5901">
        <w:trPr>
          <w:trHeight w:val="283"/>
        </w:trPr>
        <w:tc>
          <w:tcPr>
            <w:tcW w:w="10345" w:type="dxa"/>
            <w:gridSpan w:val="6"/>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F5901" w:rsidTr="001F5901">
        <w:trPr>
          <w:trHeight w:val="283"/>
        </w:trPr>
        <w:tc>
          <w:tcPr>
            <w:tcW w:w="10345" w:type="dxa"/>
            <w:gridSpan w:val="6"/>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F5901" w:rsidTr="001F5901">
        <w:trPr>
          <w:trHeight w:val="283"/>
        </w:trPr>
        <w:tc>
          <w:tcPr>
            <w:tcW w:w="10345" w:type="dxa"/>
            <w:gridSpan w:val="6"/>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96641">
              <w:rPr>
                <w:rFonts w:ascii="Arial" w:hAnsi="Arial" w:cs="Arial"/>
                <w:color w:val="C00000"/>
              </w:rPr>
              <w:t>AlternativKontaktReferenceStruktur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AlternativKontaktReferenceTekst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96641">
              <w:rPr>
                <w:rFonts w:ascii="Arial" w:hAnsi="Arial" w:cs="Arial"/>
                <w:color w:val="C00000"/>
                <w:sz w:val="18"/>
              </w:rPr>
              <w:t>(LandKode)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96641">
              <w:rPr>
                <w:rFonts w:ascii="Arial" w:hAnsi="Arial" w:cs="Arial"/>
                <w:color w:val="FF0000"/>
              </w:rPr>
              <w:t>EFIAlternativKontaktStruktur</w:t>
            </w:r>
          </w:p>
        </w:tc>
      </w:tr>
      <w:tr w:rsidR="001F5901" w:rsidTr="001F5901">
        <w:tc>
          <w:tcPr>
            <w:tcW w:w="10345" w:type="dxa"/>
            <w:vAlign w:val="center"/>
          </w:tcPr>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AlternativKontaktNavn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AlternativKontaktType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Nationalitet *</w:t>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(AlternativKontaktBemærkning)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AlternativKontaktHenvisningNummer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AlternativKontaktID</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PersonOplysninger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(CivilstandKode)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(AlternativKontaktPersonFødselDato)</w:t>
            </w:r>
            <w:r w:rsidRPr="00896641">
              <w:rPr>
                <w:rFonts w:ascii="Arial" w:hAnsi="Arial" w:cs="Arial"/>
                <w:color w:val="FF0000"/>
                <w:sz w:val="18"/>
              </w:rPr>
              <w:tab/>
            </w:r>
            <w:r w:rsidRPr="00896641">
              <w:rPr>
                <w:rFonts w:ascii="Arial" w:hAnsi="Arial" w:cs="Arial"/>
                <w:color w:val="FF0000"/>
                <w:sz w:val="18"/>
              </w:rPr>
              <w:tab/>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AlternativKontaktPersonKøn</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AlternativKontaktPersonNavnAdresseBeskyttelseMarkering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(PersonStatusDødsfaldDato)</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AlternativKontaktReferenceStrukturListe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AlternativKontaktReferenceStruktur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EmailListe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Email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EmailAdresseEmail</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AlternativEmailForholdPrimærMarkering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TelefonListe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Telefon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TelefonUdenlandskNummer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AlternativTelefonForholdPrimærMarkering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 FaxListe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0{</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Fax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FaxUdlandNummer</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AlternativFaxForholdPrimærMarkering</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 Adresse *</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AlternativAdresseAdresseLinie1</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(AlternativAdresseAdresseLinie2)</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(AlternativAdresseAdresseLinie3)</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(AlternativAdresseAdresseLinie4)</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(AlternativAdresseAdresseLinie5)</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(AlternativAdresseAdresseLinie6)</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(AlternativAdresseAdresseLinie7)</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r>
            <w:r w:rsidRPr="00896641">
              <w:rPr>
                <w:rFonts w:ascii="Arial" w:hAnsi="Arial" w:cs="Arial"/>
                <w:color w:val="FF0000"/>
                <w:sz w:val="18"/>
              </w:rPr>
              <w:tab/>
              <w:t>(LandKode)</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ab/>
              <w:t>]</w:t>
            </w:r>
          </w:p>
          <w:p w:rsidR="001F5901" w:rsidRPr="0089664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96641">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EFIAlternativKontaktStruktur: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AlternativKontaktReference og at den første AlternativKontaktReference samt de øvrige indsendte oplysninger matcher en AlternativKontakt.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Det er ikke endelig afklaret om EFI/DMI kunder i AKR holdes adskilt fra DMR kunder i AKR (ÆA 72). Et adskilt design medfører at samme kunde kan oprettes flere gange med efterfølgende vedligeholdelelses udfordring, hvis MF skal kopiere en evt. DMR kunde som EFI/DMI kunde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AlternativKontaktType værdier er ikke dokumenteret fra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(akr gør ikke).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F932CA">
              <w:rPr>
                <w:rFonts w:ascii="Arial" w:hAnsi="Arial" w:cs="Arial"/>
                <w:sz w:val="18"/>
              </w:rPr>
              <w:t xml:space="preserve"> = DMO</w:t>
            </w:r>
            <w:proofErr w:type="gramStart"/>
            <w:r w:rsidR="00F932CA">
              <w:rPr>
                <w:rFonts w:ascii="Arial" w:hAnsi="Arial" w:cs="Arial"/>
                <w:sz w:val="18"/>
              </w:rPr>
              <w:t>.KundeNummer</w:t>
            </w:r>
            <w:proofErr w:type="gramEnd"/>
            <w:r w:rsidR="00F932CA">
              <w:rPr>
                <w:rFonts w:ascii="Arial" w:hAnsi="Arial" w:cs="Arial"/>
                <w:sz w:val="18"/>
              </w:rPr>
              <w:t xml:space="preserve"> hvor DMO.KundeType =  AKR-??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r w:rsidR="00F932CA">
              <w:rPr>
                <w:rFonts w:ascii="Arial" w:hAnsi="Arial" w:cs="Arial"/>
                <w:sz w:val="18"/>
              </w:rPr>
              <w:t xml:space="preserve"> = OpKrævningFordringBeløb</w:t>
            </w:r>
          </w:p>
          <w:p w:rsidR="001F5901" w:rsidRPr="00F932C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F932CA">
              <w:rPr>
                <w:rFonts w:ascii="Arial" w:hAnsi="Arial" w:cs="Arial"/>
                <w:color w:val="C00000"/>
                <w:sz w:val="18"/>
              </w:rPr>
              <w:t>(DMIFordringBeløbDKK)</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1EA8" w:rsidRPr="00EF2203" w:rsidTr="004F1EA8">
        <w:tc>
          <w:tcPr>
            <w:tcW w:w="10345" w:type="dxa"/>
            <w:tcBorders>
              <w:top w:val="single" w:sz="6" w:space="0" w:color="auto"/>
              <w:left w:val="single" w:sz="4" w:space="0" w:color="auto"/>
              <w:bottom w:val="single" w:sz="6" w:space="0" w:color="auto"/>
              <w:right w:val="single" w:sz="4" w:space="0" w:color="auto"/>
            </w:tcBorders>
            <w:shd w:val="clear" w:color="auto" w:fill="B3B3B3"/>
            <w:vAlign w:val="center"/>
          </w:tcPr>
          <w:p w:rsidR="004F1EA8" w:rsidRPr="004F1EA8" w:rsidRDefault="004F1EA8" w:rsidP="004F1E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Beskrivelse</w:t>
            </w:r>
          </w:p>
        </w:tc>
      </w:tr>
      <w:tr w:rsidR="004F1EA8" w:rsidRPr="00EF2203" w:rsidTr="004F1EA8">
        <w:tc>
          <w:tcPr>
            <w:tcW w:w="10345" w:type="dxa"/>
            <w:tcBorders>
              <w:top w:val="single" w:sz="6" w:space="0" w:color="auto"/>
              <w:left w:val="single" w:sz="4" w:space="0" w:color="auto"/>
              <w:bottom w:val="single" w:sz="4" w:space="0" w:color="auto"/>
              <w:right w:val="single" w:sz="4" w:space="0" w:color="auto"/>
            </w:tcBorders>
            <w:shd w:val="clear" w:color="auto" w:fill="FFFFFF"/>
            <w:vAlign w:val="center"/>
          </w:tcPr>
          <w:p w:rsidR="004F1EA8" w:rsidRPr="00EF2203" w:rsidRDefault="004F1EA8" w:rsidP="004F1EA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ins w:id="0" w:author="Poul V Madsen" w:date="2012-08-01T11:13:00Z">
              <w:r w:rsidR="004C5FB0">
                <w:rPr>
                  <w:rFonts w:ascii="Arial" w:hAnsi="Arial" w:cs="Arial"/>
                  <w:sz w:val="18"/>
                </w:rPr>
                <w:t xml:space="preserve"> I</w:t>
              </w:r>
            </w:ins>
            <w:ins w:id="1" w:author="Poul V Madsen" w:date="2012-08-01T11:12:00Z">
              <w:r w:rsidR="004C5FB0">
                <w:rPr>
                  <w:rFonts w:ascii="Arial" w:hAnsi="Arial" w:cs="Arial"/>
                  <w:sz w:val="18"/>
                </w:rPr>
                <w:t>kke relevant for DMO</w:t>
              </w:r>
            </w:ins>
            <w:ins w:id="2" w:author="Poul V Madsen" w:date="2012-08-01T11:13:00Z">
              <w:r w:rsidR="004C5FB0">
                <w:rPr>
                  <w:rFonts w:ascii="Arial" w:hAnsi="Arial" w:cs="Arial"/>
                  <w:sz w:val="18"/>
                </w:rPr>
                <w:t>.</w:t>
              </w:r>
            </w:ins>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FordringOprindeligBeløbStruktur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r w:rsidR="00F932CA">
              <w:rPr>
                <w:rFonts w:ascii="Arial" w:hAnsi="Arial" w:cs="Arial"/>
                <w:sz w:val="18"/>
              </w:rPr>
              <w:t xml:space="preserve"> = DMO</w:t>
            </w:r>
            <w:proofErr w:type="gramStart"/>
            <w:r w:rsidR="00F932CA">
              <w:rPr>
                <w:rFonts w:ascii="Arial" w:hAnsi="Arial" w:cs="Arial"/>
                <w:sz w:val="18"/>
              </w:rPr>
              <w:t>.ValutaOplysningKode</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r w:rsidR="00F932CA">
              <w:rPr>
                <w:rFonts w:ascii="Arial" w:hAnsi="Arial" w:cs="Arial"/>
                <w:sz w:val="18"/>
              </w:rPr>
              <w:t xml:space="preserve"> = OpKrævningFordringBeløb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32CA">
              <w:rPr>
                <w:rFonts w:ascii="Arial" w:hAnsi="Arial" w:cs="Arial"/>
                <w:color w:val="C00000"/>
                <w:sz w:val="18"/>
              </w:rPr>
              <w:t>EFIFordringOprindeligBeløbDKK)</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r w:rsidR="00636423">
              <w:rPr>
                <w:rFonts w:ascii="Arial" w:hAnsi="Arial" w:cs="Arial"/>
              </w:rPr>
              <w:t xml:space="preserve"> </w:t>
            </w:r>
          </w:p>
          <w:p w:rsidR="00166378" w:rsidRDefault="00166378" w:rsidP="00166378">
            <w:pPr>
              <w:rPr>
                <w:color w:val="1F497D"/>
              </w:rPr>
            </w:pPr>
            <w:r>
              <w:rPr>
                <w:color w:val="1F497D"/>
              </w:rPr>
              <w:t>Bemærk følgende regel skal anvendes hvis DMO har periode start og slut datoer.</w:t>
            </w:r>
          </w:p>
          <w:p w:rsidR="00166378" w:rsidRDefault="00166378" w:rsidP="00166378">
            <w:pPr>
              <w:rPr>
                <w:color w:val="1F497D"/>
              </w:rPr>
            </w:pPr>
            <w:r>
              <w:rPr>
                <w:color w:val="1F497D"/>
              </w:rPr>
              <w:t>Ved oversendelse hvor fordringens PeriodeDatoFra og PeriodeDatoTil er blanke:</w:t>
            </w:r>
          </w:p>
          <w:p w:rsidR="00166378" w:rsidRDefault="00166378" w:rsidP="00166378">
            <w:pPr>
              <w:pStyle w:val="Listeafsnit"/>
              <w:numPr>
                <w:ilvl w:val="0"/>
                <w:numId w:val="2"/>
              </w:numPr>
              <w:rPr>
                <w:color w:val="1F497D"/>
              </w:rPr>
            </w:pPr>
            <w:r>
              <w:rPr>
                <w:rFonts w:ascii="Arial" w:hAnsi="Arial" w:cs="Arial"/>
                <w:sz w:val="18"/>
              </w:rPr>
              <w:t>DMIFordringPeriodeFraDato</w:t>
            </w:r>
            <w:r>
              <w:rPr>
                <w:color w:val="1F497D"/>
              </w:rPr>
              <w:t xml:space="preserve"> = CPUDT (dato hvor fordringen er oprettet i databasen).</w:t>
            </w:r>
          </w:p>
          <w:p w:rsidR="00166378" w:rsidRDefault="00166378" w:rsidP="00166378">
            <w:pPr>
              <w:pStyle w:val="Listeafsnit"/>
              <w:numPr>
                <w:ilvl w:val="0"/>
                <w:numId w:val="2"/>
              </w:numPr>
              <w:rPr>
                <w:color w:val="1F497D"/>
              </w:rPr>
            </w:pPr>
            <w:r>
              <w:rPr>
                <w:rFonts w:ascii="Arial" w:hAnsi="Arial" w:cs="Arial"/>
                <w:sz w:val="18"/>
              </w:rPr>
              <w:t>DMIFordringPeriodeTilDato</w:t>
            </w:r>
            <w:r>
              <w:rPr>
                <w:color w:val="1F497D"/>
              </w:rPr>
              <w:t xml:space="preserve"> = CPUDT (dato hvor fordringen er oprettet i databasen).</w:t>
            </w:r>
          </w:p>
          <w:p w:rsidR="00166378" w:rsidRDefault="00166378" w:rsidP="00166378">
            <w:pPr>
              <w:rPr>
                <w:color w:val="1F497D"/>
              </w:rPr>
            </w:pPr>
            <w:r>
              <w:rPr>
                <w:color w:val="1F497D"/>
              </w:rPr>
              <w:t>Internt i DMO laves der logik til fastsættelse af periode på renter, således at fordringen fødes med de samme dato’er som ligger i rentehistorikken.</w:t>
            </w:r>
          </w:p>
          <w:p w:rsidR="00166378" w:rsidRDefault="00166378" w:rsidP="00166378">
            <w:pPr>
              <w:rPr>
                <w:color w:val="1F497D"/>
              </w:rPr>
            </w:pPr>
          </w:p>
          <w:p w:rsidR="00166378" w:rsidRDefault="00166378" w:rsidP="00166378">
            <w:pPr>
              <w:rPr>
                <w:color w:val="1F497D"/>
              </w:rPr>
            </w:pPr>
            <w:r>
              <w:rPr>
                <w:color w:val="1F497D"/>
              </w:rPr>
              <w:t xml:space="preserve">Der er ikke noget tjek internt i DMO på at </w:t>
            </w:r>
            <w:r>
              <w:rPr>
                <w:rFonts w:ascii="Arial" w:hAnsi="Arial" w:cs="Arial"/>
                <w:sz w:val="18"/>
              </w:rPr>
              <w:t>DMIFordringPeriodeTilDato</w:t>
            </w:r>
            <w:r>
              <w:rPr>
                <w:color w:val="1F497D"/>
              </w:rPr>
              <w:t xml:space="preserve"> og </w:t>
            </w:r>
            <w:r>
              <w:rPr>
                <w:rFonts w:ascii="Arial" w:hAnsi="Arial" w:cs="Arial"/>
                <w:sz w:val="18"/>
              </w:rPr>
              <w:t>DMIFordringPeriodeTilDato</w:t>
            </w:r>
            <w:r>
              <w:rPr>
                <w:color w:val="1F497D"/>
              </w:rPr>
              <w:t xml:space="preserve"> ikke kan være den samme.</w:t>
            </w:r>
          </w:p>
          <w:p w:rsidR="00166378" w:rsidRPr="001F5901" w:rsidRDefault="0016637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w:t>
            </w:r>
            <w:r w:rsidR="002731B0" w:rsidRPr="008A2A8D">
              <w:rPr>
                <w:rFonts w:ascii="Arial" w:hAnsi="Arial" w:cs="Arial"/>
                <w:sz w:val="18"/>
              </w:rPr>
              <w:t>OpkrævningFordringPeriodeFraDat</w:t>
            </w:r>
            <w:r w:rsidR="00636423">
              <w:rPr>
                <w:rFonts w:ascii="Arial" w:hAnsi="Arial" w:cs="Arial"/>
                <w:sz w:val="18"/>
              </w:rPr>
              <w: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r w:rsidR="002731B0">
              <w:rPr>
                <w:rFonts w:ascii="Arial" w:hAnsi="Arial" w:cs="Arial"/>
                <w:sz w:val="18"/>
              </w:rPr>
              <w:t xml:space="preserve"> </w:t>
            </w:r>
            <w:proofErr w:type="gramStart"/>
            <w:r w:rsidR="002731B0">
              <w:rPr>
                <w:rFonts w:ascii="Arial" w:hAnsi="Arial" w:cs="Arial"/>
                <w:sz w:val="18"/>
              </w:rPr>
              <w:t>=  DMO</w:t>
            </w:r>
            <w:proofErr w:type="gramEnd"/>
            <w:r w:rsidR="002731B0">
              <w:rPr>
                <w:rFonts w:ascii="Arial" w:hAnsi="Arial" w:cs="Arial"/>
                <w:sz w:val="18"/>
              </w:rPr>
              <w:t>.OpkrævningFordringPeriodeTil</w:t>
            </w:r>
            <w:r w:rsidR="002731B0" w:rsidRPr="008A2A8D">
              <w:rPr>
                <w:rFonts w:ascii="Arial" w:hAnsi="Arial" w:cs="Arial"/>
                <w:sz w:val="18"/>
              </w:rPr>
              <w:t>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2731B0">
              <w:rPr>
                <w:rFonts w:ascii="Arial" w:hAnsi="Arial" w:cs="Arial"/>
                <w:color w:val="C00000"/>
                <w:sz w:val="18"/>
              </w:rPr>
              <w:t>DMIFordringPeriodeType)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r w:rsidR="00136D7F">
              <w:rPr>
                <w:rFonts w:ascii="Arial" w:hAnsi="Arial" w:cs="Arial"/>
                <w:sz w:val="18"/>
              </w:rPr>
              <w:t xml:space="preserve"> =XXXXXXXX = Konstant SKAT SE-nr</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p w:rsidR="00655E62" w:rsidRPr="00655E62" w:rsidRDefault="00655E62"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del w:id="3" w:author="Poul V Madsen" w:date="2012-09-14T10:21:00Z">
              <w:r w:rsidDel="00314F02">
                <w:rPr>
                  <w:rFonts w:ascii="Arial" w:hAnsi="Arial" w:cs="Arial"/>
                </w:rPr>
                <w:delText xml:space="preserve">Hvis initering sker fra DMS, så </w:delText>
              </w:r>
            </w:del>
            <w:r>
              <w:rPr>
                <w:rFonts w:ascii="Arial" w:hAnsi="Arial" w:cs="Arial"/>
              </w:rPr>
              <w:t xml:space="preserve">ÅrsagKode </w:t>
            </w:r>
            <w:ins w:id="4" w:author="Poul V Madsen" w:date="2012-09-14T10:21:00Z">
              <w:r w:rsidR="00314F02">
                <w:rPr>
                  <w:rFonts w:ascii="Arial" w:hAnsi="Arial" w:cs="Arial"/>
                </w:rPr>
                <w:t xml:space="preserve">sættes </w:t>
              </w:r>
            </w:ins>
            <w:r>
              <w:rPr>
                <w:rFonts w:ascii="Arial" w:hAnsi="Arial" w:cs="Arial"/>
              </w:rPr>
              <w:t xml:space="preserve">default </w:t>
            </w:r>
            <w:ins w:id="5" w:author="Poul V Madsen" w:date="2012-09-14T10:21:00Z">
              <w:r w:rsidR="00314F02">
                <w:rPr>
                  <w:rFonts w:ascii="Arial" w:hAnsi="Arial" w:cs="Arial"/>
                </w:rPr>
                <w:t xml:space="preserve">til </w:t>
              </w:r>
            </w:ins>
            <w:r>
              <w:rPr>
                <w:rFonts w:ascii="Arial" w:hAnsi="Arial" w:cs="Arial"/>
              </w:rPr>
              <w:t>FEJL, gælder også manuel tilbagekaldelse</w:t>
            </w:r>
          </w:p>
        </w:tc>
      </w:tr>
      <w:tr w:rsidR="001F5901" w:rsidTr="001F5901">
        <w:tc>
          <w:tcPr>
            <w:tcW w:w="10345" w:type="dxa"/>
            <w:vAlign w:val="center"/>
          </w:tcPr>
          <w:p w:rsidR="001F5901" w:rsidRDefault="001F5901" w:rsidP="002731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r w:rsidR="002731B0">
              <w:rPr>
                <w:rFonts w:ascii="Arial" w:hAnsi="Arial" w:cs="Arial"/>
                <w:sz w:val="18"/>
              </w:rPr>
              <w:t xml:space="preserve"> = </w:t>
            </w:r>
            <w:r w:rsidR="002731B0" w:rsidRPr="00EC628E">
              <w:rPr>
                <w:rFonts w:ascii="Arial" w:hAnsi="Arial" w:cs="Arial"/>
                <w:color w:val="FF0000"/>
                <w:sz w:val="18"/>
              </w:rPr>
              <w:t>ANDN</w:t>
            </w:r>
            <w:r w:rsidR="002731B0">
              <w:rPr>
                <w:rFonts w:ascii="Arial" w:hAnsi="Arial" w:cs="Arial"/>
                <w:sz w:val="18"/>
              </w:rPr>
              <w:t xml:space="preserve">, </w:t>
            </w:r>
            <w:r w:rsidR="002731B0" w:rsidRPr="00A0281D">
              <w:rPr>
                <w:rFonts w:ascii="Arial" w:hAnsi="Arial" w:cs="Arial"/>
                <w:color w:val="FF0000"/>
                <w:sz w:val="18"/>
                <w:rPrChange w:id="6" w:author="Poul V Madsen" w:date="2012-09-19T14:28:00Z">
                  <w:rPr>
                    <w:rFonts w:ascii="Arial" w:hAnsi="Arial" w:cs="Arial"/>
                    <w:sz w:val="18"/>
                  </w:rPr>
                </w:rPrChange>
              </w:rPr>
              <w:t>BORD</w:t>
            </w:r>
            <w:r w:rsidR="002731B0">
              <w:rPr>
                <w:rFonts w:ascii="Arial" w:hAnsi="Arial" w:cs="Arial"/>
                <w:sz w:val="18"/>
              </w:rPr>
              <w:t xml:space="preserve">, FEJL, </w:t>
            </w:r>
            <w:commentRangeStart w:id="7"/>
            <w:r w:rsidR="002731B0" w:rsidRPr="001B7499">
              <w:rPr>
                <w:rFonts w:ascii="Arial" w:hAnsi="Arial" w:cs="Arial"/>
                <w:color w:val="FF0000"/>
                <w:sz w:val="18"/>
                <w:rPrChange w:id="8" w:author="Poul V Madsen" w:date="2012-09-20T13:49:00Z">
                  <w:rPr>
                    <w:rFonts w:ascii="Arial" w:hAnsi="Arial" w:cs="Arial"/>
                    <w:sz w:val="18"/>
                  </w:rPr>
                </w:rPrChange>
              </w:rPr>
              <w:t>FSKI</w:t>
            </w:r>
            <w:commentRangeEnd w:id="7"/>
            <w:r w:rsidR="001B7499" w:rsidRPr="001B7499">
              <w:rPr>
                <w:rStyle w:val="Kommentarhenvisning"/>
                <w:color w:val="FF0000"/>
                <w:rPrChange w:id="9" w:author="Poul V Madsen" w:date="2012-09-20T13:49:00Z">
                  <w:rPr>
                    <w:rStyle w:val="Kommentarhenvisning"/>
                  </w:rPr>
                </w:rPrChange>
              </w:rPr>
              <w:commentReference w:id="7"/>
            </w:r>
            <w:r w:rsidR="002731B0">
              <w:rPr>
                <w:rFonts w:ascii="Arial" w:hAnsi="Arial" w:cs="Arial"/>
                <w:sz w:val="18"/>
              </w:rPr>
              <w:t xml:space="preserve">, </w:t>
            </w:r>
            <w:commentRangeStart w:id="10"/>
            <w:r w:rsidR="002731B0">
              <w:rPr>
                <w:rFonts w:ascii="Arial" w:hAnsi="Arial" w:cs="Arial"/>
                <w:sz w:val="18"/>
              </w:rPr>
              <w:t>HENS</w:t>
            </w:r>
            <w:commentRangeEnd w:id="10"/>
            <w:r w:rsidR="001B7499">
              <w:rPr>
                <w:rStyle w:val="Kommentarhenvisning"/>
              </w:rPr>
              <w:commentReference w:id="10"/>
            </w:r>
            <w:r w:rsidR="002731B0">
              <w:rPr>
                <w:rFonts w:ascii="Arial" w:hAnsi="Arial" w:cs="Arial"/>
                <w:sz w:val="18"/>
              </w:rPr>
              <w:t>, KLAG</w:t>
            </w:r>
          </w:p>
          <w:p w:rsidR="004B0079" w:rsidRPr="00EC628E" w:rsidRDefault="001F5901" w:rsidP="004B007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EC628E">
              <w:rPr>
                <w:rFonts w:ascii="Arial" w:hAnsi="Arial" w:cs="Arial"/>
                <w:sz w:val="18"/>
              </w:rPr>
              <w:t>HovedFordringTilbageÅrsagBegr</w:t>
            </w:r>
            <w:r w:rsidR="002731B0" w:rsidRPr="00EC628E">
              <w:rPr>
                <w:rFonts w:ascii="Arial" w:hAnsi="Arial" w:cs="Arial"/>
                <w:sz w:val="18"/>
              </w:rPr>
              <w:t xml:space="preserve">  </w:t>
            </w:r>
            <w:r w:rsidR="00A23896" w:rsidRPr="00EC628E">
              <w:rPr>
                <w:rFonts w:ascii="Arial" w:hAnsi="Arial" w:cs="Arial"/>
                <w:sz w:val="18"/>
              </w:rPr>
              <w:t>=</w:t>
            </w:r>
            <w:proofErr w:type="gramEnd"/>
            <w:r w:rsidR="00A23896" w:rsidRPr="00EC628E">
              <w:rPr>
                <w:rFonts w:ascii="Arial" w:hAnsi="Arial" w:cs="Arial"/>
                <w:sz w:val="18"/>
              </w:rPr>
              <w:t xml:space="preserve"> </w:t>
            </w:r>
            <w:r w:rsidR="00EC628E" w:rsidRPr="00EC628E">
              <w:rPr>
                <w:rFonts w:ascii="Arial" w:hAnsi="Arial" w:cs="Arial"/>
                <w:sz w:val="18"/>
              </w:rPr>
              <w:t>Sættes blank</w:t>
            </w:r>
            <w:r w:rsidR="00A23896" w:rsidRPr="00EC628E">
              <w:rPr>
                <w:rFonts w:ascii="Arial" w:hAnsi="Arial" w:cs="Arial"/>
                <w:sz w:val="18"/>
              </w:rPr>
              <w:t xml:space="preserve"> </w:t>
            </w:r>
          </w:p>
          <w:p w:rsidR="001F5901" w:rsidRPr="001F5901" w:rsidRDefault="001F5901" w:rsidP="00EC62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EC628E">
              <w:rPr>
                <w:rFonts w:ascii="Arial" w:hAnsi="Arial" w:cs="Arial"/>
                <w:color w:val="FF0000"/>
                <w:sz w:val="18"/>
              </w:rPr>
              <w:t>(HovedFordringTilbageÅrsagTekst)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HæftelseBegrænsetBeløbStruktur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(HæftelseBegrænsetBeløbDKK)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HæftelseBeløbStruktur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ValutaKode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(HæftelseBeløbDKK)</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4F1EA8"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sidRPr="004F1EA8">
              <w:rPr>
                <w:rFonts w:ascii="Arial" w:hAnsi="Arial" w:cs="Arial"/>
              </w:rPr>
              <w:t>MFAktionAfvistStruktur</w:t>
            </w:r>
            <w:r w:rsidR="00EC628E" w:rsidRPr="004F1EA8">
              <w:rPr>
                <w:rFonts w:ascii="Arial" w:hAnsi="Arial" w:cs="Arial"/>
              </w:rPr>
              <w:t xml:space="preserve"> </w:t>
            </w:r>
          </w:p>
        </w:tc>
      </w:tr>
      <w:tr w:rsidR="001F5901" w:rsidTr="001F5901">
        <w:tc>
          <w:tcPr>
            <w:tcW w:w="10345" w:type="dxa"/>
            <w:vAlign w:val="center"/>
          </w:tcPr>
          <w:p w:rsidR="00EC628E"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MFAktionAfvistNummer</w:t>
            </w:r>
            <w:r w:rsidR="008A4374" w:rsidRPr="004F1EA8">
              <w:rPr>
                <w:rFonts w:ascii="Arial" w:hAnsi="Arial" w:cs="Arial"/>
                <w:sz w:val="18"/>
              </w:rPr>
              <w:t xml:space="preserve"> </w:t>
            </w:r>
          </w:p>
          <w:p w:rsidR="00EC628E"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MFAktionAfvistTekst</w:t>
            </w:r>
            <w:r w:rsidR="008A4374" w:rsidRPr="004F1EA8">
              <w:rPr>
                <w:rFonts w:ascii="Arial" w:hAnsi="Arial" w:cs="Arial"/>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MFAktionAfvistParamSamling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0 {</w:t>
            </w:r>
          </w:p>
          <w:p w:rsidR="00A23896"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ab/>
              <w:t>MFAktionAfvistParam</w:t>
            </w:r>
            <w:r w:rsidR="00A23896" w:rsidRPr="004F1EA8">
              <w:rPr>
                <w:rFonts w:ascii="Arial" w:hAnsi="Arial" w:cs="Arial"/>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Afvist årsag: Validering af hvorvidt Transportfordring må opdateres</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014</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 xml:space="preserve">Afvist årsag: Transportfordring må ikke være Hovedfordring </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MFAktionAfvistNummer: 015</w:t>
            </w:r>
          </w:p>
          <w:p w:rsidR="001F5901" w:rsidRPr="004B0BF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B0BFC">
              <w:rPr>
                <w:rFonts w:ascii="Arial" w:hAnsi="Arial" w:cs="Arial"/>
                <w:color w:val="FF0000"/>
                <w:sz w:val="18"/>
              </w:rPr>
              <w:t>MFAktionAfvistParamSamling: MFAktionID, DMIFordringEFIHovedFordringID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150</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151</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152</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153</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154</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155</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156</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MFAktionAfvistNummer:  157</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MFOpgaveAfvisÅrsagKode</w:t>
            </w:r>
            <w:proofErr w:type="gramEnd"/>
            <w:r>
              <w:rPr>
                <w:rFonts w:ascii="Arial" w:hAnsi="Arial" w:cs="Arial"/>
                <w:sz w:val="18"/>
              </w:rPr>
              <w:t>, MFOpgaveAfvisÅrsagBegr, (MFOpgaveAfvisÅrsagTekst)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Afvist årsag: Fordring ejes ikke af fordringshaver der indberetter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MFAktionAfvistNummer: 160</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xml:space="preserve">MFAktionAfvistParamSamling: MFAktionID, DMIFordringHaverID fra indberet, DMIFordringHaverID nr 1 fra </w:t>
            </w:r>
            <w:proofErr w:type="gramStart"/>
            <w:r w:rsidRPr="004F1EA8">
              <w:rPr>
                <w:rFonts w:ascii="Arial" w:hAnsi="Arial" w:cs="Arial"/>
                <w:color w:val="FF0000"/>
                <w:sz w:val="18"/>
              </w:rPr>
              <w:t>fordring ,</w:t>
            </w:r>
            <w:proofErr w:type="gramEnd"/>
            <w:r w:rsidRPr="004F1EA8">
              <w:rPr>
                <w:rFonts w:ascii="Arial" w:hAnsi="Arial" w:cs="Arial"/>
                <w:color w:val="FF0000"/>
                <w:sz w:val="18"/>
              </w:rPr>
              <w:t xml:space="preserve"> (DMIFordringHaverID nr 2 fra 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commentRangeStart w:id="11"/>
            <w:commentRangeStart w:id="12"/>
            <w:r w:rsidRPr="004F1EA8">
              <w:rPr>
                <w:rFonts w:ascii="Arial" w:hAnsi="Arial" w:cs="Arial"/>
                <w:color w:val="4BACC6" w:themeColor="accent5"/>
                <w:sz w:val="18"/>
              </w:rPr>
              <w:t>Afvist årsag: Hovedfordring der refereres til findes ikke</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MFAktionAfvistNummer: 162</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MFAktionAfvistParamSamling: MFAktionID, DMIFordringEFIHovedFordringID</w:t>
            </w:r>
            <w:commentRangeEnd w:id="11"/>
            <w:r w:rsidR="00C01B29">
              <w:rPr>
                <w:rStyle w:val="Kommentarhenvisning"/>
              </w:rPr>
              <w:commentReference w:id="11"/>
            </w:r>
            <w:commentRangeEnd w:id="12"/>
            <w:r w:rsidR="00BD07F5">
              <w:rPr>
                <w:rStyle w:val="Kommentarhenvisning"/>
              </w:rPr>
              <w:commentReference w:id="12"/>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commentRangeStart w:id="13"/>
            <w:r w:rsidRPr="004F1EA8">
              <w:rPr>
                <w:rFonts w:ascii="Arial" w:hAnsi="Arial" w:cs="Arial"/>
                <w:color w:val="4BACC6" w:themeColor="accent5"/>
                <w:sz w:val="18"/>
              </w:rPr>
              <w:t xml:space="preserve">Afvist årsag: Fordringshavers egen fordring reference findes allerede </w:t>
            </w:r>
            <w:r w:rsidRPr="004F1EA8">
              <w:rPr>
                <w:rFonts w:ascii="Arial" w:hAnsi="Arial" w:cs="Arial"/>
                <w:color w:val="4BACC6" w:themeColor="accent5"/>
                <w:sz w:val="18"/>
              </w:rPr>
              <w:tab/>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MFAktionAfvistNummer: 163</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4BACC6" w:themeColor="accent5"/>
                <w:sz w:val="18"/>
              </w:rPr>
              <w:t>MFAktionAfvistParamSamling: MFAktionID, DMIFordringFordringHaverRef</w:t>
            </w:r>
            <w:commentRangeEnd w:id="13"/>
            <w:r w:rsidR="00BD07F5">
              <w:rPr>
                <w:rStyle w:val="Kommentarhenvisning"/>
              </w:rPr>
              <w:commentReference w:id="13"/>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w:t>
            </w:r>
            <w:proofErr w:type="gramStart"/>
            <w:r>
              <w:rPr>
                <w:rFonts w:ascii="Arial" w:hAnsi="Arial" w:cs="Arial"/>
                <w:sz w:val="18"/>
              </w:rPr>
              <w:t>.DOKUMENT</w:t>
            </w:r>
            <w:proofErr w:type="gramEnd"/>
            <w:r>
              <w:rPr>
                <w:rFonts w:ascii="Arial" w:hAnsi="Arial" w:cs="Arial"/>
                <w:sz w:val="18"/>
              </w:rPr>
              <w:t>.MAXSIZE, DPDokumentArt, (DPDokumentEksternReference)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aktuel </w:t>
            </w:r>
            <w:proofErr w:type="gramStart"/>
            <w:r>
              <w:rPr>
                <w:rFonts w:ascii="Arial" w:hAnsi="Arial" w:cs="Arial"/>
                <w:sz w:val="18"/>
              </w:rPr>
              <w:t>antal,  DMIFordringEFIHovedFordringID</w:t>
            </w:r>
            <w:proofErr w:type="gramEnd"/>
            <w:r>
              <w:rPr>
                <w:rFonts w:ascii="Arial" w:hAnsi="Arial" w:cs="Arial"/>
                <w:sz w:val="18"/>
              </w:rPr>
              <w:t>, MF_DOKUMENT_MAXANTAL_AKTION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Validering: Gyldig transport aftale.  Aftalen skal tilhøre en udbetalende myndighed eller være en rettighedshaveraftale</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MFAktionAfvistNummer: 185</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xml:space="preserve">MFAktionAfvistParamSamling: </w:t>
            </w:r>
            <w:proofErr w:type="gramStart"/>
            <w:r w:rsidRPr="004F1EA8">
              <w:rPr>
                <w:rFonts w:ascii="Arial" w:hAnsi="Arial" w:cs="Arial"/>
                <w:color w:val="FF0000"/>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DMIFordringHaverID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nedskrives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188</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nedskrives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189</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procentfordring og skal opskrives på fordringsniveau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190</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beloebfordeling og skal opskrives på rettighedshaverniveau</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191</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fejl i rettighedshaver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192</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ubegrænset beløb med ikke procentvis fordeling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193</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roofErr w:type="gramStart"/>
            <w:r w:rsidRPr="005621FA">
              <w:rPr>
                <w:rFonts w:ascii="Arial" w:hAnsi="Arial" w:cs="Arial"/>
                <w:color w:val="FF0000"/>
                <w:sz w:val="18"/>
              </w:rPr>
              <w:t>Validering :</w:t>
            </w:r>
            <w:proofErr w:type="gramEnd"/>
            <w:r w:rsidRPr="005621FA">
              <w:rPr>
                <w:rFonts w:ascii="Arial" w:hAnsi="Arial" w:cs="Arial"/>
                <w:color w:val="FF0000"/>
                <w:sz w:val="18"/>
              </w:rPr>
              <w:t xml:space="preserve"> Transport har mere end en ejer</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194</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penge'-flag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195</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Transport har ingen rettighedshaver med 'modtag besked'-flag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196</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Validering: En transport fordring var forventet. Transport ændring kræver en transport fordring</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MFAktionAfvistNummer: 197</w:t>
            </w:r>
          </w:p>
          <w:p w:rsidR="001F5901" w:rsidRPr="005621FA"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621FA">
              <w:rPr>
                <w:rFonts w:ascii="Arial" w:hAnsi="Arial" w:cs="Arial"/>
                <w:color w:val="FF0000"/>
                <w:sz w:val="18"/>
              </w:rPr>
              <w:t xml:space="preserve">MFAktionAfvistParamSamling: </w:t>
            </w:r>
            <w:proofErr w:type="gramStart"/>
            <w:r w:rsidRPr="005621FA">
              <w:rPr>
                <w:rFonts w:ascii="Arial" w:hAnsi="Arial" w:cs="Arial"/>
                <w:color w:val="FF0000"/>
                <w:sz w:val="18"/>
              </w:rPr>
              <w:t>MFAktionID,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Validering: Fordringændring kan ikke udføres på transport</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MFAktionAfvistNummer: 198</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xml:space="preserve">MFAktionAfvistParamSamling: </w:t>
            </w:r>
            <w:proofErr w:type="gramStart"/>
            <w:r w:rsidRPr="004F1EA8">
              <w:rPr>
                <w:rFonts w:ascii="Arial" w:hAnsi="Arial" w:cs="Arial"/>
                <w:color w:val="FF0000"/>
                <w:sz w:val="18"/>
              </w:rPr>
              <w:t>MFAktionID,   DMIFordringEFIFordringID</w:t>
            </w:r>
            <w:proofErr w:type="gramEnd"/>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r>
              <w:rPr>
                <w:rFonts w:ascii="Arial" w:hAnsi="Arial" w:cs="Arial"/>
                <w:sz w:val="18"/>
              </w:rPr>
              <w:t>, DMIFordringHovedFordringID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4C5FB0" w:rsidRDefault="004C5FB0"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 xml:space="preserve">MFAktionAfvistParamSamling: </w:t>
            </w:r>
            <w:proofErr w:type="gramStart"/>
            <w:r>
              <w:rPr>
                <w:rFonts w:ascii="Arial" w:hAnsi="Arial" w:cs="Arial"/>
                <w:sz w:val="18"/>
              </w:rPr>
              <w:t>MFAktionID,   DMIFordringEFIFordringID</w:t>
            </w:r>
            <w:proofErr w:type="gramEnd"/>
          </w:p>
          <w:p w:rsidR="004C5FB0" w:rsidRPr="001F5901"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EC62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BACC6" w:themeColor="accent5"/>
              </w:rPr>
            </w:pPr>
            <w:r w:rsidRPr="004F1EA8">
              <w:rPr>
                <w:rFonts w:ascii="Arial" w:hAnsi="Arial" w:cs="Arial"/>
              </w:rPr>
              <w:t>MFAktionStruktur</w:t>
            </w:r>
            <w:r w:rsidR="00EC628E" w:rsidRPr="00EC628E">
              <w:rPr>
                <w:rFonts w:ascii="Arial" w:hAnsi="Arial" w:cs="Arial"/>
                <w:color w:val="4BACC6" w:themeColor="accent5"/>
              </w:rPr>
              <w:t xml:space="preserve"> </w:t>
            </w:r>
          </w:p>
        </w:tc>
      </w:tr>
      <w:tr w:rsidR="001F5901" w:rsidTr="001F5901">
        <w:tc>
          <w:tcPr>
            <w:tcW w:w="10345" w:type="dxa"/>
            <w:vAlign w:val="center"/>
          </w:tcPr>
          <w:p w:rsidR="004B630F"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DMIFordringEFIFordringID</w:t>
            </w:r>
          </w:p>
          <w:p w:rsidR="004B630F" w:rsidRPr="004F1EA8" w:rsidRDefault="001F5901" w:rsidP="004B63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DMIFordringEFIHovedFordringID</w:t>
            </w:r>
            <w:r w:rsidR="00E94804" w:rsidRPr="004F1EA8">
              <w:rPr>
                <w:rFonts w:ascii="Arial" w:hAnsi="Arial" w:cs="Arial"/>
                <w:sz w:val="18"/>
              </w:rPr>
              <w:t xml:space="preserve"> </w:t>
            </w:r>
            <w:r w:rsidR="00A23896" w:rsidRPr="004F1EA8">
              <w:rPr>
                <w:rFonts w:ascii="Arial" w:hAnsi="Arial" w:cs="Arial"/>
                <w:sz w:val="18"/>
              </w:rPr>
              <w:t>=</w:t>
            </w:r>
            <w:r w:rsidR="004B630F" w:rsidRPr="004F1EA8">
              <w:rPr>
                <w:rFonts w:ascii="Arial" w:hAnsi="Arial" w:cs="Arial"/>
                <w:sz w:val="18"/>
              </w:rPr>
              <w:t xml:space="preserve"> Hvis DMIFordringEFIFordringID er en hovedfordring sættes </w:t>
            </w:r>
            <w:proofErr w:type="gramStart"/>
            <w:r w:rsidR="004B630F" w:rsidRPr="004F1EA8">
              <w:rPr>
                <w:rFonts w:ascii="Arial" w:hAnsi="Arial" w:cs="Arial"/>
                <w:sz w:val="18"/>
              </w:rPr>
              <w:t>DMIFordringEFIHovedFordringID  lig</w:t>
            </w:r>
            <w:proofErr w:type="gramEnd"/>
            <w:r w:rsidR="004B630F" w:rsidRPr="004F1EA8">
              <w:rPr>
                <w:rFonts w:ascii="Arial" w:hAnsi="Arial" w:cs="Arial"/>
                <w:sz w:val="18"/>
              </w:rPr>
              <w:t xml:space="preserve"> med  DMIFordringEFIFordringID</w:t>
            </w:r>
          </w:p>
          <w:p w:rsidR="004B630F" w:rsidRPr="004F1EA8" w:rsidRDefault="004B630F"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w:t>
            </w:r>
            <w:proofErr w:type="gramStart"/>
            <w:r w:rsidRPr="004F1EA8">
              <w:rPr>
                <w:rFonts w:ascii="Arial" w:hAnsi="Arial" w:cs="Arial"/>
                <w:sz w:val="18"/>
              </w:rPr>
              <w:t>DMIFordringFordringHaverRef)</w:t>
            </w:r>
            <w:r w:rsidR="00E94804" w:rsidRPr="004F1EA8">
              <w:rPr>
                <w:rFonts w:ascii="Arial" w:hAnsi="Arial" w:cs="Arial"/>
                <w:sz w:val="18"/>
              </w:rPr>
              <w:t xml:space="preserve"> </w:t>
            </w:r>
            <w:r w:rsidR="005413E5" w:rsidRPr="004F1EA8">
              <w:rPr>
                <w:rFonts w:ascii="Arial" w:hAnsi="Arial" w:cs="Arial"/>
                <w:sz w:val="18"/>
              </w:rPr>
              <w:t xml:space="preserve">   =</w:t>
            </w:r>
            <w:proofErr w:type="gramEnd"/>
            <w:r w:rsidR="005413E5" w:rsidRPr="004F1EA8">
              <w:rPr>
                <w:rFonts w:ascii="Arial" w:hAnsi="Arial" w:cs="Arial"/>
                <w:sz w:val="18"/>
              </w:rPr>
              <w:t xml:space="preserve"> DMO.OpkrævningFordringID</w:t>
            </w:r>
          </w:p>
          <w:p w:rsidR="00A23896" w:rsidRPr="004F1EA8"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MFAktionID</w:t>
            </w:r>
            <w:r w:rsidR="008A4374" w:rsidRPr="004F1EA8">
              <w:rPr>
                <w:rFonts w:ascii="Arial" w:hAnsi="Arial" w:cs="Arial"/>
                <w:sz w:val="18"/>
              </w:rPr>
              <w:t xml:space="preserve"> </w:t>
            </w:r>
            <w:r w:rsidR="00A23896" w:rsidRPr="004F1EA8">
              <w:rPr>
                <w:rFonts w:ascii="Arial" w:hAnsi="Arial" w:cs="Arial"/>
                <w:sz w:val="18"/>
              </w:rPr>
              <w:t xml:space="preserve">= Skal </w:t>
            </w:r>
            <w:r w:rsidR="009B7188" w:rsidRPr="004F1EA8">
              <w:rPr>
                <w:rFonts w:ascii="Arial" w:hAnsi="Arial" w:cs="Arial"/>
                <w:sz w:val="18"/>
              </w:rPr>
              <w:t>afklares hvorledes den er tænkt anvendt i DMO</w:t>
            </w:r>
            <w:r w:rsidR="00A23896" w:rsidRPr="004F1EA8">
              <w:rPr>
                <w:rFonts w:ascii="Arial" w:hAnsi="Arial" w:cs="Arial"/>
                <w:sz w:val="18"/>
              </w:rPr>
              <w:t xml:space="preserve">. </w:t>
            </w:r>
          </w:p>
          <w:p w:rsidR="001F5901" w:rsidRPr="004F1EA8"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MFAktionKode</w:t>
            </w:r>
            <w:r w:rsidR="008A4374" w:rsidRPr="004F1EA8">
              <w:rPr>
                <w:rFonts w:ascii="Arial" w:hAnsi="Arial" w:cs="Arial"/>
                <w:sz w:val="18"/>
              </w:rPr>
              <w:t xml:space="preserve"> =DMO anvender OPRETFORDRING, AENDRFORDRING, NEDSKRIV, OPSKRIV, TILBAGEKALD</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4F1EA8">
              <w:rPr>
                <w:rFonts w:ascii="Arial" w:hAnsi="Arial" w:cs="Arial"/>
                <w:sz w:val="18"/>
              </w:rPr>
              <w:t>DMIFordringHaverID</w:t>
            </w:r>
            <w:r w:rsidR="008A4374" w:rsidRPr="004F1EA8">
              <w:rPr>
                <w:rFonts w:ascii="Arial" w:hAnsi="Arial" w:cs="Arial"/>
                <w:sz w:val="18"/>
              </w:rPr>
              <w:t xml:space="preserve">  =</w:t>
            </w:r>
            <w:proofErr w:type="gramEnd"/>
            <w:r w:rsidR="008A4374" w:rsidRPr="004F1EA8">
              <w:rPr>
                <w:rFonts w:ascii="Arial" w:hAnsi="Arial" w:cs="Arial"/>
                <w:sz w:val="18"/>
              </w:rPr>
              <w:t xml:space="preserve"> 1002</w:t>
            </w:r>
          </w:p>
          <w:p w:rsidR="001F5901" w:rsidRPr="004F1EA8" w:rsidRDefault="001F5901" w:rsidP="008A437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4F1EA8">
              <w:rPr>
                <w:rFonts w:ascii="Arial" w:hAnsi="Arial" w:cs="Arial"/>
                <w:sz w:val="18"/>
              </w:rPr>
              <w:t>MFAktionStatusKode</w:t>
            </w:r>
            <w:r w:rsidR="009B7188" w:rsidRPr="004F1EA8">
              <w:rPr>
                <w:rFonts w:ascii="Arial" w:hAnsi="Arial" w:cs="Arial"/>
                <w:sz w:val="18"/>
              </w:rPr>
              <w:t xml:space="preserve">  =</w:t>
            </w:r>
            <w:proofErr w:type="gramEnd"/>
            <w:r w:rsidR="009B7188" w:rsidRPr="004F1EA8">
              <w:rPr>
                <w:rFonts w:ascii="Arial" w:hAnsi="Arial" w:cs="Arial"/>
                <w:sz w:val="18"/>
              </w:rPr>
              <w:t xml:space="preserve"> [</w:t>
            </w:r>
            <w:r w:rsidR="008A4374" w:rsidRPr="004F1EA8">
              <w:rPr>
                <w:rFonts w:ascii="Arial" w:hAnsi="Arial" w:cs="Arial"/>
                <w:sz w:val="18"/>
              </w:rPr>
              <w:t>MODTAGET</w:t>
            </w:r>
            <w:r w:rsidR="009B7188" w:rsidRPr="004F1EA8">
              <w:rPr>
                <w:rFonts w:ascii="Arial" w:hAnsi="Arial" w:cs="Arial"/>
                <w:sz w:val="18"/>
              </w:rPr>
              <w:t xml:space="preserve"> |</w:t>
            </w:r>
            <w:r w:rsidR="008A4374" w:rsidRPr="004F1EA8">
              <w:rPr>
                <w:rFonts w:ascii="Arial" w:hAnsi="Arial" w:cs="Arial"/>
                <w:sz w:val="18"/>
              </w:rPr>
              <w:t xml:space="preserve"> AFVIST</w:t>
            </w:r>
            <w:r w:rsidR="009B7188" w:rsidRPr="004F1EA8">
              <w:rPr>
                <w:rFonts w:ascii="Arial" w:hAnsi="Arial" w:cs="Arial"/>
                <w:sz w:val="18"/>
              </w:rPr>
              <w:t xml:space="preserve"> ]</w:t>
            </w:r>
          </w:p>
          <w:p w:rsidR="009B7188"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color w:val="FF0000"/>
                <w:sz w:val="18"/>
              </w:rPr>
              <w:t>MFAktionStatusÆndretDato</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color w:val="FF0000"/>
                <w:sz w:val="18"/>
              </w:rPr>
              <w:t>DMIFordringModtagelseDato</w:t>
            </w:r>
            <w:r w:rsidR="008A4374" w:rsidRPr="00EC628E">
              <w:rPr>
                <w:rFonts w:ascii="Arial" w:hAnsi="Arial" w:cs="Arial"/>
                <w:color w:val="4BACC6" w:themeColor="accent5"/>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 AfvistÅrsagSamling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0{</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ab/>
              <w:t>MFAktionAfvistStruktur</w:t>
            </w:r>
          </w:p>
          <w:p w:rsidR="001F5901" w:rsidRPr="00EC62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BACC6" w:themeColor="accent5"/>
                <w:sz w:val="18"/>
              </w:rPr>
            </w:pPr>
            <w:r w:rsidRPr="004F1EA8">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DMIFordringEFIHovedFordringID er identisk med DMIFordringEFIFordringID for en hovedfordring. For en under fordring vil den referere </w:t>
            </w:r>
            <w:proofErr w:type="gramStart"/>
            <w:r>
              <w:rPr>
                <w:rFonts w:ascii="Arial" w:hAnsi="Arial" w:cs="Arial"/>
                <w:sz w:val="18"/>
              </w:rPr>
              <w:t>hovedfordringens   DMIFordringEFIFordringID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2731B0">
              <w:rPr>
                <w:rFonts w:ascii="Arial" w:hAnsi="Arial" w:cs="Arial"/>
                <w:color w:val="C00000"/>
              </w:rPr>
              <w:t>MFDokumentStruktur</w:t>
            </w:r>
          </w:p>
        </w:tc>
      </w:tr>
      <w:tr w:rsidR="001F5901" w:rsidTr="001F5901">
        <w:tc>
          <w:tcPr>
            <w:tcW w:w="10345" w:type="dxa"/>
            <w:vAlign w:val="center"/>
          </w:tcPr>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DPDokumentArt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(DPDokumentEksternReference)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 DokumentFormatValg *</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r w:rsidRPr="002731B0">
              <w:rPr>
                <w:rFonts w:ascii="Arial" w:hAnsi="Arial" w:cs="Arial"/>
                <w:color w:val="C00000"/>
                <w:sz w:val="18"/>
              </w:rPr>
              <w:tab/>
            </w:r>
            <w:r w:rsidRPr="002731B0">
              <w:rPr>
                <w:rFonts w:ascii="Arial" w:hAnsi="Arial" w:cs="Arial"/>
                <w:color w:val="C00000"/>
                <w:sz w:val="18"/>
              </w:rPr>
              <w:tab/>
            </w:r>
            <w:r w:rsidRPr="002731B0">
              <w:rPr>
                <w:rFonts w:ascii="Arial" w:hAnsi="Arial" w:cs="Arial"/>
                <w:color w:val="C00000"/>
                <w:sz w:val="18"/>
              </w:rPr>
              <w:tab/>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*DokumentFil*</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DokumentFilType</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r>
            <w:r w:rsidRPr="002731B0">
              <w:rPr>
                <w:rFonts w:ascii="Arial" w:hAnsi="Arial" w:cs="Arial"/>
                <w:color w:val="C00000"/>
                <w:sz w:val="18"/>
              </w:rPr>
              <w:tab/>
              <w:t>DokumentFilIndhold</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ab/>
              <w:t>DokumentNummer</w:t>
            </w:r>
          </w:p>
          <w:p w:rsidR="001F5901" w:rsidRPr="002731B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2731B0">
              <w:rPr>
                <w:rFonts w:ascii="Arial" w:hAnsi="Arial" w:cs="Arial"/>
                <w:color w:val="C0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fordringhaver. Fordringhaveren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r w:rsidR="001E47D2">
              <w:rPr>
                <w:rFonts w:ascii="Arial" w:hAnsi="Arial" w:cs="Arial"/>
                <w:sz w:val="18"/>
              </w:rPr>
              <w:t xml:space="preserve"> = DMO</w:t>
            </w:r>
            <w:proofErr w:type="gramStart"/>
            <w:r w:rsidR="001E47D2">
              <w:rPr>
                <w:rFonts w:ascii="Arial" w:hAnsi="Arial" w:cs="Arial"/>
                <w:sz w:val="18"/>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color w:val="FF0000"/>
                <w:sz w:val="18"/>
              </w:rPr>
              <w:t>(LæsDatoTid)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HæftelseForm)</w:t>
            </w:r>
            <w:r w:rsidR="001E47D2">
              <w:rPr>
                <w:rFonts w:ascii="Arial" w:hAnsi="Arial" w:cs="Arial"/>
                <w:sz w:val="18"/>
              </w:rPr>
              <w:t xml:space="preserve">  =</w:t>
            </w:r>
            <w:proofErr w:type="gramEnd"/>
            <w:r w:rsidR="001E47D2">
              <w:rPr>
                <w:rFonts w:ascii="Arial" w:hAnsi="Arial" w:cs="Arial"/>
                <w:sz w:val="18"/>
              </w:rPr>
              <w:t xml:space="preserve"> DMO OpkrævningHæftelseForm</w:t>
            </w:r>
            <w:r w:rsidR="001A72DE">
              <w:rPr>
                <w:rFonts w:ascii="Arial" w:hAnsi="Arial" w:cs="Arial"/>
                <w:sz w:val="18"/>
              </w:rPr>
              <w:t xml:space="preserve"> mappes til SOL, da det pt. er den eneste af inddrivelses hæftelsesformer som er relevante for DMO.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(HæftelseSubsidiær)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(HæftelseSubsiAutoAfskriv)</w:t>
            </w:r>
          </w:p>
          <w:p w:rsidR="001F5901" w:rsidRPr="0036419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4" w:author="Poul V Madsen" w:date="2012-09-14T10:39:00Z">
                  <w:rPr>
                    <w:rFonts w:ascii="Arial" w:hAnsi="Arial" w:cs="Arial"/>
                    <w:color w:val="00B0F0"/>
                    <w:sz w:val="18"/>
                  </w:rPr>
                </w:rPrChange>
              </w:rPr>
            </w:pPr>
            <w:r w:rsidRPr="0036419D">
              <w:rPr>
                <w:rFonts w:ascii="Arial" w:hAnsi="Arial" w:cs="Arial"/>
                <w:sz w:val="18"/>
                <w:rPrChange w:id="15" w:author="Poul V Madsen" w:date="2012-09-14T10:39:00Z">
                  <w:rPr>
                    <w:rFonts w:ascii="Arial" w:hAnsi="Arial" w:cs="Arial"/>
                    <w:color w:val="00B0F0"/>
                    <w:sz w:val="18"/>
                  </w:rPr>
                </w:rPrChange>
              </w:rPr>
              <w:t>(HæftelseStartDato)</w:t>
            </w:r>
            <w:r w:rsidR="001E47D2" w:rsidRPr="0036419D">
              <w:rPr>
                <w:rFonts w:ascii="Arial" w:hAnsi="Arial" w:cs="Arial"/>
                <w:sz w:val="18"/>
                <w:rPrChange w:id="16" w:author="Poul V Madsen" w:date="2012-09-14T10:39:00Z">
                  <w:rPr>
                    <w:rFonts w:ascii="Arial" w:hAnsi="Arial" w:cs="Arial"/>
                    <w:color w:val="00B0F0"/>
                    <w:sz w:val="18"/>
                  </w:rPr>
                </w:rPrChange>
              </w:rPr>
              <w:t xml:space="preserve"> = DMO</w:t>
            </w:r>
            <w:proofErr w:type="gramStart"/>
            <w:r w:rsidR="001E47D2" w:rsidRPr="0036419D">
              <w:rPr>
                <w:rFonts w:ascii="Arial" w:hAnsi="Arial" w:cs="Arial"/>
                <w:sz w:val="18"/>
                <w:rPrChange w:id="17" w:author="Poul V Madsen" w:date="2012-09-14T10:39:00Z">
                  <w:rPr>
                    <w:rFonts w:ascii="Arial" w:hAnsi="Arial" w:cs="Arial"/>
                    <w:color w:val="00B0F0"/>
                    <w:sz w:val="18"/>
                  </w:rPr>
                </w:rPrChange>
              </w:rPr>
              <w:t>.OpkrævningHæftelseStartDato</w:t>
            </w:r>
            <w:proofErr w:type="gramEnd"/>
          </w:p>
          <w:p w:rsidR="001F5901" w:rsidRPr="0036419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18" w:author="Poul V Madsen" w:date="2012-09-14T10:39:00Z">
                  <w:rPr>
                    <w:rFonts w:ascii="Arial" w:hAnsi="Arial" w:cs="Arial"/>
                    <w:color w:val="00B0F0"/>
                    <w:sz w:val="18"/>
                  </w:rPr>
                </w:rPrChange>
              </w:rPr>
            </w:pPr>
            <w:r w:rsidRPr="0036419D">
              <w:rPr>
                <w:rFonts w:ascii="Arial" w:hAnsi="Arial" w:cs="Arial"/>
                <w:sz w:val="18"/>
                <w:rPrChange w:id="19" w:author="Poul V Madsen" w:date="2012-09-14T10:39:00Z">
                  <w:rPr>
                    <w:rFonts w:ascii="Arial" w:hAnsi="Arial" w:cs="Arial"/>
                    <w:color w:val="00B0F0"/>
                    <w:sz w:val="18"/>
                  </w:rPr>
                </w:rPrChange>
              </w:rPr>
              <w:t>(HæftelseSlutDato)</w:t>
            </w:r>
            <w:r w:rsidR="001E47D2" w:rsidRPr="0036419D">
              <w:rPr>
                <w:rFonts w:ascii="Arial" w:hAnsi="Arial" w:cs="Arial"/>
                <w:sz w:val="18"/>
                <w:rPrChange w:id="20" w:author="Poul V Madsen" w:date="2012-09-14T10:39:00Z">
                  <w:rPr>
                    <w:rFonts w:ascii="Arial" w:hAnsi="Arial" w:cs="Arial"/>
                    <w:color w:val="00B0F0"/>
                    <w:sz w:val="18"/>
                  </w:rPr>
                </w:rPrChange>
              </w:rPr>
              <w:t xml:space="preserve"> = DMO. OpkrævningHæftelseSlutDato</w:t>
            </w:r>
            <w:ins w:id="21" w:author="Poul V Madsen" w:date="2012-09-14T10:39:00Z">
              <w:r w:rsidR="0036419D">
                <w:rPr>
                  <w:rFonts w:ascii="Arial" w:hAnsi="Arial" w:cs="Arial"/>
                  <w:sz w:val="18"/>
                </w:rPr>
                <w:t xml:space="preserve"> – de</w:t>
              </w:r>
            </w:ins>
            <w:ins w:id="22" w:author="Poul V Madsen" w:date="2012-09-14T10:40:00Z">
              <w:r w:rsidR="0036419D">
                <w:rPr>
                  <w:rFonts w:ascii="Arial" w:hAnsi="Arial" w:cs="Arial"/>
                  <w:sz w:val="18"/>
                </w:rPr>
                <w:t>r</w:t>
              </w:r>
            </w:ins>
            <w:ins w:id="23" w:author="Poul V Madsen" w:date="2012-09-14T10:39:00Z">
              <w:r w:rsidR="0036419D">
                <w:rPr>
                  <w:rFonts w:ascii="Arial" w:hAnsi="Arial" w:cs="Arial"/>
                  <w:sz w:val="18"/>
                </w:rPr>
                <w:t xml:space="preserve"> forventes ik</w:t>
              </w:r>
            </w:ins>
            <w:ins w:id="24" w:author="Poul V Madsen" w:date="2012-09-14T10:40:00Z">
              <w:r w:rsidR="0036419D">
                <w:rPr>
                  <w:rFonts w:ascii="Arial" w:hAnsi="Arial" w:cs="Arial"/>
                  <w:sz w:val="18"/>
                </w:rPr>
                <w:t>ke at være situationer</w:t>
              </w:r>
            </w:ins>
            <w:ins w:id="25" w:author="Poul V Madsen" w:date="2012-09-14T10:42:00Z">
              <w:r w:rsidR="0036419D">
                <w:rPr>
                  <w:rFonts w:ascii="Arial" w:hAnsi="Arial" w:cs="Arial"/>
                  <w:sz w:val="18"/>
                </w:rPr>
                <w:t>,</w:t>
              </w:r>
            </w:ins>
            <w:ins w:id="26" w:author="Poul V Madsen" w:date="2012-09-14T10:40:00Z">
              <w:r w:rsidR="0036419D">
                <w:rPr>
                  <w:rFonts w:ascii="Arial" w:hAnsi="Arial" w:cs="Arial"/>
                  <w:sz w:val="18"/>
                </w:rPr>
                <w:t xml:space="preserve"> hvor</w:t>
              </w:r>
            </w:ins>
            <w:ins w:id="27" w:author="Poul V Madsen" w:date="2012-09-14T10:42:00Z">
              <w:r w:rsidR="0036419D">
                <w:rPr>
                  <w:rFonts w:ascii="Arial" w:hAnsi="Arial" w:cs="Arial"/>
                  <w:sz w:val="18"/>
                </w:rPr>
                <w:t xml:space="preserve"> dette felt skal anvendes.</w:t>
              </w:r>
            </w:ins>
            <w:ins w:id="28" w:author="Poul V Madsen" w:date="2012-09-14T10:40:00Z">
              <w:r w:rsidR="0036419D">
                <w:rPr>
                  <w:rFonts w:ascii="Arial" w:hAnsi="Arial" w:cs="Arial"/>
                  <w:sz w:val="18"/>
                </w:rPr>
                <w:t xml:space="preserve"> </w:t>
              </w:r>
            </w:ins>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Pr>
                <w:rFonts w:ascii="Arial" w:hAnsi="Arial" w:cs="Arial"/>
                <w:sz w:val="18"/>
              </w:rPr>
              <w:t>(</w:t>
            </w:r>
          </w:p>
          <w:p w:rsidR="001F5901" w:rsidRPr="00314F0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29" w:author="Poul V Madsen" w:date="2012-09-14T10:23:00Z">
                  <w:rPr>
                    <w:rFonts w:ascii="Arial" w:hAnsi="Arial" w:cs="Arial"/>
                    <w:color w:val="FF0000"/>
                    <w:sz w:val="18"/>
                  </w:rPr>
                </w:rPrChange>
              </w:rPr>
            </w:pPr>
            <w:r w:rsidRPr="00314F02">
              <w:rPr>
                <w:rFonts w:ascii="Arial" w:hAnsi="Arial" w:cs="Arial"/>
                <w:sz w:val="18"/>
                <w:rPrChange w:id="30" w:author="Poul V Madsen" w:date="2012-09-14T10:23:00Z">
                  <w:rPr>
                    <w:rFonts w:ascii="Arial" w:hAnsi="Arial" w:cs="Arial"/>
                    <w:color w:val="FF0000"/>
                    <w:sz w:val="18"/>
                  </w:rPr>
                </w:rPrChange>
              </w:rPr>
              <w:tab/>
              <w:t>* ValgHæftelse *</w:t>
            </w:r>
          </w:p>
          <w:p w:rsidR="001F5901" w:rsidRPr="00314F0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1" w:author="Poul V Madsen" w:date="2012-09-14T10:23:00Z">
                  <w:rPr>
                    <w:rFonts w:ascii="Arial" w:hAnsi="Arial" w:cs="Arial"/>
                    <w:color w:val="FF0000"/>
                    <w:sz w:val="18"/>
                  </w:rPr>
                </w:rPrChange>
              </w:rPr>
            </w:pPr>
            <w:r w:rsidRPr="00314F02">
              <w:rPr>
                <w:rFonts w:ascii="Arial" w:hAnsi="Arial" w:cs="Arial"/>
                <w:sz w:val="18"/>
                <w:rPrChange w:id="32" w:author="Poul V Madsen" w:date="2012-09-14T10:23:00Z">
                  <w:rPr>
                    <w:rFonts w:ascii="Arial" w:hAnsi="Arial" w:cs="Arial"/>
                    <w:color w:val="FF0000"/>
                    <w:sz w:val="18"/>
                  </w:rPr>
                </w:rPrChange>
              </w:rPr>
              <w:tab/>
              <w:t>[</w:t>
            </w:r>
          </w:p>
          <w:p w:rsidR="001F5901" w:rsidRPr="00314F0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3" w:author="Poul V Madsen" w:date="2012-09-14T10:23:00Z">
                  <w:rPr>
                    <w:rFonts w:ascii="Arial" w:hAnsi="Arial" w:cs="Arial"/>
                    <w:color w:val="FF0000"/>
                    <w:sz w:val="18"/>
                  </w:rPr>
                </w:rPrChange>
              </w:rPr>
            </w:pPr>
            <w:r w:rsidRPr="00314F02">
              <w:rPr>
                <w:rFonts w:ascii="Arial" w:hAnsi="Arial" w:cs="Arial"/>
                <w:sz w:val="18"/>
                <w:rPrChange w:id="34" w:author="Poul V Madsen" w:date="2012-09-14T10:23:00Z">
                  <w:rPr>
                    <w:rFonts w:ascii="Arial" w:hAnsi="Arial" w:cs="Arial"/>
                    <w:color w:val="FF0000"/>
                    <w:sz w:val="18"/>
                  </w:rPr>
                </w:rPrChange>
              </w:rPr>
              <w:tab/>
            </w:r>
            <w:r w:rsidRPr="00314F02">
              <w:rPr>
                <w:rFonts w:ascii="Arial" w:hAnsi="Arial" w:cs="Arial"/>
                <w:sz w:val="18"/>
                <w:rPrChange w:id="35" w:author="Poul V Madsen" w:date="2012-09-14T10:23:00Z">
                  <w:rPr>
                    <w:rFonts w:ascii="Arial" w:hAnsi="Arial" w:cs="Arial"/>
                    <w:color w:val="FF0000"/>
                    <w:sz w:val="18"/>
                  </w:rPr>
                </w:rPrChange>
              </w:rPr>
              <w:tab/>
              <w:t>HæftelseProcent</w:t>
            </w:r>
            <w:ins w:id="36" w:author="Poul V Madsen" w:date="2012-09-14T10:22:00Z">
              <w:r w:rsidR="00314F02" w:rsidRPr="00314F02">
                <w:rPr>
                  <w:rFonts w:ascii="Arial" w:hAnsi="Arial" w:cs="Arial"/>
                  <w:sz w:val="18"/>
                  <w:rPrChange w:id="37" w:author="Poul V Madsen" w:date="2012-09-14T10:23:00Z">
                    <w:rPr>
                      <w:rFonts w:ascii="Arial" w:hAnsi="Arial" w:cs="Arial"/>
                      <w:color w:val="FF0000"/>
                      <w:sz w:val="18"/>
                    </w:rPr>
                  </w:rPrChange>
                </w:rPr>
                <w:t xml:space="preserve"> = 100</w:t>
              </w:r>
            </w:ins>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HæftelseBeløbStruktur</w:t>
            </w:r>
          </w:p>
          <w:p w:rsidR="001F5901" w:rsidRPr="00314F0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38" w:author="Poul V Madsen" w:date="2012-09-14T10:23:00Z">
                  <w:rPr>
                    <w:rFonts w:ascii="Arial" w:hAnsi="Arial" w:cs="Arial"/>
                    <w:color w:val="FF0000"/>
                    <w:sz w:val="18"/>
                  </w:rPr>
                </w:rPrChange>
              </w:rPr>
            </w:pPr>
            <w:r w:rsidRPr="00314F02">
              <w:rPr>
                <w:rFonts w:ascii="Arial" w:hAnsi="Arial" w:cs="Arial"/>
                <w:sz w:val="18"/>
                <w:rPrChange w:id="39" w:author="Poul V Madsen" w:date="2012-09-14T10:23:00Z">
                  <w:rPr>
                    <w:rFonts w:ascii="Arial" w:hAnsi="Arial" w:cs="Arial"/>
                    <w:color w:val="FF0000"/>
                    <w:sz w:val="18"/>
                  </w:rPr>
                </w:rPrChange>
              </w:rPr>
              <w:tab/>
              <w:t>]</w:t>
            </w:r>
          </w:p>
          <w:p w:rsidR="001F5901" w:rsidRPr="00314F0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Change w:id="40" w:author="Poul V Madsen" w:date="2012-09-14T10:23:00Z">
                  <w:rPr>
                    <w:rFonts w:ascii="Arial" w:hAnsi="Arial" w:cs="Arial"/>
                    <w:color w:val="FF0000"/>
                    <w:sz w:val="18"/>
                  </w:rPr>
                </w:rPrChange>
              </w:rPr>
            </w:pPr>
            <w:r w:rsidRPr="00314F02">
              <w:rPr>
                <w:rFonts w:ascii="Arial" w:hAnsi="Arial" w:cs="Arial"/>
                <w:sz w:val="18"/>
                <w:rPrChange w:id="41" w:author="Poul V Madsen" w:date="2012-09-14T10:23:00Z">
                  <w:rPr>
                    <w:rFonts w:ascii="Arial" w:hAnsi="Arial" w:cs="Arial"/>
                    <w:color w:val="FF0000"/>
                    <w:sz w:val="18"/>
                  </w:rPr>
                </w:rPrChange>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 ValgHæftelseBegrænset *</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HæftelseBegrænsetProcent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HæftelseBegrænsetBeløbStruktur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color w:val="4F81BD" w:themeColor="accent1"/>
                <w:sz w:val="18"/>
              </w:rPr>
              <w:t>)</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(HæftelseForældelseDato)</w:t>
            </w:r>
            <w:r w:rsidR="005B5E07" w:rsidRPr="004F1EA8">
              <w:rPr>
                <w:rFonts w:ascii="Arial" w:hAnsi="Arial" w:cs="Arial"/>
                <w:sz w:val="18"/>
              </w:rPr>
              <w:t xml:space="preserve"> </w:t>
            </w:r>
            <w:proofErr w:type="gramStart"/>
            <w:r w:rsidR="005B5E07" w:rsidRPr="004F1EA8">
              <w:rPr>
                <w:rFonts w:ascii="Arial" w:hAnsi="Arial" w:cs="Arial"/>
                <w:sz w:val="18"/>
              </w:rPr>
              <w:t>= .</w:t>
            </w:r>
            <w:proofErr w:type="gramEnd"/>
            <w:r w:rsidR="00217FC6" w:rsidRPr="00217FC6">
              <w:t xml:space="preserve"> </w:t>
            </w:r>
            <w:r w:rsidR="00217FC6" w:rsidRPr="004F1EA8">
              <w:rPr>
                <w:rFonts w:ascii="Arial" w:hAnsi="Arial" w:cs="Arial"/>
                <w:sz w:val="18"/>
              </w:rPr>
              <w:t>OpkrævningFordringForældelseDato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(HæftelseUnderBobehandling)</w:t>
            </w:r>
          </w:p>
          <w:p w:rsidR="00AE398B" w:rsidRPr="004F1EA8" w:rsidRDefault="001F5901"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(HæftelseOpkMyndRykkerDato1)</w:t>
            </w:r>
            <w:r w:rsidR="005B5E07" w:rsidRPr="004F1EA8">
              <w:rPr>
                <w:rFonts w:ascii="Arial" w:hAnsi="Arial" w:cs="Arial"/>
                <w:sz w:val="18"/>
              </w:rPr>
              <w:t xml:space="preserve"> = </w:t>
            </w:r>
            <w:r w:rsidR="00AE398B" w:rsidRPr="004F1EA8">
              <w:rPr>
                <w:rFonts w:ascii="Arial" w:hAnsi="Arial" w:cs="Arial"/>
                <w:sz w:val="18"/>
              </w:rPr>
              <w:t xml:space="preserve">"1: Rykkerdato på fordring for primærhæfter som er rykket fra DMO= den dato hvor DMO sender rykkeren til A&amp;D(print) </w:t>
            </w:r>
          </w:p>
          <w:p w:rsidR="00AE398B"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2: Rykkerdato på fordring for sekundærhæfter som er rykket i DMO= den dato hvor DMO sender rykkeren til A&amp;D(print)</w:t>
            </w:r>
          </w:p>
          <w:p w:rsidR="00AE398B" w:rsidRPr="00AE398B"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4F1EA8">
              <w:rPr>
                <w:rFonts w:ascii="Arial" w:hAnsi="Arial" w:cs="Arial"/>
                <w:sz w:val="18"/>
              </w:rPr>
              <w:t xml:space="preserve">3: Rykkerdato på fordringer som ikke rykkes i DMO før overdragelse til EFI(der </w:t>
            </w:r>
            <w:proofErr w:type="gramStart"/>
            <w:r w:rsidRPr="004F1EA8">
              <w:rPr>
                <w:rFonts w:ascii="Arial" w:hAnsi="Arial" w:cs="Arial"/>
                <w:sz w:val="18"/>
              </w:rPr>
              <w:t>er  forvejen</w:t>
            </w:r>
            <w:proofErr w:type="gramEnd"/>
            <w:r w:rsidRPr="004F1EA8">
              <w:rPr>
                <w:rFonts w:ascii="Arial" w:hAnsi="Arial" w:cs="Arial"/>
                <w:sz w:val="18"/>
              </w:rPr>
              <w:t xml:space="preserve"> fordringer overdraget fra DMO til inddrivelse)=Dato for overdragelse til inddrivelse</w:t>
            </w:r>
            <w:r w:rsidRPr="00AE398B">
              <w:rPr>
                <w:rFonts w:ascii="Arial" w:hAnsi="Arial" w:cs="Arial"/>
                <w:color w:val="4F81BD" w:themeColor="accent1"/>
                <w:sz w:val="18"/>
              </w:rPr>
              <w:t>.</w:t>
            </w:r>
          </w:p>
          <w:p w:rsidR="00AE398B"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MFFordringIndberet beskriver HæftelseOpkMyndRykkerDato1 og HæftelseOpkMyndRykkerDato2. DMO vil kun skulle anvende HæftelseOpkMyndRykkerDato1."</w:t>
            </w:r>
          </w:p>
          <w:p w:rsidR="00AE398B" w:rsidRPr="004F1EA8" w:rsidRDefault="00AE398B" w:rsidP="00AE398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(HæftelseOpkMyndRykkerDato2)</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*HæftelseKommentar*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r>
            <w:r w:rsidRPr="001E47D2">
              <w:rPr>
                <w:rFonts w:ascii="Arial" w:hAnsi="Arial" w:cs="Arial"/>
                <w:color w:val="FF0000"/>
                <w:sz w:val="18"/>
              </w:rPr>
              <w:tab/>
              <w:t>MFNoteStruktur</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1E47D2">
              <w:rPr>
                <w:rFonts w:ascii="Arial" w:hAnsi="Arial" w:cs="Arial"/>
                <w:color w:val="FF0000"/>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FF0000"/>
                <w:sz w:val="18"/>
              </w:rPr>
              <w:t>)</w:t>
            </w:r>
            <w:r>
              <w:rPr>
                <w:rFonts w:ascii="Arial" w:hAnsi="Arial" w:cs="Arial"/>
                <w:sz w:val="18"/>
              </w:rPr>
              <w:tab/>
            </w:r>
            <w:r>
              <w:rPr>
                <w:rFonts w:ascii="Arial" w:hAnsi="Arial" w:cs="Arial"/>
                <w:sz w:val="18"/>
              </w:rPr>
              <w:tab/>
            </w:r>
            <w:r>
              <w:rPr>
                <w:rFonts w:ascii="Arial" w:hAnsi="Arial" w:cs="Arial"/>
                <w:sz w:val="18"/>
              </w:rPr>
              <w:tab/>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000000" w:themeColor="text1"/>
                <w:sz w:val="18"/>
              </w:rPr>
            </w:pPr>
            <w:r w:rsidRPr="001E47D2">
              <w:rPr>
                <w:rFonts w:ascii="Arial" w:hAnsi="Arial" w:cs="Arial"/>
                <w:color w:val="000000" w:themeColor="text1"/>
                <w:sz w:val="18"/>
              </w:rPr>
              <w:t>HæftelseDom</w:t>
            </w:r>
            <w:r w:rsidR="001E47D2">
              <w:rPr>
                <w:rFonts w:ascii="Arial" w:hAnsi="Arial" w:cs="Arial"/>
                <w:color w:val="000000" w:themeColor="text1"/>
                <w:sz w:val="18"/>
              </w:rPr>
              <w:t xml:space="preserve"> = Konstant = Nej</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(HæftelseDomDato)</w:t>
            </w:r>
          </w:p>
          <w:p w:rsidR="001F5901" w:rsidRPr="001E47D2"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E47D2">
              <w:rPr>
                <w:rFonts w:ascii="Arial" w:hAnsi="Arial" w:cs="Arial"/>
                <w:color w:val="C00000"/>
                <w:sz w:val="18"/>
              </w:rPr>
              <w:t>(HæftelseForlig)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1E47D2">
              <w:rPr>
                <w:rFonts w:ascii="Arial" w:hAnsi="Arial" w:cs="Arial"/>
                <w:color w:val="C00000"/>
                <w:sz w:val="18"/>
              </w:rPr>
              <w:t>(HæftelseForligDato)</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adskiller sig i det væsentlige fra DMI hæftelsesforhold ved at kunden kan være angivet som en EFIAlternativKontaktStruktur i en MFKundeStruktur. Se yderligere dokumentation på disse strukturer.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gramStart"/>
            <w:r>
              <w:rPr>
                <w:rFonts w:ascii="Arial" w:hAnsi="Arial" w:cs="Arial"/>
                <w:sz w:val="18"/>
              </w:rPr>
              <w:t>VirksomhedSENummer</w:t>
            </w:r>
            <w:r w:rsidR="002731B0">
              <w:rPr>
                <w:rFonts w:ascii="Arial" w:hAnsi="Arial" w:cs="Arial"/>
                <w:sz w:val="18"/>
              </w:rPr>
              <w:t xml:space="preserve"> </w:t>
            </w:r>
            <w:r w:rsidR="00E93E19">
              <w:rPr>
                <w:rFonts w:ascii="Arial" w:hAnsi="Arial" w:cs="Arial"/>
                <w:sz w:val="18"/>
              </w:rPr>
              <w:t xml:space="preserve"> =</w:t>
            </w:r>
            <w:proofErr w:type="gramEnd"/>
            <w:r w:rsidR="00E93E19">
              <w:rPr>
                <w:rFonts w:ascii="Arial" w:hAnsi="Arial" w:cs="Arial"/>
                <w:sz w:val="18"/>
              </w:rPr>
              <w:t xml:space="preserve"> DMO.KundeNummer hvor DMO.KundeType = SE-Virksomhed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CPR-Person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r w:rsidR="00E93E19">
              <w:rPr>
                <w:rFonts w:ascii="Arial" w:hAnsi="Arial" w:cs="Arial"/>
                <w:sz w:val="18"/>
              </w:rPr>
              <w:t xml:space="preserve"> = DMO</w:t>
            </w:r>
            <w:proofErr w:type="gramStart"/>
            <w:r w:rsidR="00E93E19">
              <w:rPr>
                <w:rFonts w:ascii="Arial" w:hAnsi="Arial" w:cs="Arial"/>
                <w:sz w:val="18"/>
              </w:rPr>
              <w:t>.KundeNummer</w:t>
            </w:r>
            <w:proofErr w:type="gramEnd"/>
            <w:r w:rsidR="00E93E19">
              <w:rPr>
                <w:rFonts w:ascii="Arial" w:hAnsi="Arial" w:cs="Arial"/>
                <w:sz w:val="18"/>
              </w:rPr>
              <w:t xml:space="preserve"> hvor DMO.KundeType = AKR-??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sidRPr="00896641">
              <w:rPr>
                <w:rFonts w:ascii="Arial" w:hAnsi="Arial" w:cs="Arial"/>
                <w:color w:val="FF0000"/>
                <w:sz w:val="18"/>
              </w:rPr>
              <w:t>EFIAlternativKontaktStruktu</w:t>
            </w:r>
            <w:r>
              <w:rPr>
                <w:rFonts w:ascii="Arial" w:hAnsi="Arial" w:cs="Arial"/>
                <w:sz w:val="18"/>
              </w:rPr>
              <w:t>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hæftere </w:t>
            </w:r>
            <w:proofErr w:type="gramStart"/>
            <w:r>
              <w:rPr>
                <w:rFonts w:ascii="Arial" w:hAnsi="Arial" w:cs="Arial"/>
                <w:sz w:val="18"/>
              </w:rPr>
              <w:t xml:space="preserve">(kunder ) </w:t>
            </w:r>
            <w:proofErr w:type="gramEnd"/>
            <w:r>
              <w:rPr>
                <w:rFonts w:ascii="Arial" w:hAnsi="Arial" w:cs="Arial"/>
                <w:sz w:val="18"/>
              </w:rPr>
              <w:t>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1F5901" w:rsidTr="001F5901">
        <w:tc>
          <w:tcPr>
            <w:tcW w:w="10345" w:type="dxa"/>
            <w:vAlign w:val="center"/>
          </w:tcPr>
          <w:p w:rsidR="001F5901" w:rsidRPr="00A460A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42" w:author="Poul V Madsen" w:date="2012-09-20T13:34:00Z">
                  <w:rPr>
                    <w:rFonts w:ascii="Arial" w:hAnsi="Arial" w:cs="Arial"/>
                    <w:sz w:val="18"/>
                  </w:rPr>
                </w:rPrChange>
              </w:rPr>
            </w:pPr>
            <w:commentRangeStart w:id="43"/>
            <w:r w:rsidRPr="00A460A4">
              <w:rPr>
                <w:rFonts w:ascii="Arial" w:hAnsi="Arial" w:cs="Arial"/>
                <w:color w:val="4F81BD" w:themeColor="accent1"/>
                <w:sz w:val="18"/>
                <w:rPrChange w:id="44" w:author="Poul V Madsen" w:date="2012-09-20T13:34:00Z">
                  <w:rPr>
                    <w:rFonts w:ascii="Arial" w:hAnsi="Arial" w:cs="Arial"/>
                    <w:sz w:val="18"/>
                  </w:rPr>
                </w:rPrChange>
              </w:rPr>
              <w:t>DMIFordringEFIFordringID</w:t>
            </w:r>
          </w:p>
          <w:p w:rsidR="001F5901" w:rsidRPr="00A460A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45" w:author="Poul V Madsen" w:date="2012-09-20T13:34:00Z">
                  <w:rPr>
                    <w:rFonts w:ascii="Arial" w:hAnsi="Arial" w:cs="Arial"/>
                    <w:sz w:val="18"/>
                  </w:rPr>
                </w:rPrChange>
              </w:rPr>
            </w:pPr>
            <w:r w:rsidRPr="00A460A4">
              <w:rPr>
                <w:rFonts w:ascii="Arial" w:hAnsi="Arial" w:cs="Arial"/>
                <w:color w:val="4F81BD" w:themeColor="accent1"/>
                <w:sz w:val="18"/>
                <w:rPrChange w:id="46" w:author="Poul V Madsen" w:date="2012-09-20T13:34:00Z">
                  <w:rPr>
                    <w:rFonts w:ascii="Arial" w:hAnsi="Arial" w:cs="Arial"/>
                    <w:sz w:val="18"/>
                  </w:rPr>
                </w:rPrChange>
              </w:rPr>
              <w:t>(</w:t>
            </w:r>
          </w:p>
          <w:p w:rsidR="001F5901" w:rsidRPr="00A460A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47" w:author="Poul V Madsen" w:date="2012-09-20T13:34:00Z">
                  <w:rPr>
                    <w:rFonts w:ascii="Arial" w:hAnsi="Arial" w:cs="Arial"/>
                    <w:sz w:val="18"/>
                  </w:rPr>
                </w:rPrChange>
              </w:rPr>
            </w:pPr>
            <w:r w:rsidRPr="00A460A4">
              <w:rPr>
                <w:rFonts w:ascii="Arial" w:hAnsi="Arial" w:cs="Arial"/>
                <w:color w:val="4F81BD" w:themeColor="accent1"/>
                <w:sz w:val="18"/>
                <w:rPrChange w:id="48" w:author="Poul V Madsen" w:date="2012-09-20T13:34:00Z">
                  <w:rPr>
                    <w:rFonts w:ascii="Arial" w:hAnsi="Arial" w:cs="Arial"/>
                    <w:sz w:val="18"/>
                  </w:rPr>
                </w:rPrChange>
              </w:rPr>
              <w:tab/>
              <w:t>EFIKundeIdentStruktur</w:t>
            </w:r>
            <w:r w:rsidR="00F96098" w:rsidRPr="00A460A4">
              <w:rPr>
                <w:rFonts w:ascii="Arial" w:hAnsi="Arial" w:cs="Arial"/>
                <w:color w:val="4F81BD" w:themeColor="accent1"/>
                <w:sz w:val="18"/>
                <w:rPrChange w:id="49" w:author="Poul V Madsen" w:date="2012-09-20T13:34:00Z">
                  <w:rPr>
                    <w:rFonts w:ascii="Arial" w:hAnsi="Arial" w:cs="Arial"/>
                    <w:sz w:val="18"/>
                  </w:rPr>
                </w:rPrChange>
              </w:rPr>
              <w:t xml:space="preserve"> = DMO</w:t>
            </w:r>
            <w:proofErr w:type="gramStart"/>
            <w:r w:rsidR="00F96098" w:rsidRPr="00A460A4">
              <w:rPr>
                <w:rFonts w:ascii="Arial" w:hAnsi="Arial" w:cs="Arial"/>
                <w:color w:val="4F81BD" w:themeColor="accent1"/>
                <w:sz w:val="18"/>
                <w:rPrChange w:id="50" w:author="Poul V Madsen" w:date="2012-09-20T13:34:00Z">
                  <w:rPr>
                    <w:rFonts w:ascii="Arial" w:hAnsi="Arial" w:cs="Arial"/>
                    <w:sz w:val="18"/>
                  </w:rPr>
                </w:rPrChange>
              </w:rPr>
              <w:t>.KundeNummer</w:t>
            </w:r>
            <w:proofErr w:type="gramEnd"/>
          </w:p>
          <w:p w:rsidR="001F5901" w:rsidRPr="00A460A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Change w:id="51" w:author="Poul V Madsen" w:date="2012-09-20T13:34:00Z">
                  <w:rPr>
                    <w:rFonts w:ascii="Arial" w:hAnsi="Arial" w:cs="Arial"/>
                    <w:sz w:val="18"/>
                  </w:rPr>
                </w:rPrChange>
              </w:rPr>
            </w:pPr>
            <w:r w:rsidRPr="00A460A4">
              <w:rPr>
                <w:rFonts w:ascii="Arial" w:hAnsi="Arial" w:cs="Arial"/>
                <w:color w:val="4F81BD" w:themeColor="accent1"/>
                <w:sz w:val="18"/>
                <w:rPrChange w:id="52" w:author="Poul V Madsen" w:date="2012-09-20T13:34:00Z">
                  <w:rPr>
                    <w:rFonts w:ascii="Arial" w:hAnsi="Arial" w:cs="Arial"/>
                    <w:sz w:val="18"/>
                  </w:rPr>
                </w:rPrChange>
              </w:rPr>
              <w:t>)</w:t>
            </w:r>
            <w:commentRangeEnd w:id="43"/>
            <w:r w:rsidR="00A460A4">
              <w:rPr>
                <w:rStyle w:val="Kommentarhenvisning"/>
              </w:rPr>
              <w:commentReference w:id="43"/>
            </w:r>
          </w:p>
          <w:p w:rsidR="001F5901" w:rsidRPr="00EF61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1F497D" w:themeColor="text2"/>
                <w:sz w:val="18"/>
                <w:rPrChange w:id="53" w:author="Poul V Madsen" w:date="2012-09-18T06:35:00Z">
                  <w:rPr>
                    <w:rFonts w:ascii="Arial" w:hAnsi="Arial" w:cs="Arial"/>
                    <w:sz w:val="18"/>
                  </w:rPr>
                </w:rPrChange>
              </w:rPr>
            </w:pPr>
            <w:r w:rsidRPr="00EF618E">
              <w:rPr>
                <w:rFonts w:ascii="Arial" w:hAnsi="Arial" w:cs="Arial"/>
                <w:color w:val="1F497D" w:themeColor="text2"/>
                <w:sz w:val="18"/>
                <w:rPrChange w:id="54" w:author="Poul V Madsen" w:date="2012-09-18T06:35:00Z">
                  <w:rPr>
                    <w:rFonts w:ascii="Arial" w:hAnsi="Arial" w:cs="Arial"/>
                    <w:sz w:val="18"/>
                  </w:rPr>
                </w:rPrChange>
              </w:rPr>
              <w:t>(</w:t>
            </w:r>
            <w:proofErr w:type="gramStart"/>
            <w:r w:rsidRPr="00EF618E">
              <w:rPr>
                <w:rFonts w:ascii="Arial" w:hAnsi="Arial" w:cs="Arial"/>
                <w:color w:val="1F497D" w:themeColor="text2"/>
                <w:sz w:val="18"/>
                <w:rPrChange w:id="55" w:author="Poul V Madsen" w:date="2012-09-18T06:35:00Z">
                  <w:rPr>
                    <w:rFonts w:ascii="Arial" w:hAnsi="Arial" w:cs="Arial"/>
                    <w:sz w:val="18"/>
                  </w:rPr>
                </w:rPrChange>
              </w:rPr>
              <w:t>FordringNedskrivningVirkningFra)</w:t>
            </w:r>
            <w:r w:rsidR="00F96098" w:rsidRPr="00EF618E">
              <w:rPr>
                <w:rFonts w:ascii="Arial" w:hAnsi="Arial" w:cs="Arial"/>
                <w:color w:val="1F497D" w:themeColor="text2"/>
                <w:sz w:val="18"/>
                <w:rPrChange w:id="56" w:author="Poul V Madsen" w:date="2012-09-18T06:35:00Z">
                  <w:rPr>
                    <w:rFonts w:ascii="Arial" w:hAnsi="Arial" w:cs="Arial"/>
                    <w:sz w:val="18"/>
                  </w:rPr>
                </w:rPrChange>
              </w:rPr>
              <w:t xml:space="preserve"> </w:t>
            </w:r>
            <w:r w:rsidR="00DD7ED3" w:rsidRPr="00EF618E">
              <w:rPr>
                <w:rFonts w:ascii="Arial" w:hAnsi="Arial" w:cs="Arial"/>
                <w:color w:val="1F497D" w:themeColor="text2"/>
                <w:sz w:val="18"/>
                <w:rPrChange w:id="57" w:author="Poul V Madsen" w:date="2012-09-18T06:35:00Z">
                  <w:rPr>
                    <w:rFonts w:ascii="Arial" w:hAnsi="Arial" w:cs="Arial"/>
                    <w:sz w:val="18"/>
                  </w:rPr>
                </w:rPrChange>
              </w:rPr>
              <w:t xml:space="preserve"> =</w:t>
            </w:r>
            <w:proofErr w:type="gramEnd"/>
            <w:r w:rsidR="00DD7ED3" w:rsidRPr="00EF618E">
              <w:rPr>
                <w:rFonts w:ascii="Arial" w:hAnsi="Arial" w:cs="Arial"/>
                <w:color w:val="1F497D" w:themeColor="text2"/>
                <w:sz w:val="18"/>
                <w:rPrChange w:id="58" w:author="Poul V Madsen" w:date="2012-09-18T06:35:00Z">
                  <w:rPr>
                    <w:rFonts w:ascii="Arial" w:hAnsi="Arial" w:cs="Arial"/>
                    <w:sz w:val="18"/>
                  </w:rPr>
                </w:rPrChange>
              </w:rPr>
              <w:t xml:space="preserve"> </w:t>
            </w:r>
            <w:del w:id="59" w:author="Poul V Madsen" w:date="2012-09-20T13:30:00Z">
              <w:r w:rsidR="00DD7ED3" w:rsidRPr="00EF618E" w:rsidDel="00A460A4">
                <w:rPr>
                  <w:rFonts w:ascii="Arial" w:hAnsi="Arial" w:cs="Arial"/>
                  <w:color w:val="1F497D" w:themeColor="text2"/>
                  <w:sz w:val="18"/>
                  <w:rPrChange w:id="60" w:author="Poul V Madsen" w:date="2012-09-18T06:35:00Z">
                    <w:rPr>
                      <w:rFonts w:ascii="Arial" w:hAnsi="Arial" w:cs="Arial"/>
                      <w:sz w:val="18"/>
                    </w:rPr>
                  </w:rPrChange>
                </w:rPr>
                <w:delText>DMO.OpkrævningIndbetalingBogføringDato</w:delText>
              </w:r>
            </w:del>
            <w:ins w:id="61" w:author="Poul V Madsen" w:date="2012-09-20T13:30:00Z">
              <w:r w:rsidR="00A460A4">
                <w:rPr>
                  <w:rFonts w:ascii="Arial" w:hAnsi="Arial" w:cs="Arial"/>
                  <w:color w:val="1F497D" w:themeColor="text2"/>
                  <w:sz w:val="18"/>
                </w:rPr>
                <w:t>Sættes til den dato i</w:t>
              </w:r>
            </w:ins>
            <w:ins w:id="62" w:author="Poul V Madsen" w:date="2012-09-20T13:31:00Z">
              <w:r w:rsidR="00A460A4">
                <w:rPr>
                  <w:rFonts w:ascii="Arial" w:hAnsi="Arial" w:cs="Arial"/>
                  <w:color w:val="1F497D" w:themeColor="text2"/>
                  <w:sz w:val="18"/>
                </w:rPr>
                <w:t xml:space="preserve"> DMO, hvor</w:t>
              </w:r>
            </w:ins>
            <w:ins w:id="63" w:author="Poul V Madsen" w:date="2012-09-20T13:30:00Z">
              <w:r w:rsidR="00A460A4">
                <w:rPr>
                  <w:rFonts w:ascii="Arial" w:hAnsi="Arial" w:cs="Arial"/>
                  <w:color w:val="1F497D" w:themeColor="text2"/>
                  <w:sz w:val="18"/>
                </w:rPr>
                <w:t xml:space="preserve"> Skattekontoen</w:t>
              </w:r>
            </w:ins>
            <w:ins w:id="64" w:author="Poul V Madsen" w:date="2012-09-20T13:31:00Z">
              <w:r w:rsidR="00A460A4">
                <w:rPr>
                  <w:rFonts w:ascii="Arial" w:hAnsi="Arial" w:cs="Arial"/>
                  <w:color w:val="1F497D" w:themeColor="text2"/>
                  <w:sz w:val="18"/>
                </w:rPr>
                <w:t xml:space="preserve"> ønsker at påvirke renteberegningen.</w:t>
              </w:r>
            </w:ins>
          </w:p>
          <w:p w:rsidR="008C25DD"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1F5901" w:rsidRPr="001F5901"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r w:rsidR="00802C01">
              <w:rPr>
                <w:rFonts w:ascii="Arial" w:hAnsi="Arial" w:cs="Arial"/>
                <w:sz w:val="18"/>
              </w:rPr>
              <w:t xml:space="preserve">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65" w:author="Poul V Madsen" w:date="2012-09-17T09:25:00Z"/>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AF2C10" w:rsidRDefault="00AF2C1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66" w:author="Poul V Madsen" w:date="2012-09-17T09:26:00Z">
              <w:r>
                <w:rPr>
                  <w:rFonts w:ascii="Arial" w:hAnsi="Arial" w:cs="Arial"/>
                  <w:sz w:val="18"/>
                </w:rPr>
                <w:t>Dette er aktuelt for DMO, hvis et hæftelsesforhold ønskes slettet.</w:t>
              </w:r>
            </w:ins>
            <w:ins w:id="67" w:author="Poul V Madsen" w:date="2012-09-17T09:28:00Z">
              <w:r>
                <w:rPr>
                  <w:rFonts w:ascii="Arial" w:hAnsi="Arial" w:cs="Arial"/>
                  <w:sz w:val="18"/>
                </w:rPr>
                <w:t xml:space="preserve"> FordringNedskrivningÅrsagKode = HÆFO</w:t>
              </w:r>
            </w:ins>
            <w:ins w:id="68" w:author="Poul V Madsen" w:date="2012-09-20T13:32:00Z">
              <w:r w:rsidR="00A460A4">
                <w:rPr>
                  <w:rFonts w:ascii="Arial" w:hAnsi="Arial" w:cs="Arial"/>
                  <w:sz w:val="18"/>
                </w:rPr>
                <w:t>. Det er uklart om der er dette behov for skattekontoen</w:t>
              </w:r>
            </w:ins>
            <w:ins w:id="69" w:author="Poul V Madsen" w:date="2012-09-20T13:33:00Z">
              <w:r w:rsidR="00A460A4">
                <w:rPr>
                  <w:rFonts w:ascii="Arial" w:hAnsi="Arial" w:cs="Arial"/>
                  <w:sz w:val="18"/>
                </w:rPr>
                <w:t>. DMO løsningen understøtter ikke denne mulighed.</w:t>
              </w:r>
            </w:ins>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70" w:author="Poul V Madsen" w:date="2012-09-17T09:24:00Z"/>
                <w:rFonts w:ascii="Arial" w:hAnsi="Arial" w:cs="Arial"/>
                <w:sz w:val="18"/>
              </w:rPr>
            </w:pPr>
            <w:r>
              <w:rPr>
                <w:rFonts w:ascii="Arial" w:hAnsi="Arial" w:cs="Arial"/>
                <w:sz w:val="18"/>
              </w:rPr>
              <w:t>Ved angivelse af FordringNedskrivningÅrsagKode = FAST kan man foretage en endelig fastsættelse.</w:t>
            </w:r>
          </w:p>
          <w:p w:rsidR="002C3E2E" w:rsidRPr="001F5901" w:rsidRDefault="002C3E2E"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71" w:author="Poul V Madsen" w:date="2012-09-17T09:24:00Z">
              <w:r>
                <w:rPr>
                  <w:rFonts w:ascii="Arial" w:hAnsi="Arial" w:cs="Arial"/>
                  <w:sz w:val="18"/>
                </w:rPr>
                <w:t>Ved en endelig fastsættelse af foreløbig fastsættelse, hvor der ikke sker hverken op- eller nedskrivning, anvendes MFOpskrivningFordringStruktur til den endelige fastsættelse.</w:t>
              </w:r>
            </w:ins>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C5408E">
              <w:rPr>
                <w:rFonts w:ascii="Arial" w:hAnsi="Arial" w:cs="Arial"/>
                <w:color w:val="FF0000"/>
              </w:rPr>
              <w:t>MFNoteStruktur</w:t>
            </w:r>
          </w:p>
        </w:tc>
      </w:tr>
      <w:tr w:rsidR="001F5901" w:rsidTr="001F5901">
        <w:tc>
          <w:tcPr>
            <w:tcW w:w="10345" w:type="dxa"/>
            <w:vAlign w:val="center"/>
          </w:tcPr>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(MFNoteOprettetTidspunkt)</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(MFNoteOprettetAf)</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(MFFordringEksternReference)</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FF0000"/>
                <w:sz w:val="18"/>
              </w:rPr>
              <w:t>MFNoteTekst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1F5901" w:rsidTr="00DD7ED3">
        <w:tc>
          <w:tcPr>
            <w:tcW w:w="10345" w:type="dxa"/>
            <w:shd w:val="clear" w:color="auto" w:fill="auto"/>
            <w:vAlign w:val="center"/>
          </w:tcPr>
          <w:p w:rsidR="001F5901" w:rsidRDefault="001F5901" w:rsidP="00422AF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422AFA">
              <w:rPr>
                <w:rFonts w:ascii="Arial" w:hAnsi="Arial" w:cs="Arial"/>
                <w:sz w:val="18"/>
              </w:rPr>
              <w:t xml:space="preserve"> = DMO anvender INDR: Inddrivelsesfordring, MODR: Modregningsfordring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r w:rsidR="008A2A8D">
              <w:rPr>
                <w:rFonts w:ascii="Arial" w:hAnsi="Arial" w:cs="Arial"/>
                <w:sz w:val="18"/>
              </w:rPr>
              <w:t xml:space="preserve"> = Uddrages fra DMO</w:t>
            </w:r>
            <w:proofErr w:type="gramStart"/>
            <w:r w:rsidR="008A2A8D">
              <w:rPr>
                <w:rFonts w:ascii="Arial" w:hAnsi="Arial" w:cs="Arial"/>
                <w:sz w:val="18"/>
              </w:rPr>
              <w:t>.</w:t>
            </w:r>
            <w:r w:rsidR="00422AFA">
              <w:rPr>
                <w:rFonts w:ascii="Arial" w:hAnsi="Arial" w:cs="Arial"/>
                <w:sz w:val="18"/>
              </w:rPr>
              <w:t>OpkrævningFordringTypeID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r w:rsidR="00F51D9D">
              <w:rPr>
                <w:rFonts w:ascii="Arial" w:hAnsi="Arial" w:cs="Arial"/>
                <w:sz w:val="18"/>
              </w:rPr>
              <w:t xml:space="preserve">  = DMO</w:t>
            </w:r>
            <w:proofErr w:type="gramStart"/>
            <w:r w:rsidR="00F51D9D">
              <w:rPr>
                <w:rFonts w:ascii="Arial" w:hAnsi="Arial" w:cs="Arial"/>
                <w:sz w:val="18"/>
              </w:rPr>
              <w:t>.OpkrævningFordringID</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37589">
              <w:rPr>
                <w:rFonts w:ascii="Arial" w:hAnsi="Arial" w:cs="Arial"/>
                <w:color w:val="FF0000"/>
                <w:sz w:val="18"/>
                <w:rPrChange w:id="72" w:author="Poul V Madsen" w:date="2012-09-18T06:50:00Z">
                  <w:rPr>
                    <w:rFonts w:ascii="Arial" w:hAnsi="Arial" w:cs="Arial"/>
                    <w:sz w:val="18"/>
                  </w:rPr>
                </w:rPrChange>
              </w:rPr>
              <w:t>(DMIFordringPEnhedNummer)</w:t>
            </w:r>
            <w:r w:rsidR="00F51D9D" w:rsidRPr="00B37589">
              <w:rPr>
                <w:rFonts w:ascii="Arial" w:hAnsi="Arial" w:cs="Arial"/>
                <w:color w:val="FF0000"/>
                <w:sz w:val="18"/>
                <w:rPrChange w:id="73" w:author="Poul V Madsen" w:date="2012-09-18T06:50:00Z">
                  <w:rPr>
                    <w:rFonts w:ascii="Arial" w:hAnsi="Arial" w:cs="Arial"/>
                    <w:sz w:val="18"/>
                  </w:rPr>
                </w:rPrChange>
              </w:rPr>
              <w:t xml:space="preserve"> </w:t>
            </w:r>
            <w:del w:id="74" w:author="Poul V Madsen" w:date="2012-09-18T06:49:00Z">
              <w:r w:rsidR="00F51D9D" w:rsidDel="00B37589">
                <w:rPr>
                  <w:rFonts w:ascii="Arial" w:hAnsi="Arial" w:cs="Arial"/>
                  <w:sz w:val="18"/>
                </w:rPr>
                <w:delText>=  DMO.</w:delText>
              </w:r>
              <w:r w:rsidR="00F51D9D" w:rsidRPr="00F51D9D" w:rsidDel="00B37589">
                <w:rPr>
                  <w:rFonts w:ascii="Arial" w:hAnsi="Arial" w:cs="Arial"/>
                  <w:sz w:val="18"/>
                </w:rPr>
                <w:delText>ProduktionEnhedNummer</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r w:rsidR="00F51D9D">
              <w:rPr>
                <w:rFonts w:ascii="Arial" w:hAnsi="Arial" w:cs="Arial"/>
                <w:sz w:val="18"/>
              </w:rPr>
              <w:t xml:space="preserve"> =</w:t>
            </w:r>
            <w:r w:rsidR="00F51D9D">
              <w:t xml:space="preserve"> </w:t>
            </w:r>
            <w:r w:rsidR="00384B35">
              <w:rPr>
                <w:rFonts w:ascii="Arial" w:hAnsi="Arial" w:cs="Arial"/>
                <w:sz w:val="18"/>
              </w:rPr>
              <w:t>Oprindelig DMIFordringEFIFordringId – Grundlag for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DMIFordringFordringHaverBeskr)</w:t>
            </w:r>
            <w:r w:rsidR="00F51D9D">
              <w:rPr>
                <w:rFonts w:ascii="Arial" w:hAnsi="Arial" w:cs="Arial"/>
                <w:sz w:val="18"/>
              </w:rPr>
              <w:t xml:space="preserve">  =</w:t>
            </w:r>
            <w:proofErr w:type="gramEnd"/>
            <w:r w:rsidR="00F51D9D">
              <w:rPr>
                <w:rFonts w:ascii="Arial" w:hAnsi="Arial" w:cs="Arial"/>
                <w:sz w:val="18"/>
              </w:rPr>
              <w:t xml:space="preserve"> </w:t>
            </w:r>
            <w:r w:rsidR="00B723FC">
              <w:rPr>
                <w:rFonts w:ascii="Arial" w:hAnsi="Arial" w:cs="Arial"/>
                <w:sz w:val="18"/>
              </w:rPr>
              <w:t xml:space="preserve">første 100 char af </w:t>
            </w:r>
            <w:r w:rsidR="00F51D9D">
              <w:rPr>
                <w:rFonts w:ascii="Arial" w:hAnsi="Arial" w:cs="Arial"/>
                <w:sz w:val="18"/>
              </w:rPr>
              <w:t xml:space="preserve"> DMO.</w:t>
            </w:r>
            <w:r w:rsidR="00F51D9D" w:rsidRPr="00F51D9D">
              <w:rPr>
                <w:rFonts w:ascii="Arial" w:hAnsi="Arial" w:cs="Arial"/>
                <w:sz w:val="18"/>
              </w:rPr>
              <w:t>OpkrævningFordringKommentar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51D9D">
              <w:rPr>
                <w:rFonts w:ascii="Arial" w:hAnsi="Arial" w:cs="Arial"/>
                <w:color w:val="FF0000"/>
                <w:sz w:val="18"/>
              </w:rPr>
              <w:t>(DMIFordringModtagelseDato)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r w:rsidR="00F51D9D">
              <w:rPr>
                <w:rFonts w:ascii="Arial" w:hAnsi="Arial" w:cs="Arial"/>
                <w:sz w:val="18"/>
              </w:rPr>
              <w:t xml:space="preserve"> = DMO</w:t>
            </w:r>
            <w:proofErr w:type="gramStart"/>
            <w:r w:rsidR="00F51D9D">
              <w:rPr>
                <w:rFonts w:ascii="Arial" w:hAnsi="Arial" w:cs="Arial"/>
                <w:sz w:val="18"/>
              </w:rPr>
              <w:t>.</w:t>
            </w:r>
            <w:r w:rsidR="00F51D9D" w:rsidRPr="00F51D9D">
              <w:rPr>
                <w:rFonts w:ascii="Arial" w:hAnsi="Arial" w:cs="Arial"/>
                <w:sz w:val="18"/>
              </w:rPr>
              <w:t>OpkrævningFordringStiftelseDato</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r w:rsidR="00F51D9D">
              <w:rPr>
                <w:rFonts w:ascii="Arial" w:hAnsi="Arial" w:cs="Arial"/>
                <w:sz w:val="18"/>
              </w:rPr>
              <w:t xml:space="preserve"> = DMO.</w:t>
            </w:r>
            <w:r w:rsidR="00F51D9D">
              <w:t xml:space="preserve"> </w:t>
            </w:r>
            <w:r w:rsidR="00F51D9D" w:rsidRPr="00F51D9D">
              <w:rPr>
                <w:rFonts w:ascii="Arial" w:hAnsi="Arial" w:cs="Arial"/>
                <w:sz w:val="18"/>
              </w:rPr>
              <w:t>OpkrævningFordringForfaldDato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r w:rsidR="00F51D9D">
              <w:rPr>
                <w:rFonts w:ascii="Arial" w:hAnsi="Arial" w:cs="Arial"/>
                <w:sz w:val="18"/>
              </w:rPr>
              <w:t xml:space="preserve"> = DMO</w:t>
            </w:r>
            <w:proofErr w:type="gramStart"/>
            <w:r w:rsidR="00F51D9D">
              <w:rPr>
                <w:rFonts w:ascii="Arial" w:hAnsi="Arial" w:cs="Arial"/>
                <w:sz w:val="18"/>
              </w:rPr>
              <w:t>.DatoValg</w:t>
            </w:r>
            <w:proofErr w:type="gramEnd"/>
            <w:r w:rsidR="00F51D9D">
              <w:rPr>
                <w:rFonts w:ascii="Arial" w:hAnsi="Arial" w:cs="Arial"/>
                <w:sz w:val="18"/>
              </w:rPr>
              <w:t>.</w:t>
            </w:r>
            <w:r w:rsidR="00F51D9D">
              <w:t xml:space="preserve"> </w:t>
            </w:r>
            <w:r w:rsidR="00F51D9D" w:rsidRPr="00F51D9D">
              <w:rPr>
                <w:rFonts w:ascii="Arial" w:hAnsi="Arial" w:cs="Arial"/>
                <w:sz w:val="18"/>
              </w:rPr>
              <w:t>OpkrævningFordringSidsteRettidigBetalingDato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r w:rsidR="00F51D9D">
              <w:rPr>
                <w:rFonts w:ascii="Arial" w:hAnsi="Arial" w:cs="Arial"/>
                <w:sz w:val="18"/>
              </w:rPr>
              <w:t xml:space="preserve"> = </w:t>
            </w:r>
            <w:r w:rsidR="008A2A8D">
              <w:rPr>
                <w:rFonts w:ascii="Arial" w:hAnsi="Arial" w:cs="Arial"/>
                <w:sz w:val="18"/>
              </w:rPr>
              <w:t>DMO</w:t>
            </w:r>
            <w:proofErr w:type="gramStart"/>
            <w:r w:rsidR="008A2A8D">
              <w:rPr>
                <w:rFonts w:ascii="Arial" w:hAnsi="Arial" w:cs="Arial"/>
                <w:sz w:val="18"/>
              </w:rPr>
              <w:t>.</w:t>
            </w:r>
            <w:r w:rsidR="00F51D9D" w:rsidRPr="00F51D9D">
              <w:rPr>
                <w:rFonts w:ascii="Arial" w:hAnsi="Arial" w:cs="Arial"/>
                <w:sz w:val="18"/>
              </w:rPr>
              <w:t>OpkrævningFordringBeløb</w:t>
            </w:r>
            <w:proofErr w:type="gramEnd"/>
            <w:r w:rsidR="00F51D9D">
              <w:rPr>
                <w:rFonts w:ascii="Arial" w:hAnsi="Arial" w:cs="Arial"/>
                <w:sz w:val="18"/>
              </w:rPr>
              <w:t xml:space="preserve"> og </w:t>
            </w:r>
            <w:r w:rsidR="008A2A8D">
              <w:rPr>
                <w:rFonts w:ascii="Arial" w:hAnsi="Arial" w:cs="Arial"/>
                <w:sz w:val="18"/>
              </w:rPr>
              <w:t>DMO.</w:t>
            </w:r>
            <w:r w:rsidR="00F51D9D">
              <w:rPr>
                <w:rFonts w:ascii="Arial" w:hAnsi="Arial" w:cs="Arial"/>
                <w:sz w:val="18"/>
              </w:rPr>
              <w:t xml:space="preserve">ValutaOplysningKode </w:t>
            </w:r>
            <w:r w:rsidR="008A2A8D">
              <w:rPr>
                <w:rFonts w:ascii="Arial" w:hAnsi="Arial" w:cs="Arial"/>
                <w:sz w:val="18"/>
              </w:rPr>
              <w:t xml:space="preserve"> - Bemærk ikke betalt andel af fordringen.</w:t>
            </w:r>
          </w:p>
          <w:p w:rsidR="006D471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r w:rsidR="008A2A8D">
              <w:rPr>
                <w:rFonts w:ascii="Arial" w:hAnsi="Arial" w:cs="Arial"/>
                <w:sz w:val="18"/>
              </w:rPr>
              <w:t xml:space="preserve"> = sættes hvis DMO</w:t>
            </w:r>
            <w:proofErr w:type="gramStart"/>
            <w:r w:rsidR="008A2A8D">
              <w:rPr>
                <w:rFonts w:ascii="Arial" w:hAnsi="Arial" w:cs="Arial"/>
                <w:sz w:val="18"/>
              </w:rPr>
              <w:t>.</w:t>
            </w:r>
            <w:r w:rsidR="008A2A8D" w:rsidRPr="008A2A8D">
              <w:rPr>
                <w:rFonts w:ascii="Arial" w:hAnsi="Arial" w:cs="Arial"/>
                <w:sz w:val="18"/>
              </w:rPr>
              <w:t>OpkrævningFordringArt</w:t>
            </w:r>
            <w:proofErr w:type="gramEnd"/>
            <w:r w:rsidR="008A2A8D">
              <w:rPr>
                <w:rFonts w:ascii="Arial" w:hAnsi="Arial" w:cs="Arial"/>
                <w:sz w:val="18"/>
              </w:rPr>
              <w:t xml:space="preserve"> =FF</w:t>
            </w:r>
          </w:p>
          <w:p w:rsidR="001F5901" w:rsidRPr="008A2A8D"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2A8D">
              <w:rPr>
                <w:rFonts w:ascii="Arial" w:hAnsi="Arial" w:cs="Arial"/>
                <w:color w:val="FF0000"/>
                <w:sz w:val="18"/>
              </w:rPr>
              <w:t>(MFFordringPåklaget)</w:t>
            </w:r>
          </w:p>
          <w:p w:rsidR="001F5901" w:rsidRPr="0065140C"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65140C">
              <w:rPr>
                <w:rFonts w:ascii="Arial" w:hAnsi="Arial" w:cs="Arial"/>
                <w:sz w:val="18"/>
              </w:rPr>
              <w:t>EFIKundeArrest</w:t>
            </w:r>
            <w:r w:rsidR="0065140C" w:rsidRPr="0065140C">
              <w:rPr>
                <w:rFonts w:ascii="Arial" w:hAnsi="Arial" w:cs="Arial"/>
                <w:sz w:val="18"/>
              </w:rPr>
              <w:t xml:space="preserve"> = Nej</w:t>
            </w:r>
            <w:r w:rsidR="0065140C">
              <w:rPr>
                <w:rFonts w:ascii="Arial" w:hAnsi="Arial" w:cs="Arial"/>
                <w:sz w:val="18"/>
              </w:rPr>
              <w:t xml:space="preserve"> - Konstant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r w:rsidR="008A2A8D">
              <w:rPr>
                <w:rFonts w:ascii="Arial" w:hAnsi="Arial" w:cs="Arial"/>
                <w:sz w:val="18"/>
              </w:rPr>
              <w:t xml:space="preserve"> = DMO</w:t>
            </w:r>
            <w:proofErr w:type="gramStart"/>
            <w:r w:rsidR="008A2A8D">
              <w:rPr>
                <w:rFonts w:ascii="Arial" w:hAnsi="Arial" w:cs="Arial"/>
                <w:sz w:val="18"/>
              </w:rPr>
              <w:t>.</w:t>
            </w:r>
            <w:r w:rsidR="008A2A8D" w:rsidRPr="00F51D9D">
              <w:rPr>
                <w:rFonts w:ascii="Arial" w:hAnsi="Arial" w:cs="Arial"/>
                <w:sz w:val="18"/>
              </w:rPr>
              <w:t>OpkrævningFordringBeløb</w:t>
            </w:r>
            <w:proofErr w:type="gramEnd"/>
            <w:r w:rsidR="008A2A8D">
              <w:rPr>
                <w:rFonts w:ascii="Arial" w:hAnsi="Arial" w:cs="Arial"/>
                <w:sz w:val="18"/>
              </w:rPr>
              <w:t xml:space="preserve"> og DMO.ValutaOplysningKode  - Både betalt og ubetalt andel af fordring.</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SagsbemærkningSamling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MFNoteStruktur</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 DokumentSamling *</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0{</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MFDokumentStruktur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ab/>
              <w:t>RenteValgStruktur</w:t>
            </w:r>
          </w:p>
          <w:p w:rsidR="001F5901" w:rsidRPr="008622F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622FE">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r w:rsidR="008A2A8D">
              <w:rPr>
                <w:rFonts w:ascii="Arial" w:hAnsi="Arial" w:cs="Arial"/>
                <w:sz w:val="18"/>
              </w:rPr>
              <w:t xml:space="preserve"> = 1002</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5B5E07">
              <w:rPr>
                <w:rFonts w:ascii="Arial" w:hAnsi="Arial" w:cs="Arial"/>
                <w:sz w:val="18"/>
              </w:rPr>
              <w:t xml:space="preserve"> – Første forekomst er primær hæfter – følgende er medhæftere.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for  fordringarterne</w:t>
            </w:r>
            <w:proofErr w:type="gramEnd"/>
            <w:r>
              <w:rPr>
                <w:rFonts w:ascii="Arial" w:hAnsi="Arial" w:cs="Arial"/>
                <w:sz w:val="18"/>
              </w:rPr>
              <w:t xml:space="preserve"> inddrivelse (INDR), opkrævning (OPKR) og modregning (MODR). Strukturen MFOpretTransportStruktur benyttes for fordringarten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oprette kundernes konti (hæfterne) i DMI hvis kunden eller kundens konto ikke eksisterer. EFI har ansvaret for at oprette kunderne i EFI og kundernes sag i Captia hvis de ikke eksisterer.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SagsbemærkningSamling og DokumentSamling behandles kun i EFI.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8A4374">
              <w:rPr>
                <w:rFonts w:ascii="Arial" w:hAnsi="Arial" w:cs="Arial"/>
                <w:color w:val="FF0000"/>
              </w:rPr>
              <w:t>MFOpretTransportStruktur</w:t>
            </w:r>
          </w:p>
        </w:tc>
      </w:tr>
      <w:tr w:rsidR="001F5901" w:rsidTr="001F5901">
        <w:tc>
          <w:tcPr>
            <w:tcW w:w="10345" w:type="dxa"/>
            <w:vAlign w:val="center"/>
          </w:tcPr>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DMIFordringFordringArtKode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(DMIFordringModtagelseDato)</w:t>
            </w:r>
            <w:r w:rsidRPr="008A4374">
              <w:rPr>
                <w:rFonts w:ascii="Arial" w:hAnsi="Arial" w:cs="Arial"/>
                <w:color w:val="FF0000"/>
                <w:sz w:val="18"/>
              </w:rPr>
              <w:tab/>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(DMIFordringFordringHaverRef)</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EFIKundeIdentStruktur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FordringBeløbStruktur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TransportUdlægUbegrænset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MyndighedUdbetalingNKSNr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MyndighedUdbetalingTypeKode</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MyndighedUdbetalingPeriodeStruktur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(TransportUdlægAcceptDato)</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xml:space="preserv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 TransportDokument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r>
            <w:r w:rsidRPr="008A4374">
              <w:rPr>
                <w:rFonts w:ascii="Arial" w:hAnsi="Arial" w:cs="Arial"/>
                <w:color w:val="FF0000"/>
                <w:sz w:val="18"/>
              </w:rPr>
              <w:tab/>
              <w:t>MFDokumentStruktur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 TransportRettighedshaverListe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1 {</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ab/>
              <w:t>MFTransportRettighedshaverStruktur</w:t>
            </w:r>
          </w:p>
          <w:p w:rsidR="001F5901" w:rsidRPr="008A4374"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8A4374">
              <w:rPr>
                <w:rFonts w:ascii="Arial" w:hAnsi="Arial" w:cs="Arial"/>
                <w:color w:val="FF0000"/>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1F5901" w:rsidTr="001F5901">
        <w:tc>
          <w:tcPr>
            <w:tcW w:w="10345" w:type="dxa"/>
            <w:vAlign w:val="center"/>
          </w:tcPr>
          <w:p w:rsidR="001F5901" w:rsidRPr="008F2755"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Pr>
                <w:rFonts w:ascii="Arial" w:hAnsi="Arial" w:cs="Arial"/>
                <w:sz w:val="18"/>
              </w:rPr>
              <w:t>DMIFordringEFIFordringID</w:t>
            </w:r>
          </w:p>
          <w:p w:rsidR="001F5901" w:rsidRPr="00C03FB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5" w:author="Poul V Madsen" w:date="2012-09-18T06:42:00Z">
                  <w:rPr>
                    <w:rFonts w:ascii="Arial" w:hAnsi="Arial" w:cs="Arial"/>
                    <w:sz w:val="18"/>
                  </w:rPr>
                </w:rPrChange>
              </w:rPr>
            </w:pPr>
            <w:r w:rsidRPr="00C03FBB">
              <w:rPr>
                <w:rFonts w:ascii="Arial" w:hAnsi="Arial" w:cs="Arial"/>
                <w:color w:val="FF0000"/>
                <w:sz w:val="18"/>
                <w:rPrChange w:id="76" w:author="Poul V Madsen" w:date="2012-09-18T06:42:00Z">
                  <w:rPr>
                    <w:rFonts w:ascii="Arial" w:hAnsi="Arial" w:cs="Arial"/>
                    <w:sz w:val="18"/>
                  </w:rPr>
                </w:rPrChange>
              </w:rPr>
              <w:t>(</w:t>
            </w:r>
          </w:p>
          <w:p w:rsidR="001F5901" w:rsidRPr="00C03FB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77" w:author="Poul V Madsen" w:date="2012-09-18T06:42:00Z">
                  <w:rPr>
                    <w:rFonts w:ascii="Arial" w:hAnsi="Arial" w:cs="Arial"/>
                    <w:sz w:val="18"/>
                  </w:rPr>
                </w:rPrChange>
              </w:rPr>
            </w:pPr>
            <w:r w:rsidRPr="00C03FBB">
              <w:rPr>
                <w:rFonts w:ascii="Arial" w:hAnsi="Arial" w:cs="Arial"/>
                <w:color w:val="FF0000"/>
                <w:sz w:val="18"/>
                <w:rPrChange w:id="78" w:author="Poul V Madsen" w:date="2012-09-18T06:42:00Z">
                  <w:rPr>
                    <w:rFonts w:ascii="Arial" w:hAnsi="Arial" w:cs="Arial"/>
                    <w:sz w:val="18"/>
                  </w:rPr>
                </w:rPrChange>
              </w:rPr>
              <w:tab/>
              <w:t>EFIKundeIdentStruktur</w:t>
            </w:r>
            <w:r w:rsidR="008C25DD" w:rsidRPr="00C03FBB">
              <w:rPr>
                <w:rFonts w:ascii="Arial" w:hAnsi="Arial" w:cs="Arial"/>
                <w:color w:val="FF0000"/>
                <w:sz w:val="18"/>
                <w:rPrChange w:id="79" w:author="Poul V Madsen" w:date="2012-09-18T06:42:00Z">
                  <w:rPr>
                    <w:rFonts w:ascii="Arial" w:hAnsi="Arial" w:cs="Arial"/>
                    <w:sz w:val="18"/>
                  </w:rPr>
                </w:rPrChange>
              </w:rPr>
              <w:t xml:space="preserve"> = DMO</w:t>
            </w:r>
            <w:proofErr w:type="gramStart"/>
            <w:r w:rsidR="008C25DD" w:rsidRPr="00C03FBB">
              <w:rPr>
                <w:rFonts w:ascii="Arial" w:hAnsi="Arial" w:cs="Arial"/>
                <w:color w:val="FF0000"/>
                <w:sz w:val="18"/>
                <w:rPrChange w:id="80" w:author="Poul V Madsen" w:date="2012-09-18T06:42:00Z">
                  <w:rPr>
                    <w:rFonts w:ascii="Arial" w:hAnsi="Arial" w:cs="Arial"/>
                    <w:sz w:val="18"/>
                  </w:rPr>
                </w:rPrChange>
              </w:rPr>
              <w:t>.KundeNummer</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03FBB">
              <w:rPr>
                <w:rFonts w:ascii="Arial" w:hAnsi="Arial" w:cs="Arial"/>
                <w:color w:val="FF0000"/>
                <w:sz w:val="18"/>
                <w:rPrChange w:id="81" w:author="Poul V Madsen" w:date="2012-09-18T06:42:00Z">
                  <w:rPr>
                    <w:rFonts w:ascii="Arial" w:hAnsi="Arial" w:cs="Arial"/>
                    <w:sz w:val="18"/>
                  </w:rPr>
                </w:rPrChange>
              </w:rPr>
              <w:t>)</w:t>
            </w:r>
          </w:p>
          <w:p w:rsidR="001F5901" w:rsidRPr="00EF61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1F497D" w:themeColor="text2"/>
                <w:sz w:val="18"/>
                <w:rPrChange w:id="82" w:author="Poul V Madsen" w:date="2012-09-18T06:39:00Z">
                  <w:rPr>
                    <w:rFonts w:ascii="Arial" w:hAnsi="Arial" w:cs="Arial"/>
                    <w:sz w:val="18"/>
                  </w:rPr>
                </w:rPrChange>
              </w:rPr>
            </w:pPr>
            <w:r w:rsidRPr="00EF618E">
              <w:rPr>
                <w:rFonts w:ascii="Arial" w:hAnsi="Arial" w:cs="Arial"/>
                <w:color w:val="1F497D" w:themeColor="text2"/>
                <w:sz w:val="18"/>
                <w:rPrChange w:id="83" w:author="Poul V Madsen" w:date="2012-09-18T06:39:00Z">
                  <w:rPr>
                    <w:rFonts w:ascii="Arial" w:hAnsi="Arial" w:cs="Arial"/>
                    <w:sz w:val="18"/>
                  </w:rPr>
                </w:rPrChange>
              </w:rPr>
              <w:t>(FordringOpskrivningVirkningFra)</w:t>
            </w:r>
            <w:r w:rsidR="00802C01" w:rsidRPr="00EF618E">
              <w:rPr>
                <w:rFonts w:ascii="Arial" w:hAnsi="Arial" w:cs="Arial"/>
                <w:color w:val="1F497D" w:themeColor="text2"/>
                <w:sz w:val="18"/>
                <w:rPrChange w:id="84" w:author="Poul V Madsen" w:date="2012-09-18T06:39:00Z">
                  <w:rPr>
                    <w:rFonts w:ascii="Arial" w:hAnsi="Arial" w:cs="Arial"/>
                    <w:sz w:val="18"/>
                  </w:rPr>
                </w:rPrChange>
              </w:rPr>
              <w:t xml:space="preserve"> =</w:t>
            </w:r>
            <w:r w:rsidR="00802C01" w:rsidRPr="00EF618E">
              <w:rPr>
                <w:color w:val="1F497D" w:themeColor="text2"/>
                <w:rPrChange w:id="85" w:author="Poul V Madsen" w:date="2012-09-18T06:39:00Z">
                  <w:rPr/>
                </w:rPrChange>
              </w:rPr>
              <w:t xml:space="preserve"> </w:t>
            </w:r>
            <w:del w:id="86" w:author="Poul V Madsen" w:date="2012-09-20T13:40:00Z">
              <w:r w:rsidR="00802C01" w:rsidRPr="00EF618E" w:rsidDel="00C46BD9">
                <w:rPr>
                  <w:rFonts w:ascii="Arial" w:hAnsi="Arial" w:cs="Arial"/>
                  <w:color w:val="1F497D" w:themeColor="text2"/>
                  <w:sz w:val="18"/>
                  <w:rPrChange w:id="87" w:author="Poul V Madsen" w:date="2012-09-18T06:39:00Z">
                    <w:rPr>
                      <w:rFonts w:ascii="Arial" w:hAnsi="Arial" w:cs="Arial"/>
                      <w:sz w:val="18"/>
                    </w:rPr>
                  </w:rPrChange>
                </w:rPr>
                <w:delText>OpkrævningFordringBogføringDato</w:delText>
              </w:r>
            </w:del>
            <w:ins w:id="88" w:author="Poul V Madsen" w:date="2012-09-20T13:40:00Z">
              <w:r w:rsidR="00C46BD9">
                <w:rPr>
                  <w:rFonts w:ascii="Arial" w:hAnsi="Arial" w:cs="Arial"/>
                  <w:color w:val="1F497D" w:themeColor="text2"/>
                  <w:sz w:val="18"/>
                </w:rPr>
                <w:t>Sættes til den dato i DMO, hvor Skattekontoen vil påvirke renteberegningen.</w:t>
              </w:r>
            </w:ins>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OpskrivningÅrsagStruktur</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sz w:val="18"/>
              </w:rPr>
              <w:t>OpskrivningBeløbStruktur</w:t>
            </w:r>
            <w:r w:rsidR="008C25DD" w:rsidRPr="00C5408E">
              <w:rPr>
                <w:rFonts w:ascii="Arial" w:hAnsi="Arial" w:cs="Arial"/>
                <w:sz w:val="18"/>
              </w:rPr>
              <w:t xml:space="preserv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9" w:author="Poul V Madsen" w:date="2012-09-17T09:42:00Z"/>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FA5708" w:rsidRDefault="00FA5708"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0" w:author="Poul V Madsen" w:date="2012-09-17T09:43:00Z">
              <w:r>
                <w:rPr>
                  <w:rFonts w:ascii="Arial" w:hAnsi="Arial" w:cs="Arial"/>
                  <w:sz w:val="18"/>
                </w:rPr>
                <w:t>DMO vil altid anvende MF</w:t>
              </w:r>
              <w:r w:rsidRPr="00FA5708">
                <w:rPr>
                  <w:rFonts w:ascii="Arial" w:hAnsi="Arial" w:cs="Arial"/>
                  <w:sz w:val="18"/>
                </w:rPr>
                <w:t>ÆndrFordringStruktur</w:t>
              </w:r>
            </w:ins>
            <w:ins w:id="91" w:author="Poul V Madsen" w:date="2012-09-17T09:45:00Z">
              <w:r>
                <w:rPr>
                  <w:rFonts w:ascii="Arial" w:hAnsi="Arial" w:cs="Arial"/>
                  <w:sz w:val="18"/>
                </w:rPr>
                <w:t>, når der skal tilføjes hæftelsesforhold.</w:t>
              </w:r>
            </w:ins>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2C3E2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92" w:author="Poul V Madsen" w:date="2012-09-17T09:21:00Z"/>
                <w:rFonts w:ascii="Arial" w:hAnsi="Arial" w:cs="Arial"/>
                <w:sz w:val="18"/>
              </w:rPr>
            </w:pPr>
            <w:r>
              <w:rPr>
                <w:rFonts w:ascii="Arial" w:hAnsi="Arial" w:cs="Arial"/>
                <w:sz w:val="18"/>
              </w:rPr>
              <w:t>Ved angivelse af FordringOpskrivningÅrsagKode = FAST kan man foretage en endelig fastsættelse.</w:t>
            </w:r>
          </w:p>
          <w:p w:rsidR="001F5901" w:rsidRPr="001F5901" w:rsidRDefault="002C3E2E"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93" w:author="Poul V Madsen" w:date="2012-09-17T09:21:00Z">
              <w:r>
                <w:rPr>
                  <w:rFonts w:ascii="Arial" w:hAnsi="Arial" w:cs="Arial"/>
                  <w:sz w:val="18"/>
                </w:rPr>
                <w:t>Ved en endelig fastsættelse af foreløbig fastsættelse, hvor der ikke sker hverken op- eller nedskrivning, anvendes MFOpskrivningFordringStruktur til den endelige fastsættelse.</w:t>
              </w:r>
            </w:ins>
            <w:del w:id="94" w:author="Poul V Madsen" w:date="2012-09-17T09:21:00Z">
              <w:r w:rsidR="001F5901" w:rsidDel="002C3E2E">
                <w:rPr>
                  <w:rFonts w:ascii="Arial" w:hAnsi="Arial" w:cs="Arial"/>
                  <w:sz w:val="18"/>
                </w:rPr>
                <w:delText xml:space="preserve"> </w:delText>
              </w:r>
            </w:del>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MFTilbagekaldFordringStruktur</w:t>
            </w:r>
          </w:p>
        </w:tc>
      </w:tr>
      <w:tr w:rsidR="001F5901" w:rsidTr="001F5901">
        <w:tc>
          <w:tcPr>
            <w:tcW w:w="10345" w:type="dxa"/>
            <w:vAlign w:val="center"/>
          </w:tcPr>
          <w:p w:rsidR="008A4F99" w:rsidRPr="008A4F9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8A4F99">
              <w:rPr>
                <w:rFonts w:ascii="Arial" w:hAnsi="Arial" w:cs="Arial"/>
                <w:sz w:val="18"/>
              </w:rPr>
              <w:t>DMIFordringEFIFordringID</w:t>
            </w:r>
            <w:r w:rsidR="008C25DD" w:rsidRPr="008A4F99">
              <w:rPr>
                <w:rFonts w:ascii="Arial" w:hAnsi="Arial" w:cs="Arial"/>
                <w:sz w:val="18"/>
              </w:rPr>
              <w:t xml:space="preserve"> </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HovedFordringTilbagekaldÅrsagStruktur</w:t>
            </w:r>
            <w:r w:rsidR="00A23896">
              <w:rPr>
                <w:rFonts w:ascii="Arial" w:hAnsi="Arial" w:cs="Arial"/>
                <w:color w:val="4F81BD" w:themeColor="accent1"/>
                <w:sz w:val="18"/>
              </w:rPr>
              <w:t xml:space="preserv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 RelateretFordringKategoriListe *</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0{</w:t>
            </w:r>
          </w:p>
          <w:p w:rsidR="008C25DD" w:rsidRPr="004F1EA8" w:rsidRDefault="001F5901" w:rsidP="008C25D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ab/>
              <w:t>DMIFordringTypeKategori</w:t>
            </w:r>
            <w:r w:rsidR="008C25DD" w:rsidRPr="004F1EA8">
              <w:rPr>
                <w:rFonts w:ascii="Arial" w:hAnsi="Arial" w:cs="Arial"/>
                <w:color w:val="FF0000"/>
                <w:sz w:val="18"/>
              </w:rPr>
              <w:t xml:space="preserve"> </w:t>
            </w:r>
            <w:del w:id="95" w:author="Poul V Madsen" w:date="2012-09-18T06:44:00Z">
              <w:r w:rsidR="008C25DD" w:rsidRPr="004F1EA8" w:rsidDel="00C03FBB">
                <w:rPr>
                  <w:rFonts w:ascii="Arial" w:hAnsi="Arial" w:cs="Arial"/>
                  <w:color w:val="FF0000"/>
                  <w:sz w:val="18"/>
                </w:rPr>
                <w:delText>=</w:delText>
              </w:r>
            </w:del>
            <w:r w:rsidR="008C25DD" w:rsidRPr="004F1EA8">
              <w:rPr>
                <w:rFonts w:ascii="Arial" w:hAnsi="Arial" w:cs="Arial"/>
                <w:color w:val="FF0000"/>
                <w:sz w:val="18"/>
              </w:rPr>
              <w:t xml:space="preserve"> </w:t>
            </w:r>
            <w:del w:id="96" w:author="Poul V Madsen" w:date="2012-09-18T06:44:00Z">
              <w:r w:rsidR="008C25DD" w:rsidRPr="004F1EA8" w:rsidDel="00C03FBB">
                <w:rPr>
                  <w:rFonts w:ascii="Arial" w:hAnsi="Arial" w:cs="Arial"/>
                  <w:color w:val="FF0000"/>
                  <w:sz w:val="18"/>
                </w:rPr>
                <w:delText>? HF: Hovedfordring, IR: Inddrivelsesrente, IG: Inddrivelsesgebyr, OR: Opkrævningrente, OG: Opkrævningsgebyr</w:delText>
              </w:r>
            </w:del>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4F1EA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r w:rsidR="00802C01">
              <w:rPr>
                <w:rFonts w:ascii="Arial" w:hAnsi="Arial" w:cs="Arial"/>
                <w:sz w:val="18"/>
              </w:rPr>
              <w:t xml:space="preserve"> </w:t>
            </w:r>
            <w:proofErr w:type="gramStart"/>
            <w:r w:rsidR="00802C01">
              <w:rPr>
                <w:rFonts w:ascii="Arial" w:hAnsi="Arial" w:cs="Arial"/>
                <w:sz w:val="18"/>
              </w:rPr>
              <w:t>= .</w:t>
            </w:r>
            <w:proofErr w:type="gramEnd"/>
            <w:r w:rsidR="00802C01">
              <w:rPr>
                <w:rFonts w:ascii="Arial" w:hAnsi="Arial" w:cs="Arial"/>
                <w:sz w:val="18"/>
              </w:rPr>
              <w:t>DMO.</w:t>
            </w:r>
            <w:r w:rsidR="00802C01" w:rsidRPr="00802C01">
              <w:rPr>
                <w:rFonts w:ascii="Arial" w:hAnsi="Arial" w:cs="Arial"/>
                <w:sz w:val="18"/>
              </w:rPr>
              <w:t>OpkrævningFordringBogføringDato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r w:rsidR="00802C01">
              <w:rPr>
                <w:rFonts w:ascii="Arial" w:hAnsi="Arial" w:cs="Arial"/>
                <w:sz w:val="18"/>
              </w:rPr>
              <w:t xml:space="preserve"> = Sættes til Ja </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MFTransportRettighedshaverStruktur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EFIKundeIdentStruktur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xml:space="preserve"> (DMIFordringHaverID)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(TransportUdlægRettighedStruktur)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TransportRettighedHaverBesked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TransportRettighedHaverEjer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TransportRettighedHaverModtPen</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TransportRettighedHaverForPrio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*TransportRettighedhaverUdbetalingFordeling*</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TransportRettighedHaverProcent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TransportRettighedHaverBeløbStruktur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roofErr w:type="gramStart"/>
            <w:r w:rsidRPr="008A4F99">
              <w:rPr>
                <w:rFonts w:ascii="Arial" w:hAnsi="Arial" w:cs="Arial"/>
                <w:sz w:val="18"/>
              </w:rPr>
              <w:t>DMIFordringEFIFordringID</w:t>
            </w:r>
            <w:r w:rsidR="00F96098" w:rsidRPr="008A4F99">
              <w:rPr>
                <w:rFonts w:ascii="Arial" w:hAnsi="Arial" w:cs="Arial"/>
                <w:sz w:val="18"/>
              </w:rPr>
              <w:t xml:space="preserve">  </w:t>
            </w:r>
            <w:r w:rsidR="00A23896" w:rsidRPr="00A23896">
              <w:rPr>
                <w:rFonts w:ascii="Arial" w:hAnsi="Arial" w:cs="Arial"/>
                <w:color w:val="4F81BD" w:themeColor="accent1"/>
                <w:sz w:val="18"/>
              </w:rPr>
              <w:t>.</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96098">
              <w:rPr>
                <w:rFonts w:ascii="Arial" w:hAnsi="Arial" w:cs="Arial"/>
                <w:color w:val="FF0000"/>
                <w:sz w:val="18"/>
              </w:rPr>
              <w:t>LæsDatoTid)</w:t>
            </w:r>
            <w:r w:rsidR="00F96098" w:rsidRPr="00F96098">
              <w:rPr>
                <w:rFonts w:ascii="Arial" w:hAnsi="Arial" w:cs="Arial"/>
                <w:color w:val="FF0000"/>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r w:rsidR="00F96098">
              <w:rPr>
                <w:rFonts w:ascii="Arial" w:hAnsi="Arial" w:cs="Arial"/>
                <w:sz w:val="18"/>
              </w:rPr>
              <w:t xml:space="preserve"> DMO anvender </w:t>
            </w:r>
            <w:proofErr w:type="gramStart"/>
            <w:r w:rsidR="00F96098">
              <w:rPr>
                <w:rFonts w:ascii="Arial" w:hAnsi="Arial" w:cs="Arial"/>
                <w:sz w:val="18"/>
              </w:rPr>
              <w:t>INDR, ,</w:t>
            </w:r>
            <w:proofErr w:type="gramEnd"/>
            <w:r w:rsidR="00F96098">
              <w:rPr>
                <w:rFonts w:ascii="Arial" w:hAnsi="Arial" w:cs="Arial"/>
                <w:sz w:val="18"/>
              </w:rPr>
              <w:t xml:space="preserve"> MODR: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B37589">
              <w:rPr>
                <w:rFonts w:ascii="Arial" w:hAnsi="Arial" w:cs="Arial"/>
                <w:color w:val="FF0000"/>
                <w:sz w:val="18"/>
                <w:rPrChange w:id="97" w:author="Poul V Madsen" w:date="2012-09-18T06:49:00Z">
                  <w:rPr>
                    <w:rFonts w:ascii="Arial" w:hAnsi="Arial" w:cs="Arial"/>
                    <w:sz w:val="18"/>
                  </w:rPr>
                </w:rPrChange>
              </w:rPr>
              <w:t>(DMIFordringPEnhedNummer)</w:t>
            </w:r>
            <w:r w:rsidR="00F96098" w:rsidRPr="00B37589">
              <w:rPr>
                <w:rFonts w:ascii="Arial" w:hAnsi="Arial" w:cs="Arial"/>
                <w:color w:val="FF0000"/>
                <w:sz w:val="18"/>
                <w:rPrChange w:id="98" w:author="Poul V Madsen" w:date="2012-09-18T06:49:00Z">
                  <w:rPr>
                    <w:rFonts w:ascii="Arial" w:hAnsi="Arial" w:cs="Arial"/>
                    <w:sz w:val="18"/>
                  </w:rPr>
                </w:rPrChange>
              </w:rPr>
              <w:t xml:space="preserve"> </w:t>
            </w:r>
            <w:del w:id="99" w:author="Poul V Madsen" w:date="2012-09-18T06:49:00Z">
              <w:r w:rsidR="00F96098" w:rsidDel="00B37589">
                <w:rPr>
                  <w:rFonts w:ascii="Arial" w:hAnsi="Arial" w:cs="Arial"/>
                  <w:sz w:val="18"/>
                </w:rPr>
                <w:delText>=  DMO.</w:delText>
              </w:r>
              <w:r w:rsidR="00F96098" w:rsidRPr="00F51D9D" w:rsidDel="00B37589">
                <w:rPr>
                  <w:rFonts w:ascii="Arial" w:hAnsi="Arial" w:cs="Arial"/>
                  <w:sz w:val="18"/>
                </w:rPr>
                <w:delText>ProduktionEnhedNummer</w:delText>
              </w:r>
            </w:del>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gramStart"/>
            <w:r>
              <w:rPr>
                <w:rFonts w:ascii="Arial" w:hAnsi="Arial" w:cs="Arial"/>
                <w:sz w:val="18"/>
              </w:rPr>
              <w:t>DMIFordringStiftelseTidspunkt)</w:t>
            </w:r>
            <w:r w:rsidR="00F96098">
              <w:rPr>
                <w:rFonts w:ascii="Arial" w:hAnsi="Arial" w:cs="Arial"/>
                <w:sz w:val="18"/>
              </w:rPr>
              <w:t xml:space="preserve"> ) =</w:t>
            </w:r>
            <w:proofErr w:type="gramEnd"/>
            <w:r w:rsidR="00F96098">
              <w:rPr>
                <w:rFonts w:ascii="Arial" w:hAnsi="Arial" w:cs="Arial"/>
                <w:sz w:val="18"/>
              </w:rPr>
              <w:t xml:space="preserve"> DMO.</w:t>
            </w:r>
            <w:r w:rsidR="00F96098" w:rsidRPr="00F51D9D">
              <w:rPr>
                <w:rFonts w:ascii="Arial" w:hAnsi="Arial" w:cs="Arial"/>
                <w:sz w:val="18"/>
              </w:rPr>
              <w:t>OpkrævningFordringStiftelseDato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(EFIKundeArrest)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NyFordringHaverStruktur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DMIFordringHaverID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r>
            <w:r w:rsidRPr="00F96098">
              <w:rPr>
                <w:rFonts w:ascii="Arial" w:hAnsi="Arial" w:cs="Arial"/>
                <w:color w:val="FF0000"/>
                <w:sz w:val="18"/>
              </w:rPr>
              <w:tab/>
              <w:t>(DMIFordringFordringHaverRef)</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 xml:space="preserv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SagsbemærkningSamling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DokumentSamling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0{</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MFDokumentStruktur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RenteValgStruktur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r w:rsidR="005B5E07">
              <w:rPr>
                <w:rFonts w:ascii="Arial" w:hAnsi="Arial" w:cs="Arial"/>
                <w:sz w:val="18"/>
              </w:rPr>
              <w:t xml:space="preserve"> – Første forekomst er primær hæfter. Øvrige er medhæftere.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NyFordringHaverStruktur udfyldes overdrages fordringen til den angivne fordringhaver, og optionelt med en anden fordringhaver specifik reference. Fordringen skal være valid ifølge den nye fordringhavers aftale (f.eks. </w:t>
            </w:r>
            <w:proofErr w:type="gramStart"/>
            <w:r>
              <w:rPr>
                <w:rFonts w:ascii="Arial" w:hAnsi="Arial" w:cs="Arial"/>
                <w:sz w:val="18"/>
              </w:rPr>
              <w:t>fordringtype) .</w:t>
            </w:r>
            <w:proofErr w:type="gramEnd"/>
            <w:r>
              <w:rPr>
                <w:rFonts w:ascii="Arial" w:hAnsi="Arial" w:cs="Arial"/>
                <w:sz w:val="18"/>
              </w:rPr>
              <w:t>. Når MFKvitteringHent returnerer en UDFOERT status for denne aktion vil den nuværende fordringhaver ikke længere kunne indsende aktioner, men kun den nye.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rPr>
            </w:pPr>
            <w:r w:rsidRPr="00F96098">
              <w:rPr>
                <w:rFonts w:ascii="Arial" w:hAnsi="Arial" w:cs="Arial"/>
                <w:color w:val="FF0000"/>
              </w:rPr>
              <w:t>MFÆndrTransportStruktur</w:t>
            </w:r>
          </w:p>
        </w:tc>
      </w:tr>
      <w:tr w:rsidR="001F5901" w:rsidTr="001F5901">
        <w:tc>
          <w:tcPr>
            <w:tcW w:w="10345" w:type="dxa"/>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DMIFordringEFIFordringID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(LæsDatoTid)</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(MFNoteStruktur)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(TransportUdlægAcceptDato)</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 TransportRettighedshaverListe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1 {</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ab/>
              <w:t>MFTransportRettighedshaverStruktur</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w:t>
            </w:r>
          </w:p>
        </w:tc>
      </w:tr>
      <w:tr w:rsidR="001F5901" w:rsidTr="001F5901">
        <w:tc>
          <w:tcPr>
            <w:tcW w:w="10345" w:type="dxa"/>
            <w:shd w:val="clear" w:color="auto" w:fill="B3B3B3"/>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color w:val="FF0000"/>
                <w:sz w:val="18"/>
              </w:rPr>
            </w:pPr>
            <w:r w:rsidRPr="00F96098">
              <w:rPr>
                <w:rFonts w:ascii="Arial" w:hAnsi="Arial" w:cs="Arial"/>
                <w:b/>
                <w:color w:val="FF0000"/>
                <w:sz w:val="18"/>
              </w:rPr>
              <w:t>Beskrivelse</w:t>
            </w:r>
          </w:p>
        </w:tc>
      </w:tr>
      <w:tr w:rsidR="001F5901" w:rsidTr="001F5901">
        <w:tc>
          <w:tcPr>
            <w:tcW w:w="10345" w:type="dxa"/>
            <w:shd w:val="clear" w:color="auto" w:fill="FFFFFF"/>
            <w:vAlign w:val="center"/>
          </w:tcPr>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Opdatering af en ikke-transport fordring. Fordringen opdateres i EFI og DMI.</w:t>
            </w: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p>
          <w:p w:rsidR="001F5901" w:rsidRPr="00F9609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F96098">
              <w:rPr>
                <w:rFonts w:ascii="Arial" w:hAnsi="Arial" w:cs="Arial"/>
                <w:color w:val="FF0000"/>
                <w:sz w:val="18"/>
              </w:rPr>
              <w:t>Gyldighedsperiode og transportrettighedshaver kan ændres. Transportrettighedshaver kan kun ændres hvis der ved opret blev registreret en TransportUnderrettighedshaver.</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MyndighedUdbetalingPeriodeStruktur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MyndighedUdbetalingPeriodeFra</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MyndighedUdbetalingPeriodeTil</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(MyndighedUdbetalingPeriodeType)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4F1EA8">
              <w:rPr>
                <w:rFonts w:ascii="Arial" w:hAnsi="Arial" w:cs="Arial"/>
              </w:rPr>
              <w:t>NedskrivningBeløbStruktur</w:t>
            </w:r>
            <w:r w:rsidR="00C5408E" w:rsidRPr="00C5408E">
              <w:rPr>
                <w:rFonts w:ascii="Arial" w:hAnsi="Arial" w:cs="Arial"/>
                <w:color w:val="4F81BD" w:themeColor="accent1"/>
              </w:rPr>
              <w:t>.</w:t>
            </w:r>
          </w:p>
        </w:tc>
      </w:tr>
      <w:tr w:rsidR="001F5901" w:rsidTr="001F5901">
        <w:tc>
          <w:tcPr>
            <w:tcW w:w="10345" w:type="dxa"/>
            <w:vAlign w:val="center"/>
          </w:tcPr>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sidRPr="004F1EA8">
              <w:rPr>
                <w:rFonts w:ascii="Arial" w:hAnsi="Arial" w:cs="Arial"/>
                <w:sz w:val="18"/>
              </w:rPr>
              <w:t>ValutaKode</w:t>
            </w:r>
            <w:r w:rsidR="00802C01" w:rsidRPr="004F1EA8">
              <w:rPr>
                <w:rFonts w:ascii="Arial" w:hAnsi="Arial" w:cs="Arial"/>
                <w:sz w:val="18"/>
              </w:rPr>
              <w:t xml:space="preserve">  =</w:t>
            </w:r>
            <w:proofErr w:type="gramEnd"/>
            <w:r w:rsidR="00802C01" w:rsidRPr="004F1EA8">
              <w:rPr>
                <w:rFonts w:ascii="Arial" w:hAnsi="Arial" w:cs="Arial"/>
                <w:sz w:val="18"/>
              </w:rPr>
              <w:t xml:space="preserve"> DMO.ValutaOplysningKode</w:t>
            </w:r>
          </w:p>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FordringNedskrivningBeløb</w:t>
            </w:r>
            <w:r w:rsidR="00F96098" w:rsidRPr="004F1EA8">
              <w:rPr>
                <w:rFonts w:ascii="Arial" w:hAnsi="Arial" w:cs="Arial"/>
                <w:sz w:val="18"/>
              </w:rPr>
              <w:t xml:space="preserve"> </w:t>
            </w:r>
            <w:proofErr w:type="gramStart"/>
            <w:r w:rsidR="001F278F" w:rsidRPr="004F1EA8">
              <w:rPr>
                <w:rFonts w:ascii="Arial" w:hAnsi="Arial" w:cs="Arial"/>
                <w:sz w:val="18"/>
              </w:rPr>
              <w:t xml:space="preserve">=  </w:t>
            </w:r>
            <w:r w:rsidR="0063719C" w:rsidRPr="0063719C">
              <w:rPr>
                <w:rFonts w:ascii="Arial" w:hAnsi="Arial" w:cs="Arial"/>
                <w:sz w:val="18"/>
              </w:rPr>
              <w:t>DMO</w:t>
            </w:r>
            <w:proofErr w:type="gramEnd"/>
            <w:r w:rsidR="0063719C" w:rsidRPr="0063719C">
              <w:rPr>
                <w:rFonts w:ascii="Arial" w:hAnsi="Arial" w:cs="Arial"/>
                <w:sz w:val="18"/>
              </w:rPr>
              <w:t>.</w:t>
            </w:r>
            <w:r w:rsidR="00E9088D" w:rsidRPr="00E9088D">
              <w:rPr>
                <w:rFonts w:ascii="Arial" w:hAnsi="Arial" w:cs="Arial"/>
                <w:sz w:val="18"/>
              </w:rPr>
              <w:t>OpkrævningFordringDækningBeløb</w:t>
            </w:r>
            <w:r w:rsidR="0063719C" w:rsidRPr="0063719C">
              <w:rPr>
                <w:rFonts w:ascii="Arial" w:hAnsi="Arial" w:cs="Arial"/>
                <w:sz w:val="18"/>
              </w:rPr>
              <w:t xml:space="preserve"> </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color w:val="FF0000"/>
                <w:sz w:val="18"/>
              </w:rPr>
              <w:t>(FordringNedskrivningBeløbDKK)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655E62"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1F5901" w:rsidTr="001F5901">
        <w:tc>
          <w:tcPr>
            <w:tcW w:w="10345" w:type="dxa"/>
            <w:vAlign w:val="center"/>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0" w:author="Poul V Madsen" w:date="2012-09-24T13:06:00Z"/>
                <w:rFonts w:ascii="Arial" w:hAnsi="Arial" w:cs="Arial"/>
                <w:sz w:val="18"/>
              </w:rPr>
            </w:pPr>
            <w:r>
              <w:rPr>
                <w:rFonts w:ascii="Arial" w:hAnsi="Arial" w:cs="Arial"/>
                <w:sz w:val="18"/>
              </w:rPr>
              <w:t>FordringNedskrivningÅrsagKode</w:t>
            </w:r>
            <w:r w:rsidR="005468DB">
              <w:rPr>
                <w:rFonts w:ascii="Arial" w:hAnsi="Arial" w:cs="Arial"/>
                <w:sz w:val="18"/>
              </w:rPr>
              <w:t xml:space="preserve"> = </w:t>
            </w:r>
            <w:r w:rsidR="005468DB" w:rsidRPr="005468DB">
              <w:rPr>
                <w:rFonts w:ascii="Arial" w:hAnsi="Arial" w:cs="Arial"/>
                <w:sz w:val="18"/>
              </w:rPr>
              <w:t xml:space="preserve">FAST, </w:t>
            </w:r>
            <w:commentRangeStart w:id="101"/>
            <w:r w:rsidR="005468DB" w:rsidRPr="00C46BD9">
              <w:rPr>
                <w:rFonts w:ascii="Arial" w:hAnsi="Arial" w:cs="Arial"/>
                <w:color w:val="FF0000"/>
                <w:sz w:val="18"/>
                <w:rPrChange w:id="102" w:author="Poul V Madsen" w:date="2012-09-20T13:38:00Z">
                  <w:rPr>
                    <w:rFonts w:ascii="Arial" w:hAnsi="Arial" w:cs="Arial"/>
                    <w:sz w:val="18"/>
                  </w:rPr>
                </w:rPrChange>
              </w:rPr>
              <w:t>FEJL</w:t>
            </w:r>
            <w:commentRangeEnd w:id="101"/>
            <w:r w:rsidR="00C46BD9">
              <w:rPr>
                <w:rStyle w:val="Kommentarhenvisning"/>
              </w:rPr>
              <w:commentReference w:id="101"/>
            </w:r>
            <w:r w:rsidR="005468DB" w:rsidRPr="005468DB">
              <w:rPr>
                <w:rFonts w:ascii="Arial" w:hAnsi="Arial" w:cs="Arial"/>
                <w:sz w:val="18"/>
              </w:rPr>
              <w:t xml:space="preserve">, </w:t>
            </w:r>
            <w:del w:id="103" w:author="Poul V Madsen" w:date="2012-08-01T11:20:00Z">
              <w:r w:rsidR="005468DB" w:rsidRPr="005468DB" w:rsidDel="00695517">
                <w:rPr>
                  <w:rFonts w:ascii="Arial" w:hAnsi="Arial" w:cs="Arial"/>
                  <w:sz w:val="18"/>
                </w:rPr>
                <w:delText>GLDS</w:delText>
              </w:r>
            </w:del>
            <w:r w:rsidR="005468DB" w:rsidRPr="005468DB">
              <w:rPr>
                <w:rFonts w:ascii="Arial" w:hAnsi="Arial" w:cs="Arial"/>
                <w:sz w:val="18"/>
              </w:rPr>
              <w:t xml:space="preserve">, </w:t>
            </w:r>
            <w:commentRangeStart w:id="104"/>
            <w:r w:rsidR="005468DB" w:rsidRPr="00A460A4">
              <w:rPr>
                <w:rFonts w:ascii="Arial" w:hAnsi="Arial" w:cs="Arial"/>
                <w:color w:val="4F81BD" w:themeColor="accent1"/>
                <w:sz w:val="18"/>
                <w:rPrChange w:id="105" w:author="Poul V Madsen" w:date="2012-09-20T13:36:00Z">
                  <w:rPr>
                    <w:rFonts w:ascii="Arial" w:hAnsi="Arial" w:cs="Arial"/>
                    <w:sz w:val="18"/>
                  </w:rPr>
                </w:rPrChange>
              </w:rPr>
              <w:t>HÆFO</w:t>
            </w:r>
            <w:commentRangeEnd w:id="104"/>
            <w:r w:rsidR="00C46BD9">
              <w:rPr>
                <w:rStyle w:val="Kommentarhenvisning"/>
              </w:rPr>
              <w:commentReference w:id="104"/>
            </w:r>
            <w:r w:rsidR="005468DB" w:rsidRPr="005468DB">
              <w:rPr>
                <w:rFonts w:ascii="Arial" w:hAnsi="Arial" w:cs="Arial"/>
                <w:sz w:val="18"/>
              </w:rPr>
              <w:t>, INDB, REGU</w:t>
            </w:r>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6" w:author="Poul V Madsen" w:date="2012-09-24T13:06:00Z"/>
                <w:rFonts w:ascii="Arial" w:hAnsi="Arial" w:cs="Arial"/>
                <w:sz w:val="18"/>
              </w:rPr>
            </w:pPr>
            <w:ins w:id="107" w:author="Poul V Madsen" w:date="2012-09-24T13:06:00Z">
              <w:r w:rsidRPr="00423089">
                <w:rPr>
                  <w:rFonts w:ascii="Arial" w:hAnsi="Arial" w:cs="Arial"/>
                  <w:sz w:val="18"/>
                </w:rPr>
                <w:t>REGU anvendes til følgende DMO</w:t>
              </w:r>
              <w:proofErr w:type="gramStart"/>
              <w:r w:rsidRPr="00423089">
                <w:rPr>
                  <w:rFonts w:ascii="Arial" w:hAnsi="Arial" w:cs="Arial"/>
                  <w:sz w:val="18"/>
                </w:rPr>
                <w:t>.OpkrævningAfskrivningÅrsag</w:t>
              </w:r>
              <w:proofErr w:type="gramEnd"/>
              <w:r w:rsidRPr="00423089">
                <w:rPr>
                  <w:rFonts w:ascii="Arial" w:hAnsi="Arial" w:cs="Arial"/>
                  <w:sz w:val="18"/>
                </w:rPr>
                <w:t xml:space="preserve"> = Bortposteringårsag således:</w:t>
              </w:r>
            </w:ins>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08" w:author="Poul V Madsen" w:date="2012-09-24T13:06:00Z"/>
                <w:rFonts w:ascii="Arial" w:hAnsi="Arial" w:cs="Arial"/>
                <w:sz w:val="18"/>
              </w:rPr>
            </w:pPr>
            <w:ins w:id="109" w:author="Poul V Madsen" w:date="2012-09-24T13:06:00Z">
              <w:r w:rsidRPr="00423089">
                <w:rPr>
                  <w:rFonts w:ascii="Arial" w:hAnsi="Arial" w:cs="Arial"/>
                  <w:sz w:val="18"/>
                </w:rPr>
                <w:t xml:space="preserve">REGU = 01 uerholdelighed - skal udgiftsføres </w:t>
              </w:r>
            </w:ins>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0" w:author="Poul V Madsen" w:date="2012-09-24T13:06:00Z"/>
                <w:rFonts w:ascii="Arial" w:hAnsi="Arial" w:cs="Arial"/>
                <w:sz w:val="18"/>
              </w:rPr>
            </w:pPr>
            <w:ins w:id="111" w:author="Poul V Madsen" w:date="2012-09-24T13:06:00Z">
              <w:r w:rsidRPr="00423089">
                <w:rPr>
                  <w:rFonts w:ascii="Arial" w:hAnsi="Arial" w:cs="Arial"/>
                  <w:sz w:val="18"/>
                </w:rPr>
                <w:t xml:space="preserve">REGU = 02 Sletning - skal reducere indtægten </w:t>
              </w:r>
            </w:ins>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2" w:author="Poul V Madsen" w:date="2012-09-24T13:06:00Z"/>
                <w:rFonts w:ascii="Arial" w:hAnsi="Arial" w:cs="Arial"/>
                <w:sz w:val="18"/>
              </w:rPr>
            </w:pPr>
            <w:ins w:id="113" w:author="Poul V Madsen" w:date="2012-09-24T13:06:00Z">
              <w:r w:rsidRPr="00423089">
                <w:rPr>
                  <w:rFonts w:ascii="Arial" w:hAnsi="Arial" w:cs="Arial"/>
                  <w:sz w:val="18"/>
                </w:rPr>
                <w:t xml:space="preserve">REGU = 03 fejloprettelse - skal reducerer indtægten </w:t>
              </w:r>
            </w:ins>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4" w:author="Poul V Madsen" w:date="2012-09-24T13:06:00Z"/>
                <w:rFonts w:ascii="Arial" w:hAnsi="Arial" w:cs="Arial"/>
                <w:sz w:val="18"/>
              </w:rPr>
            </w:pPr>
            <w:ins w:id="115" w:author="Poul V Madsen" w:date="2012-09-24T13:06:00Z">
              <w:r w:rsidRPr="00423089">
                <w:rPr>
                  <w:rFonts w:ascii="Arial" w:hAnsi="Arial" w:cs="Arial"/>
                  <w:sz w:val="18"/>
                </w:rPr>
                <w:t xml:space="preserve">REGU = 04 åben - skal reducere indtægten </w:t>
              </w:r>
            </w:ins>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6" w:author="Poul V Madsen" w:date="2012-09-24T13:06:00Z"/>
                <w:rFonts w:ascii="Arial" w:hAnsi="Arial" w:cs="Arial"/>
                <w:sz w:val="18"/>
              </w:rPr>
            </w:pPr>
            <w:ins w:id="117" w:author="Poul V Madsen" w:date="2012-09-24T13:06:00Z">
              <w:r w:rsidRPr="00423089">
                <w:rPr>
                  <w:rFonts w:ascii="Arial" w:hAnsi="Arial" w:cs="Arial"/>
                  <w:sz w:val="18"/>
                </w:rPr>
                <w:t>REGU = 05 åben - skal udgiftsføres.</w:t>
              </w:r>
            </w:ins>
          </w:p>
          <w:p w:rsidR="00423089" w:rsidRP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8" w:author="Poul V Madsen" w:date="2012-09-24T13:06:00Z"/>
                <w:rFonts w:ascii="Arial" w:hAnsi="Arial" w:cs="Arial"/>
                <w:sz w:val="18"/>
              </w:rPr>
            </w:pPr>
            <w:ins w:id="119" w:author="Poul V Madsen" w:date="2012-09-24T13:06:00Z">
              <w:r w:rsidRPr="00423089">
                <w:rPr>
                  <w:rFonts w:ascii="Arial" w:hAnsi="Arial" w:cs="Arial"/>
                  <w:sz w:val="18"/>
                </w:rPr>
                <w:t>INDB og FAST sættes via anvendt proces.</w:t>
              </w:r>
            </w:ins>
          </w:p>
          <w:p w:rsidR="00423089" w:rsidRDefault="00423089" w:rsidP="0042308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120" w:author="Poul V Madsen" w:date="2012-09-24T13:10:00Z">
              <w:r>
                <w:rPr>
                  <w:rFonts w:ascii="Arial" w:hAnsi="Arial" w:cs="Arial"/>
                  <w:sz w:val="18"/>
                </w:rPr>
                <w:t xml:space="preserve">Bemærk: </w:t>
              </w:r>
            </w:ins>
            <w:ins w:id="121" w:author="Poul V Madsen" w:date="2012-09-24T13:06:00Z">
              <w:r w:rsidRPr="00423089">
                <w:rPr>
                  <w:rFonts w:ascii="Arial" w:hAnsi="Arial" w:cs="Arial"/>
                  <w:sz w:val="18"/>
                </w:rPr>
                <w:t xml:space="preserve">FAST anvendes når en ordinær </w:t>
              </w:r>
            </w:ins>
            <w:ins w:id="122" w:author="Poul V Madsen" w:date="2012-09-24T13:07:00Z">
              <w:r>
                <w:rPr>
                  <w:rFonts w:ascii="Arial" w:hAnsi="Arial" w:cs="Arial"/>
                  <w:sz w:val="18"/>
                </w:rPr>
                <w:t xml:space="preserve">erstatter en FF og </w:t>
              </w:r>
            </w:ins>
            <w:ins w:id="123" w:author="Poul V Madsen" w:date="2012-09-24T13:06:00Z">
              <w:r w:rsidRPr="00423089">
                <w:rPr>
                  <w:rFonts w:ascii="Arial" w:hAnsi="Arial" w:cs="Arial"/>
                  <w:sz w:val="18"/>
                </w:rPr>
                <w:t xml:space="preserve">fordringsbeløbet </w:t>
              </w:r>
            </w:ins>
            <w:ins w:id="124" w:author="Poul V Madsen" w:date="2012-09-24T13:09:00Z">
              <w:r>
                <w:rPr>
                  <w:rFonts w:ascii="Arial" w:hAnsi="Arial" w:cs="Arial"/>
                  <w:sz w:val="18"/>
                </w:rPr>
                <w:t xml:space="preserve">bliver </w:t>
              </w:r>
            </w:ins>
            <w:ins w:id="125" w:author="Poul V Madsen" w:date="2012-09-24T13:08:00Z">
              <w:r>
                <w:rPr>
                  <w:rFonts w:ascii="Arial" w:hAnsi="Arial" w:cs="Arial"/>
                  <w:sz w:val="18"/>
                </w:rPr>
                <w:t>mindre end det fore</w:t>
              </w:r>
            </w:ins>
            <w:ins w:id="126" w:author="Poul V Madsen" w:date="2012-09-24T13:09:00Z">
              <w:r>
                <w:rPr>
                  <w:rFonts w:ascii="Arial" w:hAnsi="Arial" w:cs="Arial"/>
                  <w:sz w:val="18"/>
                </w:rPr>
                <w:t>løbige fastsatte.</w:t>
              </w:r>
            </w:ins>
            <w:ins w:id="127" w:author="Poul V Madsen" w:date="2012-09-24T13:06:00Z">
              <w:r w:rsidRPr="00423089">
                <w:rPr>
                  <w:rFonts w:ascii="Arial" w:hAnsi="Arial" w:cs="Arial"/>
                  <w:sz w:val="18"/>
                </w:rPr>
                <w:t xml:space="preserve"> </w:t>
              </w:r>
            </w:ins>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r w:rsidR="00655E62">
              <w:rPr>
                <w:rFonts w:ascii="Arial" w:hAnsi="Arial" w:cs="Arial"/>
                <w:sz w:val="18"/>
              </w:rPr>
              <w:t xml:space="preserve"> = blank</w:t>
            </w:r>
          </w:p>
          <w:p w:rsidR="001F5901" w:rsidRPr="005468DB"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5468DB">
              <w:rPr>
                <w:rFonts w:ascii="Arial" w:hAnsi="Arial" w:cs="Arial"/>
                <w:color w:val="FF0000"/>
                <w:sz w:val="18"/>
              </w:rPr>
              <w:t>(FordringNedskrivningÅrsagTekst)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C5408E" w:rsidRDefault="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4F81BD" w:themeColor="accent1"/>
              </w:rPr>
            </w:pPr>
            <w:r w:rsidRPr="004F1EA8">
              <w:rPr>
                <w:rFonts w:ascii="Arial" w:hAnsi="Arial" w:cs="Arial"/>
              </w:rPr>
              <w:t>OpskrivningBeløbStruktur</w:t>
            </w:r>
            <w:r w:rsidR="00C5408E" w:rsidRPr="004F1EA8">
              <w:rPr>
                <w:rFonts w:ascii="Arial" w:hAnsi="Arial" w:cs="Arial"/>
              </w:rPr>
              <w:t xml:space="preserve"> </w:t>
            </w:r>
          </w:p>
        </w:tc>
      </w:tr>
      <w:tr w:rsidR="001F5901" w:rsidTr="001F5901">
        <w:tc>
          <w:tcPr>
            <w:tcW w:w="10345" w:type="dxa"/>
            <w:vAlign w:val="center"/>
          </w:tcPr>
          <w:p w:rsidR="001F5901"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ValutaKode</w:t>
            </w:r>
            <w:r w:rsidR="00802C01" w:rsidRPr="004F1EA8">
              <w:rPr>
                <w:rFonts w:ascii="Arial" w:hAnsi="Arial" w:cs="Arial"/>
                <w:sz w:val="18"/>
              </w:rPr>
              <w:t xml:space="preserve"> = DMO</w:t>
            </w:r>
            <w:proofErr w:type="gramStart"/>
            <w:r w:rsidR="00802C01" w:rsidRPr="004F1EA8">
              <w:rPr>
                <w:rFonts w:ascii="Arial" w:hAnsi="Arial" w:cs="Arial"/>
                <w:sz w:val="18"/>
              </w:rPr>
              <w:t>.ValutaOplysningKode</w:t>
            </w:r>
            <w:proofErr w:type="gramEnd"/>
          </w:p>
          <w:p w:rsidR="006C4445" w:rsidRPr="004F1EA8"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4F1EA8">
              <w:rPr>
                <w:rFonts w:ascii="Arial" w:hAnsi="Arial" w:cs="Arial"/>
                <w:sz w:val="18"/>
              </w:rPr>
              <w:t>FordringOpskrivningBeløb</w:t>
            </w:r>
            <w:r w:rsidR="001F278F" w:rsidRPr="004F1EA8">
              <w:rPr>
                <w:rFonts w:ascii="Arial" w:hAnsi="Arial" w:cs="Arial"/>
                <w:sz w:val="18"/>
              </w:rPr>
              <w:t xml:space="preserve"> </w:t>
            </w:r>
            <w:r w:rsidR="00A23896" w:rsidRPr="004F1EA8">
              <w:rPr>
                <w:rFonts w:ascii="Arial" w:hAnsi="Arial" w:cs="Arial"/>
                <w:sz w:val="18"/>
              </w:rPr>
              <w:t xml:space="preserve">= </w:t>
            </w:r>
            <w:r w:rsidR="006C4445" w:rsidRPr="004F1EA8">
              <w:rPr>
                <w:rFonts w:ascii="Arial" w:hAnsi="Arial" w:cs="Arial"/>
                <w:sz w:val="18"/>
              </w:rPr>
              <w:t>DMO</w:t>
            </w:r>
            <w:proofErr w:type="gramStart"/>
            <w:r w:rsidR="00E9088D">
              <w:rPr>
                <w:rFonts w:ascii="Arial" w:hAnsi="Arial" w:cs="Arial"/>
                <w:sz w:val="18"/>
              </w:rPr>
              <w:t>.</w:t>
            </w:r>
            <w:r w:rsidR="00E9088D" w:rsidRPr="00E9088D">
              <w:rPr>
                <w:rFonts w:ascii="Arial" w:hAnsi="Arial" w:cs="Arial"/>
                <w:sz w:val="18"/>
              </w:rPr>
              <w:t>OpkrævningFordringDækningBeløb</w:t>
            </w:r>
            <w:proofErr w:type="gramEnd"/>
          </w:p>
          <w:p w:rsidR="001F5901" w:rsidRPr="00C5408E" w:rsidRDefault="00A23896"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
            </w:pPr>
            <w:r w:rsidRPr="00C5408E">
              <w:rPr>
                <w:rFonts w:ascii="Arial" w:hAnsi="Arial" w:cs="Arial"/>
                <w:color w:val="4F81BD" w:themeColor="accent1"/>
                <w:sz w:val="18"/>
              </w:rPr>
              <w:t xml:space="preserve">. </w:t>
            </w:r>
            <w:r w:rsidR="001F5901" w:rsidRPr="00C5408E">
              <w:rPr>
                <w:rFonts w:ascii="Arial" w:hAnsi="Arial" w:cs="Arial"/>
                <w:color w:val="FF0000"/>
                <w:sz w:val="18"/>
              </w:rPr>
              <w:t>(FordringOpskrivningBeløbDKK)</w:t>
            </w:r>
          </w:p>
          <w:p w:rsidR="001F5901" w:rsidRPr="00C5408E"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1F5901" w:rsidTr="001F5901">
        <w:tc>
          <w:tcPr>
            <w:tcW w:w="10345" w:type="dxa"/>
            <w:vAlign w:val="center"/>
          </w:tcPr>
          <w:p w:rsidR="00423089" w:rsidRDefault="001F5901"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28" w:author="Poul V Madsen" w:date="2012-09-24T13:10:00Z"/>
                <w:rFonts w:ascii="Arial" w:hAnsi="Arial" w:cs="Arial"/>
                <w:sz w:val="18"/>
              </w:rPr>
            </w:pPr>
            <w:r w:rsidRPr="00C5408E">
              <w:rPr>
                <w:rFonts w:ascii="Arial" w:hAnsi="Arial" w:cs="Arial"/>
                <w:sz w:val="18"/>
              </w:rPr>
              <w:t>FordringOpskrivningÅrsagKode</w:t>
            </w:r>
            <w:r w:rsidR="001F278F" w:rsidRPr="00C5408E">
              <w:rPr>
                <w:rFonts w:ascii="Arial" w:hAnsi="Arial" w:cs="Arial"/>
                <w:sz w:val="18"/>
              </w:rPr>
              <w:t xml:space="preserve"> = FEJL</w:t>
            </w:r>
            <w:del w:id="129" w:author="Poul V Madsen" w:date="2012-09-21T11:19:00Z">
              <w:r w:rsidR="001F278F" w:rsidRPr="00C5408E" w:rsidDel="0000164B">
                <w:rPr>
                  <w:rFonts w:ascii="Arial" w:hAnsi="Arial" w:cs="Arial"/>
                  <w:sz w:val="18"/>
                </w:rPr>
                <w:delText>.</w:delText>
              </w:r>
            </w:del>
            <w:r w:rsidR="001F278F" w:rsidRPr="00C5408E">
              <w:rPr>
                <w:rFonts w:ascii="Arial" w:hAnsi="Arial" w:cs="Arial"/>
                <w:sz w:val="18"/>
              </w:rPr>
              <w:t xml:space="preserve">, TIND, FAST: </w:t>
            </w:r>
            <w:ins w:id="130" w:author="Poul V Madsen" w:date="2012-09-20T13:45:00Z">
              <w:r w:rsidR="00201D3B">
                <w:rPr>
                  <w:rFonts w:ascii="Arial" w:hAnsi="Arial" w:cs="Arial"/>
                  <w:sz w:val="18"/>
                </w:rPr>
                <w:t xml:space="preserve">Regel: </w:t>
              </w:r>
              <w:r w:rsidR="00201D3B" w:rsidRPr="00201D3B">
                <w:rPr>
                  <w:rFonts w:ascii="Arial" w:hAnsi="Arial" w:cs="Arial"/>
                  <w:sz w:val="18"/>
                </w:rPr>
                <w:t xml:space="preserve">Hvis FordringNedskrivningÅrsagKode var = INDB så anvendes TIND: Tilbageført indbetaling ellers </w:t>
              </w:r>
            </w:ins>
            <w:ins w:id="131" w:author="Poul V Madsen" w:date="2012-09-24T13:02:00Z">
              <w:r w:rsidR="00423089">
                <w:rPr>
                  <w:rFonts w:ascii="Arial" w:hAnsi="Arial" w:cs="Arial"/>
                  <w:sz w:val="18"/>
                </w:rPr>
                <w:t xml:space="preserve">anvendes </w:t>
              </w:r>
            </w:ins>
            <w:ins w:id="132" w:author="Poul V Madsen" w:date="2012-09-20T13:45:00Z">
              <w:r w:rsidR="00201D3B" w:rsidRPr="00201D3B">
                <w:rPr>
                  <w:rFonts w:ascii="Arial" w:hAnsi="Arial" w:cs="Arial"/>
                  <w:sz w:val="18"/>
                </w:rPr>
                <w:t xml:space="preserve">FEJL. </w:t>
              </w:r>
            </w:ins>
          </w:p>
          <w:p w:rsidR="001F278F" w:rsidRDefault="00423089"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33" w:author="Poul V Madsen" w:date="2012-09-24T11:50:00Z"/>
                <w:rFonts w:ascii="Arial" w:hAnsi="Arial" w:cs="Arial"/>
                <w:sz w:val="18"/>
              </w:rPr>
            </w:pPr>
            <w:ins w:id="134" w:author="Poul V Madsen" w:date="2012-09-24T13:10:00Z">
              <w:r>
                <w:rPr>
                  <w:rFonts w:ascii="Arial" w:hAnsi="Arial" w:cs="Arial"/>
                  <w:sz w:val="18"/>
                </w:rPr>
                <w:t xml:space="preserve">Bemærk </w:t>
              </w:r>
            </w:ins>
            <w:bookmarkStart w:id="135" w:name="_GoBack"/>
            <w:bookmarkEnd w:id="135"/>
            <w:ins w:id="136" w:author="Poul V Madsen" w:date="2012-09-20T13:45:00Z">
              <w:r w:rsidR="00201D3B" w:rsidRPr="00201D3B">
                <w:rPr>
                  <w:rFonts w:ascii="Arial" w:hAnsi="Arial" w:cs="Arial"/>
                  <w:sz w:val="18"/>
                </w:rPr>
                <w:t>FAST</w:t>
              </w:r>
            </w:ins>
            <w:ins w:id="137" w:author="Poul V Madsen" w:date="2012-09-21T11:10:00Z">
              <w:r w:rsidR="0000164B">
                <w:rPr>
                  <w:rFonts w:ascii="Arial" w:hAnsi="Arial" w:cs="Arial"/>
                  <w:sz w:val="18"/>
                </w:rPr>
                <w:t xml:space="preserve"> </w:t>
              </w:r>
            </w:ins>
            <w:ins w:id="138" w:author="Poul V Madsen" w:date="2012-09-24T13:02:00Z">
              <w:r>
                <w:rPr>
                  <w:rFonts w:ascii="Arial" w:hAnsi="Arial" w:cs="Arial"/>
                  <w:sz w:val="18"/>
                </w:rPr>
                <w:t>anvendes når en Ordinær erstatter en FF og fordringsbeløbet ikke ændres eller</w:t>
              </w:r>
            </w:ins>
            <w:ins w:id="139" w:author="Poul V Madsen" w:date="2012-09-24T13:09:00Z">
              <w:r>
                <w:rPr>
                  <w:rFonts w:ascii="Arial" w:hAnsi="Arial" w:cs="Arial"/>
                  <w:sz w:val="18"/>
                </w:rPr>
                <w:t xml:space="preserve"> bliver </w:t>
              </w:r>
            </w:ins>
            <w:ins w:id="140" w:author="Poul V Madsen" w:date="2012-09-24T13:02:00Z">
              <w:r>
                <w:rPr>
                  <w:rFonts w:ascii="Arial" w:hAnsi="Arial" w:cs="Arial"/>
                  <w:sz w:val="18"/>
                </w:rPr>
                <w:t xml:space="preserve">større end det </w:t>
              </w:r>
            </w:ins>
            <w:ins w:id="141" w:author="Poul V Madsen" w:date="2012-09-24T13:04:00Z">
              <w:r>
                <w:rPr>
                  <w:rFonts w:ascii="Arial" w:hAnsi="Arial" w:cs="Arial"/>
                  <w:sz w:val="18"/>
                </w:rPr>
                <w:t xml:space="preserve">foreløbige </w:t>
              </w:r>
            </w:ins>
            <w:ins w:id="142" w:author="Poul V Madsen" w:date="2012-09-24T13:02:00Z">
              <w:r>
                <w:rPr>
                  <w:rFonts w:ascii="Arial" w:hAnsi="Arial" w:cs="Arial"/>
                  <w:sz w:val="18"/>
                </w:rPr>
                <w:t>fastsatte</w:t>
              </w:r>
            </w:ins>
            <w:ins w:id="143" w:author="Poul V Madsen" w:date="2012-09-24T13:04:00Z">
              <w:r>
                <w:rPr>
                  <w:rFonts w:ascii="Arial" w:hAnsi="Arial" w:cs="Arial"/>
                  <w:sz w:val="18"/>
                </w:rPr>
                <w:t xml:space="preserve">. </w:t>
              </w:r>
            </w:ins>
          </w:p>
          <w:p w:rsidR="0082514B" w:rsidRPr="00C5408E" w:rsidRDefault="0082514B" w:rsidP="001F278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C5408E"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4F81BD" w:themeColor="accent1"/>
                <w:sz w:val="18"/>
              </w:rPr>
            </w:pPr>
            <w:r w:rsidRPr="00C5408E">
              <w:rPr>
                <w:rFonts w:ascii="Arial" w:hAnsi="Arial" w:cs="Arial"/>
                <w:sz w:val="18"/>
              </w:rPr>
              <w:t>FordringOpskrivningÅrsagBegr</w:t>
            </w:r>
            <w:r w:rsidR="001F278F" w:rsidRPr="00C5408E">
              <w:rPr>
                <w:rFonts w:ascii="Arial" w:hAnsi="Arial" w:cs="Arial"/>
                <w:sz w:val="18"/>
              </w:rPr>
              <w:t xml:space="preserve"> </w:t>
            </w:r>
            <w:r w:rsidR="00655E62">
              <w:rPr>
                <w:rFonts w:ascii="Arial" w:hAnsi="Arial" w:cs="Arial"/>
                <w:sz w:val="18"/>
              </w:rPr>
              <w:t>= blank</w:t>
            </w:r>
          </w:p>
          <w:p w:rsidR="001F5901" w:rsidRPr="001F5901" w:rsidRDefault="001F5901" w:rsidP="00C5408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C5408E">
              <w:rPr>
                <w:rFonts w:ascii="Arial" w:hAnsi="Arial" w:cs="Arial"/>
                <w:color w:val="FF0000"/>
                <w:sz w:val="18"/>
              </w:rPr>
              <w:t>(FordringOpskrivningÅrsagTekst)</w:t>
            </w:r>
            <w:r w:rsidR="00A23896" w:rsidRPr="00A23896">
              <w:rPr>
                <w:rFonts w:ascii="Arial" w:hAnsi="Arial" w:cs="Arial"/>
                <w:color w:val="4F81BD" w:themeColor="accent1"/>
                <w:sz w:val="18"/>
              </w:rPr>
              <w:t xml:space="preserve"> </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RenteValgStruktur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RenteRegelNummer</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RenteSatsKode</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(RenteSats)</w:t>
            </w:r>
          </w:p>
        </w:tc>
      </w:tr>
      <w:tr w:rsidR="001F5901" w:rsidTr="001F5901">
        <w:tc>
          <w:tcPr>
            <w:tcW w:w="10345"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1F5901" w:rsidTr="001F5901">
        <w:tc>
          <w:tcPr>
            <w:tcW w:w="10345" w:type="dxa"/>
            <w:shd w:val="clear" w:color="auto" w:fill="FFFFFF"/>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802C01">
              <w:rPr>
                <w:rFonts w:ascii="Arial" w:hAnsi="Arial" w:cs="Arial"/>
                <w:color w:val="C00000"/>
              </w:rPr>
              <w:t>TransportRettighedHaverBeløbStruktur</w:t>
            </w:r>
          </w:p>
        </w:tc>
      </w:tr>
      <w:tr w:rsidR="001F5901" w:rsidTr="001F5901">
        <w:tc>
          <w:tcPr>
            <w:tcW w:w="10345" w:type="dxa"/>
            <w:vAlign w:val="center"/>
          </w:tcPr>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ValutaKode</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w:t>
            </w:r>
          </w:p>
          <w:p w:rsidR="001F5901" w:rsidRPr="00802C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802C01">
              <w:rPr>
                <w:rFonts w:ascii="Arial" w:hAnsi="Arial" w:cs="Arial"/>
                <w:color w:val="C00000"/>
                <w:sz w:val="18"/>
              </w:rPr>
              <w:t>TransportRettighedHaverBlbDKK</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F5901" w:rsidTr="001F5901">
        <w:trPr>
          <w:trHeight w:hRule="exact" w:val="113"/>
        </w:trPr>
        <w:tc>
          <w:tcPr>
            <w:tcW w:w="10345" w:type="dxa"/>
            <w:shd w:val="clear" w:color="auto" w:fill="B3B3B3"/>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C00000"/>
              </w:rPr>
            </w:pPr>
            <w:r w:rsidRPr="001F278F">
              <w:rPr>
                <w:rFonts w:ascii="Arial" w:hAnsi="Arial" w:cs="Arial"/>
                <w:color w:val="C00000"/>
              </w:rPr>
              <w:t>TransportUdlægRettighedStruktur</w:t>
            </w:r>
          </w:p>
        </w:tc>
      </w:tr>
      <w:tr w:rsidR="001F5901" w:rsidTr="001F5901">
        <w:tc>
          <w:tcPr>
            <w:tcW w:w="10345" w:type="dxa"/>
            <w:vAlign w:val="center"/>
          </w:tcPr>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 xml:space="preserve">TransportUdlægRettighedStart </w:t>
            </w:r>
          </w:p>
          <w:p w:rsidR="001F5901" w:rsidRPr="001F278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C00000"/>
                <w:sz w:val="18"/>
              </w:rPr>
            </w:pPr>
            <w:r w:rsidRPr="001F278F">
              <w:rPr>
                <w:rFonts w:ascii="Arial" w:hAnsi="Arial" w:cs="Arial"/>
                <w:color w:val="C00000"/>
                <w:sz w:val="18"/>
              </w:rPr>
              <w:t>TransportUdlægRettighedSlut</w:t>
            </w:r>
          </w:p>
        </w:tc>
      </w:tr>
    </w:tbl>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F5901" w:rsidSect="001F5901">
          <w:headerReference w:type="default" r:id="rId16"/>
          <w:pgSz w:w="11906" w:h="16838"/>
          <w:pgMar w:top="567" w:right="567" w:bottom="567" w:left="1134" w:header="283" w:footer="708" w:gutter="0"/>
          <w:cols w:space="708"/>
          <w:docGrid w:linePitch="360"/>
        </w:sect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F5901" w:rsidTr="001F5901">
        <w:trPr>
          <w:tblHeader/>
        </w:trPr>
        <w:tc>
          <w:tcPr>
            <w:tcW w:w="3402"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AdresseLinie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70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TekstLang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Tekst45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den </w:t>
            </w:r>
            <w:proofErr w:type="gramStart"/>
            <w:r>
              <w:rPr>
                <w:rFonts w:ascii="Arial" w:hAnsi="Arial" w:cs="Arial"/>
                <w:sz w:val="18"/>
              </w:rPr>
              <w:t>alternativ</w:t>
            </w:r>
            <w:proofErr w:type="gramEnd"/>
            <w:r>
              <w:rPr>
                <w:rFonts w:ascii="Arial" w:hAnsi="Arial" w:cs="Arial"/>
                <w:sz w:val="18"/>
              </w:rPr>
              <w:t xml:space="preserve"> kontakt, kan fx være et person-, organisations eller et virksomhedsnavn.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Køn</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1, 2,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Beskrivelse af køn - enten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Tekst25</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Den</w:t>
            </w:r>
            <w:proofErr w:type="gramEnd"/>
            <w:r>
              <w:rPr>
                <w:rFonts w:ascii="Arial" w:hAnsi="Arial" w:cs="Arial"/>
                <w:sz w:val="18"/>
              </w:rPr>
              <w:t xml:space="preserve"> alternative </w:t>
            </w:r>
            <w:proofErr w:type="gramStart"/>
            <w:r>
              <w:rPr>
                <w:rFonts w:ascii="Arial" w:hAnsi="Arial" w:cs="Arial"/>
                <w:sz w:val="18"/>
              </w:rPr>
              <w:t>nøgler</w:t>
            </w:r>
            <w:proofErr w:type="gramEnd"/>
            <w:r>
              <w:rPr>
                <w:rFonts w:ascii="Arial" w:hAnsi="Arial" w:cs="Arial"/>
                <w:sz w:val="18"/>
              </w:rPr>
              <w:t>, fx pasnummer eller registreringsnummer på.</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Kørekortnummer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UdenlandskNummerplade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IntenNøgle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UdenlandskPersonnummer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UdenlandskVirksomhedsnummer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AndenNøgle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af gyldige værdier er statisk, da den er hard-coded på data domænet)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AlternativKontaktType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25</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CivilstandKode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Påløbne renter og påhæftede gebyrer bliver oprettet som deres egne fordringer med reference til den oprindelige 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w:t>
            </w:r>
            <w:proofErr w:type="gramStart"/>
            <w:r>
              <w:rPr>
                <w:rFonts w:ascii="Arial" w:hAnsi="Arial" w:cs="Arial"/>
                <w:sz w:val="18"/>
              </w:rPr>
              <w:t>enkelte  RIMfordring</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w:t>
            </w:r>
            <w:proofErr w:type="gramStart"/>
            <w:r>
              <w:rPr>
                <w:rFonts w:ascii="Arial" w:hAnsi="Arial" w:cs="Arial"/>
                <w:sz w:val="18"/>
              </w:rPr>
              <w:t>og  DMI</w:t>
            </w:r>
            <w:proofErr w:type="gramEnd"/>
            <w:r>
              <w:rPr>
                <w:rFonts w:ascii="Arial" w:hAnsi="Arial" w:cs="Arial"/>
                <w:sz w:val="18"/>
              </w:rPr>
              <w:t xml:space="preserv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DMIFordringArt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4</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definere om en fordring er en Inddrivelsesfordring, Opkrævningsfordring, Modregningsfordring eller en 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består af faste værdier (Enum)</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TekstKort</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ID18</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integer</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DatoTid</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dateTime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whiteSpace: collapse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color w:val="FF0000"/>
                <w:sz w:val="18"/>
                <w:rPrChange w:id="144" w:author="Poul V Madsen" w:date="2012-09-18T06:50:00Z">
                  <w:rPr>
                    <w:rFonts w:ascii="Arial" w:hAnsi="Arial" w:cs="Arial"/>
                    <w:sz w:val="18"/>
                  </w:rPr>
                </w:rPrChange>
              </w:rPr>
            </w:pPr>
            <w:r w:rsidRPr="00B37589">
              <w:rPr>
                <w:rFonts w:ascii="Arial" w:hAnsi="Arial" w:cs="Arial"/>
                <w:color w:val="FF0000"/>
                <w:sz w:val="18"/>
                <w:rPrChange w:id="145" w:author="Poul V Madsen" w:date="2012-09-18T06:50:00Z">
                  <w:rPr>
                    <w:rFonts w:ascii="Arial" w:hAnsi="Arial" w:cs="Arial"/>
                    <w:sz w:val="18"/>
                  </w:rPr>
                </w:rPrChange>
              </w:rPr>
              <w:t>DMIFordringPEnhedNummer</w:t>
            </w:r>
          </w:p>
        </w:tc>
        <w:tc>
          <w:tcPr>
            <w:tcW w:w="1701" w:type="dxa"/>
          </w:tcPr>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46" w:author="Poul V Madsen" w:date="2012-09-18T06:50:00Z">
                  <w:rPr>
                    <w:rFonts w:ascii="Arial" w:hAnsi="Arial" w:cs="Arial"/>
                    <w:sz w:val="18"/>
                  </w:rPr>
                </w:rPrChange>
              </w:rPr>
            </w:pPr>
            <w:r w:rsidRPr="00B37589">
              <w:rPr>
                <w:rFonts w:ascii="Arial" w:hAnsi="Arial" w:cs="Arial"/>
                <w:color w:val="FF0000"/>
                <w:sz w:val="18"/>
                <w:rPrChange w:id="147" w:author="Poul V Madsen" w:date="2012-09-18T06:50:00Z">
                  <w:rPr>
                    <w:rFonts w:ascii="Arial" w:hAnsi="Arial" w:cs="Arial"/>
                    <w:sz w:val="18"/>
                  </w:rPr>
                </w:rPrChange>
              </w:rPr>
              <w:t xml:space="preserve">Domain: </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48" w:author="Poul V Madsen" w:date="2012-09-18T06:50:00Z">
                  <w:rPr>
                    <w:rFonts w:ascii="Arial" w:hAnsi="Arial" w:cs="Arial"/>
                    <w:sz w:val="18"/>
                  </w:rPr>
                </w:rPrChange>
              </w:rPr>
            </w:pPr>
            <w:r w:rsidRPr="00B37589">
              <w:rPr>
                <w:rFonts w:ascii="Arial" w:hAnsi="Arial" w:cs="Arial"/>
                <w:color w:val="FF0000"/>
                <w:sz w:val="18"/>
                <w:rPrChange w:id="149" w:author="Poul V Madsen" w:date="2012-09-18T06:50:00Z">
                  <w:rPr>
                    <w:rFonts w:ascii="Arial" w:hAnsi="Arial" w:cs="Arial"/>
                    <w:sz w:val="18"/>
                  </w:rPr>
                </w:rPrChange>
              </w:rPr>
              <w:t>ProduktionEnhedNummer</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50" w:author="Poul V Madsen" w:date="2012-09-18T06:50:00Z">
                  <w:rPr>
                    <w:rFonts w:ascii="Arial" w:hAnsi="Arial" w:cs="Arial"/>
                    <w:sz w:val="18"/>
                  </w:rPr>
                </w:rPrChange>
              </w:rPr>
            </w:pPr>
            <w:r w:rsidRPr="00B37589">
              <w:rPr>
                <w:rFonts w:ascii="Arial" w:hAnsi="Arial" w:cs="Arial"/>
                <w:color w:val="FF0000"/>
                <w:sz w:val="18"/>
                <w:rPrChange w:id="151" w:author="Poul V Madsen" w:date="2012-09-18T06:50:00Z">
                  <w:rPr>
                    <w:rFonts w:ascii="Arial" w:hAnsi="Arial" w:cs="Arial"/>
                    <w:sz w:val="18"/>
                  </w:rPr>
                </w:rPrChange>
              </w:rPr>
              <w:t>base: integer</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52" w:author="Poul V Madsen" w:date="2012-09-18T06:50:00Z">
                  <w:rPr>
                    <w:rFonts w:ascii="Arial" w:hAnsi="Arial" w:cs="Arial"/>
                    <w:sz w:val="18"/>
                  </w:rPr>
                </w:rPrChange>
              </w:rPr>
            </w:pPr>
            <w:r w:rsidRPr="00B37589">
              <w:rPr>
                <w:rFonts w:ascii="Arial" w:hAnsi="Arial" w:cs="Arial"/>
                <w:color w:val="FF0000"/>
                <w:sz w:val="18"/>
                <w:rPrChange w:id="153" w:author="Poul V Madsen" w:date="2012-09-18T06:50:00Z">
                  <w:rPr>
                    <w:rFonts w:ascii="Arial" w:hAnsi="Arial" w:cs="Arial"/>
                    <w:sz w:val="18"/>
                  </w:rPr>
                </w:rPrChange>
              </w:rPr>
              <w:t>totalDigits: 10</w:t>
            </w:r>
          </w:p>
        </w:tc>
        <w:tc>
          <w:tcPr>
            <w:tcW w:w="4671" w:type="dxa"/>
          </w:tcPr>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54" w:author="Poul V Madsen" w:date="2012-09-18T06:50:00Z">
                  <w:rPr>
                    <w:rFonts w:ascii="Arial" w:hAnsi="Arial" w:cs="Arial"/>
                    <w:sz w:val="18"/>
                  </w:rPr>
                </w:rPrChange>
              </w:rPr>
            </w:pPr>
            <w:r w:rsidRPr="00B37589">
              <w:rPr>
                <w:rFonts w:ascii="Arial" w:hAnsi="Arial" w:cs="Arial"/>
                <w:color w:val="FF0000"/>
                <w:sz w:val="18"/>
                <w:rPrChange w:id="155" w:author="Poul V Madsen" w:date="2012-09-18T06:50:00Z">
                  <w:rPr>
                    <w:rFonts w:ascii="Arial" w:hAnsi="Arial" w:cs="Arial"/>
                    <w:sz w:val="18"/>
                  </w:rPr>
                </w:rPrChange>
              </w:rPr>
              <w:t xml:space="preserve">P-nummeret er et </w:t>
            </w:r>
            <w:proofErr w:type="gramStart"/>
            <w:r w:rsidRPr="00B37589">
              <w:rPr>
                <w:rFonts w:ascii="Arial" w:hAnsi="Arial" w:cs="Arial"/>
                <w:color w:val="FF0000"/>
                <w:sz w:val="18"/>
                <w:rPrChange w:id="156" w:author="Poul V Madsen" w:date="2012-09-18T06:50:00Z">
                  <w:rPr>
                    <w:rFonts w:ascii="Arial" w:hAnsi="Arial" w:cs="Arial"/>
                    <w:sz w:val="18"/>
                  </w:rPr>
                </w:rPrChange>
              </w:rPr>
              <w:t>10-cifret</w:t>
            </w:r>
            <w:proofErr w:type="gramEnd"/>
            <w:r w:rsidRPr="00B37589">
              <w:rPr>
                <w:rFonts w:ascii="Arial" w:hAnsi="Arial" w:cs="Arial"/>
                <w:color w:val="FF0000"/>
                <w:sz w:val="18"/>
                <w:rPrChange w:id="157" w:author="Poul V Madsen" w:date="2012-09-18T06:50:00Z">
                  <w:rPr>
                    <w:rFonts w:ascii="Arial" w:hAnsi="Arial" w:cs="Arial"/>
                    <w:sz w:val="18"/>
                  </w:rPr>
                </w:rPrChange>
              </w:rPr>
              <w:t xml:space="preserve"> entydigt nummer. </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58" w:author="Poul V Madsen" w:date="2012-09-18T06:50:00Z">
                  <w:rPr>
                    <w:rFonts w:ascii="Arial" w:hAnsi="Arial" w:cs="Arial"/>
                    <w:sz w:val="18"/>
                  </w:rPr>
                </w:rPrChange>
              </w:rPr>
            </w:pP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59" w:author="Poul V Madsen" w:date="2012-09-18T06:50:00Z">
                  <w:rPr>
                    <w:rFonts w:ascii="Arial" w:hAnsi="Arial" w:cs="Arial"/>
                    <w:sz w:val="18"/>
                  </w:rPr>
                </w:rPrChange>
              </w:rPr>
            </w:pPr>
            <w:r w:rsidRPr="00B37589">
              <w:rPr>
                <w:rFonts w:ascii="Arial" w:hAnsi="Arial" w:cs="Arial"/>
                <w:color w:val="FF0000"/>
                <w:sz w:val="18"/>
                <w:rPrChange w:id="160" w:author="Poul V Madsen" w:date="2012-09-18T06:50:00Z">
                  <w:rPr>
                    <w:rFonts w:ascii="Arial" w:hAnsi="Arial" w:cs="Arial"/>
                    <w:sz w:val="18"/>
                  </w:rPr>
                </w:rPrChange>
              </w:rPr>
              <w:t xml:space="preserve">Da virksomheden tildeles et P-nummer for hver fysisk beliggenhed, hvorfra der drives virksomhed, kan der således være tilknyttet flere P-numre til samme CVR-nummer. </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61" w:author="Poul V Madsen" w:date="2012-09-18T06:50:00Z">
                  <w:rPr>
                    <w:rFonts w:ascii="Arial" w:hAnsi="Arial" w:cs="Arial"/>
                    <w:sz w:val="18"/>
                  </w:rPr>
                </w:rPrChange>
              </w:rPr>
            </w:pP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62" w:author="Poul V Madsen" w:date="2012-09-18T06:50:00Z">
                  <w:rPr>
                    <w:rFonts w:ascii="Arial" w:hAnsi="Arial" w:cs="Arial"/>
                    <w:sz w:val="18"/>
                  </w:rPr>
                </w:rPrChange>
              </w:rPr>
            </w:pPr>
            <w:r w:rsidRPr="00B37589">
              <w:rPr>
                <w:rFonts w:ascii="Arial" w:hAnsi="Arial" w:cs="Arial"/>
                <w:color w:val="FF0000"/>
                <w:sz w:val="18"/>
                <w:rPrChange w:id="163" w:author="Poul V Madsen" w:date="2012-09-18T06:50:00Z">
                  <w:rPr>
                    <w:rFonts w:ascii="Arial" w:hAnsi="Arial" w:cs="Arial"/>
                    <w:sz w:val="18"/>
                  </w:rPr>
                </w:rPrChange>
              </w:rPr>
              <w:t>Kun udfyldt hvis fordringshaveren har oplyst P-</w:t>
            </w:r>
            <w:proofErr w:type="gramStart"/>
            <w:r w:rsidRPr="00B37589">
              <w:rPr>
                <w:rFonts w:ascii="Arial" w:hAnsi="Arial" w:cs="Arial"/>
                <w:color w:val="FF0000"/>
                <w:sz w:val="18"/>
                <w:rPrChange w:id="164" w:author="Poul V Madsen" w:date="2012-09-18T06:50:00Z">
                  <w:rPr>
                    <w:rFonts w:ascii="Arial" w:hAnsi="Arial" w:cs="Arial"/>
                    <w:sz w:val="18"/>
                  </w:rPr>
                </w:rPrChange>
              </w:rPr>
              <w:t>nummeret .</w:t>
            </w:r>
            <w:proofErr w:type="gramEnd"/>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65" w:author="Poul V Madsen" w:date="2012-09-18T06:50:00Z">
                  <w:rPr>
                    <w:rFonts w:ascii="Arial" w:hAnsi="Arial" w:cs="Arial"/>
                    <w:sz w:val="18"/>
                  </w:rPr>
                </w:rPrChange>
              </w:rPr>
            </w:pPr>
            <w:r w:rsidRPr="00B37589">
              <w:rPr>
                <w:rFonts w:ascii="Arial" w:hAnsi="Arial" w:cs="Arial"/>
                <w:color w:val="FF0000"/>
                <w:sz w:val="18"/>
                <w:rPrChange w:id="166" w:author="Poul V Madsen" w:date="2012-09-18T06:50:00Z">
                  <w:rPr>
                    <w:rFonts w:ascii="Arial" w:hAnsi="Arial" w:cs="Arial"/>
                    <w:sz w:val="18"/>
                  </w:rPr>
                </w:rPrChange>
              </w:rPr>
              <w:t>Bruges alene som information. Aldrig som ID.</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67" w:author="Poul V Madsen" w:date="2012-09-18T06:50:00Z">
                  <w:rPr>
                    <w:rFonts w:ascii="Arial" w:hAnsi="Arial" w:cs="Arial"/>
                    <w:sz w:val="18"/>
                  </w:rPr>
                </w:rPrChange>
              </w:rPr>
            </w:pPr>
            <w:r w:rsidRPr="00B37589">
              <w:rPr>
                <w:rFonts w:ascii="Arial" w:hAnsi="Arial" w:cs="Arial"/>
                <w:color w:val="FF0000"/>
                <w:sz w:val="18"/>
                <w:rPrChange w:id="168" w:author="Poul V Madsen" w:date="2012-09-18T06:50:00Z">
                  <w:rPr>
                    <w:rFonts w:ascii="Arial" w:hAnsi="Arial" w:cs="Arial"/>
                    <w:sz w:val="18"/>
                  </w:rPr>
                </w:rPrChange>
              </w:rPr>
              <w:t>Bruges eksempelvis for opkrævningsrentefordring.</w:t>
            </w:r>
          </w:p>
          <w:p w:rsidR="001F5901" w:rsidRPr="00B37589"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color w:val="FF0000"/>
                <w:sz w:val="18"/>
                <w:rPrChange w:id="169" w:author="Poul V Madsen" w:date="2012-09-18T06:50:00Z">
                  <w:rPr>
                    <w:rFonts w:ascii="Arial" w:hAnsi="Arial" w:cs="Arial"/>
                    <w:sz w:val="18"/>
                  </w:rPr>
                </w:rPrChange>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Datoen er en incl. dato.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 med: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Det</w:t>
            </w:r>
            <w:proofErr w:type="gramEnd"/>
            <w:r>
              <w:rPr>
                <w:rFonts w:ascii="Arial" w:hAnsi="Arial" w:cs="Arial"/>
                <w:sz w:val="18"/>
              </w:rPr>
              <w:t xml:space="preserve"> dato hvor fordringen er stiftet.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FordringKategori</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2</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enumeration: HF, IR, OG, OR, IG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Fordringskategori angiver om det er en hovedfordring, en Inddrivelsesrente, en </w:t>
            </w:r>
            <w:proofErr w:type="gramStart"/>
            <w:r>
              <w:rPr>
                <w:rFonts w:ascii="Arial" w:hAnsi="Arial" w:cs="Arial"/>
                <w:sz w:val="18"/>
              </w:rPr>
              <w:t>opkrævningsrente  eller</w:t>
            </w:r>
            <w:proofErr w:type="gramEnd"/>
            <w:r>
              <w:rPr>
                <w:rFonts w:ascii="Arial" w:hAnsi="Arial" w:cs="Arial"/>
                <w:sz w:val="18"/>
              </w:rPr>
              <w:t xml:space="preserve"> et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DMIFordringTypeKodeTekst7</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 en fordringstype.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DOADVOM  (Advokatomkostninger</w:t>
            </w:r>
            <w:proofErr w:type="gramEnd"/>
            <w:r>
              <w:rPr>
                <w:rFonts w:ascii="Arial" w:hAnsi="Arial" w:cs="Arial"/>
                <w:sz w:val="18"/>
              </w:rPr>
              <w: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arten karakteriserer dokumentets indhold. Det vil være angivet, f.eks. når ModtagFordring modtager </w:t>
            </w:r>
            <w:proofErr w:type="gramStart"/>
            <w:r>
              <w:rPr>
                <w:rFonts w:ascii="Arial" w:hAnsi="Arial" w:cs="Arial"/>
                <w:sz w:val="18"/>
              </w:rPr>
              <w:t>et</w:t>
            </w:r>
            <w:proofErr w:type="gramEnd"/>
            <w:r>
              <w:rPr>
                <w:rFonts w:ascii="Arial" w:hAnsi="Arial" w:cs="Arial"/>
                <w:sz w:val="18"/>
              </w:rPr>
              <w:t xml:space="preserve"> transport dokument.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Tekst36</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Tekst80</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80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C5FB0" w:rsidRPr="001F5901"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om </w:t>
            </w:r>
            <w:proofErr w:type="gramStart"/>
            <w:r>
              <w:rPr>
                <w:rFonts w:ascii="Arial" w:hAnsi="Arial" w:cs="Arial"/>
                <w:sz w:val="18"/>
              </w:rPr>
              <w:t>hvorvidt</w:t>
            </w:r>
            <w:proofErr w:type="gramEnd"/>
            <w:r>
              <w:rPr>
                <w:rFonts w:ascii="Arial" w:hAnsi="Arial" w:cs="Arial"/>
                <w:sz w:val="18"/>
              </w:rPr>
              <w:t xml:space="preserve"> </w:t>
            </w:r>
            <w:proofErr w:type="gramStart"/>
            <w:r>
              <w:rPr>
                <w:rFonts w:ascii="Arial" w:hAnsi="Arial" w:cs="Arial"/>
                <w:sz w:val="18"/>
              </w:rPr>
              <w:t>er</w:t>
            </w:r>
            <w:proofErr w:type="gramEnd"/>
            <w:r>
              <w:rPr>
                <w:rFonts w:ascii="Arial" w:hAnsi="Arial" w:cs="Arial"/>
                <w:sz w:val="18"/>
              </w:rPr>
              <w:t xml:space="preserve"> indberettet til "arrest".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MailAdresse</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string</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maxLength: 320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w:t>
            </w:r>
            <w:proofErr w:type="gramStart"/>
            <w:r>
              <w:rPr>
                <w:rFonts w:ascii="Arial" w:hAnsi="Arial" w:cs="Arial"/>
                <w:sz w:val="18"/>
              </w:rPr>
              <w:t>et .</w:t>
            </w:r>
            <w:proofErr w:type="gramEnd"/>
            <w:r>
              <w:rPr>
                <w:rFonts w:ascii="Arial" w:hAnsi="Arial" w:cs="Arial"/>
                <w:sz w:val="18"/>
              </w:rPr>
              <w:t xml:space="preserve"> , samt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 xml:space="preserve">Domain: </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Beløb</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base: decimal</w:t>
            </w:r>
          </w:p>
          <w:p w:rsidR="001F5901" w:rsidRPr="00FD7EF0"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D7EF0">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er ønskes eller er nedskrevet </w:t>
            </w:r>
            <w:proofErr w:type="gramStart"/>
            <w:r>
              <w:rPr>
                <w:rFonts w:ascii="Arial" w:hAnsi="Arial" w:cs="Arial"/>
                <w:sz w:val="18"/>
              </w:rPr>
              <w:t>med  indrapporteret</w:t>
            </w:r>
            <w:proofErr w:type="gramEnd"/>
            <w:r>
              <w:rPr>
                <w:rFonts w:ascii="Arial" w:hAnsi="Arial" w:cs="Arial"/>
                <w:sz w:val="18"/>
              </w:rPr>
              <w:t xml:space="preserve"> eller omregnet til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nedskrivning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4C5FB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nedskrivning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Kan være en dato i fortiden, har betydning for evt. korrektion af renter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Uddybende begrundelse for, hvorfor en opskrivning er foretaget.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FEJL, TIND, FAST, ANDN, TRVE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opskrivning af fordring ud fra en fast liste. 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HovedFordringTilbagekaldÅrsagKodeDomæne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w:t>
            </w:r>
            <w:proofErr w:type="gramStart"/>
            <w:r>
              <w:rPr>
                <w:rFonts w:ascii="Arial" w:hAnsi="Arial" w:cs="Arial"/>
                <w:sz w:val="18"/>
              </w:rPr>
              <w:t>vælge</w:t>
            </w:r>
            <w:proofErr w:type="gramEnd"/>
            <w:r>
              <w:rPr>
                <w:rFonts w:ascii="Arial" w:hAnsi="Arial" w:cs="Arial"/>
                <w:sz w:val="18"/>
              </w:rPr>
              <w:t xml:space="preserve"> en årsag til tillbagekaldelse af fordring ud fra en fast liste.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TekstKort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HæftelseBeløbDKK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funktionalitet knyttet til elementet, og eventuelle værdier i feltet kan ikke anvendes til noget brugbart.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tc>
      </w:tr>
      <w:tr w:rsidR="001F5901" w:rsidRPr="0082514B"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Hæftelsesform</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PRO, SOL, SUB, ALM, 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rPr>
                <w:rFonts w:ascii="Arial" w:hAnsi="Arial" w:cs="Arial"/>
                <w:sz w:val="18"/>
              </w:rPr>
              <w:t>.Hæftelsesformen</w:t>
            </w:r>
            <w:proofErr w:type="gramEnd"/>
            <w:r>
              <w:rPr>
                <w:rFonts w:ascii="Arial" w:hAnsi="Arial" w:cs="Arial"/>
                <w:sz w:val="18"/>
              </w:rPr>
              <w:t xml:space="preserve"> indikerer implicit hæftelsesprocenten (som findes på Hæftelse). Fx. betyder solidarisk hæftelse, at alle kunder hæfter </w:t>
            </w:r>
            <w:proofErr w:type="gramStart"/>
            <w:r>
              <w:rPr>
                <w:rFonts w:ascii="Arial" w:hAnsi="Arial" w:cs="Arial"/>
                <w:sz w:val="18"/>
              </w:rPr>
              <w:t>100%</w:t>
            </w:r>
            <w:proofErr w:type="gramEnd"/>
            <w:r>
              <w:rPr>
                <w:rFonts w:ascii="Arial" w:hAnsi="Arial" w:cs="Arial"/>
                <w:sz w:val="18"/>
              </w:rPr>
              <w:t xml:space="preserve"> for fordringen.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Værdiset:</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 Pro rata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SOL: Solidarisk</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SUB: Subsidiær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ALM: Alm. Hæftelse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AND: Anden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ProcentSatsPositiv</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procentdel, hvormed kunden hæfter for den enkelte fordring.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Har kun effekt for pro rate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en boolean datatype, hvor man kan vælge mellem ja og nej (hhv. true og false).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HæftelseSubsidiærDomæne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4</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enumeration: POT, POTS, REL, RELS, SSLO, SÆGS, SAND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SAND: Sikkerhed - Anden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AdresseLandKode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LæsDatoTid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datotid hvor data er blevet læst. Anvendes ifm. </w:t>
            </w:r>
            <w:proofErr w:type="gramStart"/>
            <w:r>
              <w:rPr>
                <w:rFonts w:ascii="Arial" w:hAnsi="Arial" w:cs="Arial"/>
                <w:sz w:val="18"/>
              </w:rPr>
              <w:t>optimistisk låsning.</w:t>
            </w:r>
            <w:proofErr w:type="gramEnd"/>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TalHel5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maxInclusive: 99999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Del af parameterliste der knytter sig til MFAktionAfvistNummer.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Tekst1000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minLength: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MODTAGET:        Modtaget</w:t>
            </w:r>
            <w:proofErr w:type="gramEnd"/>
            <w:r>
              <w:rPr>
                <w:rFonts w:ascii="Arial" w:hAnsi="Arial" w:cs="Arial"/>
                <w:sz w:val="18"/>
              </w:rPr>
              <w:t xml:space="preserve"> men ikke behandlet endnu</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SAGSBEHAND:   Sendt</w:t>
            </w:r>
            <w:proofErr w:type="gramEnd"/>
            <w:r>
              <w:rPr>
                <w:rFonts w:ascii="Arial" w:hAnsi="Arial" w:cs="Arial"/>
                <w:sz w:val="18"/>
              </w:rPr>
              <w:t xml:space="preserve"> til manuel sagsbehandling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AFVIST:                Fordring</w:t>
            </w:r>
            <w:proofErr w:type="gramEnd"/>
            <w:r>
              <w:rPr>
                <w:rFonts w:ascii="Arial" w:hAnsi="Arial" w:cs="Arial"/>
                <w:sz w:val="18"/>
              </w:rPr>
              <w:t xml:space="preserve"> aktion er afvist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UDFOERT:           Fordring</w:t>
            </w:r>
            <w:proofErr w:type="gramEnd"/>
            <w:r>
              <w:rPr>
                <w:rFonts w:ascii="Arial" w:hAnsi="Arial" w:cs="Arial"/>
                <w:sz w:val="18"/>
              </w:rPr>
              <w:t xml:space="preserve"> aktion er færdig behandlet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Tekst36</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36</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MFFordringPåklaget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ID18</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w:t>
            </w:r>
            <w:proofErr w:type="gramStart"/>
            <w:r>
              <w:rPr>
                <w:rFonts w:ascii="Arial" w:hAnsi="Arial" w:cs="Arial"/>
                <w:sz w:val="18"/>
              </w:rPr>
              <w:t>.VirksomhedSENummer</w:t>
            </w:r>
            <w:proofErr w:type="gramEnd"/>
            <w:r>
              <w:rPr>
                <w:rFonts w:ascii="Arial" w:hAnsi="Arial" w:cs="Arial"/>
                <w:sz w:val="18"/>
              </w:rPr>
              <w:t>, MFLeveranceID) er behandlet før.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Tekst20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20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DatoTid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dateTime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whiteSpace: collapse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TekstLang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PeriodeFra er startdatoen for perioden, som en myndighedsudbetalingen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myndighedsudbetaling vedrører.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Tekst30</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Sagsbehandlers mulighed for i fri tekst at </w:t>
            </w:r>
            <w:proofErr w:type="gramStart"/>
            <w:r>
              <w:rPr>
                <w:rFonts w:ascii="Arial" w:hAnsi="Arial" w:cs="Arial"/>
                <w:sz w:val="18"/>
              </w:rPr>
              <w:t>beskrive</w:t>
            </w:r>
            <w:proofErr w:type="gramEnd"/>
            <w:r>
              <w:rPr>
                <w:rFonts w:ascii="Arial" w:hAnsi="Arial" w:cs="Arial"/>
                <w:sz w:val="18"/>
              </w:rPr>
              <w:t xml:space="preserve"> periode. F.eks</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ADGP: Arbejdsløshedsdagpenge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BBID: Børnebidrag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BOST: Boligstøtte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FENK: FødevareErhverv (NemKonto)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FESK: FødevareErhverv (SKAT)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LØN:  Løn</w:t>
            </w:r>
            <w:proofErr w:type="gramEnd"/>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1F5901"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r w:rsidR="001F5901">
              <w:rPr>
                <w:rFonts w:ascii="Arial" w:hAnsi="Arial" w:cs="Arial"/>
                <w:sz w:val="18"/>
              </w:rPr>
              <w:t>OVAM: Overskydende arbejdsmarkedsbidrag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4C5FB0" w:rsidRDefault="004C5FB0"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CPRNummer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10</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LøbeNummer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Dag til dag rente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Pr påbegyndt måned uden renters rente.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Dag til dag rente med renters rente.</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Pr påbegyndt måned med renters rente.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Rentesats85</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rentesats, som skal anvendes ved beregningen af rente, og den angivne RenteSats fortolkes i sammenhæng med RenteSatsKode.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02 eller 03 vil den angivne RenteSats være den resulterende rentesats (koderne angiver blot om sats er per måned eller år).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 01 vil den resulterende rentesats være summen af referencerentesatsen (som vedligeholdes i DMI) og den angivne RenteSats.</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r>
            <w:proofErr w:type="gramStart"/>
            <w:r>
              <w:rPr>
                <w:rFonts w:ascii="Arial" w:hAnsi="Arial" w:cs="Arial"/>
                <w:sz w:val="18"/>
              </w:rPr>
              <w:t>Referencerentesatsen ( =</w:t>
            </w:r>
            <w:proofErr w:type="gramEnd"/>
            <w:r>
              <w:rPr>
                <w:rFonts w:ascii="Arial" w:hAnsi="Arial" w:cs="Arial"/>
                <w:sz w:val="18"/>
              </w:rPr>
              <w:t xml:space="preserve"> Nationalbankens officielle udlånsrente) + x procent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Ren udlånsrentesats per mdr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 </w:t>
            </w:r>
            <w:r>
              <w:rPr>
                <w:rFonts w:ascii="Arial" w:hAnsi="Arial" w:cs="Arial"/>
                <w:sz w:val="18"/>
              </w:rPr>
              <w:tab/>
              <w:t>Ren udlånsrentesats p.a.</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Navn</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RPr="0082514B"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Password</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50</w:t>
            </w:r>
          </w:p>
        </w:tc>
        <w:tc>
          <w:tcPr>
            <w:tcW w:w="467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QName</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anyURI</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300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UdenlandskTelefonNummer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Beløb</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decimal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totalDigits: 13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TransportUdlægshaveren skal modtage </w:t>
            </w:r>
            <w:proofErr w:type="gramStart"/>
            <w:r>
              <w:rPr>
                <w:rFonts w:ascii="Arial" w:hAnsi="Arial" w:cs="Arial"/>
                <w:sz w:val="18"/>
              </w:rPr>
              <w:t>i  danske</w:t>
            </w:r>
            <w:proofErr w:type="gramEnd"/>
            <w:r>
              <w:rPr>
                <w:rFonts w:ascii="Arial" w:hAnsi="Arial" w:cs="Arial"/>
                <w:sz w:val="18"/>
              </w:rPr>
              <w:t xml:space="preserve"> kroner</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rettighedshaver der har indberettet transporten eller som efterfølgende haf fået overdraget ejerskab ved en ændring. Kun denne rettighedshaver kan redigere, opksrive, nedskrive, tilbagekalde transporten. Hvis </w:t>
            </w:r>
            <w:proofErr w:type="gramStart"/>
            <w:r>
              <w:rPr>
                <w:rFonts w:ascii="Arial" w:hAnsi="Arial" w:cs="Arial"/>
                <w:sz w:val="18"/>
              </w:rPr>
              <w:t>indberetter er</w:t>
            </w:r>
            <w:proofErr w:type="gramEnd"/>
            <w:r>
              <w:rPr>
                <w:rFonts w:ascii="Arial" w:hAnsi="Arial" w:cs="Arial"/>
                <w:sz w:val="18"/>
              </w:rPr>
              <w:t xml:space="preserve"> udbetalende myndighed benyttes denne markering ikke.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TalHel4</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ProcentAndel</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integer</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minInclusive: 0</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transport/udlæg kan have flere TranportRettighedshavere. Fordelingen af transporten angives i procent. Denne procent anvendes også som fordelingen af TranportRettighedshavererne andel i en evt. indbetaling. </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eller transportrettighedshavers accept af transporten</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JaNej</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 xml:space="preserve">Domain: </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Valuta</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base: string</w:t>
            </w:r>
          </w:p>
          <w:p w:rsidR="001F5901" w:rsidRPr="00136D7F"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136D7F">
              <w:rPr>
                <w:rFonts w:ascii="Arial" w:hAnsi="Arial" w:cs="Arial"/>
                <w:sz w:val="18"/>
                <w:lang w:val="en-US"/>
              </w:rPr>
              <w:t>maxLength: 3</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1F5901" w:rsidTr="001F5901">
        <w:tc>
          <w:tcPr>
            <w:tcW w:w="3402"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bl>
    <w:p w:rsidR="001F5901" w:rsidRPr="001F5901" w:rsidRDefault="001F5901" w:rsidP="001F59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F5901" w:rsidRPr="001F5901" w:rsidSect="001F5901">
      <w:headerReference w:type="default" r:id="rId17"/>
      <w:pgSz w:w="11906" w:h="16838"/>
      <w:pgMar w:top="567" w:right="567" w:bottom="567" w:left="1134" w:header="283"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Poul V Madsen" w:date="2012-09-20T13:49:00Z" w:initials="PVM">
    <w:p w:rsidR="0082514B" w:rsidRDefault="0082514B">
      <w:pPr>
        <w:pStyle w:val="Kommentartekst"/>
      </w:pPr>
      <w:r>
        <w:rPr>
          <w:rStyle w:val="Kommentarhenvisning"/>
        </w:rPr>
        <w:annotationRef/>
      </w:r>
      <w:r>
        <w:t xml:space="preserve">DMO løsningen kan ikke </w:t>
      </w:r>
      <w:proofErr w:type="gramStart"/>
      <w:r>
        <w:t>håndterer</w:t>
      </w:r>
      <w:proofErr w:type="gramEnd"/>
      <w:r>
        <w:t xml:space="preserve"> fordringshaverskfit</w:t>
      </w:r>
    </w:p>
  </w:comment>
  <w:comment w:id="10" w:author="Poul V Madsen" w:date="2012-09-20T13:51:00Z" w:initials="PVM">
    <w:p w:rsidR="0082514B" w:rsidRDefault="0082514B">
      <w:pPr>
        <w:pStyle w:val="Kommentartekst"/>
      </w:pPr>
      <w:r>
        <w:rPr>
          <w:rStyle w:val="Kommentarhenvisning"/>
        </w:rPr>
        <w:annotationRef/>
      </w:r>
      <w:r>
        <w:t>Anvendes i forbindelse med manuel tilbagekald – Er ikke udviklet i løsningen endnu.</w:t>
      </w:r>
    </w:p>
  </w:comment>
  <w:comment w:id="11" w:author="Poul V Madsen" w:date="2012-05-15T11:46:00Z" w:initials="PVM">
    <w:p w:rsidR="0082514B" w:rsidRDefault="0082514B">
      <w:pPr>
        <w:pStyle w:val="Kommentartekst"/>
      </w:pPr>
      <w:r>
        <w:rPr>
          <w:rStyle w:val="Kommentarhenvisning"/>
        </w:rPr>
        <w:annotationRef/>
      </w:r>
      <w:r>
        <w:t>Skal hovedfordring anvendes.</w:t>
      </w:r>
    </w:p>
  </w:comment>
  <w:comment w:id="12" w:author="Poul V Madsen" w:date="2012-05-15T13:43:00Z" w:initials="PVM">
    <w:p w:rsidR="0082514B" w:rsidRDefault="0082514B" w:rsidP="00BD07F5">
      <w:r>
        <w:rPr>
          <w:rStyle w:val="Kommentarhenvisning"/>
        </w:rPr>
        <w:annotationRef/>
      </w:r>
      <w:r>
        <w:rPr>
          <w:color w:val="FF0000"/>
        </w:rPr>
        <w:t>Afvisning sker kun i de tilfælde hvor der henvises til en hovedfordring der ikke eksisterer. Sendes hovedfordring og gebyr samtidig sker der ingen afvisning.</w:t>
      </w:r>
    </w:p>
    <w:p w:rsidR="0082514B" w:rsidRDefault="0082514B" w:rsidP="00BD07F5">
      <w:r>
        <w:t> </w:t>
      </w:r>
    </w:p>
    <w:p w:rsidR="0082514B" w:rsidRDefault="0082514B">
      <w:pPr>
        <w:pStyle w:val="Kommentartekst"/>
      </w:pPr>
    </w:p>
  </w:comment>
  <w:comment w:id="13" w:author="Poul V Madsen" w:date="2012-05-15T13:44:00Z" w:initials="PVM">
    <w:p w:rsidR="0082514B" w:rsidRDefault="0082514B" w:rsidP="00BD07F5">
      <w:r>
        <w:rPr>
          <w:rStyle w:val="Kommentarhenvisning"/>
        </w:rPr>
        <w:annotationRef/>
      </w:r>
      <w:r>
        <w:rPr>
          <w:color w:val="FF0000"/>
        </w:rPr>
        <w:t>Afvisning sker kun hvis fordringshaver forsøger at oprette en ny fordring med samme referencenummer. Reguleringer fra fordringshavers side bliver ikke afvist.</w:t>
      </w:r>
    </w:p>
    <w:p w:rsidR="0082514B" w:rsidRDefault="0082514B">
      <w:pPr>
        <w:pStyle w:val="Kommentartekst"/>
      </w:pPr>
    </w:p>
  </w:comment>
  <w:comment w:id="43" w:author="Poul V Madsen" w:date="2012-09-20T13:36:00Z" w:initials="PVM">
    <w:p w:rsidR="0082514B" w:rsidRDefault="0082514B">
      <w:pPr>
        <w:pStyle w:val="Kommentartekst"/>
      </w:pPr>
      <w:r>
        <w:rPr>
          <w:rStyle w:val="Kommentarhenvisning"/>
        </w:rPr>
        <w:annotationRef/>
      </w:r>
      <w:r>
        <w:t>Skal kun anvendes hvis der skal ske nedskrivning for et bestemt hæftelsesforhold, f.eks. fordi det skal slettes.</w:t>
      </w:r>
    </w:p>
  </w:comment>
  <w:comment w:id="101" w:author="Poul V Madsen" w:date="2012-09-20T13:39:00Z" w:initials="PVM">
    <w:p w:rsidR="0082514B" w:rsidRDefault="0082514B">
      <w:pPr>
        <w:pStyle w:val="Kommentartekst"/>
      </w:pPr>
      <w:r>
        <w:rPr>
          <w:rStyle w:val="Kommentarhenvisning"/>
        </w:rPr>
        <w:annotationRef/>
      </w:r>
      <w:r>
        <w:t>Det er belsuttet at fejl ikke anvendes.</w:t>
      </w:r>
    </w:p>
  </w:comment>
  <w:comment w:id="104" w:author="Poul V Madsen" w:date="2012-09-20T13:38:00Z" w:initials="PVM">
    <w:p w:rsidR="0082514B" w:rsidRDefault="0082514B">
      <w:pPr>
        <w:pStyle w:val="Kommentartekst"/>
      </w:pPr>
      <w:r>
        <w:rPr>
          <w:rStyle w:val="Kommentarhenvisning"/>
        </w:rPr>
        <w:annotationRef/>
      </w:r>
      <w:r>
        <w:t>Se MFNedskrivningStruktur – bemærk kan ikke anvendes i nuværende DMO løsning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14B" w:rsidRDefault="0082514B" w:rsidP="001F5901">
      <w:r>
        <w:separator/>
      </w:r>
    </w:p>
  </w:endnote>
  <w:endnote w:type="continuationSeparator" w:id="0">
    <w:p w:rsidR="0082514B" w:rsidRDefault="0082514B" w:rsidP="001F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Default="0082514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Pr="001F5901" w:rsidRDefault="0082514B" w:rsidP="001F59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24. april 2012</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23089">
      <w:rPr>
        <w:rFonts w:ascii="Arial" w:hAnsi="Arial" w:cs="Arial"/>
        <w:noProof/>
        <w:sz w:val="16"/>
      </w:rPr>
      <w:t>17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23089">
      <w:rPr>
        <w:rFonts w:ascii="Arial" w:hAnsi="Arial" w:cs="Arial"/>
        <w:noProof/>
        <w:sz w:val="16"/>
      </w:rPr>
      <w:t>29</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Default="0082514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14B" w:rsidRDefault="0082514B" w:rsidP="001F5901">
      <w:r>
        <w:separator/>
      </w:r>
    </w:p>
  </w:footnote>
  <w:footnote w:type="continuationSeparator" w:id="0">
    <w:p w:rsidR="0082514B" w:rsidRDefault="0082514B" w:rsidP="001F5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Default="0082514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Pr="001F5901" w:rsidRDefault="0082514B" w:rsidP="001F5901">
    <w:pPr>
      <w:pStyle w:val="Sidehoved"/>
      <w:jc w:val="center"/>
      <w:rPr>
        <w:rFonts w:ascii="Arial" w:hAnsi="Arial" w:cs="Arial"/>
      </w:rPr>
    </w:pPr>
    <w:r w:rsidRPr="001F5901">
      <w:rPr>
        <w:rFonts w:ascii="Arial" w:hAnsi="Arial" w:cs="Arial"/>
      </w:rPr>
      <w:t>Servicebeskrivelse</w:t>
    </w:r>
  </w:p>
  <w:p w:rsidR="0082514B" w:rsidRPr="001F5901" w:rsidRDefault="0082514B" w:rsidP="001F590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Default="0082514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Pr="001F5901" w:rsidRDefault="0082514B" w:rsidP="001F5901">
    <w:pPr>
      <w:pStyle w:val="Sidehoved"/>
      <w:jc w:val="center"/>
      <w:rPr>
        <w:rFonts w:ascii="Arial" w:hAnsi="Arial" w:cs="Arial"/>
      </w:rPr>
    </w:pPr>
    <w:r w:rsidRPr="001F5901">
      <w:rPr>
        <w:rFonts w:ascii="Arial" w:hAnsi="Arial" w:cs="Arial"/>
      </w:rPr>
      <w:t>Datastrukturer</w:t>
    </w:r>
  </w:p>
  <w:p w:rsidR="0082514B" w:rsidRPr="001F5901" w:rsidRDefault="0082514B" w:rsidP="001F590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514B" w:rsidRDefault="0082514B" w:rsidP="001F5901">
    <w:pPr>
      <w:pStyle w:val="Sidehoved"/>
      <w:jc w:val="center"/>
      <w:rPr>
        <w:rFonts w:ascii="Arial" w:hAnsi="Arial" w:cs="Arial"/>
      </w:rPr>
    </w:pPr>
    <w:r>
      <w:rPr>
        <w:rFonts w:ascii="Arial" w:hAnsi="Arial" w:cs="Arial"/>
      </w:rPr>
      <w:t>Data elementer</w:t>
    </w:r>
  </w:p>
  <w:p w:rsidR="0082514B" w:rsidRPr="001F5901" w:rsidRDefault="0082514B" w:rsidP="001F590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93991"/>
    <w:multiLevelType w:val="multilevel"/>
    <w:tmpl w:val="5A6C6DA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abstractNum w:abstractNumId="1">
    <w:nsid w:val="1BF115CA"/>
    <w:multiLevelType w:val="hybridMultilevel"/>
    <w:tmpl w:val="1F74171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cs="Courier New" w:hint="default"/>
      </w:rPr>
    </w:lvl>
    <w:lvl w:ilvl="8" w:tplc="0406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doNotDisplayPageBoundaries/>
  <w:proofState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01"/>
    <w:rsid w:val="0000164B"/>
    <w:rsid w:val="00062E9B"/>
    <w:rsid w:val="00101681"/>
    <w:rsid w:val="00107FE7"/>
    <w:rsid w:val="00136D7F"/>
    <w:rsid w:val="00146334"/>
    <w:rsid w:val="00166378"/>
    <w:rsid w:val="001A72DE"/>
    <w:rsid w:val="001B7499"/>
    <w:rsid w:val="001E47D2"/>
    <w:rsid w:val="001F278F"/>
    <w:rsid w:val="001F5901"/>
    <w:rsid w:val="00201D3B"/>
    <w:rsid w:val="00217FC6"/>
    <w:rsid w:val="00235097"/>
    <w:rsid w:val="002731B0"/>
    <w:rsid w:val="00287A80"/>
    <w:rsid w:val="002C3E2E"/>
    <w:rsid w:val="00314F02"/>
    <w:rsid w:val="00343424"/>
    <w:rsid w:val="0036419D"/>
    <w:rsid w:val="003717A5"/>
    <w:rsid w:val="00384B35"/>
    <w:rsid w:val="003850D6"/>
    <w:rsid w:val="003C2DD8"/>
    <w:rsid w:val="003F10F1"/>
    <w:rsid w:val="003F1948"/>
    <w:rsid w:val="003F6457"/>
    <w:rsid w:val="004027F3"/>
    <w:rsid w:val="00422AFA"/>
    <w:rsid w:val="00423089"/>
    <w:rsid w:val="004340CD"/>
    <w:rsid w:val="004443B7"/>
    <w:rsid w:val="00491145"/>
    <w:rsid w:val="004928A2"/>
    <w:rsid w:val="004B0079"/>
    <w:rsid w:val="004B0BFC"/>
    <w:rsid w:val="004B630F"/>
    <w:rsid w:val="004C0749"/>
    <w:rsid w:val="004C516F"/>
    <w:rsid w:val="004C5FB0"/>
    <w:rsid w:val="004F1EA8"/>
    <w:rsid w:val="00506DED"/>
    <w:rsid w:val="00510432"/>
    <w:rsid w:val="00511C77"/>
    <w:rsid w:val="00530D4F"/>
    <w:rsid w:val="005413E5"/>
    <w:rsid w:val="005468DB"/>
    <w:rsid w:val="00555DFF"/>
    <w:rsid w:val="005621FA"/>
    <w:rsid w:val="005B5E07"/>
    <w:rsid w:val="0061553D"/>
    <w:rsid w:val="00636423"/>
    <w:rsid w:val="00636BE0"/>
    <w:rsid w:val="0063719C"/>
    <w:rsid w:val="0065140C"/>
    <w:rsid w:val="00655E62"/>
    <w:rsid w:val="00695517"/>
    <w:rsid w:val="006A7492"/>
    <w:rsid w:val="006C4445"/>
    <w:rsid w:val="006D4719"/>
    <w:rsid w:val="00735AA2"/>
    <w:rsid w:val="007C418C"/>
    <w:rsid w:val="007F233E"/>
    <w:rsid w:val="00802C01"/>
    <w:rsid w:val="00812BB4"/>
    <w:rsid w:val="0082514B"/>
    <w:rsid w:val="008622FE"/>
    <w:rsid w:val="00896641"/>
    <w:rsid w:val="008A2A8D"/>
    <w:rsid w:val="008A4374"/>
    <w:rsid w:val="008A4F99"/>
    <w:rsid w:val="008B6B79"/>
    <w:rsid w:val="008B7DF9"/>
    <w:rsid w:val="008C25DD"/>
    <w:rsid w:val="008C2F72"/>
    <w:rsid w:val="008D7F0A"/>
    <w:rsid w:val="008F2755"/>
    <w:rsid w:val="008F668B"/>
    <w:rsid w:val="00947749"/>
    <w:rsid w:val="009A06F6"/>
    <w:rsid w:val="009B61F7"/>
    <w:rsid w:val="009B7188"/>
    <w:rsid w:val="00A0281D"/>
    <w:rsid w:val="00A23896"/>
    <w:rsid w:val="00A460A4"/>
    <w:rsid w:val="00A944B7"/>
    <w:rsid w:val="00AB0F5A"/>
    <w:rsid w:val="00AE398B"/>
    <w:rsid w:val="00AF2C10"/>
    <w:rsid w:val="00B37589"/>
    <w:rsid w:val="00B723FC"/>
    <w:rsid w:val="00B7315D"/>
    <w:rsid w:val="00BB0F2D"/>
    <w:rsid w:val="00BB7990"/>
    <w:rsid w:val="00BD07F5"/>
    <w:rsid w:val="00BF1C7C"/>
    <w:rsid w:val="00C01B29"/>
    <w:rsid w:val="00C03FBB"/>
    <w:rsid w:val="00C46BD9"/>
    <w:rsid w:val="00C5408E"/>
    <w:rsid w:val="00CA5A39"/>
    <w:rsid w:val="00CB233C"/>
    <w:rsid w:val="00CC2972"/>
    <w:rsid w:val="00CE5316"/>
    <w:rsid w:val="00D26A2E"/>
    <w:rsid w:val="00DB0CD2"/>
    <w:rsid w:val="00DD7ED3"/>
    <w:rsid w:val="00E8721B"/>
    <w:rsid w:val="00E9088D"/>
    <w:rsid w:val="00E93E19"/>
    <w:rsid w:val="00E94804"/>
    <w:rsid w:val="00EA1C4E"/>
    <w:rsid w:val="00EA3A45"/>
    <w:rsid w:val="00EC4397"/>
    <w:rsid w:val="00EC628E"/>
    <w:rsid w:val="00EF618E"/>
    <w:rsid w:val="00EF64CE"/>
    <w:rsid w:val="00F046B4"/>
    <w:rsid w:val="00F07801"/>
    <w:rsid w:val="00F16FE9"/>
    <w:rsid w:val="00F2198A"/>
    <w:rsid w:val="00F51D9D"/>
    <w:rsid w:val="00F859E5"/>
    <w:rsid w:val="00F932CA"/>
    <w:rsid w:val="00F96098"/>
    <w:rsid w:val="00FA41A0"/>
    <w:rsid w:val="00FA42C6"/>
    <w:rsid w:val="00FA51DE"/>
    <w:rsid w:val="00FA5708"/>
    <w:rsid w:val="00FB5863"/>
    <w:rsid w:val="00FC3D62"/>
    <w:rsid w:val="00FD1E11"/>
    <w:rsid w:val="00FD7EF0"/>
    <w:rsid w:val="00FF254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1F59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F5901"/>
    <w:pPr>
      <w:keepLines/>
      <w:numPr>
        <w:ilvl w:val="1"/>
        <w:numId w:val="1"/>
      </w:numPr>
      <w:suppressAutoHyphens/>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F5901"/>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F590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F590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F590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F59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F59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F59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F59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F5901"/>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F5901"/>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F5901"/>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F5901"/>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F5901"/>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F590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F59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F59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F59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F5901"/>
    <w:rPr>
      <w:rFonts w:ascii="Arial" w:hAnsi="Arial" w:cs="Arial"/>
      <w:b/>
      <w:sz w:val="30"/>
    </w:rPr>
  </w:style>
  <w:style w:type="paragraph" w:customStyle="1" w:styleId="Overskrift211pkt">
    <w:name w:val="Overskrift 2 + 11 pkt"/>
    <w:basedOn w:val="Normal"/>
    <w:link w:val="Overskrift211pktTegn"/>
    <w:rsid w:val="001F5901"/>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F5901"/>
    <w:rPr>
      <w:rFonts w:ascii="Arial" w:hAnsi="Arial" w:cs="Arial"/>
      <w:b/>
    </w:rPr>
  </w:style>
  <w:style w:type="paragraph" w:customStyle="1" w:styleId="Normal11">
    <w:name w:val="Normal + 11"/>
    <w:basedOn w:val="Normal"/>
    <w:link w:val="Normal11Tegn"/>
    <w:rsid w:val="001F5901"/>
    <w:rPr>
      <w:rFonts w:ascii="Times New Roman" w:hAnsi="Times New Roman" w:cs="Times New Roman"/>
    </w:rPr>
  </w:style>
  <w:style w:type="character" w:customStyle="1" w:styleId="Normal11Tegn">
    <w:name w:val="Normal + 11 Tegn"/>
    <w:basedOn w:val="Standardskrifttypeiafsnit"/>
    <w:link w:val="Normal11"/>
    <w:rsid w:val="001F5901"/>
    <w:rPr>
      <w:rFonts w:ascii="Times New Roman" w:hAnsi="Times New Roman" w:cs="Times New Roman"/>
    </w:rPr>
  </w:style>
  <w:style w:type="paragraph" w:styleId="Sidehoved">
    <w:name w:val="header"/>
    <w:basedOn w:val="Normal"/>
    <w:link w:val="SidehovedTegn"/>
    <w:uiPriority w:val="99"/>
    <w:unhideWhenUsed/>
    <w:rsid w:val="001F5901"/>
    <w:pPr>
      <w:tabs>
        <w:tab w:val="center" w:pos="4819"/>
        <w:tab w:val="right" w:pos="9638"/>
      </w:tabs>
    </w:pPr>
  </w:style>
  <w:style w:type="character" w:customStyle="1" w:styleId="SidehovedTegn">
    <w:name w:val="Sidehoved Tegn"/>
    <w:basedOn w:val="Standardskrifttypeiafsnit"/>
    <w:link w:val="Sidehoved"/>
    <w:uiPriority w:val="99"/>
    <w:rsid w:val="001F5901"/>
  </w:style>
  <w:style w:type="paragraph" w:styleId="Sidefod">
    <w:name w:val="footer"/>
    <w:basedOn w:val="Normal"/>
    <w:link w:val="SidefodTegn"/>
    <w:uiPriority w:val="99"/>
    <w:unhideWhenUsed/>
    <w:rsid w:val="001F5901"/>
    <w:pPr>
      <w:tabs>
        <w:tab w:val="center" w:pos="4819"/>
        <w:tab w:val="right" w:pos="9638"/>
      </w:tabs>
    </w:pPr>
  </w:style>
  <w:style w:type="character" w:customStyle="1" w:styleId="SidefodTegn">
    <w:name w:val="Sidefod Tegn"/>
    <w:basedOn w:val="Standardskrifttypeiafsnit"/>
    <w:link w:val="Sidefod"/>
    <w:uiPriority w:val="99"/>
    <w:rsid w:val="001F5901"/>
  </w:style>
  <w:style w:type="character" w:styleId="Kommentarhenvisning">
    <w:name w:val="annotation reference"/>
    <w:basedOn w:val="Standardskrifttypeiafsnit"/>
    <w:uiPriority w:val="99"/>
    <w:semiHidden/>
    <w:unhideWhenUsed/>
    <w:rsid w:val="00C01B29"/>
    <w:rPr>
      <w:sz w:val="16"/>
      <w:szCs w:val="16"/>
    </w:rPr>
  </w:style>
  <w:style w:type="paragraph" w:styleId="Kommentartekst">
    <w:name w:val="annotation text"/>
    <w:basedOn w:val="Normal"/>
    <w:link w:val="KommentartekstTegn"/>
    <w:uiPriority w:val="99"/>
    <w:semiHidden/>
    <w:unhideWhenUsed/>
    <w:rsid w:val="00C01B29"/>
    <w:rPr>
      <w:sz w:val="20"/>
      <w:szCs w:val="20"/>
    </w:rPr>
  </w:style>
  <w:style w:type="character" w:customStyle="1" w:styleId="KommentartekstTegn">
    <w:name w:val="Kommentartekst Tegn"/>
    <w:basedOn w:val="Standardskrifttypeiafsnit"/>
    <w:link w:val="Kommentartekst"/>
    <w:uiPriority w:val="99"/>
    <w:semiHidden/>
    <w:rsid w:val="00C01B29"/>
    <w:rPr>
      <w:sz w:val="20"/>
      <w:szCs w:val="20"/>
    </w:rPr>
  </w:style>
  <w:style w:type="paragraph" w:styleId="Kommentaremne">
    <w:name w:val="annotation subject"/>
    <w:basedOn w:val="Kommentartekst"/>
    <w:next w:val="Kommentartekst"/>
    <w:link w:val="KommentaremneTegn"/>
    <w:uiPriority w:val="99"/>
    <w:semiHidden/>
    <w:unhideWhenUsed/>
    <w:rsid w:val="00C01B29"/>
    <w:rPr>
      <w:b/>
      <w:bCs/>
    </w:rPr>
  </w:style>
  <w:style w:type="character" w:customStyle="1" w:styleId="KommentaremneTegn">
    <w:name w:val="Kommentaremne Tegn"/>
    <w:basedOn w:val="KommentartekstTegn"/>
    <w:link w:val="Kommentaremne"/>
    <w:uiPriority w:val="99"/>
    <w:semiHidden/>
    <w:rsid w:val="00C01B29"/>
    <w:rPr>
      <w:b/>
      <w:bCs/>
      <w:sz w:val="20"/>
      <w:szCs w:val="20"/>
    </w:rPr>
  </w:style>
  <w:style w:type="paragraph" w:styleId="Korrektur">
    <w:name w:val="Revision"/>
    <w:hidden/>
    <w:uiPriority w:val="99"/>
    <w:semiHidden/>
    <w:rsid w:val="00C01B29"/>
  </w:style>
  <w:style w:type="paragraph" w:styleId="Markeringsbobletekst">
    <w:name w:val="Balloon Text"/>
    <w:basedOn w:val="Normal"/>
    <w:link w:val="MarkeringsbobletekstTegn"/>
    <w:uiPriority w:val="99"/>
    <w:semiHidden/>
    <w:unhideWhenUsed/>
    <w:rsid w:val="00C01B29"/>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C01B29"/>
    <w:rPr>
      <w:rFonts w:ascii="Tahoma" w:hAnsi="Tahoma" w:cs="Tahoma"/>
      <w:sz w:val="16"/>
      <w:szCs w:val="16"/>
    </w:rPr>
  </w:style>
  <w:style w:type="paragraph" w:styleId="Listeafsnit">
    <w:name w:val="List Paragraph"/>
    <w:basedOn w:val="Normal"/>
    <w:uiPriority w:val="34"/>
    <w:qFormat/>
    <w:rsid w:val="00166378"/>
    <w:pPr>
      <w:spacing w:after="200" w:line="276" w:lineRule="auto"/>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028025">
      <w:bodyDiv w:val="1"/>
      <w:marLeft w:val="0"/>
      <w:marRight w:val="0"/>
      <w:marTop w:val="0"/>
      <w:marBottom w:val="0"/>
      <w:divBdr>
        <w:top w:val="none" w:sz="0" w:space="0" w:color="auto"/>
        <w:left w:val="none" w:sz="0" w:space="0" w:color="auto"/>
        <w:bottom w:val="none" w:sz="0" w:space="0" w:color="auto"/>
        <w:right w:val="none" w:sz="0" w:space="0" w:color="auto"/>
      </w:divBdr>
    </w:div>
    <w:div w:id="894201527">
      <w:bodyDiv w:val="1"/>
      <w:marLeft w:val="0"/>
      <w:marRight w:val="0"/>
      <w:marTop w:val="0"/>
      <w:marBottom w:val="0"/>
      <w:divBdr>
        <w:top w:val="none" w:sz="0" w:space="0" w:color="auto"/>
        <w:left w:val="none" w:sz="0" w:space="0" w:color="auto"/>
        <w:bottom w:val="none" w:sz="0" w:space="0" w:color="auto"/>
        <w:right w:val="none" w:sz="0" w:space="0" w:color="auto"/>
      </w:divBdr>
    </w:div>
    <w:div w:id="1109274232">
      <w:bodyDiv w:val="1"/>
      <w:marLeft w:val="0"/>
      <w:marRight w:val="0"/>
      <w:marTop w:val="0"/>
      <w:marBottom w:val="0"/>
      <w:divBdr>
        <w:top w:val="none" w:sz="0" w:space="0" w:color="auto"/>
        <w:left w:val="none" w:sz="0" w:space="0" w:color="auto"/>
        <w:bottom w:val="none" w:sz="0" w:space="0" w:color="auto"/>
        <w:right w:val="none" w:sz="0" w:space="0" w:color="auto"/>
      </w:divBdr>
    </w:div>
    <w:div w:id="1165512412">
      <w:bodyDiv w:val="1"/>
      <w:marLeft w:val="0"/>
      <w:marRight w:val="0"/>
      <w:marTop w:val="0"/>
      <w:marBottom w:val="0"/>
      <w:divBdr>
        <w:top w:val="none" w:sz="0" w:space="0" w:color="auto"/>
        <w:left w:val="none" w:sz="0" w:space="0" w:color="auto"/>
        <w:bottom w:val="none" w:sz="0" w:space="0" w:color="auto"/>
        <w:right w:val="none" w:sz="0" w:space="0" w:color="auto"/>
      </w:divBdr>
    </w:div>
    <w:div w:id="211138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8EBFE-CA98-42EA-B909-CCEAB5073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29</Pages>
  <Words>9711</Words>
  <Characters>59240</Characters>
  <Application>Microsoft Office Word</Application>
  <DocSecurity>0</DocSecurity>
  <Lines>493</Lines>
  <Paragraphs>137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68814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13</cp:revision>
  <cp:lastPrinted>2012-04-25T08:29:00Z</cp:lastPrinted>
  <dcterms:created xsi:type="dcterms:W3CDTF">2012-09-13T07:55:00Z</dcterms:created>
  <dcterms:modified xsi:type="dcterms:W3CDTF">2012-09-24T11:11:00Z</dcterms:modified>
</cp:coreProperties>
</file>