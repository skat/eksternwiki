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1CAA9" w14:textId="77777777" w:rsidR="003B68D7"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F4FC6" w14:paraId="3EE4E2B6" w14:textId="77777777" w:rsidTr="002F4FC6">
        <w:trPr>
          <w:trHeight w:hRule="exact" w:val="113"/>
        </w:trPr>
        <w:tc>
          <w:tcPr>
            <w:tcW w:w="10345" w:type="dxa"/>
            <w:gridSpan w:val="6"/>
            <w:shd w:val="clear" w:color="auto" w:fill="B3B3B3"/>
          </w:tcPr>
          <w:p w14:paraId="6EB8B42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FC6" w14:paraId="681C3B9B" w14:textId="77777777" w:rsidTr="002F4FC6">
        <w:trPr>
          <w:trHeight w:val="283"/>
        </w:trPr>
        <w:tc>
          <w:tcPr>
            <w:tcW w:w="10345" w:type="dxa"/>
            <w:gridSpan w:val="6"/>
            <w:tcBorders>
              <w:bottom w:val="single" w:sz="6" w:space="0" w:color="auto"/>
            </w:tcBorders>
          </w:tcPr>
          <w:p w14:paraId="6DDA3B2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4FC6">
              <w:rPr>
                <w:rFonts w:ascii="Arial" w:hAnsi="Arial" w:cs="Arial"/>
                <w:b/>
                <w:sz w:val="30"/>
              </w:rPr>
              <w:t>DMIKontoIndbetalingListeOpret</w:t>
            </w:r>
          </w:p>
        </w:tc>
      </w:tr>
      <w:tr w:rsidR="002F4FC6" w14:paraId="7F779C79" w14:textId="77777777" w:rsidTr="002F4FC6">
        <w:trPr>
          <w:trHeight w:val="283"/>
        </w:trPr>
        <w:tc>
          <w:tcPr>
            <w:tcW w:w="1134" w:type="dxa"/>
            <w:tcBorders>
              <w:top w:val="single" w:sz="6" w:space="0" w:color="auto"/>
              <w:bottom w:val="nil"/>
            </w:tcBorders>
            <w:shd w:val="clear" w:color="auto" w:fill="auto"/>
            <w:vAlign w:val="center"/>
          </w:tcPr>
          <w:p w14:paraId="1E278D7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E6BC8A1"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7FCA89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72DDB76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3ED1A38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B7AC22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4FC6" w14:paraId="4B9A900E" w14:textId="77777777" w:rsidTr="002F4FC6">
        <w:trPr>
          <w:trHeight w:val="283"/>
        </w:trPr>
        <w:tc>
          <w:tcPr>
            <w:tcW w:w="1134" w:type="dxa"/>
            <w:tcBorders>
              <w:top w:val="nil"/>
            </w:tcBorders>
            <w:shd w:val="clear" w:color="auto" w:fill="auto"/>
            <w:vAlign w:val="center"/>
          </w:tcPr>
          <w:p w14:paraId="2ABAB84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14:paraId="583C726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21FDC7DD" w14:textId="289D5143"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06-21T13:33:00Z">
              <w:r w:rsidR="006F314B">
                <w:rPr>
                  <w:rFonts w:ascii="Arial" w:hAnsi="Arial" w:cs="Arial"/>
                  <w:sz w:val="18"/>
                </w:rPr>
                <w:delText>6</w:delText>
              </w:r>
            </w:del>
            <w:ins w:id="2" w:author="Poul V Madsen" w:date="2012-06-21T13:33:00Z">
              <w:r>
                <w:rPr>
                  <w:rFonts w:ascii="Arial" w:hAnsi="Arial" w:cs="Arial"/>
                  <w:sz w:val="18"/>
                </w:rPr>
                <w:t>8</w:t>
              </w:r>
            </w:ins>
          </w:p>
        </w:tc>
        <w:tc>
          <w:tcPr>
            <w:tcW w:w="1701" w:type="dxa"/>
            <w:tcBorders>
              <w:top w:val="nil"/>
            </w:tcBorders>
            <w:shd w:val="clear" w:color="auto" w:fill="auto"/>
            <w:vAlign w:val="center"/>
          </w:tcPr>
          <w:p w14:paraId="1FE9391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14:paraId="513FC5A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14:paraId="168D73A7" w14:textId="36434B1C" w:rsidR="002F4FC6" w:rsidRP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6-21T13:33:00Z">
              <w:r>
                <w:rPr>
                  <w:rFonts w:ascii="Arial" w:hAnsi="Arial" w:cs="Arial"/>
                  <w:sz w:val="18"/>
                </w:rPr>
                <w:delText>17-1</w:delText>
              </w:r>
            </w:del>
            <w:ins w:id="4" w:author="Poul V Madsen" w:date="2012-06-21T13:33:00Z">
              <w:r w:rsidR="002F4FC6">
                <w:rPr>
                  <w:rFonts w:ascii="Arial" w:hAnsi="Arial" w:cs="Arial"/>
                  <w:sz w:val="18"/>
                </w:rPr>
                <w:t>6-6</w:t>
              </w:r>
            </w:ins>
            <w:r w:rsidR="002F4FC6">
              <w:rPr>
                <w:rFonts w:ascii="Arial" w:hAnsi="Arial" w:cs="Arial"/>
                <w:sz w:val="18"/>
              </w:rPr>
              <w:t>-2012</w:t>
            </w:r>
          </w:p>
        </w:tc>
      </w:tr>
      <w:tr w:rsidR="002F4FC6" w14:paraId="0FD3942B" w14:textId="77777777" w:rsidTr="002F4FC6">
        <w:trPr>
          <w:trHeight w:val="283"/>
        </w:trPr>
        <w:tc>
          <w:tcPr>
            <w:tcW w:w="10345" w:type="dxa"/>
            <w:gridSpan w:val="6"/>
            <w:shd w:val="clear" w:color="auto" w:fill="B3B3B3"/>
            <w:vAlign w:val="center"/>
          </w:tcPr>
          <w:p w14:paraId="0395406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4FC6" w14:paraId="58321398" w14:textId="77777777" w:rsidTr="002F4FC6">
        <w:trPr>
          <w:trHeight w:val="283"/>
        </w:trPr>
        <w:tc>
          <w:tcPr>
            <w:tcW w:w="10345" w:type="dxa"/>
            <w:gridSpan w:val="6"/>
            <w:vAlign w:val="center"/>
          </w:tcPr>
          <w:p w14:paraId="42E801A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14:paraId="59950B5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14:paraId="45E0B2A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2840D677" w14:textId="77777777" w:rsidTr="002F4FC6">
        <w:trPr>
          <w:trHeight w:val="283"/>
        </w:trPr>
        <w:tc>
          <w:tcPr>
            <w:tcW w:w="10345" w:type="dxa"/>
            <w:gridSpan w:val="6"/>
            <w:shd w:val="clear" w:color="auto" w:fill="B3B3B3"/>
            <w:vAlign w:val="center"/>
          </w:tcPr>
          <w:p w14:paraId="14269C2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4FC6" w14:paraId="15D76DFD" w14:textId="77777777" w:rsidTr="002F4FC6">
        <w:trPr>
          <w:trHeight w:val="283"/>
        </w:trPr>
        <w:tc>
          <w:tcPr>
            <w:tcW w:w="10345" w:type="dxa"/>
            <w:gridSpan w:val="6"/>
          </w:tcPr>
          <w:p w14:paraId="5A704E5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14:paraId="217A923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48E2D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14:paraId="6532F9D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A6AB1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14:paraId="67FEFF0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14:paraId="3C8A8FA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B6BB6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14:paraId="3F4083A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14:paraId="2906CB8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BB90B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14:paraId="2AAB10E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31FC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2F4FC6" w14:paraId="062AB177" w14:textId="77777777" w:rsidTr="002F4FC6">
        <w:trPr>
          <w:trHeight w:val="283"/>
        </w:trPr>
        <w:tc>
          <w:tcPr>
            <w:tcW w:w="10345" w:type="dxa"/>
            <w:gridSpan w:val="6"/>
            <w:shd w:val="clear" w:color="auto" w:fill="B3B3B3"/>
            <w:vAlign w:val="center"/>
          </w:tcPr>
          <w:p w14:paraId="04A3421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4FC6" w14:paraId="7E5FF55F" w14:textId="77777777" w:rsidTr="002F4FC6">
        <w:trPr>
          <w:trHeight w:val="283"/>
        </w:trPr>
        <w:tc>
          <w:tcPr>
            <w:tcW w:w="10345" w:type="dxa"/>
            <w:gridSpan w:val="6"/>
            <w:shd w:val="clear" w:color="auto" w:fill="FFFFFF"/>
          </w:tcPr>
          <w:p w14:paraId="2EE6DE8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14:paraId="69F4832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14:paraId="6458C81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14:paraId="3D00C81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14:paraId="6207E00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14:paraId="6329908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14:paraId="4C9A892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8C452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14:paraId="2346CF6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8F662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14:paraId="0E4EC7C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3D10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14:paraId="4D86ACF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14:paraId="42A58A9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C3ACE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14:paraId="64CD347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63BB6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Poul V Madsen" w:date="2012-06-21T13:33:00Z"/>
                <w:rFonts w:ascii="Arial" w:hAnsi="Arial" w:cs="Arial"/>
                <w:sz w:val="18"/>
              </w:rPr>
            </w:pPr>
            <w:r>
              <w:rPr>
                <w:rFonts w:ascii="Arial" w:hAnsi="Arial" w:cs="Arial"/>
                <w:sz w:val="18"/>
              </w:rPr>
              <w:t>Der er tale om simple sammentællinger uden anden logik.</w:t>
            </w:r>
          </w:p>
          <w:p w14:paraId="20198BB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RangeStart w:id="6" w:author="Poul V Madsen" w:date="2012-06-21T13:33:00Z" w:name="move328048945"/>
          </w:p>
          <w:p w14:paraId="0F123D9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Poul V Madsen" w:date="2012-06-21T13:33:00Z"/>
                <w:rFonts w:ascii="Arial" w:hAnsi="Arial" w:cs="Arial"/>
                <w:sz w:val="18"/>
              </w:rPr>
            </w:pPr>
            <w:moveTo w:id="8" w:author="Poul V Madsen" w:date="2012-06-21T13:33:00Z">
              <w:r>
                <w:rPr>
                  <w:rFonts w:ascii="Arial" w:hAnsi="Arial" w:cs="Arial"/>
                  <w:sz w:val="18"/>
                </w:rPr>
                <w:t>Validering: Kombinations-kontrol af Indbetalings Art og -Kilde foretages i henhold til følgende tabel</w:t>
              </w:r>
            </w:moveTo>
            <w:moveToRangeEnd w:id="6"/>
            <w:ins w:id="9" w:author="Poul V Madsen" w:date="2012-06-21T13:33:00Z">
              <w:r>
                <w:rPr>
                  <w:rFonts w:ascii="Arial" w:hAnsi="Arial" w:cs="Arial"/>
                  <w:sz w:val="18"/>
                </w:rPr>
                <w:t>, inklusiv kontrol af hvorvidt myndighedsUdbetalingTypeKode skal være udfyldt:</w:t>
              </w:r>
            </w:ins>
          </w:p>
          <w:p w14:paraId="49D13CE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 w:author="Poul V Madsen" w:date="2012-06-21T13:33:00Z"/>
                <w:rFonts w:ascii="Arial" w:hAnsi="Arial" w:cs="Arial"/>
                <w:sz w:val="18"/>
              </w:rPr>
            </w:pPr>
          </w:p>
          <w:p w14:paraId="7B19E6C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06-21T13:33:00Z"/>
                <w:rFonts w:ascii="Arial" w:hAnsi="Arial" w:cs="Arial"/>
                <w:sz w:val="18"/>
              </w:rPr>
            </w:pPr>
            <w:ins w:id="12" w:author="Poul V Madsen" w:date="2012-06-21T13:33:00Z">
              <w:r>
                <w:rPr>
                  <w:rFonts w:ascii="Arial" w:hAnsi="Arial" w:cs="Arial"/>
                  <w:sz w:val="18"/>
                </w:rPr>
                <w:t>DMIIndbetalingKilde</w:t>
              </w:r>
              <w:r>
                <w:rPr>
                  <w:rFonts w:ascii="Arial" w:hAnsi="Arial" w:cs="Arial"/>
                  <w:sz w:val="18"/>
                </w:rPr>
                <w:tab/>
                <w:t xml:space="preserve"> | DMIIndbetalingArt | MyndighedsUdbetalingType Skal/Måikke</w:t>
              </w:r>
            </w:ins>
          </w:p>
          <w:p w14:paraId="2BB6FBA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Poul V Madsen" w:date="2012-06-21T13:33:00Z"/>
                <w:rFonts w:ascii="Arial" w:hAnsi="Arial" w:cs="Arial"/>
                <w:sz w:val="18"/>
              </w:rPr>
            </w:pPr>
            <w:ins w:id="14" w:author="Poul V Madsen" w:date="2012-06-21T13:33:00Z">
              <w:r>
                <w:rPr>
                  <w:rFonts w:ascii="Arial" w:hAnsi="Arial" w:cs="Arial"/>
                  <w:sz w:val="18"/>
                </w:rPr>
                <w:t>SAP38</w:t>
              </w:r>
              <w:r>
                <w:rPr>
                  <w:rFonts w:ascii="Arial" w:hAnsi="Arial" w:cs="Arial"/>
                  <w:sz w:val="18"/>
                </w:rPr>
                <w:tab/>
                <w:t>KONTA</w:t>
              </w:r>
              <w:r>
                <w:rPr>
                  <w:rFonts w:ascii="Arial" w:hAnsi="Arial" w:cs="Arial"/>
                  <w:sz w:val="18"/>
                </w:rPr>
                <w:tab/>
                <w:t>Må ikke være angivet</w:t>
              </w:r>
            </w:ins>
          </w:p>
          <w:p w14:paraId="25E0A7F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Poul V Madsen" w:date="2012-06-21T13:33:00Z"/>
                <w:rFonts w:ascii="Arial" w:hAnsi="Arial" w:cs="Arial"/>
                <w:sz w:val="18"/>
              </w:rPr>
            </w:pPr>
            <w:ins w:id="16" w:author="Poul V Madsen" w:date="2012-06-21T13:33:00Z">
              <w:r>
                <w:rPr>
                  <w:rFonts w:ascii="Arial" w:hAnsi="Arial" w:cs="Arial"/>
                  <w:sz w:val="18"/>
                </w:rPr>
                <w:t xml:space="preserve">SAP38 </w:t>
              </w:r>
              <w:r>
                <w:rPr>
                  <w:rFonts w:ascii="Arial" w:hAnsi="Arial" w:cs="Arial"/>
                  <w:sz w:val="18"/>
                </w:rPr>
                <w:tab/>
                <w:t>CHECK</w:t>
              </w:r>
              <w:r>
                <w:rPr>
                  <w:rFonts w:ascii="Arial" w:hAnsi="Arial" w:cs="Arial"/>
                  <w:sz w:val="18"/>
                </w:rPr>
                <w:tab/>
                <w:t>Må ikke være angivet</w:t>
              </w:r>
            </w:ins>
          </w:p>
          <w:p w14:paraId="369832A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06-21T13:33:00Z"/>
                <w:rFonts w:ascii="Arial" w:hAnsi="Arial" w:cs="Arial"/>
                <w:sz w:val="18"/>
              </w:rPr>
            </w:pPr>
            <w:ins w:id="18" w:author="Poul V Madsen" w:date="2012-06-21T13:33:00Z">
              <w:r>
                <w:rPr>
                  <w:rFonts w:ascii="Arial" w:hAnsi="Arial" w:cs="Arial"/>
                  <w:sz w:val="18"/>
                </w:rPr>
                <w:t>SAP38</w:t>
              </w:r>
              <w:r>
                <w:rPr>
                  <w:rFonts w:ascii="Arial" w:hAnsi="Arial" w:cs="Arial"/>
                  <w:sz w:val="18"/>
                </w:rPr>
                <w:tab/>
                <w:t>DANKO</w:t>
              </w:r>
              <w:r>
                <w:rPr>
                  <w:rFonts w:ascii="Arial" w:hAnsi="Arial" w:cs="Arial"/>
                  <w:sz w:val="18"/>
                </w:rPr>
                <w:tab/>
                <w:t>Må ikke være angivet</w:t>
              </w:r>
            </w:ins>
          </w:p>
          <w:p w14:paraId="07DB0F0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Poul V Madsen" w:date="2012-06-21T13:33:00Z"/>
                <w:rFonts w:ascii="Arial" w:hAnsi="Arial" w:cs="Arial"/>
                <w:sz w:val="18"/>
              </w:rPr>
            </w:pPr>
            <w:ins w:id="20" w:author="Poul V Madsen" w:date="2012-06-21T13:33:00Z">
              <w:r>
                <w:rPr>
                  <w:rFonts w:ascii="Arial" w:hAnsi="Arial" w:cs="Arial"/>
                  <w:sz w:val="18"/>
                </w:rPr>
                <w:t>SAP38</w:t>
              </w:r>
              <w:r>
                <w:rPr>
                  <w:rFonts w:ascii="Arial" w:hAnsi="Arial" w:cs="Arial"/>
                  <w:sz w:val="18"/>
                </w:rPr>
                <w:tab/>
                <w:t>OMPOST</w:t>
              </w:r>
              <w:r>
                <w:rPr>
                  <w:rFonts w:ascii="Arial" w:hAnsi="Arial" w:cs="Arial"/>
                  <w:sz w:val="18"/>
                </w:rPr>
                <w:tab/>
                <w:t>Må ikke være angivet</w:t>
              </w:r>
            </w:ins>
          </w:p>
          <w:p w14:paraId="79DD20E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Poul V Madsen" w:date="2012-06-21T13:33:00Z"/>
                <w:rFonts w:ascii="Arial" w:hAnsi="Arial" w:cs="Arial"/>
                <w:sz w:val="18"/>
              </w:rPr>
            </w:pPr>
            <w:ins w:id="22" w:author="Poul V Madsen" w:date="2012-06-21T13:33:00Z">
              <w:r>
                <w:rPr>
                  <w:rFonts w:ascii="Arial" w:hAnsi="Arial" w:cs="Arial"/>
                  <w:sz w:val="18"/>
                </w:rPr>
                <w:t>SAP38</w:t>
              </w:r>
              <w:r>
                <w:rPr>
                  <w:rFonts w:ascii="Arial" w:hAnsi="Arial" w:cs="Arial"/>
                  <w:sz w:val="18"/>
                </w:rPr>
                <w:tab/>
                <w:t>MODRE</w:t>
              </w:r>
              <w:r>
                <w:rPr>
                  <w:rFonts w:ascii="Arial" w:hAnsi="Arial" w:cs="Arial"/>
                  <w:sz w:val="18"/>
                </w:rPr>
                <w:tab/>
                <w:t>Skal være angivet</w:t>
              </w:r>
            </w:ins>
          </w:p>
          <w:p w14:paraId="33449DE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Poul V Madsen" w:date="2012-06-21T13:33:00Z"/>
                <w:rFonts w:ascii="Arial" w:hAnsi="Arial" w:cs="Arial"/>
                <w:sz w:val="18"/>
              </w:rPr>
            </w:pPr>
            <w:ins w:id="24" w:author="Poul V Madsen" w:date="2012-06-21T13:33:00Z">
              <w:r>
                <w:rPr>
                  <w:rFonts w:ascii="Arial" w:hAnsi="Arial" w:cs="Arial"/>
                  <w:sz w:val="18"/>
                </w:rPr>
                <w:t>EFI</w:t>
              </w:r>
              <w:r>
                <w:rPr>
                  <w:rFonts w:ascii="Arial" w:hAnsi="Arial" w:cs="Arial"/>
                  <w:sz w:val="18"/>
                </w:rPr>
                <w:tab/>
                <w:t>LONIN</w:t>
              </w:r>
              <w:r>
                <w:rPr>
                  <w:rFonts w:ascii="Arial" w:hAnsi="Arial" w:cs="Arial"/>
                  <w:sz w:val="18"/>
                </w:rPr>
                <w:tab/>
                <w:t>Skal være angivet</w:t>
              </w:r>
            </w:ins>
          </w:p>
          <w:p w14:paraId="6A6997B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Poul V Madsen" w:date="2012-06-21T13:33:00Z"/>
                <w:rFonts w:ascii="Arial" w:hAnsi="Arial" w:cs="Arial"/>
                <w:sz w:val="18"/>
              </w:rPr>
            </w:pPr>
            <w:ins w:id="26" w:author="Poul V Madsen" w:date="2012-06-21T13:33:00Z">
              <w:r>
                <w:rPr>
                  <w:rFonts w:ascii="Arial" w:hAnsi="Arial" w:cs="Arial"/>
                  <w:sz w:val="18"/>
                </w:rPr>
                <w:t>EFI</w:t>
              </w:r>
              <w:r>
                <w:rPr>
                  <w:rFonts w:ascii="Arial" w:hAnsi="Arial" w:cs="Arial"/>
                  <w:sz w:val="18"/>
                </w:rPr>
                <w:tab/>
                <w:t>DANKO</w:t>
              </w:r>
              <w:r>
                <w:rPr>
                  <w:rFonts w:ascii="Arial" w:hAnsi="Arial" w:cs="Arial"/>
                  <w:sz w:val="18"/>
                </w:rPr>
                <w:tab/>
                <w:t>Må ikke være angivet</w:t>
              </w:r>
            </w:ins>
          </w:p>
          <w:p w14:paraId="6FEEB65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 w:author="Poul V Madsen" w:date="2012-06-21T13:33:00Z"/>
                <w:rFonts w:ascii="Arial" w:hAnsi="Arial" w:cs="Arial"/>
                <w:sz w:val="18"/>
              </w:rPr>
            </w:pPr>
            <w:ins w:id="28" w:author="Poul V Madsen" w:date="2012-06-21T13:33:00Z">
              <w:r>
                <w:rPr>
                  <w:rFonts w:ascii="Arial" w:hAnsi="Arial" w:cs="Arial"/>
                  <w:sz w:val="18"/>
                </w:rPr>
                <w:t>SLUT</w:t>
              </w:r>
              <w:r>
                <w:rPr>
                  <w:rFonts w:ascii="Arial" w:hAnsi="Arial" w:cs="Arial"/>
                  <w:sz w:val="18"/>
                </w:rPr>
                <w:tab/>
                <w:t>MODRE</w:t>
              </w:r>
              <w:r>
                <w:rPr>
                  <w:rFonts w:ascii="Arial" w:hAnsi="Arial" w:cs="Arial"/>
                  <w:sz w:val="18"/>
                </w:rPr>
                <w:tab/>
                <w:t>Skal være angivet</w:t>
              </w:r>
            </w:ins>
          </w:p>
          <w:p w14:paraId="33D6773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06-21T13:33:00Z"/>
                <w:rFonts w:ascii="Arial" w:hAnsi="Arial" w:cs="Arial"/>
                <w:sz w:val="18"/>
              </w:rPr>
            </w:pPr>
            <w:ins w:id="30" w:author="Poul V Madsen" w:date="2012-06-21T13:33:00Z">
              <w:r>
                <w:rPr>
                  <w:rFonts w:ascii="Arial" w:hAnsi="Arial" w:cs="Arial"/>
                  <w:sz w:val="18"/>
                </w:rPr>
                <w:t>DMO</w:t>
              </w:r>
              <w:r>
                <w:rPr>
                  <w:rFonts w:ascii="Arial" w:hAnsi="Arial" w:cs="Arial"/>
                  <w:sz w:val="18"/>
                </w:rPr>
                <w:tab/>
                <w:t>MODRE</w:t>
              </w:r>
              <w:r>
                <w:rPr>
                  <w:rFonts w:ascii="Arial" w:hAnsi="Arial" w:cs="Arial"/>
                  <w:sz w:val="18"/>
                </w:rPr>
                <w:tab/>
                <w:t>Skal være angivet</w:t>
              </w:r>
            </w:ins>
          </w:p>
          <w:p w14:paraId="45A8F8D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5AD72B1B" w14:textId="77777777" w:rsidTr="002F4FC6">
        <w:trPr>
          <w:trHeight w:val="283"/>
        </w:trPr>
        <w:tc>
          <w:tcPr>
            <w:tcW w:w="10345" w:type="dxa"/>
            <w:gridSpan w:val="6"/>
            <w:shd w:val="clear" w:color="auto" w:fill="B3B3B3"/>
            <w:vAlign w:val="center"/>
          </w:tcPr>
          <w:p w14:paraId="42553B7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4FC6" w14:paraId="37386BFC" w14:textId="77777777" w:rsidTr="002F4FC6">
        <w:trPr>
          <w:trHeight w:val="283"/>
        </w:trPr>
        <w:tc>
          <w:tcPr>
            <w:tcW w:w="10345" w:type="dxa"/>
            <w:gridSpan w:val="6"/>
            <w:shd w:val="clear" w:color="auto" w:fill="FFFFFF"/>
            <w:vAlign w:val="center"/>
          </w:tcPr>
          <w:p w14:paraId="0B9D93B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4FC6" w14:paraId="539F7B99" w14:textId="77777777" w:rsidTr="002F4FC6">
        <w:trPr>
          <w:trHeight w:val="283"/>
        </w:trPr>
        <w:tc>
          <w:tcPr>
            <w:tcW w:w="10345" w:type="dxa"/>
            <w:gridSpan w:val="6"/>
            <w:shd w:val="clear" w:color="auto" w:fill="FFFFFF"/>
          </w:tcPr>
          <w:p w14:paraId="0A93653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DMIKontoIndbetalingListeOpret_I</w:t>
            </w:r>
          </w:p>
        </w:tc>
      </w:tr>
      <w:tr w:rsidR="002F4FC6" w14:paraId="12D4E687" w14:textId="77777777" w:rsidTr="002F4FC6">
        <w:trPr>
          <w:trHeight w:val="283"/>
        </w:trPr>
        <w:tc>
          <w:tcPr>
            <w:tcW w:w="10345" w:type="dxa"/>
            <w:gridSpan w:val="6"/>
            <w:shd w:val="clear" w:color="auto" w:fill="FFFFFF"/>
          </w:tcPr>
          <w:p w14:paraId="28557D6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B832E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14:paraId="1F84BB8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1A0E9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14:paraId="7CADAE2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14:paraId="2E00354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14:paraId="5909273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14:paraId="4F32E9F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14:paraId="6F47436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14:paraId="1BF2DFD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818E1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14:paraId="3834426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E31DB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14:paraId="6EF6C75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14:paraId="0C4A761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FA0A18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14:paraId="70617DB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211F8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14:paraId="7CC4ACC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14:paraId="20263E5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14:paraId="763271D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14:paraId="0845FD9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14:paraId="001ED52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14:paraId="39E3718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14:paraId="65877C1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14:paraId="19B09F7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14:paraId="27E1ECD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14:paraId="2148142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14:paraId="6539F56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14:paraId="7B887D6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14:paraId="3E40DF5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14:paraId="59C4181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14:paraId="52DD194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14:paraId="071E7F8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0DFD6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14:paraId="0BBF698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41403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14:paraId="6749000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7691FC8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91C2E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7EED52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73628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14:paraId="559895F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BDD6E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14:paraId="62EB5D1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7A60675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69893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EC0D7C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14:paraId="7722788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0076DCB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6AFD195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C1EA7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4C4B82C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07E61AE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14:paraId="21A3431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14:paraId="0F50EEF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ED5DD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36CE1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14:paraId="488D03E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64DC5E1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7512344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6D64A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3DBB767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5BBBBF1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14:paraId="4C9EC0B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14:paraId="0154849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6ECF8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01D070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A35C5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1B428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4FC6" w14:paraId="6D8987A5" w14:textId="77777777" w:rsidTr="002F4FC6">
        <w:trPr>
          <w:trHeight w:val="283"/>
        </w:trPr>
        <w:tc>
          <w:tcPr>
            <w:tcW w:w="10345" w:type="dxa"/>
            <w:gridSpan w:val="6"/>
            <w:shd w:val="clear" w:color="auto" w:fill="FFFFFF"/>
            <w:vAlign w:val="center"/>
          </w:tcPr>
          <w:p w14:paraId="0C9C919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4FC6" w14:paraId="52E69B2D" w14:textId="77777777" w:rsidTr="002F4FC6">
        <w:trPr>
          <w:trHeight w:val="283"/>
        </w:trPr>
        <w:tc>
          <w:tcPr>
            <w:tcW w:w="10345" w:type="dxa"/>
            <w:gridSpan w:val="6"/>
            <w:shd w:val="clear" w:color="auto" w:fill="FFFFFF"/>
          </w:tcPr>
          <w:p w14:paraId="5025BD9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DMIKontoIndbetalingListeOpret_O</w:t>
            </w:r>
          </w:p>
        </w:tc>
      </w:tr>
      <w:tr w:rsidR="002F4FC6" w14:paraId="555258D8" w14:textId="77777777" w:rsidTr="002F4FC6">
        <w:trPr>
          <w:trHeight w:val="283"/>
        </w:trPr>
        <w:tc>
          <w:tcPr>
            <w:tcW w:w="10345" w:type="dxa"/>
            <w:gridSpan w:val="6"/>
            <w:shd w:val="clear" w:color="auto" w:fill="FFFFFF"/>
          </w:tcPr>
          <w:p w14:paraId="73DBE0F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20EB1E95" w14:textId="77777777" w:rsidTr="002F4FC6">
        <w:trPr>
          <w:trHeight w:val="283"/>
        </w:trPr>
        <w:tc>
          <w:tcPr>
            <w:tcW w:w="10345" w:type="dxa"/>
            <w:gridSpan w:val="6"/>
            <w:shd w:val="clear" w:color="auto" w:fill="B3B3B3"/>
            <w:vAlign w:val="center"/>
          </w:tcPr>
          <w:p w14:paraId="53272CB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F4FC6" w14:paraId="7A7CDB68" w14:textId="77777777" w:rsidTr="002F4FC6">
        <w:trPr>
          <w:trHeight w:val="283"/>
        </w:trPr>
        <w:tc>
          <w:tcPr>
            <w:tcW w:w="10345" w:type="dxa"/>
            <w:gridSpan w:val="6"/>
            <w:shd w:val="clear" w:color="auto" w:fill="FFFFFF"/>
            <w:vAlign w:val="center"/>
          </w:tcPr>
          <w:p w14:paraId="7700F32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F4FC6" w14:paraId="59B1D9B4" w14:textId="77777777" w:rsidTr="002F4FC6">
        <w:trPr>
          <w:trHeight w:val="283"/>
        </w:trPr>
        <w:tc>
          <w:tcPr>
            <w:tcW w:w="10345" w:type="dxa"/>
            <w:gridSpan w:val="6"/>
            <w:shd w:val="clear" w:color="auto" w:fill="FFFFFF"/>
            <w:vAlign w:val="center"/>
          </w:tcPr>
          <w:p w14:paraId="22FA267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14:paraId="4EA54DDC"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 w:author="Poul V Madsen" w:date="2012-06-21T13:33:00Z"/>
                <w:rFonts w:ascii="Arial" w:hAnsi="Arial" w:cs="Arial"/>
                <w:sz w:val="18"/>
              </w:rPr>
            </w:pPr>
            <w:del w:id="32" w:author="Poul V Madsen" w:date="2012-06-21T13:33:00Z">
              <w:r>
                <w:rPr>
                  <w:rFonts w:ascii="Arial" w:hAnsi="Arial" w:cs="Arial"/>
                  <w:sz w:val="18"/>
                </w:rPr>
                <w:delText>________________________</w:delText>
              </w:r>
            </w:del>
          </w:p>
          <w:p w14:paraId="36A8BED9"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 w:author="Poul V Madsen" w:date="2012-06-21T13:33:00Z"/>
                <w:rFonts w:ascii="Arial" w:hAnsi="Arial" w:cs="Arial"/>
                <w:sz w:val="18"/>
              </w:rPr>
            </w:pPr>
            <w:del w:id="34" w:author="Poul V Madsen" w:date="2012-06-21T13:33:00Z">
              <w:r>
                <w:rPr>
                  <w:rFonts w:ascii="Arial" w:hAnsi="Arial" w:cs="Arial"/>
                  <w:sz w:val="18"/>
                </w:rPr>
                <w:delText xml:space="preserve">Validering: Kontrol af hvorvidt kundenummer findes </w:delText>
              </w:r>
            </w:del>
          </w:p>
          <w:p w14:paraId="02AE6114"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 w:author="Poul V Madsen" w:date="2012-06-21T13:33:00Z"/>
                <w:rFonts w:ascii="Arial" w:hAnsi="Arial" w:cs="Arial"/>
                <w:sz w:val="18"/>
              </w:rPr>
            </w:pPr>
            <w:del w:id="36" w:author="Poul V Madsen" w:date="2012-06-21T13:33:00Z">
              <w:r>
                <w:rPr>
                  <w:rFonts w:ascii="Arial" w:hAnsi="Arial" w:cs="Arial"/>
                  <w:sz w:val="18"/>
                </w:rPr>
                <w:delText>Fejl: 018</w:delText>
              </w:r>
            </w:del>
          </w:p>
          <w:p w14:paraId="76CEF25C"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 w:author="Poul V Madsen" w:date="2012-06-21T13:33:00Z"/>
                <w:rFonts w:ascii="Arial" w:hAnsi="Arial" w:cs="Arial"/>
                <w:sz w:val="18"/>
              </w:rPr>
            </w:pPr>
            <w:del w:id="38" w:author="Poul V Madsen" w:date="2012-06-21T13:33:00Z">
              <w:r>
                <w:rPr>
                  <w:rFonts w:ascii="Arial" w:hAnsi="Arial" w:cs="Arial"/>
                  <w:sz w:val="18"/>
                </w:rPr>
                <w:delText>Reaktion: Opdatering afvises</w:delText>
              </w:r>
            </w:del>
          </w:p>
          <w:p w14:paraId="7C34B92B"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 w:author="Poul V Madsen" w:date="2012-06-21T13:33:00Z"/>
                <w:rFonts w:ascii="Arial" w:hAnsi="Arial" w:cs="Arial"/>
                <w:sz w:val="18"/>
              </w:rPr>
            </w:pPr>
            <w:del w:id="40" w:author="Poul V Madsen" w:date="2012-06-21T13:33:00Z">
              <w:r>
                <w:rPr>
                  <w:rFonts w:ascii="Arial" w:hAnsi="Arial" w:cs="Arial"/>
                  <w:sz w:val="18"/>
                </w:rPr>
                <w:delText>Parameterliste: KundeNummer, KundeType, DMIIndbetalingAfsenderReferenceID</w:delText>
              </w:r>
            </w:del>
          </w:p>
          <w:p w14:paraId="0DB0A03C"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 w:author="Poul V Madsen" w:date="2012-06-21T13:33:00Z"/>
                <w:rFonts w:ascii="Arial" w:hAnsi="Arial" w:cs="Arial"/>
                <w:sz w:val="18"/>
              </w:rPr>
            </w:pPr>
          </w:p>
          <w:p w14:paraId="4BFFC9C8"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Poul V Madsen" w:date="2012-06-21T13:33:00Z"/>
                <w:rFonts w:ascii="Arial" w:hAnsi="Arial" w:cs="Arial"/>
                <w:sz w:val="18"/>
              </w:rPr>
            </w:pPr>
            <w:del w:id="43" w:author="Poul V Madsen" w:date="2012-06-21T13:33:00Z">
              <w:r>
                <w:rPr>
                  <w:rFonts w:ascii="Arial" w:hAnsi="Arial" w:cs="Arial"/>
                  <w:sz w:val="18"/>
                </w:rPr>
                <w:delText>Validering: Kontrol af hvorvidt Forventet Indbetaling ID findes</w:delText>
              </w:r>
            </w:del>
          </w:p>
          <w:p w14:paraId="2EECC909"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 w:author="Poul V Madsen" w:date="2012-06-21T13:33:00Z"/>
                <w:rFonts w:ascii="Arial" w:hAnsi="Arial" w:cs="Arial"/>
                <w:sz w:val="18"/>
              </w:rPr>
            </w:pPr>
            <w:del w:id="45" w:author="Poul V Madsen" w:date="2012-06-21T13:33:00Z">
              <w:r>
                <w:rPr>
                  <w:rFonts w:ascii="Arial" w:hAnsi="Arial" w:cs="Arial"/>
                  <w:sz w:val="18"/>
                </w:rPr>
                <w:delText>Fejl: 019</w:delText>
              </w:r>
            </w:del>
          </w:p>
          <w:p w14:paraId="4CE92DC5"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 w:author="Poul V Madsen" w:date="2012-06-21T13:33:00Z"/>
                <w:rFonts w:ascii="Arial" w:hAnsi="Arial" w:cs="Arial"/>
                <w:sz w:val="18"/>
              </w:rPr>
            </w:pPr>
            <w:del w:id="47" w:author="Poul V Madsen" w:date="2012-06-21T13:33:00Z">
              <w:r>
                <w:rPr>
                  <w:rFonts w:ascii="Arial" w:hAnsi="Arial" w:cs="Arial"/>
                  <w:sz w:val="18"/>
                </w:rPr>
                <w:delText>Reaktion: Opdatering afvises</w:delText>
              </w:r>
            </w:del>
          </w:p>
          <w:p w14:paraId="288DADB1"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 w:author="Poul V Madsen" w:date="2012-06-21T13:33:00Z"/>
                <w:rFonts w:ascii="Arial" w:hAnsi="Arial" w:cs="Arial"/>
                <w:sz w:val="18"/>
              </w:rPr>
            </w:pPr>
            <w:del w:id="49" w:author="Poul V Madsen" w:date="2012-06-21T13:33:00Z">
              <w:r>
                <w:rPr>
                  <w:rFonts w:ascii="Arial" w:hAnsi="Arial" w:cs="Arial"/>
                  <w:sz w:val="18"/>
                </w:rPr>
                <w:delText>Parameterliste ForventetIndbetalingID, DMIIndbetalingAfsenderReferenceID</w:delText>
              </w:r>
            </w:del>
          </w:p>
          <w:p w14:paraId="5E4D31F2"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 w:author="Poul V Madsen" w:date="2012-06-21T13:33:00Z"/>
                <w:rFonts w:ascii="Arial" w:hAnsi="Arial" w:cs="Arial"/>
                <w:sz w:val="18"/>
              </w:rPr>
            </w:pPr>
          </w:p>
          <w:p w14:paraId="5281F82A"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Poul V Madsen" w:date="2012-06-21T13:33:00Z"/>
                <w:rFonts w:ascii="Arial" w:hAnsi="Arial" w:cs="Arial"/>
                <w:sz w:val="18"/>
              </w:rPr>
            </w:pPr>
            <w:del w:id="52" w:author="Poul V Madsen" w:date="2012-06-21T13:33:00Z">
              <w:r>
                <w:rPr>
                  <w:rFonts w:ascii="Arial" w:hAnsi="Arial" w:cs="Arial"/>
                  <w:sz w:val="18"/>
                </w:rPr>
                <w:delText>Validering: Kombinationskontrol for Indbetalings Art og Kilde</w:delText>
              </w:r>
            </w:del>
          </w:p>
          <w:p w14:paraId="5F1A48A2"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Poul V Madsen" w:date="2012-06-21T13:33:00Z"/>
                <w:rFonts w:ascii="Arial" w:hAnsi="Arial" w:cs="Arial"/>
                <w:sz w:val="18"/>
              </w:rPr>
            </w:pPr>
            <w:del w:id="54" w:author="Poul V Madsen" w:date="2012-06-21T13:33:00Z">
              <w:r>
                <w:rPr>
                  <w:rFonts w:ascii="Arial" w:hAnsi="Arial" w:cs="Arial"/>
                  <w:sz w:val="18"/>
                </w:rPr>
                <w:delText>Fejl: 021</w:delText>
              </w:r>
            </w:del>
          </w:p>
          <w:p w14:paraId="0E6165D7"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Poul V Madsen" w:date="2012-06-21T13:33:00Z"/>
                <w:rFonts w:ascii="Arial" w:hAnsi="Arial" w:cs="Arial"/>
                <w:sz w:val="18"/>
              </w:rPr>
            </w:pPr>
            <w:del w:id="56" w:author="Poul V Madsen" w:date="2012-06-21T13:33:00Z">
              <w:r>
                <w:rPr>
                  <w:rFonts w:ascii="Arial" w:hAnsi="Arial" w:cs="Arial"/>
                  <w:sz w:val="18"/>
                </w:rPr>
                <w:delText>Reaktion: Opdatering afvises. (Se detaljer omkring validering herunder)</w:delText>
              </w:r>
            </w:del>
          </w:p>
          <w:p w14:paraId="498CADAA"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Poul V Madsen" w:date="2012-06-21T13:33:00Z"/>
                <w:rFonts w:ascii="Arial" w:hAnsi="Arial" w:cs="Arial"/>
                <w:sz w:val="18"/>
              </w:rPr>
            </w:pPr>
            <w:del w:id="58" w:author="Poul V Madsen" w:date="2012-06-21T13:33:00Z">
              <w:r>
                <w:rPr>
                  <w:rFonts w:ascii="Arial" w:hAnsi="Arial" w:cs="Arial"/>
                  <w:sz w:val="18"/>
                </w:rPr>
                <w:delText>Parameterliste: KundeNummer, KundeType, DMIIndbetalingArt, DMIIndbetalingKilde , DMIIndbetalingAfsenderReferenceID</w:delText>
              </w:r>
            </w:del>
          </w:p>
          <w:p w14:paraId="34EF3451"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Poul V Madsen" w:date="2012-06-21T13:33:00Z"/>
                <w:rFonts w:ascii="Arial" w:hAnsi="Arial" w:cs="Arial"/>
                <w:sz w:val="18"/>
              </w:rPr>
            </w:pPr>
          </w:p>
          <w:p w14:paraId="57B6CDEF"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 w:author="Poul V Madsen" w:date="2012-06-21T13:33:00Z"/>
                <w:rFonts w:ascii="Arial" w:hAnsi="Arial" w:cs="Arial"/>
                <w:sz w:val="18"/>
              </w:rPr>
            </w:pPr>
            <w:del w:id="61" w:author="Poul V Madsen" w:date="2012-06-21T13:33:00Z">
              <w:r>
                <w:rPr>
                  <w:rFonts w:ascii="Arial" w:hAnsi="Arial" w:cs="Arial"/>
                  <w:sz w:val="18"/>
                </w:rPr>
                <w:delText>Validering: Kontrol af hvorvidt OCR Linie findes</w:delText>
              </w:r>
            </w:del>
          </w:p>
          <w:p w14:paraId="1B0720BE"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2" w:author="Poul V Madsen" w:date="2012-06-21T13:33:00Z"/>
                <w:rFonts w:ascii="Arial" w:hAnsi="Arial" w:cs="Arial"/>
                <w:sz w:val="18"/>
              </w:rPr>
            </w:pPr>
            <w:del w:id="63" w:author="Poul V Madsen" w:date="2012-06-21T13:33:00Z">
              <w:r>
                <w:rPr>
                  <w:rFonts w:ascii="Arial" w:hAnsi="Arial" w:cs="Arial"/>
                  <w:sz w:val="18"/>
                </w:rPr>
                <w:delText>Fejl: 022</w:delText>
              </w:r>
            </w:del>
          </w:p>
          <w:p w14:paraId="7B7FE778"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 w:author="Poul V Madsen" w:date="2012-06-21T13:33:00Z"/>
                <w:rFonts w:ascii="Arial" w:hAnsi="Arial" w:cs="Arial"/>
                <w:sz w:val="18"/>
              </w:rPr>
            </w:pPr>
            <w:del w:id="65" w:author="Poul V Madsen" w:date="2012-06-21T13:33:00Z">
              <w:r>
                <w:rPr>
                  <w:rFonts w:ascii="Arial" w:hAnsi="Arial" w:cs="Arial"/>
                  <w:sz w:val="18"/>
                </w:rPr>
                <w:delText>Reaktion: Opdatering afvises</w:delText>
              </w:r>
            </w:del>
          </w:p>
          <w:p w14:paraId="74DFED9D"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 w:author="Poul V Madsen" w:date="2012-06-21T13:33:00Z"/>
                <w:rFonts w:ascii="Arial" w:hAnsi="Arial" w:cs="Arial"/>
                <w:sz w:val="18"/>
              </w:rPr>
            </w:pPr>
            <w:del w:id="67" w:author="Poul V Madsen" w:date="2012-06-21T13:33:00Z">
              <w:r>
                <w:rPr>
                  <w:rFonts w:ascii="Arial" w:hAnsi="Arial" w:cs="Arial"/>
                  <w:sz w:val="18"/>
                </w:rPr>
                <w:delText>Parameterliste: DMIIndbetalingOCRLinie, DMIIndbetalingAfsenderReferenceID</w:delText>
              </w:r>
            </w:del>
          </w:p>
          <w:p w14:paraId="4DAB8603"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 w:author="Poul V Madsen" w:date="2012-06-21T13:33:00Z"/>
                <w:rFonts w:ascii="Arial" w:hAnsi="Arial" w:cs="Arial"/>
                <w:sz w:val="18"/>
              </w:rPr>
            </w:pPr>
          </w:p>
          <w:p w14:paraId="4841032C"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 w:author="Poul V Madsen" w:date="2012-06-21T13:33:00Z"/>
                <w:rFonts w:ascii="Arial" w:hAnsi="Arial" w:cs="Arial"/>
                <w:sz w:val="18"/>
              </w:rPr>
            </w:pPr>
            <w:del w:id="70" w:author="Poul V Madsen" w:date="2012-06-21T13:33:00Z">
              <w:r>
                <w:rPr>
                  <w:rFonts w:ascii="Arial" w:hAnsi="Arial" w:cs="Arial"/>
                  <w:sz w:val="18"/>
                </w:rPr>
                <w:delText>Validering: DMIIndbetalingEFIIndbetalingID, DMIIndbetalingEFIIndsatsID og DMIIndbetalingKorrektionMark må kun udfyldes af EFI</w:delText>
              </w:r>
            </w:del>
          </w:p>
          <w:p w14:paraId="01237FE9"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Poul V Madsen" w:date="2012-06-21T13:33:00Z"/>
                <w:rFonts w:ascii="Arial" w:hAnsi="Arial" w:cs="Arial"/>
                <w:sz w:val="18"/>
              </w:rPr>
            </w:pPr>
            <w:del w:id="72" w:author="Poul V Madsen" w:date="2012-06-21T13:33:00Z">
              <w:r>
                <w:rPr>
                  <w:rFonts w:ascii="Arial" w:hAnsi="Arial" w:cs="Arial"/>
                  <w:sz w:val="18"/>
                </w:rPr>
                <w:delText>Reaktion: Opdatering afvises</w:delText>
              </w:r>
            </w:del>
          </w:p>
          <w:p w14:paraId="49EEC7B7"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 w:author="Poul V Madsen" w:date="2012-06-21T13:33:00Z"/>
                <w:rFonts w:ascii="Arial" w:hAnsi="Arial" w:cs="Arial"/>
                <w:sz w:val="18"/>
              </w:rPr>
            </w:pPr>
            <w:del w:id="74" w:author="Poul V Madsen" w:date="2012-06-21T13:33:00Z">
              <w:r>
                <w:rPr>
                  <w:rFonts w:ascii="Arial" w:hAnsi="Arial" w:cs="Arial"/>
                  <w:sz w:val="18"/>
                </w:rPr>
                <w:delText>Fejl: 040</w:delText>
              </w:r>
            </w:del>
          </w:p>
          <w:p w14:paraId="6870888D"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Poul V Madsen" w:date="2012-06-21T13:33:00Z"/>
                <w:rFonts w:ascii="Arial" w:hAnsi="Arial" w:cs="Arial"/>
                <w:sz w:val="18"/>
              </w:rPr>
            </w:pPr>
            <w:del w:id="76" w:author="Poul V Madsen" w:date="2012-06-21T13:33:00Z">
              <w:r>
                <w:rPr>
                  <w:rFonts w:ascii="Arial" w:hAnsi="Arial" w:cs="Arial"/>
                  <w:sz w:val="18"/>
                </w:rPr>
                <w:delText>Parameterliste: KundeNummer, KundeType, DMIIndbetalingKilde. DMIIndbetalingAfsenderReferenceID</w:delText>
              </w:r>
            </w:del>
          </w:p>
          <w:p w14:paraId="4033830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77" w:author="Poul V Madsen" w:date="2012-06-21T13:33:00Z" w:name="move328048945"/>
          </w:p>
          <w:p w14:paraId="56B2C3C0" w14:textId="77777777" w:rsidR="006F314B" w:rsidRDefault="002F4FC6"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Poul V Madsen" w:date="2012-06-21T13:33:00Z"/>
                <w:rFonts w:ascii="Arial" w:hAnsi="Arial" w:cs="Arial"/>
                <w:sz w:val="18"/>
              </w:rPr>
            </w:pPr>
            <w:moveFrom w:id="79" w:author="Poul V Madsen" w:date="2012-06-21T13:33:00Z">
              <w:r>
                <w:rPr>
                  <w:rFonts w:ascii="Arial" w:hAnsi="Arial" w:cs="Arial"/>
                  <w:sz w:val="18"/>
                </w:rPr>
                <w:t>Validering: Kombinations-kontrol af Indbetalings Art og -Kilde foretages i henhold til følgende tabel</w:t>
              </w:r>
            </w:moveFrom>
            <w:moveFromRangeEnd w:id="77"/>
            <w:del w:id="80" w:author="Poul V Madsen" w:date="2012-06-21T13:33:00Z">
              <w:r w:rsidR="006F314B">
                <w:rPr>
                  <w:rFonts w:ascii="Arial" w:hAnsi="Arial" w:cs="Arial"/>
                  <w:sz w:val="18"/>
                </w:rPr>
                <w:delText>:</w:delText>
              </w:r>
            </w:del>
          </w:p>
          <w:p w14:paraId="230C717F"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 w:author="Poul V Madsen" w:date="2012-06-21T13:33:00Z"/>
                <w:rFonts w:ascii="Arial" w:hAnsi="Arial" w:cs="Arial"/>
                <w:sz w:val="18"/>
              </w:rPr>
            </w:pPr>
          </w:p>
          <w:p w14:paraId="2F6AD953"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 w:author="Poul V Madsen" w:date="2012-06-21T13:33:00Z"/>
                <w:rFonts w:ascii="Arial" w:hAnsi="Arial" w:cs="Arial"/>
                <w:sz w:val="18"/>
              </w:rPr>
            </w:pPr>
            <w:del w:id="83" w:author="Poul V Madsen" w:date="2012-06-21T13:33:00Z">
              <w:r>
                <w:rPr>
                  <w:rFonts w:ascii="Arial" w:hAnsi="Arial" w:cs="Arial"/>
                  <w:sz w:val="18"/>
                </w:rPr>
                <w:delText xml:space="preserve">DMIIndbetalingKilde </w:delText>
              </w:r>
              <w:r>
                <w:rPr>
                  <w:rFonts w:ascii="Arial" w:hAnsi="Arial" w:cs="Arial"/>
                  <w:sz w:val="18"/>
                </w:rPr>
                <w:tab/>
              </w:r>
              <w:r>
                <w:rPr>
                  <w:rFonts w:ascii="Arial" w:hAnsi="Arial" w:cs="Arial"/>
                  <w:sz w:val="18"/>
                </w:rPr>
                <w:tab/>
                <w:delText>DMIIndbetalingArt MyndighedsUdbetalingType_Skal_vs_Måikke</w:delText>
              </w:r>
            </w:del>
          </w:p>
          <w:p w14:paraId="312003DE"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Poul V Madsen" w:date="2012-06-21T13:33:00Z"/>
                <w:rFonts w:ascii="Arial" w:hAnsi="Arial" w:cs="Arial"/>
                <w:sz w:val="18"/>
              </w:rPr>
            </w:pPr>
            <w:del w:id="85" w:author="Poul V Madsen" w:date="2012-06-21T13:33:00Z">
              <w:r>
                <w:rPr>
                  <w:rFonts w:ascii="Arial" w:hAnsi="Arial" w:cs="Arial"/>
                  <w:sz w:val="18"/>
                </w:rPr>
                <w:delText xml:space="preserve">SAP38 </w:delText>
              </w:r>
              <w:r>
                <w:rPr>
                  <w:rFonts w:ascii="Arial" w:hAnsi="Arial" w:cs="Arial"/>
                  <w:sz w:val="18"/>
                </w:rPr>
                <w:tab/>
              </w:r>
              <w:r>
                <w:rPr>
                  <w:rFonts w:ascii="Arial" w:hAnsi="Arial" w:cs="Arial"/>
                  <w:sz w:val="18"/>
                </w:rPr>
                <w:tab/>
                <w:delText>KONTA</w:delText>
              </w:r>
              <w:r>
                <w:rPr>
                  <w:rFonts w:ascii="Arial" w:hAnsi="Arial" w:cs="Arial"/>
                  <w:sz w:val="18"/>
                </w:rPr>
                <w:tab/>
                <w:delText xml:space="preserve">Skal være angivet </w:delText>
              </w:r>
            </w:del>
          </w:p>
          <w:p w14:paraId="344136C3"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 w:author="Poul V Madsen" w:date="2012-06-21T13:33:00Z"/>
                <w:rFonts w:ascii="Arial" w:hAnsi="Arial" w:cs="Arial"/>
                <w:sz w:val="18"/>
              </w:rPr>
            </w:pPr>
            <w:del w:id="87" w:author="Poul V Madsen" w:date="2012-06-21T13:33:00Z">
              <w:r>
                <w:rPr>
                  <w:rFonts w:ascii="Arial" w:hAnsi="Arial" w:cs="Arial"/>
                  <w:sz w:val="18"/>
                </w:rPr>
                <w:delText xml:space="preserve">SAP38 </w:delText>
              </w:r>
              <w:r>
                <w:rPr>
                  <w:rFonts w:ascii="Arial" w:hAnsi="Arial" w:cs="Arial"/>
                  <w:sz w:val="18"/>
                </w:rPr>
                <w:tab/>
              </w:r>
              <w:r>
                <w:rPr>
                  <w:rFonts w:ascii="Arial" w:hAnsi="Arial" w:cs="Arial"/>
                  <w:sz w:val="18"/>
                </w:rPr>
                <w:tab/>
                <w:delText xml:space="preserve">CHECK </w:delText>
              </w:r>
              <w:r>
                <w:rPr>
                  <w:rFonts w:ascii="Arial" w:hAnsi="Arial" w:cs="Arial"/>
                  <w:sz w:val="18"/>
                </w:rPr>
                <w:tab/>
                <w:delText>Skal være angivet</w:delText>
              </w:r>
            </w:del>
          </w:p>
          <w:p w14:paraId="44DEABE2"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 w:author="Poul V Madsen" w:date="2012-06-21T13:33:00Z"/>
                <w:rFonts w:ascii="Arial" w:hAnsi="Arial" w:cs="Arial"/>
                <w:sz w:val="18"/>
              </w:rPr>
            </w:pPr>
            <w:del w:id="89" w:author="Poul V Madsen" w:date="2012-06-21T13:33:00Z">
              <w:r>
                <w:rPr>
                  <w:rFonts w:ascii="Arial" w:hAnsi="Arial" w:cs="Arial"/>
                  <w:sz w:val="18"/>
                </w:rPr>
                <w:delText xml:space="preserve">SAP38 </w:delText>
              </w:r>
              <w:r>
                <w:rPr>
                  <w:rFonts w:ascii="Arial" w:hAnsi="Arial" w:cs="Arial"/>
                  <w:sz w:val="18"/>
                </w:rPr>
                <w:tab/>
              </w:r>
              <w:r>
                <w:rPr>
                  <w:rFonts w:ascii="Arial" w:hAnsi="Arial" w:cs="Arial"/>
                  <w:sz w:val="18"/>
                </w:rPr>
                <w:tab/>
                <w:delText xml:space="preserve">DANKO </w:delText>
              </w:r>
              <w:r>
                <w:rPr>
                  <w:rFonts w:ascii="Arial" w:hAnsi="Arial" w:cs="Arial"/>
                  <w:sz w:val="18"/>
                </w:rPr>
                <w:tab/>
                <w:delText>Skal være angivet</w:delText>
              </w:r>
            </w:del>
          </w:p>
          <w:p w14:paraId="2D74DD29"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 w:author="Poul V Madsen" w:date="2012-06-21T13:33:00Z"/>
                <w:rFonts w:ascii="Arial" w:hAnsi="Arial" w:cs="Arial"/>
                <w:sz w:val="18"/>
              </w:rPr>
            </w:pPr>
            <w:del w:id="91" w:author="Poul V Madsen" w:date="2012-06-21T13:33:00Z">
              <w:r>
                <w:rPr>
                  <w:rFonts w:ascii="Arial" w:hAnsi="Arial" w:cs="Arial"/>
                  <w:sz w:val="18"/>
                </w:rPr>
                <w:delText xml:space="preserve">SAP38 </w:delText>
              </w:r>
              <w:r>
                <w:rPr>
                  <w:rFonts w:ascii="Arial" w:hAnsi="Arial" w:cs="Arial"/>
                  <w:sz w:val="18"/>
                </w:rPr>
                <w:tab/>
              </w:r>
              <w:r>
                <w:rPr>
                  <w:rFonts w:ascii="Arial" w:hAnsi="Arial" w:cs="Arial"/>
                  <w:sz w:val="18"/>
                </w:rPr>
                <w:tab/>
                <w:delText>OMPOST Skal være angivet</w:delText>
              </w:r>
            </w:del>
          </w:p>
          <w:p w14:paraId="7755427C"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 w:author="Poul V Madsen" w:date="2012-06-21T13:33:00Z"/>
                <w:rFonts w:ascii="Arial" w:hAnsi="Arial" w:cs="Arial"/>
                <w:sz w:val="18"/>
              </w:rPr>
            </w:pPr>
            <w:del w:id="93" w:author="Poul V Madsen" w:date="2012-06-21T13:33:00Z">
              <w:r>
                <w:rPr>
                  <w:rFonts w:ascii="Arial" w:hAnsi="Arial" w:cs="Arial"/>
                  <w:sz w:val="18"/>
                </w:rPr>
                <w:delText xml:space="preserve">SAP38 </w:delText>
              </w:r>
              <w:r>
                <w:rPr>
                  <w:rFonts w:ascii="Arial" w:hAnsi="Arial" w:cs="Arial"/>
                  <w:sz w:val="18"/>
                </w:rPr>
                <w:tab/>
              </w:r>
              <w:r>
                <w:rPr>
                  <w:rFonts w:ascii="Arial" w:hAnsi="Arial" w:cs="Arial"/>
                  <w:sz w:val="18"/>
                </w:rPr>
                <w:tab/>
                <w:delText>MODRE</w:delText>
              </w:r>
              <w:r>
                <w:rPr>
                  <w:rFonts w:ascii="Arial" w:hAnsi="Arial" w:cs="Arial"/>
                  <w:sz w:val="18"/>
                </w:rPr>
                <w:tab/>
                <w:delText>Skal være angivet</w:delText>
              </w:r>
            </w:del>
          </w:p>
          <w:p w14:paraId="1CE49206"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 w:author="Poul V Madsen" w:date="2012-06-21T13:33:00Z"/>
                <w:rFonts w:ascii="Arial" w:hAnsi="Arial" w:cs="Arial"/>
                <w:sz w:val="18"/>
              </w:rPr>
            </w:pPr>
            <w:del w:id="95" w:author="Poul V Madsen" w:date="2012-06-21T13:33:00Z">
              <w:r>
                <w:rPr>
                  <w:rFonts w:ascii="Arial" w:hAnsi="Arial" w:cs="Arial"/>
                  <w:sz w:val="18"/>
                </w:rPr>
                <w:delText xml:space="preserve">SKB </w:delText>
              </w:r>
              <w:r>
                <w:rPr>
                  <w:rFonts w:ascii="Arial" w:hAnsi="Arial" w:cs="Arial"/>
                  <w:sz w:val="18"/>
                </w:rPr>
                <w:tab/>
              </w:r>
              <w:r>
                <w:rPr>
                  <w:rFonts w:ascii="Arial" w:hAnsi="Arial" w:cs="Arial"/>
                  <w:sz w:val="18"/>
                </w:rPr>
                <w:tab/>
              </w:r>
              <w:r>
                <w:rPr>
                  <w:rFonts w:ascii="Arial" w:hAnsi="Arial" w:cs="Arial"/>
                  <w:sz w:val="18"/>
                </w:rPr>
                <w:tab/>
                <w:delText xml:space="preserve">OCRLI </w:delText>
              </w:r>
              <w:r>
                <w:rPr>
                  <w:rFonts w:ascii="Arial" w:hAnsi="Arial" w:cs="Arial"/>
                  <w:sz w:val="18"/>
                </w:rPr>
                <w:tab/>
                <w:delText>Må ikke være angivet</w:delText>
              </w:r>
            </w:del>
          </w:p>
          <w:p w14:paraId="07C2B724"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 w:author="Poul V Madsen" w:date="2012-06-21T13:33:00Z"/>
                <w:rFonts w:ascii="Arial" w:hAnsi="Arial" w:cs="Arial"/>
                <w:sz w:val="18"/>
              </w:rPr>
            </w:pPr>
            <w:del w:id="97" w:author="Poul V Madsen" w:date="2012-06-21T13:33:00Z">
              <w:r>
                <w:rPr>
                  <w:rFonts w:ascii="Arial" w:hAnsi="Arial" w:cs="Arial"/>
                  <w:sz w:val="18"/>
                </w:rPr>
                <w:delText xml:space="preserve">SKB </w:delText>
              </w:r>
              <w:r>
                <w:rPr>
                  <w:rFonts w:ascii="Arial" w:hAnsi="Arial" w:cs="Arial"/>
                  <w:sz w:val="18"/>
                </w:rPr>
                <w:tab/>
              </w:r>
              <w:r>
                <w:rPr>
                  <w:rFonts w:ascii="Arial" w:hAnsi="Arial" w:cs="Arial"/>
                  <w:sz w:val="18"/>
                </w:rPr>
                <w:tab/>
              </w:r>
              <w:r>
                <w:rPr>
                  <w:rFonts w:ascii="Arial" w:hAnsi="Arial" w:cs="Arial"/>
                  <w:sz w:val="18"/>
                </w:rPr>
                <w:tab/>
                <w:delText xml:space="preserve">BANKO </w:delText>
              </w:r>
              <w:r>
                <w:rPr>
                  <w:rFonts w:ascii="Arial" w:hAnsi="Arial" w:cs="Arial"/>
                  <w:sz w:val="18"/>
                </w:rPr>
                <w:tab/>
                <w:delText>Må ikke være angivet</w:delText>
              </w:r>
            </w:del>
          </w:p>
          <w:p w14:paraId="53F89414"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 w:author="Poul V Madsen" w:date="2012-06-21T13:33:00Z"/>
                <w:rFonts w:ascii="Arial" w:hAnsi="Arial" w:cs="Arial"/>
                <w:sz w:val="18"/>
              </w:rPr>
            </w:pPr>
            <w:del w:id="99" w:author="Poul V Madsen" w:date="2012-06-21T13:33:00Z">
              <w:r>
                <w:rPr>
                  <w:rFonts w:ascii="Arial" w:hAnsi="Arial" w:cs="Arial"/>
                  <w:sz w:val="18"/>
                </w:rPr>
                <w:delText xml:space="preserve">EFI </w:delText>
              </w:r>
              <w:r>
                <w:rPr>
                  <w:rFonts w:ascii="Arial" w:hAnsi="Arial" w:cs="Arial"/>
                  <w:sz w:val="18"/>
                </w:rPr>
                <w:tab/>
              </w:r>
              <w:r>
                <w:rPr>
                  <w:rFonts w:ascii="Arial" w:hAnsi="Arial" w:cs="Arial"/>
                  <w:sz w:val="18"/>
                </w:rPr>
                <w:tab/>
              </w:r>
              <w:r>
                <w:rPr>
                  <w:rFonts w:ascii="Arial" w:hAnsi="Arial" w:cs="Arial"/>
                  <w:sz w:val="18"/>
                </w:rPr>
                <w:tab/>
                <w:delText xml:space="preserve">LONIN </w:delText>
              </w:r>
              <w:r>
                <w:rPr>
                  <w:rFonts w:ascii="Arial" w:hAnsi="Arial" w:cs="Arial"/>
                  <w:sz w:val="18"/>
                </w:rPr>
                <w:tab/>
                <w:delText>Skal være angivet</w:delText>
              </w:r>
            </w:del>
          </w:p>
          <w:p w14:paraId="02559F5B"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 w:author="Poul V Madsen" w:date="2012-06-21T13:33:00Z"/>
                <w:rFonts w:ascii="Arial" w:hAnsi="Arial" w:cs="Arial"/>
                <w:sz w:val="18"/>
              </w:rPr>
            </w:pPr>
            <w:del w:id="101" w:author="Poul V Madsen" w:date="2012-06-21T13:33:00Z">
              <w:r>
                <w:rPr>
                  <w:rFonts w:ascii="Arial" w:hAnsi="Arial" w:cs="Arial"/>
                  <w:sz w:val="18"/>
                </w:rPr>
                <w:delText>EFI</w:delTex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 xml:space="preserve"> RENTG </w:delText>
              </w:r>
              <w:r>
                <w:rPr>
                  <w:rFonts w:ascii="Arial" w:hAnsi="Arial" w:cs="Arial"/>
                  <w:sz w:val="18"/>
                </w:rPr>
                <w:tab/>
                <w:delText>Må ikke være angivet</w:delText>
              </w:r>
            </w:del>
          </w:p>
          <w:p w14:paraId="29CF229A"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 w:author="Poul V Madsen" w:date="2012-06-21T13:33:00Z"/>
                <w:rFonts w:ascii="Arial" w:hAnsi="Arial" w:cs="Arial"/>
                <w:sz w:val="18"/>
              </w:rPr>
            </w:pPr>
            <w:del w:id="103" w:author="Poul V Madsen" w:date="2012-06-21T13:33:00Z">
              <w:r>
                <w:rPr>
                  <w:rFonts w:ascii="Arial" w:hAnsi="Arial" w:cs="Arial"/>
                  <w:sz w:val="18"/>
                </w:rPr>
                <w:delText xml:space="preserve">EFI </w:delText>
              </w:r>
              <w:r>
                <w:rPr>
                  <w:rFonts w:ascii="Arial" w:hAnsi="Arial" w:cs="Arial"/>
                  <w:sz w:val="18"/>
                </w:rPr>
                <w:tab/>
              </w:r>
              <w:r>
                <w:rPr>
                  <w:rFonts w:ascii="Arial" w:hAnsi="Arial" w:cs="Arial"/>
                  <w:sz w:val="18"/>
                </w:rPr>
                <w:tab/>
              </w:r>
              <w:r>
                <w:rPr>
                  <w:rFonts w:ascii="Arial" w:hAnsi="Arial" w:cs="Arial"/>
                  <w:sz w:val="18"/>
                </w:rPr>
                <w:tab/>
                <w:delText>"Oprindelig DMIIndbetalingArt" Må ikke være angivet</w:delText>
              </w:r>
            </w:del>
          </w:p>
          <w:p w14:paraId="0A6F3ECD"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 w:author="Poul V Madsen" w:date="2012-06-21T13:33:00Z"/>
                <w:rFonts w:ascii="Arial" w:hAnsi="Arial" w:cs="Arial"/>
                <w:sz w:val="18"/>
              </w:rPr>
            </w:pPr>
            <w:del w:id="105" w:author="Poul V Madsen" w:date="2012-06-21T13:33:00Z">
              <w:r>
                <w:rPr>
                  <w:rFonts w:ascii="Arial" w:hAnsi="Arial" w:cs="Arial"/>
                  <w:sz w:val="18"/>
                </w:rPr>
                <w:delText>EFI</w:delTex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DANKO</w:delText>
              </w:r>
              <w:r>
                <w:rPr>
                  <w:rFonts w:ascii="Arial" w:hAnsi="Arial" w:cs="Arial"/>
                  <w:sz w:val="18"/>
                </w:rPr>
                <w:tab/>
                <w:delText>Må ikke være angivet</w:delText>
              </w:r>
            </w:del>
          </w:p>
          <w:p w14:paraId="68C8E236"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 w:author="Poul V Madsen" w:date="2012-06-21T13:33:00Z"/>
                <w:rFonts w:ascii="Arial" w:hAnsi="Arial" w:cs="Arial"/>
                <w:sz w:val="18"/>
              </w:rPr>
            </w:pPr>
            <w:del w:id="107" w:author="Poul V Madsen" w:date="2012-06-21T13:33:00Z">
              <w:r>
                <w:rPr>
                  <w:rFonts w:ascii="Arial" w:hAnsi="Arial" w:cs="Arial"/>
                  <w:sz w:val="18"/>
                </w:rPr>
                <w:delText xml:space="preserve">NETS </w:delText>
              </w:r>
              <w:r>
                <w:rPr>
                  <w:rFonts w:ascii="Arial" w:hAnsi="Arial" w:cs="Arial"/>
                  <w:sz w:val="18"/>
                </w:rPr>
                <w:tab/>
              </w:r>
              <w:r>
                <w:rPr>
                  <w:rFonts w:ascii="Arial" w:hAnsi="Arial" w:cs="Arial"/>
                  <w:sz w:val="18"/>
                </w:rPr>
                <w:tab/>
              </w:r>
              <w:r>
                <w:rPr>
                  <w:rFonts w:ascii="Arial" w:hAnsi="Arial" w:cs="Arial"/>
                  <w:sz w:val="18"/>
                </w:rPr>
                <w:tab/>
                <w:delText xml:space="preserve">BANKO </w:delText>
              </w:r>
              <w:r>
                <w:rPr>
                  <w:rFonts w:ascii="Arial" w:hAnsi="Arial" w:cs="Arial"/>
                  <w:sz w:val="18"/>
                </w:rPr>
                <w:tab/>
                <w:delText>Må ikke være angivet</w:delText>
              </w:r>
            </w:del>
          </w:p>
          <w:p w14:paraId="7D9B241B"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 w:author="Poul V Madsen" w:date="2012-06-21T13:33:00Z"/>
                <w:rFonts w:ascii="Arial" w:hAnsi="Arial" w:cs="Arial"/>
                <w:sz w:val="18"/>
              </w:rPr>
            </w:pPr>
            <w:del w:id="109" w:author="Poul V Madsen" w:date="2012-06-21T13:33:00Z">
              <w:r>
                <w:rPr>
                  <w:rFonts w:ascii="Arial" w:hAnsi="Arial" w:cs="Arial"/>
                  <w:sz w:val="18"/>
                </w:rPr>
                <w:delText xml:space="preserve">SLUT </w:delText>
              </w:r>
              <w:r>
                <w:rPr>
                  <w:rFonts w:ascii="Arial" w:hAnsi="Arial" w:cs="Arial"/>
                  <w:sz w:val="18"/>
                </w:rPr>
                <w:tab/>
              </w:r>
              <w:r>
                <w:rPr>
                  <w:rFonts w:ascii="Arial" w:hAnsi="Arial" w:cs="Arial"/>
                  <w:sz w:val="18"/>
                </w:rPr>
                <w:tab/>
              </w:r>
              <w:r>
                <w:rPr>
                  <w:rFonts w:ascii="Arial" w:hAnsi="Arial" w:cs="Arial"/>
                  <w:sz w:val="18"/>
                </w:rPr>
                <w:tab/>
                <w:delText xml:space="preserve">MODRE </w:delText>
              </w:r>
              <w:r>
                <w:rPr>
                  <w:rFonts w:ascii="Arial" w:hAnsi="Arial" w:cs="Arial"/>
                  <w:sz w:val="18"/>
                </w:rPr>
                <w:tab/>
                <w:delText>Skal være angivet</w:delText>
              </w:r>
            </w:del>
          </w:p>
          <w:p w14:paraId="43C50EA1"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0" w:author="Poul V Madsen" w:date="2012-06-21T13:33:00Z"/>
                <w:rFonts w:ascii="Arial" w:hAnsi="Arial" w:cs="Arial"/>
                <w:sz w:val="18"/>
              </w:rPr>
            </w:pPr>
            <w:del w:id="111" w:author="Poul V Madsen" w:date="2012-06-21T13:33:00Z">
              <w:r>
                <w:rPr>
                  <w:rFonts w:ascii="Arial" w:hAnsi="Arial" w:cs="Arial"/>
                  <w:sz w:val="18"/>
                </w:rPr>
                <w:delText xml:space="preserve">NEMKONT </w:delText>
              </w:r>
              <w:r>
                <w:rPr>
                  <w:rFonts w:ascii="Arial" w:hAnsi="Arial" w:cs="Arial"/>
                  <w:sz w:val="18"/>
                </w:rPr>
                <w:tab/>
                <w:delText xml:space="preserve">MODRE </w:delText>
              </w:r>
              <w:r>
                <w:rPr>
                  <w:rFonts w:ascii="Arial" w:hAnsi="Arial" w:cs="Arial"/>
                  <w:sz w:val="18"/>
                </w:rPr>
                <w:tab/>
                <w:delText>Må ikke være angivet</w:delText>
              </w:r>
            </w:del>
          </w:p>
          <w:p w14:paraId="79CF02D6"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2" w:author="Poul V Madsen" w:date="2012-06-21T13:33:00Z"/>
                <w:rFonts w:ascii="Arial" w:hAnsi="Arial" w:cs="Arial"/>
                <w:sz w:val="18"/>
              </w:rPr>
            </w:pPr>
            <w:del w:id="113" w:author="Poul V Madsen" w:date="2012-06-21T13:33:00Z">
              <w:r>
                <w:rPr>
                  <w:rFonts w:ascii="Arial" w:hAnsi="Arial" w:cs="Arial"/>
                  <w:sz w:val="18"/>
                </w:rPr>
                <w:delText xml:space="preserve">DMO </w:delText>
              </w:r>
              <w:r>
                <w:rPr>
                  <w:rFonts w:ascii="Arial" w:hAnsi="Arial" w:cs="Arial"/>
                  <w:sz w:val="18"/>
                </w:rPr>
                <w:tab/>
              </w:r>
              <w:r>
                <w:rPr>
                  <w:rFonts w:ascii="Arial" w:hAnsi="Arial" w:cs="Arial"/>
                  <w:sz w:val="18"/>
                </w:rPr>
                <w:tab/>
              </w:r>
              <w:r>
                <w:rPr>
                  <w:rFonts w:ascii="Arial" w:hAnsi="Arial" w:cs="Arial"/>
                  <w:sz w:val="18"/>
                </w:rPr>
                <w:tab/>
                <w:delText xml:space="preserve">MODRE </w:delText>
              </w:r>
              <w:r>
                <w:rPr>
                  <w:rFonts w:ascii="Arial" w:hAnsi="Arial" w:cs="Arial"/>
                  <w:sz w:val="18"/>
                </w:rPr>
                <w:tab/>
                <w:delText>Skal være angivet</w:delText>
              </w:r>
            </w:del>
          </w:p>
          <w:p w14:paraId="15ACCF78"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4" w:author="Poul V Madsen" w:date="2012-06-21T13:33:00Z"/>
                <w:rFonts w:ascii="Arial" w:hAnsi="Arial" w:cs="Arial"/>
                <w:sz w:val="18"/>
              </w:rPr>
            </w:pPr>
          </w:p>
          <w:p w14:paraId="219FEE83"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5" w:author="Poul V Madsen" w:date="2012-06-21T13:33:00Z"/>
                <w:rFonts w:ascii="Arial" w:hAnsi="Arial" w:cs="Arial"/>
                <w:sz w:val="18"/>
              </w:rPr>
            </w:pPr>
            <w:del w:id="116" w:author="Poul V Madsen" w:date="2012-06-21T13:33:00Z">
              <w:r>
                <w:rPr>
                  <w:rFonts w:ascii="Arial" w:hAnsi="Arial" w:cs="Arial"/>
                  <w:sz w:val="18"/>
                </w:rPr>
                <w:delText>Fejl: 041</w:delText>
              </w:r>
            </w:del>
          </w:p>
          <w:p w14:paraId="0F8DC8BF"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7" w:author="Poul V Madsen" w:date="2012-06-21T13:33:00Z"/>
                <w:rFonts w:ascii="Arial" w:hAnsi="Arial" w:cs="Arial"/>
                <w:sz w:val="18"/>
              </w:rPr>
            </w:pPr>
            <w:del w:id="118" w:author="Poul V Madsen" w:date="2012-06-21T13:33:00Z">
              <w:r>
                <w:rPr>
                  <w:rFonts w:ascii="Arial" w:hAnsi="Arial" w:cs="Arial"/>
                  <w:sz w:val="18"/>
                </w:rPr>
                <w:delText>Validering: Kontrol af hvorvidt MyndighedUdbetalingType-Kode ikke må eller skal være udfyldt for en given kombination af DMIIndbetalingArt  og DMIIndbetalingKilde</w:delText>
              </w:r>
            </w:del>
          </w:p>
          <w:p w14:paraId="4D5B00DB"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9" w:author="Poul V Madsen" w:date="2012-06-21T13:33:00Z"/>
                <w:rFonts w:ascii="Arial" w:hAnsi="Arial" w:cs="Arial"/>
                <w:sz w:val="18"/>
              </w:rPr>
            </w:pPr>
            <w:del w:id="120" w:author="Poul V Madsen" w:date="2012-06-21T13:33:00Z">
              <w:r>
                <w:rPr>
                  <w:rFonts w:ascii="Arial" w:hAnsi="Arial" w:cs="Arial"/>
                  <w:sz w:val="18"/>
                </w:rPr>
                <w:delText>Reaktion: Opdatering afvises, kaldende system kontaktes.</w:delText>
              </w:r>
            </w:del>
          </w:p>
          <w:p w14:paraId="373CB79D"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Poul V Madsen" w:date="2012-06-21T13:33:00Z"/>
                <w:rFonts w:ascii="Arial" w:hAnsi="Arial" w:cs="Arial"/>
                <w:sz w:val="18"/>
              </w:rPr>
            </w:pPr>
            <w:del w:id="122" w:author="Poul V Madsen" w:date="2012-06-21T13:33:00Z">
              <w:r>
                <w:rPr>
                  <w:rFonts w:ascii="Arial" w:hAnsi="Arial" w:cs="Arial"/>
                  <w:sz w:val="18"/>
                </w:rPr>
                <w:delText>Parameterliste: KundeNummer, KundeType, DMIIndbetalingKilde, DMIIndbetalingAfsenderReferenceID</w:delText>
              </w:r>
            </w:del>
          </w:p>
          <w:p w14:paraId="2F5CC4A6"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Poul V Madsen" w:date="2012-06-21T13:33:00Z"/>
                <w:rFonts w:ascii="Arial" w:hAnsi="Arial" w:cs="Arial"/>
                <w:sz w:val="18"/>
              </w:rPr>
            </w:pPr>
          </w:p>
          <w:p w14:paraId="14F0DA24"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4" w:author="Poul V Madsen" w:date="2012-06-21T13:33:00Z"/>
                <w:rFonts w:ascii="Arial" w:hAnsi="Arial" w:cs="Arial"/>
                <w:sz w:val="18"/>
              </w:rPr>
            </w:pPr>
            <w:del w:id="125" w:author="Poul V Madsen" w:date="2012-06-21T13:33:00Z">
              <w:r>
                <w:rPr>
                  <w:rFonts w:ascii="Arial" w:hAnsi="Arial" w:cs="Arial"/>
                  <w:sz w:val="18"/>
                </w:rPr>
                <w:delText>Kombinations-kontrol af DMIIndbetalingKilde og MyndighedUdbetalingTypeKode foretages i henhold til ovenstående tabel. Se feltet MyndighedsUdbetalingType_Skal_vs_Måikke. Feltet er ikke et officielt begreb.</w:delText>
              </w:r>
            </w:del>
          </w:p>
          <w:p w14:paraId="76ED55A4"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6" w:author="Poul V Madsen" w:date="2012-06-21T13:33:00Z"/>
                <w:rFonts w:ascii="Arial" w:hAnsi="Arial" w:cs="Arial"/>
                <w:sz w:val="18"/>
              </w:rPr>
            </w:pPr>
            <w:del w:id="127" w:author="Poul V Madsen" w:date="2012-06-21T13:33:00Z">
              <w:r>
                <w:rPr>
                  <w:rFonts w:ascii="Arial" w:hAnsi="Arial" w:cs="Arial"/>
                  <w:sz w:val="18"/>
                </w:rPr>
                <w:delText>______________________________________________</w:delText>
              </w:r>
            </w:del>
          </w:p>
          <w:p w14:paraId="71A326B4" w14:textId="13379744"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10C86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14:paraId="6DE5827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14:paraId="18CB080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14:paraId="3FFF53C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EAAD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14:paraId="1C2D3CB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14:paraId="0E7E47C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14:paraId="1D94E30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66AC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14:paraId="03CBD32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14:paraId="3D6F435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14:paraId="707692A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5FAA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14:paraId="04CD794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2F4FC6" w14:paraId="030DED3B" w14:textId="77777777" w:rsidTr="002F4FC6">
        <w:trPr>
          <w:trHeight w:val="283"/>
        </w:trPr>
        <w:tc>
          <w:tcPr>
            <w:tcW w:w="10345" w:type="dxa"/>
            <w:gridSpan w:val="6"/>
            <w:shd w:val="clear" w:color="auto" w:fill="B3B3B3"/>
            <w:vAlign w:val="center"/>
          </w:tcPr>
          <w:p w14:paraId="16F9AA7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F4FC6" w14:paraId="182FA131" w14:textId="77777777" w:rsidTr="002F4FC6">
        <w:trPr>
          <w:trHeight w:val="283"/>
        </w:trPr>
        <w:tc>
          <w:tcPr>
            <w:tcW w:w="10345" w:type="dxa"/>
            <w:gridSpan w:val="6"/>
            <w:shd w:val="clear" w:color="auto" w:fill="FFFFFF"/>
          </w:tcPr>
          <w:p w14:paraId="48529AE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14:paraId="240E02D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14:paraId="488FB7F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14:paraId="4C90571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14:paraId="586AE71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14:paraId="76478DB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4FC6" w:rsidSect="002F4FC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215B40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4FC6" w14:paraId="1F551BA9" w14:textId="77777777" w:rsidTr="002F4FC6">
        <w:trPr>
          <w:trHeight w:hRule="exact" w:val="113"/>
        </w:trPr>
        <w:tc>
          <w:tcPr>
            <w:tcW w:w="10345" w:type="dxa"/>
            <w:shd w:val="clear" w:color="auto" w:fill="B3B3B3"/>
          </w:tcPr>
          <w:p w14:paraId="05A829B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FC6" w14:paraId="3560A71C" w14:textId="77777777" w:rsidTr="002F4FC6">
        <w:tc>
          <w:tcPr>
            <w:tcW w:w="10345" w:type="dxa"/>
            <w:vAlign w:val="center"/>
          </w:tcPr>
          <w:p w14:paraId="1F12F57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2F4FC6" w14:paraId="1344A87A" w14:textId="77777777" w:rsidTr="002F4FC6">
        <w:tc>
          <w:tcPr>
            <w:tcW w:w="10345" w:type="dxa"/>
            <w:vAlign w:val="center"/>
          </w:tcPr>
          <w:p w14:paraId="57F7A9D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533AD68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14:paraId="4C0002F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4FC6" w14:paraId="18D29740" w14:textId="77777777" w:rsidTr="002F4FC6">
        <w:trPr>
          <w:trHeight w:hRule="exact" w:val="113"/>
        </w:trPr>
        <w:tc>
          <w:tcPr>
            <w:tcW w:w="10345" w:type="dxa"/>
            <w:shd w:val="clear" w:color="auto" w:fill="B3B3B3"/>
          </w:tcPr>
          <w:p w14:paraId="377EDC3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FC6" w14:paraId="64753B2F" w14:textId="77777777" w:rsidTr="002F4FC6">
        <w:tc>
          <w:tcPr>
            <w:tcW w:w="10345" w:type="dxa"/>
            <w:vAlign w:val="center"/>
          </w:tcPr>
          <w:p w14:paraId="62013C5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2F4FC6" w14:paraId="326B5258" w14:textId="77777777" w:rsidTr="002F4FC6">
        <w:tc>
          <w:tcPr>
            <w:tcW w:w="10345" w:type="dxa"/>
            <w:vAlign w:val="center"/>
          </w:tcPr>
          <w:p w14:paraId="006C68E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A00E57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14:paraId="6F7002F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14:paraId="372F736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A42D39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4FC6" w14:paraId="524A6FBA" w14:textId="77777777" w:rsidTr="002F4FC6">
        <w:trPr>
          <w:trHeight w:hRule="exact" w:val="113"/>
        </w:trPr>
        <w:tc>
          <w:tcPr>
            <w:tcW w:w="10345" w:type="dxa"/>
            <w:shd w:val="clear" w:color="auto" w:fill="B3B3B3"/>
          </w:tcPr>
          <w:p w14:paraId="50BBDE4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FC6" w14:paraId="6998FD96" w14:textId="77777777" w:rsidTr="002F4FC6">
        <w:tc>
          <w:tcPr>
            <w:tcW w:w="10345" w:type="dxa"/>
            <w:vAlign w:val="center"/>
          </w:tcPr>
          <w:p w14:paraId="0CAD260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F4FC6" w14:paraId="4A78689A" w14:textId="77777777" w:rsidTr="002F4FC6">
        <w:tc>
          <w:tcPr>
            <w:tcW w:w="10345" w:type="dxa"/>
            <w:vAlign w:val="center"/>
          </w:tcPr>
          <w:p w14:paraId="2D4546E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5BEA6F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0E19679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7FA8F03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0F14435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17679CC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F7092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2C28506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1A2454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6948B34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124F4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4FC6" w14:paraId="446F5265" w14:textId="77777777" w:rsidTr="002F4FC6">
        <w:tc>
          <w:tcPr>
            <w:tcW w:w="10345" w:type="dxa"/>
            <w:shd w:val="clear" w:color="auto" w:fill="B3B3B3"/>
            <w:vAlign w:val="center"/>
          </w:tcPr>
          <w:p w14:paraId="0851C7E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4FC6" w14:paraId="0296C8C5" w14:textId="77777777" w:rsidTr="002F4FC6">
        <w:tc>
          <w:tcPr>
            <w:tcW w:w="10345" w:type="dxa"/>
            <w:shd w:val="clear" w:color="auto" w:fill="FFFFFF"/>
            <w:vAlign w:val="center"/>
          </w:tcPr>
          <w:p w14:paraId="7DB8C63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3499A19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D92E1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1ACA1B7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8BBE4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4A0E954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2C81EAE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1DBAD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6DA0D32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4FC6" w14:paraId="1C9CEEBE" w14:textId="77777777" w:rsidTr="002F4FC6">
        <w:trPr>
          <w:trHeight w:hRule="exact" w:val="113"/>
        </w:trPr>
        <w:tc>
          <w:tcPr>
            <w:tcW w:w="10345" w:type="dxa"/>
            <w:shd w:val="clear" w:color="auto" w:fill="B3B3B3"/>
          </w:tcPr>
          <w:p w14:paraId="4DD26C9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FC6" w14:paraId="7E4CCED8" w14:textId="77777777" w:rsidTr="002F4FC6">
        <w:tc>
          <w:tcPr>
            <w:tcW w:w="10345" w:type="dxa"/>
            <w:vAlign w:val="center"/>
          </w:tcPr>
          <w:p w14:paraId="4B7FBB9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F4FC6" w14:paraId="3BF95A7D" w14:textId="77777777" w:rsidTr="002F4FC6">
        <w:tc>
          <w:tcPr>
            <w:tcW w:w="10345" w:type="dxa"/>
            <w:vAlign w:val="center"/>
          </w:tcPr>
          <w:p w14:paraId="63A834B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46FC5C0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5A634DC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2EACF32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8114B2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4FC6" w14:paraId="1C0D4071" w14:textId="77777777" w:rsidTr="002F4FC6">
        <w:trPr>
          <w:trHeight w:hRule="exact" w:val="113"/>
        </w:trPr>
        <w:tc>
          <w:tcPr>
            <w:tcW w:w="10345" w:type="dxa"/>
            <w:shd w:val="clear" w:color="auto" w:fill="B3B3B3"/>
          </w:tcPr>
          <w:p w14:paraId="7A7CAD3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FC6" w14:paraId="6AC8D901" w14:textId="77777777" w:rsidTr="002F4FC6">
        <w:tc>
          <w:tcPr>
            <w:tcW w:w="10345" w:type="dxa"/>
            <w:vAlign w:val="center"/>
          </w:tcPr>
          <w:p w14:paraId="436DEA7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2F4FC6" w14:paraId="23D1EDF6" w14:textId="77777777" w:rsidTr="002F4FC6">
        <w:tc>
          <w:tcPr>
            <w:tcW w:w="10345" w:type="dxa"/>
            <w:vAlign w:val="center"/>
          </w:tcPr>
          <w:p w14:paraId="3639EC4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14:paraId="672A55C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14:paraId="5E2A9CE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14:paraId="47A2B80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879DCB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4FC6" w:rsidSect="002F4FC6">
          <w:headerReference w:type="default" r:id="rId15"/>
          <w:pgSz w:w="11906" w:h="16838"/>
          <w:pgMar w:top="567" w:right="567" w:bottom="567" w:left="1134" w:header="283" w:footer="708" w:gutter="0"/>
          <w:cols w:space="708"/>
          <w:docGrid w:linePitch="360"/>
        </w:sectPr>
      </w:pPr>
    </w:p>
    <w:p w14:paraId="06148CC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F4FC6" w14:paraId="103EFB89" w14:textId="77777777" w:rsidTr="002F4FC6">
        <w:trPr>
          <w:tblHeader/>
        </w:trPr>
        <w:tc>
          <w:tcPr>
            <w:tcW w:w="3402" w:type="dxa"/>
            <w:shd w:val="clear" w:color="auto" w:fill="B3B3B3"/>
            <w:vAlign w:val="center"/>
          </w:tcPr>
          <w:p w14:paraId="5D6A832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A35E0C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5FFD374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F4FC6" w14:paraId="3550AAB0" w14:textId="77777777" w:rsidTr="002F4FC6">
        <w:tc>
          <w:tcPr>
            <w:tcW w:w="3402" w:type="dxa"/>
          </w:tcPr>
          <w:p w14:paraId="5B446E9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14:paraId="6B537D0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F178F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14:paraId="56BBB2A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9C2107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24FF07A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14:paraId="66D5DB7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3B2A03AF" w14:textId="77777777" w:rsidTr="002F4FC6">
        <w:tc>
          <w:tcPr>
            <w:tcW w:w="3402" w:type="dxa"/>
          </w:tcPr>
          <w:p w14:paraId="72B0E89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14:paraId="07D7F41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2BB431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650A6A9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BA78EB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461A5F3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14:paraId="7CC29F6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516B4DD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14:paraId="1C9666A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0ED194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w:t>
            </w:r>
            <w:ins w:id="130" w:author="Poul V Madsen" w:date="2012-06-21T13:33:00Z">
              <w:r>
                <w:rPr>
                  <w:rFonts w:ascii="Arial" w:hAnsi="Arial" w:cs="Arial"/>
                  <w:sz w:val="18"/>
                </w:rPr>
                <w:t>, DMO, SLUT, SAP38</w:t>
              </w:r>
            </w:ins>
            <w:r>
              <w:rPr>
                <w:rFonts w:ascii="Arial" w:hAnsi="Arial" w:cs="Arial"/>
                <w:sz w:val="18"/>
              </w:rPr>
              <w:t xml:space="preserve"> (karakterer)</w:t>
            </w:r>
          </w:p>
          <w:p w14:paraId="32F0190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14:paraId="3FFDFA8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8057E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14:paraId="0FB9B48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F76E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14:paraId="1D928B2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08F2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14:paraId="3CB102B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C30D9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14:paraId="6EEE0AA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14:paraId="3D1BF24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B460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2F4FC6" w14:paraId="3121D6C8" w14:textId="77777777" w:rsidTr="002F4FC6">
        <w:tc>
          <w:tcPr>
            <w:tcW w:w="3402" w:type="dxa"/>
          </w:tcPr>
          <w:p w14:paraId="55DC308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14:paraId="7B3FAB9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A6072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14:paraId="006C906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EB715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14:paraId="6668E95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14:paraId="61CD34E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14:paraId="1874656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6208B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14:paraId="7FF4289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C6353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52F3A13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7DBEC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14:paraId="5E0DEBA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14:paraId="571576E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6D802A1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14:paraId="68DC16A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5E5D5A5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14:paraId="3E5F570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6A9A93D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1" w:author="Poul V Madsen" w:date="2012-06-21T13:33:00Z"/>
                <w:rFonts w:ascii="Arial" w:hAnsi="Arial" w:cs="Arial"/>
                <w:sz w:val="18"/>
              </w:rPr>
            </w:pPr>
            <w:ins w:id="132" w:author="Poul V Madsen" w:date="2012-06-21T13:33:00Z">
              <w:r>
                <w:rPr>
                  <w:rFonts w:ascii="Arial" w:hAnsi="Arial" w:cs="Arial"/>
                  <w:sz w:val="18"/>
                </w:rPr>
                <w:t>DMO                                  System</w:t>
              </w:r>
            </w:ins>
          </w:p>
          <w:p w14:paraId="47257E7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Poul V Madsen" w:date="2012-06-21T13:33:00Z"/>
                <w:rFonts w:ascii="Arial" w:hAnsi="Arial" w:cs="Arial"/>
                <w:sz w:val="18"/>
              </w:rPr>
            </w:pPr>
            <w:ins w:id="134" w:author="Poul V Madsen" w:date="2012-06-21T13:33:00Z">
              <w:r>
                <w:rPr>
                  <w:rFonts w:ascii="Arial" w:hAnsi="Arial" w:cs="Arial"/>
                  <w:sz w:val="18"/>
                </w:rPr>
                <w:t>SLUT                                 System</w:t>
              </w:r>
            </w:ins>
          </w:p>
          <w:p w14:paraId="04713DE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5" w:author="Poul V Madsen" w:date="2012-06-21T13:33:00Z"/>
                <w:rFonts w:ascii="Arial" w:hAnsi="Arial" w:cs="Arial"/>
                <w:sz w:val="18"/>
              </w:rPr>
            </w:pPr>
            <w:ins w:id="136" w:author="Poul V Madsen" w:date="2012-06-21T13:33:00Z">
              <w:r>
                <w:rPr>
                  <w:rFonts w:ascii="Arial" w:hAnsi="Arial" w:cs="Arial"/>
                  <w:sz w:val="18"/>
                </w:rPr>
                <w:t>SAP38                               System</w:t>
              </w:r>
            </w:ins>
          </w:p>
          <w:p w14:paraId="0761646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3E55527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49FFB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14:paraId="33E3F0D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A9A338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18B7A55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4E2E7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4A59E98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7661508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0E5C80B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0DC22B8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0C54A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D183B2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14:paraId="75A1E85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14:paraId="5F5BFD2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14:paraId="670C3C1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14:paraId="5B6A975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14:paraId="233D0C5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14:paraId="7810669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C6CA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1D509826" w14:textId="77777777" w:rsidTr="002F4FC6">
        <w:tc>
          <w:tcPr>
            <w:tcW w:w="3402" w:type="dxa"/>
          </w:tcPr>
          <w:p w14:paraId="7A39776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14:paraId="09A6352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51324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6E03320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A2F4A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0590C13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2F4FC6" w14:paraId="79CB216D" w14:textId="77777777" w:rsidTr="002F4FC6">
        <w:tc>
          <w:tcPr>
            <w:tcW w:w="3402" w:type="dxa"/>
          </w:tcPr>
          <w:p w14:paraId="37E99C6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14:paraId="1821266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CA3BB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B61CB9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1CB960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A484DC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2DCE26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EE7483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2F4FC6" w14:paraId="099AA3F4" w14:textId="77777777" w:rsidTr="002F4FC6">
        <w:tc>
          <w:tcPr>
            <w:tcW w:w="3402" w:type="dxa"/>
          </w:tcPr>
          <w:p w14:paraId="00CE4791"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14:paraId="049C279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A8BD1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14:paraId="656B789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FDBE0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F6FDA7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14:paraId="711D3C2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2F4FC6" w14:paraId="5905693D" w14:textId="77777777" w:rsidTr="002F4FC6">
        <w:tc>
          <w:tcPr>
            <w:tcW w:w="3402" w:type="dxa"/>
          </w:tcPr>
          <w:p w14:paraId="0C90890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14:paraId="1FE6A78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B54D1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14:paraId="3C5B58E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76E5ED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w:t>
            </w:r>
            <w:ins w:id="137" w:author="Poul V Madsen" w:date="2012-06-21T13:33:00Z">
              <w:r>
                <w:rPr>
                  <w:rFonts w:ascii="Arial" w:hAnsi="Arial" w:cs="Arial"/>
                  <w:sz w:val="18"/>
                </w:rPr>
                <w:t>, TRMAND, ULAND</w:t>
              </w:r>
            </w:ins>
          </w:p>
        </w:tc>
        <w:tc>
          <w:tcPr>
            <w:tcW w:w="4671" w:type="dxa"/>
          </w:tcPr>
          <w:p w14:paraId="0038946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14:paraId="15A10AE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C2C9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14:paraId="5FB6870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6801F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14:paraId="492077C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A03B0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14:paraId="0706442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14:paraId="1672661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14:paraId="3DC4325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14:paraId="2ACCECB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14:paraId="12A29EB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14:paraId="03AEE79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14:paraId="67F62B1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8" w:author="Poul V Madsen" w:date="2012-06-21T13:33:00Z"/>
                <w:rFonts w:ascii="Arial" w:hAnsi="Arial" w:cs="Arial"/>
                <w:sz w:val="18"/>
              </w:rPr>
            </w:pPr>
            <w:ins w:id="139" w:author="Poul V Madsen" w:date="2012-06-21T13:33:00Z">
              <w:r>
                <w:rPr>
                  <w:rFonts w:ascii="Arial" w:hAnsi="Arial" w:cs="Arial"/>
                  <w:sz w:val="18"/>
                </w:rPr>
                <w:t>SKB</w:t>
              </w:r>
              <w:r>
                <w:rPr>
                  <w:rFonts w:ascii="Arial" w:hAnsi="Arial" w:cs="Arial"/>
                  <w:sz w:val="18"/>
                </w:rPr>
                <w:tab/>
              </w:r>
              <w:r>
                <w:rPr>
                  <w:rFonts w:ascii="Arial" w:hAnsi="Arial" w:cs="Arial"/>
                  <w:sz w:val="18"/>
                </w:rPr>
                <w:tab/>
                <w:t>ULAND</w:t>
              </w:r>
            </w:ins>
          </w:p>
          <w:p w14:paraId="69DF2E5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Poul V Madsen" w:date="2012-06-21T13:33:00Z"/>
                <w:rFonts w:ascii="Arial" w:hAnsi="Arial" w:cs="Arial"/>
                <w:sz w:val="18"/>
              </w:rPr>
            </w:pPr>
            <w:ins w:id="141" w:author="Poul V Madsen" w:date="2012-06-21T13:33:00Z">
              <w:r>
                <w:rPr>
                  <w:rFonts w:ascii="Arial" w:hAnsi="Arial" w:cs="Arial"/>
                  <w:sz w:val="18"/>
                </w:rPr>
                <w:t>SKB</w:t>
              </w:r>
              <w:r>
                <w:rPr>
                  <w:rFonts w:ascii="Arial" w:hAnsi="Arial" w:cs="Arial"/>
                  <w:sz w:val="18"/>
                </w:rPr>
                <w:tab/>
              </w:r>
              <w:r>
                <w:rPr>
                  <w:rFonts w:ascii="Arial" w:hAnsi="Arial" w:cs="Arial"/>
                  <w:sz w:val="18"/>
                </w:rPr>
                <w:tab/>
                <w:t>TRMAND</w:t>
              </w:r>
            </w:ins>
          </w:p>
          <w:p w14:paraId="3202F4B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14:paraId="3673C4A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14:paraId="09FB681F" w14:textId="77777777" w:rsidR="006F314B" w:rsidRDefault="006F314B" w:rsidP="006F31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2" w:author="Poul V Madsen" w:date="2012-06-21T13:33:00Z"/>
                <w:rFonts w:ascii="Arial" w:hAnsi="Arial" w:cs="Arial"/>
                <w:sz w:val="18"/>
              </w:rPr>
            </w:pPr>
            <w:del w:id="143" w:author="Poul V Madsen" w:date="2012-06-21T13:33:00Z">
              <w:r>
                <w:rPr>
                  <w:rFonts w:ascii="Arial" w:hAnsi="Arial" w:cs="Arial"/>
                  <w:sz w:val="18"/>
                </w:rPr>
                <w:delText>EFI</w:delText>
              </w:r>
              <w:r>
                <w:rPr>
                  <w:rFonts w:ascii="Arial" w:hAnsi="Arial" w:cs="Arial"/>
                  <w:sz w:val="18"/>
                </w:rPr>
                <w:tab/>
              </w:r>
              <w:r>
                <w:rPr>
                  <w:rFonts w:ascii="Arial" w:hAnsi="Arial" w:cs="Arial"/>
                  <w:sz w:val="18"/>
                </w:rPr>
                <w:tab/>
                <w:delText>"Oprindelig DMIIndbetalingArt" (anvendes af EFI, når dækningsløst betalingsmiddel genindbetales)</w:delText>
              </w:r>
            </w:del>
          </w:p>
          <w:p w14:paraId="124C649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14:paraId="17BC66A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14:paraId="31BACE1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14:paraId="66801AE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14:paraId="5B94B04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14:paraId="723BCC5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1B0E0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7F710D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3C4EF02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3B5F403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14:paraId="50302F9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639F708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14:paraId="76ABCFD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14:paraId="38524AA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14:paraId="480765D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14:paraId="5EDB2CF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4" w:author="Poul V Madsen" w:date="2012-06-21T13:33:00Z"/>
                <w:rFonts w:ascii="Arial" w:hAnsi="Arial" w:cs="Arial"/>
                <w:sz w:val="18"/>
              </w:rPr>
            </w:pPr>
            <w:r>
              <w:rPr>
                <w:rFonts w:ascii="Arial" w:hAnsi="Arial" w:cs="Arial"/>
                <w:sz w:val="18"/>
              </w:rPr>
              <w:t>RENTG: Rentegodtgørelse</w:t>
            </w:r>
          </w:p>
          <w:p w14:paraId="1958F89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5" w:author="Poul V Madsen" w:date="2012-06-21T13:33:00Z"/>
                <w:rFonts w:ascii="Arial" w:hAnsi="Arial" w:cs="Arial"/>
                <w:sz w:val="18"/>
              </w:rPr>
            </w:pPr>
            <w:ins w:id="146" w:author="Poul V Madsen" w:date="2012-06-21T13:33:00Z">
              <w:r>
                <w:rPr>
                  <w:rFonts w:ascii="Arial" w:hAnsi="Arial" w:cs="Arial"/>
                  <w:sz w:val="18"/>
                </w:rPr>
                <w:t>TRMAND: Tredjemands-indbetaling</w:t>
              </w:r>
            </w:ins>
          </w:p>
          <w:p w14:paraId="0545922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7" w:author="Poul V Madsen" w:date="2012-06-21T13:33:00Z">
              <w:r>
                <w:rPr>
                  <w:rFonts w:ascii="Arial" w:hAnsi="Arial" w:cs="Arial"/>
                  <w:sz w:val="18"/>
                </w:rPr>
                <w:t>ULAND: Udenlandsk indbetaling</w:t>
              </w:r>
            </w:ins>
          </w:p>
        </w:tc>
      </w:tr>
      <w:tr w:rsidR="002F4FC6" w14:paraId="0A540E44" w14:textId="77777777" w:rsidTr="002F4FC6">
        <w:tc>
          <w:tcPr>
            <w:tcW w:w="3402" w:type="dxa"/>
          </w:tcPr>
          <w:p w14:paraId="3FA33F6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14:paraId="74C3F7A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00CC7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2AFA77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7B7BA8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7C698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E9EDC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2F4FC6" w14:paraId="240C897D" w14:textId="77777777" w:rsidTr="002F4FC6">
        <w:tc>
          <w:tcPr>
            <w:tcW w:w="3402" w:type="dxa"/>
          </w:tcPr>
          <w:p w14:paraId="55B3FCC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14:paraId="74F623D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CA6B2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D7E059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A9822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F37F5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681C2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2F4FC6" w14:paraId="6950F363" w14:textId="77777777" w:rsidTr="002F4FC6">
        <w:tc>
          <w:tcPr>
            <w:tcW w:w="3402" w:type="dxa"/>
          </w:tcPr>
          <w:p w14:paraId="1003564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14:paraId="6B11C1C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43BCE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8B3641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14266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11A83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6F104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14:paraId="08D187B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471417AD" w14:textId="77777777" w:rsidTr="002F4FC6">
        <w:tc>
          <w:tcPr>
            <w:tcW w:w="3402" w:type="dxa"/>
          </w:tcPr>
          <w:p w14:paraId="619610B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14:paraId="550CA1C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A688C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FDA63C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832C48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3EAB276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01421391" w14:textId="77777777" w:rsidTr="002F4FC6">
        <w:tc>
          <w:tcPr>
            <w:tcW w:w="3402" w:type="dxa"/>
          </w:tcPr>
          <w:p w14:paraId="68DD1F9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14:paraId="0611B23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EF5B1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C879E5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9D3110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2F4FC6" w14:paraId="1707B097" w14:textId="77777777" w:rsidTr="002F4FC6">
        <w:tc>
          <w:tcPr>
            <w:tcW w:w="3402" w:type="dxa"/>
          </w:tcPr>
          <w:p w14:paraId="5EF54E1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14:paraId="03C2570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905D3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A55B68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547B92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B95CBE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CBD31F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14:paraId="6133B08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2F4FC6" w14:paraId="7E376773" w14:textId="77777777" w:rsidTr="002F4FC6">
        <w:tc>
          <w:tcPr>
            <w:tcW w:w="3402" w:type="dxa"/>
          </w:tcPr>
          <w:p w14:paraId="1D0E554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14:paraId="49E9E55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D0F6FE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14:paraId="4444C71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966C7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14:paraId="2ECCB48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2F4FC6" w14:paraId="78DC621B" w14:textId="77777777" w:rsidTr="002F4FC6">
        <w:tc>
          <w:tcPr>
            <w:tcW w:w="3402" w:type="dxa"/>
          </w:tcPr>
          <w:p w14:paraId="2E88AC0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14:paraId="4C3B543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19ADA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4326941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A0BFC5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2F4FC6" w14:paraId="14834386" w14:textId="77777777" w:rsidTr="002F4FC6">
        <w:tc>
          <w:tcPr>
            <w:tcW w:w="3402" w:type="dxa"/>
          </w:tcPr>
          <w:p w14:paraId="39AC911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14:paraId="2C4796D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72B4B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14:paraId="388C691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A8543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14:paraId="3DB2EEE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2F4FC6" w14:paraId="139986C5" w14:textId="77777777" w:rsidTr="002F4FC6">
        <w:tc>
          <w:tcPr>
            <w:tcW w:w="3402" w:type="dxa"/>
          </w:tcPr>
          <w:p w14:paraId="0AC222F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14:paraId="54C4AC9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1EA3B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A7B11B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63BE2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83814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02DB0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F4FC6" w14:paraId="6F70221D" w14:textId="77777777" w:rsidTr="002F4FC6">
        <w:tc>
          <w:tcPr>
            <w:tcW w:w="3402" w:type="dxa"/>
          </w:tcPr>
          <w:p w14:paraId="03D3E44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14:paraId="72E9077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CFC58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DDABF4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BEA3B1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EA229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83E0C71"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F4FC6" w14:paraId="4860D5AA" w14:textId="77777777" w:rsidTr="002F4FC6">
        <w:tc>
          <w:tcPr>
            <w:tcW w:w="3402" w:type="dxa"/>
          </w:tcPr>
          <w:p w14:paraId="3BD9B54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14:paraId="2A0C8A0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175C6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141721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6C230B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42D4F42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EA7D4D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14:paraId="079DE17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14:paraId="4EDED76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55FAC0C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0FC309E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4112582F" w14:textId="77777777" w:rsidTr="002F4FC6">
        <w:tc>
          <w:tcPr>
            <w:tcW w:w="3402" w:type="dxa"/>
          </w:tcPr>
          <w:p w14:paraId="45F1AB4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14:paraId="6345B34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FC039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7621717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C09FCD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26361A5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049CC7F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14:paraId="0DB0BC4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2DBC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14:paraId="4A27780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33961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2F4FC6" w14:paraId="59DD67DF" w14:textId="77777777" w:rsidTr="002F4FC6">
        <w:tc>
          <w:tcPr>
            <w:tcW w:w="3402" w:type="dxa"/>
          </w:tcPr>
          <w:p w14:paraId="77CDDCC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14:paraId="2F9B0EF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98EED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14:paraId="080EBBC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46210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56CCBD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14:paraId="69D43AC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E028D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14:paraId="6B8B37D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EAF3D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14:paraId="0E9AA31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14:paraId="5D6F13C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14:paraId="0956872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14:paraId="578B65B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14:paraId="19C9FE1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14:paraId="75248AD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14:paraId="15EE806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14:paraId="79C1528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14:paraId="0887CDB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14:paraId="5CEC136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14:paraId="67B0AD5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14:paraId="7FF7679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14:paraId="514D8BB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14:paraId="26F56AA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14:paraId="300988F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14:paraId="78D7848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14:paraId="7F0510D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64702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82F9D3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14:paraId="45AE923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14:paraId="552CCE7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14:paraId="32F91CF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14:paraId="19DA28D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14:paraId="615DC7E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14:paraId="65C9BB4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14:paraId="0723A4D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14:paraId="7D78599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14:paraId="0D13107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14:paraId="2F6B67B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14:paraId="4675CF8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14:paraId="30A88E1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14:paraId="4D6107B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14:paraId="1E70CF4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14:paraId="68CC45D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14:paraId="7FA0E0C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2F4FC6" w14:paraId="75056479" w14:textId="77777777" w:rsidTr="002F4FC6">
        <w:tc>
          <w:tcPr>
            <w:tcW w:w="3402" w:type="dxa"/>
          </w:tcPr>
          <w:p w14:paraId="1DE6CDD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14:paraId="3A72DC2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74054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4FC4BF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DFB194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2F4FC6" w14:paraId="48526799" w14:textId="77777777" w:rsidTr="002F4FC6">
        <w:tc>
          <w:tcPr>
            <w:tcW w:w="3402" w:type="dxa"/>
          </w:tcPr>
          <w:p w14:paraId="6AEC723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0BE57B6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BCABE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4A1CD78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851881"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009EB2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578DF16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73FBB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B8DD91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7BCDB67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DF050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0FCF82D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26DAD0D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338A891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B93D85" w14:textId="0CD62430"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8" w:author="Poul V Madsen" w:date="2012-06-21T13:33:00Z">
              <w:r>
                <w:rPr>
                  <w:rFonts w:ascii="Arial" w:hAnsi="Arial" w:cs="Arial"/>
                  <w:sz w:val="18"/>
                </w:rPr>
                <w:delText>01</w:delText>
              </w:r>
            </w:del>
            <w:ins w:id="149" w:author="Poul V Madsen" w:date="2012-06-21T13:33:00Z">
              <w:r w:rsidR="002F4FC6">
                <w:rPr>
                  <w:rFonts w:ascii="Arial" w:hAnsi="Arial" w:cs="Arial"/>
                  <w:sz w:val="18"/>
                </w:rPr>
                <w:t>001</w:t>
              </w:r>
            </w:ins>
            <w:r w:rsidR="002F4FC6">
              <w:rPr>
                <w:rFonts w:ascii="Arial" w:hAnsi="Arial" w:cs="Arial"/>
                <w:sz w:val="18"/>
              </w:rPr>
              <w:tab/>
              <w:t>Enkeltmandsfirma</w:t>
            </w:r>
            <w:r w:rsidR="002F4FC6">
              <w:rPr>
                <w:rFonts w:ascii="Arial" w:hAnsi="Arial" w:cs="Arial"/>
                <w:sz w:val="18"/>
              </w:rPr>
              <w:tab/>
              <w:t>EF</w:t>
            </w:r>
          </w:p>
          <w:p w14:paraId="317A0A2F" w14:textId="0E36FE63"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0" w:author="Poul V Madsen" w:date="2012-06-21T13:33:00Z">
              <w:r>
                <w:rPr>
                  <w:rFonts w:ascii="Arial" w:hAnsi="Arial" w:cs="Arial"/>
                  <w:sz w:val="18"/>
                </w:rPr>
                <w:delText>02</w:delText>
              </w:r>
            </w:del>
            <w:ins w:id="151" w:author="Poul V Madsen" w:date="2012-06-21T13:33:00Z">
              <w:r w:rsidR="002F4FC6">
                <w:rPr>
                  <w:rFonts w:ascii="Arial" w:hAnsi="Arial" w:cs="Arial"/>
                  <w:sz w:val="18"/>
                </w:rPr>
                <w:t>002</w:t>
              </w:r>
            </w:ins>
            <w:r w:rsidR="002F4FC6">
              <w:rPr>
                <w:rFonts w:ascii="Arial" w:hAnsi="Arial" w:cs="Arial"/>
                <w:sz w:val="18"/>
              </w:rPr>
              <w:tab/>
              <w:t>Dødsbo</w:t>
            </w:r>
            <w:r w:rsidR="002F4FC6">
              <w:rPr>
                <w:rFonts w:ascii="Arial" w:hAnsi="Arial" w:cs="Arial"/>
                <w:sz w:val="18"/>
              </w:rPr>
              <w:tab/>
              <w:t>BO</w:t>
            </w:r>
          </w:p>
          <w:p w14:paraId="31E57202" w14:textId="6EC9D13D"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2" w:author="Poul V Madsen" w:date="2012-06-21T13:33:00Z">
              <w:r>
                <w:rPr>
                  <w:rFonts w:ascii="Arial" w:hAnsi="Arial" w:cs="Arial"/>
                  <w:sz w:val="18"/>
                </w:rPr>
                <w:delText>03</w:delText>
              </w:r>
            </w:del>
            <w:ins w:id="153" w:author="Poul V Madsen" w:date="2012-06-21T13:33:00Z">
              <w:r w:rsidR="002F4FC6">
                <w:rPr>
                  <w:rFonts w:ascii="Arial" w:hAnsi="Arial" w:cs="Arial"/>
                  <w:sz w:val="18"/>
                </w:rPr>
                <w:t>003</w:t>
              </w:r>
            </w:ins>
            <w:r w:rsidR="002F4FC6">
              <w:rPr>
                <w:rFonts w:ascii="Arial" w:hAnsi="Arial" w:cs="Arial"/>
                <w:sz w:val="18"/>
              </w:rPr>
              <w:tab/>
              <w:t>Interessentskab</w:t>
            </w:r>
            <w:r w:rsidR="002F4FC6">
              <w:rPr>
                <w:rFonts w:ascii="Arial" w:hAnsi="Arial" w:cs="Arial"/>
                <w:sz w:val="18"/>
              </w:rPr>
              <w:tab/>
              <w:t>IS</w:t>
            </w:r>
          </w:p>
          <w:p w14:paraId="4A5394C3" w14:textId="4F6CF09E"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4" w:author="Poul V Madsen" w:date="2012-06-21T13:33:00Z">
              <w:r>
                <w:rPr>
                  <w:rFonts w:ascii="Arial" w:hAnsi="Arial" w:cs="Arial"/>
                  <w:sz w:val="18"/>
                </w:rPr>
                <w:delText>04</w:delText>
              </w:r>
            </w:del>
            <w:ins w:id="155" w:author="Poul V Madsen" w:date="2012-06-21T13:33:00Z">
              <w:r w:rsidR="002F4FC6">
                <w:rPr>
                  <w:rFonts w:ascii="Arial" w:hAnsi="Arial" w:cs="Arial"/>
                  <w:sz w:val="18"/>
                </w:rPr>
                <w:t>004</w:t>
              </w:r>
            </w:ins>
            <w:r w:rsidR="002F4FC6">
              <w:rPr>
                <w:rFonts w:ascii="Arial" w:hAnsi="Arial" w:cs="Arial"/>
                <w:sz w:val="18"/>
              </w:rPr>
              <w:t xml:space="preserve"> </w:t>
            </w:r>
            <w:r w:rsidR="002F4FC6">
              <w:rPr>
                <w:rFonts w:ascii="Arial" w:hAnsi="Arial" w:cs="Arial"/>
                <w:sz w:val="18"/>
              </w:rPr>
              <w:tab/>
              <w:t xml:space="preserve">Registreret interessentskab     </w:t>
            </w:r>
            <w:r w:rsidR="002F4FC6">
              <w:rPr>
                <w:rFonts w:ascii="Arial" w:hAnsi="Arial" w:cs="Arial"/>
                <w:sz w:val="18"/>
              </w:rPr>
              <w:tab/>
              <w:t xml:space="preserve">RIS </w:t>
            </w:r>
          </w:p>
          <w:p w14:paraId="037ED51C" w14:textId="2157C6F9"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6" w:author="Poul V Madsen" w:date="2012-06-21T13:33:00Z">
              <w:r>
                <w:rPr>
                  <w:rFonts w:ascii="Arial" w:hAnsi="Arial" w:cs="Arial"/>
                  <w:sz w:val="18"/>
                </w:rPr>
                <w:delText>05</w:delText>
              </w:r>
            </w:del>
            <w:ins w:id="157" w:author="Poul V Madsen" w:date="2012-06-21T13:33:00Z">
              <w:r w:rsidR="002F4FC6">
                <w:rPr>
                  <w:rFonts w:ascii="Arial" w:hAnsi="Arial" w:cs="Arial"/>
                  <w:sz w:val="18"/>
                </w:rPr>
                <w:t>005</w:t>
              </w:r>
            </w:ins>
            <w:r w:rsidR="002F4FC6">
              <w:rPr>
                <w:rFonts w:ascii="Arial" w:hAnsi="Arial" w:cs="Arial"/>
                <w:sz w:val="18"/>
              </w:rPr>
              <w:tab/>
              <w:t>Partrederi</w:t>
            </w:r>
            <w:r w:rsidR="002F4FC6">
              <w:rPr>
                <w:rFonts w:ascii="Arial" w:hAnsi="Arial" w:cs="Arial"/>
                <w:sz w:val="18"/>
              </w:rPr>
              <w:tab/>
              <w:t>PR</w:t>
            </w:r>
          </w:p>
          <w:p w14:paraId="33C2459A" w14:textId="3F7915AD"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8" w:author="Poul V Madsen" w:date="2012-06-21T13:33:00Z">
              <w:r>
                <w:rPr>
                  <w:rFonts w:ascii="Arial" w:hAnsi="Arial" w:cs="Arial"/>
                  <w:sz w:val="18"/>
                </w:rPr>
                <w:delText>06</w:delText>
              </w:r>
            </w:del>
            <w:ins w:id="159" w:author="Poul V Madsen" w:date="2012-06-21T13:33:00Z">
              <w:r w:rsidR="002F4FC6">
                <w:rPr>
                  <w:rFonts w:ascii="Arial" w:hAnsi="Arial" w:cs="Arial"/>
                  <w:sz w:val="18"/>
                </w:rPr>
                <w:t>006</w:t>
              </w:r>
            </w:ins>
            <w:r w:rsidR="002F4FC6">
              <w:rPr>
                <w:rFonts w:ascii="Arial" w:hAnsi="Arial" w:cs="Arial"/>
                <w:sz w:val="18"/>
              </w:rPr>
              <w:tab/>
              <w:t>Kommanditselskab</w:t>
            </w:r>
            <w:r w:rsidR="002F4FC6">
              <w:rPr>
                <w:rFonts w:ascii="Arial" w:hAnsi="Arial" w:cs="Arial"/>
                <w:sz w:val="18"/>
              </w:rPr>
              <w:tab/>
              <w:t>KS</w:t>
            </w:r>
          </w:p>
          <w:p w14:paraId="3EF4E1CA" w14:textId="234151CF"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0" w:author="Poul V Madsen" w:date="2012-06-21T13:33:00Z">
              <w:r>
                <w:rPr>
                  <w:rFonts w:ascii="Arial" w:hAnsi="Arial" w:cs="Arial"/>
                  <w:sz w:val="18"/>
                </w:rPr>
                <w:delText>07</w:delText>
              </w:r>
            </w:del>
            <w:ins w:id="161" w:author="Poul V Madsen" w:date="2012-06-21T13:33:00Z">
              <w:r w:rsidR="002F4FC6">
                <w:rPr>
                  <w:rFonts w:ascii="Arial" w:hAnsi="Arial" w:cs="Arial"/>
                  <w:sz w:val="18"/>
                </w:rPr>
                <w:t>007</w:t>
              </w:r>
            </w:ins>
            <w:r w:rsidR="002F4FC6">
              <w:rPr>
                <w:rFonts w:ascii="Arial" w:hAnsi="Arial" w:cs="Arial"/>
                <w:sz w:val="18"/>
              </w:rPr>
              <w:t xml:space="preserve"> </w:t>
            </w:r>
            <w:r w:rsidR="002F4FC6">
              <w:rPr>
                <w:rFonts w:ascii="Arial" w:hAnsi="Arial" w:cs="Arial"/>
                <w:sz w:val="18"/>
              </w:rPr>
              <w:tab/>
              <w:t>Registreret kommanditselskab</w:t>
            </w:r>
            <w:r w:rsidR="002F4FC6">
              <w:rPr>
                <w:rFonts w:ascii="Arial" w:hAnsi="Arial" w:cs="Arial"/>
                <w:sz w:val="18"/>
              </w:rPr>
              <w:tab/>
              <w:t>RKS</w:t>
            </w:r>
          </w:p>
          <w:p w14:paraId="5386C8BD" w14:textId="1BEC4260"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2" w:author="Poul V Madsen" w:date="2012-06-21T13:33:00Z">
              <w:r>
                <w:rPr>
                  <w:rFonts w:ascii="Arial" w:hAnsi="Arial" w:cs="Arial"/>
                  <w:sz w:val="18"/>
                </w:rPr>
                <w:delText>08</w:delText>
              </w:r>
            </w:del>
            <w:ins w:id="163" w:author="Poul V Madsen" w:date="2012-06-21T13:33:00Z">
              <w:r w:rsidR="002F4FC6">
                <w:rPr>
                  <w:rFonts w:ascii="Arial" w:hAnsi="Arial" w:cs="Arial"/>
                  <w:sz w:val="18"/>
                </w:rPr>
                <w:t>008</w:t>
              </w:r>
            </w:ins>
            <w:r w:rsidR="002F4FC6">
              <w:rPr>
                <w:rFonts w:ascii="Arial" w:hAnsi="Arial" w:cs="Arial"/>
                <w:sz w:val="18"/>
              </w:rPr>
              <w:tab/>
              <w:t>Enhed under oprettelse</w:t>
            </w:r>
            <w:r w:rsidR="002F4FC6">
              <w:rPr>
                <w:rFonts w:ascii="Arial" w:hAnsi="Arial" w:cs="Arial"/>
                <w:sz w:val="18"/>
              </w:rPr>
              <w:tab/>
              <w:t>EUO</w:t>
            </w:r>
          </w:p>
          <w:p w14:paraId="74CFEA00" w14:textId="51BB1DFD"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4" w:author="Poul V Madsen" w:date="2012-06-21T13:33:00Z">
              <w:r>
                <w:rPr>
                  <w:rFonts w:ascii="Arial" w:hAnsi="Arial" w:cs="Arial"/>
                  <w:sz w:val="18"/>
                </w:rPr>
                <w:delText>09</w:delText>
              </w:r>
            </w:del>
            <w:ins w:id="165" w:author="Poul V Madsen" w:date="2012-06-21T13:33:00Z">
              <w:r w:rsidR="002F4FC6">
                <w:rPr>
                  <w:rFonts w:ascii="Arial" w:hAnsi="Arial" w:cs="Arial"/>
                  <w:sz w:val="18"/>
                </w:rPr>
                <w:t>009</w:t>
              </w:r>
            </w:ins>
            <w:r w:rsidR="002F4FC6">
              <w:rPr>
                <w:rFonts w:ascii="Arial" w:hAnsi="Arial" w:cs="Arial"/>
                <w:sz w:val="18"/>
              </w:rPr>
              <w:t xml:space="preserve"> </w:t>
            </w:r>
            <w:r w:rsidR="002F4FC6">
              <w:rPr>
                <w:rFonts w:ascii="Arial" w:hAnsi="Arial" w:cs="Arial"/>
                <w:sz w:val="18"/>
              </w:rPr>
              <w:tab/>
              <w:t xml:space="preserve">Aktieselskab </w:t>
            </w:r>
            <w:r w:rsidR="002F4FC6">
              <w:rPr>
                <w:rFonts w:ascii="Arial" w:hAnsi="Arial" w:cs="Arial"/>
                <w:sz w:val="18"/>
              </w:rPr>
              <w:tab/>
              <w:t>AS</w:t>
            </w:r>
          </w:p>
          <w:p w14:paraId="6750FF0E" w14:textId="127A46D5"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6" w:author="Poul V Madsen" w:date="2012-06-21T13:33:00Z">
              <w:r>
                <w:rPr>
                  <w:rFonts w:ascii="Arial" w:hAnsi="Arial" w:cs="Arial"/>
                  <w:sz w:val="18"/>
                </w:rPr>
                <w:delText>10</w:delText>
              </w:r>
            </w:del>
            <w:ins w:id="167" w:author="Poul V Madsen" w:date="2012-06-21T13:33:00Z">
              <w:r w:rsidR="002F4FC6">
                <w:rPr>
                  <w:rFonts w:ascii="Arial" w:hAnsi="Arial" w:cs="Arial"/>
                  <w:sz w:val="18"/>
                </w:rPr>
                <w:t>010</w:t>
              </w:r>
            </w:ins>
            <w:r w:rsidR="002F4FC6">
              <w:rPr>
                <w:rFonts w:ascii="Arial" w:hAnsi="Arial" w:cs="Arial"/>
                <w:sz w:val="18"/>
              </w:rPr>
              <w:t xml:space="preserve"> </w:t>
            </w:r>
            <w:r w:rsidR="002F4FC6">
              <w:rPr>
                <w:rFonts w:ascii="Arial" w:hAnsi="Arial" w:cs="Arial"/>
                <w:sz w:val="18"/>
              </w:rPr>
              <w:tab/>
              <w:t>AS beskattet som andelsforening</w:t>
            </w:r>
            <w:r w:rsidR="002F4FC6">
              <w:rPr>
                <w:rFonts w:ascii="Arial" w:hAnsi="Arial" w:cs="Arial"/>
                <w:sz w:val="18"/>
              </w:rPr>
              <w:tab/>
              <w:t>AS</w:t>
            </w:r>
          </w:p>
          <w:p w14:paraId="29559C12" w14:textId="77FC1DA3"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8" w:author="Poul V Madsen" w:date="2012-06-21T13:33:00Z">
              <w:r>
                <w:rPr>
                  <w:rFonts w:ascii="Arial" w:hAnsi="Arial" w:cs="Arial"/>
                  <w:sz w:val="18"/>
                </w:rPr>
                <w:delText>11</w:delText>
              </w:r>
            </w:del>
            <w:ins w:id="169" w:author="Poul V Madsen" w:date="2012-06-21T13:33:00Z">
              <w:r w:rsidR="002F4FC6">
                <w:rPr>
                  <w:rFonts w:ascii="Arial" w:hAnsi="Arial" w:cs="Arial"/>
                  <w:sz w:val="18"/>
                </w:rPr>
                <w:t>011</w:t>
              </w:r>
            </w:ins>
            <w:r w:rsidR="002F4FC6">
              <w:rPr>
                <w:rFonts w:ascii="Arial" w:hAnsi="Arial" w:cs="Arial"/>
                <w:sz w:val="18"/>
              </w:rPr>
              <w:t xml:space="preserve"> </w:t>
            </w:r>
            <w:r w:rsidR="002F4FC6">
              <w:rPr>
                <w:rFonts w:ascii="Arial" w:hAnsi="Arial" w:cs="Arial"/>
                <w:sz w:val="18"/>
              </w:rPr>
              <w:tab/>
              <w:t>ApS beskattet som andelsforening</w:t>
            </w:r>
            <w:r w:rsidR="002F4FC6">
              <w:rPr>
                <w:rFonts w:ascii="Arial" w:hAnsi="Arial" w:cs="Arial"/>
                <w:sz w:val="18"/>
              </w:rPr>
              <w:tab/>
              <w:t>ApS</w:t>
            </w:r>
          </w:p>
          <w:p w14:paraId="54512C2A" w14:textId="1E09E244"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0" w:author="Poul V Madsen" w:date="2012-06-21T13:33:00Z">
              <w:r>
                <w:rPr>
                  <w:rFonts w:ascii="Arial" w:hAnsi="Arial" w:cs="Arial"/>
                  <w:sz w:val="18"/>
                </w:rPr>
                <w:delText>12</w:delText>
              </w:r>
            </w:del>
            <w:ins w:id="171" w:author="Poul V Madsen" w:date="2012-06-21T13:33:00Z">
              <w:r w:rsidR="002F4FC6">
                <w:rPr>
                  <w:rFonts w:ascii="Arial" w:hAnsi="Arial" w:cs="Arial"/>
                  <w:sz w:val="18"/>
                </w:rPr>
                <w:t>012</w:t>
              </w:r>
            </w:ins>
            <w:r w:rsidR="002F4FC6">
              <w:rPr>
                <w:rFonts w:ascii="Arial" w:hAnsi="Arial" w:cs="Arial"/>
                <w:sz w:val="18"/>
              </w:rPr>
              <w:t xml:space="preserve"> </w:t>
            </w:r>
            <w:r w:rsidR="002F4FC6">
              <w:rPr>
                <w:rFonts w:ascii="Arial" w:hAnsi="Arial" w:cs="Arial"/>
                <w:sz w:val="18"/>
              </w:rPr>
              <w:tab/>
              <w:t xml:space="preserve">Filial af udenlandsk aktieselskab </w:t>
            </w:r>
            <w:r w:rsidR="002F4FC6">
              <w:rPr>
                <w:rFonts w:ascii="Arial" w:hAnsi="Arial" w:cs="Arial"/>
                <w:sz w:val="18"/>
              </w:rPr>
              <w:tab/>
              <w:t>UAS</w:t>
            </w:r>
          </w:p>
          <w:p w14:paraId="491827FD" w14:textId="7C39FB54"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2" w:author="Poul V Madsen" w:date="2012-06-21T13:33:00Z">
              <w:r>
                <w:rPr>
                  <w:rFonts w:ascii="Arial" w:hAnsi="Arial" w:cs="Arial"/>
                  <w:sz w:val="18"/>
                </w:rPr>
                <w:delText>13</w:delText>
              </w:r>
            </w:del>
            <w:ins w:id="173" w:author="Poul V Madsen" w:date="2012-06-21T13:33:00Z">
              <w:r w:rsidR="002F4FC6">
                <w:rPr>
                  <w:rFonts w:ascii="Arial" w:hAnsi="Arial" w:cs="Arial"/>
                  <w:sz w:val="18"/>
                </w:rPr>
                <w:t>013</w:t>
              </w:r>
            </w:ins>
            <w:r w:rsidR="002F4FC6">
              <w:rPr>
                <w:rFonts w:ascii="Arial" w:hAnsi="Arial" w:cs="Arial"/>
                <w:sz w:val="18"/>
              </w:rPr>
              <w:tab/>
              <w:t>Anpartsselskab under stiftelse</w:t>
            </w:r>
            <w:r w:rsidR="002F4FC6">
              <w:rPr>
                <w:rFonts w:ascii="Arial" w:hAnsi="Arial" w:cs="Arial"/>
                <w:sz w:val="18"/>
              </w:rPr>
              <w:tab/>
              <w:t>APU</w:t>
            </w:r>
          </w:p>
          <w:p w14:paraId="3EC301DB" w14:textId="576BC14C"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4" w:author="Poul V Madsen" w:date="2012-06-21T13:33:00Z">
              <w:r>
                <w:rPr>
                  <w:rFonts w:ascii="Arial" w:hAnsi="Arial" w:cs="Arial"/>
                  <w:sz w:val="18"/>
                </w:rPr>
                <w:delText>14</w:delText>
              </w:r>
            </w:del>
            <w:ins w:id="175" w:author="Poul V Madsen" w:date="2012-06-21T13:33:00Z">
              <w:r w:rsidR="002F4FC6">
                <w:rPr>
                  <w:rFonts w:ascii="Arial" w:hAnsi="Arial" w:cs="Arial"/>
                  <w:sz w:val="18"/>
                </w:rPr>
                <w:t>014</w:t>
              </w:r>
            </w:ins>
            <w:r w:rsidR="002F4FC6">
              <w:rPr>
                <w:rFonts w:ascii="Arial" w:hAnsi="Arial" w:cs="Arial"/>
                <w:sz w:val="18"/>
              </w:rPr>
              <w:t xml:space="preserve"> </w:t>
            </w:r>
            <w:r w:rsidR="002F4FC6">
              <w:rPr>
                <w:rFonts w:ascii="Arial" w:hAnsi="Arial" w:cs="Arial"/>
                <w:sz w:val="18"/>
              </w:rPr>
              <w:tab/>
              <w:t xml:space="preserve">Anpartsselskab </w:t>
            </w:r>
            <w:r w:rsidR="002F4FC6">
              <w:rPr>
                <w:rFonts w:ascii="Arial" w:hAnsi="Arial" w:cs="Arial"/>
                <w:sz w:val="18"/>
              </w:rPr>
              <w:tab/>
              <w:t>APS</w:t>
            </w:r>
          </w:p>
          <w:p w14:paraId="5A2B0C71" w14:textId="5BE35D25"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6" w:author="Poul V Madsen" w:date="2012-06-21T13:33:00Z">
              <w:r>
                <w:rPr>
                  <w:rFonts w:ascii="Arial" w:hAnsi="Arial" w:cs="Arial"/>
                  <w:sz w:val="18"/>
                </w:rPr>
                <w:delText>15</w:delText>
              </w:r>
            </w:del>
            <w:ins w:id="177" w:author="Poul V Madsen" w:date="2012-06-21T13:33:00Z">
              <w:r w:rsidR="002F4FC6">
                <w:rPr>
                  <w:rFonts w:ascii="Arial" w:hAnsi="Arial" w:cs="Arial"/>
                  <w:sz w:val="18"/>
                </w:rPr>
                <w:t>015</w:t>
              </w:r>
            </w:ins>
            <w:r w:rsidR="002F4FC6">
              <w:rPr>
                <w:rFonts w:ascii="Arial" w:hAnsi="Arial" w:cs="Arial"/>
                <w:sz w:val="18"/>
              </w:rPr>
              <w:t xml:space="preserve"> </w:t>
            </w:r>
            <w:r w:rsidR="002F4FC6">
              <w:rPr>
                <w:rFonts w:ascii="Arial" w:hAnsi="Arial" w:cs="Arial"/>
                <w:sz w:val="18"/>
              </w:rPr>
              <w:tab/>
              <w:t xml:space="preserve">Filial af udenlandsk anpartsselskab </w:t>
            </w:r>
            <w:r w:rsidR="002F4FC6">
              <w:rPr>
                <w:rFonts w:ascii="Arial" w:hAnsi="Arial" w:cs="Arial"/>
                <w:sz w:val="18"/>
              </w:rPr>
              <w:tab/>
              <w:t>UAP</w:t>
            </w:r>
          </w:p>
          <w:p w14:paraId="40893BBE" w14:textId="3C793ACB"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8" w:author="Poul V Madsen" w:date="2012-06-21T13:33:00Z">
              <w:r>
                <w:rPr>
                  <w:rFonts w:ascii="Arial" w:hAnsi="Arial" w:cs="Arial"/>
                  <w:sz w:val="18"/>
                </w:rPr>
                <w:delText>16</w:delText>
              </w:r>
            </w:del>
            <w:ins w:id="179" w:author="Poul V Madsen" w:date="2012-06-21T13:33:00Z">
              <w:r w:rsidR="002F4FC6">
                <w:rPr>
                  <w:rFonts w:ascii="Arial" w:hAnsi="Arial" w:cs="Arial"/>
                  <w:sz w:val="18"/>
                </w:rPr>
                <w:t>016</w:t>
              </w:r>
            </w:ins>
            <w:r w:rsidR="002F4FC6">
              <w:rPr>
                <w:rFonts w:ascii="Arial" w:hAnsi="Arial" w:cs="Arial"/>
                <w:sz w:val="18"/>
              </w:rPr>
              <w:t xml:space="preserve"> </w:t>
            </w:r>
            <w:r w:rsidR="002F4FC6">
              <w:rPr>
                <w:rFonts w:ascii="Arial" w:hAnsi="Arial" w:cs="Arial"/>
                <w:sz w:val="18"/>
              </w:rPr>
              <w:tab/>
              <w:t>Europæisk Økonomisk Firmagruppe</w:t>
            </w:r>
            <w:r w:rsidR="002F4FC6">
              <w:rPr>
                <w:rFonts w:ascii="Arial" w:hAnsi="Arial" w:cs="Arial"/>
                <w:sz w:val="18"/>
              </w:rPr>
              <w:tab/>
              <w:t>EØF</w:t>
            </w:r>
          </w:p>
          <w:p w14:paraId="6BC5C90E" w14:textId="11D15C3C"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0" w:author="Poul V Madsen" w:date="2012-06-21T13:33:00Z">
              <w:r>
                <w:rPr>
                  <w:rFonts w:ascii="Arial" w:hAnsi="Arial" w:cs="Arial"/>
                  <w:sz w:val="18"/>
                </w:rPr>
                <w:delText>17</w:delText>
              </w:r>
            </w:del>
            <w:ins w:id="181" w:author="Poul V Madsen" w:date="2012-06-21T13:33:00Z">
              <w:r w:rsidR="002F4FC6">
                <w:rPr>
                  <w:rFonts w:ascii="Arial" w:hAnsi="Arial" w:cs="Arial"/>
                  <w:sz w:val="18"/>
                </w:rPr>
                <w:t>017</w:t>
              </w:r>
            </w:ins>
            <w:r w:rsidR="002F4FC6">
              <w:rPr>
                <w:rFonts w:ascii="Arial" w:hAnsi="Arial" w:cs="Arial"/>
                <w:sz w:val="18"/>
              </w:rPr>
              <w:tab/>
              <w:t>Andelsforening</w:t>
            </w:r>
            <w:r w:rsidR="002F4FC6">
              <w:rPr>
                <w:rFonts w:ascii="Arial" w:hAnsi="Arial" w:cs="Arial"/>
                <w:sz w:val="18"/>
              </w:rPr>
              <w:tab/>
              <w:t>FAF</w:t>
            </w:r>
          </w:p>
          <w:p w14:paraId="1DBF008B" w14:textId="27CC1F26"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2" w:author="Poul V Madsen" w:date="2012-06-21T13:33:00Z">
              <w:r>
                <w:rPr>
                  <w:rFonts w:ascii="Arial" w:hAnsi="Arial" w:cs="Arial"/>
                  <w:sz w:val="18"/>
                </w:rPr>
                <w:delText>18</w:delText>
              </w:r>
            </w:del>
            <w:ins w:id="183" w:author="Poul V Madsen" w:date="2012-06-21T13:33:00Z">
              <w:r w:rsidR="002F4FC6">
                <w:rPr>
                  <w:rFonts w:ascii="Arial" w:hAnsi="Arial" w:cs="Arial"/>
                  <w:sz w:val="18"/>
                </w:rPr>
                <w:t>018</w:t>
              </w:r>
            </w:ins>
            <w:r w:rsidR="002F4FC6">
              <w:rPr>
                <w:rFonts w:ascii="Arial" w:hAnsi="Arial" w:cs="Arial"/>
                <w:sz w:val="18"/>
              </w:rPr>
              <w:tab/>
              <w:t>Indkøbsforening</w:t>
            </w:r>
            <w:r w:rsidR="002F4FC6">
              <w:rPr>
                <w:rFonts w:ascii="Arial" w:hAnsi="Arial" w:cs="Arial"/>
                <w:sz w:val="18"/>
              </w:rPr>
              <w:tab/>
              <w:t>FIF</w:t>
            </w:r>
          </w:p>
          <w:p w14:paraId="4384A1E6" w14:textId="5CD3B4DE"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4" w:author="Poul V Madsen" w:date="2012-06-21T13:33:00Z">
              <w:r>
                <w:rPr>
                  <w:rFonts w:ascii="Arial" w:hAnsi="Arial" w:cs="Arial"/>
                  <w:sz w:val="18"/>
                </w:rPr>
                <w:delText>19</w:delText>
              </w:r>
            </w:del>
            <w:ins w:id="185" w:author="Poul V Madsen" w:date="2012-06-21T13:33:00Z">
              <w:r w:rsidR="002F4FC6">
                <w:rPr>
                  <w:rFonts w:ascii="Arial" w:hAnsi="Arial" w:cs="Arial"/>
                  <w:sz w:val="18"/>
                </w:rPr>
                <w:t>019</w:t>
              </w:r>
            </w:ins>
            <w:r w:rsidR="002F4FC6">
              <w:rPr>
                <w:rFonts w:ascii="Arial" w:hAnsi="Arial" w:cs="Arial"/>
                <w:sz w:val="18"/>
              </w:rPr>
              <w:tab/>
              <w:t>Produktions- og salgsforening</w:t>
            </w:r>
            <w:r w:rsidR="002F4FC6">
              <w:rPr>
                <w:rFonts w:ascii="Arial" w:hAnsi="Arial" w:cs="Arial"/>
                <w:sz w:val="18"/>
              </w:rPr>
              <w:tab/>
              <w:t>FPS</w:t>
            </w:r>
          </w:p>
          <w:p w14:paraId="5243C062" w14:textId="40CE8E1A"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6" w:author="Poul V Madsen" w:date="2012-06-21T13:33:00Z">
              <w:r>
                <w:rPr>
                  <w:rFonts w:ascii="Arial" w:hAnsi="Arial" w:cs="Arial"/>
                  <w:sz w:val="18"/>
                </w:rPr>
                <w:delText>20</w:delText>
              </w:r>
            </w:del>
            <w:ins w:id="187" w:author="Poul V Madsen" w:date="2012-06-21T13:33:00Z">
              <w:r w:rsidR="002F4FC6">
                <w:rPr>
                  <w:rFonts w:ascii="Arial" w:hAnsi="Arial" w:cs="Arial"/>
                  <w:sz w:val="18"/>
                </w:rPr>
                <w:t>020</w:t>
              </w:r>
            </w:ins>
            <w:r w:rsidR="002F4FC6">
              <w:rPr>
                <w:rFonts w:ascii="Arial" w:hAnsi="Arial" w:cs="Arial"/>
                <w:sz w:val="18"/>
              </w:rPr>
              <w:tab/>
              <w:t>Brugsforening (FNB)</w:t>
            </w:r>
            <w:r w:rsidR="002F4FC6">
              <w:rPr>
                <w:rFonts w:ascii="Arial" w:hAnsi="Arial" w:cs="Arial"/>
                <w:sz w:val="18"/>
              </w:rPr>
              <w:tab/>
              <w:t>FNB</w:t>
            </w:r>
          </w:p>
          <w:p w14:paraId="0C38428D" w14:textId="4F2E5309"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8" w:author="Poul V Madsen" w:date="2012-06-21T13:33:00Z">
              <w:r>
                <w:rPr>
                  <w:rFonts w:ascii="Arial" w:hAnsi="Arial" w:cs="Arial"/>
                  <w:sz w:val="18"/>
                </w:rPr>
                <w:delText>21</w:delText>
              </w:r>
            </w:del>
            <w:ins w:id="189" w:author="Poul V Madsen" w:date="2012-06-21T13:33:00Z">
              <w:r w:rsidR="002F4FC6">
                <w:rPr>
                  <w:rFonts w:ascii="Arial" w:hAnsi="Arial" w:cs="Arial"/>
                  <w:sz w:val="18"/>
                </w:rPr>
                <w:t>021</w:t>
              </w:r>
            </w:ins>
            <w:r w:rsidR="002F4FC6">
              <w:rPr>
                <w:rFonts w:ascii="Arial" w:hAnsi="Arial" w:cs="Arial"/>
                <w:sz w:val="18"/>
              </w:rPr>
              <w:tab/>
              <w:t>Brugsforening (FBF)</w:t>
            </w:r>
            <w:r w:rsidR="002F4FC6">
              <w:rPr>
                <w:rFonts w:ascii="Arial" w:hAnsi="Arial" w:cs="Arial"/>
                <w:sz w:val="18"/>
              </w:rPr>
              <w:tab/>
              <w:t>FBF</w:t>
            </w:r>
          </w:p>
          <w:p w14:paraId="655DD19E" w14:textId="3F346712"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0" w:author="Poul V Madsen" w:date="2012-06-21T13:33:00Z">
              <w:r>
                <w:rPr>
                  <w:rFonts w:ascii="Arial" w:hAnsi="Arial" w:cs="Arial"/>
                  <w:sz w:val="18"/>
                </w:rPr>
                <w:delText>22</w:delText>
              </w:r>
            </w:del>
            <w:ins w:id="191" w:author="Poul V Madsen" w:date="2012-06-21T13:33:00Z">
              <w:r w:rsidR="002F4FC6">
                <w:rPr>
                  <w:rFonts w:ascii="Arial" w:hAnsi="Arial" w:cs="Arial"/>
                  <w:sz w:val="18"/>
                </w:rPr>
                <w:t>022</w:t>
              </w:r>
            </w:ins>
            <w:r w:rsidR="002F4FC6">
              <w:rPr>
                <w:rFonts w:ascii="Arial" w:hAnsi="Arial" w:cs="Arial"/>
                <w:sz w:val="18"/>
              </w:rPr>
              <w:tab/>
              <w:t>Øvrige andelsforening</w:t>
            </w:r>
            <w:r w:rsidR="002F4FC6">
              <w:rPr>
                <w:rFonts w:ascii="Arial" w:hAnsi="Arial" w:cs="Arial"/>
                <w:sz w:val="18"/>
              </w:rPr>
              <w:tab/>
              <w:t>FØF</w:t>
            </w:r>
          </w:p>
          <w:p w14:paraId="5B3F95A7" w14:textId="5862FF78"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2" w:author="Poul V Madsen" w:date="2012-06-21T13:33:00Z">
              <w:r>
                <w:rPr>
                  <w:rFonts w:ascii="Arial" w:hAnsi="Arial" w:cs="Arial"/>
                  <w:sz w:val="18"/>
                </w:rPr>
                <w:delText>23</w:delText>
              </w:r>
            </w:del>
            <w:ins w:id="193" w:author="Poul V Madsen" w:date="2012-06-21T13:33:00Z">
              <w:r w:rsidR="002F4FC6">
                <w:rPr>
                  <w:rFonts w:ascii="Arial" w:hAnsi="Arial" w:cs="Arial"/>
                  <w:sz w:val="18"/>
                </w:rPr>
                <w:t>023</w:t>
              </w:r>
            </w:ins>
            <w:r w:rsidR="002F4FC6">
              <w:rPr>
                <w:rFonts w:ascii="Arial" w:hAnsi="Arial" w:cs="Arial"/>
                <w:sz w:val="18"/>
              </w:rPr>
              <w:tab/>
              <w:t>Gensidige forsikringsforening</w:t>
            </w:r>
            <w:r w:rsidR="002F4FC6">
              <w:rPr>
                <w:rFonts w:ascii="Arial" w:hAnsi="Arial" w:cs="Arial"/>
                <w:sz w:val="18"/>
              </w:rPr>
              <w:tab/>
              <w:t>FGF</w:t>
            </w:r>
          </w:p>
          <w:p w14:paraId="315D2027" w14:textId="68EF87F1"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4" w:author="Poul V Madsen" w:date="2012-06-21T13:33:00Z">
              <w:r>
                <w:rPr>
                  <w:rFonts w:ascii="Arial" w:hAnsi="Arial" w:cs="Arial"/>
                  <w:sz w:val="18"/>
                </w:rPr>
                <w:delText>24</w:delText>
              </w:r>
            </w:del>
            <w:ins w:id="195" w:author="Poul V Madsen" w:date="2012-06-21T13:33:00Z">
              <w:r w:rsidR="002F4FC6">
                <w:rPr>
                  <w:rFonts w:ascii="Arial" w:hAnsi="Arial" w:cs="Arial"/>
                  <w:sz w:val="18"/>
                </w:rPr>
                <w:t>024</w:t>
              </w:r>
            </w:ins>
            <w:r w:rsidR="002F4FC6">
              <w:rPr>
                <w:rFonts w:ascii="Arial" w:hAnsi="Arial" w:cs="Arial"/>
                <w:sz w:val="18"/>
              </w:rPr>
              <w:tab/>
              <w:t>Investeringsforening</w:t>
            </w:r>
            <w:r w:rsidR="002F4FC6">
              <w:rPr>
                <w:rFonts w:ascii="Arial" w:hAnsi="Arial" w:cs="Arial"/>
                <w:sz w:val="18"/>
              </w:rPr>
              <w:tab/>
              <w:t>FAI</w:t>
            </w:r>
          </w:p>
          <w:p w14:paraId="5CA75501" w14:textId="483F113A"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6" w:author="Poul V Madsen" w:date="2012-06-21T13:33:00Z">
              <w:r>
                <w:rPr>
                  <w:rFonts w:ascii="Arial" w:hAnsi="Arial" w:cs="Arial"/>
                  <w:sz w:val="18"/>
                </w:rPr>
                <w:delText>25</w:delText>
              </w:r>
            </w:del>
            <w:ins w:id="197" w:author="Poul V Madsen" w:date="2012-06-21T13:33:00Z">
              <w:r w:rsidR="002F4FC6">
                <w:rPr>
                  <w:rFonts w:ascii="Arial" w:hAnsi="Arial" w:cs="Arial"/>
                  <w:sz w:val="18"/>
                </w:rPr>
                <w:t>025</w:t>
              </w:r>
            </w:ins>
            <w:r w:rsidR="002F4FC6">
              <w:rPr>
                <w:rFonts w:ascii="Arial" w:hAnsi="Arial" w:cs="Arial"/>
                <w:sz w:val="18"/>
              </w:rPr>
              <w:t xml:space="preserve"> </w:t>
            </w:r>
            <w:r w:rsidR="002F4FC6">
              <w:rPr>
                <w:rFonts w:ascii="Arial" w:hAnsi="Arial" w:cs="Arial"/>
                <w:sz w:val="18"/>
              </w:rPr>
              <w:tab/>
              <w:t>Selskab med begrænset ansvar</w:t>
            </w:r>
            <w:r w:rsidR="002F4FC6">
              <w:rPr>
                <w:rFonts w:ascii="Arial" w:hAnsi="Arial" w:cs="Arial"/>
                <w:sz w:val="18"/>
              </w:rPr>
              <w:tab/>
              <w:t>SBA</w:t>
            </w:r>
          </w:p>
          <w:p w14:paraId="1A74E33A" w14:textId="3684AE65"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8" w:author="Poul V Madsen" w:date="2012-06-21T13:33:00Z">
              <w:r>
                <w:rPr>
                  <w:rFonts w:ascii="Arial" w:hAnsi="Arial" w:cs="Arial"/>
                  <w:sz w:val="18"/>
                </w:rPr>
                <w:delText>26</w:delText>
              </w:r>
            </w:del>
            <w:ins w:id="199" w:author="Poul V Madsen" w:date="2012-06-21T13:33:00Z">
              <w:r w:rsidR="002F4FC6">
                <w:rPr>
                  <w:rFonts w:ascii="Arial" w:hAnsi="Arial" w:cs="Arial"/>
                  <w:sz w:val="18"/>
                </w:rPr>
                <w:t>026</w:t>
              </w:r>
            </w:ins>
            <w:r w:rsidR="002F4FC6">
              <w:rPr>
                <w:rFonts w:ascii="Arial" w:hAnsi="Arial" w:cs="Arial"/>
                <w:sz w:val="18"/>
              </w:rPr>
              <w:t xml:space="preserve"> </w:t>
            </w:r>
            <w:r w:rsidR="002F4FC6">
              <w:rPr>
                <w:rFonts w:ascii="Arial" w:hAnsi="Arial" w:cs="Arial"/>
                <w:sz w:val="18"/>
              </w:rPr>
              <w:tab/>
              <w:t>Andelsforen. m/ begrænset ansvar</w:t>
            </w:r>
            <w:r w:rsidR="002F4FC6">
              <w:rPr>
                <w:rFonts w:ascii="Arial" w:hAnsi="Arial" w:cs="Arial"/>
                <w:sz w:val="18"/>
              </w:rPr>
              <w:tab/>
              <w:t>ABA</w:t>
            </w:r>
          </w:p>
          <w:p w14:paraId="113DF613" w14:textId="1B2327BE"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0" w:author="Poul V Madsen" w:date="2012-06-21T13:33:00Z">
              <w:r>
                <w:rPr>
                  <w:rFonts w:ascii="Arial" w:hAnsi="Arial" w:cs="Arial"/>
                  <w:sz w:val="18"/>
                </w:rPr>
                <w:delText>27</w:delText>
              </w:r>
            </w:del>
            <w:ins w:id="201" w:author="Poul V Madsen" w:date="2012-06-21T13:33:00Z">
              <w:r w:rsidR="002F4FC6">
                <w:rPr>
                  <w:rFonts w:ascii="Arial" w:hAnsi="Arial" w:cs="Arial"/>
                  <w:sz w:val="18"/>
                </w:rPr>
                <w:t>027</w:t>
              </w:r>
            </w:ins>
            <w:r w:rsidR="002F4FC6">
              <w:rPr>
                <w:rFonts w:ascii="Arial" w:hAnsi="Arial" w:cs="Arial"/>
                <w:sz w:val="18"/>
              </w:rPr>
              <w:t xml:space="preserve"> </w:t>
            </w:r>
            <w:r w:rsidR="002F4FC6">
              <w:rPr>
                <w:rFonts w:ascii="Arial" w:hAnsi="Arial" w:cs="Arial"/>
                <w:sz w:val="18"/>
              </w:rPr>
              <w:tab/>
              <w:t>Forening m/begrænset ansvar</w:t>
            </w:r>
            <w:r w:rsidR="002F4FC6">
              <w:rPr>
                <w:rFonts w:ascii="Arial" w:hAnsi="Arial" w:cs="Arial"/>
                <w:sz w:val="18"/>
              </w:rPr>
              <w:tab/>
              <w:t>FBA</w:t>
            </w:r>
          </w:p>
          <w:p w14:paraId="1115EDC1" w14:textId="2EB86FB4"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2" w:author="Poul V Madsen" w:date="2012-06-21T13:33:00Z">
              <w:r>
                <w:rPr>
                  <w:rFonts w:ascii="Arial" w:hAnsi="Arial" w:cs="Arial"/>
                  <w:sz w:val="18"/>
                </w:rPr>
                <w:delText>29</w:delText>
              </w:r>
            </w:del>
            <w:ins w:id="203" w:author="Poul V Madsen" w:date="2012-06-21T13:33:00Z">
              <w:r w:rsidR="002F4FC6">
                <w:rPr>
                  <w:rFonts w:ascii="Arial" w:hAnsi="Arial" w:cs="Arial"/>
                  <w:sz w:val="18"/>
                </w:rPr>
                <w:t>029</w:t>
              </w:r>
            </w:ins>
            <w:r w:rsidR="002F4FC6">
              <w:rPr>
                <w:rFonts w:ascii="Arial" w:hAnsi="Arial" w:cs="Arial"/>
                <w:sz w:val="18"/>
              </w:rPr>
              <w:tab/>
              <w:t xml:space="preserve">Forening </w:t>
            </w:r>
            <w:r w:rsidR="002F4FC6">
              <w:rPr>
                <w:rFonts w:ascii="Arial" w:hAnsi="Arial" w:cs="Arial"/>
                <w:sz w:val="18"/>
              </w:rPr>
              <w:tab/>
              <w:t>FO</w:t>
            </w:r>
          </w:p>
          <w:p w14:paraId="114EB718" w14:textId="74A21166"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4" w:author="Poul V Madsen" w:date="2012-06-21T13:33:00Z">
              <w:r>
                <w:rPr>
                  <w:rFonts w:ascii="Arial" w:hAnsi="Arial" w:cs="Arial"/>
                  <w:sz w:val="18"/>
                </w:rPr>
                <w:delText>30</w:delText>
              </w:r>
            </w:del>
            <w:ins w:id="205" w:author="Poul V Madsen" w:date="2012-06-21T13:33:00Z">
              <w:r w:rsidR="002F4FC6">
                <w:rPr>
                  <w:rFonts w:ascii="Arial" w:hAnsi="Arial" w:cs="Arial"/>
                  <w:sz w:val="18"/>
                </w:rPr>
                <w:t>030</w:t>
              </w:r>
            </w:ins>
            <w:r w:rsidR="002F4FC6">
              <w:rPr>
                <w:rFonts w:ascii="Arial" w:hAnsi="Arial" w:cs="Arial"/>
                <w:sz w:val="18"/>
              </w:rPr>
              <w:t xml:space="preserve"> </w:t>
            </w:r>
            <w:r w:rsidR="002F4FC6">
              <w:rPr>
                <w:rFonts w:ascii="Arial" w:hAnsi="Arial" w:cs="Arial"/>
                <w:sz w:val="18"/>
              </w:rPr>
              <w:tab/>
              <w:t xml:space="preserve">Finansierings- og kreditinstitut </w:t>
            </w:r>
            <w:r w:rsidR="002F4FC6">
              <w:rPr>
                <w:rFonts w:ascii="Arial" w:hAnsi="Arial" w:cs="Arial"/>
                <w:sz w:val="18"/>
              </w:rPr>
              <w:tab/>
              <w:t>FRI</w:t>
            </w:r>
          </w:p>
          <w:p w14:paraId="13D2CD1E" w14:textId="08825B10"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6" w:author="Poul V Madsen" w:date="2012-06-21T13:33:00Z">
              <w:r>
                <w:rPr>
                  <w:rFonts w:ascii="Arial" w:hAnsi="Arial" w:cs="Arial"/>
                  <w:sz w:val="18"/>
                </w:rPr>
                <w:delText>31</w:delText>
              </w:r>
            </w:del>
            <w:ins w:id="207" w:author="Poul V Madsen" w:date="2012-06-21T13:33:00Z">
              <w:r w:rsidR="002F4FC6">
                <w:rPr>
                  <w:rFonts w:ascii="Arial" w:hAnsi="Arial" w:cs="Arial"/>
                  <w:sz w:val="18"/>
                </w:rPr>
                <w:t>031</w:t>
              </w:r>
            </w:ins>
            <w:r w:rsidR="002F4FC6">
              <w:rPr>
                <w:rFonts w:ascii="Arial" w:hAnsi="Arial" w:cs="Arial"/>
                <w:sz w:val="18"/>
              </w:rPr>
              <w:tab/>
              <w:t>Finansieringsinstitut</w:t>
            </w:r>
            <w:r w:rsidR="002F4FC6">
              <w:rPr>
                <w:rFonts w:ascii="Arial" w:hAnsi="Arial" w:cs="Arial"/>
                <w:sz w:val="18"/>
              </w:rPr>
              <w:tab/>
              <w:t>LFI</w:t>
            </w:r>
          </w:p>
          <w:p w14:paraId="1913B09F" w14:textId="0BEC2299"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8" w:author="Poul V Madsen" w:date="2012-06-21T13:33:00Z">
              <w:r>
                <w:rPr>
                  <w:rFonts w:ascii="Arial" w:hAnsi="Arial" w:cs="Arial"/>
                  <w:sz w:val="18"/>
                </w:rPr>
                <w:delText>32</w:delText>
              </w:r>
            </w:del>
            <w:ins w:id="209" w:author="Poul V Madsen" w:date="2012-06-21T13:33:00Z">
              <w:r w:rsidR="002F4FC6">
                <w:rPr>
                  <w:rFonts w:ascii="Arial" w:hAnsi="Arial" w:cs="Arial"/>
                  <w:sz w:val="18"/>
                </w:rPr>
                <w:t>032</w:t>
              </w:r>
            </w:ins>
            <w:r w:rsidR="002F4FC6">
              <w:rPr>
                <w:rFonts w:ascii="Arial" w:hAnsi="Arial" w:cs="Arial"/>
                <w:sz w:val="18"/>
              </w:rPr>
              <w:tab/>
              <w:t>Realkreditinstitut</w:t>
            </w:r>
            <w:r w:rsidR="002F4FC6">
              <w:rPr>
                <w:rFonts w:ascii="Arial" w:hAnsi="Arial" w:cs="Arial"/>
                <w:sz w:val="18"/>
              </w:rPr>
              <w:tab/>
              <w:t>LFR</w:t>
            </w:r>
          </w:p>
          <w:p w14:paraId="236B8A7F" w14:textId="7CF7FA61"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0" w:author="Poul V Madsen" w:date="2012-06-21T13:33:00Z">
              <w:r>
                <w:rPr>
                  <w:rFonts w:ascii="Arial" w:hAnsi="Arial" w:cs="Arial"/>
                  <w:sz w:val="18"/>
                </w:rPr>
                <w:delText>33</w:delText>
              </w:r>
            </w:del>
            <w:ins w:id="211" w:author="Poul V Madsen" w:date="2012-06-21T13:33:00Z">
              <w:r w:rsidR="002F4FC6">
                <w:rPr>
                  <w:rFonts w:ascii="Arial" w:hAnsi="Arial" w:cs="Arial"/>
                  <w:sz w:val="18"/>
                </w:rPr>
                <w:t>033</w:t>
              </w:r>
            </w:ins>
            <w:r w:rsidR="002F4FC6">
              <w:rPr>
                <w:rFonts w:ascii="Arial" w:hAnsi="Arial" w:cs="Arial"/>
                <w:sz w:val="18"/>
              </w:rPr>
              <w:t xml:space="preserve"> </w:t>
            </w:r>
            <w:r w:rsidR="002F4FC6">
              <w:rPr>
                <w:rFonts w:ascii="Arial" w:hAnsi="Arial" w:cs="Arial"/>
                <w:sz w:val="18"/>
              </w:rPr>
              <w:tab/>
              <w:t>Sparekasse og Andelskasse</w:t>
            </w:r>
            <w:r w:rsidR="002F4FC6">
              <w:rPr>
                <w:rFonts w:ascii="Arial" w:hAnsi="Arial" w:cs="Arial"/>
                <w:sz w:val="18"/>
              </w:rPr>
              <w:tab/>
              <w:t>SP</w:t>
            </w:r>
          </w:p>
          <w:p w14:paraId="6FACEF98" w14:textId="504D6149"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2" w:author="Poul V Madsen" w:date="2012-06-21T13:33:00Z">
              <w:r>
                <w:rPr>
                  <w:rFonts w:ascii="Arial" w:hAnsi="Arial" w:cs="Arial"/>
                  <w:sz w:val="18"/>
                </w:rPr>
                <w:delText>34</w:delText>
              </w:r>
            </w:del>
            <w:ins w:id="213" w:author="Poul V Madsen" w:date="2012-06-21T13:33:00Z">
              <w:r w:rsidR="002F4FC6">
                <w:rPr>
                  <w:rFonts w:ascii="Arial" w:hAnsi="Arial" w:cs="Arial"/>
                  <w:sz w:val="18"/>
                </w:rPr>
                <w:t>034</w:t>
              </w:r>
            </w:ins>
            <w:r w:rsidR="002F4FC6">
              <w:rPr>
                <w:rFonts w:ascii="Arial" w:hAnsi="Arial" w:cs="Arial"/>
                <w:sz w:val="18"/>
              </w:rPr>
              <w:t xml:space="preserve"> </w:t>
            </w:r>
            <w:r w:rsidR="002F4FC6">
              <w:rPr>
                <w:rFonts w:ascii="Arial" w:hAnsi="Arial" w:cs="Arial"/>
                <w:sz w:val="18"/>
              </w:rPr>
              <w:tab/>
              <w:t>Udenlandsk, anden virksomhed</w:t>
            </w:r>
            <w:r w:rsidR="002F4FC6">
              <w:rPr>
                <w:rFonts w:ascii="Arial" w:hAnsi="Arial" w:cs="Arial"/>
                <w:sz w:val="18"/>
              </w:rPr>
              <w:tab/>
              <w:t xml:space="preserve">UØ </w:t>
            </w:r>
          </w:p>
          <w:p w14:paraId="587082AB" w14:textId="439A05B6"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4" w:author="Poul V Madsen" w:date="2012-06-21T13:33:00Z">
              <w:r>
                <w:rPr>
                  <w:rFonts w:ascii="Arial" w:hAnsi="Arial" w:cs="Arial"/>
                  <w:sz w:val="18"/>
                </w:rPr>
                <w:delText>35</w:delText>
              </w:r>
            </w:del>
            <w:ins w:id="215" w:author="Poul V Madsen" w:date="2012-06-21T13:33:00Z">
              <w:r w:rsidR="002F4FC6">
                <w:rPr>
                  <w:rFonts w:ascii="Arial" w:hAnsi="Arial" w:cs="Arial"/>
                  <w:sz w:val="18"/>
                </w:rPr>
                <w:t>035</w:t>
              </w:r>
            </w:ins>
            <w:r w:rsidR="002F4FC6">
              <w:rPr>
                <w:rFonts w:ascii="Arial" w:hAnsi="Arial" w:cs="Arial"/>
                <w:sz w:val="18"/>
              </w:rPr>
              <w:t xml:space="preserve"> </w:t>
            </w:r>
            <w:r w:rsidR="002F4FC6">
              <w:rPr>
                <w:rFonts w:ascii="Arial" w:hAnsi="Arial" w:cs="Arial"/>
                <w:sz w:val="18"/>
              </w:rPr>
              <w:tab/>
              <w:t>Udenlandsk forening</w:t>
            </w:r>
            <w:r w:rsidR="002F4FC6">
              <w:rPr>
                <w:rFonts w:ascii="Arial" w:hAnsi="Arial" w:cs="Arial"/>
                <w:sz w:val="18"/>
              </w:rPr>
              <w:tab/>
              <w:t>UF</w:t>
            </w:r>
          </w:p>
          <w:p w14:paraId="6F51BBE6" w14:textId="06D9E8F1"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6" w:author="Poul V Madsen" w:date="2012-06-21T13:33:00Z">
              <w:r>
                <w:rPr>
                  <w:rFonts w:ascii="Arial" w:hAnsi="Arial" w:cs="Arial"/>
                  <w:sz w:val="18"/>
                </w:rPr>
                <w:delText>36</w:delText>
              </w:r>
            </w:del>
            <w:ins w:id="217" w:author="Poul V Madsen" w:date="2012-06-21T13:33:00Z">
              <w:r w:rsidR="002F4FC6">
                <w:rPr>
                  <w:rFonts w:ascii="Arial" w:hAnsi="Arial" w:cs="Arial"/>
                  <w:sz w:val="18"/>
                </w:rPr>
                <w:t>036</w:t>
              </w:r>
            </w:ins>
            <w:r w:rsidR="002F4FC6">
              <w:rPr>
                <w:rFonts w:ascii="Arial" w:hAnsi="Arial" w:cs="Arial"/>
                <w:sz w:val="18"/>
              </w:rPr>
              <w:t xml:space="preserve"> </w:t>
            </w:r>
            <w:r w:rsidR="002F4FC6">
              <w:rPr>
                <w:rFonts w:ascii="Arial" w:hAnsi="Arial" w:cs="Arial"/>
                <w:sz w:val="18"/>
              </w:rPr>
              <w:tab/>
              <w:t>Erhvervsdrivende fond</w:t>
            </w:r>
            <w:r w:rsidR="002F4FC6">
              <w:rPr>
                <w:rFonts w:ascii="Arial" w:hAnsi="Arial" w:cs="Arial"/>
                <w:sz w:val="18"/>
              </w:rPr>
              <w:tab/>
              <w:t>LFF</w:t>
            </w:r>
          </w:p>
          <w:p w14:paraId="2DA26855" w14:textId="70CA2683"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8" w:author="Poul V Madsen" w:date="2012-06-21T13:33:00Z">
              <w:r>
                <w:rPr>
                  <w:rFonts w:ascii="Arial" w:hAnsi="Arial" w:cs="Arial"/>
                  <w:sz w:val="18"/>
                </w:rPr>
                <w:delText>37</w:delText>
              </w:r>
            </w:del>
            <w:ins w:id="219" w:author="Poul V Madsen" w:date="2012-06-21T13:33:00Z">
              <w:r w:rsidR="002F4FC6">
                <w:rPr>
                  <w:rFonts w:ascii="Arial" w:hAnsi="Arial" w:cs="Arial"/>
                  <w:sz w:val="18"/>
                </w:rPr>
                <w:t>037</w:t>
              </w:r>
            </w:ins>
            <w:r w:rsidR="002F4FC6">
              <w:rPr>
                <w:rFonts w:ascii="Arial" w:hAnsi="Arial" w:cs="Arial"/>
                <w:sz w:val="18"/>
              </w:rPr>
              <w:tab/>
              <w:t>Fond</w:t>
            </w:r>
            <w:r w:rsidR="002F4FC6">
              <w:rPr>
                <w:rFonts w:ascii="Arial" w:hAnsi="Arial" w:cs="Arial"/>
                <w:sz w:val="18"/>
              </w:rPr>
              <w:tab/>
              <w:t>FF</w:t>
            </w:r>
          </w:p>
          <w:p w14:paraId="4A894F6F" w14:textId="16345BF0"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0" w:author="Poul V Madsen" w:date="2012-06-21T13:33:00Z">
              <w:r>
                <w:rPr>
                  <w:rFonts w:ascii="Arial" w:hAnsi="Arial" w:cs="Arial"/>
                  <w:sz w:val="18"/>
                </w:rPr>
                <w:delText>38</w:delText>
              </w:r>
            </w:del>
            <w:ins w:id="221" w:author="Poul V Madsen" w:date="2012-06-21T13:33:00Z">
              <w:r w:rsidR="002F4FC6">
                <w:rPr>
                  <w:rFonts w:ascii="Arial" w:hAnsi="Arial" w:cs="Arial"/>
                  <w:sz w:val="18"/>
                </w:rPr>
                <w:t>038</w:t>
              </w:r>
            </w:ins>
            <w:r w:rsidR="002F4FC6">
              <w:rPr>
                <w:rFonts w:ascii="Arial" w:hAnsi="Arial" w:cs="Arial"/>
                <w:sz w:val="18"/>
              </w:rPr>
              <w:tab/>
              <w:t>Arbejdsmarkedsforening</w:t>
            </w:r>
            <w:r w:rsidR="002F4FC6">
              <w:rPr>
                <w:rFonts w:ascii="Arial" w:hAnsi="Arial" w:cs="Arial"/>
                <w:sz w:val="18"/>
              </w:rPr>
              <w:tab/>
              <w:t>LFA</w:t>
            </w:r>
          </w:p>
          <w:p w14:paraId="10B924E7" w14:textId="71B7D2B0"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2" w:author="Poul V Madsen" w:date="2012-06-21T13:33:00Z">
              <w:r>
                <w:rPr>
                  <w:rFonts w:ascii="Arial" w:hAnsi="Arial" w:cs="Arial"/>
                  <w:sz w:val="18"/>
                </w:rPr>
                <w:delText>39</w:delText>
              </w:r>
            </w:del>
            <w:ins w:id="223" w:author="Poul V Madsen" w:date="2012-06-21T13:33:00Z">
              <w:r w:rsidR="002F4FC6">
                <w:rPr>
                  <w:rFonts w:ascii="Arial" w:hAnsi="Arial" w:cs="Arial"/>
                  <w:sz w:val="18"/>
                </w:rPr>
                <w:t>039</w:t>
              </w:r>
            </w:ins>
            <w:r w:rsidR="002F4FC6">
              <w:rPr>
                <w:rFonts w:ascii="Arial" w:hAnsi="Arial" w:cs="Arial"/>
                <w:sz w:val="18"/>
              </w:rPr>
              <w:tab/>
              <w:t>Selvejende institution, forening, fond mv</w:t>
            </w:r>
            <w:r w:rsidR="002F4FC6">
              <w:rPr>
                <w:rFonts w:ascii="Arial" w:hAnsi="Arial" w:cs="Arial"/>
                <w:sz w:val="18"/>
              </w:rPr>
              <w:tab/>
              <w:t>SI</w:t>
            </w:r>
          </w:p>
          <w:p w14:paraId="29C961A6" w14:textId="341A953C"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4" w:author="Poul V Madsen" w:date="2012-06-21T13:33:00Z">
              <w:r>
                <w:rPr>
                  <w:rFonts w:ascii="Arial" w:hAnsi="Arial" w:cs="Arial"/>
                  <w:sz w:val="18"/>
                </w:rPr>
                <w:delText>40</w:delText>
              </w:r>
            </w:del>
            <w:ins w:id="225" w:author="Poul V Madsen" w:date="2012-06-21T13:33:00Z">
              <w:r w:rsidR="002F4FC6">
                <w:rPr>
                  <w:rFonts w:ascii="Arial" w:hAnsi="Arial" w:cs="Arial"/>
                  <w:sz w:val="18"/>
                </w:rPr>
                <w:t>040</w:t>
              </w:r>
            </w:ins>
            <w:r w:rsidR="002F4FC6">
              <w:rPr>
                <w:rFonts w:ascii="Arial" w:hAnsi="Arial" w:cs="Arial"/>
                <w:sz w:val="18"/>
              </w:rPr>
              <w:tab/>
              <w:t>Selvejende institution med offentlig støtte</w:t>
            </w:r>
            <w:r w:rsidR="002F4FC6">
              <w:rPr>
                <w:rFonts w:ascii="Arial" w:hAnsi="Arial" w:cs="Arial"/>
                <w:sz w:val="18"/>
              </w:rPr>
              <w:tab/>
              <w:t>SIO</w:t>
            </w:r>
          </w:p>
          <w:p w14:paraId="2DB3EBD5" w14:textId="7ADBFCD4"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6" w:author="Poul V Madsen" w:date="2012-06-21T13:33:00Z">
              <w:r>
                <w:rPr>
                  <w:rFonts w:ascii="Arial" w:hAnsi="Arial" w:cs="Arial"/>
                  <w:sz w:val="18"/>
                </w:rPr>
                <w:delText>41</w:delText>
              </w:r>
            </w:del>
            <w:ins w:id="227" w:author="Poul V Madsen" w:date="2012-06-21T13:33:00Z">
              <w:r w:rsidR="002F4FC6">
                <w:rPr>
                  <w:rFonts w:ascii="Arial" w:hAnsi="Arial" w:cs="Arial"/>
                  <w:sz w:val="18"/>
                </w:rPr>
                <w:t>041</w:t>
              </w:r>
            </w:ins>
            <w:r w:rsidR="002F4FC6">
              <w:rPr>
                <w:rFonts w:ascii="Arial" w:hAnsi="Arial" w:cs="Arial"/>
                <w:sz w:val="18"/>
              </w:rPr>
              <w:tab/>
              <w:t>Legat</w:t>
            </w:r>
            <w:r w:rsidR="002F4FC6">
              <w:rPr>
                <w:rFonts w:ascii="Arial" w:hAnsi="Arial" w:cs="Arial"/>
                <w:sz w:val="18"/>
              </w:rPr>
              <w:tab/>
              <w:t>FL</w:t>
            </w:r>
          </w:p>
          <w:p w14:paraId="6A6B0BA4" w14:textId="647F4FA4"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8" w:author="Poul V Madsen" w:date="2012-06-21T13:33:00Z">
              <w:r>
                <w:rPr>
                  <w:rFonts w:ascii="Arial" w:hAnsi="Arial" w:cs="Arial"/>
                  <w:sz w:val="18"/>
                </w:rPr>
                <w:delText>42</w:delText>
              </w:r>
            </w:del>
            <w:ins w:id="229" w:author="Poul V Madsen" w:date="2012-06-21T13:33:00Z">
              <w:r w:rsidR="002F4FC6">
                <w:rPr>
                  <w:rFonts w:ascii="Arial" w:hAnsi="Arial" w:cs="Arial"/>
                  <w:sz w:val="18"/>
                </w:rPr>
                <w:t>042</w:t>
              </w:r>
            </w:ins>
            <w:r w:rsidR="002F4FC6">
              <w:rPr>
                <w:rFonts w:ascii="Arial" w:hAnsi="Arial" w:cs="Arial"/>
                <w:sz w:val="18"/>
              </w:rPr>
              <w:tab/>
              <w:t>Stiftelse</w:t>
            </w:r>
            <w:r w:rsidR="002F4FC6">
              <w:rPr>
                <w:rFonts w:ascii="Arial" w:hAnsi="Arial" w:cs="Arial"/>
                <w:sz w:val="18"/>
              </w:rPr>
              <w:tab/>
              <w:t>FST</w:t>
            </w:r>
          </w:p>
          <w:p w14:paraId="27AA7470" w14:textId="031F45BC"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0" w:author="Poul V Madsen" w:date="2012-06-21T13:33:00Z">
              <w:r>
                <w:rPr>
                  <w:rFonts w:ascii="Arial" w:hAnsi="Arial" w:cs="Arial"/>
                  <w:sz w:val="18"/>
                </w:rPr>
                <w:delText>43</w:delText>
              </w:r>
            </w:del>
            <w:ins w:id="231" w:author="Poul V Madsen" w:date="2012-06-21T13:33:00Z">
              <w:r w:rsidR="002F4FC6">
                <w:rPr>
                  <w:rFonts w:ascii="Arial" w:hAnsi="Arial" w:cs="Arial"/>
                  <w:sz w:val="18"/>
                </w:rPr>
                <w:t>043</w:t>
              </w:r>
            </w:ins>
            <w:r w:rsidR="002F4FC6">
              <w:rPr>
                <w:rFonts w:ascii="Arial" w:hAnsi="Arial" w:cs="Arial"/>
                <w:sz w:val="18"/>
              </w:rPr>
              <w:tab/>
              <w:t>Stat</w:t>
            </w:r>
            <w:r w:rsidR="002F4FC6">
              <w:rPr>
                <w:rFonts w:ascii="Arial" w:hAnsi="Arial" w:cs="Arial"/>
                <w:sz w:val="18"/>
              </w:rPr>
              <w:tab/>
              <w:t>OS</w:t>
            </w:r>
          </w:p>
          <w:p w14:paraId="5141A8B4" w14:textId="61C2FA23"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2" w:author="Poul V Madsen" w:date="2012-06-21T13:33:00Z">
              <w:r>
                <w:rPr>
                  <w:rFonts w:ascii="Arial" w:hAnsi="Arial" w:cs="Arial"/>
                  <w:sz w:val="18"/>
                </w:rPr>
                <w:delText>44</w:delText>
              </w:r>
            </w:del>
            <w:ins w:id="233" w:author="Poul V Madsen" w:date="2012-06-21T13:33:00Z">
              <w:r w:rsidR="002F4FC6">
                <w:rPr>
                  <w:rFonts w:ascii="Arial" w:hAnsi="Arial" w:cs="Arial"/>
                  <w:sz w:val="18"/>
                </w:rPr>
                <w:t>044</w:t>
              </w:r>
            </w:ins>
            <w:r w:rsidR="002F4FC6">
              <w:rPr>
                <w:rFonts w:ascii="Arial" w:hAnsi="Arial" w:cs="Arial"/>
                <w:sz w:val="18"/>
              </w:rPr>
              <w:tab/>
              <w:t>Amt</w:t>
            </w:r>
            <w:r w:rsidR="002F4FC6">
              <w:rPr>
                <w:rFonts w:ascii="Arial" w:hAnsi="Arial" w:cs="Arial"/>
                <w:sz w:val="18"/>
              </w:rPr>
              <w:tab/>
              <w:t>OA</w:t>
            </w:r>
          </w:p>
          <w:p w14:paraId="5EF1EE2F" w14:textId="1002FD71"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4" w:author="Poul V Madsen" w:date="2012-06-21T13:33:00Z">
              <w:r>
                <w:rPr>
                  <w:rFonts w:ascii="Arial" w:hAnsi="Arial" w:cs="Arial"/>
                  <w:sz w:val="18"/>
                </w:rPr>
                <w:delText>45</w:delText>
              </w:r>
            </w:del>
            <w:ins w:id="235" w:author="Poul V Madsen" w:date="2012-06-21T13:33:00Z">
              <w:r w:rsidR="002F4FC6">
                <w:rPr>
                  <w:rFonts w:ascii="Arial" w:hAnsi="Arial" w:cs="Arial"/>
                  <w:sz w:val="18"/>
                </w:rPr>
                <w:t>045</w:t>
              </w:r>
            </w:ins>
            <w:r w:rsidR="002F4FC6">
              <w:rPr>
                <w:rFonts w:ascii="Arial" w:hAnsi="Arial" w:cs="Arial"/>
                <w:sz w:val="18"/>
              </w:rPr>
              <w:tab/>
              <w:t>Kommune</w:t>
            </w:r>
            <w:r w:rsidR="002F4FC6">
              <w:rPr>
                <w:rFonts w:ascii="Arial" w:hAnsi="Arial" w:cs="Arial"/>
                <w:sz w:val="18"/>
              </w:rPr>
              <w:tab/>
              <w:t>OK</w:t>
            </w:r>
          </w:p>
          <w:p w14:paraId="024B7764" w14:textId="5DC191AB"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6" w:author="Poul V Madsen" w:date="2012-06-21T13:33:00Z">
              <w:r>
                <w:rPr>
                  <w:rFonts w:ascii="Arial" w:hAnsi="Arial" w:cs="Arial"/>
                  <w:sz w:val="18"/>
                </w:rPr>
                <w:delText>46</w:delText>
              </w:r>
            </w:del>
            <w:ins w:id="237" w:author="Poul V Madsen" w:date="2012-06-21T13:33:00Z">
              <w:r w:rsidR="002F4FC6">
                <w:rPr>
                  <w:rFonts w:ascii="Arial" w:hAnsi="Arial" w:cs="Arial"/>
                  <w:sz w:val="18"/>
                </w:rPr>
                <w:t>046</w:t>
              </w:r>
            </w:ins>
            <w:r w:rsidR="002F4FC6">
              <w:rPr>
                <w:rFonts w:ascii="Arial" w:hAnsi="Arial" w:cs="Arial"/>
                <w:sz w:val="18"/>
              </w:rPr>
              <w:tab/>
              <w:t>Folkekirkeligt menighedsråd</w:t>
            </w:r>
            <w:r w:rsidR="002F4FC6">
              <w:rPr>
                <w:rFonts w:ascii="Arial" w:hAnsi="Arial" w:cs="Arial"/>
                <w:sz w:val="18"/>
              </w:rPr>
              <w:tab/>
              <w:t>MR</w:t>
            </w:r>
          </w:p>
          <w:p w14:paraId="242FE38A" w14:textId="65FE411C"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8" w:author="Poul V Madsen" w:date="2012-06-21T13:33:00Z">
              <w:r>
                <w:rPr>
                  <w:rFonts w:ascii="Arial" w:hAnsi="Arial" w:cs="Arial"/>
                  <w:sz w:val="18"/>
                </w:rPr>
                <w:delText>47</w:delText>
              </w:r>
            </w:del>
            <w:ins w:id="239" w:author="Poul V Madsen" w:date="2012-06-21T13:33:00Z">
              <w:r w:rsidR="002F4FC6">
                <w:rPr>
                  <w:rFonts w:ascii="Arial" w:hAnsi="Arial" w:cs="Arial"/>
                  <w:sz w:val="18"/>
                </w:rPr>
                <w:t>047</w:t>
              </w:r>
            </w:ins>
            <w:r w:rsidR="002F4FC6">
              <w:rPr>
                <w:rFonts w:ascii="Arial" w:hAnsi="Arial" w:cs="Arial"/>
                <w:sz w:val="18"/>
              </w:rPr>
              <w:tab/>
              <w:t>Særlig offentlig virksomhed</w:t>
            </w:r>
            <w:r w:rsidR="002F4FC6">
              <w:rPr>
                <w:rFonts w:ascii="Arial" w:hAnsi="Arial" w:cs="Arial"/>
                <w:sz w:val="18"/>
              </w:rPr>
              <w:tab/>
              <w:t>SOV</w:t>
            </w:r>
          </w:p>
          <w:p w14:paraId="5C38DF0E" w14:textId="6614AFE7"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40" w:author="Poul V Madsen" w:date="2012-06-21T13:33:00Z">
              <w:r>
                <w:rPr>
                  <w:rFonts w:ascii="Arial" w:hAnsi="Arial" w:cs="Arial"/>
                  <w:sz w:val="18"/>
                </w:rPr>
                <w:delText>48</w:delText>
              </w:r>
            </w:del>
            <w:ins w:id="241" w:author="Poul V Madsen" w:date="2012-06-21T13:33:00Z">
              <w:r w:rsidR="002F4FC6">
                <w:rPr>
                  <w:rFonts w:ascii="Arial" w:hAnsi="Arial" w:cs="Arial"/>
                  <w:sz w:val="18"/>
                </w:rPr>
                <w:t>048</w:t>
              </w:r>
            </w:ins>
            <w:r w:rsidR="002F4FC6">
              <w:rPr>
                <w:rFonts w:ascii="Arial" w:hAnsi="Arial" w:cs="Arial"/>
                <w:sz w:val="18"/>
              </w:rPr>
              <w:tab/>
              <w:t>Afregnende enhed, fællesregistrering</w:t>
            </w:r>
            <w:r w:rsidR="002F4FC6">
              <w:rPr>
                <w:rFonts w:ascii="Arial" w:hAnsi="Arial" w:cs="Arial"/>
                <w:sz w:val="18"/>
              </w:rPr>
              <w:tab/>
              <w:t>YY</w:t>
            </w:r>
          </w:p>
          <w:p w14:paraId="0CD1F63A" w14:textId="42AD1DDD"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42" w:author="Poul V Madsen" w:date="2012-06-21T13:33:00Z">
              <w:r>
                <w:rPr>
                  <w:rFonts w:ascii="Arial" w:hAnsi="Arial" w:cs="Arial"/>
                  <w:sz w:val="18"/>
                </w:rPr>
                <w:delText>49</w:delText>
              </w:r>
            </w:del>
            <w:ins w:id="243" w:author="Poul V Madsen" w:date="2012-06-21T13:33:00Z">
              <w:r w:rsidR="002F4FC6">
                <w:rPr>
                  <w:rFonts w:ascii="Arial" w:hAnsi="Arial" w:cs="Arial"/>
                  <w:sz w:val="18"/>
                </w:rPr>
                <w:t>049</w:t>
              </w:r>
            </w:ins>
            <w:r w:rsidR="002F4FC6">
              <w:rPr>
                <w:rFonts w:ascii="Arial" w:hAnsi="Arial" w:cs="Arial"/>
                <w:sz w:val="18"/>
              </w:rPr>
              <w:tab/>
              <w:t>AS beskattet som indkøbsforening</w:t>
            </w:r>
            <w:r w:rsidR="002F4FC6">
              <w:rPr>
                <w:rFonts w:ascii="Arial" w:hAnsi="Arial" w:cs="Arial"/>
                <w:sz w:val="18"/>
              </w:rPr>
              <w:tab/>
              <w:t>AS</w:t>
            </w:r>
          </w:p>
          <w:p w14:paraId="6DDFD640" w14:textId="065F852D"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44" w:author="Poul V Madsen" w:date="2012-06-21T13:33:00Z">
              <w:r>
                <w:rPr>
                  <w:rFonts w:ascii="Arial" w:hAnsi="Arial" w:cs="Arial"/>
                  <w:sz w:val="18"/>
                </w:rPr>
                <w:delText>50</w:delText>
              </w:r>
            </w:del>
            <w:ins w:id="245" w:author="Poul V Madsen" w:date="2012-06-21T13:33:00Z">
              <w:r w:rsidR="002F4FC6">
                <w:rPr>
                  <w:rFonts w:ascii="Arial" w:hAnsi="Arial" w:cs="Arial"/>
                  <w:sz w:val="18"/>
                </w:rPr>
                <w:t>050</w:t>
              </w:r>
            </w:ins>
            <w:r w:rsidR="002F4FC6">
              <w:rPr>
                <w:rFonts w:ascii="Arial" w:hAnsi="Arial" w:cs="Arial"/>
                <w:sz w:val="18"/>
              </w:rPr>
              <w:tab/>
              <w:t>ApS beskattet som indkøbsforening</w:t>
            </w:r>
            <w:r w:rsidR="002F4FC6">
              <w:rPr>
                <w:rFonts w:ascii="Arial" w:hAnsi="Arial" w:cs="Arial"/>
                <w:sz w:val="18"/>
              </w:rPr>
              <w:tab/>
              <w:t>ApS</w:t>
            </w:r>
          </w:p>
          <w:p w14:paraId="3F2B4485" w14:textId="1984B351"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46" w:author="Poul V Madsen" w:date="2012-06-21T13:33:00Z">
              <w:r>
                <w:rPr>
                  <w:rFonts w:ascii="Arial" w:hAnsi="Arial" w:cs="Arial"/>
                  <w:sz w:val="18"/>
                </w:rPr>
                <w:delText>51</w:delText>
              </w:r>
            </w:del>
            <w:ins w:id="247" w:author="Poul V Madsen" w:date="2012-06-21T13:33:00Z">
              <w:r w:rsidR="002F4FC6">
                <w:rPr>
                  <w:rFonts w:ascii="Arial" w:hAnsi="Arial" w:cs="Arial"/>
                  <w:sz w:val="18"/>
                </w:rPr>
                <w:t>051</w:t>
              </w:r>
            </w:ins>
            <w:r w:rsidR="002F4FC6">
              <w:rPr>
                <w:rFonts w:ascii="Arial" w:hAnsi="Arial" w:cs="Arial"/>
                <w:sz w:val="18"/>
              </w:rPr>
              <w:tab/>
              <w:t>Forening omfattet af lov om fonde</w:t>
            </w:r>
            <w:r w:rsidR="002F4FC6">
              <w:rPr>
                <w:rFonts w:ascii="Arial" w:hAnsi="Arial" w:cs="Arial"/>
                <w:sz w:val="18"/>
              </w:rPr>
              <w:tab/>
              <w:t>LFØ</w:t>
            </w:r>
          </w:p>
          <w:p w14:paraId="79F0721D" w14:textId="12DFE519"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48" w:author="Poul V Madsen" w:date="2012-06-21T13:33:00Z">
              <w:r>
                <w:rPr>
                  <w:rFonts w:ascii="Arial" w:hAnsi="Arial" w:cs="Arial"/>
                  <w:sz w:val="18"/>
                </w:rPr>
                <w:delText>52</w:delText>
              </w:r>
            </w:del>
            <w:ins w:id="249" w:author="Poul V Madsen" w:date="2012-06-21T13:33:00Z">
              <w:r w:rsidR="002F4FC6">
                <w:rPr>
                  <w:rFonts w:ascii="Arial" w:hAnsi="Arial" w:cs="Arial"/>
                  <w:sz w:val="18"/>
                </w:rPr>
                <w:t>052</w:t>
              </w:r>
            </w:ins>
            <w:r w:rsidR="002F4FC6">
              <w:rPr>
                <w:rFonts w:ascii="Arial" w:hAnsi="Arial" w:cs="Arial"/>
                <w:sz w:val="18"/>
              </w:rPr>
              <w:tab/>
              <w:t>Konkursbo</w:t>
            </w:r>
            <w:r w:rsidR="002F4FC6">
              <w:rPr>
                <w:rFonts w:ascii="Arial" w:hAnsi="Arial" w:cs="Arial"/>
                <w:sz w:val="18"/>
              </w:rPr>
              <w:tab/>
              <w:t>BKB</w:t>
            </w:r>
          </w:p>
          <w:p w14:paraId="1856AD89" w14:textId="3264AC2D"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0" w:author="Poul V Madsen" w:date="2012-06-21T13:33:00Z">
              <w:r>
                <w:rPr>
                  <w:rFonts w:ascii="Arial" w:hAnsi="Arial" w:cs="Arial"/>
                  <w:sz w:val="18"/>
                </w:rPr>
                <w:delText>54</w:delText>
              </w:r>
            </w:del>
            <w:ins w:id="251" w:author="Poul V Madsen" w:date="2012-06-21T13:33:00Z">
              <w:r w:rsidR="002F4FC6">
                <w:rPr>
                  <w:rFonts w:ascii="Arial" w:hAnsi="Arial" w:cs="Arial"/>
                  <w:sz w:val="18"/>
                </w:rPr>
                <w:t>054</w:t>
              </w:r>
            </w:ins>
            <w:r w:rsidR="002F4FC6">
              <w:rPr>
                <w:rFonts w:ascii="Arial" w:hAnsi="Arial" w:cs="Arial"/>
                <w:sz w:val="18"/>
              </w:rPr>
              <w:tab/>
              <w:t>Anden forening</w:t>
            </w:r>
            <w:r w:rsidR="002F4FC6">
              <w:rPr>
                <w:rFonts w:ascii="Arial" w:hAnsi="Arial" w:cs="Arial"/>
                <w:sz w:val="18"/>
              </w:rPr>
              <w:tab/>
              <w:t>Ø</w:t>
            </w:r>
          </w:p>
          <w:p w14:paraId="504C22EE" w14:textId="5B2E07BF"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2" w:author="Poul V Madsen" w:date="2012-06-21T13:33:00Z">
              <w:r>
                <w:rPr>
                  <w:rFonts w:ascii="Arial" w:hAnsi="Arial" w:cs="Arial"/>
                  <w:sz w:val="18"/>
                </w:rPr>
                <w:delText>55</w:delText>
              </w:r>
            </w:del>
            <w:ins w:id="253" w:author="Poul V Madsen" w:date="2012-06-21T13:33:00Z">
              <w:r w:rsidR="002F4FC6">
                <w:rPr>
                  <w:rFonts w:ascii="Arial" w:hAnsi="Arial" w:cs="Arial"/>
                  <w:sz w:val="18"/>
                </w:rPr>
                <w:t>055</w:t>
              </w:r>
            </w:ins>
            <w:r w:rsidR="002F4FC6">
              <w:rPr>
                <w:rFonts w:ascii="Arial" w:hAnsi="Arial" w:cs="Arial"/>
                <w:sz w:val="18"/>
              </w:rPr>
              <w:tab/>
              <w:t>Registreret enkeltmandsfirma</w:t>
            </w:r>
            <w:r w:rsidR="002F4FC6">
              <w:rPr>
                <w:rFonts w:ascii="Arial" w:hAnsi="Arial" w:cs="Arial"/>
                <w:sz w:val="18"/>
              </w:rPr>
              <w:tab/>
              <w:t>REF</w:t>
            </w:r>
          </w:p>
          <w:p w14:paraId="13E4ED37" w14:textId="0FEC1C95"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4" w:author="Poul V Madsen" w:date="2012-06-21T13:33:00Z">
              <w:r>
                <w:rPr>
                  <w:rFonts w:ascii="Arial" w:hAnsi="Arial" w:cs="Arial"/>
                  <w:sz w:val="18"/>
                </w:rPr>
                <w:delText>56</w:delText>
              </w:r>
            </w:del>
            <w:ins w:id="255" w:author="Poul V Madsen" w:date="2012-06-21T13:33:00Z">
              <w:r w:rsidR="002F4FC6">
                <w:rPr>
                  <w:rFonts w:ascii="Arial" w:hAnsi="Arial" w:cs="Arial"/>
                  <w:sz w:val="18"/>
                </w:rPr>
                <w:t>056</w:t>
              </w:r>
            </w:ins>
            <w:r w:rsidR="002F4FC6">
              <w:rPr>
                <w:rFonts w:ascii="Arial" w:hAnsi="Arial" w:cs="Arial"/>
                <w:sz w:val="18"/>
              </w:rPr>
              <w:tab/>
              <w:t>Udenlandsk aktieselskab</w:t>
            </w:r>
            <w:r w:rsidR="002F4FC6">
              <w:rPr>
                <w:rFonts w:ascii="Arial" w:hAnsi="Arial" w:cs="Arial"/>
                <w:sz w:val="18"/>
              </w:rPr>
              <w:tab/>
              <w:t>UA</w:t>
            </w:r>
          </w:p>
          <w:p w14:paraId="506D07E8" w14:textId="70112CB5"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6" w:author="Poul V Madsen" w:date="2012-06-21T13:33:00Z">
              <w:r>
                <w:rPr>
                  <w:rFonts w:ascii="Arial" w:hAnsi="Arial" w:cs="Arial"/>
                  <w:sz w:val="18"/>
                </w:rPr>
                <w:delText>57</w:delText>
              </w:r>
            </w:del>
            <w:ins w:id="257" w:author="Poul V Madsen" w:date="2012-06-21T13:33:00Z">
              <w:r w:rsidR="002F4FC6">
                <w:rPr>
                  <w:rFonts w:ascii="Arial" w:hAnsi="Arial" w:cs="Arial"/>
                  <w:sz w:val="18"/>
                </w:rPr>
                <w:t>057</w:t>
              </w:r>
            </w:ins>
            <w:r w:rsidR="002F4FC6">
              <w:rPr>
                <w:rFonts w:ascii="Arial" w:hAnsi="Arial" w:cs="Arial"/>
                <w:sz w:val="18"/>
              </w:rPr>
              <w:tab/>
              <w:t>Udenlandsk anpartsselskab</w:t>
            </w:r>
            <w:r w:rsidR="002F4FC6">
              <w:rPr>
                <w:rFonts w:ascii="Arial" w:hAnsi="Arial" w:cs="Arial"/>
                <w:sz w:val="18"/>
              </w:rPr>
              <w:tab/>
              <w:t>UDP</w:t>
            </w:r>
          </w:p>
          <w:p w14:paraId="01D54094" w14:textId="5DED1EE0"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58" w:author="Poul V Madsen" w:date="2012-06-21T13:33:00Z">
              <w:r>
                <w:rPr>
                  <w:rFonts w:ascii="Arial" w:hAnsi="Arial" w:cs="Arial"/>
                  <w:sz w:val="18"/>
                </w:rPr>
                <w:delText>58</w:delText>
              </w:r>
            </w:del>
            <w:ins w:id="259" w:author="Poul V Madsen" w:date="2012-06-21T13:33:00Z">
              <w:r w:rsidR="002F4FC6">
                <w:rPr>
                  <w:rFonts w:ascii="Arial" w:hAnsi="Arial" w:cs="Arial"/>
                  <w:sz w:val="18"/>
                </w:rPr>
                <w:t>058</w:t>
              </w:r>
            </w:ins>
            <w:r w:rsidR="002F4FC6">
              <w:rPr>
                <w:rFonts w:ascii="Arial" w:hAnsi="Arial" w:cs="Arial"/>
                <w:sz w:val="18"/>
              </w:rPr>
              <w:tab/>
              <w:t>SE-selskab</w:t>
            </w:r>
            <w:r w:rsidR="002F4FC6">
              <w:rPr>
                <w:rFonts w:ascii="Arial" w:hAnsi="Arial" w:cs="Arial"/>
                <w:sz w:val="18"/>
              </w:rPr>
              <w:tab/>
              <w:t>SE</w:t>
            </w:r>
          </w:p>
          <w:p w14:paraId="6D1B1374" w14:textId="6CC672A1" w:rsid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60" w:author="Poul V Madsen" w:date="2012-06-21T13:33:00Z">
              <w:r>
                <w:rPr>
                  <w:rFonts w:ascii="Arial" w:hAnsi="Arial" w:cs="Arial"/>
                  <w:sz w:val="18"/>
                </w:rPr>
                <w:delText>59</w:delText>
              </w:r>
            </w:del>
            <w:ins w:id="261" w:author="Poul V Madsen" w:date="2012-06-21T13:33:00Z">
              <w:r w:rsidR="002F4FC6">
                <w:rPr>
                  <w:rFonts w:ascii="Arial" w:hAnsi="Arial" w:cs="Arial"/>
                  <w:sz w:val="18"/>
                </w:rPr>
                <w:t>059</w:t>
              </w:r>
            </w:ins>
            <w:r w:rsidR="002F4FC6">
              <w:rPr>
                <w:rFonts w:ascii="Arial" w:hAnsi="Arial" w:cs="Arial"/>
                <w:sz w:val="18"/>
              </w:rPr>
              <w:tab/>
              <w:t>Frivillig Forening</w:t>
            </w:r>
            <w:r w:rsidR="002F4FC6">
              <w:rPr>
                <w:rFonts w:ascii="Arial" w:hAnsi="Arial" w:cs="Arial"/>
                <w:sz w:val="18"/>
              </w:rPr>
              <w:tab/>
              <w:t>FFO</w:t>
            </w:r>
          </w:p>
          <w:p w14:paraId="42C630FE" w14:textId="142882FA" w:rsidR="002F4FC6" w:rsidRPr="002F4FC6" w:rsidRDefault="006F314B"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62" w:author="Poul V Madsen" w:date="2012-06-21T13:33:00Z">
              <w:r>
                <w:rPr>
                  <w:rFonts w:ascii="Arial" w:hAnsi="Arial" w:cs="Arial"/>
                  <w:sz w:val="18"/>
                </w:rPr>
                <w:delText>60</w:delText>
              </w:r>
            </w:del>
            <w:ins w:id="263" w:author="Poul V Madsen" w:date="2012-06-21T13:33:00Z">
              <w:r w:rsidR="002F4FC6">
                <w:rPr>
                  <w:rFonts w:ascii="Arial" w:hAnsi="Arial" w:cs="Arial"/>
                  <w:sz w:val="18"/>
                </w:rPr>
                <w:t>060</w:t>
              </w:r>
            </w:ins>
            <w:r w:rsidR="002F4FC6">
              <w:rPr>
                <w:rFonts w:ascii="Arial" w:hAnsi="Arial" w:cs="Arial"/>
                <w:sz w:val="18"/>
              </w:rPr>
              <w:tab/>
              <w:t>Region</w:t>
            </w:r>
            <w:r w:rsidR="002F4FC6">
              <w:rPr>
                <w:rFonts w:ascii="Arial" w:hAnsi="Arial" w:cs="Arial"/>
                <w:sz w:val="18"/>
              </w:rPr>
              <w:tab/>
              <w:t>REG</w:t>
            </w:r>
          </w:p>
        </w:tc>
      </w:tr>
      <w:tr w:rsidR="002F4FC6" w14:paraId="6C759BAE" w14:textId="77777777" w:rsidTr="002F4FC6">
        <w:tc>
          <w:tcPr>
            <w:tcW w:w="3402" w:type="dxa"/>
          </w:tcPr>
          <w:p w14:paraId="1C5D44E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DækningsrækkefølgeBeløbTotal</w:t>
            </w:r>
          </w:p>
        </w:tc>
        <w:tc>
          <w:tcPr>
            <w:tcW w:w="1701" w:type="dxa"/>
          </w:tcPr>
          <w:p w14:paraId="412A2AF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BF0AA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108F9C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63B90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BD80E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06266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14:paraId="5FFC487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1828A819" w14:textId="77777777" w:rsidTr="002F4FC6">
        <w:tc>
          <w:tcPr>
            <w:tcW w:w="3402" w:type="dxa"/>
          </w:tcPr>
          <w:p w14:paraId="76E24BD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14:paraId="6285151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687931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A228A8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287D0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528E8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31AD7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14:paraId="2CD8E72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1C697C90" w14:textId="77777777" w:rsidTr="002F4FC6">
        <w:tc>
          <w:tcPr>
            <w:tcW w:w="3402" w:type="dxa"/>
          </w:tcPr>
          <w:p w14:paraId="6AC5944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14:paraId="38D5854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663AB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14:paraId="56E7ADD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103DFE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14:paraId="5CB1648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2F4FC6" w14:paraId="17345F08" w14:textId="77777777" w:rsidTr="002F4FC6">
        <w:tc>
          <w:tcPr>
            <w:tcW w:w="3402" w:type="dxa"/>
          </w:tcPr>
          <w:p w14:paraId="15DC4FA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14:paraId="3FE9252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43B87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709736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9CB76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2F4FC6" w14:paraId="2EE180A6" w14:textId="77777777" w:rsidTr="002F4FC6">
        <w:tc>
          <w:tcPr>
            <w:tcW w:w="3402" w:type="dxa"/>
          </w:tcPr>
          <w:p w14:paraId="4F2E785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14:paraId="44CC97E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EC9B2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14:paraId="4B08713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EC5394"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0E4F0D4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14:paraId="09BC9B8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7823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14:paraId="6C3BD26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03590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17BA12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F4FC6" w14:paraId="241ED260" w14:textId="77777777" w:rsidTr="002F4FC6">
        <w:tc>
          <w:tcPr>
            <w:tcW w:w="3402" w:type="dxa"/>
          </w:tcPr>
          <w:p w14:paraId="1C113E58"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14:paraId="5C9167D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4AAEC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920D1A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18C69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86980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82CE8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14:paraId="6339312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4EA2E7BD" w14:textId="77777777" w:rsidTr="002F4FC6">
        <w:tc>
          <w:tcPr>
            <w:tcW w:w="3402" w:type="dxa"/>
          </w:tcPr>
          <w:p w14:paraId="4D796B5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4618BB5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D8737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33D27B2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CBD96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360AB9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2F4FC6" w14:paraId="6A478AE5" w14:textId="77777777" w:rsidTr="002F4FC6">
        <w:tc>
          <w:tcPr>
            <w:tcW w:w="3402" w:type="dxa"/>
          </w:tcPr>
          <w:p w14:paraId="5AA1267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34E414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C2C3A8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7CD59B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F81FD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08EB65B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49A8C2D7"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F4FC6" w14:paraId="6BEB851B" w14:textId="77777777" w:rsidTr="002F4FC6">
        <w:tc>
          <w:tcPr>
            <w:tcW w:w="3402" w:type="dxa"/>
          </w:tcPr>
          <w:p w14:paraId="55A8566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36074D6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31A47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880261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742935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01BD0B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4622E15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2B667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306399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0DB702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D6B5BF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AB408F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7C8DDB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FEDDA1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2D3A74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CC608B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44A3DB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F2E3D1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F4FC6" w14:paraId="3BB3E206" w14:textId="77777777" w:rsidTr="002F4FC6">
        <w:tc>
          <w:tcPr>
            <w:tcW w:w="3402" w:type="dxa"/>
          </w:tcPr>
          <w:p w14:paraId="455E5B83"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4FE9906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56654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3788A7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265EFF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2F4FC6" w14:paraId="687B9CA5" w14:textId="77777777" w:rsidTr="002F4FC6">
        <w:tc>
          <w:tcPr>
            <w:tcW w:w="3402" w:type="dxa"/>
          </w:tcPr>
          <w:p w14:paraId="7EF2CD5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43BCF95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B6845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C00534D"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888C4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2F4FC6" w14:paraId="337E4CE2" w14:textId="77777777" w:rsidTr="002F4FC6">
        <w:tc>
          <w:tcPr>
            <w:tcW w:w="3402" w:type="dxa"/>
          </w:tcPr>
          <w:p w14:paraId="69355FF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3FB0B5B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3825E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A1271B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A099A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C33430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759E651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97FFA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5A36EE8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086A650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4B1794E"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57878A0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05C7804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51909A5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3977C6BF" w14:textId="77777777" w:rsidTr="002F4FC6">
        <w:tc>
          <w:tcPr>
            <w:tcW w:w="3402" w:type="dxa"/>
          </w:tcPr>
          <w:p w14:paraId="0F5839F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46B3A31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84DA0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27AD70F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D2E07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0BFAD67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3101FF1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35B10"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9E9428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04A9834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761E96B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0E887C0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250A6C4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1BE812C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14:paraId="3124CD89"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14:paraId="6BEDBC8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1A67B83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18127F4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18A99F3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3E4D9AFB"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423F6A2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15D7FAE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19C1A4F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34E1ABC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5087152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6942832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14:paraId="37AE6C2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2F4FC6" w14:paraId="3AAE328A" w14:textId="77777777" w:rsidTr="002F4FC6">
        <w:tc>
          <w:tcPr>
            <w:tcW w:w="3402" w:type="dxa"/>
          </w:tcPr>
          <w:p w14:paraId="4310582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14:paraId="651327BC"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E8476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2C0796F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37D1E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7B958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235DD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14:paraId="61D4C59E"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FC6" w14:paraId="718F8DD3" w14:textId="77777777" w:rsidTr="002F4FC6">
        <w:tc>
          <w:tcPr>
            <w:tcW w:w="3402" w:type="dxa"/>
          </w:tcPr>
          <w:p w14:paraId="47D5A070"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6978CD6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6C53F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08DDEE0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00EDA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4FA96C6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31B1156C"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F4FC6" w14:paraId="7B4C24AB" w14:textId="77777777" w:rsidTr="002F4FC6">
        <w:tc>
          <w:tcPr>
            <w:tcW w:w="3402" w:type="dxa"/>
          </w:tcPr>
          <w:p w14:paraId="2B40BD55"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14:paraId="6DAC2C16"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242967"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14:paraId="63550CFD"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0E0251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41FAFCB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14:paraId="54BD6513"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DB620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2F4FC6" w14:paraId="13DD114E" w14:textId="77777777" w:rsidTr="002F4FC6">
        <w:tc>
          <w:tcPr>
            <w:tcW w:w="3402" w:type="dxa"/>
          </w:tcPr>
          <w:p w14:paraId="33279F92"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12217531"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899816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2406843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0B217A"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B100396"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2066692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2F4FC6" w14:paraId="79AA8D8C" w14:textId="77777777" w:rsidTr="002F4FC6">
        <w:tc>
          <w:tcPr>
            <w:tcW w:w="3402" w:type="dxa"/>
          </w:tcPr>
          <w:p w14:paraId="22ED94C9"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0F71A66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608BC6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68302A68"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D7CF12"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642F9F9B"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20AF4BF"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495C0B64"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2DEA85" w14:textId="77777777" w:rsid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B8ADF6F"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14:paraId="1F05271A" w14:textId="77777777" w:rsidR="002F4FC6" w:rsidRPr="002F4FC6" w:rsidRDefault="002F4FC6" w:rsidP="002F4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4FC6" w:rsidRPr="002F4FC6" w:rsidSect="002F4FC6">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EF7D0" w14:textId="77777777" w:rsidR="00C43D33" w:rsidRDefault="00C43D33" w:rsidP="002F4FC6">
      <w:r>
        <w:separator/>
      </w:r>
    </w:p>
  </w:endnote>
  <w:endnote w:type="continuationSeparator" w:id="0">
    <w:p w14:paraId="50F254F3" w14:textId="77777777" w:rsidR="00C43D33" w:rsidRDefault="00C43D33" w:rsidP="002F4FC6">
      <w:r>
        <w:continuationSeparator/>
      </w:r>
    </w:p>
  </w:endnote>
  <w:endnote w:type="continuationNotice" w:id="1">
    <w:p w14:paraId="291413A0" w14:textId="77777777" w:rsidR="00C43D33" w:rsidRDefault="00C43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C4317" w14:textId="77777777" w:rsidR="002F4FC6" w:rsidRDefault="002F4F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6B776" w14:textId="2FF566D4" w:rsidR="002F4FC6" w:rsidRPr="002F4FC6" w:rsidRDefault="002F4FC6" w:rsidP="002F4FC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28" w:author="Poul V Madsen" w:date="2012-06-21T13:33:00Z">
      <w:r w:rsidR="006F314B">
        <w:rPr>
          <w:rFonts w:ascii="Arial" w:hAnsi="Arial" w:cs="Arial"/>
          <w:noProof/>
          <w:sz w:val="16"/>
        </w:rPr>
        <w:delText>6. februar</w:delText>
      </w:r>
    </w:del>
    <w:ins w:id="129" w:author="Poul V Madsen" w:date="2012-06-21T13:33:00Z">
      <w:r>
        <w:rPr>
          <w:rFonts w:ascii="Arial" w:hAnsi="Arial" w:cs="Arial"/>
          <w:noProof/>
          <w:sz w:val="16"/>
        </w:rPr>
        <w:t>21. juni</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43D33">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C43D33">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7D7A" w14:textId="77777777" w:rsidR="002F4FC6" w:rsidRDefault="002F4FC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6254D" w14:textId="77777777" w:rsidR="00C43D33" w:rsidRDefault="00C43D33" w:rsidP="002F4FC6">
      <w:r>
        <w:separator/>
      </w:r>
    </w:p>
  </w:footnote>
  <w:footnote w:type="continuationSeparator" w:id="0">
    <w:p w14:paraId="0667DBD3" w14:textId="77777777" w:rsidR="00C43D33" w:rsidRDefault="00C43D33" w:rsidP="002F4FC6">
      <w:r>
        <w:continuationSeparator/>
      </w:r>
    </w:p>
  </w:footnote>
  <w:footnote w:type="continuationNotice" w:id="1">
    <w:p w14:paraId="28C8841C" w14:textId="77777777" w:rsidR="00C43D33" w:rsidRDefault="00C43D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9D1DC" w14:textId="77777777" w:rsidR="002F4FC6" w:rsidRDefault="002F4F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18CD5" w14:textId="77777777" w:rsidR="002F4FC6" w:rsidRPr="002F4FC6" w:rsidRDefault="002F4FC6" w:rsidP="002F4FC6">
    <w:pPr>
      <w:pStyle w:val="Sidehoved"/>
      <w:jc w:val="center"/>
      <w:rPr>
        <w:rFonts w:ascii="Arial" w:hAnsi="Arial" w:cs="Arial"/>
      </w:rPr>
    </w:pPr>
    <w:r w:rsidRPr="002F4FC6">
      <w:rPr>
        <w:rFonts w:ascii="Arial" w:hAnsi="Arial" w:cs="Arial"/>
      </w:rPr>
      <w:t>Servicebeskrivelse</w:t>
    </w:r>
  </w:p>
  <w:p w14:paraId="1AD4B4ED" w14:textId="77777777" w:rsidR="002F4FC6" w:rsidRPr="002F4FC6" w:rsidRDefault="002F4FC6" w:rsidP="002F4FC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DAF56" w14:textId="77777777" w:rsidR="002F4FC6" w:rsidRDefault="002F4F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2036C" w14:textId="77777777" w:rsidR="002F4FC6" w:rsidRPr="002F4FC6" w:rsidRDefault="002F4FC6" w:rsidP="002F4FC6">
    <w:pPr>
      <w:pStyle w:val="Sidehoved"/>
      <w:jc w:val="center"/>
      <w:rPr>
        <w:rFonts w:ascii="Arial" w:hAnsi="Arial" w:cs="Arial"/>
      </w:rPr>
    </w:pPr>
    <w:r w:rsidRPr="002F4FC6">
      <w:rPr>
        <w:rFonts w:ascii="Arial" w:hAnsi="Arial" w:cs="Arial"/>
      </w:rPr>
      <w:t>Datastrukturer</w:t>
    </w:r>
  </w:p>
  <w:p w14:paraId="2EAA12E3" w14:textId="77777777" w:rsidR="002F4FC6" w:rsidRPr="002F4FC6" w:rsidRDefault="002F4FC6" w:rsidP="002F4FC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9F60A" w14:textId="77777777" w:rsidR="002F4FC6" w:rsidRDefault="002F4FC6" w:rsidP="002F4FC6">
    <w:pPr>
      <w:pStyle w:val="Sidehoved"/>
      <w:jc w:val="center"/>
      <w:rPr>
        <w:rFonts w:ascii="Arial" w:hAnsi="Arial" w:cs="Arial"/>
      </w:rPr>
    </w:pPr>
    <w:r>
      <w:rPr>
        <w:rFonts w:ascii="Arial" w:hAnsi="Arial" w:cs="Arial"/>
      </w:rPr>
      <w:t>Data elementer</w:t>
    </w:r>
  </w:p>
  <w:p w14:paraId="37C09049" w14:textId="77777777" w:rsidR="002F4FC6" w:rsidRPr="002F4FC6" w:rsidRDefault="002F4FC6" w:rsidP="002F4FC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B3FB3"/>
    <w:multiLevelType w:val="multilevel"/>
    <w:tmpl w:val="97CAA1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C6"/>
    <w:rsid w:val="00062E9B"/>
    <w:rsid w:val="002776A1"/>
    <w:rsid w:val="002E29D6"/>
    <w:rsid w:val="002F4FC6"/>
    <w:rsid w:val="003717A5"/>
    <w:rsid w:val="00636BE0"/>
    <w:rsid w:val="006F2D8E"/>
    <w:rsid w:val="006F314B"/>
    <w:rsid w:val="00C43D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2F4FC6"/>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2F4FC6"/>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2F4FC6"/>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2F4FC6"/>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2F4FC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F4FC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F4FC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4FC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4FC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F4FC6"/>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2F4FC6"/>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2F4FC6"/>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2F4FC6"/>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F4FC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F4FC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F4FC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F4FC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F4FC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F4FC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F4FC6"/>
    <w:rPr>
      <w:rFonts w:ascii="Arial" w:hAnsi="Arial" w:cs="Arial"/>
      <w:b/>
      <w:sz w:val="30"/>
    </w:rPr>
  </w:style>
  <w:style w:type="paragraph" w:customStyle="1" w:styleId="Overskrift211pkt">
    <w:name w:val="Overskrift 2 + 11 pkt"/>
    <w:basedOn w:val="Normal"/>
    <w:link w:val="Overskrift211pktTegn"/>
    <w:rsid w:val="002F4FC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4FC6"/>
    <w:rPr>
      <w:rFonts w:ascii="Arial" w:hAnsi="Arial" w:cs="Arial"/>
      <w:b/>
    </w:rPr>
  </w:style>
  <w:style w:type="paragraph" w:customStyle="1" w:styleId="Normal11">
    <w:name w:val="Normal + 11"/>
    <w:basedOn w:val="Normal"/>
    <w:link w:val="Normal11Tegn"/>
    <w:rsid w:val="002F4FC6"/>
    <w:rPr>
      <w:rFonts w:ascii="Times New Roman" w:hAnsi="Times New Roman" w:cs="Times New Roman"/>
    </w:rPr>
  </w:style>
  <w:style w:type="character" w:customStyle="1" w:styleId="Normal11Tegn">
    <w:name w:val="Normal + 11 Tegn"/>
    <w:basedOn w:val="Standardskrifttypeiafsnit"/>
    <w:link w:val="Normal11"/>
    <w:rsid w:val="002F4FC6"/>
    <w:rPr>
      <w:rFonts w:ascii="Times New Roman" w:hAnsi="Times New Roman" w:cs="Times New Roman"/>
    </w:rPr>
  </w:style>
  <w:style w:type="paragraph" w:styleId="Sidehoved">
    <w:name w:val="header"/>
    <w:basedOn w:val="Normal"/>
    <w:link w:val="SidehovedTegn"/>
    <w:uiPriority w:val="99"/>
    <w:unhideWhenUsed/>
    <w:rsid w:val="002F4FC6"/>
    <w:pPr>
      <w:tabs>
        <w:tab w:val="center" w:pos="4819"/>
        <w:tab w:val="right" w:pos="9638"/>
      </w:tabs>
    </w:pPr>
  </w:style>
  <w:style w:type="character" w:customStyle="1" w:styleId="SidehovedTegn">
    <w:name w:val="Sidehoved Tegn"/>
    <w:basedOn w:val="Standardskrifttypeiafsnit"/>
    <w:link w:val="Sidehoved"/>
    <w:uiPriority w:val="99"/>
    <w:rsid w:val="002F4FC6"/>
  </w:style>
  <w:style w:type="paragraph" w:styleId="Sidefod">
    <w:name w:val="footer"/>
    <w:basedOn w:val="Normal"/>
    <w:link w:val="SidefodTegn"/>
    <w:uiPriority w:val="99"/>
    <w:unhideWhenUsed/>
    <w:rsid w:val="002F4FC6"/>
    <w:pPr>
      <w:tabs>
        <w:tab w:val="center" w:pos="4819"/>
        <w:tab w:val="right" w:pos="9638"/>
      </w:tabs>
    </w:pPr>
  </w:style>
  <w:style w:type="character" w:customStyle="1" w:styleId="SidefodTegn">
    <w:name w:val="Sidefod Tegn"/>
    <w:basedOn w:val="Standardskrifttypeiafsnit"/>
    <w:link w:val="Sidefod"/>
    <w:uiPriority w:val="99"/>
    <w:rsid w:val="002F4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2F4FC6"/>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2F4FC6"/>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2F4FC6"/>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2F4FC6"/>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2F4FC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F4FC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F4FC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4FC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4FC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F4FC6"/>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2F4FC6"/>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2F4FC6"/>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2F4FC6"/>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F4FC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F4FC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F4FC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F4FC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F4FC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F4FC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F4FC6"/>
    <w:rPr>
      <w:rFonts w:ascii="Arial" w:hAnsi="Arial" w:cs="Arial"/>
      <w:b/>
      <w:sz w:val="30"/>
    </w:rPr>
  </w:style>
  <w:style w:type="paragraph" w:customStyle="1" w:styleId="Overskrift211pkt">
    <w:name w:val="Overskrift 2 + 11 pkt"/>
    <w:basedOn w:val="Normal"/>
    <w:link w:val="Overskrift211pktTegn"/>
    <w:rsid w:val="002F4FC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4FC6"/>
    <w:rPr>
      <w:rFonts w:ascii="Arial" w:hAnsi="Arial" w:cs="Arial"/>
      <w:b/>
    </w:rPr>
  </w:style>
  <w:style w:type="paragraph" w:customStyle="1" w:styleId="Normal11">
    <w:name w:val="Normal + 11"/>
    <w:basedOn w:val="Normal"/>
    <w:link w:val="Normal11Tegn"/>
    <w:rsid w:val="002F4FC6"/>
    <w:rPr>
      <w:rFonts w:ascii="Times New Roman" w:hAnsi="Times New Roman" w:cs="Times New Roman"/>
    </w:rPr>
  </w:style>
  <w:style w:type="character" w:customStyle="1" w:styleId="Normal11Tegn">
    <w:name w:val="Normal + 11 Tegn"/>
    <w:basedOn w:val="Standardskrifttypeiafsnit"/>
    <w:link w:val="Normal11"/>
    <w:rsid w:val="002F4FC6"/>
    <w:rPr>
      <w:rFonts w:ascii="Times New Roman" w:hAnsi="Times New Roman" w:cs="Times New Roman"/>
    </w:rPr>
  </w:style>
  <w:style w:type="paragraph" w:styleId="Sidehoved">
    <w:name w:val="header"/>
    <w:basedOn w:val="Normal"/>
    <w:link w:val="SidehovedTegn"/>
    <w:uiPriority w:val="99"/>
    <w:unhideWhenUsed/>
    <w:rsid w:val="002F4FC6"/>
    <w:pPr>
      <w:tabs>
        <w:tab w:val="center" w:pos="4819"/>
        <w:tab w:val="right" w:pos="9638"/>
      </w:tabs>
    </w:pPr>
  </w:style>
  <w:style w:type="character" w:customStyle="1" w:styleId="SidehovedTegn">
    <w:name w:val="Sidehoved Tegn"/>
    <w:basedOn w:val="Standardskrifttypeiafsnit"/>
    <w:link w:val="Sidehoved"/>
    <w:uiPriority w:val="99"/>
    <w:rsid w:val="002F4FC6"/>
  </w:style>
  <w:style w:type="paragraph" w:styleId="Sidefod">
    <w:name w:val="footer"/>
    <w:basedOn w:val="Normal"/>
    <w:link w:val="SidefodTegn"/>
    <w:uiPriority w:val="99"/>
    <w:unhideWhenUsed/>
    <w:rsid w:val="002F4FC6"/>
    <w:pPr>
      <w:tabs>
        <w:tab w:val="center" w:pos="4819"/>
        <w:tab w:val="right" w:pos="9638"/>
      </w:tabs>
    </w:pPr>
  </w:style>
  <w:style w:type="character" w:customStyle="1" w:styleId="SidefodTegn">
    <w:name w:val="Sidefod Tegn"/>
    <w:basedOn w:val="Standardskrifttypeiafsnit"/>
    <w:link w:val="Sidefod"/>
    <w:uiPriority w:val="99"/>
    <w:rsid w:val="002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3E25D-C9B0-42E1-9B2E-9F033962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3249</Words>
  <Characters>19822</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2012-06-21T11:31:00Z</dcterms:created>
  <dcterms:modified xsi:type="dcterms:W3CDTF">2012-06-21T11:35:00Z</dcterms:modified>
</cp:coreProperties>
</file>