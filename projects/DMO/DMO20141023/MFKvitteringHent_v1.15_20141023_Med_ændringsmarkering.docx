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D2914" w14:textId="77777777" w:rsidR="00B950C4"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0" w:name="_GoBack"/>
      <w:bookmarkEnd w:id="2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1"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701"/>
        <w:gridCol w:w="3969"/>
        <w:gridCol w:w="1134"/>
        <w:gridCol w:w="1701"/>
        <w:gridCol w:w="1701"/>
        <w:gridCol w:w="1839"/>
        <w:gridCol w:w="1835"/>
        <w:tblGridChange w:id="22">
          <w:tblGrid>
            <w:gridCol w:w="1134"/>
            <w:gridCol w:w="2835"/>
            <w:gridCol w:w="1134"/>
            <w:gridCol w:w="1701"/>
            <w:gridCol w:w="1701"/>
            <w:gridCol w:w="1840"/>
            <w:gridCol w:w="3535"/>
          </w:tblGrid>
        </w:tblGridChange>
      </w:tblGrid>
      <w:tr w:rsidR="009D5E2C" w14:paraId="71E64E75" w14:textId="77777777" w:rsidTr="009D5E2C">
        <w:trPr>
          <w:trHeight w:hRule="exact" w:val="113"/>
          <w:trPrChange w:id="23" w:author="Martin Midtgaard" w:date="2014-10-23T14:56:00Z">
            <w:trPr>
              <w:gridAfter w:val="0"/>
              <w:trHeight w:hRule="exact" w:val="113"/>
            </w:trPr>
          </w:trPrChange>
        </w:trPr>
        <w:tc>
          <w:tcPr>
            <w:tcW w:w="10345" w:type="dxa"/>
            <w:gridSpan w:val="7"/>
            <w:shd w:val="clear" w:color="auto" w:fill="82A0F0"/>
            <w:tcPrChange w:id="24" w:author="Martin Midtgaard" w:date="2014-10-23T14:56:00Z">
              <w:tcPr>
                <w:tcW w:w="10345" w:type="dxa"/>
                <w:gridSpan w:val="6"/>
                <w:shd w:val="clear" w:color="auto" w:fill="B3B3B3"/>
              </w:tcPr>
            </w:tcPrChange>
          </w:tcPr>
          <w:p w14:paraId="3D4DEF6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21E49971" w14:textId="77777777" w:rsidTr="009D5E2C">
        <w:trPr>
          <w:trHeight w:val="283"/>
        </w:trPr>
        <w:tc>
          <w:tcPr>
            <w:tcW w:w="10345" w:type="dxa"/>
            <w:gridSpan w:val="7"/>
            <w:tcBorders>
              <w:bottom w:val="single" w:sz="6" w:space="0" w:color="auto"/>
            </w:tcBorders>
          </w:tcPr>
          <w:p w14:paraId="2B5CCB00"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D5E2C">
              <w:rPr>
                <w:rFonts w:ascii="Arial" w:hAnsi="Arial" w:cs="Arial"/>
                <w:b/>
                <w:sz w:val="30"/>
              </w:rPr>
              <w:t>MFKvitteringHent</w:t>
            </w:r>
          </w:p>
        </w:tc>
      </w:tr>
      <w:tr w:rsidR="009D5E2C" w14:paraId="4BADA67A" w14:textId="77777777" w:rsidTr="009D5E2C">
        <w:trPr>
          <w:trHeight w:val="283"/>
          <w:trPrChange w:id="25" w:author="Martin Midtgaard" w:date="2014-10-23T14:56:00Z">
            <w:trPr>
              <w:gridAfter w:val="0"/>
              <w:trHeight w:val="283"/>
            </w:trPr>
          </w:trPrChange>
        </w:trPr>
        <w:tc>
          <w:tcPr>
            <w:tcW w:w="1701" w:type="dxa"/>
            <w:tcBorders>
              <w:top w:val="single" w:sz="6" w:space="0" w:color="auto"/>
              <w:bottom w:val="nil"/>
            </w:tcBorders>
            <w:shd w:val="clear" w:color="auto" w:fill="auto"/>
            <w:vAlign w:val="center"/>
            <w:tcPrChange w:id="26" w:author="Martin Midtgaard" w:date="2014-10-23T14:56:00Z">
              <w:tcPr>
                <w:tcW w:w="1134" w:type="dxa"/>
                <w:tcBorders>
                  <w:top w:val="single" w:sz="6" w:space="0" w:color="auto"/>
                  <w:bottom w:val="nil"/>
                </w:tcBorders>
                <w:shd w:val="clear" w:color="auto" w:fill="auto"/>
                <w:vAlign w:val="center"/>
              </w:tcPr>
            </w:tcPrChange>
          </w:tcPr>
          <w:p w14:paraId="59DF40BE"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Change w:id="27" w:author="Martin Midtgaard" w:date="2014-10-23T14:56:00Z">
              <w:tcPr>
                <w:tcW w:w="2835" w:type="dxa"/>
                <w:tcBorders>
                  <w:top w:val="single" w:sz="6" w:space="0" w:color="auto"/>
                  <w:bottom w:val="nil"/>
                </w:tcBorders>
                <w:shd w:val="clear" w:color="auto" w:fill="auto"/>
                <w:vAlign w:val="center"/>
              </w:tcPr>
            </w:tcPrChange>
          </w:tcPr>
          <w:p w14:paraId="64C397CE"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Change w:id="28" w:author="Martin Midtgaard" w:date="2014-10-23T14:56:00Z">
              <w:tcPr>
                <w:tcW w:w="1134" w:type="dxa"/>
                <w:tcBorders>
                  <w:top w:val="single" w:sz="6" w:space="0" w:color="auto"/>
                  <w:bottom w:val="nil"/>
                </w:tcBorders>
                <w:shd w:val="clear" w:color="auto" w:fill="auto"/>
                <w:vAlign w:val="center"/>
              </w:tcPr>
            </w:tcPrChange>
          </w:tcPr>
          <w:p w14:paraId="3EA3B16C"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Change w:id="29" w:author="Martin Midtgaard" w:date="2014-10-23T14:56:00Z">
              <w:tcPr>
                <w:tcW w:w="1701" w:type="dxa"/>
                <w:tcBorders>
                  <w:top w:val="single" w:sz="6" w:space="0" w:color="auto"/>
                  <w:bottom w:val="nil"/>
                </w:tcBorders>
                <w:shd w:val="clear" w:color="auto" w:fill="auto"/>
                <w:vAlign w:val="center"/>
              </w:tcPr>
            </w:tcPrChange>
          </w:tcPr>
          <w:p w14:paraId="28DA522E"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cellDel w:id="30" w:author="Martin Midtgaard" w:date="2014-10-23T14:56:00Z"/>
            <w:tcPrChange w:id="31" w:author="Martin Midtgaard" w:date="2014-10-23T14:56:00Z">
              <w:tcPr>
                <w:tcW w:w="1701" w:type="dxa"/>
                <w:tcBorders>
                  <w:top w:val="single" w:sz="6" w:space="0" w:color="auto"/>
                  <w:bottom w:val="nil"/>
                </w:tcBorders>
                <w:shd w:val="clear" w:color="auto" w:fill="auto"/>
                <w:vAlign w:val="center"/>
                <w:cellDel w:id="32" w:author="Martin Midtgaard" w:date="2014-10-23T14:56:00Z"/>
              </w:tcPr>
            </w:tcPrChange>
          </w:tcPr>
          <w:p w14:paraId="1210E00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line="240" w:lineRule="auto"/>
              <w:rPr>
                <w:rFonts w:ascii="Arial" w:hAnsi="Arial" w:cs="Arial"/>
                <w:b/>
                <w:sz w:val="18"/>
              </w:rPr>
            </w:pPr>
            <w:del w:id="33" w:author="Martin Midtgaard" w:date="2014-10-23T14:56:00Z">
              <w:r>
                <w:rPr>
                  <w:rFonts w:ascii="Arial" w:hAnsi="Arial" w:cs="Arial"/>
                  <w:b/>
                  <w:sz w:val="18"/>
                </w:rPr>
                <w:delText>Senest rettet af:</w:delText>
              </w:r>
            </w:del>
          </w:p>
        </w:tc>
        <w:tc>
          <w:tcPr>
            <w:tcW w:w="1839" w:type="dxa"/>
            <w:gridSpan w:val="2"/>
            <w:tcBorders>
              <w:top w:val="single" w:sz="6" w:space="0" w:color="auto"/>
              <w:bottom w:val="nil"/>
            </w:tcBorders>
            <w:shd w:val="clear" w:color="auto" w:fill="auto"/>
            <w:vAlign w:val="center"/>
            <w:tcPrChange w:id="34" w:author="Martin Midtgaard" w:date="2014-10-23T14:56:00Z">
              <w:tcPr>
                <w:tcW w:w="1835" w:type="dxa"/>
                <w:tcBorders>
                  <w:top w:val="single" w:sz="6" w:space="0" w:color="auto"/>
                  <w:bottom w:val="nil"/>
                </w:tcBorders>
                <w:shd w:val="clear" w:color="auto" w:fill="auto"/>
                <w:vAlign w:val="center"/>
              </w:tcPr>
            </w:tcPrChange>
          </w:tcPr>
          <w:p w14:paraId="5A8F6F4C" w14:textId="12846F35"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D5E2C" w14:paraId="1EB740E4" w14:textId="1CE62D37" w:rsidTr="009D5E2C">
        <w:trPr>
          <w:trHeight w:val="283"/>
          <w:trPrChange w:id="35" w:author="Martin Midtgaard" w:date="2014-10-23T14:56:00Z">
            <w:trPr>
              <w:gridAfter w:val="0"/>
              <w:trHeight w:val="283"/>
            </w:trPr>
          </w:trPrChange>
        </w:trPr>
        <w:tc>
          <w:tcPr>
            <w:tcW w:w="1701" w:type="dxa"/>
            <w:tcBorders>
              <w:top w:val="nil"/>
            </w:tcBorders>
            <w:shd w:val="clear" w:color="auto" w:fill="auto"/>
            <w:vAlign w:val="center"/>
            <w:tcPrChange w:id="36" w:author="Martin Midtgaard" w:date="2014-10-23T14:56:00Z">
              <w:tcPr>
                <w:tcW w:w="1134" w:type="dxa"/>
                <w:tcBorders>
                  <w:top w:val="nil"/>
                </w:tcBorders>
                <w:shd w:val="clear" w:color="auto" w:fill="auto"/>
                <w:vAlign w:val="center"/>
              </w:tcPr>
            </w:tcPrChange>
          </w:tcPr>
          <w:p w14:paraId="5FD8776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Change w:id="37" w:author="Martin Midtgaard" w:date="2014-10-23T14:56:00Z">
              <w:tcPr>
                <w:tcW w:w="2835" w:type="dxa"/>
                <w:tcBorders>
                  <w:top w:val="nil"/>
                </w:tcBorders>
                <w:shd w:val="clear" w:color="auto" w:fill="auto"/>
                <w:vAlign w:val="center"/>
              </w:tcPr>
            </w:tcPrChange>
          </w:tcPr>
          <w:p w14:paraId="0E6A7A06"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Change w:id="38" w:author="Martin Midtgaard" w:date="2014-10-23T14:56:00Z">
              <w:tcPr>
                <w:tcW w:w="1134" w:type="dxa"/>
                <w:tcBorders>
                  <w:top w:val="nil"/>
                </w:tcBorders>
                <w:shd w:val="clear" w:color="auto" w:fill="auto"/>
                <w:vAlign w:val="center"/>
              </w:tcPr>
            </w:tcPrChange>
          </w:tcPr>
          <w:p w14:paraId="25D80176" w14:textId="23338F81"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39" w:author="Martin Midtgaard" w:date="2014-10-23T14:56:00Z">
              <w:r w:rsidR="00730D10">
                <w:rPr>
                  <w:rFonts w:ascii="Arial" w:hAnsi="Arial" w:cs="Arial"/>
                  <w:sz w:val="18"/>
                </w:rPr>
                <w:delText>10</w:delText>
              </w:r>
            </w:del>
            <w:ins w:id="40" w:author="Martin Midtgaard" w:date="2014-10-23T14:56:00Z">
              <w:r>
                <w:rPr>
                  <w:rFonts w:ascii="Arial" w:hAnsi="Arial" w:cs="Arial"/>
                  <w:sz w:val="18"/>
                </w:rPr>
                <w:t>15</w:t>
              </w:r>
            </w:ins>
          </w:p>
        </w:tc>
        <w:tc>
          <w:tcPr>
            <w:tcW w:w="1701" w:type="dxa"/>
            <w:gridSpan w:val="2"/>
            <w:tcBorders>
              <w:top w:val="nil"/>
            </w:tcBorders>
            <w:shd w:val="clear" w:color="auto" w:fill="auto"/>
            <w:vAlign w:val="center"/>
            <w:tcPrChange w:id="41" w:author="Martin Midtgaard" w:date="2014-10-23T14:56:00Z">
              <w:tcPr>
                <w:tcW w:w="1701" w:type="dxa"/>
                <w:tcBorders>
                  <w:top w:val="nil"/>
                </w:tcBorders>
                <w:shd w:val="clear" w:color="auto" w:fill="auto"/>
                <w:vAlign w:val="center"/>
              </w:tcPr>
            </w:tcPrChange>
          </w:tcPr>
          <w:p w14:paraId="6ABCD811" w14:textId="0C150B14"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2" w:author="Martin Midtgaard" w:date="2014-10-23T14:56:00Z">
              <w:r>
                <w:rPr>
                  <w:rFonts w:ascii="Arial" w:hAnsi="Arial" w:cs="Arial"/>
                  <w:sz w:val="18"/>
                </w:rPr>
                <w:delText>16-11-2010</w:delText>
              </w:r>
            </w:del>
            <w:ins w:id="43" w:author="Martin Midtgaard" w:date="2014-10-23T14:56:00Z">
              <w:r w:rsidR="009D5E2C">
                <w:rPr>
                  <w:rFonts w:ascii="Arial" w:hAnsi="Arial" w:cs="Arial"/>
                  <w:sz w:val="18"/>
                </w:rPr>
                <w:t>2013-07-17</w:t>
              </w:r>
            </w:ins>
          </w:p>
        </w:tc>
        <w:tc>
          <w:tcPr>
            <w:tcW w:w="1839" w:type="dxa"/>
            <w:tcBorders>
              <w:top w:val="nil"/>
            </w:tcBorders>
            <w:shd w:val="clear" w:color="auto" w:fill="auto"/>
            <w:vAlign w:val="center"/>
            <w:tcPrChange w:id="44" w:author="Martin Midtgaard" w:date="2014-10-23T14:56:00Z">
              <w:tcPr>
                <w:tcW w:w="1701" w:type="dxa"/>
                <w:tcBorders>
                  <w:top w:val="nil"/>
                </w:tcBorders>
                <w:shd w:val="clear" w:color="auto" w:fill="auto"/>
                <w:vAlign w:val="center"/>
              </w:tcPr>
            </w:tcPrChange>
          </w:tcPr>
          <w:p w14:paraId="69B9F9F6" w14:textId="1E56AF1F"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45" w:author="Martin Midtgaard" w:date="2014-10-23T14:56:00Z">
              <w:r>
                <w:rPr>
                  <w:rFonts w:ascii="Arial" w:hAnsi="Arial" w:cs="Arial"/>
                  <w:sz w:val="18"/>
                </w:rPr>
                <w:delText>w18073</w:delText>
              </w:r>
            </w:del>
            <w:ins w:id="46" w:author="Martin Midtgaard" w:date="2014-10-23T14:56:00Z">
              <w:r w:rsidR="009D5E2C">
                <w:rPr>
                  <w:rFonts w:ascii="Arial" w:hAnsi="Arial" w:cs="Arial"/>
                  <w:sz w:val="18"/>
                </w:rPr>
                <w:t>2014-09-26</w:t>
              </w:r>
            </w:ins>
          </w:p>
        </w:tc>
        <w:tc>
          <w:tcPr>
            <w:tcW w:w="1835" w:type="dxa"/>
            <w:tcBorders>
              <w:top w:val="nil"/>
            </w:tcBorders>
            <w:cellDel w:id="47" w:author="Martin Midtgaard" w:date="2014-10-23T14:56:00Z"/>
            <w:tcPrChange w:id="48" w:author="Martin Midtgaard" w:date="2014-10-23T14:56:00Z">
              <w:tcPr>
                <w:tcW w:w="1835" w:type="dxa"/>
                <w:tcBorders>
                  <w:top w:val="nil"/>
                </w:tcBorders>
                <w:shd w:val="clear" w:color="auto" w:fill="auto"/>
                <w:vAlign w:val="center"/>
                <w:cellDel w:id="49" w:author="Martin Midtgaard" w:date="2014-10-23T14:56:00Z"/>
              </w:tcPr>
            </w:tcPrChange>
          </w:tcPr>
          <w:p w14:paraId="2E1D396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spacing w:line="240" w:lineRule="auto"/>
              <w:rPr>
                <w:rFonts w:ascii="Arial" w:hAnsi="Arial" w:cs="Arial"/>
                <w:sz w:val="18"/>
              </w:rPr>
            </w:pPr>
            <w:del w:id="50" w:author="Martin Midtgaard" w:date="2014-10-23T14:56:00Z">
              <w:r>
                <w:rPr>
                  <w:rFonts w:ascii="Arial" w:hAnsi="Arial" w:cs="Arial"/>
                  <w:sz w:val="18"/>
                </w:rPr>
                <w:delText>12-12-2012</w:delText>
              </w:r>
            </w:del>
          </w:p>
        </w:tc>
      </w:tr>
      <w:tr w:rsidR="009D5E2C" w14:paraId="17BE8D50" w14:textId="77777777" w:rsidTr="009D5E2C">
        <w:trPr>
          <w:trHeight w:val="283"/>
          <w:trPrChange w:id="51" w:author="Martin Midtgaard" w:date="2014-10-23T14:56:00Z">
            <w:trPr>
              <w:gridAfter w:val="0"/>
              <w:trHeight w:val="283"/>
            </w:trPr>
          </w:trPrChange>
        </w:trPr>
        <w:tc>
          <w:tcPr>
            <w:tcW w:w="10345" w:type="dxa"/>
            <w:gridSpan w:val="7"/>
            <w:shd w:val="clear" w:color="auto" w:fill="D2DCFA"/>
            <w:vAlign w:val="center"/>
            <w:tcPrChange w:id="52" w:author="Martin Midtgaard" w:date="2014-10-23T14:56:00Z">
              <w:tcPr>
                <w:tcW w:w="10345" w:type="dxa"/>
                <w:gridSpan w:val="6"/>
                <w:shd w:val="clear" w:color="auto" w:fill="B3B3B3"/>
                <w:vAlign w:val="center"/>
              </w:tcPr>
            </w:tcPrChange>
          </w:tcPr>
          <w:p w14:paraId="77411B3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D5E2C" w14:paraId="2533CAAF" w14:textId="77777777" w:rsidTr="009D5E2C">
        <w:trPr>
          <w:trHeight w:val="283"/>
        </w:trPr>
        <w:tc>
          <w:tcPr>
            <w:tcW w:w="10345" w:type="dxa"/>
            <w:gridSpan w:val="7"/>
            <w:vAlign w:val="center"/>
          </w:tcPr>
          <w:p w14:paraId="043FF8A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9D5E2C" w14:paraId="68D5E441" w14:textId="77777777" w:rsidTr="009D5E2C">
        <w:trPr>
          <w:trHeight w:val="283"/>
          <w:trPrChange w:id="53" w:author="Martin Midtgaard" w:date="2014-10-23T14:56:00Z">
            <w:trPr>
              <w:gridAfter w:val="0"/>
              <w:trHeight w:val="283"/>
            </w:trPr>
          </w:trPrChange>
        </w:trPr>
        <w:tc>
          <w:tcPr>
            <w:tcW w:w="10345" w:type="dxa"/>
            <w:gridSpan w:val="7"/>
            <w:shd w:val="clear" w:color="auto" w:fill="D2DCFA"/>
            <w:vAlign w:val="center"/>
            <w:tcPrChange w:id="54" w:author="Martin Midtgaard" w:date="2014-10-23T14:56:00Z">
              <w:tcPr>
                <w:tcW w:w="10345" w:type="dxa"/>
                <w:gridSpan w:val="6"/>
                <w:shd w:val="clear" w:color="auto" w:fill="B3B3B3"/>
                <w:vAlign w:val="center"/>
              </w:tcPr>
            </w:tcPrChange>
          </w:tcPr>
          <w:p w14:paraId="4EF35A24"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D5E2C" w14:paraId="4061FEAE" w14:textId="77777777" w:rsidTr="009D5E2C">
        <w:trPr>
          <w:trHeight w:val="283"/>
        </w:trPr>
        <w:tc>
          <w:tcPr>
            <w:tcW w:w="10345" w:type="dxa"/>
            <w:gridSpan w:val="7"/>
          </w:tcPr>
          <w:p w14:paraId="70A26EE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14:paraId="22854CD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E295E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14:paraId="059E5E3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90676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14:paraId="69DAA51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FC4DA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14:paraId="013CDC6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DF831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B46A3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OpretÆndrKvitteringStruktur  med KundeSamling ***</w:t>
            </w:r>
          </w:p>
          <w:p w14:paraId="7F5A833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14:paraId="4E680FD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14:paraId="0935425E" w14:textId="454EE42D"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del w:id="55" w:author="Martin Midtgaard" w:date="2014-10-23T14:56:00Z">
              <w:r w:rsidR="00730D10">
                <w:rPr>
                  <w:rFonts w:ascii="Arial" w:hAnsi="Arial" w:cs="Arial"/>
                  <w:sz w:val="18"/>
                </w:rPr>
                <w:delText xml:space="preserve"> </w:delText>
              </w:r>
            </w:del>
          </w:p>
          <w:p w14:paraId="5B3FC2A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1B447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14:paraId="091EE4E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14:paraId="0140FB1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ED748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14:paraId="149C2A5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14:paraId="46116C5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770DAE" w14:textId="21C1BFAF" w:rsid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6" w:author="Martin Midtgaard" w:date="2014-10-23T14:56:00Z">
              <w:r>
                <w:rPr>
                  <w:rFonts w:ascii="Arial" w:hAnsi="Arial" w:cs="Arial"/>
                  <w:sz w:val="18"/>
                </w:rPr>
                <w:delText>Der kan kun være een fordringaktion</w:delText>
              </w:r>
            </w:del>
            <w:ins w:id="57" w:author="Martin Midtgaard" w:date="2014-10-23T14:56:00Z">
              <w:r w:rsidR="009D5E2C">
                <w:rPr>
                  <w:rFonts w:ascii="Arial" w:hAnsi="Arial" w:cs="Arial"/>
                  <w:sz w:val="18"/>
                </w:rPr>
                <w:t>Det er muligt at have flere fordringaktioner</w:t>
              </w:r>
            </w:ins>
            <w:r w:rsidR="009D5E2C">
              <w:rPr>
                <w:rFonts w:ascii="Arial" w:hAnsi="Arial" w:cs="Arial"/>
                <w:sz w:val="18"/>
              </w:rPr>
              <w:t xml:space="preserve"> per DMIFordringEFIFordringID under behandling</w:t>
            </w:r>
            <w:del w:id="58" w:author="Martin Midtgaard" w:date="2014-10-23T14:56:00Z">
              <w:r>
                <w:rPr>
                  <w:rFonts w:ascii="Arial" w:hAnsi="Arial" w:cs="Arial"/>
                  <w:sz w:val="18"/>
                </w:rPr>
                <w:delText xml:space="preserve"> (dvs. ikke UDFOERT eller AFVIST), så man kan spørge på specifikke fordringsaktioner ved at udfylde FordringIDSamling.</w:delText>
              </w:r>
            </w:del>
            <w:ins w:id="59" w:author="Martin Midtgaard" w:date="2014-10-23T14:56:00Z">
              <w:r w:rsidR="009D5E2C">
                <w:rPr>
                  <w:rFonts w:ascii="Arial" w:hAnsi="Arial" w:cs="Arial"/>
                  <w:sz w:val="18"/>
                </w:rPr>
                <w:t xml:space="preserve">. EFI har en kø-funktion, som sikrer, at fordringaktionerne bliver behandlet i rækkefølge. </w:t>
              </w:r>
            </w:ins>
          </w:p>
          <w:p w14:paraId="20E3721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0" w:author="Martin Midtgaard" w:date="2014-10-23T14:56:00Z"/>
                <w:rFonts w:ascii="Arial" w:hAnsi="Arial" w:cs="Arial"/>
                <w:sz w:val="18"/>
              </w:rPr>
            </w:pPr>
          </w:p>
          <w:p w14:paraId="63549EEE"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9D5E2C" w14:paraId="27F3DE98" w14:textId="77777777" w:rsidTr="009D5E2C">
        <w:trPr>
          <w:trHeight w:val="283"/>
          <w:trPrChange w:id="61" w:author="Martin Midtgaard" w:date="2014-10-23T14:56:00Z">
            <w:trPr>
              <w:gridAfter w:val="0"/>
              <w:trHeight w:val="283"/>
            </w:trPr>
          </w:trPrChange>
        </w:trPr>
        <w:tc>
          <w:tcPr>
            <w:tcW w:w="10345" w:type="dxa"/>
            <w:gridSpan w:val="7"/>
            <w:shd w:val="clear" w:color="auto" w:fill="D2DCFA"/>
            <w:vAlign w:val="center"/>
            <w:tcPrChange w:id="62" w:author="Martin Midtgaard" w:date="2014-10-23T14:56:00Z">
              <w:tcPr>
                <w:tcW w:w="10345" w:type="dxa"/>
                <w:gridSpan w:val="6"/>
                <w:shd w:val="clear" w:color="auto" w:fill="B3B3B3"/>
                <w:vAlign w:val="center"/>
              </w:tcPr>
            </w:tcPrChange>
          </w:tcPr>
          <w:p w14:paraId="0A743A7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D5E2C" w14:paraId="5FCEA3C7" w14:textId="77777777" w:rsidTr="009D5E2C">
        <w:trPr>
          <w:trHeight w:val="283"/>
        </w:trPr>
        <w:tc>
          <w:tcPr>
            <w:tcW w:w="10345" w:type="dxa"/>
            <w:gridSpan w:val="7"/>
            <w:shd w:val="clear" w:color="auto" w:fill="FFFFFF"/>
          </w:tcPr>
          <w:p w14:paraId="51AF2E4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14:paraId="488E66E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0F80D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9D5E2C" w14:paraId="33C93FDC" w14:textId="77777777" w:rsidTr="009D5E2C">
        <w:trPr>
          <w:trHeight w:val="283"/>
          <w:trPrChange w:id="63" w:author="Martin Midtgaard" w:date="2014-10-23T14:56:00Z">
            <w:trPr>
              <w:gridAfter w:val="0"/>
              <w:trHeight w:val="283"/>
            </w:trPr>
          </w:trPrChange>
        </w:trPr>
        <w:tc>
          <w:tcPr>
            <w:tcW w:w="10345" w:type="dxa"/>
            <w:gridSpan w:val="7"/>
            <w:shd w:val="clear" w:color="auto" w:fill="D2DCFA"/>
            <w:vAlign w:val="center"/>
            <w:tcPrChange w:id="64" w:author="Martin Midtgaard" w:date="2014-10-23T14:56:00Z">
              <w:tcPr>
                <w:tcW w:w="10345" w:type="dxa"/>
                <w:gridSpan w:val="6"/>
                <w:shd w:val="clear" w:color="auto" w:fill="B3B3B3"/>
                <w:vAlign w:val="center"/>
              </w:tcPr>
            </w:tcPrChange>
          </w:tcPr>
          <w:p w14:paraId="156DE3CF"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D5E2C" w14:paraId="057A0D18" w14:textId="77777777" w:rsidTr="009D5E2C">
        <w:trPr>
          <w:trHeight w:val="283"/>
        </w:trPr>
        <w:tc>
          <w:tcPr>
            <w:tcW w:w="10345" w:type="dxa"/>
            <w:gridSpan w:val="7"/>
            <w:shd w:val="clear" w:color="auto" w:fill="FFFFFF"/>
            <w:vAlign w:val="center"/>
          </w:tcPr>
          <w:p w14:paraId="4AA3B596"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D5E2C" w14:paraId="75988DA3" w14:textId="77777777" w:rsidTr="009D5E2C">
        <w:trPr>
          <w:trHeight w:val="283"/>
        </w:trPr>
        <w:tc>
          <w:tcPr>
            <w:tcW w:w="10345" w:type="dxa"/>
            <w:gridSpan w:val="7"/>
            <w:shd w:val="clear" w:color="auto" w:fill="FFFFFF"/>
          </w:tcPr>
          <w:p w14:paraId="3654FDC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9D5E2C" w14:paraId="4FD11889" w14:textId="77777777" w:rsidTr="009D5E2C">
        <w:trPr>
          <w:trHeight w:val="283"/>
        </w:trPr>
        <w:tc>
          <w:tcPr>
            <w:tcW w:w="10345" w:type="dxa"/>
            <w:gridSpan w:val="7"/>
            <w:shd w:val="clear" w:color="auto" w:fill="FFFFFF"/>
          </w:tcPr>
          <w:p w14:paraId="787E97F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98618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0FE1611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54557C6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6E9344B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2C0795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4CFB324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C3BDE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14:paraId="7F5A36E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F8A41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7BBE95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14:paraId="5EF3600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9B8F4C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14:paraId="0793E551"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5E2C" w14:paraId="5D321FF8" w14:textId="77777777" w:rsidTr="009D5E2C">
        <w:trPr>
          <w:trHeight w:val="283"/>
        </w:trPr>
        <w:tc>
          <w:tcPr>
            <w:tcW w:w="10345" w:type="dxa"/>
            <w:gridSpan w:val="7"/>
            <w:shd w:val="clear" w:color="auto" w:fill="FFFFFF"/>
          </w:tcPr>
          <w:p w14:paraId="509BD9AE" w14:textId="77777777" w:rsidR="00730D10" w:rsidRDefault="009D5E2C"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 w:author="Martin Midtgaard" w:date="2014-10-23T14:56:00Z"/>
                <w:rFonts w:ascii="Arial" w:hAnsi="Arial" w:cs="Arial"/>
                <w:i/>
                <w:sz w:val="18"/>
              </w:rPr>
            </w:pPr>
            <w:moveToRangeStart w:id="66" w:author="Martin Midtgaard" w:date="2014-10-23T14:56:00Z" w:name="move401839496"/>
            <w:moveTo w:id="67" w:author="Martin Midtgaard" w:date="2014-10-23T14:56:00Z">
              <w:r>
                <w:rPr>
                  <w:rFonts w:ascii="Arial" w:hAnsi="Arial" w:cs="Arial"/>
                  <w:i/>
                  <w:sz w:val="18"/>
                </w:rPr>
                <w:t>StyretFiloverførselModtagAfslut_I</w:t>
              </w:r>
            </w:moveTo>
            <w:moveToRangeEnd w:id="66"/>
          </w:p>
          <w:p w14:paraId="23A71DE2" w14:textId="05FACA72"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del w:id="68" w:author="Martin Midtgaard" w:date="2014-10-23T14:56:00Z">
              <w:r>
                <w:rPr>
                  <w:rFonts w:ascii="Arial" w:hAnsi="Arial" w:cs="Arial"/>
                  <w:i/>
                  <w:sz w:val="18"/>
                </w:rPr>
                <w:lastRenderedPageBreak/>
                <w:delText>StyretFiloverførselSendAnmod_I</w:delText>
              </w:r>
            </w:del>
          </w:p>
        </w:tc>
      </w:tr>
      <w:tr w:rsidR="009D5E2C" w14:paraId="38AA2018" w14:textId="77777777" w:rsidTr="009D5E2C">
        <w:trPr>
          <w:trHeight w:val="283"/>
        </w:trPr>
        <w:tc>
          <w:tcPr>
            <w:tcW w:w="10345" w:type="dxa"/>
            <w:gridSpan w:val="7"/>
            <w:shd w:val="clear" w:color="auto" w:fill="FFFFFF"/>
          </w:tcPr>
          <w:p w14:paraId="6701682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04773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25DEF1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730D10" w14:paraId="59C74490" w14:textId="77777777" w:rsidTr="00730D10">
        <w:trPr>
          <w:trHeight w:val="283"/>
          <w:del w:id="69" w:author="Martin Midtgaard" w:date="2014-10-23T14:56:00Z"/>
        </w:trPr>
        <w:tc>
          <w:tcPr>
            <w:tcW w:w="10345" w:type="dxa"/>
            <w:gridSpan w:val="7"/>
            <w:shd w:val="clear" w:color="auto" w:fill="FFFFFF"/>
          </w:tcPr>
          <w:p w14:paraId="01352FE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0" w:author="Martin Midtgaard" w:date="2014-10-23T14:56:00Z"/>
                <w:rFonts w:ascii="Arial" w:hAnsi="Arial" w:cs="Arial"/>
                <w:i/>
                <w:sz w:val="18"/>
              </w:rPr>
            </w:pPr>
          </w:p>
          <w:p w14:paraId="707BD5D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 w:author="Martin Midtgaard" w:date="2014-10-23T14:56:00Z"/>
                <w:rFonts w:ascii="Arial" w:hAnsi="Arial" w:cs="Arial"/>
                <w:i/>
                <w:sz w:val="18"/>
              </w:rPr>
            </w:pPr>
            <w:del w:id="72" w:author="Martin Midtgaard" w:date="2014-10-23T14:56:00Z">
              <w:r>
                <w:rPr>
                  <w:rFonts w:ascii="Arial" w:hAnsi="Arial" w:cs="Arial"/>
                  <w:i/>
                  <w:sz w:val="18"/>
                </w:rPr>
                <w:delText>StyretFiloverførselSendAfslut_I</w:delText>
              </w:r>
            </w:del>
          </w:p>
        </w:tc>
      </w:tr>
      <w:tr w:rsidR="00730D10" w14:paraId="27A8022A" w14:textId="77777777" w:rsidTr="00730D10">
        <w:trPr>
          <w:trHeight w:val="283"/>
          <w:del w:id="73" w:author="Martin Midtgaard" w:date="2014-10-23T14:56:00Z"/>
        </w:trPr>
        <w:tc>
          <w:tcPr>
            <w:tcW w:w="10345" w:type="dxa"/>
            <w:gridSpan w:val="7"/>
            <w:shd w:val="clear" w:color="auto" w:fill="FFFFFF"/>
          </w:tcPr>
          <w:p w14:paraId="4C9E3B2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 w:author="Martin Midtgaard" w:date="2014-10-23T14:56:00Z"/>
                <w:rFonts w:ascii="Arial" w:hAnsi="Arial" w:cs="Arial"/>
                <w:sz w:val="18"/>
              </w:rPr>
            </w:pPr>
          </w:p>
          <w:p w14:paraId="6D5118A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 w:author="Martin Midtgaard" w:date="2014-10-23T14:56:00Z"/>
                <w:rFonts w:ascii="Arial" w:hAnsi="Arial" w:cs="Arial"/>
                <w:sz w:val="18"/>
              </w:rPr>
            </w:pPr>
            <w:del w:id="76" w:author="Martin Midtgaard" w:date="2014-10-23T14:56:00Z">
              <w:r>
                <w:rPr>
                  <w:rFonts w:ascii="Arial" w:hAnsi="Arial" w:cs="Arial"/>
                  <w:sz w:val="18"/>
                </w:rPr>
                <w:delText>StyretFiloverførselServiceQName</w:delText>
              </w:r>
            </w:del>
          </w:p>
          <w:p w14:paraId="5B2B4FFA"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7" w:author="Martin Midtgaard" w:date="2014-10-23T14:56:00Z"/>
                <w:rFonts w:ascii="Arial" w:hAnsi="Arial" w:cs="Arial"/>
                <w:sz w:val="18"/>
              </w:rPr>
            </w:pPr>
            <w:del w:id="78" w:author="Martin Midtgaard" w:date="2014-10-23T14:56:00Z">
              <w:r>
                <w:rPr>
                  <w:rFonts w:ascii="Arial" w:hAnsi="Arial" w:cs="Arial"/>
                  <w:sz w:val="18"/>
                </w:rPr>
                <w:delText>StyretFiloverførselBeskedQName</w:delText>
              </w:r>
            </w:del>
          </w:p>
        </w:tc>
      </w:tr>
      <w:tr w:rsidR="009D5E2C" w14:paraId="5809EBD2" w14:textId="77777777" w:rsidTr="009D5E2C">
        <w:trPr>
          <w:trHeight w:val="283"/>
        </w:trPr>
        <w:tc>
          <w:tcPr>
            <w:tcW w:w="10345" w:type="dxa"/>
            <w:gridSpan w:val="7"/>
            <w:shd w:val="clear" w:color="auto" w:fill="FFFFFF"/>
          </w:tcPr>
          <w:p w14:paraId="7367BEA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9" w:author="Martin Midtgaard" w:date="2014-10-23T14:56:00Z"/>
                <w:rFonts w:ascii="Arial" w:hAnsi="Arial" w:cs="Arial"/>
                <w:i/>
                <w:sz w:val="18"/>
              </w:rPr>
            </w:pPr>
          </w:p>
          <w:p w14:paraId="719E114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9D5E2C" w14:paraId="63BD95F3" w14:textId="77777777" w:rsidTr="009D5E2C">
        <w:trPr>
          <w:trHeight w:val="283"/>
        </w:trPr>
        <w:tc>
          <w:tcPr>
            <w:tcW w:w="10345" w:type="dxa"/>
            <w:gridSpan w:val="7"/>
            <w:shd w:val="clear" w:color="auto" w:fill="FFFFFF"/>
          </w:tcPr>
          <w:p w14:paraId="0FA8AA1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91DCD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7AD11B0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4308062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25E21CF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6E7D9B5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9D5E2C" w14:paraId="3DF5810E" w14:textId="77777777" w:rsidTr="009D5E2C">
        <w:trPr>
          <w:trHeight w:val="283"/>
        </w:trPr>
        <w:tc>
          <w:tcPr>
            <w:tcW w:w="10345" w:type="dxa"/>
            <w:gridSpan w:val="7"/>
            <w:shd w:val="clear" w:color="auto" w:fill="FFFFFF"/>
          </w:tcPr>
          <w:p w14:paraId="6E09EBC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80" w:author="Martin Midtgaard" w:date="2014-10-23T14:56:00Z"/>
                <w:rFonts w:ascii="Arial" w:hAnsi="Arial" w:cs="Arial"/>
                <w:i/>
                <w:sz w:val="18"/>
              </w:rPr>
            </w:pPr>
          </w:p>
          <w:p w14:paraId="7B2E656A" w14:textId="0DA611ED"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ins w:id="81" w:author="Martin Midtgaard" w:date="2014-10-23T14:56:00Z">
              <w:r>
                <w:rPr>
                  <w:rFonts w:ascii="Arial" w:hAnsi="Arial" w:cs="Arial"/>
                  <w:i/>
                  <w:sz w:val="18"/>
                </w:rPr>
                <w:t>StyretFiloverførselSendAfslut_I</w:t>
              </w:r>
            </w:ins>
            <w:moveFromRangeStart w:id="82" w:author="Martin Midtgaard" w:date="2014-10-23T14:56:00Z" w:name="move401839496"/>
            <w:moveFrom w:id="83" w:author="Martin Midtgaard" w:date="2014-10-23T14:56:00Z">
              <w:r>
                <w:rPr>
                  <w:rFonts w:ascii="Arial" w:hAnsi="Arial" w:cs="Arial"/>
                  <w:i/>
                  <w:sz w:val="18"/>
                </w:rPr>
                <w:t>StyretFiloverførselModtagAfslut_I</w:t>
              </w:r>
            </w:moveFrom>
            <w:moveFromRangeEnd w:id="82"/>
          </w:p>
        </w:tc>
      </w:tr>
      <w:tr w:rsidR="009D5E2C" w14:paraId="738EA567" w14:textId="77777777" w:rsidTr="009D5E2C">
        <w:trPr>
          <w:trHeight w:val="283"/>
          <w:ins w:id="84" w:author="Martin Midtgaard" w:date="2014-10-23T14:56:00Z"/>
        </w:trPr>
        <w:tc>
          <w:tcPr>
            <w:tcW w:w="10345" w:type="dxa"/>
            <w:gridSpan w:val="7"/>
            <w:shd w:val="clear" w:color="auto" w:fill="FFFFFF"/>
          </w:tcPr>
          <w:p w14:paraId="0E64BEF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 w:author="Martin Midtgaard" w:date="2014-10-23T14:56:00Z"/>
                <w:rFonts w:ascii="Arial" w:hAnsi="Arial" w:cs="Arial"/>
                <w:sz w:val="18"/>
              </w:rPr>
            </w:pPr>
          </w:p>
          <w:p w14:paraId="49FFE5F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6" w:author="Martin Midtgaard" w:date="2014-10-23T14:56:00Z"/>
                <w:rFonts w:ascii="Arial" w:hAnsi="Arial" w:cs="Arial"/>
                <w:sz w:val="18"/>
              </w:rPr>
            </w:pPr>
            <w:ins w:id="87" w:author="Martin Midtgaard" w:date="2014-10-23T14:56:00Z">
              <w:r>
                <w:rPr>
                  <w:rFonts w:ascii="Arial" w:hAnsi="Arial" w:cs="Arial"/>
                  <w:sz w:val="18"/>
                </w:rPr>
                <w:t>StyretFiloverførselServiceQName</w:t>
              </w:r>
            </w:ins>
          </w:p>
          <w:p w14:paraId="79274BAA"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8" w:author="Martin Midtgaard" w:date="2014-10-23T14:56:00Z"/>
                <w:rFonts w:ascii="Arial" w:hAnsi="Arial" w:cs="Arial"/>
                <w:sz w:val="18"/>
              </w:rPr>
            </w:pPr>
            <w:ins w:id="89" w:author="Martin Midtgaard" w:date="2014-10-23T14:56:00Z">
              <w:r>
                <w:rPr>
                  <w:rFonts w:ascii="Arial" w:hAnsi="Arial" w:cs="Arial"/>
                  <w:sz w:val="18"/>
                </w:rPr>
                <w:t>StyretFiloverførselBeskedQName</w:t>
              </w:r>
            </w:ins>
          </w:p>
        </w:tc>
      </w:tr>
      <w:tr w:rsidR="009D5E2C" w14:paraId="4F316EA2" w14:textId="77777777" w:rsidTr="009D5E2C">
        <w:trPr>
          <w:trHeight w:val="283"/>
          <w:ins w:id="90" w:author="Martin Midtgaard" w:date="2014-10-23T14:56:00Z"/>
        </w:trPr>
        <w:tc>
          <w:tcPr>
            <w:tcW w:w="10345" w:type="dxa"/>
            <w:gridSpan w:val="7"/>
            <w:shd w:val="clear" w:color="auto" w:fill="FFFFFF"/>
          </w:tcPr>
          <w:p w14:paraId="426C48C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Martin Midtgaard" w:date="2014-10-23T14:56:00Z"/>
                <w:rFonts w:ascii="Arial" w:hAnsi="Arial" w:cs="Arial"/>
                <w:i/>
                <w:sz w:val="18"/>
              </w:rPr>
            </w:pPr>
            <w:ins w:id="92" w:author="Martin Midtgaard" w:date="2014-10-23T14:56:00Z">
              <w:r>
                <w:rPr>
                  <w:rFonts w:ascii="Arial" w:hAnsi="Arial" w:cs="Arial"/>
                  <w:i/>
                  <w:sz w:val="18"/>
                </w:rPr>
                <w:t>StyretFiloverførselSendAnmod_I</w:t>
              </w:r>
            </w:ins>
          </w:p>
        </w:tc>
      </w:tr>
      <w:tr w:rsidR="009D5E2C" w14:paraId="1551E754" w14:textId="77777777" w:rsidTr="009D5E2C">
        <w:trPr>
          <w:trHeight w:val="283"/>
        </w:trPr>
        <w:tc>
          <w:tcPr>
            <w:tcW w:w="10345" w:type="dxa"/>
            <w:gridSpan w:val="7"/>
            <w:shd w:val="clear" w:color="auto" w:fill="FFFFFF"/>
          </w:tcPr>
          <w:p w14:paraId="366E235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4F201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088FF25F"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9D5E2C" w14:paraId="42C11E0E" w14:textId="77777777" w:rsidTr="009D5E2C">
        <w:trPr>
          <w:trHeight w:val="283"/>
        </w:trPr>
        <w:tc>
          <w:tcPr>
            <w:tcW w:w="10345" w:type="dxa"/>
            <w:gridSpan w:val="7"/>
            <w:shd w:val="clear" w:color="auto" w:fill="FFFFFF"/>
            <w:vAlign w:val="center"/>
          </w:tcPr>
          <w:p w14:paraId="02243991"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9D5E2C" w14:paraId="08D1E7F0" w14:textId="77777777" w:rsidTr="009D5E2C">
        <w:trPr>
          <w:trHeight w:val="283"/>
        </w:trPr>
        <w:tc>
          <w:tcPr>
            <w:tcW w:w="10345" w:type="dxa"/>
            <w:gridSpan w:val="7"/>
            <w:shd w:val="clear" w:color="auto" w:fill="FFFFFF"/>
          </w:tcPr>
          <w:p w14:paraId="05AAE9A4"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9D5E2C" w14:paraId="0E248461" w14:textId="77777777" w:rsidTr="009D5E2C">
        <w:trPr>
          <w:trHeight w:val="283"/>
        </w:trPr>
        <w:tc>
          <w:tcPr>
            <w:tcW w:w="10345" w:type="dxa"/>
            <w:gridSpan w:val="7"/>
            <w:shd w:val="clear" w:color="auto" w:fill="FFFFFF"/>
          </w:tcPr>
          <w:p w14:paraId="77BB8DD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3E79E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04D68CB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35E162E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229C45F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35970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02EF05F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6C581B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14:paraId="020E3C4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72B1E6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C3A082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14:paraId="6957632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883EF1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14:paraId="58772A7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A5793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14:paraId="5D28063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83B16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UdførtAktionValg *</w:t>
            </w:r>
          </w:p>
          <w:p w14:paraId="4E3A214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71A63C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OpretÆndrKvitteringStruktur</w:t>
            </w:r>
          </w:p>
          <w:p w14:paraId="3A718BE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310FE30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NedskrivFordringKvitteringStruktur</w:t>
            </w:r>
          </w:p>
          <w:p w14:paraId="49851E1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2DF578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OpskrivFordringKvitteringStruktur</w:t>
            </w:r>
          </w:p>
          <w:p w14:paraId="1D2EB33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39DE32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B2116E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F7888CA"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5E2C" w14:paraId="0A6B15C9" w14:textId="77777777" w:rsidTr="009D5E2C">
        <w:trPr>
          <w:trHeight w:val="283"/>
          <w:ins w:id="93" w:author="Martin Midtgaard" w:date="2014-10-23T14:56:00Z"/>
        </w:trPr>
        <w:tc>
          <w:tcPr>
            <w:tcW w:w="10345" w:type="dxa"/>
            <w:gridSpan w:val="7"/>
            <w:shd w:val="clear" w:color="auto" w:fill="FFFFFF"/>
          </w:tcPr>
          <w:p w14:paraId="29F72C4C"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 w:author="Martin Midtgaard" w:date="2014-10-23T14:56:00Z"/>
                <w:rFonts w:ascii="Arial" w:hAnsi="Arial" w:cs="Arial"/>
                <w:i/>
                <w:sz w:val="18"/>
              </w:rPr>
            </w:pPr>
            <w:ins w:id="95" w:author="Martin Midtgaard" w:date="2014-10-23T14:56:00Z">
              <w:r>
                <w:rPr>
                  <w:rFonts w:ascii="Arial" w:hAnsi="Arial" w:cs="Arial"/>
                  <w:i/>
                  <w:sz w:val="18"/>
                </w:rPr>
                <w:t>StyretFiloverførselModtagAfslut_O</w:t>
              </w:r>
            </w:ins>
          </w:p>
        </w:tc>
      </w:tr>
      <w:tr w:rsidR="009D5E2C" w14:paraId="22CB06F2" w14:textId="77777777" w:rsidTr="009D5E2C">
        <w:trPr>
          <w:trHeight w:val="283"/>
          <w:ins w:id="96" w:author="Martin Midtgaard" w:date="2014-10-23T14:56:00Z"/>
        </w:trPr>
        <w:tc>
          <w:tcPr>
            <w:tcW w:w="10345" w:type="dxa"/>
            <w:gridSpan w:val="7"/>
            <w:shd w:val="clear" w:color="auto" w:fill="FFFFFF"/>
          </w:tcPr>
          <w:p w14:paraId="492F800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7" w:author="Martin Midtgaard" w:date="2014-10-23T14:56:00Z"/>
                <w:rFonts w:ascii="Arial" w:hAnsi="Arial" w:cs="Arial"/>
                <w:sz w:val="18"/>
              </w:rPr>
            </w:pPr>
          </w:p>
          <w:p w14:paraId="3E4EAB3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8" w:author="Martin Midtgaard" w:date="2014-10-23T14:56:00Z"/>
                <w:rFonts w:ascii="Arial" w:hAnsi="Arial" w:cs="Arial"/>
                <w:sz w:val="18"/>
              </w:rPr>
            </w:pPr>
            <w:ins w:id="99" w:author="Martin Midtgaard" w:date="2014-10-23T14:56:00Z">
              <w:r>
                <w:rPr>
                  <w:rFonts w:ascii="Arial" w:hAnsi="Arial" w:cs="Arial"/>
                  <w:sz w:val="18"/>
                </w:rPr>
                <w:t>StyretFiloverførselServiceQName</w:t>
              </w:r>
            </w:ins>
          </w:p>
          <w:p w14:paraId="6B0B1254"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 w:author="Martin Midtgaard" w:date="2014-10-23T14:56:00Z"/>
                <w:rFonts w:ascii="Arial" w:hAnsi="Arial" w:cs="Arial"/>
                <w:sz w:val="18"/>
              </w:rPr>
            </w:pPr>
            <w:ins w:id="101" w:author="Martin Midtgaard" w:date="2014-10-23T14:56:00Z">
              <w:r>
                <w:rPr>
                  <w:rFonts w:ascii="Arial" w:hAnsi="Arial" w:cs="Arial"/>
                  <w:sz w:val="18"/>
                </w:rPr>
                <w:t>StyretFiloverførselBeskedQName</w:t>
              </w:r>
            </w:ins>
          </w:p>
        </w:tc>
      </w:tr>
      <w:tr w:rsidR="009D5E2C" w14:paraId="7125AAD3" w14:textId="77777777" w:rsidTr="009D5E2C">
        <w:trPr>
          <w:trHeight w:val="283"/>
          <w:ins w:id="102" w:author="Martin Midtgaard" w:date="2014-10-23T14:56:00Z"/>
        </w:trPr>
        <w:tc>
          <w:tcPr>
            <w:tcW w:w="10345" w:type="dxa"/>
            <w:gridSpan w:val="7"/>
            <w:shd w:val="clear" w:color="auto" w:fill="FFFFFF"/>
          </w:tcPr>
          <w:p w14:paraId="61D63114"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Martin Midtgaard" w:date="2014-10-23T14:56:00Z"/>
                <w:rFonts w:ascii="Arial" w:hAnsi="Arial" w:cs="Arial"/>
                <w:i/>
                <w:sz w:val="18"/>
              </w:rPr>
            </w:pPr>
            <w:ins w:id="104" w:author="Martin Midtgaard" w:date="2014-10-23T14:56:00Z">
              <w:r>
                <w:rPr>
                  <w:rFonts w:ascii="Arial" w:hAnsi="Arial" w:cs="Arial"/>
                  <w:i/>
                  <w:sz w:val="18"/>
                </w:rPr>
                <w:t>StyretFiloverførselModtagAnmod_O</w:t>
              </w:r>
            </w:ins>
          </w:p>
        </w:tc>
      </w:tr>
      <w:tr w:rsidR="009D5E2C" w14:paraId="0EA131E2" w14:textId="77777777" w:rsidTr="009D5E2C">
        <w:trPr>
          <w:trHeight w:val="283"/>
          <w:ins w:id="105" w:author="Martin Midtgaard" w:date="2014-10-23T14:56:00Z"/>
        </w:trPr>
        <w:tc>
          <w:tcPr>
            <w:tcW w:w="10345" w:type="dxa"/>
            <w:gridSpan w:val="7"/>
            <w:shd w:val="clear" w:color="auto" w:fill="FFFFFF"/>
          </w:tcPr>
          <w:p w14:paraId="4D17435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 w:author="Martin Midtgaard" w:date="2014-10-23T14:56:00Z"/>
                <w:rFonts w:ascii="Arial" w:hAnsi="Arial" w:cs="Arial"/>
                <w:sz w:val="18"/>
              </w:rPr>
            </w:pPr>
          </w:p>
          <w:p w14:paraId="107EF64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7" w:author="Martin Midtgaard" w:date="2014-10-23T14:56:00Z"/>
                <w:rFonts w:ascii="Arial" w:hAnsi="Arial" w:cs="Arial"/>
                <w:sz w:val="18"/>
              </w:rPr>
            </w:pPr>
            <w:ins w:id="108" w:author="Martin Midtgaard" w:date="2014-10-23T14:56:00Z">
              <w:r>
                <w:rPr>
                  <w:rFonts w:ascii="Arial" w:hAnsi="Arial" w:cs="Arial"/>
                  <w:sz w:val="18"/>
                </w:rPr>
                <w:lastRenderedPageBreak/>
                <w:t>StyretFiloverførselServiceQName</w:t>
              </w:r>
            </w:ins>
          </w:p>
          <w:p w14:paraId="71BA2EC5"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9" w:author="Martin Midtgaard" w:date="2014-10-23T14:56:00Z"/>
                <w:rFonts w:ascii="Arial" w:hAnsi="Arial" w:cs="Arial"/>
                <w:sz w:val="18"/>
              </w:rPr>
            </w:pPr>
            <w:ins w:id="110" w:author="Martin Midtgaard" w:date="2014-10-23T14:56:00Z">
              <w:r>
                <w:rPr>
                  <w:rFonts w:ascii="Arial" w:hAnsi="Arial" w:cs="Arial"/>
                  <w:sz w:val="18"/>
                </w:rPr>
                <w:t>StyretFiloverførselBeskedQName</w:t>
              </w:r>
            </w:ins>
          </w:p>
        </w:tc>
      </w:tr>
      <w:tr w:rsidR="009D5E2C" w14:paraId="703C31DA" w14:textId="77777777" w:rsidTr="009D5E2C">
        <w:trPr>
          <w:trHeight w:val="283"/>
          <w:ins w:id="111" w:author="Martin Midtgaard" w:date="2014-10-23T14:56:00Z"/>
        </w:trPr>
        <w:tc>
          <w:tcPr>
            <w:tcW w:w="10345" w:type="dxa"/>
            <w:gridSpan w:val="7"/>
            <w:shd w:val="clear" w:color="auto" w:fill="FFFFFF"/>
          </w:tcPr>
          <w:p w14:paraId="5903576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2" w:author="Martin Midtgaard" w:date="2014-10-23T14:56:00Z"/>
                <w:rFonts w:ascii="Arial" w:hAnsi="Arial" w:cs="Arial"/>
                <w:i/>
                <w:sz w:val="18"/>
              </w:rPr>
            </w:pPr>
            <w:ins w:id="113" w:author="Martin Midtgaard" w:date="2014-10-23T14:56:00Z">
              <w:r>
                <w:rPr>
                  <w:rFonts w:ascii="Arial" w:hAnsi="Arial" w:cs="Arial"/>
                  <w:i/>
                  <w:sz w:val="18"/>
                </w:rPr>
                <w:lastRenderedPageBreak/>
                <w:t>StyretFiloverførselSendAfslut_O</w:t>
              </w:r>
            </w:ins>
          </w:p>
        </w:tc>
      </w:tr>
      <w:tr w:rsidR="009D5E2C" w14:paraId="637486E4" w14:textId="77777777" w:rsidTr="009D5E2C">
        <w:trPr>
          <w:trHeight w:val="283"/>
          <w:ins w:id="114" w:author="Martin Midtgaard" w:date="2014-10-23T14:56:00Z"/>
        </w:trPr>
        <w:tc>
          <w:tcPr>
            <w:tcW w:w="10345" w:type="dxa"/>
            <w:gridSpan w:val="7"/>
            <w:shd w:val="clear" w:color="auto" w:fill="FFFFFF"/>
          </w:tcPr>
          <w:p w14:paraId="50515D9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Martin Midtgaard" w:date="2014-10-23T14:56:00Z"/>
                <w:rFonts w:ascii="Arial" w:hAnsi="Arial" w:cs="Arial"/>
                <w:sz w:val="18"/>
              </w:rPr>
            </w:pPr>
          </w:p>
          <w:p w14:paraId="5C7FA11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6" w:author="Martin Midtgaard" w:date="2014-10-23T14:56:00Z"/>
                <w:rFonts w:ascii="Arial" w:hAnsi="Arial" w:cs="Arial"/>
                <w:sz w:val="18"/>
              </w:rPr>
            </w:pPr>
            <w:ins w:id="117" w:author="Martin Midtgaard" w:date="2014-10-23T14:56:00Z">
              <w:r>
                <w:rPr>
                  <w:rFonts w:ascii="Arial" w:hAnsi="Arial" w:cs="Arial"/>
                  <w:sz w:val="18"/>
                </w:rPr>
                <w:t>StyretFiloverførselServiceQName</w:t>
              </w:r>
            </w:ins>
          </w:p>
          <w:p w14:paraId="27542DFA"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8" w:author="Martin Midtgaard" w:date="2014-10-23T14:56:00Z"/>
                <w:rFonts w:ascii="Arial" w:hAnsi="Arial" w:cs="Arial"/>
                <w:sz w:val="18"/>
              </w:rPr>
            </w:pPr>
            <w:ins w:id="119" w:author="Martin Midtgaard" w:date="2014-10-23T14:56:00Z">
              <w:r>
                <w:rPr>
                  <w:rFonts w:ascii="Arial" w:hAnsi="Arial" w:cs="Arial"/>
                  <w:sz w:val="18"/>
                </w:rPr>
                <w:t>StyretFiloverførselBeskedQName</w:t>
              </w:r>
            </w:ins>
          </w:p>
        </w:tc>
      </w:tr>
      <w:tr w:rsidR="009D5E2C" w14:paraId="10269A4D" w14:textId="77777777" w:rsidTr="009D5E2C">
        <w:trPr>
          <w:trHeight w:val="283"/>
        </w:trPr>
        <w:tc>
          <w:tcPr>
            <w:tcW w:w="10345" w:type="dxa"/>
            <w:gridSpan w:val="7"/>
            <w:shd w:val="clear" w:color="auto" w:fill="FFFFFF"/>
          </w:tcPr>
          <w:p w14:paraId="370A573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0" w:author="Martin Midtgaard" w:date="2014-10-23T14:56:00Z"/>
                <w:rFonts w:ascii="Arial" w:hAnsi="Arial" w:cs="Arial"/>
                <w:i/>
                <w:sz w:val="18"/>
              </w:rPr>
            </w:pPr>
          </w:p>
          <w:p w14:paraId="0867C614"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9D5E2C" w14:paraId="2E71E79B" w14:textId="77777777" w:rsidTr="009D5E2C">
        <w:trPr>
          <w:trHeight w:val="283"/>
        </w:trPr>
        <w:tc>
          <w:tcPr>
            <w:tcW w:w="10345" w:type="dxa"/>
            <w:gridSpan w:val="7"/>
            <w:shd w:val="clear" w:color="auto" w:fill="FFFFFF"/>
          </w:tcPr>
          <w:p w14:paraId="33FA35D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EF757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D79DDE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6741A21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5BF3D2F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33F08D85"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730D10" w14:paraId="060D4662" w14:textId="77777777" w:rsidTr="00730D10">
        <w:trPr>
          <w:trHeight w:val="283"/>
          <w:del w:id="121" w:author="Martin Midtgaard" w:date="2014-10-23T14:56:00Z"/>
        </w:trPr>
        <w:tc>
          <w:tcPr>
            <w:tcW w:w="10345" w:type="dxa"/>
            <w:gridSpan w:val="7"/>
            <w:shd w:val="clear" w:color="auto" w:fill="FFFFFF"/>
          </w:tcPr>
          <w:p w14:paraId="22C1841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2" w:author="Martin Midtgaard" w:date="2014-10-23T14:56:00Z"/>
                <w:rFonts w:ascii="Arial" w:hAnsi="Arial" w:cs="Arial"/>
                <w:i/>
                <w:sz w:val="18"/>
              </w:rPr>
            </w:pPr>
          </w:p>
          <w:p w14:paraId="74F56AC0"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3" w:author="Martin Midtgaard" w:date="2014-10-23T14:56:00Z"/>
                <w:rFonts w:ascii="Arial" w:hAnsi="Arial" w:cs="Arial"/>
                <w:i/>
                <w:sz w:val="18"/>
              </w:rPr>
            </w:pPr>
            <w:del w:id="124" w:author="Martin Midtgaard" w:date="2014-10-23T14:56:00Z">
              <w:r>
                <w:rPr>
                  <w:rFonts w:ascii="Arial" w:hAnsi="Arial" w:cs="Arial"/>
                  <w:i/>
                  <w:sz w:val="18"/>
                </w:rPr>
                <w:delText>StyretFiloverførselSendAfslut_O</w:delText>
              </w:r>
            </w:del>
          </w:p>
        </w:tc>
      </w:tr>
      <w:tr w:rsidR="00730D10" w14:paraId="366D8E27" w14:textId="77777777" w:rsidTr="00730D10">
        <w:trPr>
          <w:trHeight w:val="283"/>
          <w:del w:id="125" w:author="Martin Midtgaard" w:date="2014-10-23T14:56:00Z"/>
        </w:trPr>
        <w:tc>
          <w:tcPr>
            <w:tcW w:w="10345" w:type="dxa"/>
            <w:gridSpan w:val="7"/>
            <w:shd w:val="clear" w:color="auto" w:fill="FFFFFF"/>
          </w:tcPr>
          <w:p w14:paraId="4651D00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6" w:author="Martin Midtgaard" w:date="2014-10-23T14:56:00Z"/>
                <w:rFonts w:ascii="Arial" w:hAnsi="Arial" w:cs="Arial"/>
                <w:sz w:val="18"/>
              </w:rPr>
            </w:pPr>
          </w:p>
          <w:p w14:paraId="4BA67FB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7" w:author="Martin Midtgaard" w:date="2014-10-23T14:56:00Z"/>
                <w:rFonts w:ascii="Arial" w:hAnsi="Arial" w:cs="Arial"/>
                <w:sz w:val="18"/>
              </w:rPr>
            </w:pPr>
            <w:del w:id="128" w:author="Martin Midtgaard" w:date="2014-10-23T14:56:00Z">
              <w:r>
                <w:rPr>
                  <w:rFonts w:ascii="Arial" w:hAnsi="Arial" w:cs="Arial"/>
                  <w:sz w:val="18"/>
                </w:rPr>
                <w:delText>StyretFiloverførselServiceQName</w:delText>
              </w:r>
            </w:del>
          </w:p>
          <w:p w14:paraId="4D7FAF1B"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9" w:author="Martin Midtgaard" w:date="2014-10-23T14:56:00Z"/>
                <w:rFonts w:ascii="Arial" w:hAnsi="Arial" w:cs="Arial"/>
                <w:sz w:val="18"/>
              </w:rPr>
            </w:pPr>
            <w:del w:id="130" w:author="Martin Midtgaard" w:date="2014-10-23T14:56:00Z">
              <w:r>
                <w:rPr>
                  <w:rFonts w:ascii="Arial" w:hAnsi="Arial" w:cs="Arial"/>
                  <w:sz w:val="18"/>
                </w:rPr>
                <w:delText>StyretFiloverførselBeskedQName</w:delText>
              </w:r>
            </w:del>
          </w:p>
        </w:tc>
      </w:tr>
      <w:tr w:rsidR="00730D10" w14:paraId="57F23109" w14:textId="77777777" w:rsidTr="00730D10">
        <w:trPr>
          <w:trHeight w:val="283"/>
          <w:del w:id="131" w:author="Martin Midtgaard" w:date="2014-10-23T14:56:00Z"/>
        </w:trPr>
        <w:tc>
          <w:tcPr>
            <w:tcW w:w="10345" w:type="dxa"/>
            <w:gridSpan w:val="7"/>
            <w:shd w:val="clear" w:color="auto" w:fill="FFFFFF"/>
          </w:tcPr>
          <w:p w14:paraId="23F344D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2" w:author="Martin Midtgaard" w:date="2014-10-23T14:56:00Z"/>
                <w:rFonts w:ascii="Arial" w:hAnsi="Arial" w:cs="Arial"/>
                <w:i/>
                <w:sz w:val="18"/>
              </w:rPr>
            </w:pPr>
          </w:p>
          <w:p w14:paraId="46A58BD4"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3" w:author="Martin Midtgaard" w:date="2014-10-23T14:56:00Z"/>
                <w:rFonts w:ascii="Arial" w:hAnsi="Arial" w:cs="Arial"/>
                <w:i/>
                <w:sz w:val="18"/>
              </w:rPr>
            </w:pPr>
            <w:del w:id="134" w:author="Martin Midtgaard" w:date="2014-10-23T14:56:00Z">
              <w:r>
                <w:rPr>
                  <w:rFonts w:ascii="Arial" w:hAnsi="Arial" w:cs="Arial"/>
                  <w:i/>
                  <w:sz w:val="18"/>
                </w:rPr>
                <w:delText>StyretFiloverførselModtagAnmod_O</w:delText>
              </w:r>
            </w:del>
          </w:p>
        </w:tc>
      </w:tr>
      <w:tr w:rsidR="00730D10" w14:paraId="28B9357F" w14:textId="77777777" w:rsidTr="00730D10">
        <w:trPr>
          <w:trHeight w:val="283"/>
          <w:del w:id="135" w:author="Martin Midtgaard" w:date="2014-10-23T14:56:00Z"/>
        </w:trPr>
        <w:tc>
          <w:tcPr>
            <w:tcW w:w="10345" w:type="dxa"/>
            <w:gridSpan w:val="7"/>
            <w:shd w:val="clear" w:color="auto" w:fill="FFFFFF"/>
          </w:tcPr>
          <w:p w14:paraId="01500B2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6" w:author="Martin Midtgaard" w:date="2014-10-23T14:56:00Z"/>
                <w:rFonts w:ascii="Arial" w:hAnsi="Arial" w:cs="Arial"/>
                <w:sz w:val="18"/>
              </w:rPr>
            </w:pPr>
          </w:p>
          <w:p w14:paraId="76C790D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7" w:author="Martin Midtgaard" w:date="2014-10-23T14:56:00Z"/>
                <w:rFonts w:ascii="Arial" w:hAnsi="Arial" w:cs="Arial"/>
                <w:sz w:val="18"/>
              </w:rPr>
            </w:pPr>
            <w:del w:id="138" w:author="Martin Midtgaard" w:date="2014-10-23T14:56:00Z">
              <w:r>
                <w:rPr>
                  <w:rFonts w:ascii="Arial" w:hAnsi="Arial" w:cs="Arial"/>
                  <w:sz w:val="18"/>
                </w:rPr>
                <w:delText>StyretFiloverførselServiceQName</w:delText>
              </w:r>
            </w:del>
          </w:p>
          <w:p w14:paraId="610C1CC9"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9" w:author="Martin Midtgaard" w:date="2014-10-23T14:56:00Z"/>
                <w:rFonts w:ascii="Arial" w:hAnsi="Arial" w:cs="Arial"/>
                <w:sz w:val="18"/>
              </w:rPr>
            </w:pPr>
            <w:del w:id="140" w:author="Martin Midtgaard" w:date="2014-10-23T14:56:00Z">
              <w:r>
                <w:rPr>
                  <w:rFonts w:ascii="Arial" w:hAnsi="Arial" w:cs="Arial"/>
                  <w:sz w:val="18"/>
                </w:rPr>
                <w:delText>StyretFiloverførselBeskedQName</w:delText>
              </w:r>
            </w:del>
          </w:p>
        </w:tc>
      </w:tr>
      <w:tr w:rsidR="00730D10" w14:paraId="541860E9" w14:textId="77777777" w:rsidTr="00730D10">
        <w:trPr>
          <w:trHeight w:val="283"/>
          <w:del w:id="141" w:author="Martin Midtgaard" w:date="2014-10-23T14:56:00Z"/>
        </w:trPr>
        <w:tc>
          <w:tcPr>
            <w:tcW w:w="10345" w:type="dxa"/>
            <w:gridSpan w:val="7"/>
            <w:shd w:val="clear" w:color="auto" w:fill="FFFFFF"/>
          </w:tcPr>
          <w:p w14:paraId="644600E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2" w:author="Martin Midtgaard" w:date="2014-10-23T14:56:00Z"/>
                <w:rFonts w:ascii="Arial" w:hAnsi="Arial" w:cs="Arial"/>
                <w:i/>
                <w:sz w:val="18"/>
              </w:rPr>
            </w:pPr>
          </w:p>
          <w:p w14:paraId="6C9CBD5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3" w:author="Martin Midtgaard" w:date="2014-10-23T14:56:00Z"/>
                <w:rFonts w:ascii="Arial" w:hAnsi="Arial" w:cs="Arial"/>
                <w:i/>
                <w:sz w:val="18"/>
              </w:rPr>
            </w:pPr>
            <w:del w:id="144" w:author="Martin Midtgaard" w:date="2014-10-23T14:56:00Z">
              <w:r>
                <w:rPr>
                  <w:rFonts w:ascii="Arial" w:hAnsi="Arial" w:cs="Arial"/>
                  <w:i/>
                  <w:sz w:val="18"/>
                </w:rPr>
                <w:delText>StyretFiloverførselModtagAfslut_O</w:delText>
              </w:r>
            </w:del>
          </w:p>
        </w:tc>
      </w:tr>
      <w:tr w:rsidR="00730D10" w14:paraId="15180C62" w14:textId="77777777" w:rsidTr="00730D10">
        <w:trPr>
          <w:trHeight w:val="283"/>
          <w:del w:id="145" w:author="Martin Midtgaard" w:date="2014-10-23T14:56:00Z"/>
        </w:trPr>
        <w:tc>
          <w:tcPr>
            <w:tcW w:w="10345" w:type="dxa"/>
            <w:gridSpan w:val="7"/>
            <w:shd w:val="clear" w:color="auto" w:fill="FFFFFF"/>
          </w:tcPr>
          <w:p w14:paraId="464AAE3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6" w:author="Martin Midtgaard" w:date="2014-10-23T14:56:00Z"/>
                <w:rFonts w:ascii="Arial" w:hAnsi="Arial" w:cs="Arial"/>
                <w:sz w:val="18"/>
              </w:rPr>
            </w:pPr>
          </w:p>
          <w:p w14:paraId="3A0AA9E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7" w:author="Martin Midtgaard" w:date="2014-10-23T14:56:00Z"/>
                <w:rFonts w:ascii="Arial" w:hAnsi="Arial" w:cs="Arial"/>
                <w:sz w:val="18"/>
              </w:rPr>
            </w:pPr>
            <w:del w:id="148" w:author="Martin Midtgaard" w:date="2014-10-23T14:56:00Z">
              <w:r>
                <w:rPr>
                  <w:rFonts w:ascii="Arial" w:hAnsi="Arial" w:cs="Arial"/>
                  <w:sz w:val="18"/>
                </w:rPr>
                <w:delText>StyretFiloverførselServiceQName</w:delText>
              </w:r>
            </w:del>
          </w:p>
          <w:p w14:paraId="46250405"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49" w:author="Martin Midtgaard" w:date="2014-10-23T14:56:00Z"/>
                <w:rFonts w:ascii="Arial" w:hAnsi="Arial" w:cs="Arial"/>
                <w:sz w:val="18"/>
              </w:rPr>
            </w:pPr>
            <w:del w:id="150" w:author="Martin Midtgaard" w:date="2014-10-23T14:56:00Z">
              <w:r>
                <w:rPr>
                  <w:rFonts w:ascii="Arial" w:hAnsi="Arial" w:cs="Arial"/>
                  <w:sz w:val="18"/>
                </w:rPr>
                <w:delText>StyretFiloverførselBeskedQName</w:delText>
              </w:r>
            </w:del>
          </w:p>
        </w:tc>
      </w:tr>
      <w:tr w:rsidR="009D5E2C" w14:paraId="393EF091" w14:textId="77777777" w:rsidTr="009D5E2C">
        <w:trPr>
          <w:trHeight w:val="283"/>
          <w:trPrChange w:id="151" w:author="Martin Midtgaard" w:date="2014-10-23T14:56:00Z">
            <w:trPr>
              <w:gridAfter w:val="0"/>
              <w:trHeight w:val="283"/>
            </w:trPr>
          </w:trPrChange>
        </w:trPr>
        <w:tc>
          <w:tcPr>
            <w:tcW w:w="10345" w:type="dxa"/>
            <w:gridSpan w:val="7"/>
            <w:shd w:val="clear" w:color="auto" w:fill="D2DCFA"/>
            <w:vAlign w:val="center"/>
            <w:tcPrChange w:id="152" w:author="Martin Midtgaard" w:date="2014-10-23T14:56:00Z">
              <w:tcPr>
                <w:tcW w:w="10345" w:type="dxa"/>
                <w:gridSpan w:val="6"/>
                <w:shd w:val="clear" w:color="auto" w:fill="B3B3B3"/>
                <w:vAlign w:val="center"/>
              </w:tcPr>
            </w:tcPrChange>
          </w:tcPr>
          <w:p w14:paraId="62CEF94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30D10" w14:paraId="4D7745A3" w14:textId="77777777" w:rsidTr="00730D10">
        <w:trPr>
          <w:trHeight w:val="283"/>
          <w:del w:id="153" w:author="Martin Midtgaard" w:date="2014-10-23T14:56:00Z"/>
        </w:trPr>
        <w:tc>
          <w:tcPr>
            <w:tcW w:w="10345" w:type="dxa"/>
            <w:gridSpan w:val="7"/>
            <w:shd w:val="clear" w:color="auto" w:fill="FFFFFF"/>
            <w:vAlign w:val="center"/>
          </w:tcPr>
          <w:p w14:paraId="569FD9E7" w14:textId="77777777" w:rsidR="00730D10" w:rsidRP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4" w:author="Martin Midtgaard" w:date="2014-10-23T14:56:00Z"/>
                <w:rFonts w:ascii="Arial" w:hAnsi="Arial" w:cs="Arial"/>
                <w:b/>
                <w:sz w:val="18"/>
              </w:rPr>
            </w:pPr>
            <w:del w:id="155" w:author="Martin Midtgaard" w:date="2014-10-23T14:56:00Z">
              <w:r>
                <w:rPr>
                  <w:rFonts w:ascii="Arial" w:hAnsi="Arial" w:cs="Arial"/>
                  <w:b/>
                  <w:sz w:val="18"/>
                </w:rPr>
                <w:delText>Generel beskrivelse</w:delText>
              </w:r>
            </w:del>
          </w:p>
        </w:tc>
      </w:tr>
      <w:tr w:rsidR="009D5E2C" w14:paraId="01847E1D" w14:textId="77777777" w:rsidTr="009D5E2C">
        <w:trPr>
          <w:trHeight w:val="283"/>
          <w:trPrChange w:id="156" w:author="Martin Midtgaard" w:date="2014-10-23T14:56:00Z">
            <w:trPr>
              <w:gridAfter w:val="0"/>
              <w:trHeight w:val="283"/>
            </w:trPr>
          </w:trPrChange>
        </w:trPr>
        <w:tc>
          <w:tcPr>
            <w:tcW w:w="10345" w:type="dxa"/>
            <w:gridSpan w:val="7"/>
            <w:shd w:val="clear" w:color="auto" w:fill="FFFFFF"/>
            <w:tcPrChange w:id="157" w:author="Martin Midtgaard" w:date="2014-10-23T14:56:00Z">
              <w:tcPr>
                <w:tcW w:w="10345" w:type="dxa"/>
                <w:gridSpan w:val="6"/>
                <w:shd w:val="clear" w:color="auto" w:fill="FFFFFF"/>
                <w:vAlign w:val="center"/>
              </w:tcPr>
            </w:tcPrChange>
          </w:tcPr>
          <w:p w14:paraId="3E9FAC3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14:paraId="0E9F778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14:paraId="16B947F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14:paraId="5D09B07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57C446E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E1258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14:paraId="1B69471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14:paraId="30D92D2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16A5E4F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4CDF1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14:paraId="21178AF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14:paraId="1F3BDBB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566899C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5DF434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6124BD2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597A650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4781A24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533BE34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8BC27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14:paraId="7BAFF94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14:paraId="28FA7BB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14:paraId="2C692FC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14:paraId="5A5A379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21356F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14:paraId="4AFC745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14:paraId="5208C87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14:paraId="35FF24F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14:paraId="183915B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037B2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14:paraId="5D98674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14:paraId="3ABFD08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14:paraId="6BAFF04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Parameterliste: MF.KVITTERING.MAXANTAL, (antal faktiske rækker hvis muligt)</w:t>
            </w:r>
          </w:p>
          <w:p w14:paraId="57A101A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6C9FA5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1D95300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7F5F2E6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9D5E2C" w14:paraId="7DD3FA96" w14:textId="77777777" w:rsidTr="009D5E2C">
        <w:trPr>
          <w:trHeight w:val="283"/>
          <w:ins w:id="158" w:author="Martin Midtgaard" w:date="2014-10-23T14:56:00Z"/>
        </w:trPr>
        <w:tc>
          <w:tcPr>
            <w:tcW w:w="10345" w:type="dxa"/>
            <w:gridSpan w:val="7"/>
            <w:shd w:val="clear" w:color="auto" w:fill="D2DCFA"/>
            <w:vAlign w:val="center"/>
          </w:tcPr>
          <w:p w14:paraId="52E6DDB3"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59" w:author="Martin Midtgaard" w:date="2014-10-23T14:56:00Z"/>
                <w:rFonts w:ascii="Arial" w:hAnsi="Arial" w:cs="Arial"/>
                <w:b/>
                <w:sz w:val="18"/>
              </w:rPr>
            </w:pPr>
            <w:ins w:id="160" w:author="Martin Midtgaard" w:date="2014-10-23T14:56:00Z">
              <w:r>
                <w:rPr>
                  <w:rFonts w:ascii="Arial" w:hAnsi="Arial" w:cs="Arial"/>
                  <w:b/>
                  <w:sz w:val="18"/>
                </w:rPr>
                <w:lastRenderedPageBreak/>
                <w:t>Referencer fra use case(s)</w:t>
              </w:r>
            </w:ins>
          </w:p>
        </w:tc>
      </w:tr>
      <w:tr w:rsidR="009D5E2C" w14:paraId="09735982" w14:textId="77777777" w:rsidTr="009D5E2C">
        <w:trPr>
          <w:trHeight w:val="283"/>
          <w:ins w:id="161" w:author="Martin Midtgaard" w:date="2014-10-23T14:56:00Z"/>
        </w:trPr>
        <w:tc>
          <w:tcPr>
            <w:tcW w:w="10345" w:type="dxa"/>
            <w:gridSpan w:val="7"/>
            <w:shd w:val="clear" w:color="auto" w:fill="FFFFFF"/>
          </w:tcPr>
          <w:p w14:paraId="48413AA3"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62" w:author="Martin Midtgaard" w:date="2014-10-23T14:56:00Z"/>
                <w:rFonts w:ascii="Arial" w:hAnsi="Arial" w:cs="Arial"/>
                <w:sz w:val="18"/>
              </w:rPr>
            </w:pPr>
          </w:p>
        </w:tc>
      </w:tr>
    </w:tbl>
    <w:p w14:paraId="293D7EF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D5E2C" w:rsidSect="009D5E2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14:paraId="373D4A3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65"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66">
          <w:tblGrid>
            <w:gridCol w:w="10345"/>
          </w:tblGrid>
        </w:tblGridChange>
      </w:tblGrid>
      <w:tr w:rsidR="009D5E2C" w14:paraId="60D9B157" w14:textId="77777777" w:rsidTr="009D5E2C">
        <w:trPr>
          <w:trHeight w:hRule="exact" w:val="113"/>
          <w:trPrChange w:id="167" w:author="Martin Midtgaard" w:date="2014-10-23T14:56:00Z">
            <w:trPr>
              <w:trHeight w:hRule="exact" w:val="113"/>
            </w:trPr>
          </w:trPrChange>
        </w:trPr>
        <w:tc>
          <w:tcPr>
            <w:tcW w:w="10345" w:type="dxa"/>
            <w:shd w:val="clear" w:color="auto" w:fill="D2DCFA"/>
            <w:tcPrChange w:id="168" w:author="Martin Midtgaard" w:date="2014-10-23T14:56:00Z">
              <w:tcPr>
                <w:tcW w:w="10345" w:type="dxa"/>
                <w:shd w:val="clear" w:color="auto" w:fill="B3B3B3"/>
              </w:tcPr>
            </w:tcPrChange>
          </w:tcPr>
          <w:p w14:paraId="4554CA1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1F349B8B" w14:textId="77777777" w:rsidTr="009D5E2C">
        <w:trPr>
          <w:ins w:id="169" w:author="Martin Midtgaard" w:date="2014-10-23T14:56:00Z"/>
        </w:trPr>
        <w:tc>
          <w:tcPr>
            <w:tcW w:w="10345" w:type="dxa"/>
            <w:vAlign w:val="center"/>
          </w:tcPr>
          <w:p w14:paraId="1A75406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70" w:author="Martin Midtgaard" w:date="2014-10-23T14:56:00Z"/>
                <w:rFonts w:ascii="Arial" w:hAnsi="Arial" w:cs="Arial"/>
              </w:rPr>
            </w:pPr>
            <w:ins w:id="171" w:author="Martin Midtgaard" w:date="2014-10-23T14:56:00Z">
              <w:r>
                <w:rPr>
                  <w:rFonts w:ascii="Arial" w:hAnsi="Arial" w:cs="Arial"/>
                </w:rPr>
                <w:t>AlternativKontaktReferenceStruktur</w:t>
              </w:r>
            </w:ins>
          </w:p>
        </w:tc>
      </w:tr>
      <w:tr w:rsidR="009D5E2C" w14:paraId="07FF319F" w14:textId="77777777" w:rsidTr="009D5E2C">
        <w:trPr>
          <w:ins w:id="172" w:author="Martin Midtgaard" w:date="2014-10-23T14:56:00Z"/>
        </w:trPr>
        <w:tc>
          <w:tcPr>
            <w:tcW w:w="10345" w:type="dxa"/>
            <w:vAlign w:val="center"/>
          </w:tcPr>
          <w:p w14:paraId="403FDB1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3" w:author="Martin Midtgaard" w:date="2014-10-23T14:56:00Z"/>
                <w:rFonts w:ascii="Arial" w:hAnsi="Arial" w:cs="Arial"/>
                <w:sz w:val="18"/>
              </w:rPr>
            </w:pPr>
            <w:ins w:id="174" w:author="Martin Midtgaard" w:date="2014-10-23T14:56:00Z">
              <w:r>
                <w:rPr>
                  <w:rFonts w:ascii="Arial" w:hAnsi="Arial" w:cs="Arial"/>
                  <w:sz w:val="18"/>
                </w:rPr>
                <w:t>AlternativKontaktReferenceType</w:t>
              </w:r>
            </w:ins>
          </w:p>
          <w:p w14:paraId="6CC4F90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5" w:author="Martin Midtgaard" w:date="2014-10-23T14:56:00Z"/>
                <w:rFonts w:ascii="Arial" w:hAnsi="Arial" w:cs="Arial"/>
                <w:sz w:val="18"/>
              </w:rPr>
            </w:pPr>
            <w:ins w:id="176" w:author="Martin Midtgaard" w:date="2014-10-23T14:56:00Z">
              <w:r>
                <w:rPr>
                  <w:rFonts w:ascii="Arial" w:hAnsi="Arial" w:cs="Arial"/>
                  <w:sz w:val="18"/>
                </w:rPr>
                <w:t>AlternativKontaktReferenceTekst</w:t>
              </w:r>
            </w:ins>
          </w:p>
          <w:p w14:paraId="5B91EB5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7" w:author="Martin Midtgaard" w:date="2014-10-23T14:56:00Z"/>
                <w:rFonts w:ascii="Arial" w:hAnsi="Arial" w:cs="Arial"/>
                <w:sz w:val="18"/>
              </w:rPr>
            </w:pPr>
            <w:ins w:id="178" w:author="Martin Midtgaard" w:date="2014-10-23T14:56:00Z">
              <w:r>
                <w:rPr>
                  <w:rFonts w:ascii="Arial" w:hAnsi="Arial" w:cs="Arial"/>
                  <w:sz w:val="18"/>
                </w:rPr>
                <w:t>(LandKode)</w:t>
              </w:r>
            </w:ins>
          </w:p>
        </w:tc>
      </w:tr>
    </w:tbl>
    <w:p w14:paraId="641F444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79" w:author="Martin Midtgaard" w:date="2014-10-23T14:56: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Change w:id="180">
          <w:tblGrid>
            <w:gridCol w:w="10345"/>
          </w:tblGrid>
        </w:tblGridChange>
      </w:tblGrid>
      <w:tr w:rsidR="009D5E2C" w14:paraId="5D8B9F0E" w14:textId="77777777" w:rsidTr="009D5E2C">
        <w:trPr>
          <w:trHeight w:hRule="exact" w:val="113"/>
          <w:ins w:id="181" w:author="Martin Midtgaard" w:date="2014-10-23T14:56:00Z"/>
        </w:trPr>
        <w:tc>
          <w:tcPr>
            <w:tcW w:w="10345" w:type="dxa"/>
            <w:shd w:val="clear" w:color="auto" w:fill="D2DCFA"/>
          </w:tcPr>
          <w:p w14:paraId="1E8B356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2" w:author="Martin Midtgaard" w:date="2014-10-23T14:56:00Z"/>
                <w:rFonts w:ascii="Arial" w:hAnsi="Arial" w:cs="Arial"/>
                <w:b/>
                <w:sz w:val="48"/>
              </w:rPr>
            </w:pPr>
          </w:p>
        </w:tc>
      </w:tr>
      <w:tr w:rsidR="009D5E2C" w14:paraId="53196DE7" w14:textId="77777777" w:rsidTr="009D5E2C">
        <w:tc>
          <w:tcPr>
            <w:tcW w:w="10345" w:type="dxa"/>
            <w:vAlign w:val="center"/>
          </w:tcPr>
          <w:p w14:paraId="5061CD9A"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9D5E2C" w14:paraId="3BBC03DA" w14:textId="77777777" w:rsidTr="009D5E2C">
        <w:tc>
          <w:tcPr>
            <w:tcW w:w="10345" w:type="dxa"/>
            <w:vAlign w:val="center"/>
          </w:tcPr>
          <w:p w14:paraId="119A126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5EC0F14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14:paraId="73B76C6E" w14:textId="77777777" w:rsidR="00730D10" w:rsidRDefault="009D5E2C"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83" w:author="Martin Midtgaard" w:date="2014-10-23T14:56:00Z"/>
                <w:rFonts w:ascii="Arial" w:hAnsi="Arial" w:cs="Arial"/>
                <w:sz w:val="18"/>
              </w:rPr>
            </w:pPr>
            <w:r>
              <w:rPr>
                <w:rFonts w:ascii="Arial" w:hAnsi="Arial" w:cs="Arial"/>
                <w:sz w:val="18"/>
              </w:rPr>
              <w:t>(DMIFordringRestBeløbDKK)</w:t>
            </w:r>
          </w:p>
          <w:p w14:paraId="2AF608CA"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2BF1B08D" w14:textId="77777777" w:rsidTr="009D5E2C">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184" w:author="Martin Midtgaard" w:date="2014-10-23T14:56: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c>
          <w:tcPr>
            <w:tcW w:w="10345" w:type="dxa"/>
            <w:shd w:val="clear" w:color="auto" w:fill="D2DCFA"/>
            <w:vAlign w:val="center"/>
            <w:tcPrChange w:id="185" w:author="Martin Midtgaard" w:date="2014-10-23T14:56:00Z">
              <w:tcPr>
                <w:tcW w:w="10345" w:type="dxa"/>
                <w:shd w:val="clear" w:color="auto" w:fill="B3B3B3"/>
                <w:vAlign w:val="center"/>
              </w:tcPr>
            </w:tcPrChange>
          </w:tcPr>
          <w:p w14:paraId="36EC8D33"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14:paraId="3D1847A1" w14:textId="77777777" w:rsidTr="009D5E2C">
        <w:tc>
          <w:tcPr>
            <w:tcW w:w="10345" w:type="dxa"/>
            <w:shd w:val="clear" w:color="auto" w:fill="FFFFFF"/>
            <w:vAlign w:val="center"/>
          </w:tcPr>
          <w:p w14:paraId="720ECE96"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14:paraId="6780BDF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86"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87">
          <w:tblGrid>
            <w:gridCol w:w="10345"/>
          </w:tblGrid>
        </w:tblGridChange>
      </w:tblGrid>
      <w:tr w:rsidR="009D5E2C" w14:paraId="5255F68B" w14:textId="77777777" w:rsidTr="009D5E2C">
        <w:trPr>
          <w:trHeight w:hRule="exact" w:val="113"/>
          <w:trPrChange w:id="188" w:author="Martin Midtgaard" w:date="2014-10-23T14:56:00Z">
            <w:trPr>
              <w:trHeight w:hRule="exact" w:val="113"/>
            </w:trPr>
          </w:trPrChange>
        </w:trPr>
        <w:tc>
          <w:tcPr>
            <w:tcW w:w="10345" w:type="dxa"/>
            <w:shd w:val="clear" w:color="auto" w:fill="D2DCFA"/>
            <w:tcPrChange w:id="189" w:author="Martin Midtgaard" w:date="2014-10-23T14:56:00Z">
              <w:tcPr>
                <w:tcW w:w="10345" w:type="dxa"/>
                <w:shd w:val="clear" w:color="auto" w:fill="B3B3B3"/>
              </w:tcPr>
            </w:tcPrChange>
          </w:tcPr>
          <w:p w14:paraId="510545D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1AC7C21E" w14:textId="77777777" w:rsidTr="009D5E2C">
        <w:tc>
          <w:tcPr>
            <w:tcW w:w="10345" w:type="dxa"/>
            <w:vAlign w:val="center"/>
          </w:tcPr>
          <w:p w14:paraId="46E0025F"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9D5E2C" w14:paraId="3E6CFE50" w14:textId="77777777" w:rsidTr="009D5E2C">
        <w:tc>
          <w:tcPr>
            <w:tcW w:w="10345" w:type="dxa"/>
            <w:vAlign w:val="center"/>
          </w:tcPr>
          <w:p w14:paraId="7C6EB6F0"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9D5E2C" w14:paraId="1F2CA5F0" w14:textId="77777777" w:rsidTr="009D5E2C">
        <w:tc>
          <w:tcPr>
            <w:tcW w:w="10345" w:type="dxa"/>
            <w:shd w:val="clear" w:color="auto" w:fill="D2DCFA"/>
            <w:vAlign w:val="center"/>
            <w:tcPrChange w:id="190" w:author="Martin Midtgaard" w:date="2014-10-23T14:56:00Z">
              <w:tcPr>
                <w:tcW w:w="10345" w:type="dxa"/>
                <w:shd w:val="clear" w:color="auto" w:fill="B3B3B3"/>
                <w:vAlign w:val="center"/>
              </w:tcPr>
            </w:tcPrChange>
          </w:tcPr>
          <w:p w14:paraId="766516E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14:paraId="434733E4" w14:textId="77777777" w:rsidTr="009D5E2C">
        <w:tc>
          <w:tcPr>
            <w:tcW w:w="10345" w:type="dxa"/>
            <w:shd w:val="clear" w:color="auto" w:fill="FFFFFF"/>
            <w:vAlign w:val="center"/>
          </w:tcPr>
          <w:p w14:paraId="0EE6B1FF"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1D9E8AC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91"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92">
          <w:tblGrid>
            <w:gridCol w:w="10345"/>
          </w:tblGrid>
        </w:tblGridChange>
      </w:tblGrid>
      <w:tr w:rsidR="009D5E2C" w14:paraId="04B57E74" w14:textId="77777777" w:rsidTr="009D5E2C">
        <w:trPr>
          <w:trHeight w:hRule="exact" w:val="113"/>
          <w:trPrChange w:id="193" w:author="Martin Midtgaard" w:date="2014-10-23T14:56:00Z">
            <w:trPr>
              <w:trHeight w:hRule="exact" w:val="113"/>
            </w:trPr>
          </w:trPrChange>
        </w:trPr>
        <w:tc>
          <w:tcPr>
            <w:tcW w:w="10345" w:type="dxa"/>
            <w:shd w:val="clear" w:color="auto" w:fill="D2DCFA"/>
            <w:tcPrChange w:id="194" w:author="Martin Midtgaard" w:date="2014-10-23T14:56:00Z">
              <w:tcPr>
                <w:tcW w:w="10345" w:type="dxa"/>
                <w:shd w:val="clear" w:color="auto" w:fill="B3B3B3"/>
              </w:tcPr>
            </w:tcPrChange>
          </w:tcPr>
          <w:p w14:paraId="663E725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1C4C09E1" w14:textId="77777777" w:rsidTr="009D5E2C">
        <w:tc>
          <w:tcPr>
            <w:tcW w:w="10345" w:type="dxa"/>
            <w:vAlign w:val="center"/>
          </w:tcPr>
          <w:p w14:paraId="41C0CB8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9D5E2C" w14:paraId="73B11D64" w14:textId="77777777" w:rsidTr="009D5E2C">
        <w:tc>
          <w:tcPr>
            <w:tcW w:w="10345" w:type="dxa"/>
            <w:vAlign w:val="center"/>
          </w:tcPr>
          <w:p w14:paraId="2C23B37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70A79A1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14:paraId="68CF4C5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14:paraId="6CC1797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195"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196">
          <w:tblGrid>
            <w:gridCol w:w="10345"/>
          </w:tblGrid>
        </w:tblGridChange>
      </w:tblGrid>
      <w:tr w:rsidR="009D5E2C" w14:paraId="078B3456" w14:textId="77777777" w:rsidTr="009D5E2C">
        <w:trPr>
          <w:trHeight w:hRule="exact" w:val="113"/>
          <w:trPrChange w:id="197" w:author="Martin Midtgaard" w:date="2014-10-23T14:56:00Z">
            <w:trPr>
              <w:trHeight w:hRule="exact" w:val="113"/>
            </w:trPr>
          </w:trPrChange>
        </w:trPr>
        <w:tc>
          <w:tcPr>
            <w:tcW w:w="10345" w:type="dxa"/>
            <w:shd w:val="clear" w:color="auto" w:fill="D2DCFA"/>
            <w:tcPrChange w:id="198" w:author="Martin Midtgaard" w:date="2014-10-23T14:56:00Z">
              <w:tcPr>
                <w:tcW w:w="10345" w:type="dxa"/>
                <w:shd w:val="clear" w:color="auto" w:fill="B3B3B3"/>
              </w:tcPr>
            </w:tcPrChange>
          </w:tcPr>
          <w:p w14:paraId="555DB8E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3F2B0236" w14:textId="77777777" w:rsidTr="009D5E2C">
        <w:tc>
          <w:tcPr>
            <w:tcW w:w="10345" w:type="dxa"/>
            <w:vAlign w:val="center"/>
          </w:tcPr>
          <w:p w14:paraId="0263867C"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9D5E2C" w14:paraId="640A7A22" w14:textId="77777777" w:rsidTr="009D5E2C">
        <w:tc>
          <w:tcPr>
            <w:tcW w:w="10345" w:type="dxa"/>
            <w:vAlign w:val="center"/>
          </w:tcPr>
          <w:p w14:paraId="7000B02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6573A80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2102142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67CBB61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0D158AB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0E7759B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3B95CA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4925569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773DA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51856AB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5ACA2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5E2C" w14:paraId="6AE7856A" w14:textId="77777777" w:rsidTr="009D5E2C">
        <w:tc>
          <w:tcPr>
            <w:tcW w:w="10345" w:type="dxa"/>
            <w:shd w:val="clear" w:color="auto" w:fill="D2DCFA"/>
            <w:vAlign w:val="center"/>
            <w:tcPrChange w:id="199" w:author="Martin Midtgaard" w:date="2014-10-23T14:56:00Z">
              <w:tcPr>
                <w:tcW w:w="10345" w:type="dxa"/>
                <w:shd w:val="clear" w:color="auto" w:fill="B3B3B3"/>
                <w:vAlign w:val="center"/>
              </w:tcPr>
            </w:tcPrChange>
          </w:tcPr>
          <w:p w14:paraId="00FC522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14:paraId="1B3BA1AF" w14:textId="77777777" w:rsidTr="009D5E2C">
        <w:tc>
          <w:tcPr>
            <w:tcW w:w="10345" w:type="dxa"/>
            <w:shd w:val="clear" w:color="auto" w:fill="FFFFFF"/>
            <w:vAlign w:val="center"/>
          </w:tcPr>
          <w:p w14:paraId="4EF6340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563629B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EBF88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55AAF83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020CD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38B41F7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71275C3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0970DE"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59B6706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200"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201">
          <w:tblGrid>
            <w:gridCol w:w="10345"/>
          </w:tblGrid>
        </w:tblGridChange>
      </w:tblGrid>
      <w:tr w:rsidR="009D5E2C" w14:paraId="706D92C9" w14:textId="77777777" w:rsidTr="009D5E2C">
        <w:trPr>
          <w:trHeight w:hRule="exact" w:val="113"/>
          <w:trPrChange w:id="202" w:author="Martin Midtgaard" w:date="2014-10-23T14:56:00Z">
            <w:trPr>
              <w:trHeight w:hRule="exact" w:val="113"/>
            </w:trPr>
          </w:trPrChange>
        </w:trPr>
        <w:tc>
          <w:tcPr>
            <w:tcW w:w="10345" w:type="dxa"/>
            <w:shd w:val="clear" w:color="auto" w:fill="D2DCFA"/>
            <w:tcPrChange w:id="203" w:author="Martin Midtgaard" w:date="2014-10-23T14:56:00Z">
              <w:tcPr>
                <w:tcW w:w="10345" w:type="dxa"/>
                <w:shd w:val="clear" w:color="auto" w:fill="B3B3B3"/>
              </w:tcPr>
            </w:tcPrChange>
          </w:tcPr>
          <w:p w14:paraId="47039B6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7673A0BF" w14:textId="77777777" w:rsidTr="009D5E2C">
        <w:tc>
          <w:tcPr>
            <w:tcW w:w="10345" w:type="dxa"/>
            <w:vAlign w:val="center"/>
          </w:tcPr>
          <w:p w14:paraId="36A5171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9D5E2C" w14:paraId="25C13B33" w14:textId="77777777" w:rsidTr="009D5E2C">
        <w:tc>
          <w:tcPr>
            <w:tcW w:w="10345" w:type="dxa"/>
            <w:vAlign w:val="center"/>
          </w:tcPr>
          <w:p w14:paraId="4CEAC5F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w:t>
            </w:r>
          </w:p>
          <w:p w14:paraId="65B92A8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14:paraId="0BA19E2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14:paraId="523C92C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14:paraId="78D7FC5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14:paraId="10F86ED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5E2C" w14:paraId="48F26118" w14:textId="77777777" w:rsidTr="009D5E2C">
        <w:tc>
          <w:tcPr>
            <w:tcW w:w="10345" w:type="dxa"/>
            <w:shd w:val="clear" w:color="auto" w:fill="D2DCFA"/>
            <w:vAlign w:val="center"/>
            <w:tcPrChange w:id="204" w:author="Martin Midtgaard" w:date="2014-10-23T14:56:00Z">
              <w:tcPr>
                <w:tcW w:w="10345" w:type="dxa"/>
                <w:shd w:val="clear" w:color="auto" w:fill="B3B3B3"/>
                <w:vAlign w:val="center"/>
              </w:tcPr>
            </w:tcPrChange>
          </w:tcPr>
          <w:p w14:paraId="0108C82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14:paraId="0B4A4ED2" w14:textId="77777777" w:rsidTr="009D5E2C">
        <w:tc>
          <w:tcPr>
            <w:tcW w:w="10345" w:type="dxa"/>
            <w:shd w:val="clear" w:color="auto" w:fill="FFFFFF"/>
            <w:vAlign w:val="center"/>
          </w:tcPr>
          <w:p w14:paraId="1583BE0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14:paraId="7A1DA51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54984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14:paraId="6E6221D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BA588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14:paraId="18E412A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AD87E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14:paraId="1C43C24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14:paraId="6E81B07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005C3FF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0F417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14:paraId="5A4E944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14:paraId="139B0BD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3E21D26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290B19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14:paraId="73F9222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14:paraId="37A1070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797093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4A020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14:paraId="0A3CF8C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14:paraId="602188A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14:paraId="0184EAC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309CC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14:paraId="5AFB641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14:paraId="793CD8C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14:paraId="2E55D44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BDEDF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14:paraId="6A5F7A8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14:paraId="6BEC0CF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59BA58F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F3D18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14:paraId="10B9DAB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14:paraId="4507B06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53078C8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A5FAF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14:paraId="7199C83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14:paraId="33A2FB2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0E8A469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C3AC0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5" w:author="Martin Midtgaard" w:date="2014-10-23T14:56:00Z"/>
                <w:rFonts w:ascii="Arial" w:hAnsi="Arial" w:cs="Arial"/>
                <w:sz w:val="18"/>
              </w:rPr>
            </w:pPr>
            <w:ins w:id="206" w:author="Martin Midtgaard" w:date="2014-10-23T14:56:00Z">
              <w:r>
                <w:rPr>
                  <w:rFonts w:ascii="Arial" w:hAnsi="Arial" w:cs="Arial"/>
                  <w:sz w:val="18"/>
                </w:rPr>
                <w:t>Validering: Fordring med den angivne fordringtype må ikke oprettes med service. Kan kun oprettes af DMI</w:t>
              </w:r>
            </w:ins>
          </w:p>
          <w:p w14:paraId="12AB953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7" w:author="Martin Midtgaard" w:date="2014-10-23T14:56:00Z"/>
                <w:rFonts w:ascii="Arial" w:hAnsi="Arial" w:cs="Arial"/>
                <w:sz w:val="18"/>
              </w:rPr>
            </w:pPr>
            <w:ins w:id="208" w:author="Martin Midtgaard" w:date="2014-10-23T14:56:00Z">
              <w:r>
                <w:rPr>
                  <w:rFonts w:ascii="Arial" w:hAnsi="Arial" w:cs="Arial"/>
                  <w:sz w:val="18"/>
                </w:rPr>
                <w:t>Fejlnummer: 070</w:t>
              </w:r>
            </w:ins>
          </w:p>
          <w:p w14:paraId="5B87039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9" w:author="Martin Midtgaard" w:date="2014-10-23T14:56:00Z"/>
                <w:rFonts w:ascii="Arial" w:hAnsi="Arial" w:cs="Arial"/>
                <w:sz w:val="18"/>
              </w:rPr>
            </w:pPr>
            <w:ins w:id="210" w:author="Martin Midtgaard" w:date="2014-10-23T14:56:00Z">
              <w:r>
                <w:rPr>
                  <w:rFonts w:ascii="Arial" w:hAnsi="Arial" w:cs="Arial"/>
                  <w:sz w:val="18"/>
                </w:rPr>
                <w:t xml:space="preserve">Reaktion: Opdatering afvises </w:t>
              </w:r>
            </w:ins>
          </w:p>
          <w:p w14:paraId="65A197B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1" w:author="Martin Midtgaard" w:date="2014-10-23T14:56:00Z"/>
                <w:rFonts w:ascii="Arial" w:hAnsi="Arial" w:cs="Arial"/>
                <w:sz w:val="18"/>
              </w:rPr>
            </w:pPr>
            <w:ins w:id="212" w:author="Martin Midtgaard" w:date="2014-10-23T14:56:00Z">
              <w:r>
                <w:rPr>
                  <w:rFonts w:ascii="Arial" w:hAnsi="Arial" w:cs="Arial"/>
                  <w:sz w:val="18"/>
                </w:rPr>
                <w:t>Parameterliste: DMIFordringEFIFordringID</w:t>
              </w:r>
            </w:ins>
          </w:p>
          <w:p w14:paraId="034520F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3" w:author="Martin Midtgaard" w:date="2014-10-23T14:56:00Z"/>
                <w:rFonts w:ascii="Arial" w:hAnsi="Arial" w:cs="Arial"/>
                <w:sz w:val="18"/>
              </w:rPr>
            </w:pPr>
          </w:p>
          <w:p w14:paraId="0E0F72E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4" w:author="Martin Midtgaard" w:date="2014-10-23T14:56:00Z"/>
                <w:rFonts w:ascii="Arial" w:hAnsi="Arial" w:cs="Arial"/>
                <w:sz w:val="18"/>
              </w:rPr>
            </w:pPr>
            <w:ins w:id="215" w:author="Martin Midtgaard" w:date="2014-10-23T14:56:00Z">
              <w:r>
                <w:rPr>
                  <w:rFonts w:ascii="Arial" w:hAnsi="Arial" w:cs="Arial"/>
                  <w:sz w:val="18"/>
                </w:rPr>
                <w:t>Validering: Man kan ikke opskrive en hæftelse til mere end fordringens restbeløb</w:t>
              </w:r>
            </w:ins>
          </w:p>
          <w:p w14:paraId="01B7344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6" w:author="Martin Midtgaard" w:date="2014-10-23T14:56:00Z"/>
                <w:rFonts w:ascii="Arial" w:hAnsi="Arial" w:cs="Arial"/>
                <w:sz w:val="18"/>
              </w:rPr>
            </w:pPr>
            <w:ins w:id="217" w:author="Martin Midtgaard" w:date="2014-10-23T14:56:00Z">
              <w:r>
                <w:rPr>
                  <w:rFonts w:ascii="Arial" w:hAnsi="Arial" w:cs="Arial"/>
                  <w:sz w:val="18"/>
                </w:rPr>
                <w:t>Fejlnummer: 087</w:t>
              </w:r>
            </w:ins>
          </w:p>
          <w:p w14:paraId="6C5E438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8" w:author="Martin Midtgaard" w:date="2014-10-23T14:56:00Z"/>
                <w:rFonts w:ascii="Arial" w:hAnsi="Arial" w:cs="Arial"/>
                <w:sz w:val="18"/>
              </w:rPr>
            </w:pPr>
            <w:ins w:id="219" w:author="Martin Midtgaard" w:date="2014-10-23T14:56:00Z">
              <w:r>
                <w:rPr>
                  <w:rFonts w:ascii="Arial" w:hAnsi="Arial" w:cs="Arial"/>
                  <w:sz w:val="18"/>
                </w:rPr>
                <w:t>Reaktion: Opdatering afvises.</w:t>
              </w:r>
            </w:ins>
          </w:p>
          <w:p w14:paraId="7751EF9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0" w:author="Martin Midtgaard" w:date="2014-10-23T14:56:00Z"/>
                <w:rFonts w:ascii="Arial" w:hAnsi="Arial" w:cs="Arial"/>
                <w:sz w:val="18"/>
              </w:rPr>
            </w:pPr>
            <w:ins w:id="221" w:author="Martin Midtgaard" w:date="2014-10-23T14:56:00Z">
              <w:r>
                <w:rPr>
                  <w:rFonts w:ascii="Arial" w:hAnsi="Arial" w:cs="Arial"/>
                  <w:sz w:val="18"/>
                </w:rPr>
                <w:t>Parametre: DMITransaktionLøbenummer, DMIFordringEFIFordringID, (KundeNummer), (KundeType)</w:t>
              </w:r>
            </w:ins>
          </w:p>
          <w:p w14:paraId="1D62026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2" w:author="Martin Midtgaard" w:date="2014-10-23T14:56:00Z"/>
                <w:rFonts w:ascii="Arial" w:hAnsi="Arial" w:cs="Arial"/>
                <w:sz w:val="18"/>
              </w:rPr>
            </w:pPr>
          </w:p>
          <w:p w14:paraId="5403BF7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14:paraId="2ED587C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14:paraId="50C6E30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14:paraId="7900D93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9AD48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14:paraId="3ED6F62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151</w:t>
            </w:r>
          </w:p>
          <w:p w14:paraId="57AE5D8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14:paraId="5748088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7CB54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14:paraId="28435D8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14:paraId="3B66E93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14:paraId="760ECA8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7C547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14:paraId="2CC2292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14:paraId="2FB0E28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2FEE50F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4A424D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14:paraId="0826062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14:paraId="35C7BD6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4ABAA03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4A2335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14:paraId="0D98F2D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14:paraId="3FA7FDC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2ABFFB4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16FAC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14:paraId="669E878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14:paraId="6AC2B9A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4B58696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D036F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14:paraId="63D94B1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14:paraId="2222956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14:paraId="23C9BD4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6E024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14:paraId="50599F2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14:paraId="193B7AB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14:paraId="19DF159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4B552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14:paraId="4B0DE40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14:paraId="6EF2935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14:paraId="6B0C9CB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E6212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14:paraId="6093BAC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14:paraId="1E72233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1BBCC4A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D1EB5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14:paraId="173DBE2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14:paraId="36B3857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2014677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C7BF9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3" w:author="Martin Midtgaard" w:date="2014-10-23T14:56:00Z"/>
                <w:rFonts w:ascii="Arial" w:hAnsi="Arial" w:cs="Arial"/>
                <w:sz w:val="18"/>
              </w:rPr>
            </w:pPr>
            <w:del w:id="224" w:author="Martin Midtgaard" w:date="2014-10-23T14:56:00Z">
              <w:r>
                <w:rPr>
                  <w:rFonts w:ascii="Arial" w:hAnsi="Arial" w:cs="Arial"/>
                  <w:sz w:val="18"/>
                </w:rPr>
                <w:delText xml:space="preserve">Afvist årsag: Fordringshavers egen fordring reference findes allerede </w:delText>
              </w:r>
              <w:r>
                <w:rPr>
                  <w:rFonts w:ascii="Arial" w:hAnsi="Arial" w:cs="Arial"/>
                  <w:sz w:val="18"/>
                </w:rPr>
                <w:tab/>
              </w:r>
            </w:del>
          </w:p>
          <w:p w14:paraId="300D882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5" w:author="Martin Midtgaard" w:date="2014-10-23T14:56:00Z"/>
                <w:rFonts w:ascii="Arial" w:hAnsi="Arial" w:cs="Arial"/>
                <w:sz w:val="18"/>
              </w:rPr>
            </w:pPr>
            <w:del w:id="226" w:author="Martin Midtgaard" w:date="2014-10-23T14:56:00Z">
              <w:r>
                <w:rPr>
                  <w:rFonts w:ascii="Arial" w:hAnsi="Arial" w:cs="Arial"/>
                  <w:sz w:val="18"/>
                </w:rPr>
                <w:delText>MFAktionAfvistNummer: 163</w:delText>
              </w:r>
            </w:del>
          </w:p>
          <w:p w14:paraId="122C1B0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7" w:author="Martin Midtgaard" w:date="2014-10-23T14:56:00Z"/>
                <w:rFonts w:ascii="Arial" w:hAnsi="Arial" w:cs="Arial"/>
                <w:sz w:val="18"/>
              </w:rPr>
            </w:pPr>
            <w:del w:id="228" w:author="Martin Midtgaard" w:date="2014-10-23T14:56:00Z">
              <w:r>
                <w:rPr>
                  <w:rFonts w:ascii="Arial" w:hAnsi="Arial" w:cs="Arial"/>
                  <w:sz w:val="18"/>
                </w:rPr>
                <w:delText>MFAktionAfvistParamSamling: MFAktionID, DMIFordringFordringHaverRef</w:delText>
              </w:r>
            </w:del>
          </w:p>
          <w:p w14:paraId="4115A87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9" w:author="Martin Midtgaard" w:date="2014-10-23T14:56:00Z"/>
                <w:rFonts w:ascii="Arial" w:hAnsi="Arial" w:cs="Arial"/>
                <w:sz w:val="18"/>
              </w:rPr>
            </w:pPr>
          </w:p>
          <w:p w14:paraId="49D251B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14:paraId="2496B62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14:paraId="44D5A3C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14:paraId="52F8949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69E88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14:paraId="6B0B7F2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14:paraId="3319E6C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14:paraId="03B6C0C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0D4D8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14:paraId="3A6434B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14:paraId="314665C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74BB90A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AA5A0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Gyldig fordringhaver angivelse.  Fordringhaver kan ikke oprette fordringer for en anden fordringhaver</w:t>
            </w:r>
          </w:p>
          <w:p w14:paraId="544D5B5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14:paraId="36B628C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0546D35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25F51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14:paraId="10392AD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14:paraId="7C2D0A4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14:paraId="66F09BB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92856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14:paraId="0B15D7E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14:paraId="6007A36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015CB3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21DA6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14:paraId="50C501C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14:paraId="30E11C8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70F876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B8FD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14:paraId="515A98E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14:paraId="1BA9AA2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56F206F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0124C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14:paraId="2CED400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14:paraId="24BE6D4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87294E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C8566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14:paraId="06A6EB5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14:paraId="4C9EEDC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814B33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2C79E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Transport har </w:t>
            </w:r>
            <w:ins w:id="230" w:author="Martin Midtgaard" w:date="2014-10-23T14:56:00Z">
              <w:r>
                <w:rPr>
                  <w:rFonts w:ascii="Arial" w:hAnsi="Arial" w:cs="Arial"/>
                  <w:sz w:val="18"/>
                </w:rPr>
                <w:t xml:space="preserve">enten </w:t>
              </w:r>
            </w:ins>
            <w:r>
              <w:rPr>
                <w:rFonts w:ascii="Arial" w:hAnsi="Arial" w:cs="Arial"/>
                <w:sz w:val="18"/>
              </w:rPr>
              <w:t>ubegrænset beløb med ikke procentvis fordeling</w:t>
            </w:r>
            <w:ins w:id="231" w:author="Martin Midtgaard" w:date="2014-10-23T14:56:00Z">
              <w:r>
                <w:rPr>
                  <w:rFonts w:ascii="Arial" w:hAnsi="Arial" w:cs="Arial"/>
                  <w:sz w:val="18"/>
                </w:rPr>
                <w:t>, eller både ubegrænset beløb flag og beløb angivet</w:t>
              </w:r>
            </w:ins>
          </w:p>
          <w:p w14:paraId="4E4E92B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14:paraId="375EC4C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49B0DC4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FEF6D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14:paraId="705083A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14:paraId="5BD7669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186E53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F13C08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14:paraId="13CDBD3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14:paraId="56E05CA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84ED6D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95F3F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14:paraId="2ABC309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14:paraId="10A16BC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BB1418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2AEE3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14:paraId="5C02AE7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14:paraId="6DEB10D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DF3237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A447A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14:paraId="705D86C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14:paraId="4F08EB4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436818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13A1C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14:paraId="3E32670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14:paraId="2EA7243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5D249C4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8B60B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14:paraId="5E0B783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14:paraId="7910E23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17C2AC2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52FDC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14:paraId="64DDA7A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203</w:t>
            </w:r>
          </w:p>
          <w:p w14:paraId="2676C4D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14:paraId="356AEF0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61E2B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14:paraId="6042B51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14:paraId="7A2AC2F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55868F1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62C4DE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14:paraId="0CB4997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14:paraId="077127B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B0CEF5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45E8D7" w14:textId="1D982BA1"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del w:id="232" w:author="Martin Midtgaard" w:date="2014-10-23T14:56:00Z">
              <w:r w:rsidR="00730D10">
                <w:rPr>
                  <w:rFonts w:ascii="Arial" w:hAnsi="Arial" w:cs="Arial"/>
                  <w:sz w:val="18"/>
                </w:rPr>
                <w:delText xml:space="preserve">Fordringhaver der skiftes til er </w:delText>
              </w:r>
            </w:del>
            <w:ins w:id="233" w:author="Martin Midtgaard" w:date="2014-10-23T14:56:00Z">
              <w:r>
                <w:rPr>
                  <w:rFonts w:ascii="Arial" w:hAnsi="Arial" w:cs="Arial"/>
                  <w:sz w:val="18"/>
                </w:rPr>
                <w:t xml:space="preserve">Der kan </w:t>
              </w:r>
            </w:ins>
            <w:r>
              <w:rPr>
                <w:rFonts w:ascii="Arial" w:hAnsi="Arial" w:cs="Arial"/>
                <w:sz w:val="18"/>
              </w:rPr>
              <w:t xml:space="preserve">ikke </w:t>
            </w:r>
            <w:del w:id="234" w:author="Martin Midtgaard" w:date="2014-10-23T14:56:00Z">
              <w:r w:rsidR="00730D10">
                <w:rPr>
                  <w:rFonts w:ascii="Arial" w:hAnsi="Arial" w:cs="Arial"/>
                  <w:sz w:val="18"/>
                </w:rPr>
                <w:delText>oprettet</w:delText>
              </w:r>
            </w:del>
            <w:ins w:id="235" w:author="Martin Midtgaard" w:date="2014-10-23T14:56:00Z">
              <w:r>
                <w:rPr>
                  <w:rFonts w:ascii="Arial" w:hAnsi="Arial" w:cs="Arial"/>
                  <w:sz w:val="18"/>
                </w:rPr>
                <w:t>oprettes hæfter med alternativ kontakt type UKENDT eller MYNDIGHED</w:t>
              </w:r>
            </w:ins>
          </w:p>
          <w:p w14:paraId="470267F5" w14:textId="71CE73B6"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del w:id="236" w:author="Martin Midtgaard" w:date="2014-10-23T14:56:00Z">
              <w:r w:rsidR="00730D10">
                <w:rPr>
                  <w:rFonts w:ascii="Arial" w:hAnsi="Arial" w:cs="Arial"/>
                  <w:sz w:val="18"/>
                </w:rPr>
                <w:delText>: 210</w:delText>
              </w:r>
            </w:del>
            <w:ins w:id="237" w:author="Martin Midtgaard" w:date="2014-10-23T14:56:00Z">
              <w:r>
                <w:rPr>
                  <w:rFonts w:ascii="Arial" w:hAnsi="Arial" w:cs="Arial"/>
                  <w:sz w:val="18"/>
                </w:rPr>
                <w:t xml:space="preserve"> : 211</w:t>
              </w:r>
            </w:ins>
          </w:p>
          <w:p w14:paraId="425AF267" w14:textId="1839FE1D"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w:t>
            </w:r>
            <w:ins w:id="238" w:author="Martin Midtgaard" w:date="2014-10-23T14:56:00Z">
              <w:r>
                <w:rPr>
                  <w:rFonts w:ascii="Arial" w:hAnsi="Arial" w:cs="Arial"/>
                  <w:sz w:val="18"/>
                </w:rPr>
                <w:t xml:space="preserve"> </w:t>
              </w:r>
            </w:ins>
            <w:r>
              <w:rPr>
                <w:rFonts w:ascii="Arial" w:hAnsi="Arial" w:cs="Arial"/>
                <w:sz w:val="18"/>
              </w:rPr>
              <w:t>: MFAktionID, DMIFordringEFIFordringID</w:t>
            </w:r>
            <w:del w:id="239" w:author="Martin Midtgaard" w:date="2014-10-23T14:56:00Z">
              <w:r w:rsidR="00730D10">
                <w:rPr>
                  <w:rFonts w:ascii="Arial" w:hAnsi="Arial" w:cs="Arial"/>
                  <w:sz w:val="18"/>
                </w:rPr>
                <w:delText>, VirksomhedSENummer</w:delText>
              </w:r>
            </w:del>
          </w:p>
          <w:p w14:paraId="36122F7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0" w:author="Martin Midtgaard" w:date="2014-10-23T14:56:00Z"/>
                <w:rFonts w:ascii="Arial" w:hAnsi="Arial" w:cs="Arial"/>
                <w:sz w:val="18"/>
              </w:rPr>
            </w:pPr>
          </w:p>
          <w:p w14:paraId="72B2A33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1" w:author="Martin Midtgaard" w:date="2014-10-23T14:56:00Z"/>
                <w:rFonts w:ascii="Arial" w:hAnsi="Arial" w:cs="Arial"/>
                <w:sz w:val="18"/>
              </w:rPr>
            </w:pPr>
            <w:ins w:id="242" w:author="Martin Midtgaard" w:date="2014-10-23T14:56:00Z">
              <w:r>
                <w:rPr>
                  <w:rFonts w:ascii="Arial" w:hAnsi="Arial" w:cs="Arial"/>
                  <w:sz w:val="18"/>
                </w:rPr>
                <w:t xml:space="preserve">Validering: Der kan ikke tilbagekaldes fordring under statsrefusion </w:t>
              </w:r>
            </w:ins>
          </w:p>
          <w:p w14:paraId="4A2D6D4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3" w:author="Martin Midtgaard" w:date="2014-10-23T14:56:00Z"/>
                <w:rFonts w:ascii="Arial" w:hAnsi="Arial" w:cs="Arial"/>
                <w:sz w:val="18"/>
              </w:rPr>
            </w:pPr>
            <w:ins w:id="244" w:author="Martin Midtgaard" w:date="2014-10-23T14:56:00Z">
              <w:r>
                <w:rPr>
                  <w:rFonts w:ascii="Arial" w:hAnsi="Arial" w:cs="Arial"/>
                  <w:sz w:val="18"/>
                </w:rPr>
                <w:t xml:space="preserve">MFAktionAfvistNummer: 212 </w:t>
              </w:r>
            </w:ins>
          </w:p>
          <w:p w14:paraId="4BC5D18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5" w:author="Martin Midtgaard" w:date="2014-10-23T14:56:00Z"/>
                <w:rFonts w:ascii="Arial" w:hAnsi="Arial" w:cs="Arial"/>
                <w:sz w:val="18"/>
              </w:rPr>
            </w:pPr>
            <w:ins w:id="246" w:author="Martin Midtgaard" w:date="2014-10-23T14:56:00Z">
              <w:r>
                <w:rPr>
                  <w:rFonts w:ascii="Arial" w:hAnsi="Arial" w:cs="Arial"/>
                  <w:sz w:val="18"/>
                </w:rPr>
                <w:t>MFAktionAfvistParamSamling: MFAktionID, DMIFordringEFIFordringID</w:t>
              </w:r>
            </w:ins>
          </w:p>
          <w:p w14:paraId="7F04CDC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7" w:author="Martin Midtgaard" w:date="2014-10-23T14:56:00Z"/>
                <w:rFonts w:ascii="Arial" w:hAnsi="Arial" w:cs="Arial"/>
                <w:sz w:val="18"/>
              </w:rPr>
            </w:pPr>
          </w:p>
          <w:p w14:paraId="76568CE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8" w:author="Martin Midtgaard" w:date="2014-10-23T14:56:00Z"/>
                <w:rFonts w:ascii="Arial" w:hAnsi="Arial" w:cs="Arial"/>
                <w:sz w:val="18"/>
              </w:rPr>
            </w:pPr>
            <w:ins w:id="249" w:author="Martin Midtgaard" w:date="2014-10-23T14:56:00Z">
              <w:r>
                <w:rPr>
                  <w:rFonts w:ascii="Arial" w:hAnsi="Arial" w:cs="Arial"/>
                  <w:sz w:val="18"/>
                </w:rPr>
                <w:t>Validering: Årsagskode KLAG og HENS er valgt, den Indsendte virkningsdato må ikke være mere end X dage tilbage i tid.</w:t>
              </w:r>
            </w:ins>
          </w:p>
          <w:p w14:paraId="716761E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0" w:author="Martin Midtgaard" w:date="2014-10-23T14:56:00Z"/>
                <w:rFonts w:ascii="Arial" w:hAnsi="Arial" w:cs="Arial"/>
                <w:sz w:val="18"/>
              </w:rPr>
            </w:pPr>
            <w:ins w:id="251" w:author="Martin Midtgaard" w:date="2014-10-23T14:56:00Z">
              <w:r>
                <w:rPr>
                  <w:rFonts w:ascii="Arial" w:hAnsi="Arial" w:cs="Arial"/>
                  <w:sz w:val="18"/>
                </w:rPr>
                <w:t>MFAktionAfvistNummer: 213</w:t>
              </w:r>
            </w:ins>
          </w:p>
          <w:p w14:paraId="26232CB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2" w:author="Martin Midtgaard" w:date="2014-10-23T14:56:00Z"/>
                <w:rFonts w:ascii="Arial" w:hAnsi="Arial" w:cs="Arial"/>
                <w:sz w:val="18"/>
              </w:rPr>
            </w:pPr>
            <w:ins w:id="253" w:author="Martin Midtgaard" w:date="2014-10-23T14:56:00Z">
              <w:r>
                <w:rPr>
                  <w:rFonts w:ascii="Arial" w:hAnsi="Arial" w:cs="Arial"/>
                  <w:sz w:val="18"/>
                </w:rPr>
                <w:t>MFAktionAfvistParamSamling: MFAktionID, DMIFordringEFIFordringID</w:t>
              </w:r>
            </w:ins>
          </w:p>
          <w:p w14:paraId="2E76331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9269A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14:paraId="16EACD0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14:paraId="48C9793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4" w:author="Martin Midtgaard" w:date="2014-10-23T14:56:00Z"/>
                <w:rFonts w:ascii="Arial" w:hAnsi="Arial" w:cs="Arial"/>
                <w:sz w:val="18"/>
              </w:rPr>
            </w:pPr>
            <w:r>
              <w:rPr>
                <w:rFonts w:ascii="Arial" w:hAnsi="Arial" w:cs="Arial"/>
                <w:sz w:val="18"/>
              </w:rPr>
              <w:t>MFAktionAfvistParamSamling: DMIFordringEFIFordringID, DMIFordringBeløb, DMIFordringBeløbNedreGrænse</w:t>
            </w:r>
          </w:p>
          <w:p w14:paraId="743AFDE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5" w:author="Martin Midtgaard" w:date="2014-10-23T14:56:00Z"/>
                <w:rFonts w:ascii="Arial" w:hAnsi="Arial" w:cs="Arial"/>
                <w:sz w:val="18"/>
              </w:rPr>
            </w:pPr>
          </w:p>
          <w:p w14:paraId="162A799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6" w:author="Martin Midtgaard" w:date="2014-10-23T14:56:00Z"/>
                <w:rFonts w:ascii="Arial" w:hAnsi="Arial" w:cs="Arial"/>
                <w:sz w:val="18"/>
              </w:rPr>
            </w:pPr>
            <w:ins w:id="257" w:author="Martin Midtgaard" w:date="2014-10-23T14:56:00Z">
              <w:r>
                <w:rPr>
                  <w:rFonts w:ascii="Arial" w:hAnsi="Arial" w:cs="Arial"/>
                  <w:sz w:val="18"/>
                </w:rPr>
                <w:t>Validering: Årsagskode HÆFO må ikke anvendes på fordringsniveau</w:t>
              </w:r>
            </w:ins>
          </w:p>
          <w:p w14:paraId="7687F31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58" w:author="Martin Midtgaard" w:date="2014-10-23T14:56:00Z"/>
                <w:rFonts w:ascii="Arial" w:hAnsi="Arial" w:cs="Arial"/>
                <w:sz w:val="18"/>
              </w:rPr>
            </w:pPr>
            <w:ins w:id="259" w:author="Martin Midtgaard" w:date="2014-10-23T14:56:00Z">
              <w:r>
                <w:rPr>
                  <w:rFonts w:ascii="Arial" w:hAnsi="Arial" w:cs="Arial"/>
                  <w:sz w:val="18"/>
                </w:rPr>
                <w:t>MFAktionAfvistNummer: 217</w:t>
              </w:r>
            </w:ins>
          </w:p>
          <w:p w14:paraId="5886AE7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0" w:author="Martin Midtgaard" w:date="2014-10-23T14:56:00Z"/>
                <w:rFonts w:ascii="Arial" w:hAnsi="Arial" w:cs="Arial"/>
                <w:sz w:val="18"/>
              </w:rPr>
            </w:pPr>
            <w:ins w:id="261" w:author="Martin Midtgaard" w:date="2014-10-23T14:56:00Z">
              <w:r>
                <w:rPr>
                  <w:rFonts w:ascii="Arial" w:hAnsi="Arial" w:cs="Arial"/>
                  <w:sz w:val="18"/>
                </w:rPr>
                <w:t>MFAktionAfvistParamSamling: MFAktionID,   DMIFordringEFIFordringID</w:t>
              </w:r>
            </w:ins>
          </w:p>
          <w:p w14:paraId="41E12DD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2" w:author="Martin Midtgaard" w:date="2014-10-23T14:56:00Z"/>
                <w:rFonts w:ascii="Arial" w:hAnsi="Arial" w:cs="Arial"/>
                <w:sz w:val="18"/>
              </w:rPr>
            </w:pPr>
          </w:p>
          <w:p w14:paraId="76A8FDB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3" w:author="Martin Midtgaard" w:date="2014-10-23T14:56:00Z"/>
                <w:rFonts w:ascii="Arial" w:hAnsi="Arial" w:cs="Arial"/>
                <w:sz w:val="18"/>
              </w:rPr>
            </w:pPr>
            <w:ins w:id="264" w:author="Martin Midtgaard" w:date="2014-10-23T14:56:00Z">
              <w:r>
                <w:rPr>
                  <w:rFonts w:ascii="Arial" w:hAnsi="Arial" w:cs="Arial"/>
                  <w:sz w:val="18"/>
                </w:rPr>
                <w:t>Validering: Årsagskode FEJL, FAST og LIHE må ikke anvendes på hæftelsesniveau</w:t>
              </w:r>
            </w:ins>
          </w:p>
          <w:p w14:paraId="4C1ABA3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5" w:author="Martin Midtgaard" w:date="2014-10-23T14:56:00Z"/>
                <w:rFonts w:ascii="Arial" w:hAnsi="Arial" w:cs="Arial"/>
                <w:sz w:val="18"/>
              </w:rPr>
            </w:pPr>
            <w:ins w:id="266" w:author="Martin Midtgaard" w:date="2014-10-23T14:56:00Z">
              <w:r>
                <w:rPr>
                  <w:rFonts w:ascii="Arial" w:hAnsi="Arial" w:cs="Arial"/>
                  <w:sz w:val="18"/>
                </w:rPr>
                <w:t>MFAktionAfvistNummer: 218</w:t>
              </w:r>
            </w:ins>
          </w:p>
          <w:p w14:paraId="38677EC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7" w:author="Martin Midtgaard" w:date="2014-10-23T14:56:00Z"/>
                <w:rFonts w:ascii="Arial" w:hAnsi="Arial" w:cs="Arial"/>
                <w:sz w:val="18"/>
              </w:rPr>
            </w:pPr>
            <w:ins w:id="268" w:author="Martin Midtgaard" w:date="2014-10-23T14:56:00Z">
              <w:r>
                <w:rPr>
                  <w:rFonts w:ascii="Arial" w:hAnsi="Arial" w:cs="Arial"/>
                  <w:sz w:val="18"/>
                </w:rPr>
                <w:t>MFAktionAfvistParamSamling: MFAktionID,   DMIFordringEFIFordringID</w:t>
              </w:r>
            </w:ins>
          </w:p>
          <w:p w14:paraId="7576FF6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9" w:author="Martin Midtgaard" w:date="2014-10-23T14:56:00Z"/>
                <w:rFonts w:ascii="Arial" w:hAnsi="Arial" w:cs="Arial"/>
                <w:sz w:val="18"/>
              </w:rPr>
            </w:pPr>
          </w:p>
          <w:p w14:paraId="71317A0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0" w:author="Martin Midtgaard" w:date="2014-10-23T14:56:00Z"/>
                <w:rFonts w:ascii="Arial" w:hAnsi="Arial" w:cs="Arial"/>
                <w:sz w:val="18"/>
              </w:rPr>
            </w:pPr>
            <w:ins w:id="271" w:author="Martin Midtgaard" w:date="2014-10-23T14:56:00Z">
              <w:r>
                <w:rPr>
                  <w:rFonts w:ascii="Arial" w:hAnsi="Arial" w:cs="Arial"/>
                  <w:sz w:val="18"/>
                </w:rPr>
                <w:t>Validering: Årsagskode TRVE må kun anvendes på transportfordringer</w:t>
              </w:r>
            </w:ins>
          </w:p>
          <w:p w14:paraId="1222FD0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2" w:author="Martin Midtgaard" w:date="2014-10-23T14:56:00Z"/>
                <w:rFonts w:ascii="Arial" w:hAnsi="Arial" w:cs="Arial"/>
                <w:sz w:val="18"/>
              </w:rPr>
            </w:pPr>
            <w:ins w:id="273" w:author="Martin Midtgaard" w:date="2014-10-23T14:56:00Z">
              <w:r>
                <w:rPr>
                  <w:rFonts w:ascii="Arial" w:hAnsi="Arial" w:cs="Arial"/>
                  <w:sz w:val="18"/>
                </w:rPr>
                <w:t>MFAktionAfvistNummer: 219</w:t>
              </w:r>
            </w:ins>
          </w:p>
          <w:p w14:paraId="63523FC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4" w:author="Martin Midtgaard" w:date="2014-10-23T14:56:00Z"/>
                <w:rFonts w:ascii="Arial" w:hAnsi="Arial" w:cs="Arial"/>
                <w:sz w:val="18"/>
              </w:rPr>
            </w:pPr>
            <w:ins w:id="275" w:author="Martin Midtgaard" w:date="2014-10-23T14:56:00Z">
              <w:r>
                <w:rPr>
                  <w:rFonts w:ascii="Arial" w:hAnsi="Arial" w:cs="Arial"/>
                  <w:sz w:val="18"/>
                </w:rPr>
                <w:t xml:space="preserve">MFAktionAfvistParamSamling: MFAktionID,   DMIFordringEFIFordringID </w:t>
              </w:r>
            </w:ins>
          </w:p>
          <w:p w14:paraId="6565724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6" w:author="Martin Midtgaard" w:date="2014-10-23T14:56:00Z"/>
                <w:rFonts w:ascii="Arial" w:hAnsi="Arial" w:cs="Arial"/>
                <w:sz w:val="18"/>
              </w:rPr>
            </w:pPr>
          </w:p>
          <w:p w14:paraId="7FDE2EC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7" w:author="Martin Midtgaard" w:date="2014-10-23T14:56:00Z"/>
                <w:rFonts w:ascii="Arial" w:hAnsi="Arial" w:cs="Arial"/>
                <w:sz w:val="18"/>
              </w:rPr>
            </w:pPr>
            <w:ins w:id="278" w:author="Martin Midtgaard" w:date="2014-10-23T14:56:00Z">
              <w:r>
                <w:rPr>
                  <w:rFonts w:ascii="Arial" w:hAnsi="Arial" w:cs="Arial"/>
                  <w:sz w:val="18"/>
                </w:rPr>
                <w:t>Validering: Kald kan ikke behandles da der er en eller flere sagsbemærkninger på fordringen der ikke har noget indhold</w:t>
              </w:r>
            </w:ins>
          </w:p>
          <w:p w14:paraId="09B6C8A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79" w:author="Martin Midtgaard" w:date="2014-10-23T14:56:00Z"/>
                <w:rFonts w:ascii="Arial" w:hAnsi="Arial" w:cs="Arial"/>
                <w:sz w:val="18"/>
              </w:rPr>
            </w:pPr>
            <w:ins w:id="280" w:author="Martin Midtgaard" w:date="2014-10-23T14:56:00Z">
              <w:r>
                <w:rPr>
                  <w:rFonts w:ascii="Arial" w:hAnsi="Arial" w:cs="Arial"/>
                  <w:sz w:val="18"/>
                </w:rPr>
                <w:t>MFAktionAfvistNummer: 220</w:t>
              </w:r>
            </w:ins>
          </w:p>
          <w:p w14:paraId="443CF93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1" w:author="Martin Midtgaard" w:date="2014-10-23T14:56:00Z"/>
                <w:rFonts w:ascii="Arial" w:hAnsi="Arial" w:cs="Arial"/>
                <w:sz w:val="18"/>
              </w:rPr>
            </w:pPr>
            <w:ins w:id="282" w:author="Martin Midtgaard" w:date="2014-10-23T14:56:00Z">
              <w:r>
                <w:rPr>
                  <w:rFonts w:ascii="Arial" w:hAnsi="Arial" w:cs="Arial"/>
                  <w:sz w:val="18"/>
                </w:rPr>
                <w:t>MFAktionAfvistParamSamling: MFAktionID, DMIFordringEFIFordringId</w:t>
              </w:r>
            </w:ins>
          </w:p>
          <w:p w14:paraId="7230F26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3" w:author="Martin Midtgaard" w:date="2014-10-23T14:56:00Z"/>
                <w:rFonts w:ascii="Arial" w:hAnsi="Arial" w:cs="Arial"/>
                <w:sz w:val="18"/>
              </w:rPr>
            </w:pPr>
          </w:p>
          <w:p w14:paraId="5ACFD08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4" w:author="Martin Midtgaard" w:date="2014-10-23T14:56:00Z"/>
                <w:rFonts w:ascii="Arial" w:hAnsi="Arial" w:cs="Arial"/>
                <w:sz w:val="18"/>
              </w:rPr>
            </w:pPr>
            <w:ins w:id="285" w:author="Martin Midtgaard" w:date="2014-10-23T14:56:00Z">
              <w:r>
                <w:rPr>
                  <w:rFonts w:ascii="Arial" w:hAnsi="Arial" w:cs="Arial"/>
                  <w:sz w:val="18"/>
                </w:rPr>
                <w:t>Validering: Kald kan ikke behandles da en hæftelse på fordringen ikke har noget indhold i sagsbemærkning</w:t>
              </w:r>
            </w:ins>
          </w:p>
          <w:p w14:paraId="717EA72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6" w:author="Martin Midtgaard" w:date="2014-10-23T14:56:00Z"/>
                <w:rFonts w:ascii="Arial" w:hAnsi="Arial" w:cs="Arial"/>
                <w:sz w:val="18"/>
              </w:rPr>
            </w:pPr>
            <w:ins w:id="287" w:author="Martin Midtgaard" w:date="2014-10-23T14:56:00Z">
              <w:r>
                <w:rPr>
                  <w:rFonts w:ascii="Arial" w:hAnsi="Arial" w:cs="Arial"/>
                  <w:sz w:val="18"/>
                </w:rPr>
                <w:t>MFAktionAfvistNummer: 221</w:t>
              </w:r>
            </w:ins>
          </w:p>
          <w:p w14:paraId="22E039A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8" w:author="Martin Midtgaard" w:date="2014-10-23T14:56:00Z"/>
                <w:rFonts w:ascii="Arial" w:hAnsi="Arial" w:cs="Arial"/>
                <w:sz w:val="18"/>
              </w:rPr>
            </w:pPr>
            <w:ins w:id="289" w:author="Martin Midtgaard" w:date="2014-10-23T14:56:00Z">
              <w:r>
                <w:rPr>
                  <w:rFonts w:ascii="Arial" w:hAnsi="Arial" w:cs="Arial"/>
                  <w:sz w:val="18"/>
                </w:rPr>
                <w:t>MFAktionAfvistParamSamling: MFAktionID, DMIFordringEFIFordringId, KundeNummer</w:t>
              </w:r>
            </w:ins>
          </w:p>
          <w:p w14:paraId="0F114A8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0" w:author="Martin Midtgaard" w:date="2014-10-23T14:56:00Z"/>
                <w:rFonts w:ascii="Arial" w:hAnsi="Arial" w:cs="Arial"/>
                <w:sz w:val="18"/>
              </w:rPr>
            </w:pPr>
          </w:p>
          <w:p w14:paraId="2565357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1" w:author="Martin Midtgaard" w:date="2014-10-23T14:56:00Z"/>
                <w:rFonts w:ascii="Arial" w:hAnsi="Arial" w:cs="Arial"/>
                <w:sz w:val="18"/>
              </w:rPr>
            </w:pPr>
            <w:ins w:id="292" w:author="Martin Midtgaard" w:date="2014-10-23T14:56:00Z">
              <w:r>
                <w:rPr>
                  <w:rFonts w:ascii="Arial" w:hAnsi="Arial" w:cs="Arial"/>
                  <w:sz w:val="18"/>
                </w:rPr>
                <w:t>Validering: Fordring kan ikke op-/nedskrives, tilbagekaldes eller returneres</w:t>
              </w:r>
            </w:ins>
          </w:p>
          <w:p w14:paraId="36C041C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3" w:author="Martin Midtgaard" w:date="2014-10-23T14:56:00Z"/>
                <w:rFonts w:ascii="Arial" w:hAnsi="Arial" w:cs="Arial"/>
                <w:sz w:val="18"/>
              </w:rPr>
            </w:pPr>
            <w:ins w:id="294" w:author="Martin Midtgaard" w:date="2014-10-23T14:56:00Z">
              <w:r>
                <w:rPr>
                  <w:rFonts w:ascii="Arial" w:hAnsi="Arial" w:cs="Arial"/>
                  <w:sz w:val="18"/>
                </w:rPr>
                <w:t>MFAktionAfvistNummer: 225</w:t>
              </w:r>
            </w:ins>
          </w:p>
          <w:p w14:paraId="08A8A10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5" w:author="Martin Midtgaard" w:date="2014-10-23T14:56:00Z"/>
                <w:rFonts w:ascii="Arial" w:hAnsi="Arial" w:cs="Arial"/>
                <w:sz w:val="18"/>
              </w:rPr>
            </w:pPr>
            <w:ins w:id="296" w:author="Martin Midtgaard" w:date="2014-10-23T14:56:00Z">
              <w:r>
                <w:rPr>
                  <w:rFonts w:ascii="Arial" w:hAnsi="Arial" w:cs="Arial"/>
                  <w:sz w:val="18"/>
                </w:rPr>
                <w:t xml:space="preserve">MFAktionAfvistParamSamling: MFAktionID, DMIFordringEFIFordringId </w:t>
              </w:r>
            </w:ins>
          </w:p>
          <w:p w14:paraId="4836375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7" w:author="Martin Midtgaard" w:date="2014-10-23T14:56:00Z"/>
                <w:rFonts w:ascii="Arial" w:hAnsi="Arial" w:cs="Arial"/>
                <w:sz w:val="18"/>
              </w:rPr>
            </w:pPr>
          </w:p>
          <w:p w14:paraId="62F5445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8" w:author="Martin Midtgaard" w:date="2014-10-23T14:56:00Z"/>
                <w:rFonts w:ascii="Arial" w:hAnsi="Arial" w:cs="Arial"/>
                <w:sz w:val="18"/>
              </w:rPr>
            </w:pPr>
            <w:ins w:id="299" w:author="Martin Midtgaard" w:date="2014-10-23T14:56:00Z">
              <w:r>
                <w:rPr>
                  <w:rFonts w:ascii="Arial" w:hAnsi="Arial" w:cs="Arial"/>
                  <w:sz w:val="18"/>
                </w:rPr>
                <w:t>Validering: Korrektion på kr. 0 ikke muligt</w:t>
              </w:r>
            </w:ins>
          </w:p>
          <w:p w14:paraId="764AB71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0" w:author="Martin Midtgaard" w:date="2014-10-23T14:56:00Z"/>
                <w:rFonts w:ascii="Arial" w:hAnsi="Arial" w:cs="Arial"/>
                <w:sz w:val="18"/>
              </w:rPr>
            </w:pPr>
            <w:ins w:id="301" w:author="Martin Midtgaard" w:date="2014-10-23T14:56:00Z">
              <w:r>
                <w:rPr>
                  <w:rFonts w:ascii="Arial" w:hAnsi="Arial" w:cs="Arial"/>
                  <w:sz w:val="18"/>
                </w:rPr>
                <w:t>MFAktionAfvistNummer: 227</w:t>
              </w:r>
            </w:ins>
          </w:p>
          <w:p w14:paraId="2B5F854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2" w:author="Martin Midtgaard" w:date="2014-10-23T14:56:00Z"/>
                <w:rFonts w:ascii="Arial" w:hAnsi="Arial" w:cs="Arial"/>
                <w:sz w:val="18"/>
              </w:rPr>
            </w:pPr>
            <w:ins w:id="303" w:author="Martin Midtgaard" w:date="2014-10-23T14:56:00Z">
              <w:r>
                <w:rPr>
                  <w:rFonts w:ascii="Arial" w:hAnsi="Arial" w:cs="Arial"/>
                  <w:sz w:val="18"/>
                </w:rPr>
                <w:t xml:space="preserve">MFAktionAfvistParamSamling: MFAktionID, DMIFordringEFIFordringId </w:t>
              </w:r>
            </w:ins>
          </w:p>
          <w:p w14:paraId="0A8932B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4" w:author="Martin Midtgaard" w:date="2014-10-23T14:56:00Z"/>
                <w:rFonts w:ascii="Arial" w:hAnsi="Arial" w:cs="Arial"/>
                <w:sz w:val="18"/>
              </w:rPr>
            </w:pPr>
            <w:ins w:id="305" w:author="Martin Midtgaard" w:date="2014-10-23T14:56:00Z">
              <w:r>
                <w:rPr>
                  <w:rFonts w:ascii="Arial" w:hAnsi="Arial" w:cs="Arial"/>
                  <w:sz w:val="18"/>
                </w:rPr>
                <w:t xml:space="preserve">Validering: Årsagskode må kun anvendes på hæftelse. Korrektion afvist </w:t>
              </w:r>
            </w:ins>
          </w:p>
          <w:p w14:paraId="4C6C41B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6" w:author="Martin Midtgaard" w:date="2014-10-23T14:56:00Z"/>
                <w:rFonts w:ascii="Arial" w:hAnsi="Arial" w:cs="Arial"/>
                <w:sz w:val="18"/>
              </w:rPr>
            </w:pPr>
            <w:ins w:id="307" w:author="Martin Midtgaard" w:date="2014-10-23T14:56:00Z">
              <w:r>
                <w:rPr>
                  <w:rFonts w:ascii="Arial" w:hAnsi="Arial" w:cs="Arial"/>
                  <w:sz w:val="18"/>
                </w:rPr>
                <w:t>MFAktionAfvistNummer: 228</w:t>
              </w:r>
            </w:ins>
          </w:p>
          <w:p w14:paraId="702301F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08" w:author="Martin Midtgaard" w:date="2014-10-23T14:56:00Z"/>
                <w:rFonts w:ascii="Arial" w:hAnsi="Arial" w:cs="Arial"/>
                <w:sz w:val="18"/>
              </w:rPr>
            </w:pPr>
            <w:ins w:id="309" w:author="Martin Midtgaard" w:date="2014-10-23T14:56:00Z">
              <w:r>
                <w:rPr>
                  <w:rFonts w:ascii="Arial" w:hAnsi="Arial" w:cs="Arial"/>
                  <w:sz w:val="18"/>
                </w:rPr>
                <w:t>MFAktionAfvistParamSamling: DMIFordringEFIFordringId</w:t>
              </w:r>
            </w:ins>
          </w:p>
          <w:p w14:paraId="0A1063A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0" w:author="Martin Midtgaard" w:date="2014-10-23T14:56:00Z"/>
                <w:rFonts w:ascii="Arial" w:hAnsi="Arial" w:cs="Arial"/>
                <w:sz w:val="18"/>
              </w:rPr>
            </w:pPr>
          </w:p>
          <w:p w14:paraId="31CC23E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1" w:author="Martin Midtgaard" w:date="2014-10-23T14:56:00Z"/>
                <w:rFonts w:ascii="Arial" w:hAnsi="Arial" w:cs="Arial"/>
                <w:sz w:val="18"/>
              </w:rPr>
            </w:pPr>
            <w:ins w:id="312" w:author="Martin Midtgaard" w:date="2014-10-23T14:56:00Z">
              <w:r>
                <w:rPr>
                  <w:rFonts w:ascii="Arial" w:hAnsi="Arial" w:cs="Arial"/>
                  <w:sz w:val="18"/>
                </w:rPr>
                <w:t>Validering: Validering af hvorvidt DMIFordringStiftelseTidspunkt er i fremtiden</w:t>
              </w:r>
            </w:ins>
          </w:p>
          <w:p w14:paraId="7F8B63F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3" w:author="Martin Midtgaard" w:date="2014-10-23T14:56:00Z"/>
                <w:rFonts w:ascii="Arial" w:hAnsi="Arial" w:cs="Arial"/>
                <w:sz w:val="18"/>
              </w:rPr>
            </w:pPr>
            <w:ins w:id="314" w:author="Martin Midtgaard" w:date="2014-10-23T14:56:00Z">
              <w:r>
                <w:rPr>
                  <w:rFonts w:ascii="Arial" w:hAnsi="Arial" w:cs="Arial"/>
                  <w:sz w:val="18"/>
                </w:rPr>
                <w:t>Fejlnummer: 230</w:t>
              </w:r>
            </w:ins>
          </w:p>
          <w:p w14:paraId="2187A46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5" w:author="Martin Midtgaard" w:date="2014-10-23T14:56:00Z"/>
                <w:rFonts w:ascii="Arial" w:hAnsi="Arial" w:cs="Arial"/>
                <w:sz w:val="18"/>
              </w:rPr>
            </w:pPr>
            <w:ins w:id="316" w:author="Martin Midtgaard" w:date="2014-10-23T14:56:00Z">
              <w:r>
                <w:rPr>
                  <w:rFonts w:ascii="Arial" w:hAnsi="Arial" w:cs="Arial"/>
                  <w:sz w:val="18"/>
                </w:rPr>
                <w:t>Reaktion: Opdatering afvises</w:t>
              </w:r>
            </w:ins>
          </w:p>
          <w:p w14:paraId="6BBB900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7" w:author="Martin Midtgaard" w:date="2014-10-23T14:56:00Z"/>
                <w:rFonts w:ascii="Arial" w:hAnsi="Arial" w:cs="Arial"/>
                <w:sz w:val="18"/>
              </w:rPr>
            </w:pPr>
            <w:ins w:id="318" w:author="Martin Midtgaard" w:date="2014-10-23T14:56:00Z">
              <w:r>
                <w:rPr>
                  <w:rFonts w:ascii="Arial" w:hAnsi="Arial" w:cs="Arial"/>
                  <w:sz w:val="18"/>
                </w:rPr>
                <w:t>Parameterliste: TransaktionLøbenummer, DMIFordringEFIFordringID</w:t>
              </w:r>
            </w:ins>
          </w:p>
          <w:p w14:paraId="15918A1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9" w:author="Martin Midtgaard" w:date="2014-10-23T14:56:00Z"/>
                <w:rFonts w:ascii="Arial" w:hAnsi="Arial" w:cs="Arial"/>
                <w:sz w:val="18"/>
              </w:rPr>
            </w:pPr>
          </w:p>
          <w:p w14:paraId="0B6AEED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0" w:author="Martin Midtgaard" w:date="2014-10-23T14:56:00Z"/>
                <w:rFonts w:ascii="Arial" w:hAnsi="Arial" w:cs="Arial"/>
                <w:sz w:val="18"/>
              </w:rPr>
            </w:pPr>
            <w:ins w:id="321" w:author="Martin Midtgaard" w:date="2014-10-23T14:56:00Z">
              <w:r>
                <w:rPr>
                  <w:rFonts w:ascii="Arial" w:hAnsi="Arial" w:cs="Arial"/>
                  <w:sz w:val="18"/>
                </w:rPr>
                <w:t>Validering: Virkningdato må ikke være fremtidig</w:t>
              </w:r>
            </w:ins>
          </w:p>
          <w:p w14:paraId="2058A1B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2" w:author="Martin Midtgaard" w:date="2014-10-23T14:56:00Z"/>
                <w:rFonts w:ascii="Arial" w:hAnsi="Arial" w:cs="Arial"/>
                <w:sz w:val="18"/>
              </w:rPr>
            </w:pPr>
            <w:ins w:id="323" w:author="Martin Midtgaard" w:date="2014-10-23T14:56:00Z">
              <w:r>
                <w:rPr>
                  <w:rFonts w:ascii="Arial" w:hAnsi="Arial" w:cs="Arial"/>
                  <w:sz w:val="18"/>
                </w:rPr>
                <w:t>MFAktionAfvistNummer: 231</w:t>
              </w:r>
            </w:ins>
          </w:p>
          <w:p w14:paraId="033FCE0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4" w:author="Martin Midtgaard" w:date="2014-10-23T14:56:00Z"/>
                <w:rFonts w:ascii="Arial" w:hAnsi="Arial" w:cs="Arial"/>
                <w:sz w:val="18"/>
              </w:rPr>
            </w:pPr>
            <w:ins w:id="325" w:author="Martin Midtgaard" w:date="2014-10-23T14:56:00Z">
              <w:r>
                <w:rPr>
                  <w:rFonts w:ascii="Arial" w:hAnsi="Arial" w:cs="Arial"/>
                  <w:sz w:val="18"/>
                </w:rPr>
                <w:t xml:space="preserve">MFAktionAfvistParamSamling: MFAktionID, DMIFordringEFIFordringId </w:t>
              </w:r>
            </w:ins>
          </w:p>
          <w:p w14:paraId="41CED9E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6" w:author="Martin Midtgaard" w:date="2014-10-23T14:56:00Z"/>
                <w:rFonts w:ascii="Arial" w:hAnsi="Arial" w:cs="Arial"/>
                <w:sz w:val="18"/>
              </w:rPr>
            </w:pPr>
          </w:p>
          <w:p w14:paraId="3789343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7" w:author="Martin Midtgaard" w:date="2014-10-23T14:56:00Z"/>
                <w:rFonts w:ascii="Arial" w:hAnsi="Arial" w:cs="Arial"/>
                <w:sz w:val="18"/>
              </w:rPr>
            </w:pPr>
            <w:ins w:id="328" w:author="Martin Midtgaard" w:date="2014-10-23T14:56:00Z">
              <w:r>
                <w:rPr>
                  <w:rFonts w:ascii="Arial" w:hAnsi="Arial" w:cs="Arial"/>
                  <w:sz w:val="18"/>
                </w:rPr>
                <w:t>Validering: Virkningdato må ikke være før fordringens oprettelsesdato</w:t>
              </w:r>
            </w:ins>
          </w:p>
          <w:p w14:paraId="25A57B5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29" w:author="Martin Midtgaard" w:date="2014-10-23T14:56:00Z"/>
                <w:rFonts w:ascii="Arial" w:hAnsi="Arial" w:cs="Arial"/>
                <w:sz w:val="18"/>
              </w:rPr>
            </w:pPr>
            <w:ins w:id="330" w:author="Martin Midtgaard" w:date="2014-10-23T14:56:00Z">
              <w:r>
                <w:rPr>
                  <w:rFonts w:ascii="Arial" w:hAnsi="Arial" w:cs="Arial"/>
                  <w:sz w:val="18"/>
                </w:rPr>
                <w:t>MFAktionAfvistNummer: 232</w:t>
              </w:r>
            </w:ins>
          </w:p>
          <w:p w14:paraId="5879DCD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1" w:author="Martin Midtgaard" w:date="2014-10-23T14:56:00Z"/>
                <w:rFonts w:ascii="Arial" w:hAnsi="Arial" w:cs="Arial"/>
                <w:sz w:val="18"/>
              </w:rPr>
            </w:pPr>
            <w:ins w:id="332" w:author="Martin Midtgaard" w:date="2014-10-23T14:56:00Z">
              <w:r>
                <w:rPr>
                  <w:rFonts w:ascii="Arial" w:hAnsi="Arial" w:cs="Arial"/>
                  <w:sz w:val="18"/>
                </w:rPr>
                <w:t xml:space="preserve">MFAktionAfvistParamSamling: MFAktionID, DMIFordringEFIFordringId </w:t>
              </w:r>
            </w:ins>
          </w:p>
          <w:p w14:paraId="561A50A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3" w:author="Martin Midtgaard" w:date="2014-10-23T14:56:00Z"/>
                <w:rFonts w:ascii="Arial" w:hAnsi="Arial" w:cs="Arial"/>
                <w:sz w:val="18"/>
              </w:rPr>
            </w:pPr>
          </w:p>
          <w:p w14:paraId="4A956FC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4" w:author="Martin Midtgaard" w:date="2014-10-23T14:56:00Z"/>
                <w:rFonts w:ascii="Arial" w:hAnsi="Arial" w:cs="Arial"/>
                <w:sz w:val="18"/>
              </w:rPr>
            </w:pPr>
            <w:ins w:id="335" w:author="Martin Midtgaard" w:date="2014-10-23T14:56:00Z">
              <w:r>
                <w:rPr>
                  <w:rFonts w:ascii="Arial" w:hAnsi="Arial" w:cs="Arial"/>
                  <w:sz w:val="18"/>
                </w:rPr>
                <w:t>Validering: Tilbagekald årsagskode FSKI eller SMTI OG SOTI må ikke anvendes.</w:t>
              </w:r>
            </w:ins>
          </w:p>
          <w:p w14:paraId="61EF412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6" w:author="Martin Midtgaard" w:date="2014-10-23T14:56:00Z"/>
                <w:rFonts w:ascii="Arial" w:hAnsi="Arial" w:cs="Arial"/>
                <w:sz w:val="18"/>
              </w:rPr>
            </w:pPr>
            <w:ins w:id="337" w:author="Martin Midtgaard" w:date="2014-10-23T14:56:00Z">
              <w:r>
                <w:rPr>
                  <w:rFonts w:ascii="Arial" w:hAnsi="Arial" w:cs="Arial"/>
                  <w:sz w:val="18"/>
                </w:rPr>
                <w:t>MFAktionAfvistNummer: 233</w:t>
              </w:r>
            </w:ins>
          </w:p>
          <w:p w14:paraId="32A4212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8" w:author="Martin Midtgaard" w:date="2014-10-23T14:56:00Z"/>
                <w:rFonts w:ascii="Arial" w:hAnsi="Arial" w:cs="Arial"/>
                <w:sz w:val="18"/>
              </w:rPr>
            </w:pPr>
            <w:ins w:id="339" w:author="Martin Midtgaard" w:date="2014-10-23T14:56:00Z">
              <w:r>
                <w:rPr>
                  <w:rFonts w:ascii="Arial" w:hAnsi="Arial" w:cs="Arial"/>
                  <w:sz w:val="18"/>
                </w:rPr>
                <w:t xml:space="preserve">MFAktionAfvistParamSamling: MFAktionID, DMIFordringEFIFordringId </w:t>
              </w:r>
            </w:ins>
          </w:p>
          <w:p w14:paraId="5D99C6A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0" w:author="Martin Midtgaard" w:date="2014-10-23T14:56:00Z"/>
                <w:rFonts w:ascii="Arial" w:hAnsi="Arial" w:cs="Arial"/>
                <w:sz w:val="18"/>
              </w:rPr>
            </w:pPr>
          </w:p>
          <w:p w14:paraId="6F664EC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1" w:author="Martin Midtgaard" w:date="2014-10-23T14:56:00Z"/>
                <w:rFonts w:ascii="Arial" w:hAnsi="Arial" w:cs="Arial"/>
                <w:sz w:val="18"/>
              </w:rPr>
            </w:pPr>
            <w:ins w:id="342" w:author="Martin Midtgaard" w:date="2014-10-23T14:56:00Z">
              <w:r>
                <w:rPr>
                  <w:rFonts w:ascii="Arial" w:hAnsi="Arial" w:cs="Arial"/>
                  <w:sz w:val="18"/>
                </w:rPr>
                <w:t>Validering: Transport i denne myndighedudbetalingstype skal registreres på en person kunde</w:t>
              </w:r>
            </w:ins>
          </w:p>
          <w:p w14:paraId="42E81F6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3" w:author="Martin Midtgaard" w:date="2014-10-23T14:56:00Z"/>
                <w:rFonts w:ascii="Arial" w:hAnsi="Arial" w:cs="Arial"/>
                <w:sz w:val="18"/>
              </w:rPr>
            </w:pPr>
            <w:ins w:id="344" w:author="Martin Midtgaard" w:date="2014-10-23T14:56:00Z">
              <w:r>
                <w:rPr>
                  <w:rFonts w:ascii="Arial" w:hAnsi="Arial" w:cs="Arial"/>
                  <w:sz w:val="18"/>
                </w:rPr>
                <w:t>MFAktionAfvistNummer: 236</w:t>
              </w:r>
            </w:ins>
          </w:p>
          <w:p w14:paraId="5E096B7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5" w:author="Martin Midtgaard" w:date="2014-10-23T14:56:00Z"/>
                <w:rFonts w:ascii="Arial" w:hAnsi="Arial" w:cs="Arial"/>
                <w:sz w:val="18"/>
              </w:rPr>
            </w:pPr>
            <w:ins w:id="346" w:author="Martin Midtgaard" w:date="2014-10-23T14:56:00Z">
              <w:r>
                <w:rPr>
                  <w:rFonts w:ascii="Arial" w:hAnsi="Arial" w:cs="Arial"/>
                  <w:sz w:val="18"/>
                </w:rPr>
                <w:t>MFAktionAfvistParamSamling: MFAktionID, DMIFordringEFIFordringId, MyndighedUdbetalingsTypeKode</w:t>
              </w:r>
            </w:ins>
          </w:p>
          <w:p w14:paraId="2A6B8A4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7" w:author="Martin Midtgaard" w:date="2014-10-23T14:56:00Z"/>
                <w:rFonts w:ascii="Arial" w:hAnsi="Arial" w:cs="Arial"/>
                <w:sz w:val="18"/>
              </w:rPr>
            </w:pPr>
          </w:p>
          <w:p w14:paraId="7AA53A9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8" w:author="Martin Midtgaard" w:date="2014-10-23T14:56:00Z"/>
                <w:rFonts w:ascii="Arial" w:hAnsi="Arial" w:cs="Arial"/>
                <w:sz w:val="18"/>
              </w:rPr>
            </w:pPr>
            <w:ins w:id="349" w:author="Martin Midtgaard" w:date="2014-10-23T14:56:00Z">
              <w:r>
                <w:rPr>
                  <w:rFonts w:ascii="Arial" w:hAnsi="Arial" w:cs="Arial"/>
                  <w:sz w:val="18"/>
                </w:rPr>
                <w:t>Validering: Transport i denne myndighedudbetalingstype skal registreres på en virksomhed kunde</w:t>
              </w:r>
            </w:ins>
          </w:p>
          <w:p w14:paraId="2FC5501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0" w:author="Martin Midtgaard" w:date="2014-10-23T14:56:00Z"/>
                <w:rFonts w:ascii="Arial" w:hAnsi="Arial" w:cs="Arial"/>
                <w:sz w:val="18"/>
              </w:rPr>
            </w:pPr>
            <w:ins w:id="351" w:author="Martin Midtgaard" w:date="2014-10-23T14:56:00Z">
              <w:r>
                <w:rPr>
                  <w:rFonts w:ascii="Arial" w:hAnsi="Arial" w:cs="Arial"/>
                  <w:sz w:val="18"/>
                </w:rPr>
                <w:t>MFAktionAfvistNummer: 237</w:t>
              </w:r>
            </w:ins>
          </w:p>
          <w:p w14:paraId="3F9DE2F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2" w:author="Martin Midtgaard" w:date="2014-10-23T14:56:00Z"/>
                <w:rFonts w:ascii="Arial" w:hAnsi="Arial" w:cs="Arial"/>
                <w:sz w:val="18"/>
              </w:rPr>
            </w:pPr>
            <w:ins w:id="353" w:author="Martin Midtgaard" w:date="2014-10-23T14:56:00Z">
              <w:r>
                <w:rPr>
                  <w:rFonts w:ascii="Arial" w:hAnsi="Arial" w:cs="Arial"/>
                  <w:sz w:val="18"/>
                </w:rPr>
                <w:t>MFAktionAfvistParamSamling: MFAktionID, DMIFordringEFIFordringId, , MyndighedUdbetalingsTypeKode</w:t>
              </w:r>
            </w:ins>
          </w:p>
          <w:p w14:paraId="2718CD1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4" w:author="Martin Midtgaard" w:date="2014-10-23T14:56:00Z"/>
                <w:rFonts w:ascii="Arial" w:hAnsi="Arial" w:cs="Arial"/>
                <w:sz w:val="18"/>
              </w:rPr>
            </w:pPr>
          </w:p>
          <w:p w14:paraId="7D80970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5" w:author="Martin Midtgaard" w:date="2014-10-23T14:56:00Z"/>
                <w:rFonts w:ascii="Arial" w:hAnsi="Arial" w:cs="Arial"/>
                <w:sz w:val="18"/>
              </w:rPr>
            </w:pPr>
            <w:ins w:id="356" w:author="Martin Midtgaard" w:date="2014-10-23T14:56:00Z">
              <w:r>
                <w:rPr>
                  <w:rFonts w:ascii="Arial" w:hAnsi="Arial" w:cs="Arial"/>
                  <w:sz w:val="18"/>
                </w:rPr>
                <w:t>Validering: Der må ikke registreres en transport i den angivne myndighedudbetalingstype.</w:t>
              </w:r>
            </w:ins>
          </w:p>
          <w:p w14:paraId="492F308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7" w:author="Martin Midtgaard" w:date="2014-10-23T14:56:00Z"/>
                <w:rFonts w:ascii="Arial" w:hAnsi="Arial" w:cs="Arial"/>
                <w:sz w:val="18"/>
              </w:rPr>
            </w:pPr>
            <w:ins w:id="358" w:author="Martin Midtgaard" w:date="2014-10-23T14:56:00Z">
              <w:r>
                <w:rPr>
                  <w:rFonts w:ascii="Arial" w:hAnsi="Arial" w:cs="Arial"/>
                  <w:sz w:val="18"/>
                </w:rPr>
                <w:t>MFAktionAfvistNummer: 238</w:t>
              </w:r>
            </w:ins>
          </w:p>
          <w:p w14:paraId="32647E7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9" w:author="Martin Midtgaard" w:date="2014-10-23T14:56:00Z"/>
                <w:rFonts w:ascii="Arial" w:hAnsi="Arial" w:cs="Arial"/>
                <w:sz w:val="18"/>
              </w:rPr>
            </w:pPr>
            <w:ins w:id="360" w:author="Martin Midtgaard" w:date="2014-10-23T14:56:00Z">
              <w:r>
                <w:rPr>
                  <w:rFonts w:ascii="Arial" w:hAnsi="Arial" w:cs="Arial"/>
                  <w:sz w:val="18"/>
                </w:rPr>
                <w:t>MFAktionAfvistParamSamling: MFAktionID, DMIFordringEFIFordringId, MyndighedUdbetalingsTypeKode</w:t>
              </w:r>
            </w:ins>
          </w:p>
          <w:p w14:paraId="545528A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1" w:author="Martin Midtgaard" w:date="2014-10-23T14:56:00Z"/>
                <w:rFonts w:ascii="Arial" w:hAnsi="Arial" w:cs="Arial"/>
                <w:sz w:val="18"/>
              </w:rPr>
            </w:pPr>
          </w:p>
          <w:p w14:paraId="62062F3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2" w:author="Martin Midtgaard" w:date="2014-10-23T14:56:00Z"/>
                <w:rFonts w:ascii="Arial" w:hAnsi="Arial" w:cs="Arial"/>
                <w:sz w:val="18"/>
              </w:rPr>
            </w:pPr>
            <w:ins w:id="363" w:author="Martin Midtgaard" w:date="2014-10-23T14:56:00Z">
              <w:r>
                <w:rPr>
                  <w:rFonts w:ascii="Arial" w:hAnsi="Arial" w:cs="Arial"/>
                  <w:sz w:val="18"/>
                </w:rPr>
                <w:t>Validering:  Den angfivne myndighedudbetalingstype er ukendt..</w:t>
              </w:r>
            </w:ins>
          </w:p>
          <w:p w14:paraId="224E3DE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4" w:author="Martin Midtgaard" w:date="2014-10-23T14:56:00Z"/>
                <w:rFonts w:ascii="Arial" w:hAnsi="Arial" w:cs="Arial"/>
                <w:sz w:val="18"/>
              </w:rPr>
            </w:pPr>
            <w:ins w:id="365" w:author="Martin Midtgaard" w:date="2014-10-23T14:56:00Z">
              <w:r>
                <w:rPr>
                  <w:rFonts w:ascii="Arial" w:hAnsi="Arial" w:cs="Arial"/>
                  <w:sz w:val="18"/>
                </w:rPr>
                <w:t>MFAktionAfvistNummer: 239</w:t>
              </w:r>
            </w:ins>
          </w:p>
          <w:p w14:paraId="2EAA8AF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6" w:author="Martin Midtgaard" w:date="2014-10-23T14:56:00Z"/>
                <w:rFonts w:ascii="Arial" w:hAnsi="Arial" w:cs="Arial"/>
                <w:sz w:val="18"/>
              </w:rPr>
            </w:pPr>
            <w:ins w:id="367" w:author="Martin Midtgaard" w:date="2014-10-23T14:56:00Z">
              <w:r>
                <w:rPr>
                  <w:rFonts w:ascii="Arial" w:hAnsi="Arial" w:cs="Arial"/>
                  <w:sz w:val="18"/>
                </w:rPr>
                <w:t>MFAktionAfvistParamSamling: MFAktionID, DMIFordringEFIFordringId, MyndighedUdbetalingsTypeKode</w:t>
              </w:r>
            </w:ins>
          </w:p>
          <w:p w14:paraId="5FA2AFE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8" w:author="Martin Midtgaard" w:date="2014-10-23T14:56:00Z"/>
                <w:rFonts w:ascii="Arial" w:hAnsi="Arial" w:cs="Arial"/>
                <w:sz w:val="18"/>
              </w:rPr>
            </w:pPr>
          </w:p>
          <w:p w14:paraId="7F42056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9" w:author="Martin Midtgaard" w:date="2014-10-23T14:56:00Z"/>
                <w:rFonts w:ascii="Arial" w:hAnsi="Arial" w:cs="Arial"/>
                <w:sz w:val="18"/>
              </w:rPr>
            </w:pPr>
            <w:ins w:id="370" w:author="Martin Midtgaard" w:date="2014-10-23T14:56:00Z">
              <w:r>
                <w:rPr>
                  <w:rFonts w:ascii="Arial" w:hAnsi="Arial" w:cs="Arial"/>
                  <w:sz w:val="18"/>
                </w:rPr>
                <w:t>Validering: Fordring er allerede dækket på en måde at nedskrivning/tilbagekald ikke er tilladt</w:t>
              </w:r>
            </w:ins>
          </w:p>
          <w:p w14:paraId="22D6493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1" w:author="Martin Midtgaard" w:date="2014-10-23T14:56:00Z"/>
                <w:rFonts w:ascii="Arial" w:hAnsi="Arial" w:cs="Arial"/>
                <w:sz w:val="18"/>
              </w:rPr>
            </w:pPr>
            <w:ins w:id="372" w:author="Martin Midtgaard" w:date="2014-10-23T14:56:00Z">
              <w:r>
                <w:rPr>
                  <w:rFonts w:ascii="Arial" w:hAnsi="Arial" w:cs="Arial"/>
                  <w:sz w:val="18"/>
                </w:rPr>
                <w:t>MFAktionAfvistNummer: 253</w:t>
              </w:r>
            </w:ins>
          </w:p>
          <w:p w14:paraId="11C4769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3" w:author="Martin Midtgaard" w:date="2014-10-23T14:56:00Z"/>
                <w:rFonts w:ascii="Arial" w:hAnsi="Arial" w:cs="Arial"/>
                <w:sz w:val="18"/>
              </w:rPr>
            </w:pPr>
            <w:ins w:id="374" w:author="Martin Midtgaard" w:date="2014-10-23T14:56:00Z">
              <w:r>
                <w:rPr>
                  <w:rFonts w:ascii="Arial" w:hAnsi="Arial" w:cs="Arial"/>
                  <w:sz w:val="18"/>
                </w:rPr>
                <w:t>MFAktionAfvistParamSamling: MFAktionID, DMIFordringEFIFordringId</w:t>
              </w:r>
            </w:ins>
          </w:p>
          <w:p w14:paraId="39053E2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5" w:author="Martin Midtgaard" w:date="2014-10-23T14:56:00Z"/>
                <w:rFonts w:ascii="Arial" w:hAnsi="Arial" w:cs="Arial"/>
                <w:sz w:val="18"/>
              </w:rPr>
            </w:pPr>
          </w:p>
          <w:p w14:paraId="192DBE0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6" w:author="Martin Midtgaard" w:date="2014-10-23T14:56:00Z"/>
                <w:rFonts w:ascii="Arial" w:hAnsi="Arial" w:cs="Arial"/>
                <w:sz w:val="18"/>
              </w:rPr>
            </w:pPr>
            <w:ins w:id="377" w:author="Martin Midtgaard" w:date="2014-10-23T14:56:00Z">
              <w:r>
                <w:rPr>
                  <w:rFonts w:ascii="Arial" w:hAnsi="Arial" w:cs="Arial"/>
                  <w:sz w:val="18"/>
                </w:rPr>
                <w:t>Validering: Ugyldig alternativ kontakt</w:t>
              </w:r>
            </w:ins>
          </w:p>
          <w:p w14:paraId="0ADFC8F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78" w:author="Martin Midtgaard" w:date="2014-10-23T14:56:00Z"/>
                <w:rFonts w:ascii="Arial" w:hAnsi="Arial" w:cs="Arial"/>
                <w:sz w:val="18"/>
              </w:rPr>
            </w:pPr>
            <w:ins w:id="379" w:author="Martin Midtgaard" w:date="2014-10-23T14:56:00Z">
              <w:r>
                <w:rPr>
                  <w:rFonts w:ascii="Arial" w:hAnsi="Arial" w:cs="Arial"/>
                  <w:sz w:val="18"/>
                </w:rPr>
                <w:t>MFAktionAfvistNummer: 269</w:t>
              </w:r>
            </w:ins>
          </w:p>
          <w:p w14:paraId="462C9A7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0" w:author="Martin Midtgaard" w:date="2014-10-23T14:56:00Z"/>
                <w:rFonts w:ascii="Arial" w:hAnsi="Arial" w:cs="Arial"/>
                <w:sz w:val="18"/>
              </w:rPr>
            </w:pPr>
            <w:ins w:id="381" w:author="Martin Midtgaard" w:date="2014-10-23T14:56:00Z">
              <w:r>
                <w:rPr>
                  <w:rFonts w:ascii="Arial" w:hAnsi="Arial" w:cs="Arial"/>
                  <w:sz w:val="18"/>
                </w:rPr>
                <w:t>MFAktionAfvistParamSamling: Ingen</w:t>
              </w:r>
            </w:ins>
          </w:p>
          <w:p w14:paraId="382DD98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2" w:author="Martin Midtgaard" w:date="2014-10-23T14:56:00Z"/>
                <w:rFonts w:ascii="Arial" w:hAnsi="Arial" w:cs="Arial"/>
                <w:sz w:val="18"/>
              </w:rPr>
            </w:pPr>
          </w:p>
          <w:p w14:paraId="51FF399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3" w:author="Martin Midtgaard" w:date="2014-10-23T14:56:00Z"/>
                <w:rFonts w:ascii="Arial" w:hAnsi="Arial" w:cs="Arial"/>
                <w:sz w:val="18"/>
              </w:rPr>
            </w:pPr>
            <w:ins w:id="384" w:author="Martin Midtgaard" w:date="2014-10-23T14:56:00Z">
              <w:r>
                <w:rPr>
                  <w:rFonts w:ascii="Arial" w:hAnsi="Arial" w:cs="Arial"/>
                  <w:sz w:val="18"/>
                </w:rPr>
                <w:t xml:space="preserve">Validering: En underfordring skal have samme fordringart som hovedfordringen </w:t>
              </w:r>
            </w:ins>
          </w:p>
          <w:p w14:paraId="4751CB2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5" w:author="Martin Midtgaard" w:date="2014-10-23T14:56:00Z"/>
                <w:rFonts w:ascii="Arial" w:hAnsi="Arial" w:cs="Arial"/>
                <w:sz w:val="18"/>
              </w:rPr>
            </w:pPr>
            <w:ins w:id="386" w:author="Martin Midtgaard" w:date="2014-10-23T14:56:00Z">
              <w:r>
                <w:rPr>
                  <w:rFonts w:ascii="Arial" w:hAnsi="Arial" w:cs="Arial"/>
                  <w:sz w:val="18"/>
                </w:rPr>
                <w:t>Fejlnummer: 270</w:t>
              </w:r>
            </w:ins>
          </w:p>
          <w:p w14:paraId="27EC24F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7" w:author="Martin Midtgaard" w:date="2014-10-23T14:56:00Z"/>
                <w:rFonts w:ascii="Arial" w:hAnsi="Arial" w:cs="Arial"/>
                <w:sz w:val="18"/>
              </w:rPr>
            </w:pPr>
            <w:ins w:id="388" w:author="Martin Midtgaard" w:date="2014-10-23T14:56:00Z">
              <w:r>
                <w:rPr>
                  <w:rFonts w:ascii="Arial" w:hAnsi="Arial" w:cs="Arial"/>
                  <w:sz w:val="18"/>
                </w:rPr>
                <w:t>Reaktion: Opdatering afvises</w:t>
              </w:r>
            </w:ins>
          </w:p>
          <w:p w14:paraId="2953B4C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389" w:author="Martin Midtgaard" w:date="2014-10-23T14:56:00Z">
              <w:r>
                <w:rPr>
                  <w:rFonts w:ascii="Arial" w:hAnsi="Arial" w:cs="Arial"/>
                  <w:sz w:val="18"/>
                </w:rPr>
                <w:t>Parameterliste: TransaktionLøbenummer, DMIFordringEFIFordringID</w:t>
              </w:r>
            </w:ins>
          </w:p>
        </w:tc>
      </w:tr>
    </w:tbl>
    <w:p w14:paraId="3CBE87A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390"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391">
          <w:tblGrid>
            <w:gridCol w:w="10345"/>
          </w:tblGrid>
        </w:tblGridChange>
      </w:tblGrid>
      <w:tr w:rsidR="009D5E2C" w14:paraId="5A2CD120" w14:textId="77777777" w:rsidTr="009D5E2C">
        <w:trPr>
          <w:trHeight w:hRule="exact" w:val="113"/>
          <w:trPrChange w:id="392" w:author="Martin Midtgaard" w:date="2014-10-23T14:56:00Z">
            <w:trPr>
              <w:trHeight w:hRule="exact" w:val="113"/>
            </w:trPr>
          </w:trPrChange>
        </w:trPr>
        <w:tc>
          <w:tcPr>
            <w:tcW w:w="10345" w:type="dxa"/>
            <w:shd w:val="clear" w:color="auto" w:fill="D2DCFA"/>
            <w:tcPrChange w:id="393" w:author="Martin Midtgaard" w:date="2014-10-23T14:56:00Z">
              <w:tcPr>
                <w:tcW w:w="10345" w:type="dxa"/>
                <w:shd w:val="clear" w:color="auto" w:fill="B3B3B3"/>
              </w:tcPr>
            </w:tcPrChange>
          </w:tcPr>
          <w:p w14:paraId="746823A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643491DD" w14:textId="77777777" w:rsidTr="009D5E2C">
        <w:tc>
          <w:tcPr>
            <w:tcW w:w="10345" w:type="dxa"/>
            <w:vAlign w:val="center"/>
          </w:tcPr>
          <w:p w14:paraId="045FA473"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9D5E2C" w14:paraId="6BC828E4" w14:textId="77777777" w:rsidTr="009D5E2C">
        <w:tc>
          <w:tcPr>
            <w:tcW w:w="10345" w:type="dxa"/>
            <w:vAlign w:val="center"/>
          </w:tcPr>
          <w:p w14:paraId="4FCCAD1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7A18409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0F72AB6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3D26AAC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0F730AC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4B72719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007D08F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57CD0A3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14:paraId="700F070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0B8D6B5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14:paraId="4B5AB8C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26E6BA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14:paraId="1125A21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D5E2C" w14:paraId="35625832" w14:textId="77777777" w:rsidTr="009D5E2C">
        <w:tc>
          <w:tcPr>
            <w:tcW w:w="10345" w:type="dxa"/>
            <w:shd w:val="clear" w:color="auto" w:fill="D2DCFA"/>
            <w:vAlign w:val="center"/>
            <w:tcPrChange w:id="394" w:author="Martin Midtgaard" w:date="2014-10-23T14:56:00Z">
              <w:tcPr>
                <w:tcW w:w="10345" w:type="dxa"/>
                <w:shd w:val="clear" w:color="auto" w:fill="B3B3B3"/>
                <w:vAlign w:val="center"/>
              </w:tcPr>
            </w:tcPrChange>
          </w:tcPr>
          <w:p w14:paraId="78D5992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14:paraId="6B8AEE7E" w14:textId="77777777" w:rsidTr="009D5E2C">
        <w:tc>
          <w:tcPr>
            <w:tcW w:w="10345" w:type="dxa"/>
            <w:shd w:val="clear" w:color="auto" w:fill="FFFFFF"/>
            <w:vAlign w:val="center"/>
          </w:tcPr>
          <w:p w14:paraId="18DE51F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14:paraId="23FAC4A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657DBD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DMIFordringEFIHovedFordringID er identisk med DMIFordringEFIFordringID for en hovedfordring. For en under fordring vil den referere hovedfordringens   DMIFordringEFIFordringID</w:t>
            </w:r>
          </w:p>
          <w:p w14:paraId="5398B8E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F9E61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14:paraId="21FD8D8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14:paraId="172A2C5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14:paraId="47F49C7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2443C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14:paraId="2049C18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14:paraId="4892186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BF28BF"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14:paraId="4BEC401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395"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396">
          <w:tblGrid>
            <w:gridCol w:w="10345"/>
          </w:tblGrid>
        </w:tblGridChange>
      </w:tblGrid>
      <w:tr w:rsidR="009D5E2C" w14:paraId="0B213F0B" w14:textId="77777777" w:rsidTr="009D5E2C">
        <w:trPr>
          <w:trHeight w:hRule="exact" w:val="113"/>
          <w:trPrChange w:id="397" w:author="Martin Midtgaard" w:date="2014-10-23T14:56:00Z">
            <w:trPr>
              <w:trHeight w:hRule="exact" w:val="113"/>
            </w:trPr>
          </w:trPrChange>
        </w:trPr>
        <w:tc>
          <w:tcPr>
            <w:tcW w:w="10345" w:type="dxa"/>
            <w:shd w:val="clear" w:color="auto" w:fill="D2DCFA"/>
            <w:tcPrChange w:id="398" w:author="Martin Midtgaard" w:date="2014-10-23T14:56:00Z">
              <w:tcPr>
                <w:tcW w:w="10345" w:type="dxa"/>
                <w:shd w:val="clear" w:color="auto" w:fill="B3B3B3"/>
              </w:tcPr>
            </w:tcPrChange>
          </w:tcPr>
          <w:p w14:paraId="4162ECB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5D815917" w14:textId="77777777" w:rsidTr="009D5E2C">
        <w:tc>
          <w:tcPr>
            <w:tcW w:w="10345" w:type="dxa"/>
            <w:vAlign w:val="center"/>
          </w:tcPr>
          <w:p w14:paraId="157C52CE"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NedskrivFordringKvitteringStruktur</w:t>
            </w:r>
          </w:p>
        </w:tc>
      </w:tr>
      <w:tr w:rsidR="009D5E2C" w14:paraId="1720BD8C" w14:textId="77777777" w:rsidTr="009D5E2C">
        <w:tc>
          <w:tcPr>
            <w:tcW w:w="10345" w:type="dxa"/>
            <w:vAlign w:val="center"/>
          </w:tcPr>
          <w:p w14:paraId="4643A04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14:paraId="2B694E6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1F1107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14:paraId="1810AF2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531BEE1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14:paraId="7189DC6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D9DC9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DMIReduceretBeløb</w:t>
            </w:r>
          </w:p>
          <w:p w14:paraId="50EFB5D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9D5E2C" w14:paraId="504CEE8C" w14:textId="77777777" w:rsidTr="009D5E2C">
        <w:tc>
          <w:tcPr>
            <w:tcW w:w="10345" w:type="dxa"/>
            <w:shd w:val="clear" w:color="auto" w:fill="D2DCFA"/>
            <w:vAlign w:val="center"/>
            <w:tcPrChange w:id="399" w:author="Martin Midtgaard" w:date="2014-10-23T14:56:00Z">
              <w:tcPr>
                <w:tcW w:w="10345" w:type="dxa"/>
                <w:shd w:val="clear" w:color="auto" w:fill="B3B3B3"/>
                <w:vAlign w:val="center"/>
              </w:tcPr>
            </w:tcPrChange>
          </w:tcPr>
          <w:p w14:paraId="5E146AAA"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14:paraId="6F5B279E" w14:textId="77777777" w:rsidTr="009D5E2C">
        <w:tc>
          <w:tcPr>
            <w:tcW w:w="10345" w:type="dxa"/>
            <w:shd w:val="clear" w:color="auto" w:fill="FFFFFF"/>
            <w:vAlign w:val="center"/>
          </w:tcPr>
          <w:p w14:paraId="3268553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MFAktionKode= NEDSKRIV når MFAktionStatusKode=UDFOERT. </w:t>
            </w:r>
          </w:p>
          <w:p w14:paraId="6798F49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EC431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'Ja'.</w:t>
            </w:r>
          </w:p>
          <w:p w14:paraId="0FD7657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5D177E"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FordringRestBeløb strukturen.</w:t>
            </w:r>
          </w:p>
        </w:tc>
      </w:tr>
    </w:tbl>
    <w:p w14:paraId="170BD95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400"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401">
          <w:tblGrid>
            <w:gridCol w:w="10345"/>
          </w:tblGrid>
        </w:tblGridChange>
      </w:tblGrid>
      <w:tr w:rsidR="009D5E2C" w14:paraId="18B45291" w14:textId="77777777" w:rsidTr="009D5E2C">
        <w:trPr>
          <w:trHeight w:hRule="exact" w:val="113"/>
          <w:trPrChange w:id="402" w:author="Martin Midtgaard" w:date="2014-10-23T14:56:00Z">
            <w:trPr>
              <w:trHeight w:hRule="exact" w:val="113"/>
            </w:trPr>
          </w:trPrChange>
        </w:trPr>
        <w:tc>
          <w:tcPr>
            <w:tcW w:w="10345" w:type="dxa"/>
            <w:shd w:val="clear" w:color="auto" w:fill="D2DCFA"/>
            <w:tcPrChange w:id="403" w:author="Martin Midtgaard" w:date="2014-10-23T14:56:00Z">
              <w:tcPr>
                <w:tcW w:w="10345" w:type="dxa"/>
                <w:shd w:val="clear" w:color="auto" w:fill="B3B3B3"/>
              </w:tcPr>
            </w:tcPrChange>
          </w:tcPr>
          <w:p w14:paraId="3C9E1C6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4AFAD451" w14:textId="77777777" w:rsidTr="009D5E2C">
        <w:tc>
          <w:tcPr>
            <w:tcW w:w="10345" w:type="dxa"/>
            <w:vAlign w:val="center"/>
          </w:tcPr>
          <w:p w14:paraId="58D05286"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9D5E2C" w14:paraId="1D7A942E" w14:textId="77777777" w:rsidTr="009D5E2C">
        <w:tc>
          <w:tcPr>
            <w:tcW w:w="10345" w:type="dxa"/>
            <w:vAlign w:val="center"/>
          </w:tcPr>
          <w:p w14:paraId="13B0080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633013B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14:paraId="4671F96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14:paraId="02936A6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404"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405">
          <w:tblGrid>
            <w:gridCol w:w="10345"/>
          </w:tblGrid>
        </w:tblGridChange>
      </w:tblGrid>
      <w:tr w:rsidR="009D5E2C" w14:paraId="36A9F5CA" w14:textId="77777777" w:rsidTr="009D5E2C">
        <w:trPr>
          <w:trHeight w:hRule="exact" w:val="113"/>
          <w:trPrChange w:id="406" w:author="Martin Midtgaard" w:date="2014-10-23T14:56:00Z">
            <w:trPr>
              <w:trHeight w:hRule="exact" w:val="113"/>
            </w:trPr>
          </w:trPrChange>
        </w:trPr>
        <w:tc>
          <w:tcPr>
            <w:tcW w:w="10345" w:type="dxa"/>
            <w:shd w:val="clear" w:color="auto" w:fill="D2DCFA"/>
            <w:tcPrChange w:id="407" w:author="Martin Midtgaard" w:date="2014-10-23T14:56:00Z">
              <w:tcPr>
                <w:tcW w:w="10345" w:type="dxa"/>
                <w:shd w:val="clear" w:color="auto" w:fill="B3B3B3"/>
              </w:tcPr>
            </w:tcPrChange>
          </w:tcPr>
          <w:p w14:paraId="6C66968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118C324B" w14:textId="77777777" w:rsidTr="009D5E2C">
        <w:tc>
          <w:tcPr>
            <w:tcW w:w="10345" w:type="dxa"/>
            <w:vAlign w:val="center"/>
          </w:tcPr>
          <w:p w14:paraId="31472611"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OpretÆndrKvitteringStruktur</w:t>
            </w:r>
          </w:p>
        </w:tc>
      </w:tr>
      <w:tr w:rsidR="009D5E2C" w14:paraId="68E59BA3" w14:textId="77777777" w:rsidTr="009D5E2C">
        <w:tc>
          <w:tcPr>
            <w:tcW w:w="10345" w:type="dxa"/>
            <w:vAlign w:val="center"/>
          </w:tcPr>
          <w:p w14:paraId="4A72321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14:paraId="19F8D48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9FE2B0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8" w:author="Martin Midtgaard" w:date="2014-10-23T14:56:00Z"/>
                <w:rFonts w:ascii="Arial" w:hAnsi="Arial" w:cs="Arial"/>
                <w:sz w:val="18"/>
              </w:rPr>
            </w:pPr>
            <w:ins w:id="409" w:author="Martin Midtgaard" w:date="2014-10-23T14:56:00Z">
              <w:r>
                <w:rPr>
                  <w:rFonts w:ascii="Arial" w:hAnsi="Arial" w:cs="Arial"/>
                  <w:sz w:val="18"/>
                </w:rPr>
                <w:tab/>
                <w:t>* KundeInfo *</w:t>
              </w:r>
            </w:ins>
          </w:p>
          <w:p w14:paraId="26C5087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0" w:author="Martin Midtgaard" w:date="2014-10-23T14:56:00Z"/>
                <w:rFonts w:ascii="Arial" w:hAnsi="Arial" w:cs="Arial"/>
                <w:sz w:val="18"/>
              </w:rPr>
            </w:pPr>
            <w:ins w:id="411" w:author="Martin Midtgaard" w:date="2014-10-23T14:56:00Z">
              <w:r>
                <w:rPr>
                  <w:rFonts w:ascii="Arial" w:hAnsi="Arial" w:cs="Arial"/>
                  <w:sz w:val="18"/>
                </w:rPr>
                <w:tab/>
                <w:t>[</w:t>
              </w:r>
            </w:ins>
          </w:p>
          <w:p w14:paraId="6FE309D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12" w:author="Martin Midtgaard" w:date="2014-10-23T14:56:00Z">
              <w:r>
                <w:rPr>
                  <w:rFonts w:ascii="Arial" w:hAnsi="Arial" w:cs="Arial"/>
                  <w:sz w:val="18"/>
                </w:rPr>
                <w:tab/>
              </w:r>
            </w:ins>
            <w:r>
              <w:rPr>
                <w:rFonts w:ascii="Arial" w:hAnsi="Arial" w:cs="Arial"/>
                <w:sz w:val="18"/>
              </w:rPr>
              <w:tab/>
              <w:t>KundeStruktur</w:t>
            </w:r>
          </w:p>
          <w:p w14:paraId="03D64EB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13" w:author="Martin Midtgaard" w:date="2014-10-23T14:56:00Z"/>
                <w:rFonts w:ascii="Arial" w:hAnsi="Arial" w:cs="Arial"/>
                <w:sz w:val="18"/>
              </w:rPr>
            </w:pPr>
            <w:del w:id="414" w:author="Martin Midtgaard" w:date="2014-10-23T14:56:00Z">
              <w:r>
                <w:rPr>
                  <w:rFonts w:ascii="Arial" w:hAnsi="Arial" w:cs="Arial"/>
                  <w:sz w:val="18"/>
                </w:rPr>
                <w:delText>}</w:delText>
              </w:r>
            </w:del>
          </w:p>
          <w:p w14:paraId="73FE191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5" w:author="Martin Midtgaard" w:date="2014-10-23T14:56:00Z"/>
                <w:rFonts w:ascii="Arial" w:hAnsi="Arial" w:cs="Arial"/>
                <w:sz w:val="18"/>
              </w:rPr>
            </w:pPr>
            <w:ins w:id="416" w:author="Martin Midtgaard" w:date="2014-10-23T14:56:00Z">
              <w:r>
                <w:rPr>
                  <w:rFonts w:ascii="Arial" w:hAnsi="Arial" w:cs="Arial"/>
                  <w:sz w:val="18"/>
                </w:rPr>
                <w:tab/>
              </w:r>
              <w:r>
                <w:rPr>
                  <w:rFonts w:ascii="Arial" w:hAnsi="Arial" w:cs="Arial"/>
                  <w:sz w:val="18"/>
                </w:rPr>
                <w:tab/>
                <w:t>(AlternativKontaktReferenceStruktur)</w:t>
              </w:r>
            </w:ins>
          </w:p>
          <w:p w14:paraId="7615248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7" w:author="Martin Midtgaard" w:date="2014-10-23T14:56:00Z"/>
                <w:rFonts w:ascii="Arial" w:hAnsi="Arial" w:cs="Arial"/>
                <w:sz w:val="18"/>
              </w:rPr>
            </w:pPr>
            <w:ins w:id="418" w:author="Martin Midtgaard" w:date="2014-10-23T14:56:00Z">
              <w:r>
                <w:rPr>
                  <w:rFonts w:ascii="Arial" w:hAnsi="Arial" w:cs="Arial"/>
                  <w:sz w:val="18"/>
                </w:rPr>
                <w:tab/>
                <w:t>]</w:t>
              </w:r>
            </w:ins>
          </w:p>
          <w:p w14:paraId="242635A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19" w:author="Martin Midtgaard" w:date="2014-10-23T14:56:00Z">
              <w:r>
                <w:rPr>
                  <w:rFonts w:ascii="Arial" w:hAnsi="Arial" w:cs="Arial"/>
                  <w:sz w:val="18"/>
                </w:rPr>
                <w:t>}</w:t>
              </w:r>
            </w:ins>
          </w:p>
        </w:tc>
      </w:tr>
      <w:tr w:rsidR="009D5E2C" w14:paraId="09CD0FBB" w14:textId="77777777" w:rsidTr="009D5E2C">
        <w:tc>
          <w:tcPr>
            <w:tcW w:w="10345" w:type="dxa"/>
            <w:shd w:val="clear" w:color="auto" w:fill="D2DCFA"/>
            <w:vAlign w:val="center"/>
            <w:tcPrChange w:id="420" w:author="Martin Midtgaard" w:date="2014-10-23T14:56:00Z">
              <w:tcPr>
                <w:tcW w:w="10345" w:type="dxa"/>
                <w:shd w:val="clear" w:color="auto" w:fill="B3B3B3"/>
                <w:vAlign w:val="center"/>
              </w:tcPr>
            </w:tcPrChange>
          </w:tcPr>
          <w:p w14:paraId="4B90B71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14:paraId="019173DC" w14:textId="77777777" w:rsidTr="009D5E2C">
        <w:tc>
          <w:tcPr>
            <w:tcW w:w="10345" w:type="dxa"/>
            <w:shd w:val="clear" w:color="auto" w:fill="FFFFFF"/>
            <w:vAlign w:val="center"/>
          </w:tcPr>
          <w:p w14:paraId="1AE11DA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1" w:author="Martin Midtgaard" w:date="2014-10-23T14:56:00Z"/>
                <w:rFonts w:ascii="Arial" w:hAnsi="Arial" w:cs="Arial"/>
                <w:sz w:val="18"/>
              </w:rPr>
            </w:pPr>
            <w:r>
              <w:rPr>
                <w:rFonts w:ascii="Arial" w:hAnsi="Arial" w:cs="Arial"/>
                <w:sz w:val="18"/>
              </w:rPr>
              <w:t>Returneres for MFAktionKode = OPRETFORDRING,OPRETTRANSPORT, AENDRFORDRING, AENDRTRANSPORT når MFAktionStatusKode = UDFOERT</w:t>
            </w:r>
            <w:ins w:id="422" w:author="Martin Midtgaard" w:date="2014-10-23T14:56:00Z">
              <w:r>
                <w:rPr>
                  <w:rFonts w:ascii="Arial" w:hAnsi="Arial" w:cs="Arial"/>
                  <w:sz w:val="18"/>
                </w:rPr>
                <w:t>.</w:t>
              </w:r>
            </w:ins>
          </w:p>
          <w:p w14:paraId="493B434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423" w:author="Martin Midtgaard" w:date="2014-10-23T14:56:00Z">
              <w:r>
                <w:rPr>
                  <w:rFonts w:ascii="Arial" w:hAnsi="Arial" w:cs="Arial"/>
                  <w:sz w:val="18"/>
                </w:rPr>
                <w:lastRenderedPageBreak/>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ins>
          </w:p>
        </w:tc>
      </w:tr>
    </w:tbl>
    <w:p w14:paraId="441669B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424"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425">
          <w:tblGrid>
            <w:gridCol w:w="10345"/>
          </w:tblGrid>
        </w:tblGridChange>
      </w:tblGrid>
      <w:tr w:rsidR="009D5E2C" w14:paraId="3E1BBD1B" w14:textId="77777777" w:rsidTr="009D5E2C">
        <w:trPr>
          <w:trHeight w:hRule="exact" w:val="113"/>
          <w:trPrChange w:id="426" w:author="Martin Midtgaard" w:date="2014-10-23T14:56:00Z">
            <w:trPr>
              <w:trHeight w:hRule="exact" w:val="113"/>
            </w:trPr>
          </w:trPrChange>
        </w:trPr>
        <w:tc>
          <w:tcPr>
            <w:tcW w:w="10345" w:type="dxa"/>
            <w:shd w:val="clear" w:color="auto" w:fill="D2DCFA"/>
            <w:tcPrChange w:id="427" w:author="Martin Midtgaard" w:date="2014-10-23T14:56:00Z">
              <w:tcPr>
                <w:tcW w:w="10345" w:type="dxa"/>
                <w:shd w:val="clear" w:color="auto" w:fill="B3B3B3"/>
              </w:tcPr>
            </w:tcPrChange>
          </w:tcPr>
          <w:p w14:paraId="2AE213B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35A27071" w14:textId="77777777" w:rsidTr="009D5E2C">
        <w:tc>
          <w:tcPr>
            <w:tcW w:w="10345" w:type="dxa"/>
            <w:vAlign w:val="center"/>
          </w:tcPr>
          <w:p w14:paraId="49329C4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OpskrivFordringKvitteringStruktur</w:t>
            </w:r>
          </w:p>
        </w:tc>
      </w:tr>
      <w:tr w:rsidR="009D5E2C" w14:paraId="0906C1A1" w14:textId="77777777" w:rsidTr="009D5E2C">
        <w:tc>
          <w:tcPr>
            <w:tcW w:w="10345" w:type="dxa"/>
            <w:vAlign w:val="center"/>
          </w:tcPr>
          <w:p w14:paraId="33C0635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14:paraId="76AEB9B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818AB6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FordringRestBeløbStruktur</w:t>
            </w:r>
          </w:p>
          <w:p w14:paraId="55737DB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4AAB527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HæftelseRestBeløbStruktur</w:t>
            </w:r>
          </w:p>
          <w:p w14:paraId="298674E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6403A3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9D5E2C" w14:paraId="7F7B733D" w14:textId="77777777" w:rsidTr="009D5E2C">
        <w:tc>
          <w:tcPr>
            <w:tcW w:w="10345" w:type="dxa"/>
            <w:shd w:val="clear" w:color="auto" w:fill="D2DCFA"/>
            <w:vAlign w:val="center"/>
            <w:tcPrChange w:id="428" w:author="Martin Midtgaard" w:date="2014-10-23T14:56:00Z">
              <w:tcPr>
                <w:tcW w:w="10345" w:type="dxa"/>
                <w:shd w:val="clear" w:color="auto" w:fill="B3B3B3"/>
                <w:vAlign w:val="center"/>
              </w:tcPr>
            </w:tcPrChange>
          </w:tcPr>
          <w:p w14:paraId="633EE8F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9D5E2C" w14:paraId="33BA76AF" w14:textId="77777777" w:rsidTr="009D5E2C">
        <w:tc>
          <w:tcPr>
            <w:tcW w:w="10345" w:type="dxa"/>
            <w:shd w:val="clear" w:color="auto" w:fill="FFFFFF"/>
            <w:vAlign w:val="center"/>
          </w:tcPr>
          <w:p w14:paraId="3E00D78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MFAktionKode= OPSKRIV når MFAktionStatusKode=UDFOERT</w:t>
            </w:r>
          </w:p>
          <w:p w14:paraId="415862B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D064D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 at restbeløb optræder i FordringRestBeløb strukturen.</w:t>
            </w:r>
          </w:p>
        </w:tc>
      </w:tr>
    </w:tbl>
    <w:p w14:paraId="1367EFE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429"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10345"/>
        <w:tblGridChange w:id="430">
          <w:tblGrid>
            <w:gridCol w:w="10345"/>
          </w:tblGrid>
        </w:tblGridChange>
      </w:tblGrid>
      <w:tr w:rsidR="009D5E2C" w14:paraId="62421549" w14:textId="77777777" w:rsidTr="009D5E2C">
        <w:trPr>
          <w:trHeight w:hRule="exact" w:val="113"/>
          <w:trPrChange w:id="431" w:author="Martin Midtgaard" w:date="2014-10-23T14:56:00Z">
            <w:trPr>
              <w:trHeight w:hRule="exact" w:val="113"/>
            </w:trPr>
          </w:trPrChange>
        </w:trPr>
        <w:tc>
          <w:tcPr>
            <w:tcW w:w="10345" w:type="dxa"/>
            <w:shd w:val="clear" w:color="auto" w:fill="D2DCFA"/>
            <w:tcPrChange w:id="432" w:author="Martin Midtgaard" w:date="2014-10-23T14:56:00Z">
              <w:tcPr>
                <w:tcW w:w="10345" w:type="dxa"/>
                <w:shd w:val="clear" w:color="auto" w:fill="B3B3B3"/>
              </w:tcPr>
            </w:tcPrChange>
          </w:tcPr>
          <w:p w14:paraId="156BC3C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D5E2C" w14:paraId="180138DC" w14:textId="77777777" w:rsidTr="009D5E2C">
        <w:tc>
          <w:tcPr>
            <w:tcW w:w="10345" w:type="dxa"/>
            <w:vAlign w:val="center"/>
          </w:tcPr>
          <w:p w14:paraId="1C377E9E"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9D5E2C" w14:paraId="32B32B23" w14:textId="77777777" w:rsidTr="009D5E2C">
        <w:tc>
          <w:tcPr>
            <w:tcW w:w="10345" w:type="dxa"/>
            <w:vAlign w:val="center"/>
          </w:tcPr>
          <w:p w14:paraId="01EF120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4B92B88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14:paraId="4F969474" w14:textId="77777777" w:rsidR="00730D10" w:rsidRDefault="009D5E2C"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33" w:author="Martin Midtgaard" w:date="2014-10-23T14:56:00Z"/>
                <w:rFonts w:ascii="Arial" w:hAnsi="Arial" w:cs="Arial"/>
                <w:sz w:val="18"/>
              </w:rPr>
            </w:pPr>
            <w:r>
              <w:rPr>
                <w:rFonts w:ascii="Arial" w:hAnsi="Arial" w:cs="Arial"/>
                <w:sz w:val="18"/>
              </w:rPr>
              <w:t>(FordringOpskrivningBeløbDKK)</w:t>
            </w:r>
          </w:p>
          <w:p w14:paraId="56BD2EA4"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E8AA43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7CAF5A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D5E2C" w:rsidSect="009D5E2C">
          <w:headerReference w:type="default" r:id="rId14"/>
          <w:pgSz w:w="11906" w:h="16838"/>
          <w:pgMar w:top="567" w:right="567" w:bottom="567" w:left="1134" w:header="283" w:footer="708" w:gutter="0"/>
          <w:cols w:space="708"/>
          <w:docGrid w:linePitch="360"/>
        </w:sectPr>
      </w:pPr>
    </w:p>
    <w:p w14:paraId="503DC99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Change w:id="434" w:author="Martin Midtgaard" w:date="2014-10-23T14:56:00Z">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PrChange>
      </w:tblPr>
      <w:tblGrid>
        <w:gridCol w:w="3402"/>
        <w:gridCol w:w="1701"/>
        <w:gridCol w:w="4671"/>
        <w:tblGridChange w:id="435">
          <w:tblGrid>
            <w:gridCol w:w="3402"/>
            <w:gridCol w:w="1701"/>
            <w:gridCol w:w="4671"/>
          </w:tblGrid>
        </w:tblGridChange>
      </w:tblGrid>
      <w:tr w:rsidR="009D5E2C" w14:paraId="56618D22" w14:textId="77777777" w:rsidTr="009D5E2C">
        <w:trPr>
          <w:tblHeader/>
          <w:trPrChange w:id="436" w:author="Martin Midtgaard" w:date="2014-10-23T14:56:00Z">
            <w:trPr>
              <w:tblHeader/>
            </w:trPr>
          </w:trPrChange>
        </w:trPr>
        <w:tc>
          <w:tcPr>
            <w:tcW w:w="3402" w:type="dxa"/>
            <w:shd w:val="clear" w:color="auto" w:fill="D2DCFA"/>
            <w:vAlign w:val="center"/>
            <w:tcPrChange w:id="437" w:author="Martin Midtgaard" w:date="2014-10-23T14:56:00Z">
              <w:tcPr>
                <w:tcW w:w="3402" w:type="dxa"/>
                <w:shd w:val="clear" w:color="auto" w:fill="B3B3B3"/>
                <w:vAlign w:val="center"/>
              </w:tcPr>
            </w:tcPrChange>
          </w:tcPr>
          <w:p w14:paraId="6D6AED0F"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Change w:id="438" w:author="Martin Midtgaard" w:date="2014-10-23T14:56:00Z">
              <w:tcPr>
                <w:tcW w:w="1701" w:type="dxa"/>
                <w:shd w:val="clear" w:color="auto" w:fill="B3B3B3"/>
                <w:vAlign w:val="center"/>
              </w:tcPr>
            </w:tcPrChange>
          </w:tcPr>
          <w:p w14:paraId="3A153E6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Change w:id="439" w:author="Martin Midtgaard" w:date="2014-10-23T14:56:00Z">
              <w:tcPr>
                <w:tcW w:w="4671" w:type="dxa"/>
                <w:shd w:val="clear" w:color="auto" w:fill="B3B3B3"/>
                <w:vAlign w:val="center"/>
              </w:tcPr>
            </w:tcPrChange>
          </w:tcPr>
          <w:p w14:paraId="5C08BDAD" w14:textId="5EC9F50A"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del w:id="440" w:author="Martin Midtgaard" w:date="2014-10-23T14:56:00Z">
              <w:r w:rsidR="00730D10">
                <w:rPr>
                  <w:rFonts w:ascii="Arial" w:hAnsi="Arial" w:cs="Arial"/>
                  <w:b/>
                  <w:sz w:val="18"/>
                </w:rPr>
                <w:delText>værdiset</w:delText>
              </w:r>
            </w:del>
            <w:ins w:id="441" w:author="Martin Midtgaard" w:date="2014-10-23T14:56:00Z">
              <w:r>
                <w:rPr>
                  <w:rFonts w:ascii="Arial" w:hAnsi="Arial" w:cs="Arial"/>
                  <w:b/>
                  <w:sz w:val="18"/>
                </w:rPr>
                <w:t>værdisæt</w:t>
              </w:r>
            </w:ins>
          </w:p>
        </w:tc>
      </w:tr>
      <w:tr w:rsidR="009D5E2C" w14:paraId="44761D9F" w14:textId="77777777" w:rsidTr="009D5E2C">
        <w:trPr>
          <w:ins w:id="442" w:author="Martin Midtgaard" w:date="2014-10-23T14:56:00Z"/>
        </w:trPr>
        <w:tc>
          <w:tcPr>
            <w:tcW w:w="3402" w:type="dxa"/>
          </w:tcPr>
          <w:p w14:paraId="777031C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443" w:author="Martin Midtgaard" w:date="2014-10-23T14:56:00Z"/>
                <w:rFonts w:ascii="Arial" w:hAnsi="Arial" w:cs="Arial"/>
                <w:sz w:val="18"/>
              </w:rPr>
            </w:pPr>
            <w:ins w:id="444" w:author="Martin Midtgaard" w:date="2014-10-23T14:56:00Z">
              <w:r>
                <w:rPr>
                  <w:rFonts w:ascii="Arial" w:hAnsi="Arial" w:cs="Arial"/>
                  <w:sz w:val="18"/>
                </w:rPr>
                <w:t>AlternativKontaktReferenceTekst</w:t>
              </w:r>
            </w:ins>
          </w:p>
        </w:tc>
        <w:tc>
          <w:tcPr>
            <w:tcW w:w="1701" w:type="dxa"/>
          </w:tcPr>
          <w:p w14:paraId="2632BD1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5" w:author="Martin Midtgaard" w:date="2014-10-23T14:56:00Z"/>
                <w:rFonts w:ascii="Arial" w:hAnsi="Arial" w:cs="Arial"/>
                <w:sz w:val="18"/>
              </w:rPr>
            </w:pPr>
            <w:ins w:id="446" w:author="Martin Midtgaard" w:date="2014-10-23T14:56:00Z">
              <w:r>
                <w:rPr>
                  <w:rFonts w:ascii="Arial" w:hAnsi="Arial" w:cs="Arial"/>
                  <w:sz w:val="18"/>
                </w:rPr>
                <w:t>base: string</w:t>
              </w:r>
            </w:ins>
          </w:p>
          <w:p w14:paraId="038D09B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7" w:author="Martin Midtgaard" w:date="2014-10-23T14:56:00Z"/>
                <w:rFonts w:ascii="Arial" w:hAnsi="Arial" w:cs="Arial"/>
                <w:sz w:val="18"/>
              </w:rPr>
            </w:pPr>
            <w:ins w:id="448" w:author="Martin Midtgaard" w:date="2014-10-23T14:56:00Z">
              <w:r>
                <w:rPr>
                  <w:rFonts w:ascii="Arial" w:hAnsi="Arial" w:cs="Arial"/>
                  <w:sz w:val="18"/>
                </w:rPr>
                <w:t>maxLength: 25</w:t>
              </w:r>
            </w:ins>
          </w:p>
        </w:tc>
        <w:tc>
          <w:tcPr>
            <w:tcW w:w="4671" w:type="dxa"/>
          </w:tcPr>
          <w:p w14:paraId="54BAED6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49" w:author="Martin Midtgaard" w:date="2014-10-23T14:56:00Z"/>
                <w:rFonts w:ascii="Arial" w:hAnsi="Arial" w:cs="Arial"/>
                <w:sz w:val="18"/>
              </w:rPr>
            </w:pPr>
            <w:ins w:id="450" w:author="Martin Midtgaard" w:date="2014-10-23T14:56:00Z">
              <w:r>
                <w:rPr>
                  <w:rFonts w:ascii="Arial" w:hAnsi="Arial" w:cs="Arial"/>
                  <w:sz w:val="18"/>
                </w:rPr>
                <w:t>Den alternative nøgler, fx pasnummer eller registreringsnummer på.</w:t>
              </w:r>
            </w:ins>
          </w:p>
          <w:p w14:paraId="2232512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1" w:author="Martin Midtgaard" w:date="2014-10-23T14:56:00Z"/>
                <w:rFonts w:ascii="Arial" w:hAnsi="Arial" w:cs="Arial"/>
                <w:sz w:val="18"/>
              </w:rPr>
            </w:pPr>
          </w:p>
          <w:p w14:paraId="7F60ED2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2" w:author="Martin Midtgaard" w:date="2014-10-23T14:56:00Z"/>
                <w:rFonts w:ascii="Arial" w:hAnsi="Arial" w:cs="Arial"/>
                <w:sz w:val="18"/>
              </w:rPr>
            </w:pPr>
          </w:p>
        </w:tc>
      </w:tr>
      <w:tr w:rsidR="009D5E2C" w14:paraId="1D9679D1" w14:textId="77777777" w:rsidTr="009D5E2C">
        <w:trPr>
          <w:ins w:id="453" w:author="Martin Midtgaard" w:date="2014-10-23T14:56:00Z"/>
        </w:trPr>
        <w:tc>
          <w:tcPr>
            <w:tcW w:w="3402" w:type="dxa"/>
          </w:tcPr>
          <w:p w14:paraId="025B48B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454" w:author="Martin Midtgaard" w:date="2014-10-23T14:56:00Z"/>
                <w:rFonts w:ascii="Arial" w:hAnsi="Arial" w:cs="Arial"/>
                <w:sz w:val="18"/>
              </w:rPr>
            </w:pPr>
            <w:ins w:id="455" w:author="Martin Midtgaard" w:date="2014-10-23T14:56:00Z">
              <w:r>
                <w:rPr>
                  <w:rFonts w:ascii="Arial" w:hAnsi="Arial" w:cs="Arial"/>
                  <w:sz w:val="18"/>
                </w:rPr>
                <w:t>AlternativKontaktReferenceType</w:t>
              </w:r>
            </w:ins>
          </w:p>
        </w:tc>
        <w:tc>
          <w:tcPr>
            <w:tcW w:w="1701" w:type="dxa"/>
          </w:tcPr>
          <w:p w14:paraId="0302245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6" w:author="Martin Midtgaard" w:date="2014-10-23T14:56:00Z"/>
                <w:rFonts w:ascii="Arial" w:hAnsi="Arial" w:cs="Arial"/>
                <w:sz w:val="18"/>
              </w:rPr>
            </w:pPr>
            <w:ins w:id="457" w:author="Martin Midtgaard" w:date="2014-10-23T14:56:00Z">
              <w:r>
                <w:rPr>
                  <w:rFonts w:ascii="Arial" w:hAnsi="Arial" w:cs="Arial"/>
                  <w:sz w:val="18"/>
                </w:rPr>
                <w:t>base: string</w:t>
              </w:r>
            </w:ins>
          </w:p>
          <w:p w14:paraId="0438375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8" w:author="Martin Midtgaard" w:date="2014-10-23T14:56:00Z"/>
                <w:rFonts w:ascii="Arial" w:hAnsi="Arial" w:cs="Arial"/>
                <w:sz w:val="18"/>
              </w:rPr>
            </w:pPr>
            <w:ins w:id="459" w:author="Martin Midtgaard" w:date="2014-10-23T14:56:00Z">
              <w:r>
                <w:rPr>
                  <w:rFonts w:ascii="Arial" w:hAnsi="Arial" w:cs="Arial"/>
                  <w:sz w:val="18"/>
                </w:rPr>
                <w:t>maxLength: 30</w:t>
              </w:r>
            </w:ins>
          </w:p>
          <w:p w14:paraId="7BAF84AC"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0" w:author="Martin Midtgaard" w:date="2014-10-23T14:56:00Z"/>
                <w:rFonts w:ascii="Arial" w:hAnsi="Arial" w:cs="Arial"/>
                <w:sz w:val="18"/>
              </w:rPr>
            </w:pPr>
            <w:ins w:id="461" w:author="Martin Midtgaard" w:date="2014-10-23T14:56:00Z">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ins>
          </w:p>
        </w:tc>
        <w:tc>
          <w:tcPr>
            <w:tcW w:w="4671" w:type="dxa"/>
          </w:tcPr>
          <w:p w14:paraId="1781BA0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2" w:author="Martin Midtgaard" w:date="2014-10-23T14:56:00Z"/>
                <w:rFonts w:ascii="Arial" w:hAnsi="Arial" w:cs="Arial"/>
                <w:sz w:val="18"/>
              </w:rPr>
            </w:pPr>
            <w:ins w:id="463" w:author="Martin Midtgaard" w:date="2014-10-23T14:56:00Z">
              <w:r>
                <w:rPr>
                  <w:rFonts w:ascii="Arial" w:hAnsi="Arial" w:cs="Arial"/>
                  <w:sz w:val="18"/>
                </w:rPr>
                <w:t>Typen af den alternative nøgle, fx pasnummer, udenlandsk personnummer, kørekortnummer mv.</w:t>
              </w:r>
            </w:ins>
          </w:p>
          <w:p w14:paraId="66CA6EC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4" w:author="Martin Midtgaard" w:date="2014-10-23T14:56:00Z"/>
                <w:rFonts w:ascii="Arial" w:hAnsi="Arial" w:cs="Arial"/>
                <w:sz w:val="18"/>
              </w:rPr>
            </w:pPr>
          </w:p>
          <w:p w14:paraId="7F0929D3"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65" w:author="Martin Midtgaard" w:date="2014-10-23T14:56:00Z"/>
                <w:rFonts w:ascii="Arial" w:hAnsi="Arial" w:cs="Arial"/>
                <w:sz w:val="18"/>
              </w:rPr>
            </w:pPr>
          </w:p>
        </w:tc>
      </w:tr>
      <w:tr w:rsidR="009D5E2C" w14:paraId="05499B5F" w14:textId="77777777" w:rsidTr="009D5E2C">
        <w:tc>
          <w:tcPr>
            <w:tcW w:w="3402" w:type="dxa"/>
          </w:tcPr>
          <w:p w14:paraId="30CC0BA3"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04CA64B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6" w:author="Martin Midtgaard" w:date="2014-10-23T14:56:00Z"/>
                <w:rFonts w:ascii="Arial" w:hAnsi="Arial" w:cs="Arial"/>
                <w:sz w:val="18"/>
              </w:rPr>
            </w:pPr>
            <w:del w:id="467" w:author="Martin Midtgaard" w:date="2014-10-23T14:56:00Z">
              <w:r>
                <w:rPr>
                  <w:rFonts w:ascii="Arial" w:hAnsi="Arial" w:cs="Arial"/>
                  <w:sz w:val="18"/>
                </w:rPr>
                <w:delText xml:space="preserve">Domain: </w:delText>
              </w:r>
            </w:del>
          </w:p>
          <w:p w14:paraId="638773E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68" w:author="Martin Midtgaard" w:date="2014-10-23T14:56:00Z"/>
                <w:rFonts w:ascii="Arial" w:hAnsi="Arial" w:cs="Arial"/>
                <w:sz w:val="18"/>
              </w:rPr>
            </w:pPr>
            <w:del w:id="469" w:author="Martin Midtgaard" w:date="2014-10-23T14:56:00Z">
              <w:r>
                <w:rPr>
                  <w:rFonts w:ascii="Arial" w:hAnsi="Arial" w:cs="Arial"/>
                  <w:sz w:val="18"/>
                </w:rPr>
                <w:delText>ID18</w:delText>
              </w:r>
            </w:del>
          </w:p>
          <w:p w14:paraId="1EE7355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6F6559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0" w:author="Martin Midtgaard" w:date="2014-10-23T14:56:00Z"/>
                <w:rFonts w:ascii="Arial" w:hAnsi="Arial" w:cs="Arial"/>
                <w:sz w:val="18"/>
              </w:rPr>
            </w:pPr>
            <w:moveToRangeStart w:id="471" w:author="Martin Midtgaard" w:date="2014-10-23T14:56:00Z" w:name="move401839497"/>
            <w:moveTo w:id="472" w:author="Martin Midtgaard" w:date="2014-10-23T14:56:00Z">
              <w:r>
                <w:rPr>
                  <w:rFonts w:ascii="Arial" w:hAnsi="Arial" w:cs="Arial"/>
                  <w:sz w:val="18"/>
                </w:rPr>
                <w:t>totalDigits: 18</w:t>
              </w:r>
            </w:moveTo>
            <w:moveToRangeEnd w:id="471"/>
          </w:p>
          <w:p w14:paraId="5E7695E6" w14:textId="77777777" w:rsidR="00730D10" w:rsidRDefault="009D5E2C"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3" w:author="Martin Midtgaard" w:date="2014-10-23T14:56:00Z"/>
                <w:rFonts w:ascii="Arial" w:hAnsi="Arial" w:cs="Arial"/>
                <w:sz w:val="18"/>
              </w:rPr>
            </w:pPr>
            <w:r>
              <w:rPr>
                <w:rFonts w:ascii="Arial" w:hAnsi="Arial" w:cs="Arial"/>
                <w:sz w:val="18"/>
              </w:rPr>
              <w:t>minInclusive: 1</w:t>
            </w:r>
          </w:p>
          <w:p w14:paraId="533EA63F" w14:textId="066173BF"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474" w:author="Martin Midtgaard" w:date="2014-10-23T14:56:00Z" w:name="move401839497"/>
            <w:moveFrom w:id="475" w:author="Martin Midtgaard" w:date="2014-10-23T14:56:00Z">
              <w:r>
                <w:rPr>
                  <w:rFonts w:ascii="Arial" w:hAnsi="Arial" w:cs="Arial"/>
                  <w:sz w:val="18"/>
                </w:rPr>
                <w:t>totalDigits: 18</w:t>
              </w:r>
            </w:moveFrom>
            <w:moveFromRangeEnd w:id="474"/>
          </w:p>
        </w:tc>
        <w:tc>
          <w:tcPr>
            <w:tcW w:w="4671" w:type="dxa"/>
          </w:tcPr>
          <w:p w14:paraId="257CACA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3AF886D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6B59CFD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6F86DD2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23DF9CB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6" w:author="Martin Midtgaard" w:date="2014-10-23T14:56:00Z"/>
                <w:rFonts w:ascii="Arial" w:hAnsi="Arial" w:cs="Arial"/>
                <w:sz w:val="18"/>
              </w:rPr>
            </w:pPr>
          </w:p>
          <w:p w14:paraId="548B7663"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493F3C63" w14:textId="77777777" w:rsidTr="009D5E2C">
        <w:tc>
          <w:tcPr>
            <w:tcW w:w="3402" w:type="dxa"/>
          </w:tcPr>
          <w:p w14:paraId="73DA321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63A21C0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7" w:author="Martin Midtgaard" w:date="2014-10-23T14:56:00Z"/>
                <w:rFonts w:ascii="Arial" w:hAnsi="Arial" w:cs="Arial"/>
                <w:sz w:val="18"/>
              </w:rPr>
            </w:pPr>
            <w:del w:id="478" w:author="Martin Midtgaard" w:date="2014-10-23T14:56:00Z">
              <w:r>
                <w:rPr>
                  <w:rFonts w:ascii="Arial" w:hAnsi="Arial" w:cs="Arial"/>
                  <w:sz w:val="18"/>
                </w:rPr>
                <w:delText xml:space="preserve">Domain: </w:delText>
              </w:r>
            </w:del>
          </w:p>
          <w:p w14:paraId="5D1A613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79" w:author="Martin Midtgaard" w:date="2014-10-23T14:56:00Z"/>
                <w:rFonts w:ascii="Arial" w:hAnsi="Arial" w:cs="Arial"/>
                <w:sz w:val="18"/>
              </w:rPr>
            </w:pPr>
            <w:del w:id="480" w:author="Martin Midtgaard" w:date="2014-10-23T14:56:00Z">
              <w:r>
                <w:rPr>
                  <w:rFonts w:ascii="Arial" w:hAnsi="Arial" w:cs="Arial"/>
                  <w:sz w:val="18"/>
                </w:rPr>
                <w:delText>ID18</w:delText>
              </w:r>
            </w:del>
          </w:p>
          <w:p w14:paraId="14C0D7D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524A55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1" w:author="Martin Midtgaard" w:date="2014-10-23T14:56:00Z"/>
                <w:rFonts w:ascii="Arial" w:hAnsi="Arial" w:cs="Arial"/>
                <w:sz w:val="18"/>
              </w:rPr>
            </w:pPr>
            <w:moveToRangeStart w:id="482" w:author="Martin Midtgaard" w:date="2014-10-23T14:56:00Z" w:name="move401839498"/>
            <w:moveTo w:id="483" w:author="Martin Midtgaard" w:date="2014-10-23T14:56:00Z">
              <w:r>
                <w:rPr>
                  <w:rFonts w:ascii="Arial" w:hAnsi="Arial" w:cs="Arial"/>
                  <w:sz w:val="18"/>
                </w:rPr>
                <w:t>totalDigits: 18</w:t>
              </w:r>
            </w:moveTo>
            <w:moveToRangeEnd w:id="482"/>
          </w:p>
          <w:p w14:paraId="58100339" w14:textId="77777777" w:rsidR="00730D10" w:rsidRDefault="009D5E2C"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4" w:author="Martin Midtgaard" w:date="2014-10-23T14:56:00Z"/>
                <w:rFonts w:ascii="Arial" w:hAnsi="Arial" w:cs="Arial"/>
                <w:sz w:val="18"/>
              </w:rPr>
            </w:pPr>
            <w:r>
              <w:rPr>
                <w:rFonts w:ascii="Arial" w:hAnsi="Arial" w:cs="Arial"/>
                <w:sz w:val="18"/>
              </w:rPr>
              <w:t>minInclusive: 1</w:t>
            </w:r>
          </w:p>
          <w:p w14:paraId="29E73BAB" w14:textId="79587ACB"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485" w:author="Martin Midtgaard" w:date="2014-10-23T14:56:00Z" w:name="move401839498"/>
            <w:moveFrom w:id="486" w:author="Martin Midtgaard" w:date="2014-10-23T14:56:00Z">
              <w:r>
                <w:rPr>
                  <w:rFonts w:ascii="Arial" w:hAnsi="Arial" w:cs="Arial"/>
                  <w:sz w:val="18"/>
                </w:rPr>
                <w:t>totalDigits: 18</w:t>
              </w:r>
            </w:moveFrom>
            <w:moveFromRangeEnd w:id="485"/>
          </w:p>
        </w:tc>
        <w:tc>
          <w:tcPr>
            <w:tcW w:w="4671" w:type="dxa"/>
          </w:tcPr>
          <w:p w14:paraId="26E8D2C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7" w:author="Martin Midtgaard" w:date="2014-10-23T14:56:00Z"/>
                <w:rFonts w:ascii="Arial" w:hAnsi="Arial" w:cs="Arial"/>
                <w:sz w:val="18"/>
              </w:rPr>
            </w:pPr>
            <w:r>
              <w:rPr>
                <w:rFonts w:ascii="Arial" w:hAnsi="Arial" w:cs="Arial"/>
                <w:sz w:val="18"/>
              </w:rPr>
              <w:t>Relation der henviser til hovedfordring.</w:t>
            </w:r>
          </w:p>
          <w:p w14:paraId="4CEB1D5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8" w:author="Martin Midtgaard" w:date="2014-10-23T14:56:00Z"/>
                <w:rFonts w:ascii="Arial" w:hAnsi="Arial" w:cs="Arial"/>
                <w:sz w:val="18"/>
              </w:rPr>
            </w:pPr>
          </w:p>
          <w:p w14:paraId="72D0A46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3FFD86E9" w14:textId="77777777" w:rsidTr="009D5E2C">
        <w:tc>
          <w:tcPr>
            <w:tcW w:w="3402" w:type="dxa"/>
          </w:tcPr>
          <w:p w14:paraId="19FC7450"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526BBCD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89" w:author="Martin Midtgaard" w:date="2014-10-23T14:56:00Z"/>
                <w:rFonts w:ascii="Arial" w:hAnsi="Arial" w:cs="Arial"/>
                <w:sz w:val="18"/>
              </w:rPr>
            </w:pPr>
            <w:del w:id="490" w:author="Martin Midtgaard" w:date="2014-10-23T14:56:00Z">
              <w:r>
                <w:rPr>
                  <w:rFonts w:ascii="Arial" w:hAnsi="Arial" w:cs="Arial"/>
                  <w:sz w:val="18"/>
                </w:rPr>
                <w:delText xml:space="preserve">Domain: </w:delText>
              </w:r>
            </w:del>
          </w:p>
          <w:p w14:paraId="0A37C6E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1" w:author="Martin Midtgaard" w:date="2014-10-23T14:56:00Z"/>
                <w:rFonts w:ascii="Arial" w:hAnsi="Arial" w:cs="Arial"/>
                <w:sz w:val="18"/>
              </w:rPr>
            </w:pPr>
            <w:del w:id="492" w:author="Martin Midtgaard" w:date="2014-10-23T14:56:00Z">
              <w:r>
                <w:rPr>
                  <w:rFonts w:ascii="Arial" w:hAnsi="Arial" w:cs="Arial"/>
                  <w:sz w:val="18"/>
                </w:rPr>
                <w:delText>Tekst36</w:delText>
              </w:r>
            </w:del>
          </w:p>
          <w:p w14:paraId="0506EC7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A97A8C"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01CF425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3" w:author="Martin Midtgaard" w:date="2014-10-23T14:56:00Z"/>
                <w:rFonts w:ascii="Arial" w:hAnsi="Arial" w:cs="Arial"/>
                <w:sz w:val="18"/>
              </w:rPr>
            </w:pPr>
            <w:r>
              <w:rPr>
                <w:rFonts w:ascii="Arial" w:hAnsi="Arial" w:cs="Arial"/>
                <w:sz w:val="18"/>
              </w:rPr>
              <w:t>Fordringshavers interne reference.</w:t>
            </w:r>
          </w:p>
          <w:p w14:paraId="073122F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4" w:author="Martin Midtgaard" w:date="2014-10-23T14:56:00Z"/>
                <w:rFonts w:ascii="Arial" w:hAnsi="Arial" w:cs="Arial"/>
                <w:sz w:val="18"/>
              </w:rPr>
            </w:pPr>
          </w:p>
          <w:p w14:paraId="0317B814"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4EFB5CB2" w14:textId="77777777" w:rsidTr="009D5E2C">
        <w:tc>
          <w:tcPr>
            <w:tcW w:w="3402" w:type="dxa"/>
          </w:tcPr>
          <w:p w14:paraId="7C2D774E"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18D5E34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5" w:author="Martin Midtgaard" w:date="2014-10-23T14:56:00Z"/>
                <w:rFonts w:ascii="Arial" w:hAnsi="Arial" w:cs="Arial"/>
                <w:sz w:val="18"/>
              </w:rPr>
            </w:pPr>
            <w:del w:id="496" w:author="Martin Midtgaard" w:date="2014-10-23T14:56:00Z">
              <w:r>
                <w:rPr>
                  <w:rFonts w:ascii="Arial" w:hAnsi="Arial" w:cs="Arial"/>
                  <w:sz w:val="18"/>
                </w:rPr>
                <w:delText xml:space="preserve">Domain: </w:delText>
              </w:r>
            </w:del>
          </w:p>
          <w:p w14:paraId="607E164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497" w:author="Martin Midtgaard" w:date="2014-10-23T14:56:00Z"/>
                <w:rFonts w:ascii="Arial" w:hAnsi="Arial" w:cs="Arial"/>
                <w:sz w:val="18"/>
              </w:rPr>
            </w:pPr>
            <w:del w:id="498" w:author="Martin Midtgaard" w:date="2014-10-23T14:56:00Z">
              <w:r>
                <w:rPr>
                  <w:rFonts w:ascii="Arial" w:hAnsi="Arial" w:cs="Arial"/>
                  <w:sz w:val="18"/>
                </w:rPr>
                <w:delText>ID18</w:delText>
              </w:r>
            </w:del>
          </w:p>
          <w:p w14:paraId="7746F36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7F4B13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9" w:author="Martin Midtgaard" w:date="2014-10-23T14:56:00Z"/>
                <w:rFonts w:ascii="Arial" w:hAnsi="Arial" w:cs="Arial"/>
                <w:sz w:val="18"/>
              </w:rPr>
            </w:pPr>
            <w:moveToRangeStart w:id="500" w:author="Martin Midtgaard" w:date="2014-10-23T14:56:00Z" w:name="move401839499"/>
            <w:moveTo w:id="501" w:author="Martin Midtgaard" w:date="2014-10-23T14:56:00Z">
              <w:r>
                <w:rPr>
                  <w:rFonts w:ascii="Arial" w:hAnsi="Arial" w:cs="Arial"/>
                  <w:sz w:val="18"/>
                </w:rPr>
                <w:t>totalDigits: 18</w:t>
              </w:r>
            </w:moveTo>
            <w:moveToRangeEnd w:id="500"/>
          </w:p>
          <w:p w14:paraId="602A888C" w14:textId="77777777" w:rsidR="00730D10" w:rsidRDefault="009D5E2C"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2" w:author="Martin Midtgaard" w:date="2014-10-23T14:56:00Z"/>
                <w:rFonts w:ascii="Arial" w:hAnsi="Arial" w:cs="Arial"/>
                <w:sz w:val="18"/>
              </w:rPr>
            </w:pPr>
            <w:r>
              <w:rPr>
                <w:rFonts w:ascii="Arial" w:hAnsi="Arial" w:cs="Arial"/>
                <w:sz w:val="18"/>
              </w:rPr>
              <w:t>minInclusive: 1</w:t>
            </w:r>
          </w:p>
          <w:p w14:paraId="013FCCD3" w14:textId="5AC5575F"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503" w:author="Martin Midtgaard" w:date="2014-10-23T14:56:00Z" w:name="move401839499"/>
            <w:moveFrom w:id="504" w:author="Martin Midtgaard" w:date="2014-10-23T14:56:00Z">
              <w:r>
                <w:rPr>
                  <w:rFonts w:ascii="Arial" w:hAnsi="Arial" w:cs="Arial"/>
                  <w:sz w:val="18"/>
                </w:rPr>
                <w:t>totalDigits: 18</w:t>
              </w:r>
            </w:moveFrom>
            <w:moveFromRangeEnd w:id="503"/>
          </w:p>
        </w:tc>
        <w:tc>
          <w:tcPr>
            <w:tcW w:w="4671" w:type="dxa"/>
          </w:tcPr>
          <w:p w14:paraId="07A16A8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5" w:author="Martin Midtgaard" w:date="2014-10-23T14:56:00Z"/>
                <w:rFonts w:ascii="Arial" w:hAnsi="Arial" w:cs="Arial"/>
                <w:sz w:val="18"/>
              </w:rPr>
            </w:pPr>
            <w:r>
              <w:rPr>
                <w:rFonts w:ascii="Arial" w:hAnsi="Arial" w:cs="Arial"/>
                <w:sz w:val="18"/>
              </w:rPr>
              <w:t>Identificerer den unikke aftale ID.</w:t>
            </w:r>
          </w:p>
          <w:p w14:paraId="5680BFD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6" w:author="Martin Midtgaard" w:date="2014-10-23T14:56:00Z"/>
                <w:rFonts w:ascii="Arial" w:hAnsi="Arial" w:cs="Arial"/>
                <w:sz w:val="18"/>
              </w:rPr>
            </w:pPr>
          </w:p>
          <w:p w14:paraId="244D928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3AEADD72" w14:textId="77777777" w:rsidTr="009D5E2C">
        <w:tc>
          <w:tcPr>
            <w:tcW w:w="3402" w:type="dxa"/>
          </w:tcPr>
          <w:p w14:paraId="1C200B15"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5FB5C2A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7" w:author="Martin Midtgaard" w:date="2014-10-23T14:56:00Z"/>
                <w:rFonts w:ascii="Arial" w:hAnsi="Arial" w:cs="Arial"/>
                <w:sz w:val="18"/>
              </w:rPr>
            </w:pPr>
            <w:del w:id="508" w:author="Martin Midtgaard" w:date="2014-10-23T14:56:00Z">
              <w:r>
                <w:rPr>
                  <w:rFonts w:ascii="Arial" w:hAnsi="Arial" w:cs="Arial"/>
                  <w:sz w:val="18"/>
                </w:rPr>
                <w:delText xml:space="preserve">Domain: </w:delText>
              </w:r>
            </w:del>
          </w:p>
          <w:p w14:paraId="5AF99D7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09" w:author="Martin Midtgaard" w:date="2014-10-23T14:56:00Z"/>
                <w:rFonts w:ascii="Arial" w:hAnsi="Arial" w:cs="Arial"/>
                <w:sz w:val="18"/>
              </w:rPr>
            </w:pPr>
            <w:del w:id="510" w:author="Martin Midtgaard" w:date="2014-10-23T14:56:00Z">
              <w:r>
                <w:rPr>
                  <w:rFonts w:ascii="Arial" w:hAnsi="Arial" w:cs="Arial"/>
                  <w:sz w:val="18"/>
                </w:rPr>
                <w:delText>DatoTid</w:delText>
              </w:r>
            </w:del>
          </w:p>
          <w:p w14:paraId="1455E61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3E69DD4C" w14:textId="351BCB48"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11" w:author="Martin Midtgaard" w:date="2014-10-23T14:56:00Z">
              <w:r>
                <w:rPr>
                  <w:rFonts w:ascii="Arial" w:hAnsi="Arial" w:cs="Arial"/>
                  <w:sz w:val="18"/>
                </w:rPr>
                <w:delText>whiteSpace</w:delText>
              </w:r>
            </w:del>
            <w:ins w:id="512" w:author="Martin Midtgaard" w:date="2014-10-23T14:56:00Z">
              <w:r w:rsidR="009D5E2C">
                <w:rPr>
                  <w:rFonts w:ascii="Arial" w:hAnsi="Arial" w:cs="Arial"/>
                  <w:sz w:val="18"/>
                </w:rPr>
                <w:t>whitespace</w:t>
              </w:r>
            </w:ins>
            <w:r w:rsidR="009D5E2C">
              <w:rPr>
                <w:rFonts w:ascii="Arial" w:hAnsi="Arial" w:cs="Arial"/>
                <w:sz w:val="18"/>
              </w:rPr>
              <w:t>: collapse</w:t>
            </w:r>
          </w:p>
        </w:tc>
        <w:tc>
          <w:tcPr>
            <w:tcW w:w="4671" w:type="dxa"/>
          </w:tcPr>
          <w:p w14:paraId="7E5B82A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17AF220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34B9EBD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5B98996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3" w:author="Martin Midtgaard" w:date="2014-10-23T14:56:00Z"/>
                <w:rFonts w:ascii="Arial" w:hAnsi="Arial" w:cs="Arial"/>
                <w:sz w:val="18"/>
              </w:rPr>
            </w:pPr>
          </w:p>
          <w:p w14:paraId="0840D9A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1D09E4CC" w14:textId="77777777" w:rsidTr="009D5E2C">
        <w:tc>
          <w:tcPr>
            <w:tcW w:w="3402" w:type="dxa"/>
          </w:tcPr>
          <w:p w14:paraId="5F3E28F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14:paraId="0652613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4" w:author="Martin Midtgaard" w:date="2014-10-23T14:56:00Z"/>
                <w:rFonts w:ascii="Arial" w:hAnsi="Arial" w:cs="Arial"/>
                <w:sz w:val="18"/>
              </w:rPr>
            </w:pPr>
            <w:del w:id="515" w:author="Martin Midtgaard" w:date="2014-10-23T14:56:00Z">
              <w:r>
                <w:rPr>
                  <w:rFonts w:ascii="Arial" w:hAnsi="Arial" w:cs="Arial"/>
                  <w:sz w:val="18"/>
                </w:rPr>
                <w:delText xml:space="preserve">Domain: </w:delText>
              </w:r>
            </w:del>
          </w:p>
          <w:p w14:paraId="2167A56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16" w:author="Martin Midtgaard" w:date="2014-10-23T14:56:00Z"/>
                <w:rFonts w:ascii="Arial" w:hAnsi="Arial" w:cs="Arial"/>
                <w:sz w:val="18"/>
              </w:rPr>
            </w:pPr>
            <w:del w:id="517" w:author="Martin Midtgaard" w:date="2014-10-23T14:56:00Z">
              <w:r>
                <w:rPr>
                  <w:rFonts w:ascii="Arial" w:hAnsi="Arial" w:cs="Arial"/>
                  <w:sz w:val="18"/>
                </w:rPr>
                <w:delText>Beløb</w:delText>
              </w:r>
            </w:del>
          </w:p>
          <w:p w14:paraId="6EB681A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A99533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14:paraId="171A3395"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339A35C" w14:textId="20419CB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18" w:author="Martin Midtgaard" w:date="2014-10-23T14:56:00Z"/>
                <w:rFonts w:ascii="Arial" w:hAnsi="Arial" w:cs="Arial"/>
                <w:sz w:val="18"/>
              </w:rPr>
            </w:pPr>
            <w:r>
              <w:rPr>
                <w:rFonts w:ascii="Arial" w:hAnsi="Arial" w:cs="Arial"/>
                <w:sz w:val="18"/>
              </w:rPr>
              <w:lastRenderedPageBreak/>
              <w:t>Beregnet fordringbeløb i den inddraporterede valuta.</w:t>
            </w:r>
            <w:del w:id="519" w:author="Martin Midtgaard" w:date="2014-10-23T14:56:00Z">
              <w:r w:rsidR="00730D10">
                <w:rPr>
                  <w:rFonts w:ascii="Arial" w:hAnsi="Arial" w:cs="Arial"/>
                  <w:sz w:val="18"/>
                </w:rPr>
                <w:delText xml:space="preserve"> </w:delText>
              </w:r>
            </w:del>
          </w:p>
          <w:p w14:paraId="353CDE2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0" w:author="Martin Midtgaard" w:date="2014-10-23T14:56:00Z"/>
                <w:rFonts w:ascii="Arial" w:hAnsi="Arial" w:cs="Arial"/>
                <w:sz w:val="18"/>
              </w:rPr>
            </w:pPr>
          </w:p>
          <w:p w14:paraId="7B23874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340C2AA3" w14:textId="77777777" w:rsidTr="009D5E2C">
        <w:tc>
          <w:tcPr>
            <w:tcW w:w="3402" w:type="dxa"/>
          </w:tcPr>
          <w:p w14:paraId="1F9B218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DMIFordringRestBeløbDKK</w:t>
            </w:r>
          </w:p>
        </w:tc>
        <w:tc>
          <w:tcPr>
            <w:tcW w:w="1701" w:type="dxa"/>
          </w:tcPr>
          <w:p w14:paraId="1025DDB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1" w:author="Martin Midtgaard" w:date="2014-10-23T14:56:00Z"/>
                <w:rFonts w:ascii="Arial" w:hAnsi="Arial" w:cs="Arial"/>
                <w:sz w:val="18"/>
              </w:rPr>
            </w:pPr>
            <w:del w:id="522" w:author="Martin Midtgaard" w:date="2014-10-23T14:56:00Z">
              <w:r>
                <w:rPr>
                  <w:rFonts w:ascii="Arial" w:hAnsi="Arial" w:cs="Arial"/>
                  <w:sz w:val="18"/>
                </w:rPr>
                <w:delText xml:space="preserve">Domain: </w:delText>
              </w:r>
            </w:del>
          </w:p>
          <w:p w14:paraId="17B7890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3" w:author="Martin Midtgaard" w:date="2014-10-23T14:56:00Z"/>
                <w:rFonts w:ascii="Arial" w:hAnsi="Arial" w:cs="Arial"/>
                <w:sz w:val="18"/>
              </w:rPr>
            </w:pPr>
            <w:del w:id="524" w:author="Martin Midtgaard" w:date="2014-10-23T14:56:00Z">
              <w:r>
                <w:rPr>
                  <w:rFonts w:ascii="Arial" w:hAnsi="Arial" w:cs="Arial"/>
                  <w:sz w:val="18"/>
                </w:rPr>
                <w:delText>Beløb</w:delText>
              </w:r>
            </w:del>
          </w:p>
          <w:p w14:paraId="1D62137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6913A0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C6D210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198B946" w14:textId="77109952"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5" w:author="Martin Midtgaard" w:date="2014-10-23T14:56:00Z"/>
                <w:rFonts w:ascii="Arial" w:hAnsi="Arial" w:cs="Arial"/>
                <w:sz w:val="18"/>
              </w:rPr>
            </w:pPr>
            <w:r>
              <w:rPr>
                <w:rFonts w:ascii="Arial" w:hAnsi="Arial" w:cs="Arial"/>
                <w:sz w:val="18"/>
              </w:rPr>
              <w:t>Beløb omregnet til danske kr.  Det er FordringBeløb fratrukket alle typer af korrektioner og indbetalinger - altså saldo dags dato</w:t>
            </w:r>
            <w:del w:id="526" w:author="Martin Midtgaard" w:date="2014-10-23T14:56:00Z">
              <w:r w:rsidR="00730D10">
                <w:rPr>
                  <w:rFonts w:ascii="Arial" w:hAnsi="Arial" w:cs="Arial"/>
                  <w:sz w:val="18"/>
                </w:rPr>
                <w:delText xml:space="preserve"> </w:delText>
              </w:r>
            </w:del>
          </w:p>
          <w:p w14:paraId="7B0880F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7" w:author="Martin Midtgaard" w:date="2014-10-23T14:56:00Z"/>
                <w:rFonts w:ascii="Arial" w:hAnsi="Arial" w:cs="Arial"/>
                <w:sz w:val="18"/>
              </w:rPr>
            </w:pPr>
          </w:p>
          <w:p w14:paraId="1047F845"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0555B803" w14:textId="77777777" w:rsidTr="009D5E2C">
        <w:tc>
          <w:tcPr>
            <w:tcW w:w="3402" w:type="dxa"/>
          </w:tcPr>
          <w:p w14:paraId="51CC7233"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14:paraId="52D6DF7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28" w:author="Martin Midtgaard" w:date="2014-10-23T14:56:00Z"/>
                <w:rFonts w:ascii="Arial" w:hAnsi="Arial" w:cs="Arial"/>
                <w:sz w:val="18"/>
              </w:rPr>
            </w:pPr>
            <w:del w:id="529" w:author="Martin Midtgaard" w:date="2014-10-23T14:56:00Z">
              <w:r>
                <w:rPr>
                  <w:rFonts w:ascii="Arial" w:hAnsi="Arial" w:cs="Arial"/>
                  <w:sz w:val="18"/>
                </w:rPr>
                <w:delText xml:space="preserve">Domain: </w:delText>
              </w:r>
            </w:del>
          </w:p>
          <w:p w14:paraId="1846C73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0" w:author="Martin Midtgaard" w:date="2014-10-23T14:56:00Z"/>
                <w:rFonts w:ascii="Arial" w:hAnsi="Arial" w:cs="Arial"/>
                <w:sz w:val="18"/>
              </w:rPr>
            </w:pPr>
            <w:del w:id="531" w:author="Martin Midtgaard" w:date="2014-10-23T14:56:00Z">
              <w:r>
                <w:rPr>
                  <w:rFonts w:ascii="Arial" w:hAnsi="Arial" w:cs="Arial"/>
                  <w:sz w:val="18"/>
                </w:rPr>
                <w:delText>Markering</w:delText>
              </w:r>
            </w:del>
          </w:p>
          <w:p w14:paraId="2B45F734"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14:paraId="3629563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14:paraId="6ADD4B0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14:paraId="46943D9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2" w:author="Martin Midtgaard" w:date="2014-10-23T14:56:00Z"/>
                <w:rFonts w:ascii="Arial" w:hAnsi="Arial" w:cs="Arial"/>
                <w:sz w:val="18"/>
              </w:rPr>
            </w:pPr>
            <w:r>
              <w:rPr>
                <w:rFonts w:ascii="Arial" w:hAnsi="Arial" w:cs="Arial"/>
                <w:sz w:val="18"/>
              </w:rPr>
              <w:t>false = nej</w:t>
            </w:r>
          </w:p>
          <w:p w14:paraId="400B688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33" w:author="Martin Midtgaard" w:date="2014-10-23T14:56:00Z"/>
                <w:rFonts w:ascii="Arial" w:hAnsi="Arial" w:cs="Arial"/>
                <w:sz w:val="18"/>
              </w:rPr>
            </w:pPr>
          </w:p>
          <w:p w14:paraId="10B4DB8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4AAEE804" w14:textId="77777777" w:rsidTr="009D5E2C">
        <w:tc>
          <w:tcPr>
            <w:tcW w:w="3402" w:type="dxa"/>
          </w:tcPr>
          <w:p w14:paraId="4480FDE4"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6E56838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4" w:author="Martin Midtgaard" w:date="2014-10-23T14:56:00Z"/>
                <w:rFonts w:ascii="Arial" w:hAnsi="Arial" w:cs="Arial"/>
                <w:sz w:val="18"/>
              </w:rPr>
            </w:pPr>
            <w:del w:id="535" w:author="Martin Midtgaard" w:date="2014-10-23T14:56:00Z">
              <w:r>
                <w:rPr>
                  <w:rFonts w:ascii="Arial" w:hAnsi="Arial" w:cs="Arial"/>
                  <w:sz w:val="18"/>
                </w:rPr>
                <w:delText xml:space="preserve">Domain: </w:delText>
              </w:r>
            </w:del>
          </w:p>
          <w:p w14:paraId="080051A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36" w:author="Martin Midtgaard" w:date="2014-10-23T14:56:00Z"/>
                <w:rFonts w:ascii="Arial" w:hAnsi="Arial" w:cs="Arial"/>
                <w:sz w:val="18"/>
              </w:rPr>
            </w:pPr>
            <w:del w:id="537" w:author="Martin Midtgaard" w:date="2014-10-23T14:56:00Z">
              <w:r>
                <w:rPr>
                  <w:rFonts w:ascii="Arial" w:hAnsi="Arial" w:cs="Arial"/>
                  <w:sz w:val="18"/>
                </w:rPr>
                <w:delText>Kode</w:delText>
              </w:r>
            </w:del>
          </w:p>
          <w:p w14:paraId="2398F38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DC2C0B5"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367AA9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6B08E7C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AFC316" w14:textId="0F49EA8F" w:rsid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38" w:author="Martin Midtgaard" w:date="2014-10-23T14:56:00Z">
              <w:r>
                <w:rPr>
                  <w:rFonts w:ascii="Arial" w:hAnsi="Arial" w:cs="Arial"/>
                  <w:sz w:val="18"/>
                </w:rPr>
                <w:delText>Værdiset</w:delText>
              </w:r>
            </w:del>
            <w:ins w:id="539" w:author="Martin Midtgaard" w:date="2014-10-23T14:56:00Z">
              <w:r w:rsidR="009D5E2C">
                <w:rPr>
                  <w:rFonts w:ascii="Arial" w:hAnsi="Arial" w:cs="Arial"/>
                  <w:sz w:val="18"/>
                </w:rPr>
                <w:t>Værdisæt</w:t>
              </w:r>
            </w:ins>
            <w:r w:rsidR="009D5E2C">
              <w:rPr>
                <w:rFonts w:ascii="Arial" w:hAnsi="Arial" w:cs="Arial"/>
                <w:sz w:val="18"/>
              </w:rPr>
              <w:t>:</w:t>
            </w:r>
          </w:p>
          <w:p w14:paraId="24DBF31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250999D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608B5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1ECDD96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5A1A0D9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3489785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DB34F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14:paraId="2C8BD5E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14:paraId="0B98CCA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14:paraId="7FF06AD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14:paraId="4540FA6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14:paraId="68D311F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14:paraId="046514B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14:paraId="34D7634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14:paraId="46077AB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14:paraId="27FCCBD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14:paraId="282440B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14:paraId="11D33E8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14:paraId="7013055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14:paraId="24C14A0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14:paraId="2640C90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14:paraId="1E6CE20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14:paraId="5227907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14:paraId="52DD027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14:paraId="03B53B2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14:paraId="5AABBE9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14:paraId="09BB2B6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14:paraId="6C7DD18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14:paraId="31DB4B0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14:paraId="44DB486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14:paraId="2B757BF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14:paraId="5521D02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14:paraId="0D3B5A1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14:paraId="38FACEE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14:paraId="08DFA15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14:paraId="063DA6B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14:paraId="06320DC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14:paraId="49476DD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14:paraId="544D0C0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14:paraId="2AD309E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14:paraId="7D2F1CC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14:paraId="1370244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14:paraId="502BDEB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14:paraId="3E0B7A5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14:paraId="5961BC2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14:paraId="157C7F9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14:paraId="643664C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042</w:t>
            </w:r>
            <w:r>
              <w:rPr>
                <w:rFonts w:ascii="Arial" w:hAnsi="Arial" w:cs="Arial"/>
                <w:sz w:val="18"/>
              </w:rPr>
              <w:tab/>
              <w:t>Stiftelse</w:t>
            </w:r>
            <w:r>
              <w:rPr>
                <w:rFonts w:ascii="Arial" w:hAnsi="Arial" w:cs="Arial"/>
                <w:sz w:val="18"/>
              </w:rPr>
              <w:tab/>
              <w:t>FST</w:t>
            </w:r>
          </w:p>
          <w:p w14:paraId="15C5A36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14:paraId="5A1A703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14:paraId="4350115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14:paraId="71B5761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14:paraId="5980417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14:paraId="285D899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14:paraId="27753C2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14:paraId="57908DA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14:paraId="5F96834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14:paraId="2C37053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14:paraId="55CF372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14:paraId="0984249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14:paraId="2D7CA8F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14:paraId="226C06F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14:paraId="2553304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14:paraId="036F0C4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14:paraId="5635B68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0" w:author="Martin Midtgaard" w:date="2014-10-23T14:56:00Z"/>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14:paraId="65A883F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1" w:author="Martin Midtgaard" w:date="2014-10-23T14:56:00Z"/>
                <w:rFonts w:ascii="Arial" w:hAnsi="Arial" w:cs="Arial"/>
                <w:sz w:val="18"/>
              </w:rPr>
            </w:pPr>
          </w:p>
          <w:p w14:paraId="0CDB0DD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0F3296C4" w14:textId="77777777" w:rsidTr="009D5E2C">
        <w:tc>
          <w:tcPr>
            <w:tcW w:w="3402" w:type="dxa"/>
          </w:tcPr>
          <w:p w14:paraId="3307C56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14:paraId="21B836D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42" w:author="Martin Midtgaard" w:date="2014-10-23T14:56:00Z"/>
                <w:rFonts w:ascii="Arial" w:hAnsi="Arial" w:cs="Arial"/>
                <w:sz w:val="18"/>
              </w:rPr>
            </w:pPr>
            <w:del w:id="543" w:author="Martin Midtgaard" w:date="2014-10-23T14:56:00Z">
              <w:r>
                <w:rPr>
                  <w:rFonts w:ascii="Arial" w:hAnsi="Arial" w:cs="Arial"/>
                  <w:sz w:val="18"/>
                </w:rPr>
                <w:delText xml:space="preserve">Domain: </w:delText>
              </w:r>
            </w:del>
          </w:p>
          <w:p w14:paraId="331C5CC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44" w:author="Martin Midtgaard" w:date="2014-10-23T14:56:00Z"/>
                <w:rFonts w:ascii="Arial" w:hAnsi="Arial" w:cs="Arial"/>
                <w:sz w:val="18"/>
              </w:rPr>
            </w:pPr>
            <w:del w:id="545" w:author="Martin Midtgaard" w:date="2014-10-23T14:56:00Z">
              <w:r>
                <w:rPr>
                  <w:rFonts w:ascii="Arial" w:hAnsi="Arial" w:cs="Arial"/>
                  <w:sz w:val="18"/>
                </w:rPr>
                <w:delText>Beløb</w:delText>
              </w:r>
            </w:del>
          </w:p>
          <w:p w14:paraId="4C2D0C7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743D0F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7FB5C76F"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BB0F6D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14:paraId="4EF995C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6" w:author="Martin Midtgaard" w:date="2014-10-23T14:56:00Z"/>
                <w:rFonts w:ascii="Arial" w:hAnsi="Arial" w:cs="Arial"/>
                <w:sz w:val="18"/>
              </w:rPr>
            </w:pPr>
            <w:r>
              <w:rPr>
                <w:rFonts w:ascii="Arial" w:hAnsi="Arial" w:cs="Arial"/>
                <w:sz w:val="18"/>
              </w:rPr>
              <w:t>Forudsætning for 0 er at FordringOpskrivningÅrsagKode = Endelig Fastsættelse</w:t>
            </w:r>
          </w:p>
          <w:p w14:paraId="57F2E14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7" w:author="Martin Midtgaard" w:date="2014-10-23T14:56:00Z"/>
                <w:rFonts w:ascii="Arial" w:hAnsi="Arial" w:cs="Arial"/>
                <w:sz w:val="18"/>
              </w:rPr>
            </w:pPr>
          </w:p>
          <w:p w14:paraId="1BB87A25"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6BD700A9" w14:textId="77777777" w:rsidTr="009D5E2C">
        <w:tc>
          <w:tcPr>
            <w:tcW w:w="3402" w:type="dxa"/>
          </w:tcPr>
          <w:p w14:paraId="22CE8EF5"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14:paraId="621FF82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48" w:author="Martin Midtgaard" w:date="2014-10-23T14:56:00Z"/>
                <w:rFonts w:ascii="Arial" w:hAnsi="Arial" w:cs="Arial"/>
                <w:sz w:val="18"/>
              </w:rPr>
            </w:pPr>
            <w:del w:id="549" w:author="Martin Midtgaard" w:date="2014-10-23T14:56:00Z">
              <w:r>
                <w:rPr>
                  <w:rFonts w:ascii="Arial" w:hAnsi="Arial" w:cs="Arial"/>
                  <w:sz w:val="18"/>
                </w:rPr>
                <w:delText xml:space="preserve">Domain: </w:delText>
              </w:r>
            </w:del>
          </w:p>
          <w:p w14:paraId="7F7F393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0" w:author="Martin Midtgaard" w:date="2014-10-23T14:56:00Z"/>
                <w:rFonts w:ascii="Arial" w:hAnsi="Arial" w:cs="Arial"/>
                <w:sz w:val="18"/>
              </w:rPr>
            </w:pPr>
            <w:del w:id="551" w:author="Martin Midtgaard" w:date="2014-10-23T14:56:00Z">
              <w:r>
                <w:rPr>
                  <w:rFonts w:ascii="Arial" w:hAnsi="Arial" w:cs="Arial"/>
                  <w:sz w:val="18"/>
                </w:rPr>
                <w:delText>Beløb</w:delText>
              </w:r>
            </w:del>
          </w:p>
          <w:p w14:paraId="694F17D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A53180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00CCCA5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B7B154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2" w:author="Martin Midtgaard" w:date="2014-10-23T14:56:00Z"/>
                <w:rFonts w:ascii="Arial" w:hAnsi="Arial" w:cs="Arial"/>
                <w:sz w:val="18"/>
              </w:rPr>
            </w:pPr>
            <w:r>
              <w:rPr>
                <w:rFonts w:ascii="Arial" w:hAnsi="Arial" w:cs="Arial"/>
                <w:sz w:val="18"/>
              </w:rPr>
              <w:t>Det beløb en fordring er ønskes eller er nedskrevet med  indrapporteret eller omregnet til danske kroner.</w:t>
            </w:r>
          </w:p>
          <w:p w14:paraId="4BEBAB3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3" w:author="Martin Midtgaard" w:date="2014-10-23T14:56:00Z"/>
                <w:rFonts w:ascii="Arial" w:hAnsi="Arial" w:cs="Arial"/>
                <w:sz w:val="18"/>
              </w:rPr>
            </w:pPr>
          </w:p>
          <w:p w14:paraId="2B15512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30209046" w14:textId="77777777" w:rsidTr="009D5E2C">
        <w:tc>
          <w:tcPr>
            <w:tcW w:w="3402" w:type="dxa"/>
          </w:tcPr>
          <w:p w14:paraId="324135C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14:paraId="4EC3FA4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4" w:author="Martin Midtgaard" w:date="2014-10-23T14:56:00Z"/>
                <w:rFonts w:ascii="Arial" w:hAnsi="Arial" w:cs="Arial"/>
                <w:sz w:val="18"/>
              </w:rPr>
            </w:pPr>
            <w:del w:id="555" w:author="Martin Midtgaard" w:date="2014-10-23T14:56:00Z">
              <w:r>
                <w:rPr>
                  <w:rFonts w:ascii="Arial" w:hAnsi="Arial" w:cs="Arial"/>
                  <w:sz w:val="18"/>
                </w:rPr>
                <w:delText xml:space="preserve">Domain: </w:delText>
              </w:r>
            </w:del>
          </w:p>
          <w:p w14:paraId="4F647DA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56" w:author="Martin Midtgaard" w:date="2014-10-23T14:56:00Z"/>
                <w:rFonts w:ascii="Arial" w:hAnsi="Arial" w:cs="Arial"/>
                <w:sz w:val="18"/>
              </w:rPr>
            </w:pPr>
            <w:del w:id="557" w:author="Martin Midtgaard" w:date="2014-10-23T14:56:00Z">
              <w:r>
                <w:rPr>
                  <w:rFonts w:ascii="Arial" w:hAnsi="Arial" w:cs="Arial"/>
                  <w:sz w:val="18"/>
                </w:rPr>
                <w:delText>Beløb</w:delText>
              </w:r>
            </w:del>
          </w:p>
          <w:p w14:paraId="0AB8D9C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7088646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B801EC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D29990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14:paraId="7FE0681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8" w:author="Martin Midtgaard" w:date="2014-10-23T14:56:00Z"/>
                <w:rFonts w:ascii="Arial" w:hAnsi="Arial" w:cs="Arial"/>
                <w:sz w:val="18"/>
              </w:rPr>
            </w:pPr>
            <w:r>
              <w:rPr>
                <w:rFonts w:ascii="Arial" w:hAnsi="Arial" w:cs="Arial"/>
                <w:sz w:val="18"/>
              </w:rPr>
              <w:t>Forudsætning for 0 er at FordringOpskrivningÅrsagKode = Endelig Fastsættelse</w:t>
            </w:r>
          </w:p>
          <w:p w14:paraId="5F07718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59" w:author="Martin Midtgaard" w:date="2014-10-23T14:56:00Z"/>
                <w:rFonts w:ascii="Arial" w:hAnsi="Arial" w:cs="Arial"/>
                <w:sz w:val="18"/>
              </w:rPr>
            </w:pPr>
          </w:p>
          <w:p w14:paraId="3B9A78FF"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4A362258" w14:textId="77777777" w:rsidTr="009D5E2C">
        <w:tc>
          <w:tcPr>
            <w:tcW w:w="3402" w:type="dxa"/>
          </w:tcPr>
          <w:p w14:paraId="6C4BABC3"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14:paraId="5D3675E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0" w:author="Martin Midtgaard" w:date="2014-10-23T14:56:00Z"/>
                <w:rFonts w:ascii="Arial" w:hAnsi="Arial" w:cs="Arial"/>
                <w:sz w:val="18"/>
              </w:rPr>
            </w:pPr>
            <w:del w:id="561" w:author="Martin Midtgaard" w:date="2014-10-23T14:56:00Z">
              <w:r>
                <w:rPr>
                  <w:rFonts w:ascii="Arial" w:hAnsi="Arial" w:cs="Arial"/>
                  <w:sz w:val="18"/>
                </w:rPr>
                <w:delText xml:space="preserve">Domain: </w:delText>
              </w:r>
            </w:del>
          </w:p>
          <w:p w14:paraId="0D55AB6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2" w:author="Martin Midtgaard" w:date="2014-10-23T14:56:00Z"/>
                <w:rFonts w:ascii="Arial" w:hAnsi="Arial" w:cs="Arial"/>
                <w:sz w:val="18"/>
              </w:rPr>
            </w:pPr>
            <w:del w:id="563" w:author="Martin Midtgaard" w:date="2014-10-23T14:56:00Z">
              <w:r>
                <w:rPr>
                  <w:rFonts w:ascii="Arial" w:hAnsi="Arial" w:cs="Arial"/>
                  <w:sz w:val="18"/>
                </w:rPr>
                <w:delText>Beløb</w:delText>
              </w:r>
            </w:del>
          </w:p>
          <w:p w14:paraId="2E094BF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5B4A47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6E17341C"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B371B2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4" w:author="Martin Midtgaard" w:date="2014-10-23T14:56:00Z"/>
                <w:rFonts w:ascii="Arial" w:hAnsi="Arial" w:cs="Arial"/>
                <w:sz w:val="18"/>
              </w:rPr>
            </w:pPr>
            <w:r>
              <w:rPr>
                <w:rFonts w:ascii="Arial" w:hAnsi="Arial" w:cs="Arial"/>
                <w:sz w:val="18"/>
              </w:rPr>
              <w:t>Det beløb en fordring er opskrevet med indrapporteret eller omregnet til i danske kroner.</w:t>
            </w:r>
          </w:p>
          <w:p w14:paraId="5C1A2A5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65" w:author="Martin Midtgaard" w:date="2014-10-23T14:56:00Z"/>
                <w:rFonts w:ascii="Arial" w:hAnsi="Arial" w:cs="Arial"/>
                <w:sz w:val="18"/>
              </w:rPr>
            </w:pPr>
          </w:p>
          <w:p w14:paraId="72D7571F"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07754578" w14:textId="77777777" w:rsidTr="009D5E2C">
        <w:tc>
          <w:tcPr>
            <w:tcW w:w="3402" w:type="dxa"/>
          </w:tcPr>
          <w:p w14:paraId="19D05AF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14:paraId="2A9E819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6" w:author="Martin Midtgaard" w:date="2014-10-23T14:56:00Z"/>
                <w:rFonts w:ascii="Arial" w:hAnsi="Arial" w:cs="Arial"/>
                <w:sz w:val="18"/>
              </w:rPr>
            </w:pPr>
            <w:del w:id="567" w:author="Martin Midtgaard" w:date="2014-10-23T14:56:00Z">
              <w:r>
                <w:rPr>
                  <w:rFonts w:ascii="Arial" w:hAnsi="Arial" w:cs="Arial"/>
                  <w:sz w:val="18"/>
                </w:rPr>
                <w:delText xml:space="preserve">Domain: </w:delText>
              </w:r>
            </w:del>
          </w:p>
          <w:p w14:paraId="1DDF380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68" w:author="Martin Midtgaard" w:date="2014-10-23T14:56:00Z"/>
                <w:rFonts w:ascii="Arial" w:hAnsi="Arial" w:cs="Arial"/>
                <w:sz w:val="18"/>
              </w:rPr>
            </w:pPr>
            <w:del w:id="569" w:author="Martin Midtgaard" w:date="2014-10-23T14:56:00Z">
              <w:r>
                <w:rPr>
                  <w:rFonts w:ascii="Arial" w:hAnsi="Arial" w:cs="Arial"/>
                  <w:sz w:val="18"/>
                </w:rPr>
                <w:delText>Beløb</w:delText>
              </w:r>
            </w:del>
          </w:p>
          <w:p w14:paraId="693E9D2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221EEE4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7A8EEB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6DACE2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14:paraId="532388A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0" w:author="Martin Midtgaard" w:date="2014-10-23T14:56:00Z"/>
                <w:rFonts w:ascii="Arial" w:hAnsi="Arial" w:cs="Arial"/>
                <w:sz w:val="18"/>
              </w:rPr>
            </w:pPr>
            <w:r>
              <w:rPr>
                <w:rFonts w:ascii="Arial" w:hAnsi="Arial" w:cs="Arial"/>
                <w:sz w:val="18"/>
              </w:rPr>
              <w:t>Den del af fordringens restbeløb som hæfteren hæfter for.</w:t>
            </w:r>
          </w:p>
          <w:p w14:paraId="153F653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1" w:author="Martin Midtgaard" w:date="2014-10-23T14:56:00Z"/>
                <w:rFonts w:ascii="Arial" w:hAnsi="Arial" w:cs="Arial"/>
                <w:sz w:val="18"/>
              </w:rPr>
            </w:pPr>
          </w:p>
          <w:p w14:paraId="3C1B8976"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7B9DE1C2" w14:textId="77777777" w:rsidTr="009D5E2C">
        <w:tc>
          <w:tcPr>
            <w:tcW w:w="3402" w:type="dxa"/>
          </w:tcPr>
          <w:p w14:paraId="38F6B8A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14:paraId="1775562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2" w:author="Martin Midtgaard" w:date="2014-10-23T14:56:00Z"/>
                <w:rFonts w:ascii="Arial" w:hAnsi="Arial" w:cs="Arial"/>
                <w:sz w:val="18"/>
              </w:rPr>
            </w:pPr>
            <w:del w:id="573" w:author="Martin Midtgaard" w:date="2014-10-23T14:56:00Z">
              <w:r>
                <w:rPr>
                  <w:rFonts w:ascii="Arial" w:hAnsi="Arial" w:cs="Arial"/>
                  <w:sz w:val="18"/>
                </w:rPr>
                <w:delText xml:space="preserve">Domain: </w:delText>
              </w:r>
            </w:del>
          </w:p>
          <w:p w14:paraId="0B763E4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4" w:author="Martin Midtgaard" w:date="2014-10-23T14:56:00Z"/>
                <w:rFonts w:ascii="Arial" w:hAnsi="Arial" w:cs="Arial"/>
                <w:sz w:val="18"/>
              </w:rPr>
            </w:pPr>
            <w:del w:id="575" w:author="Martin Midtgaard" w:date="2014-10-23T14:56:00Z">
              <w:r>
                <w:rPr>
                  <w:rFonts w:ascii="Arial" w:hAnsi="Arial" w:cs="Arial"/>
                  <w:sz w:val="18"/>
                </w:rPr>
                <w:delText>Beløb</w:delText>
              </w:r>
            </w:del>
          </w:p>
          <w:p w14:paraId="6C16B10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D91B1D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196007E1"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41B11D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14:paraId="6D891DE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6" w:author="Martin Midtgaard" w:date="2014-10-23T14:56:00Z"/>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14:paraId="404E1AB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7" w:author="Martin Midtgaard" w:date="2014-10-23T14:56:00Z"/>
                <w:rFonts w:ascii="Arial" w:hAnsi="Arial" w:cs="Arial"/>
                <w:sz w:val="18"/>
              </w:rPr>
            </w:pPr>
          </w:p>
          <w:p w14:paraId="0F639D80"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7EE69EA5" w14:textId="77777777" w:rsidTr="009D5E2C">
        <w:tc>
          <w:tcPr>
            <w:tcW w:w="3402" w:type="dxa"/>
          </w:tcPr>
          <w:p w14:paraId="72EABA65"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14:paraId="5240012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78" w:author="Martin Midtgaard" w:date="2014-10-23T14:56:00Z"/>
                <w:rFonts w:ascii="Arial" w:hAnsi="Arial" w:cs="Arial"/>
                <w:sz w:val="18"/>
              </w:rPr>
            </w:pPr>
            <w:del w:id="579" w:author="Martin Midtgaard" w:date="2014-10-23T14:56:00Z">
              <w:r>
                <w:rPr>
                  <w:rFonts w:ascii="Arial" w:hAnsi="Arial" w:cs="Arial"/>
                  <w:sz w:val="18"/>
                </w:rPr>
                <w:delText xml:space="preserve">Domain: </w:delText>
              </w:r>
            </w:del>
          </w:p>
          <w:p w14:paraId="7C7953C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80" w:author="Martin Midtgaard" w:date="2014-10-23T14:56:00Z"/>
                <w:rFonts w:ascii="Arial" w:hAnsi="Arial" w:cs="Arial"/>
                <w:sz w:val="18"/>
              </w:rPr>
            </w:pPr>
            <w:del w:id="581" w:author="Martin Midtgaard" w:date="2014-10-23T14:56:00Z">
              <w:r>
                <w:rPr>
                  <w:rFonts w:ascii="Arial" w:hAnsi="Arial" w:cs="Arial"/>
                  <w:sz w:val="18"/>
                </w:rPr>
                <w:delText>Navn</w:delText>
              </w:r>
            </w:del>
          </w:p>
          <w:p w14:paraId="31FDBCB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E3C797C"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10D8A2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2" w:author="Martin Midtgaard" w:date="2014-10-23T14:56:00Z"/>
                <w:rFonts w:ascii="Arial" w:hAnsi="Arial" w:cs="Arial"/>
                <w:sz w:val="18"/>
              </w:rPr>
            </w:pPr>
            <w:r>
              <w:rPr>
                <w:rFonts w:ascii="Arial" w:hAnsi="Arial" w:cs="Arial"/>
                <w:sz w:val="18"/>
              </w:rPr>
              <w:t>Navn på kunde</w:t>
            </w:r>
          </w:p>
          <w:p w14:paraId="1F7AAB0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3" w:author="Martin Midtgaard" w:date="2014-10-23T14:56:00Z"/>
                <w:rFonts w:ascii="Arial" w:hAnsi="Arial" w:cs="Arial"/>
                <w:sz w:val="18"/>
              </w:rPr>
            </w:pPr>
          </w:p>
          <w:p w14:paraId="4000EF3C"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7B174030" w14:textId="77777777" w:rsidTr="009D5E2C">
        <w:tc>
          <w:tcPr>
            <w:tcW w:w="3402" w:type="dxa"/>
          </w:tcPr>
          <w:p w14:paraId="70611594"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55905AA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84" w:author="Martin Midtgaard" w:date="2014-10-23T14:56:00Z"/>
                <w:rFonts w:ascii="Arial" w:hAnsi="Arial" w:cs="Arial"/>
                <w:sz w:val="18"/>
              </w:rPr>
            </w:pPr>
            <w:del w:id="585" w:author="Martin Midtgaard" w:date="2014-10-23T14:56:00Z">
              <w:r>
                <w:rPr>
                  <w:rFonts w:ascii="Arial" w:hAnsi="Arial" w:cs="Arial"/>
                  <w:sz w:val="18"/>
                </w:rPr>
                <w:delText xml:space="preserve">Domain: </w:delText>
              </w:r>
            </w:del>
          </w:p>
          <w:p w14:paraId="1DF3871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86" w:author="Martin Midtgaard" w:date="2014-10-23T14:56:00Z"/>
                <w:rFonts w:ascii="Arial" w:hAnsi="Arial" w:cs="Arial"/>
                <w:sz w:val="18"/>
              </w:rPr>
            </w:pPr>
            <w:del w:id="587" w:author="Martin Midtgaard" w:date="2014-10-23T14:56:00Z">
              <w:r>
                <w:rPr>
                  <w:rFonts w:ascii="Arial" w:hAnsi="Arial" w:cs="Arial"/>
                  <w:sz w:val="18"/>
                </w:rPr>
                <w:delText>KundeNummer</w:delText>
              </w:r>
            </w:del>
          </w:p>
          <w:p w14:paraId="5785AF5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EA4C86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52A9779A"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[0-9]{8,11}</w:t>
            </w:r>
          </w:p>
        </w:tc>
        <w:tc>
          <w:tcPr>
            <w:tcW w:w="4671" w:type="dxa"/>
          </w:tcPr>
          <w:p w14:paraId="4A5E3AC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8" w:author="Martin Midtgaard" w:date="2014-10-23T14:56:00Z"/>
                <w:rFonts w:ascii="Arial" w:hAnsi="Arial" w:cs="Arial"/>
                <w:sz w:val="18"/>
              </w:rPr>
            </w:pPr>
            <w:r>
              <w:rPr>
                <w:rFonts w:ascii="Arial" w:hAnsi="Arial" w:cs="Arial"/>
                <w:sz w:val="18"/>
              </w:rPr>
              <w:lastRenderedPageBreak/>
              <w:t>Identifikationen af kunden i form af CVR/SE nr. for virksomheder, CPR for personer og journalnr. for dem, som ikke har et af de 2 andre typer.</w:t>
            </w:r>
          </w:p>
          <w:p w14:paraId="1C0159A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89" w:author="Martin Midtgaard" w:date="2014-10-23T14:56:00Z"/>
                <w:rFonts w:ascii="Arial" w:hAnsi="Arial" w:cs="Arial"/>
                <w:sz w:val="18"/>
              </w:rPr>
            </w:pPr>
          </w:p>
          <w:p w14:paraId="7AD93D7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61FAEAAC" w14:textId="77777777" w:rsidTr="009D5E2C">
        <w:tc>
          <w:tcPr>
            <w:tcW w:w="3402" w:type="dxa"/>
          </w:tcPr>
          <w:p w14:paraId="4606625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KundeType</w:t>
            </w:r>
          </w:p>
        </w:tc>
        <w:tc>
          <w:tcPr>
            <w:tcW w:w="1701" w:type="dxa"/>
          </w:tcPr>
          <w:p w14:paraId="2291B0C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90" w:author="Martin Midtgaard" w:date="2014-10-23T14:56:00Z"/>
                <w:rFonts w:ascii="Arial" w:hAnsi="Arial" w:cs="Arial"/>
                <w:sz w:val="18"/>
              </w:rPr>
            </w:pPr>
            <w:del w:id="591" w:author="Martin Midtgaard" w:date="2014-10-23T14:56:00Z">
              <w:r>
                <w:rPr>
                  <w:rFonts w:ascii="Arial" w:hAnsi="Arial" w:cs="Arial"/>
                  <w:sz w:val="18"/>
                </w:rPr>
                <w:delText xml:space="preserve">Domain: </w:delText>
              </w:r>
            </w:del>
          </w:p>
          <w:p w14:paraId="4A37AA11"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92" w:author="Martin Midtgaard" w:date="2014-10-23T14:56:00Z"/>
                <w:rFonts w:ascii="Arial" w:hAnsi="Arial" w:cs="Arial"/>
                <w:sz w:val="18"/>
              </w:rPr>
            </w:pPr>
            <w:del w:id="593" w:author="Martin Midtgaard" w:date="2014-10-23T14:56:00Z">
              <w:r>
                <w:rPr>
                  <w:rFonts w:ascii="Arial" w:hAnsi="Arial" w:cs="Arial"/>
                  <w:sz w:val="18"/>
                </w:rPr>
                <w:delText>Tekst30</w:delText>
              </w:r>
            </w:del>
          </w:p>
          <w:p w14:paraId="7DF80CB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00C58D1"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64B8145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04F0C28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63204A" w14:textId="54843DF8" w:rsid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94" w:author="Martin Midtgaard" w:date="2014-10-23T14:56:00Z">
              <w:r>
                <w:rPr>
                  <w:rFonts w:ascii="Arial" w:hAnsi="Arial" w:cs="Arial"/>
                  <w:sz w:val="18"/>
                </w:rPr>
                <w:delText>Værdiset</w:delText>
              </w:r>
            </w:del>
            <w:ins w:id="595" w:author="Martin Midtgaard" w:date="2014-10-23T14:56:00Z">
              <w:r w:rsidR="009D5E2C">
                <w:rPr>
                  <w:rFonts w:ascii="Arial" w:hAnsi="Arial" w:cs="Arial"/>
                  <w:sz w:val="18"/>
                </w:rPr>
                <w:t>Værdisæt</w:t>
              </w:r>
            </w:ins>
            <w:r w:rsidR="009D5E2C">
              <w:rPr>
                <w:rFonts w:ascii="Arial" w:hAnsi="Arial" w:cs="Arial"/>
                <w:sz w:val="18"/>
              </w:rPr>
              <w:t>:</w:t>
            </w:r>
          </w:p>
          <w:p w14:paraId="2CDA84A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56200FB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27072AB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58FF269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4F77725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3469B85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56D1A17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432B62F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72805B5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413C3E7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6" w:author="Martin Midtgaard" w:date="2014-10-23T14:56:00Z"/>
                <w:rFonts w:ascii="Arial" w:hAnsi="Arial" w:cs="Arial"/>
                <w:sz w:val="18"/>
              </w:rPr>
            </w:pPr>
            <w:r>
              <w:rPr>
                <w:rFonts w:ascii="Arial" w:hAnsi="Arial" w:cs="Arial"/>
                <w:sz w:val="18"/>
              </w:rPr>
              <w:t>AKR-EFI-Ukendt</w:t>
            </w:r>
          </w:p>
          <w:p w14:paraId="3F3547C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7" w:author="Martin Midtgaard" w:date="2014-10-23T14:56:00Z"/>
                <w:rFonts w:ascii="Arial" w:hAnsi="Arial" w:cs="Arial"/>
                <w:sz w:val="18"/>
              </w:rPr>
            </w:pPr>
          </w:p>
          <w:p w14:paraId="7A1064E0"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3609ABD7" w14:textId="77777777" w:rsidTr="009D5E2C">
        <w:trPr>
          <w:ins w:id="598" w:author="Martin Midtgaard" w:date="2014-10-23T14:56:00Z"/>
        </w:trPr>
        <w:tc>
          <w:tcPr>
            <w:tcW w:w="3402" w:type="dxa"/>
          </w:tcPr>
          <w:p w14:paraId="7209A7B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599" w:author="Martin Midtgaard" w:date="2014-10-23T14:56:00Z"/>
                <w:rFonts w:ascii="Arial" w:hAnsi="Arial" w:cs="Arial"/>
                <w:sz w:val="18"/>
              </w:rPr>
            </w:pPr>
            <w:ins w:id="600" w:author="Martin Midtgaard" w:date="2014-10-23T14:56:00Z">
              <w:r>
                <w:rPr>
                  <w:rFonts w:ascii="Arial" w:hAnsi="Arial" w:cs="Arial"/>
                  <w:sz w:val="18"/>
                </w:rPr>
                <w:t>LandKode</w:t>
              </w:r>
            </w:ins>
          </w:p>
        </w:tc>
        <w:tc>
          <w:tcPr>
            <w:tcW w:w="1701" w:type="dxa"/>
          </w:tcPr>
          <w:p w14:paraId="7774128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1" w:author="Martin Midtgaard" w:date="2014-10-23T14:56:00Z"/>
                <w:rFonts w:ascii="Arial" w:hAnsi="Arial" w:cs="Arial"/>
                <w:sz w:val="18"/>
              </w:rPr>
            </w:pPr>
            <w:ins w:id="602" w:author="Martin Midtgaard" w:date="2014-10-23T14:56:00Z">
              <w:r>
                <w:rPr>
                  <w:rFonts w:ascii="Arial" w:hAnsi="Arial" w:cs="Arial"/>
                  <w:sz w:val="18"/>
                </w:rPr>
                <w:t>base: string</w:t>
              </w:r>
            </w:ins>
          </w:p>
          <w:p w14:paraId="3AF70F2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3" w:author="Martin Midtgaard" w:date="2014-10-23T14:56:00Z"/>
                <w:rFonts w:ascii="Arial" w:hAnsi="Arial" w:cs="Arial"/>
                <w:sz w:val="18"/>
              </w:rPr>
            </w:pPr>
            <w:ins w:id="604" w:author="Martin Midtgaard" w:date="2014-10-23T14:56:00Z">
              <w:r>
                <w:rPr>
                  <w:rFonts w:ascii="Arial" w:hAnsi="Arial" w:cs="Arial"/>
                  <w:sz w:val="18"/>
                </w:rPr>
                <w:t>maxLength: 2</w:t>
              </w:r>
            </w:ins>
          </w:p>
          <w:p w14:paraId="330DCDE5"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5" w:author="Martin Midtgaard" w:date="2014-10-23T14:56:00Z"/>
                <w:rFonts w:ascii="Arial" w:hAnsi="Arial" w:cs="Arial"/>
                <w:sz w:val="18"/>
              </w:rPr>
            </w:pPr>
            <w:ins w:id="606" w:author="Martin Midtgaard" w:date="2014-10-23T14:56:00Z">
              <w:r>
                <w:rPr>
                  <w:rFonts w:ascii="Arial" w:hAnsi="Arial" w:cs="Arial"/>
                  <w:sz w:val="18"/>
                </w:rPr>
                <w:t>pattern: [A-Z]{2}</w:t>
              </w:r>
            </w:ins>
          </w:p>
        </w:tc>
        <w:tc>
          <w:tcPr>
            <w:tcW w:w="4671" w:type="dxa"/>
          </w:tcPr>
          <w:p w14:paraId="33A0ABE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7" w:author="Martin Midtgaard" w:date="2014-10-23T14:56:00Z"/>
                <w:rFonts w:ascii="Arial" w:hAnsi="Arial" w:cs="Arial"/>
                <w:sz w:val="18"/>
              </w:rPr>
            </w:pPr>
            <w:ins w:id="608" w:author="Martin Midtgaard" w:date="2014-10-23T14:56:00Z">
              <w:r>
                <w:rPr>
                  <w:rFonts w:ascii="Arial" w:hAnsi="Arial" w:cs="Arial"/>
                  <w:sz w:val="18"/>
                </w:rPr>
                <w:t>Landekode</w:t>
              </w:r>
            </w:ins>
          </w:p>
          <w:p w14:paraId="35EF6B0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09" w:author="Martin Midtgaard" w:date="2014-10-23T14:56:00Z"/>
                <w:rFonts w:ascii="Arial" w:hAnsi="Arial" w:cs="Arial"/>
                <w:sz w:val="18"/>
              </w:rPr>
            </w:pPr>
          </w:p>
          <w:p w14:paraId="3CE8ADA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0" w:author="Martin Midtgaard" w:date="2014-10-23T14:56:00Z"/>
                <w:rFonts w:ascii="Arial" w:hAnsi="Arial" w:cs="Arial"/>
                <w:sz w:val="18"/>
              </w:rPr>
            </w:pPr>
            <w:ins w:id="611" w:author="Martin Midtgaard" w:date="2014-10-23T14:56:00Z">
              <w:r>
                <w:rPr>
                  <w:rFonts w:ascii="Arial" w:hAnsi="Arial" w:cs="Arial"/>
                  <w:sz w:val="18"/>
                </w:rPr>
                <w:t>Grundlæggende værdisæt:</w:t>
              </w:r>
            </w:ins>
          </w:p>
          <w:p w14:paraId="455B950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2" w:author="Martin Midtgaard" w:date="2014-10-23T14:56:00Z"/>
                <w:rFonts w:ascii="Arial" w:hAnsi="Arial" w:cs="Arial"/>
                <w:sz w:val="18"/>
              </w:rPr>
            </w:pPr>
            <w:ins w:id="613" w:author="Martin Midtgaard" w:date="2014-10-23T14:56:00Z">
              <w:r>
                <w:rPr>
                  <w:rFonts w:ascii="Arial" w:hAnsi="Arial" w:cs="Arial"/>
                  <w:sz w:val="18"/>
                </w:rPr>
                <w:t>Feltet skal altid være udfyldt.</w:t>
              </w:r>
            </w:ins>
          </w:p>
          <w:p w14:paraId="6571C6F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4" w:author="Martin Midtgaard" w:date="2014-10-23T14:56:00Z"/>
                <w:rFonts w:ascii="Arial" w:hAnsi="Arial" w:cs="Arial"/>
                <w:sz w:val="18"/>
              </w:rPr>
            </w:pPr>
          </w:p>
          <w:p w14:paraId="58EB219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5" w:author="Martin Midtgaard" w:date="2014-10-23T14:56:00Z"/>
                <w:rFonts w:ascii="Arial" w:hAnsi="Arial" w:cs="Arial"/>
                <w:sz w:val="18"/>
              </w:rPr>
            </w:pPr>
            <w:ins w:id="616" w:author="Martin Midtgaard" w:date="2014-10-23T14:56:00Z">
              <w:r>
                <w:rPr>
                  <w:rFonts w:ascii="Arial" w:hAnsi="Arial" w:cs="Arial"/>
                  <w:sz w:val="18"/>
                </w:rPr>
                <w:t>ISO-standard, som hentes/valideres i Erhvervssystemets værdisæt for Lande, = elementet Land_nvn_kort.</w:t>
              </w:r>
            </w:ins>
          </w:p>
          <w:p w14:paraId="4F745D3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7" w:author="Martin Midtgaard" w:date="2014-10-23T14:56:00Z"/>
                <w:rFonts w:ascii="Arial" w:hAnsi="Arial" w:cs="Arial"/>
                <w:sz w:val="18"/>
              </w:rPr>
            </w:pPr>
          </w:p>
          <w:p w14:paraId="3E2A06F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8" w:author="Martin Midtgaard" w:date="2014-10-23T14:56:00Z"/>
                <w:rFonts w:ascii="Arial" w:hAnsi="Arial" w:cs="Arial"/>
                <w:sz w:val="18"/>
              </w:rPr>
            </w:pPr>
            <w:ins w:id="619" w:author="Martin Midtgaard" w:date="2014-10-23T14:56:00Z">
              <w:r>
                <w:rPr>
                  <w:rFonts w:ascii="Arial" w:hAnsi="Arial" w:cs="Arial"/>
                  <w:sz w:val="18"/>
                </w:rPr>
                <w:t>Undtagelse er dog Grækenland, som er dispenseret fra ordningen og må bruge "EL".</w:t>
              </w:r>
            </w:ins>
          </w:p>
          <w:p w14:paraId="6D5AEE3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0" w:author="Martin Midtgaard" w:date="2014-10-23T14:56:00Z"/>
                <w:rFonts w:ascii="Arial" w:hAnsi="Arial" w:cs="Arial"/>
                <w:sz w:val="18"/>
              </w:rPr>
            </w:pPr>
          </w:p>
          <w:p w14:paraId="54720A80"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1" w:author="Martin Midtgaard" w:date="2014-10-23T14:56:00Z"/>
                <w:rFonts w:ascii="Arial" w:hAnsi="Arial" w:cs="Arial"/>
                <w:sz w:val="18"/>
              </w:rPr>
            </w:pPr>
          </w:p>
        </w:tc>
      </w:tr>
      <w:tr w:rsidR="009D5E2C" w14:paraId="0D2322AB" w14:textId="77777777" w:rsidTr="009D5E2C">
        <w:tc>
          <w:tcPr>
            <w:tcW w:w="3402" w:type="dxa"/>
          </w:tcPr>
          <w:p w14:paraId="2C121AB1"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14:paraId="704A2D3B"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22" w:author="Martin Midtgaard" w:date="2014-10-23T14:56:00Z"/>
                <w:rFonts w:ascii="Arial" w:hAnsi="Arial" w:cs="Arial"/>
                <w:sz w:val="18"/>
              </w:rPr>
            </w:pPr>
            <w:del w:id="623" w:author="Martin Midtgaard" w:date="2014-10-23T14:56:00Z">
              <w:r>
                <w:rPr>
                  <w:rFonts w:ascii="Arial" w:hAnsi="Arial" w:cs="Arial"/>
                  <w:sz w:val="18"/>
                </w:rPr>
                <w:delText xml:space="preserve">Domain: </w:delText>
              </w:r>
            </w:del>
          </w:p>
          <w:p w14:paraId="68B61DFA"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24" w:author="Martin Midtgaard" w:date="2014-10-23T14:56:00Z"/>
                <w:rFonts w:ascii="Arial" w:hAnsi="Arial" w:cs="Arial"/>
                <w:sz w:val="18"/>
              </w:rPr>
            </w:pPr>
            <w:del w:id="625" w:author="Martin Midtgaard" w:date="2014-10-23T14:56:00Z">
              <w:r>
                <w:rPr>
                  <w:rFonts w:ascii="Arial" w:hAnsi="Arial" w:cs="Arial"/>
                  <w:sz w:val="18"/>
                </w:rPr>
                <w:delText>TalHel5</w:delText>
              </w:r>
            </w:del>
          </w:p>
          <w:p w14:paraId="4D96CBF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D1CCB5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26" w:author="Martin Midtgaard" w:date="2014-10-23T14:56:00Z"/>
                <w:rFonts w:ascii="Arial" w:hAnsi="Arial" w:cs="Arial"/>
                <w:sz w:val="18"/>
              </w:rPr>
            </w:pPr>
            <w:moveToRangeStart w:id="627" w:author="Martin Midtgaard" w:date="2014-10-23T14:56:00Z" w:name="move401839500"/>
            <w:moveTo w:id="628" w:author="Martin Midtgaard" w:date="2014-10-23T14:56:00Z">
              <w:r>
                <w:rPr>
                  <w:rFonts w:ascii="Arial" w:hAnsi="Arial" w:cs="Arial"/>
                  <w:sz w:val="18"/>
                </w:rPr>
                <w:t>totalDigits: 5</w:t>
              </w:r>
            </w:moveTo>
            <w:moveToRangeEnd w:id="627"/>
          </w:p>
          <w:p w14:paraId="44B2341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14:paraId="2DA8EF17" w14:textId="77777777" w:rsidR="00730D10" w:rsidRDefault="009D5E2C"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29" w:author="Martin Midtgaard" w:date="2014-10-23T14:56:00Z"/>
                <w:rFonts w:ascii="Arial" w:hAnsi="Arial" w:cs="Arial"/>
                <w:sz w:val="18"/>
              </w:rPr>
            </w:pPr>
            <w:r>
              <w:rPr>
                <w:rFonts w:ascii="Arial" w:hAnsi="Arial" w:cs="Arial"/>
                <w:sz w:val="18"/>
              </w:rPr>
              <w:t>minInclusive: 0</w:t>
            </w:r>
          </w:p>
          <w:p w14:paraId="0385C5AE" w14:textId="44E91514"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630" w:author="Martin Midtgaard" w:date="2014-10-23T14:56:00Z" w:name="move401839500"/>
            <w:moveFrom w:id="631" w:author="Martin Midtgaard" w:date="2014-10-23T14:56:00Z">
              <w:r>
                <w:rPr>
                  <w:rFonts w:ascii="Arial" w:hAnsi="Arial" w:cs="Arial"/>
                  <w:sz w:val="18"/>
                </w:rPr>
                <w:t>totalDigits: 5</w:t>
              </w:r>
            </w:moveFrom>
            <w:moveFromRangeEnd w:id="630"/>
          </w:p>
        </w:tc>
        <w:tc>
          <w:tcPr>
            <w:tcW w:w="4671" w:type="dxa"/>
          </w:tcPr>
          <w:p w14:paraId="3DFD5DD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2" w:author="Martin Midtgaard" w:date="2014-10-23T14:56:00Z"/>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14:paraId="3C05820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3" w:author="Martin Midtgaard" w:date="2014-10-23T14:56:00Z"/>
                <w:rFonts w:ascii="Arial" w:hAnsi="Arial" w:cs="Arial"/>
                <w:sz w:val="18"/>
              </w:rPr>
            </w:pPr>
          </w:p>
          <w:p w14:paraId="3A59411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32BAD487" w14:textId="77777777" w:rsidTr="009D5E2C">
        <w:tc>
          <w:tcPr>
            <w:tcW w:w="3402" w:type="dxa"/>
          </w:tcPr>
          <w:p w14:paraId="17F5B1A5"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14:paraId="3CDA844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34" w:author="Martin Midtgaard" w:date="2014-10-23T14:56:00Z"/>
                <w:rFonts w:ascii="Arial" w:hAnsi="Arial" w:cs="Arial"/>
                <w:sz w:val="18"/>
              </w:rPr>
            </w:pPr>
            <w:del w:id="635" w:author="Martin Midtgaard" w:date="2014-10-23T14:56:00Z">
              <w:r>
                <w:rPr>
                  <w:rFonts w:ascii="Arial" w:hAnsi="Arial" w:cs="Arial"/>
                  <w:sz w:val="18"/>
                </w:rPr>
                <w:delText xml:space="preserve">Domain: </w:delText>
              </w:r>
            </w:del>
          </w:p>
          <w:p w14:paraId="26121DE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36" w:author="Martin Midtgaard" w:date="2014-10-23T14:56:00Z"/>
                <w:rFonts w:ascii="Arial" w:hAnsi="Arial" w:cs="Arial"/>
                <w:sz w:val="18"/>
              </w:rPr>
            </w:pPr>
            <w:del w:id="637" w:author="Martin Midtgaard" w:date="2014-10-23T14:56:00Z">
              <w:r>
                <w:rPr>
                  <w:rFonts w:ascii="Arial" w:hAnsi="Arial" w:cs="Arial"/>
                  <w:sz w:val="18"/>
                </w:rPr>
                <w:delText>Tekst36</w:delText>
              </w:r>
            </w:del>
          </w:p>
          <w:p w14:paraId="47ACD14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E5251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30CD128A" w14:textId="20119C35"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8" w:author="Martin Midtgaard" w:date="2014-10-23T14:56:00Z"/>
                <w:rFonts w:ascii="Arial" w:hAnsi="Arial" w:cs="Arial"/>
                <w:sz w:val="18"/>
              </w:rPr>
            </w:pPr>
            <w:r>
              <w:rPr>
                <w:rFonts w:ascii="Arial" w:hAnsi="Arial" w:cs="Arial"/>
                <w:sz w:val="18"/>
              </w:rPr>
              <w:t>Del af parameterliste der knytter sig til MFAktionAfvistNummer.</w:t>
            </w:r>
            <w:del w:id="639" w:author="Martin Midtgaard" w:date="2014-10-23T14:56:00Z">
              <w:r w:rsidR="00730D10">
                <w:rPr>
                  <w:rFonts w:ascii="Arial" w:hAnsi="Arial" w:cs="Arial"/>
                  <w:sz w:val="18"/>
                </w:rPr>
                <w:delText xml:space="preserve"> </w:delText>
              </w:r>
            </w:del>
          </w:p>
          <w:p w14:paraId="464D058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0" w:author="Martin Midtgaard" w:date="2014-10-23T14:56:00Z"/>
                <w:rFonts w:ascii="Arial" w:hAnsi="Arial" w:cs="Arial"/>
                <w:sz w:val="18"/>
              </w:rPr>
            </w:pPr>
          </w:p>
          <w:p w14:paraId="13DA249A"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19DB4DF3" w14:textId="77777777" w:rsidTr="009D5E2C">
        <w:tc>
          <w:tcPr>
            <w:tcW w:w="3402" w:type="dxa"/>
          </w:tcPr>
          <w:p w14:paraId="44781BCE"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14:paraId="5EA251B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1" w:author="Martin Midtgaard" w:date="2014-10-23T14:56:00Z"/>
                <w:rFonts w:ascii="Arial" w:hAnsi="Arial" w:cs="Arial"/>
                <w:sz w:val="18"/>
              </w:rPr>
            </w:pPr>
            <w:del w:id="642" w:author="Martin Midtgaard" w:date="2014-10-23T14:56:00Z">
              <w:r>
                <w:rPr>
                  <w:rFonts w:ascii="Arial" w:hAnsi="Arial" w:cs="Arial"/>
                  <w:sz w:val="18"/>
                </w:rPr>
                <w:delText xml:space="preserve">Domain: </w:delText>
              </w:r>
            </w:del>
          </w:p>
          <w:p w14:paraId="142545E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3" w:author="Martin Midtgaard" w:date="2014-10-23T14:56:00Z"/>
                <w:rFonts w:ascii="Arial" w:hAnsi="Arial" w:cs="Arial"/>
                <w:sz w:val="18"/>
              </w:rPr>
            </w:pPr>
            <w:del w:id="644" w:author="Martin Midtgaard" w:date="2014-10-23T14:56:00Z">
              <w:r>
                <w:rPr>
                  <w:rFonts w:ascii="Arial" w:hAnsi="Arial" w:cs="Arial"/>
                  <w:sz w:val="18"/>
                </w:rPr>
                <w:delText>Tekst1000</w:delText>
              </w:r>
            </w:del>
          </w:p>
          <w:p w14:paraId="4ECF82B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9D7120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14:paraId="1ADC7FE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18245C9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5" w:author="Martin Midtgaard" w:date="2014-10-23T14:56:00Z"/>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14:paraId="4601279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6" w:author="Martin Midtgaard" w:date="2014-10-23T14:56:00Z"/>
                <w:rFonts w:ascii="Arial" w:hAnsi="Arial" w:cs="Arial"/>
                <w:sz w:val="18"/>
              </w:rPr>
            </w:pPr>
          </w:p>
          <w:p w14:paraId="35585C5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415FF72A" w14:textId="77777777" w:rsidTr="009D5E2C">
        <w:tc>
          <w:tcPr>
            <w:tcW w:w="3402" w:type="dxa"/>
          </w:tcPr>
          <w:p w14:paraId="0D4A1CA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14:paraId="74F85F4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7" w:author="Martin Midtgaard" w:date="2014-10-23T14:56:00Z"/>
                <w:rFonts w:ascii="Arial" w:hAnsi="Arial" w:cs="Arial"/>
                <w:sz w:val="18"/>
              </w:rPr>
            </w:pPr>
            <w:del w:id="648" w:author="Martin Midtgaard" w:date="2014-10-23T14:56:00Z">
              <w:r>
                <w:rPr>
                  <w:rFonts w:ascii="Arial" w:hAnsi="Arial" w:cs="Arial"/>
                  <w:sz w:val="18"/>
                </w:rPr>
                <w:delText xml:space="preserve">Domain: </w:delText>
              </w:r>
            </w:del>
          </w:p>
          <w:p w14:paraId="776BF9E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49" w:author="Martin Midtgaard" w:date="2014-10-23T14:56:00Z"/>
                <w:rFonts w:ascii="Arial" w:hAnsi="Arial" w:cs="Arial"/>
                <w:sz w:val="18"/>
              </w:rPr>
            </w:pPr>
            <w:del w:id="650" w:author="Martin Midtgaard" w:date="2014-10-23T14:56:00Z">
              <w:r>
                <w:rPr>
                  <w:rFonts w:ascii="Arial" w:hAnsi="Arial" w:cs="Arial"/>
                  <w:sz w:val="18"/>
                </w:rPr>
                <w:delText>ID18</w:delText>
              </w:r>
            </w:del>
          </w:p>
          <w:p w14:paraId="6F3AD19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E8694C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1" w:author="Martin Midtgaard" w:date="2014-10-23T14:56:00Z"/>
                <w:rFonts w:ascii="Arial" w:hAnsi="Arial" w:cs="Arial"/>
                <w:sz w:val="18"/>
              </w:rPr>
            </w:pPr>
            <w:moveToRangeStart w:id="652" w:author="Martin Midtgaard" w:date="2014-10-23T14:56:00Z" w:name="move401839501"/>
            <w:moveTo w:id="653" w:author="Martin Midtgaard" w:date="2014-10-23T14:56:00Z">
              <w:r>
                <w:rPr>
                  <w:rFonts w:ascii="Arial" w:hAnsi="Arial" w:cs="Arial"/>
                  <w:sz w:val="18"/>
                </w:rPr>
                <w:t>totalDigits: 18</w:t>
              </w:r>
            </w:moveTo>
            <w:moveToRangeEnd w:id="652"/>
          </w:p>
          <w:p w14:paraId="045E643E" w14:textId="77777777" w:rsidR="00730D10" w:rsidRDefault="009D5E2C"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4" w:author="Martin Midtgaard" w:date="2014-10-23T14:56:00Z"/>
                <w:rFonts w:ascii="Arial" w:hAnsi="Arial" w:cs="Arial"/>
                <w:sz w:val="18"/>
              </w:rPr>
            </w:pPr>
            <w:r>
              <w:rPr>
                <w:rFonts w:ascii="Arial" w:hAnsi="Arial" w:cs="Arial"/>
                <w:sz w:val="18"/>
              </w:rPr>
              <w:t>minInclusive: 1</w:t>
            </w:r>
          </w:p>
          <w:p w14:paraId="4C063563" w14:textId="34384BDB"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655" w:author="Martin Midtgaard" w:date="2014-10-23T14:56:00Z" w:name="move401839501"/>
            <w:moveFrom w:id="656" w:author="Martin Midtgaard" w:date="2014-10-23T14:56:00Z">
              <w:r>
                <w:rPr>
                  <w:rFonts w:ascii="Arial" w:hAnsi="Arial" w:cs="Arial"/>
                  <w:sz w:val="18"/>
                </w:rPr>
                <w:t>totalDigits: 18</w:t>
              </w:r>
            </w:moveFrom>
            <w:moveFromRangeEnd w:id="655"/>
          </w:p>
        </w:tc>
        <w:tc>
          <w:tcPr>
            <w:tcW w:w="4671" w:type="dxa"/>
          </w:tcPr>
          <w:p w14:paraId="253AFF6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7" w:author="Martin Midtgaard" w:date="2014-10-23T14:56:00Z"/>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14:paraId="6365674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8" w:author="Martin Midtgaard" w:date="2014-10-23T14:56:00Z"/>
                <w:rFonts w:ascii="Arial" w:hAnsi="Arial" w:cs="Arial"/>
                <w:sz w:val="18"/>
              </w:rPr>
            </w:pPr>
          </w:p>
          <w:p w14:paraId="44385D4C"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2CDC6A3F" w14:textId="77777777" w:rsidTr="009D5E2C">
        <w:tc>
          <w:tcPr>
            <w:tcW w:w="3402" w:type="dxa"/>
          </w:tcPr>
          <w:p w14:paraId="1999D5D6"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14:paraId="6EC2E64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59" w:author="Martin Midtgaard" w:date="2014-10-23T14:56:00Z"/>
                <w:rFonts w:ascii="Arial" w:hAnsi="Arial" w:cs="Arial"/>
                <w:sz w:val="18"/>
              </w:rPr>
            </w:pPr>
            <w:del w:id="660" w:author="Martin Midtgaard" w:date="2014-10-23T14:56:00Z">
              <w:r>
                <w:rPr>
                  <w:rFonts w:ascii="Arial" w:hAnsi="Arial" w:cs="Arial"/>
                  <w:sz w:val="18"/>
                </w:rPr>
                <w:delText xml:space="preserve">Domain: </w:delText>
              </w:r>
            </w:del>
          </w:p>
          <w:p w14:paraId="460903D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61" w:author="Martin Midtgaard" w:date="2014-10-23T14:56:00Z"/>
                <w:rFonts w:ascii="Arial" w:hAnsi="Arial" w:cs="Arial"/>
                <w:sz w:val="18"/>
              </w:rPr>
            </w:pPr>
            <w:del w:id="662" w:author="Martin Midtgaard" w:date="2014-10-23T14:56:00Z">
              <w:r>
                <w:rPr>
                  <w:rFonts w:ascii="Arial" w:hAnsi="Arial" w:cs="Arial"/>
                  <w:sz w:val="18"/>
                </w:rPr>
                <w:delText>MFAktionKode</w:delText>
              </w:r>
            </w:del>
          </w:p>
          <w:p w14:paraId="3DAD227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6104A7C"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w:t>
            </w:r>
            <w:r>
              <w:rPr>
                <w:rFonts w:ascii="Arial" w:hAnsi="Arial" w:cs="Arial"/>
                <w:sz w:val="18"/>
              </w:rPr>
              <w:lastRenderedPageBreak/>
              <w:t>G, AENDRTRANSPORT, NEDSKRIV, OPSKRIV, TILBAGEKALD</w:t>
            </w:r>
          </w:p>
        </w:tc>
        <w:tc>
          <w:tcPr>
            <w:tcW w:w="4671" w:type="dxa"/>
          </w:tcPr>
          <w:p w14:paraId="2A06385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Kode der angiver hvilken type fordring aktion der indberettes. Modsvarer hvad der udfyldes i AktionValg.</w:t>
            </w:r>
          </w:p>
          <w:p w14:paraId="4BAB108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A6F9F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14:paraId="2CD0658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14:paraId="51D3BBF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14:paraId="42DFD1D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14:paraId="1F822BC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14:paraId="5FD54E3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14:paraId="1527BD8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OPSKRIV</w:t>
            </w:r>
          </w:p>
          <w:p w14:paraId="309D9F9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14:paraId="29FFE6E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3" w:author="Martin Midtgaard" w:date="2014-10-23T14:56:00Z"/>
                <w:rFonts w:ascii="Arial" w:hAnsi="Arial" w:cs="Arial"/>
                <w:sz w:val="18"/>
              </w:rPr>
            </w:pPr>
          </w:p>
          <w:p w14:paraId="594AFD1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0F5FEBEF" w14:textId="77777777" w:rsidTr="009D5E2C">
        <w:tc>
          <w:tcPr>
            <w:tcW w:w="3402" w:type="dxa"/>
          </w:tcPr>
          <w:p w14:paraId="1EE4B54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MFAktionStatusKode</w:t>
            </w:r>
          </w:p>
        </w:tc>
        <w:tc>
          <w:tcPr>
            <w:tcW w:w="1701" w:type="dxa"/>
          </w:tcPr>
          <w:p w14:paraId="62E5250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64" w:author="Martin Midtgaard" w:date="2014-10-23T14:56:00Z"/>
                <w:rFonts w:ascii="Arial" w:hAnsi="Arial" w:cs="Arial"/>
                <w:sz w:val="18"/>
              </w:rPr>
            </w:pPr>
            <w:del w:id="665" w:author="Martin Midtgaard" w:date="2014-10-23T14:56:00Z">
              <w:r>
                <w:rPr>
                  <w:rFonts w:ascii="Arial" w:hAnsi="Arial" w:cs="Arial"/>
                  <w:sz w:val="18"/>
                </w:rPr>
                <w:delText xml:space="preserve">Domain: </w:delText>
              </w:r>
            </w:del>
          </w:p>
          <w:p w14:paraId="0BCB245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66" w:author="Martin Midtgaard" w:date="2014-10-23T14:56:00Z"/>
                <w:rFonts w:ascii="Arial" w:hAnsi="Arial" w:cs="Arial"/>
                <w:sz w:val="18"/>
              </w:rPr>
            </w:pPr>
            <w:del w:id="667" w:author="Martin Midtgaard" w:date="2014-10-23T14:56:00Z">
              <w:r>
                <w:rPr>
                  <w:rFonts w:ascii="Arial" w:hAnsi="Arial" w:cs="Arial"/>
                  <w:sz w:val="18"/>
                </w:rPr>
                <w:delText>MFAktionStatusKode</w:delText>
              </w:r>
            </w:del>
          </w:p>
          <w:p w14:paraId="470B15B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F4D2523"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14:paraId="1D967BC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14:paraId="3116F60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EA477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14:paraId="2EC5361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14:paraId="5EB7F1B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14:paraId="51C17EAE" w14:textId="0B3CDA92"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8" w:author="Martin Midtgaard" w:date="2014-10-23T14:56:00Z"/>
                <w:rFonts w:ascii="Arial" w:hAnsi="Arial" w:cs="Arial"/>
                <w:sz w:val="18"/>
              </w:rPr>
            </w:pPr>
            <w:r>
              <w:rPr>
                <w:rFonts w:ascii="Arial" w:hAnsi="Arial" w:cs="Arial"/>
                <w:sz w:val="18"/>
              </w:rPr>
              <w:t>UDFOERT:           Fordring aktion er færdig behandlet</w:t>
            </w:r>
            <w:del w:id="669" w:author="Martin Midtgaard" w:date="2014-10-23T14:56:00Z">
              <w:r w:rsidR="00730D10">
                <w:rPr>
                  <w:rFonts w:ascii="Arial" w:hAnsi="Arial" w:cs="Arial"/>
                  <w:sz w:val="18"/>
                </w:rPr>
                <w:delText xml:space="preserve">       </w:delText>
              </w:r>
            </w:del>
          </w:p>
          <w:p w14:paraId="0725BAB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0" w:author="Martin Midtgaard" w:date="2014-10-23T14:56:00Z"/>
                <w:rFonts w:ascii="Arial" w:hAnsi="Arial" w:cs="Arial"/>
                <w:sz w:val="18"/>
              </w:rPr>
            </w:pPr>
          </w:p>
          <w:p w14:paraId="4D77FE34"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41CC422E" w14:textId="77777777" w:rsidTr="009D5E2C">
        <w:tc>
          <w:tcPr>
            <w:tcW w:w="3402" w:type="dxa"/>
          </w:tcPr>
          <w:p w14:paraId="6DEAD78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14:paraId="3899CDC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71" w:author="Martin Midtgaard" w:date="2014-10-23T14:56:00Z"/>
                <w:rFonts w:ascii="Arial" w:hAnsi="Arial" w:cs="Arial"/>
                <w:sz w:val="18"/>
              </w:rPr>
            </w:pPr>
            <w:del w:id="672" w:author="Martin Midtgaard" w:date="2014-10-23T14:56:00Z">
              <w:r>
                <w:rPr>
                  <w:rFonts w:ascii="Arial" w:hAnsi="Arial" w:cs="Arial"/>
                  <w:sz w:val="18"/>
                </w:rPr>
                <w:delText xml:space="preserve">Domain: </w:delText>
              </w:r>
            </w:del>
          </w:p>
          <w:p w14:paraId="7F785B1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73" w:author="Martin Midtgaard" w:date="2014-10-23T14:56:00Z"/>
                <w:rFonts w:ascii="Arial" w:hAnsi="Arial" w:cs="Arial"/>
                <w:sz w:val="18"/>
              </w:rPr>
            </w:pPr>
            <w:del w:id="674" w:author="Martin Midtgaard" w:date="2014-10-23T14:56:00Z">
              <w:r>
                <w:rPr>
                  <w:rFonts w:ascii="Arial" w:hAnsi="Arial" w:cs="Arial"/>
                  <w:sz w:val="18"/>
                </w:rPr>
                <w:delText>DatoTid</w:delText>
              </w:r>
            </w:del>
          </w:p>
          <w:p w14:paraId="655B86F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0354EC93" w14:textId="474AFDE9"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75" w:author="Martin Midtgaard" w:date="2014-10-23T14:56:00Z">
              <w:r>
                <w:rPr>
                  <w:rFonts w:ascii="Arial" w:hAnsi="Arial" w:cs="Arial"/>
                  <w:sz w:val="18"/>
                </w:rPr>
                <w:delText>whiteSpace</w:delText>
              </w:r>
            </w:del>
            <w:ins w:id="676" w:author="Martin Midtgaard" w:date="2014-10-23T14:56:00Z">
              <w:r w:rsidR="009D5E2C">
                <w:rPr>
                  <w:rFonts w:ascii="Arial" w:hAnsi="Arial" w:cs="Arial"/>
                  <w:sz w:val="18"/>
                </w:rPr>
                <w:t>whitespace</w:t>
              </w:r>
            </w:ins>
            <w:r w:rsidR="009D5E2C">
              <w:rPr>
                <w:rFonts w:ascii="Arial" w:hAnsi="Arial" w:cs="Arial"/>
                <w:sz w:val="18"/>
              </w:rPr>
              <w:t>: collapse</w:t>
            </w:r>
          </w:p>
        </w:tc>
        <w:tc>
          <w:tcPr>
            <w:tcW w:w="4671" w:type="dxa"/>
          </w:tcPr>
          <w:p w14:paraId="6C048423"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7" w:author="Martin Midtgaard" w:date="2014-10-23T14:56:00Z"/>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14:paraId="044E3087"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78" w:author="Martin Midtgaard" w:date="2014-10-23T14:56:00Z"/>
                <w:rFonts w:ascii="Arial" w:hAnsi="Arial" w:cs="Arial"/>
                <w:sz w:val="18"/>
              </w:rPr>
            </w:pPr>
          </w:p>
          <w:p w14:paraId="46A84E2F"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495824F2" w14:textId="77777777" w:rsidTr="009D5E2C">
        <w:tc>
          <w:tcPr>
            <w:tcW w:w="3402" w:type="dxa"/>
          </w:tcPr>
          <w:p w14:paraId="5413C82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14:paraId="22FB9FD9"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79" w:author="Martin Midtgaard" w:date="2014-10-23T14:56:00Z"/>
                <w:rFonts w:ascii="Arial" w:hAnsi="Arial" w:cs="Arial"/>
                <w:sz w:val="18"/>
              </w:rPr>
            </w:pPr>
            <w:del w:id="680" w:author="Martin Midtgaard" w:date="2014-10-23T14:56:00Z">
              <w:r>
                <w:rPr>
                  <w:rFonts w:ascii="Arial" w:hAnsi="Arial" w:cs="Arial"/>
                  <w:sz w:val="18"/>
                </w:rPr>
                <w:delText xml:space="preserve">Domain: </w:delText>
              </w:r>
            </w:del>
          </w:p>
          <w:p w14:paraId="2A30174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81" w:author="Martin Midtgaard" w:date="2014-10-23T14:56:00Z"/>
                <w:rFonts w:ascii="Arial" w:hAnsi="Arial" w:cs="Arial"/>
                <w:sz w:val="18"/>
              </w:rPr>
            </w:pPr>
            <w:del w:id="682" w:author="Martin Midtgaard" w:date="2014-10-23T14:56:00Z">
              <w:r>
                <w:rPr>
                  <w:rFonts w:ascii="Arial" w:hAnsi="Arial" w:cs="Arial"/>
                  <w:sz w:val="18"/>
                </w:rPr>
                <w:delText>ID18</w:delText>
              </w:r>
            </w:del>
          </w:p>
          <w:p w14:paraId="15F1AFF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3F995D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3" w:author="Martin Midtgaard" w:date="2014-10-23T14:56:00Z"/>
                <w:rFonts w:ascii="Arial" w:hAnsi="Arial" w:cs="Arial"/>
                <w:sz w:val="18"/>
              </w:rPr>
            </w:pPr>
            <w:moveToRangeStart w:id="684" w:author="Martin Midtgaard" w:date="2014-10-23T14:56:00Z" w:name="move401839502"/>
            <w:moveTo w:id="685" w:author="Martin Midtgaard" w:date="2014-10-23T14:56:00Z">
              <w:r>
                <w:rPr>
                  <w:rFonts w:ascii="Arial" w:hAnsi="Arial" w:cs="Arial"/>
                  <w:sz w:val="18"/>
                </w:rPr>
                <w:t>totalDigits: 18</w:t>
              </w:r>
            </w:moveTo>
            <w:moveToRangeEnd w:id="684"/>
          </w:p>
          <w:p w14:paraId="11F90723" w14:textId="77777777" w:rsidR="00730D10" w:rsidRDefault="009D5E2C"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86" w:author="Martin Midtgaard" w:date="2014-10-23T14:56:00Z"/>
                <w:rFonts w:ascii="Arial" w:hAnsi="Arial" w:cs="Arial"/>
                <w:sz w:val="18"/>
              </w:rPr>
            </w:pPr>
            <w:r>
              <w:rPr>
                <w:rFonts w:ascii="Arial" w:hAnsi="Arial" w:cs="Arial"/>
                <w:sz w:val="18"/>
              </w:rPr>
              <w:t>minInclusive: 1</w:t>
            </w:r>
          </w:p>
          <w:p w14:paraId="48F62887" w14:textId="19937A1F"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687" w:author="Martin Midtgaard" w:date="2014-10-23T14:56:00Z" w:name="move401839502"/>
            <w:moveFrom w:id="688" w:author="Martin Midtgaard" w:date="2014-10-23T14:56:00Z">
              <w:r>
                <w:rPr>
                  <w:rFonts w:ascii="Arial" w:hAnsi="Arial" w:cs="Arial"/>
                  <w:sz w:val="18"/>
                </w:rPr>
                <w:t>totalDigits: 18</w:t>
              </w:r>
            </w:moveFrom>
            <w:moveFromRangeEnd w:id="687"/>
          </w:p>
        </w:tc>
        <w:tc>
          <w:tcPr>
            <w:tcW w:w="4671" w:type="dxa"/>
          </w:tcPr>
          <w:p w14:paraId="267DB19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14:paraId="3F11B81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14:paraId="25CFBE2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BE53FB"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9" w:author="Martin Midtgaard" w:date="2014-10-23T14:56:00Z"/>
                <w:rFonts w:ascii="Arial" w:hAnsi="Arial" w:cs="Arial"/>
                <w:sz w:val="18"/>
              </w:rPr>
            </w:pPr>
            <w:r>
              <w:rPr>
                <w:rFonts w:ascii="Arial" w:hAnsi="Arial" w:cs="Arial"/>
                <w:sz w:val="18"/>
              </w:rPr>
              <w:t>Leverancen afvises hvis (FordringhaverSystemIDStruktur.VirksomhedSENummer, MFLeveranceID) er behandlet før.</w:t>
            </w:r>
          </w:p>
          <w:p w14:paraId="79A8830C"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0" w:author="Martin Midtgaard" w:date="2014-10-23T14:56:00Z"/>
                <w:rFonts w:ascii="Arial" w:hAnsi="Arial" w:cs="Arial"/>
                <w:sz w:val="18"/>
              </w:rPr>
            </w:pPr>
          </w:p>
          <w:p w14:paraId="50B84C6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5172F34A" w14:textId="77777777" w:rsidTr="009D5E2C">
        <w:tc>
          <w:tcPr>
            <w:tcW w:w="3402" w:type="dxa"/>
          </w:tcPr>
          <w:p w14:paraId="558E38B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49C0B7C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1" w:author="Martin Midtgaard" w:date="2014-10-23T14:56:00Z"/>
                <w:rFonts w:ascii="Arial" w:hAnsi="Arial" w:cs="Arial"/>
                <w:sz w:val="18"/>
              </w:rPr>
            </w:pPr>
            <w:del w:id="692" w:author="Martin Midtgaard" w:date="2014-10-23T14:56:00Z">
              <w:r>
                <w:rPr>
                  <w:rFonts w:ascii="Arial" w:hAnsi="Arial" w:cs="Arial"/>
                  <w:sz w:val="18"/>
                </w:rPr>
                <w:delText xml:space="preserve">Domain: </w:delText>
              </w:r>
            </w:del>
          </w:p>
          <w:p w14:paraId="01570FD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3" w:author="Martin Midtgaard" w:date="2014-10-23T14:56:00Z"/>
                <w:rFonts w:ascii="Arial" w:hAnsi="Arial" w:cs="Arial"/>
                <w:sz w:val="18"/>
              </w:rPr>
            </w:pPr>
            <w:del w:id="694" w:author="Martin Midtgaard" w:date="2014-10-23T14:56:00Z">
              <w:r>
                <w:rPr>
                  <w:rFonts w:ascii="Arial" w:hAnsi="Arial" w:cs="Arial"/>
                  <w:sz w:val="18"/>
                </w:rPr>
                <w:delText>CPRNummer</w:delText>
              </w:r>
            </w:del>
          </w:p>
          <w:p w14:paraId="4C22DEC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0C8923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599F1F3A"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487DD1A8"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5" w:author="Martin Midtgaard" w:date="2014-10-23T14:56:00Z"/>
                <w:rFonts w:ascii="Arial" w:hAnsi="Arial" w:cs="Arial"/>
                <w:sz w:val="18"/>
              </w:rPr>
            </w:pPr>
            <w:r>
              <w:rPr>
                <w:rFonts w:ascii="Arial" w:hAnsi="Arial" w:cs="Arial"/>
                <w:sz w:val="18"/>
              </w:rPr>
              <w:t>CPR-nummer er et 10 cifret personnummer der entydigt identificerer en dansk person.</w:t>
            </w:r>
          </w:p>
          <w:p w14:paraId="1DE0EED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96" w:author="Martin Midtgaard" w:date="2014-10-23T14:56:00Z"/>
                <w:rFonts w:ascii="Arial" w:hAnsi="Arial" w:cs="Arial"/>
                <w:sz w:val="18"/>
              </w:rPr>
            </w:pPr>
          </w:p>
          <w:p w14:paraId="5937EC5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3A0BBDDA" w14:textId="77777777" w:rsidTr="009D5E2C">
        <w:tc>
          <w:tcPr>
            <w:tcW w:w="3402" w:type="dxa"/>
          </w:tcPr>
          <w:p w14:paraId="41EC395F"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14:paraId="04071D3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7" w:author="Martin Midtgaard" w:date="2014-10-23T14:56:00Z"/>
                <w:rFonts w:ascii="Arial" w:hAnsi="Arial" w:cs="Arial"/>
                <w:sz w:val="18"/>
              </w:rPr>
            </w:pPr>
            <w:del w:id="698" w:author="Martin Midtgaard" w:date="2014-10-23T14:56:00Z">
              <w:r>
                <w:rPr>
                  <w:rFonts w:ascii="Arial" w:hAnsi="Arial" w:cs="Arial"/>
                  <w:sz w:val="18"/>
                </w:rPr>
                <w:delText xml:space="preserve">Domain: </w:delText>
              </w:r>
            </w:del>
          </w:p>
          <w:p w14:paraId="1FF9BC9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699" w:author="Martin Midtgaard" w:date="2014-10-23T14:56:00Z"/>
                <w:rFonts w:ascii="Arial" w:hAnsi="Arial" w:cs="Arial"/>
                <w:sz w:val="18"/>
              </w:rPr>
            </w:pPr>
            <w:del w:id="700" w:author="Martin Midtgaard" w:date="2014-10-23T14:56:00Z">
              <w:r>
                <w:rPr>
                  <w:rFonts w:ascii="Arial" w:hAnsi="Arial" w:cs="Arial"/>
                  <w:sz w:val="18"/>
                </w:rPr>
                <w:delText>QName</w:delText>
              </w:r>
            </w:del>
          </w:p>
          <w:p w14:paraId="1E61C30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2783FBB9" w14:textId="4AC42BB4"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01" w:author="Martin Midtgaard" w:date="2014-10-23T14:56:00Z">
              <w:r>
                <w:rPr>
                  <w:rFonts w:ascii="Arial" w:hAnsi="Arial" w:cs="Arial"/>
                  <w:sz w:val="18"/>
                </w:rPr>
                <w:delText>maxLength</w:delText>
              </w:r>
            </w:del>
            <w:ins w:id="702" w:author="Martin Midtgaard" w:date="2014-10-23T14:56:00Z">
              <w:r w:rsidR="009D5E2C">
                <w:rPr>
                  <w:rFonts w:ascii="Arial" w:hAnsi="Arial" w:cs="Arial"/>
                  <w:sz w:val="18"/>
                </w:rPr>
                <w:t>totalDigits</w:t>
              </w:r>
            </w:ins>
            <w:r w:rsidR="009D5E2C">
              <w:rPr>
                <w:rFonts w:ascii="Arial" w:hAnsi="Arial" w:cs="Arial"/>
                <w:sz w:val="18"/>
              </w:rPr>
              <w:t>: 300</w:t>
            </w:r>
          </w:p>
        </w:tc>
        <w:tc>
          <w:tcPr>
            <w:tcW w:w="4671" w:type="dxa"/>
          </w:tcPr>
          <w:p w14:paraId="62CD87D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03" w:author="Martin Midtgaard" w:date="2014-10-23T14:56:00Z"/>
                <w:rFonts w:ascii="Arial" w:hAnsi="Arial" w:cs="Arial"/>
                <w:sz w:val="18"/>
              </w:rPr>
            </w:pPr>
            <w:del w:id="704" w:author="Martin Midtgaard" w:date="2014-10-23T14:56:00Z">
              <w:r>
                <w:rPr>
                  <w:rFonts w:ascii="Arial" w:hAnsi="Arial" w:cs="Arial"/>
                  <w:sz w:val="18"/>
                </w:rPr>
                <w:delText xml:space="preserve">Data type svarende til w3c's fundamentale datatype QName. </w:delText>
              </w:r>
            </w:del>
          </w:p>
          <w:p w14:paraId="0D5CBEAD" w14:textId="01E15DD6"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05" w:author="Martin Midtgaard" w:date="2014-10-23T14:56:00Z">
              <w:r>
                <w:rPr>
                  <w:rFonts w:ascii="Arial" w:hAnsi="Arial" w:cs="Arial"/>
                  <w:sz w:val="18"/>
                </w:rPr>
                <w:delText>I forbindelse med vores arbejde med services vil de såkaldte GUN typisk være et QName.</w:delText>
              </w:r>
            </w:del>
          </w:p>
        </w:tc>
      </w:tr>
      <w:tr w:rsidR="009D5E2C" w14:paraId="036B3E3B" w14:textId="77777777" w:rsidTr="009D5E2C">
        <w:tc>
          <w:tcPr>
            <w:tcW w:w="3402" w:type="dxa"/>
          </w:tcPr>
          <w:p w14:paraId="6F7F273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14:paraId="3DD99197"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06" w:author="Martin Midtgaard" w:date="2014-10-23T14:56:00Z"/>
                <w:rFonts w:ascii="Arial" w:hAnsi="Arial" w:cs="Arial"/>
                <w:sz w:val="18"/>
              </w:rPr>
            </w:pPr>
            <w:del w:id="707" w:author="Martin Midtgaard" w:date="2014-10-23T14:56:00Z">
              <w:r>
                <w:rPr>
                  <w:rFonts w:ascii="Arial" w:hAnsi="Arial" w:cs="Arial"/>
                  <w:sz w:val="18"/>
                </w:rPr>
                <w:delText xml:space="preserve">Domain: </w:delText>
              </w:r>
            </w:del>
          </w:p>
          <w:p w14:paraId="5EB32632"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08" w:author="Martin Midtgaard" w:date="2014-10-23T14:56:00Z"/>
                <w:rFonts w:ascii="Arial" w:hAnsi="Arial" w:cs="Arial"/>
                <w:sz w:val="18"/>
              </w:rPr>
            </w:pPr>
            <w:del w:id="709" w:author="Martin Midtgaard" w:date="2014-10-23T14:56:00Z">
              <w:r>
                <w:rPr>
                  <w:rFonts w:ascii="Arial" w:hAnsi="Arial" w:cs="Arial"/>
                  <w:sz w:val="18"/>
                </w:rPr>
                <w:delText>Navn</w:delText>
              </w:r>
            </w:del>
          </w:p>
          <w:p w14:paraId="7C104CB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85BB2F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9CD42EE"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0" w:author="Martin Midtgaard" w:date="2014-10-23T14:56:00Z"/>
                <w:rFonts w:ascii="Arial" w:hAnsi="Arial" w:cs="Arial"/>
                <w:sz w:val="18"/>
              </w:rPr>
            </w:pPr>
            <w:del w:id="711" w:author="Martin Midtgaard" w:date="2014-10-23T14:56:00Z">
              <w:r>
                <w:rPr>
                  <w:rFonts w:ascii="Arial" w:hAnsi="Arial" w:cs="Arial"/>
                  <w:sz w:val="18"/>
                </w:rPr>
                <w:delText>Generisk navnefelt.</w:delText>
              </w:r>
            </w:del>
          </w:p>
          <w:p w14:paraId="10ED8746" w14:textId="728D541D"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12" w:author="Martin Midtgaard" w:date="2014-10-23T14:56:00Z">
              <w:r>
                <w:rPr>
                  <w:rFonts w:ascii="Arial" w:hAnsi="Arial" w:cs="Arial"/>
                  <w:sz w:val="18"/>
                </w:rPr>
                <w:delText>Bruges til personnavne og virksomhedsnavne m.m.</w:delText>
              </w:r>
            </w:del>
          </w:p>
        </w:tc>
      </w:tr>
      <w:tr w:rsidR="009D5E2C" w14:paraId="2BB2E4E3" w14:textId="77777777" w:rsidTr="009D5E2C">
        <w:tc>
          <w:tcPr>
            <w:tcW w:w="3402" w:type="dxa"/>
          </w:tcPr>
          <w:p w14:paraId="443F20F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32E0CA75"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3" w:author="Martin Midtgaard" w:date="2014-10-23T14:56:00Z"/>
                <w:rFonts w:ascii="Arial" w:hAnsi="Arial" w:cs="Arial"/>
                <w:sz w:val="18"/>
              </w:rPr>
            </w:pPr>
            <w:del w:id="714" w:author="Martin Midtgaard" w:date="2014-10-23T14:56:00Z">
              <w:r>
                <w:rPr>
                  <w:rFonts w:ascii="Arial" w:hAnsi="Arial" w:cs="Arial"/>
                  <w:sz w:val="18"/>
                </w:rPr>
                <w:delText xml:space="preserve">Domain: </w:delText>
              </w:r>
            </w:del>
          </w:p>
          <w:p w14:paraId="74C3AFF6"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15" w:author="Martin Midtgaard" w:date="2014-10-23T14:56:00Z"/>
                <w:rFonts w:ascii="Arial" w:hAnsi="Arial" w:cs="Arial"/>
                <w:sz w:val="18"/>
              </w:rPr>
            </w:pPr>
            <w:del w:id="716" w:author="Martin Midtgaard" w:date="2014-10-23T14:56:00Z">
              <w:r>
                <w:rPr>
                  <w:rFonts w:ascii="Arial" w:hAnsi="Arial" w:cs="Arial"/>
                  <w:sz w:val="18"/>
                </w:rPr>
                <w:delText>anyURI</w:delText>
              </w:r>
            </w:del>
          </w:p>
          <w:p w14:paraId="44DFB0A4"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54885D6B" w14:textId="124258D2"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17" w:author="Martin Midtgaard" w:date="2014-10-23T14:56:00Z">
              <w:r>
                <w:rPr>
                  <w:rFonts w:ascii="Arial" w:hAnsi="Arial" w:cs="Arial"/>
                  <w:sz w:val="18"/>
                </w:rPr>
                <w:delText>maxLength</w:delText>
              </w:r>
            </w:del>
            <w:ins w:id="718" w:author="Martin Midtgaard" w:date="2014-10-23T14:56:00Z">
              <w:r w:rsidR="009D5E2C">
                <w:rPr>
                  <w:rFonts w:ascii="Arial" w:hAnsi="Arial" w:cs="Arial"/>
                  <w:sz w:val="18"/>
                </w:rPr>
                <w:t>totalDigits</w:t>
              </w:r>
            </w:ins>
            <w:r w:rsidR="009D5E2C">
              <w:rPr>
                <w:rFonts w:ascii="Arial" w:hAnsi="Arial" w:cs="Arial"/>
                <w:sz w:val="18"/>
              </w:rPr>
              <w:t>: 300</w:t>
            </w:r>
          </w:p>
        </w:tc>
        <w:tc>
          <w:tcPr>
            <w:tcW w:w="4671" w:type="dxa"/>
          </w:tcPr>
          <w:p w14:paraId="0E74A38C" w14:textId="16562BB6"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19" w:author="Martin Midtgaard" w:date="2014-10-23T14:56:00Z">
              <w:r>
                <w:rPr>
                  <w:rFonts w:ascii="Arial" w:hAnsi="Arial" w:cs="Arial"/>
                  <w:sz w:val="18"/>
                </w:rPr>
                <w:delText>Datatype svarende til w3cs datatype anyURI.</w:delText>
              </w:r>
            </w:del>
          </w:p>
        </w:tc>
      </w:tr>
      <w:tr w:rsidR="009D5E2C" w14:paraId="3673DC42" w14:textId="77777777" w:rsidTr="009D5E2C">
        <w:tc>
          <w:tcPr>
            <w:tcW w:w="3402" w:type="dxa"/>
          </w:tcPr>
          <w:p w14:paraId="0903A6B2"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02D79A2C"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20" w:author="Martin Midtgaard" w:date="2014-10-23T14:56:00Z"/>
                <w:rFonts w:ascii="Arial" w:hAnsi="Arial" w:cs="Arial"/>
                <w:sz w:val="18"/>
              </w:rPr>
            </w:pPr>
            <w:del w:id="721" w:author="Martin Midtgaard" w:date="2014-10-23T14:56:00Z">
              <w:r>
                <w:rPr>
                  <w:rFonts w:ascii="Arial" w:hAnsi="Arial" w:cs="Arial"/>
                  <w:sz w:val="18"/>
                </w:rPr>
                <w:delText xml:space="preserve">Domain: </w:delText>
              </w:r>
            </w:del>
          </w:p>
          <w:p w14:paraId="24422E2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22" w:author="Martin Midtgaard" w:date="2014-10-23T14:56:00Z"/>
                <w:rFonts w:ascii="Arial" w:hAnsi="Arial" w:cs="Arial"/>
                <w:sz w:val="18"/>
              </w:rPr>
            </w:pPr>
            <w:del w:id="723" w:author="Martin Midtgaard" w:date="2014-10-23T14:56:00Z">
              <w:r>
                <w:rPr>
                  <w:rFonts w:ascii="Arial" w:hAnsi="Arial" w:cs="Arial"/>
                  <w:sz w:val="18"/>
                </w:rPr>
                <w:delText>Password</w:delText>
              </w:r>
            </w:del>
          </w:p>
          <w:p w14:paraId="6C1EA00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DEF0510"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05A217B3"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1AF62A0F" w14:textId="77777777" w:rsidTr="009D5E2C">
        <w:tc>
          <w:tcPr>
            <w:tcW w:w="3402" w:type="dxa"/>
          </w:tcPr>
          <w:p w14:paraId="15D5AC97"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14:paraId="19F243ED"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24" w:author="Martin Midtgaard" w:date="2014-10-23T14:56:00Z"/>
                <w:rFonts w:ascii="Arial" w:hAnsi="Arial" w:cs="Arial"/>
                <w:sz w:val="18"/>
              </w:rPr>
            </w:pPr>
            <w:del w:id="725" w:author="Martin Midtgaard" w:date="2014-10-23T14:56:00Z">
              <w:r>
                <w:rPr>
                  <w:rFonts w:ascii="Arial" w:hAnsi="Arial" w:cs="Arial"/>
                  <w:sz w:val="18"/>
                </w:rPr>
                <w:delText xml:space="preserve">Domain: </w:delText>
              </w:r>
            </w:del>
          </w:p>
          <w:p w14:paraId="7E24A1D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26" w:author="Martin Midtgaard" w:date="2014-10-23T14:56:00Z"/>
                <w:rFonts w:ascii="Arial" w:hAnsi="Arial" w:cs="Arial"/>
                <w:sz w:val="18"/>
              </w:rPr>
            </w:pPr>
            <w:del w:id="727" w:author="Martin Midtgaard" w:date="2014-10-23T14:56:00Z">
              <w:r>
                <w:rPr>
                  <w:rFonts w:ascii="Arial" w:hAnsi="Arial" w:cs="Arial"/>
                  <w:sz w:val="18"/>
                </w:rPr>
                <w:delText>QName</w:delText>
              </w:r>
            </w:del>
          </w:p>
          <w:p w14:paraId="414AE3D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QName</w:t>
            </w:r>
          </w:p>
          <w:p w14:paraId="71127CEC" w14:textId="5E612DD6"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28" w:author="Martin Midtgaard" w:date="2014-10-23T14:56:00Z">
              <w:r>
                <w:rPr>
                  <w:rFonts w:ascii="Arial" w:hAnsi="Arial" w:cs="Arial"/>
                  <w:sz w:val="18"/>
                </w:rPr>
                <w:delText>maxLength</w:delText>
              </w:r>
            </w:del>
            <w:ins w:id="729" w:author="Martin Midtgaard" w:date="2014-10-23T14:56:00Z">
              <w:r w:rsidR="009D5E2C">
                <w:rPr>
                  <w:rFonts w:ascii="Arial" w:hAnsi="Arial" w:cs="Arial"/>
                  <w:sz w:val="18"/>
                </w:rPr>
                <w:t>totalDigits</w:t>
              </w:r>
            </w:ins>
            <w:r w:rsidR="009D5E2C">
              <w:rPr>
                <w:rFonts w:ascii="Arial" w:hAnsi="Arial" w:cs="Arial"/>
                <w:sz w:val="18"/>
              </w:rPr>
              <w:t>: 300</w:t>
            </w:r>
          </w:p>
        </w:tc>
        <w:tc>
          <w:tcPr>
            <w:tcW w:w="4671" w:type="dxa"/>
          </w:tcPr>
          <w:p w14:paraId="5128534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0" w:author="Martin Midtgaard" w:date="2014-10-23T14:56:00Z"/>
                <w:rFonts w:ascii="Arial" w:hAnsi="Arial" w:cs="Arial"/>
                <w:sz w:val="18"/>
              </w:rPr>
            </w:pPr>
            <w:del w:id="731" w:author="Martin Midtgaard" w:date="2014-10-23T14:56:00Z">
              <w:r>
                <w:rPr>
                  <w:rFonts w:ascii="Arial" w:hAnsi="Arial" w:cs="Arial"/>
                  <w:sz w:val="18"/>
                </w:rPr>
                <w:lastRenderedPageBreak/>
                <w:delText xml:space="preserve">Data type svarende til w3c's fundamentale datatype QName. </w:delText>
              </w:r>
            </w:del>
          </w:p>
          <w:p w14:paraId="6D4F6C2F" w14:textId="130F4075"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32" w:author="Martin Midtgaard" w:date="2014-10-23T14:56:00Z">
              <w:r>
                <w:rPr>
                  <w:rFonts w:ascii="Arial" w:hAnsi="Arial" w:cs="Arial"/>
                  <w:sz w:val="18"/>
                </w:rPr>
                <w:lastRenderedPageBreak/>
                <w:delText>I forbindelse med vores arbejde med services vil de såkaldte GUN typisk være et QName.</w:delText>
              </w:r>
            </w:del>
          </w:p>
        </w:tc>
      </w:tr>
      <w:tr w:rsidR="009D5E2C" w14:paraId="63CCFF97" w14:textId="77777777" w:rsidTr="009D5E2C">
        <w:tc>
          <w:tcPr>
            <w:tcW w:w="3402" w:type="dxa"/>
          </w:tcPr>
          <w:p w14:paraId="70B832F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StyretFiloverførselUploadURL</w:t>
            </w:r>
          </w:p>
        </w:tc>
        <w:tc>
          <w:tcPr>
            <w:tcW w:w="1701" w:type="dxa"/>
          </w:tcPr>
          <w:p w14:paraId="4B28796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3" w:author="Martin Midtgaard" w:date="2014-10-23T14:56:00Z"/>
                <w:rFonts w:ascii="Arial" w:hAnsi="Arial" w:cs="Arial"/>
                <w:sz w:val="18"/>
              </w:rPr>
            </w:pPr>
            <w:del w:id="734" w:author="Martin Midtgaard" w:date="2014-10-23T14:56:00Z">
              <w:r>
                <w:rPr>
                  <w:rFonts w:ascii="Arial" w:hAnsi="Arial" w:cs="Arial"/>
                  <w:sz w:val="18"/>
                </w:rPr>
                <w:delText xml:space="preserve">Domain: </w:delText>
              </w:r>
            </w:del>
          </w:p>
          <w:p w14:paraId="6AC76240"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35" w:author="Martin Midtgaard" w:date="2014-10-23T14:56:00Z"/>
                <w:rFonts w:ascii="Arial" w:hAnsi="Arial" w:cs="Arial"/>
                <w:sz w:val="18"/>
              </w:rPr>
            </w:pPr>
            <w:del w:id="736" w:author="Martin Midtgaard" w:date="2014-10-23T14:56:00Z">
              <w:r>
                <w:rPr>
                  <w:rFonts w:ascii="Arial" w:hAnsi="Arial" w:cs="Arial"/>
                  <w:sz w:val="18"/>
                </w:rPr>
                <w:delText>anyURI</w:delText>
              </w:r>
            </w:del>
          </w:p>
          <w:p w14:paraId="65887D2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403552CD" w14:textId="7E1123A9"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37" w:author="Martin Midtgaard" w:date="2014-10-23T14:56:00Z">
              <w:r>
                <w:rPr>
                  <w:rFonts w:ascii="Arial" w:hAnsi="Arial" w:cs="Arial"/>
                  <w:sz w:val="18"/>
                </w:rPr>
                <w:delText>maxLength</w:delText>
              </w:r>
            </w:del>
            <w:ins w:id="738" w:author="Martin Midtgaard" w:date="2014-10-23T14:56:00Z">
              <w:r w:rsidR="009D5E2C">
                <w:rPr>
                  <w:rFonts w:ascii="Arial" w:hAnsi="Arial" w:cs="Arial"/>
                  <w:sz w:val="18"/>
                </w:rPr>
                <w:t>totalDigits</w:t>
              </w:r>
            </w:ins>
            <w:r w:rsidR="009D5E2C">
              <w:rPr>
                <w:rFonts w:ascii="Arial" w:hAnsi="Arial" w:cs="Arial"/>
                <w:sz w:val="18"/>
              </w:rPr>
              <w:t>: 300</w:t>
            </w:r>
          </w:p>
        </w:tc>
        <w:tc>
          <w:tcPr>
            <w:tcW w:w="4671" w:type="dxa"/>
          </w:tcPr>
          <w:p w14:paraId="58B646F5" w14:textId="729218AE" w:rsidR="009D5E2C" w:rsidRPr="009D5E2C" w:rsidRDefault="00730D10"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39" w:author="Martin Midtgaard" w:date="2014-10-23T14:56:00Z">
              <w:r>
                <w:rPr>
                  <w:rFonts w:ascii="Arial" w:hAnsi="Arial" w:cs="Arial"/>
                  <w:sz w:val="18"/>
                </w:rPr>
                <w:delText>Datatype svarende til w3cs datatype anyURI.</w:delText>
              </w:r>
            </w:del>
          </w:p>
        </w:tc>
      </w:tr>
      <w:tr w:rsidR="009D5E2C" w14:paraId="5DB6443F" w14:textId="77777777" w:rsidTr="009D5E2C">
        <w:tc>
          <w:tcPr>
            <w:tcW w:w="3402" w:type="dxa"/>
          </w:tcPr>
          <w:p w14:paraId="4A7634D9"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69C9C90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0" w:author="Martin Midtgaard" w:date="2014-10-23T14:56:00Z"/>
                <w:rFonts w:ascii="Arial" w:hAnsi="Arial" w:cs="Arial"/>
                <w:sz w:val="18"/>
              </w:rPr>
            </w:pPr>
            <w:del w:id="741" w:author="Martin Midtgaard" w:date="2014-10-23T14:56:00Z">
              <w:r>
                <w:rPr>
                  <w:rFonts w:ascii="Arial" w:hAnsi="Arial" w:cs="Arial"/>
                  <w:sz w:val="18"/>
                </w:rPr>
                <w:delText xml:space="preserve">Domain: </w:delText>
              </w:r>
            </w:del>
          </w:p>
          <w:p w14:paraId="7D317764"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2" w:author="Martin Midtgaard" w:date="2014-10-23T14:56:00Z"/>
                <w:rFonts w:ascii="Arial" w:hAnsi="Arial" w:cs="Arial"/>
                <w:sz w:val="18"/>
              </w:rPr>
            </w:pPr>
            <w:del w:id="743" w:author="Martin Midtgaard" w:date="2014-10-23T14:56:00Z">
              <w:r>
                <w:rPr>
                  <w:rFonts w:ascii="Arial" w:hAnsi="Arial" w:cs="Arial"/>
                  <w:sz w:val="18"/>
                </w:rPr>
                <w:delText>Valuta</w:delText>
              </w:r>
            </w:del>
          </w:p>
          <w:p w14:paraId="33D63F60"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D4A17D9"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5E81AEB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3019200A"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4" w:author="Martin Midtgaard" w:date="2014-10-23T14:56:00Z"/>
                <w:rFonts w:ascii="Arial" w:hAnsi="Arial" w:cs="Arial"/>
                <w:sz w:val="18"/>
              </w:rPr>
            </w:pPr>
            <w:r>
              <w:rPr>
                <w:rFonts w:ascii="Arial" w:hAnsi="Arial" w:cs="Arial"/>
                <w:sz w:val="18"/>
              </w:rPr>
              <w:t>Angiver valuta enheden (ISO-møntkoden) for et beløb.</w:t>
            </w:r>
          </w:p>
          <w:p w14:paraId="4EEEECE2"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45" w:author="Martin Midtgaard" w:date="2014-10-23T14:56:00Z"/>
                <w:rFonts w:ascii="Arial" w:hAnsi="Arial" w:cs="Arial"/>
                <w:sz w:val="18"/>
              </w:rPr>
            </w:pPr>
          </w:p>
          <w:p w14:paraId="3F027E5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63BF1F8B" w14:textId="77777777" w:rsidTr="009D5E2C">
        <w:tc>
          <w:tcPr>
            <w:tcW w:w="3402" w:type="dxa"/>
          </w:tcPr>
          <w:p w14:paraId="346500E6"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6DBE2878"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6" w:author="Martin Midtgaard" w:date="2014-10-23T14:56:00Z"/>
                <w:rFonts w:ascii="Arial" w:hAnsi="Arial" w:cs="Arial"/>
                <w:sz w:val="18"/>
              </w:rPr>
            </w:pPr>
            <w:del w:id="747" w:author="Martin Midtgaard" w:date="2014-10-23T14:56:00Z">
              <w:r>
                <w:rPr>
                  <w:rFonts w:ascii="Arial" w:hAnsi="Arial" w:cs="Arial"/>
                  <w:sz w:val="18"/>
                </w:rPr>
                <w:delText xml:space="preserve">Domain: </w:delText>
              </w:r>
            </w:del>
          </w:p>
          <w:p w14:paraId="3323681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48" w:author="Martin Midtgaard" w:date="2014-10-23T14:56:00Z"/>
                <w:rFonts w:ascii="Arial" w:hAnsi="Arial" w:cs="Arial"/>
                <w:sz w:val="18"/>
              </w:rPr>
            </w:pPr>
            <w:del w:id="749" w:author="Martin Midtgaard" w:date="2014-10-23T14:56:00Z">
              <w:r>
                <w:rPr>
                  <w:rFonts w:ascii="Arial" w:hAnsi="Arial" w:cs="Arial"/>
                  <w:sz w:val="18"/>
                </w:rPr>
                <w:delText>CVRNummer</w:delText>
              </w:r>
            </w:del>
          </w:p>
          <w:p w14:paraId="21E0537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5EFDDB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4E1A9B1D"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6DBD803F"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19EDF37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A2CCF6" w14:textId="705C6AB4"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Grundlæggende </w:t>
            </w:r>
            <w:del w:id="750" w:author="Martin Midtgaard" w:date="2014-10-23T14:56:00Z">
              <w:r w:rsidR="00730D10">
                <w:rPr>
                  <w:rFonts w:ascii="Arial" w:hAnsi="Arial" w:cs="Arial"/>
                  <w:sz w:val="18"/>
                </w:rPr>
                <w:delText>værdiset</w:delText>
              </w:r>
            </w:del>
            <w:ins w:id="751" w:author="Martin Midtgaard" w:date="2014-10-23T14:56:00Z">
              <w:r>
                <w:rPr>
                  <w:rFonts w:ascii="Arial" w:hAnsi="Arial" w:cs="Arial"/>
                  <w:sz w:val="18"/>
                </w:rPr>
                <w:t>værdisæt</w:t>
              </w:r>
            </w:ins>
            <w:r>
              <w:rPr>
                <w:rFonts w:ascii="Arial" w:hAnsi="Arial" w:cs="Arial"/>
                <w:sz w:val="18"/>
              </w:rPr>
              <w:t>:</w:t>
            </w:r>
          </w:p>
          <w:p w14:paraId="789DEF4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2" w:author="Martin Midtgaard" w:date="2014-10-23T14:56:00Z"/>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14:paraId="5DF2596D"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3" w:author="Martin Midtgaard" w:date="2014-10-23T14:56:00Z"/>
                <w:rFonts w:ascii="Arial" w:hAnsi="Arial" w:cs="Arial"/>
                <w:sz w:val="18"/>
              </w:rPr>
            </w:pPr>
          </w:p>
          <w:p w14:paraId="355D9F90"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D5E2C" w14:paraId="5E418182" w14:textId="77777777" w:rsidTr="009D5E2C">
        <w:tc>
          <w:tcPr>
            <w:tcW w:w="3402" w:type="dxa"/>
          </w:tcPr>
          <w:p w14:paraId="3629F53B"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2476785F"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4" w:author="Martin Midtgaard" w:date="2014-10-23T14:56:00Z"/>
                <w:rFonts w:ascii="Arial" w:hAnsi="Arial" w:cs="Arial"/>
                <w:sz w:val="18"/>
              </w:rPr>
            </w:pPr>
            <w:del w:id="755" w:author="Martin Midtgaard" w:date="2014-10-23T14:56:00Z">
              <w:r>
                <w:rPr>
                  <w:rFonts w:ascii="Arial" w:hAnsi="Arial" w:cs="Arial"/>
                  <w:sz w:val="18"/>
                </w:rPr>
                <w:delText xml:space="preserve">Domain: </w:delText>
              </w:r>
            </w:del>
          </w:p>
          <w:p w14:paraId="6FF4AD73" w14:textId="77777777" w:rsidR="00730D10" w:rsidRDefault="00730D10"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56" w:author="Martin Midtgaard" w:date="2014-10-23T14:56:00Z"/>
                <w:rFonts w:ascii="Arial" w:hAnsi="Arial" w:cs="Arial"/>
                <w:sz w:val="18"/>
              </w:rPr>
            </w:pPr>
            <w:del w:id="757" w:author="Martin Midtgaard" w:date="2014-10-23T14:56:00Z">
              <w:r>
                <w:rPr>
                  <w:rFonts w:ascii="Arial" w:hAnsi="Arial" w:cs="Arial"/>
                  <w:sz w:val="18"/>
                </w:rPr>
                <w:delText>SENummer</w:delText>
              </w:r>
            </w:del>
          </w:p>
          <w:p w14:paraId="02B1BB31"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76709B5"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8" w:author="Martin Midtgaard" w:date="2014-10-23T14:56:00Z"/>
                <w:rFonts w:ascii="Arial" w:hAnsi="Arial" w:cs="Arial"/>
                <w:sz w:val="18"/>
              </w:rPr>
            </w:pPr>
            <w:moveToRangeStart w:id="759" w:author="Martin Midtgaard" w:date="2014-10-23T14:56:00Z" w:name="move401839503"/>
            <w:moveTo w:id="760" w:author="Martin Midtgaard" w:date="2014-10-23T14:56:00Z">
              <w:r>
                <w:rPr>
                  <w:rFonts w:ascii="Arial" w:hAnsi="Arial" w:cs="Arial"/>
                  <w:sz w:val="18"/>
                </w:rPr>
                <w:t>totalDigits: 8</w:t>
              </w:r>
            </w:moveTo>
            <w:moveToRangeEnd w:id="759"/>
          </w:p>
          <w:p w14:paraId="18AF05EC" w14:textId="77777777" w:rsidR="00730D10" w:rsidRDefault="009D5E2C" w:rsidP="00730D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61" w:author="Martin Midtgaard" w:date="2014-10-23T14:56:00Z"/>
                <w:rFonts w:ascii="Arial" w:hAnsi="Arial" w:cs="Arial"/>
                <w:sz w:val="18"/>
              </w:rPr>
            </w:pPr>
            <w:r>
              <w:rPr>
                <w:rFonts w:ascii="Arial" w:hAnsi="Arial" w:cs="Arial"/>
                <w:sz w:val="18"/>
              </w:rPr>
              <w:t>pattern: [0-9]{8}</w:t>
            </w:r>
          </w:p>
          <w:p w14:paraId="46EC6CD3" w14:textId="0D82ECDA"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moveFromRangeStart w:id="762" w:author="Martin Midtgaard" w:date="2014-10-23T14:56:00Z" w:name="move401839503"/>
            <w:moveFrom w:id="763" w:author="Martin Midtgaard" w:date="2014-10-23T14:56:00Z">
              <w:r>
                <w:rPr>
                  <w:rFonts w:ascii="Arial" w:hAnsi="Arial" w:cs="Arial"/>
                  <w:sz w:val="18"/>
                </w:rPr>
                <w:t>totalDigits: 8</w:t>
              </w:r>
            </w:moveFrom>
            <w:moveFromRangeEnd w:id="762"/>
          </w:p>
        </w:tc>
        <w:tc>
          <w:tcPr>
            <w:tcW w:w="4671" w:type="dxa"/>
          </w:tcPr>
          <w:p w14:paraId="7717C606"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4" w:author="Martin Midtgaard" w:date="2014-10-23T14:56:00Z"/>
                <w:rFonts w:ascii="Arial" w:hAnsi="Arial" w:cs="Arial"/>
                <w:sz w:val="18"/>
              </w:rPr>
            </w:pPr>
            <w:r>
              <w:rPr>
                <w:rFonts w:ascii="Arial" w:hAnsi="Arial" w:cs="Arial"/>
                <w:sz w:val="18"/>
              </w:rPr>
              <w:t>8-cifret nummer,  der entydigt identificerer en registreret virksomhed i SKAT.</w:t>
            </w:r>
          </w:p>
          <w:p w14:paraId="6614B92E" w14:textId="77777777" w:rsid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65" w:author="Martin Midtgaard" w:date="2014-10-23T14:56:00Z"/>
                <w:rFonts w:ascii="Arial" w:hAnsi="Arial" w:cs="Arial"/>
                <w:sz w:val="18"/>
              </w:rPr>
            </w:pPr>
          </w:p>
          <w:p w14:paraId="44111438"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21237EA" w14:textId="77777777" w:rsidR="009D5E2C" w:rsidRPr="009D5E2C" w:rsidRDefault="009D5E2C" w:rsidP="009D5E2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D5E2C" w:rsidRPr="009D5E2C" w:rsidSect="009D5E2C">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6D3EE1" w14:textId="77777777" w:rsidR="007C76FE" w:rsidRDefault="007C76FE" w:rsidP="007C76FE">
      <w:pPr>
        <w:spacing w:line="240" w:lineRule="auto"/>
      </w:pPr>
      <w:r>
        <w:separator/>
      </w:r>
    </w:p>
  </w:endnote>
  <w:endnote w:type="continuationSeparator" w:id="0">
    <w:p w14:paraId="42595A62" w14:textId="77777777" w:rsidR="007C76FE" w:rsidRDefault="007C76FE" w:rsidP="007C76FE">
      <w:pPr>
        <w:spacing w:line="240" w:lineRule="auto"/>
      </w:pPr>
      <w:r>
        <w:continuationSeparator/>
      </w:r>
    </w:p>
  </w:endnote>
  <w:endnote w:type="continuationNotice" w:id="1">
    <w:p w14:paraId="2C43E5BB" w14:textId="77777777" w:rsidR="007C76FE" w:rsidRDefault="007C76FE" w:rsidP="007C76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227D3" w14:textId="77777777" w:rsidR="009D5E2C" w:rsidRDefault="009D5E2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DED8D" w14:textId="1E473827" w:rsidR="009D5E2C" w:rsidRPr="009D5E2C" w:rsidRDefault="009D5E2C" w:rsidP="009D5E2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163" w:author="Martin Midtgaard" w:date="2014-10-23T14:56:00Z">
      <w:r w:rsidR="00730D10">
        <w:rPr>
          <w:rFonts w:ascii="Arial" w:hAnsi="Arial" w:cs="Arial"/>
          <w:noProof/>
          <w:sz w:val="16"/>
        </w:rPr>
        <w:delText>13. december 2012</w:delText>
      </w:r>
    </w:del>
    <w:ins w:id="164" w:author="Martin Midtgaard" w:date="2014-10-23T14:56:00Z">
      <w:r>
        <w:rPr>
          <w:rFonts w:ascii="Arial" w:hAnsi="Arial" w:cs="Arial"/>
          <w:noProof/>
          <w:sz w:val="16"/>
        </w:rPr>
        <w:t>23. oktober 2014</w:t>
      </w:r>
    </w:ins>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7C76FE">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7C76FE">
      <w:rPr>
        <w:rFonts w:ascii="Arial" w:hAnsi="Arial" w:cs="Arial"/>
        <w:noProof/>
        <w:sz w:val="16"/>
      </w:rPr>
      <w:t>18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1810C" w14:textId="77777777" w:rsidR="009D5E2C" w:rsidRDefault="009D5E2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D78AA" w14:textId="77777777" w:rsidR="007C76FE" w:rsidRDefault="007C76FE" w:rsidP="007C76FE">
      <w:pPr>
        <w:spacing w:line="240" w:lineRule="auto"/>
      </w:pPr>
      <w:r>
        <w:separator/>
      </w:r>
    </w:p>
  </w:footnote>
  <w:footnote w:type="continuationSeparator" w:id="0">
    <w:p w14:paraId="7B873926" w14:textId="77777777" w:rsidR="007C76FE" w:rsidRDefault="007C76FE" w:rsidP="007C76FE">
      <w:pPr>
        <w:spacing w:line="240" w:lineRule="auto"/>
      </w:pPr>
      <w:r>
        <w:continuationSeparator/>
      </w:r>
    </w:p>
  </w:footnote>
  <w:footnote w:type="continuationNotice" w:id="1">
    <w:p w14:paraId="11F2C3C0" w14:textId="77777777" w:rsidR="007C76FE" w:rsidRDefault="007C76FE" w:rsidP="007C76F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7BDC2" w14:textId="77777777" w:rsidR="009D5E2C" w:rsidRDefault="009D5E2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8EDBF" w14:textId="77777777" w:rsidR="009D5E2C" w:rsidRPr="009D5E2C" w:rsidRDefault="009D5E2C" w:rsidP="009D5E2C">
    <w:pPr>
      <w:pStyle w:val="Sidehoved"/>
      <w:jc w:val="center"/>
      <w:rPr>
        <w:rFonts w:ascii="Arial" w:hAnsi="Arial" w:cs="Arial"/>
      </w:rPr>
    </w:pPr>
    <w:r w:rsidRPr="009D5E2C">
      <w:rPr>
        <w:rFonts w:ascii="Arial" w:hAnsi="Arial" w:cs="Arial"/>
      </w:rPr>
      <w:t>Servicebeskrivelse</w:t>
    </w:r>
  </w:p>
  <w:p w14:paraId="1AF5A45C" w14:textId="77777777" w:rsidR="009D5E2C" w:rsidRPr="009D5E2C" w:rsidRDefault="009D5E2C" w:rsidP="009D5E2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C363B3" w14:textId="77777777" w:rsidR="009D5E2C" w:rsidRDefault="009D5E2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68DD5" w14:textId="77777777" w:rsidR="009D5E2C" w:rsidRPr="009D5E2C" w:rsidRDefault="009D5E2C" w:rsidP="009D5E2C">
    <w:pPr>
      <w:pStyle w:val="Sidehoved"/>
      <w:jc w:val="center"/>
      <w:rPr>
        <w:rFonts w:ascii="Arial" w:hAnsi="Arial" w:cs="Arial"/>
      </w:rPr>
    </w:pPr>
    <w:r w:rsidRPr="009D5E2C">
      <w:rPr>
        <w:rFonts w:ascii="Arial" w:hAnsi="Arial" w:cs="Arial"/>
      </w:rPr>
      <w:t>Datastrukturer</w:t>
    </w:r>
  </w:p>
  <w:p w14:paraId="6B4BE557" w14:textId="77777777" w:rsidR="009D5E2C" w:rsidRPr="009D5E2C" w:rsidRDefault="009D5E2C" w:rsidP="009D5E2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52B24" w14:textId="77777777" w:rsidR="009D5E2C" w:rsidRDefault="009D5E2C" w:rsidP="009D5E2C">
    <w:pPr>
      <w:pStyle w:val="Sidehoved"/>
      <w:jc w:val="center"/>
      <w:rPr>
        <w:rFonts w:ascii="Arial" w:hAnsi="Arial" w:cs="Arial"/>
      </w:rPr>
    </w:pPr>
    <w:r>
      <w:rPr>
        <w:rFonts w:ascii="Arial" w:hAnsi="Arial" w:cs="Arial"/>
      </w:rPr>
      <w:t>Data elementer</w:t>
    </w:r>
  </w:p>
  <w:p w14:paraId="2E74EF60" w14:textId="77777777" w:rsidR="009D5E2C" w:rsidRPr="009D5E2C" w:rsidRDefault="009D5E2C" w:rsidP="009D5E2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345B9"/>
    <w:multiLevelType w:val="multilevel"/>
    <w:tmpl w:val="7F48658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6FA14ED8"/>
    <w:multiLevelType w:val="multilevel"/>
    <w:tmpl w:val="5EE2758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E2C"/>
    <w:rsid w:val="00062E9B"/>
    <w:rsid w:val="003717A5"/>
    <w:rsid w:val="00636BE0"/>
    <w:rsid w:val="006F2D8E"/>
    <w:rsid w:val="00730D10"/>
    <w:rsid w:val="007C76FE"/>
    <w:rsid w:val="008523C6"/>
    <w:rsid w:val="009D5E2C"/>
    <w:rsid w:val="00B950C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6FE"/>
    <w:pPr>
      <w:spacing w:after="0"/>
      <w:pPrChange w:id="0" w:author="Martin Midtgaard" w:date="2014-10-23T14:56:00Z">
        <w:pPr/>
      </w:pPrChange>
    </w:pPr>
    <w:rPr>
      <w:rPrChange w:id="0" w:author="Martin Midtgaard" w:date="2014-10-23T14:56:00Z">
        <w:rPr>
          <w:rFonts w:asciiTheme="minorHAnsi" w:eastAsiaTheme="minorHAnsi" w:hAnsiTheme="minorHAnsi" w:cstheme="minorBidi"/>
          <w:sz w:val="22"/>
          <w:szCs w:val="22"/>
          <w:lang w:val="da-DK" w:eastAsia="en-US" w:bidi="ar-SA"/>
        </w:rPr>
      </w:rPrChange>
    </w:rPr>
  </w:style>
  <w:style w:type="paragraph" w:styleId="Overskrift1">
    <w:name w:val="heading 1"/>
    <w:basedOn w:val="Normal"/>
    <w:next w:val="Normal"/>
    <w:link w:val="Overskrift1Tegn"/>
    <w:autoRedefine/>
    <w:qFormat/>
    <w:rsid w:val="007C76FE"/>
    <w:pPr>
      <w:keepLines/>
      <w:numPr>
        <w:numId w:val="1"/>
      </w:numPr>
      <w:spacing w:after="360" w:line="240" w:lineRule="auto"/>
      <w:outlineLvl w:val="0"/>
      <w:pPrChange w:id="1" w:author="Martin Midtgaard" w:date="2014-10-23T14:56:00Z">
        <w:pPr>
          <w:keepLines/>
          <w:numPr>
            <w:numId w:val="2"/>
          </w:numPr>
          <w:tabs>
            <w:tab w:val="num" w:pos="567"/>
          </w:tabs>
          <w:spacing w:after="360"/>
          <w:outlineLvl w:val="0"/>
        </w:pPr>
      </w:pPrChange>
    </w:pPr>
    <w:rPr>
      <w:rFonts w:ascii="Arial" w:eastAsiaTheme="majorEastAsia" w:hAnsi="Arial" w:cs="Arial"/>
      <w:b/>
      <w:bCs/>
      <w:sz w:val="30"/>
      <w:szCs w:val="28"/>
      <w:rPrChange w:id="1" w:author="Martin Midtgaard" w:date="2014-10-23T14:56:00Z">
        <w:rPr>
          <w:rFonts w:ascii="Arial" w:hAnsi="Arial" w:cs="Arial"/>
          <w:b/>
          <w:bCs/>
          <w:sz w:val="30"/>
          <w:szCs w:val="32"/>
          <w:lang w:val="da-DK" w:eastAsia="da-DK" w:bidi="ar-SA"/>
        </w:rPr>
      </w:rPrChange>
    </w:rPr>
  </w:style>
  <w:style w:type="paragraph" w:styleId="Overskrift2">
    <w:name w:val="heading 2"/>
    <w:basedOn w:val="Normal"/>
    <w:next w:val="Normal"/>
    <w:link w:val="Overskrift2Tegn"/>
    <w:unhideWhenUsed/>
    <w:qFormat/>
    <w:rsid w:val="007C76FE"/>
    <w:pPr>
      <w:keepLines/>
      <w:numPr>
        <w:ilvl w:val="1"/>
        <w:numId w:val="1"/>
      </w:numPr>
      <w:suppressAutoHyphens/>
      <w:spacing w:line="240" w:lineRule="auto"/>
      <w:outlineLvl w:val="1"/>
      <w:pPrChange w:id="2" w:author="Martin Midtgaard" w:date="2014-10-23T14:56: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2" w:author="Martin Midtgaard" w:date="2014-10-23T14:56:00Z">
        <w:rPr>
          <w:rFonts w:ascii="Arial" w:hAnsi="Arial" w:cs="Arial"/>
          <w:b/>
          <w:bCs/>
          <w:iCs/>
          <w:sz w:val="24"/>
          <w:szCs w:val="28"/>
          <w:lang w:val="da-DK" w:eastAsia="da-DK" w:bidi="ar-SA"/>
        </w:rPr>
      </w:rPrChange>
    </w:rPr>
  </w:style>
  <w:style w:type="paragraph" w:styleId="Overskrift3">
    <w:name w:val="heading 3"/>
    <w:basedOn w:val="Normal"/>
    <w:next w:val="Normal"/>
    <w:link w:val="Overskrift3Tegn"/>
    <w:autoRedefine/>
    <w:unhideWhenUsed/>
    <w:qFormat/>
    <w:rsid w:val="007C76FE"/>
    <w:pPr>
      <w:keepNext/>
      <w:keepLines/>
      <w:numPr>
        <w:ilvl w:val="2"/>
        <w:numId w:val="1"/>
      </w:numPr>
      <w:spacing w:before="200"/>
      <w:outlineLvl w:val="2"/>
      <w:pPrChange w:id="3" w:author="Martin Midtgaard" w:date="2014-10-23T14:56:00Z">
        <w:pPr>
          <w:keepNext/>
          <w:numPr>
            <w:ilvl w:val="2"/>
            <w:numId w:val="2"/>
          </w:numPr>
          <w:tabs>
            <w:tab w:val="num" w:pos="680"/>
          </w:tabs>
          <w:spacing w:before="240" w:after="60" w:line="288" w:lineRule="exact"/>
          <w:ind w:left="794" w:hanging="794"/>
          <w:outlineLvl w:val="2"/>
        </w:pPr>
      </w:pPrChange>
    </w:pPr>
    <w:rPr>
      <w:rFonts w:ascii="Arial" w:eastAsiaTheme="majorEastAsia" w:hAnsi="Arial" w:cs="Arial"/>
      <w:b/>
      <w:bCs/>
      <w:sz w:val="20"/>
      <w:rPrChange w:id="3" w:author="Martin Midtgaard" w:date="2014-10-23T14:56:00Z">
        <w:rPr>
          <w:rFonts w:ascii="Arial" w:hAnsi="Arial" w:cs="Arial"/>
          <w:b/>
          <w:bCs/>
          <w:szCs w:val="26"/>
          <w:lang w:val="da-DK" w:eastAsia="da-DK" w:bidi="ar-SA"/>
        </w:rPr>
      </w:rPrChange>
    </w:rPr>
  </w:style>
  <w:style w:type="paragraph" w:styleId="Overskrift4">
    <w:name w:val="heading 4"/>
    <w:basedOn w:val="Normal"/>
    <w:next w:val="Normal"/>
    <w:link w:val="Overskrift4Tegn"/>
    <w:unhideWhenUsed/>
    <w:qFormat/>
    <w:rsid w:val="007C76FE"/>
    <w:pPr>
      <w:keepNext/>
      <w:keepLines/>
      <w:numPr>
        <w:ilvl w:val="3"/>
        <w:numId w:val="1"/>
      </w:numPr>
      <w:spacing w:before="200"/>
      <w:outlineLvl w:val="3"/>
      <w:pPrChange w:id="4" w:author="Martin Midtgaard" w:date="2014-10-23T14:56:00Z">
        <w:pPr>
          <w:keepLines/>
          <w:numPr>
            <w:ilvl w:val="3"/>
            <w:numId w:val="2"/>
          </w:numPr>
          <w:tabs>
            <w:tab w:val="num" w:pos="862"/>
          </w:tabs>
          <w:suppressAutoHyphens/>
          <w:spacing w:line="288" w:lineRule="exact"/>
          <w:ind w:left="862" w:hanging="862"/>
          <w:outlineLvl w:val="3"/>
        </w:pPr>
      </w:pPrChange>
    </w:pPr>
    <w:rPr>
      <w:rFonts w:asciiTheme="majorHAnsi" w:eastAsiaTheme="majorEastAsia" w:hAnsiTheme="majorHAnsi" w:cstheme="majorBidi"/>
      <w:b/>
      <w:bCs/>
      <w:i/>
      <w:iCs/>
      <w:color w:val="4F81BD" w:themeColor="accent1"/>
      <w:rPrChange w:id="4" w:author="Martin Midtgaard" w:date="2014-10-23T14:56:00Z">
        <w:rPr>
          <w:bCs/>
          <w:i/>
          <w:sz w:val="24"/>
          <w:szCs w:val="28"/>
          <w:lang w:val="da-DK" w:eastAsia="da-DK" w:bidi="ar-SA"/>
        </w:rPr>
      </w:rPrChange>
    </w:rPr>
  </w:style>
  <w:style w:type="paragraph" w:styleId="Overskrift5">
    <w:name w:val="heading 5"/>
    <w:basedOn w:val="Normal"/>
    <w:next w:val="Normal"/>
    <w:link w:val="Overskrift5Tegn"/>
    <w:uiPriority w:val="9"/>
    <w:semiHidden/>
    <w:unhideWhenUsed/>
    <w:qFormat/>
    <w:rsid w:val="007C76FE"/>
    <w:pPr>
      <w:keepNext/>
      <w:keepLines/>
      <w:numPr>
        <w:ilvl w:val="4"/>
        <w:numId w:val="1"/>
      </w:numPr>
      <w:spacing w:before="200"/>
      <w:outlineLvl w:val="4"/>
      <w:pPrChange w:id="5" w:author="Martin Midtgaard" w:date="2014-10-23T14:56:00Z">
        <w:pPr>
          <w:keepNext/>
          <w:keepLines/>
          <w:numPr>
            <w:ilvl w:val="4"/>
            <w:numId w:val="2"/>
          </w:numPr>
          <w:tabs>
            <w:tab w:val="num" w:pos="1009"/>
          </w:tabs>
          <w:spacing w:before="200"/>
          <w:ind w:left="1009" w:hanging="1009"/>
          <w:outlineLvl w:val="4"/>
        </w:pPr>
      </w:pPrChange>
    </w:pPr>
    <w:rPr>
      <w:rFonts w:asciiTheme="majorHAnsi" w:eastAsiaTheme="majorEastAsia" w:hAnsiTheme="majorHAnsi" w:cstheme="majorBidi"/>
      <w:color w:val="243F60" w:themeColor="accent1" w:themeShade="7F"/>
      <w:rPrChange w:id="5" w:author="Martin Midtgaard" w:date="2014-10-23T14:56: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7C76FE"/>
    <w:pPr>
      <w:keepNext/>
      <w:keepLines/>
      <w:numPr>
        <w:ilvl w:val="5"/>
        <w:numId w:val="1"/>
      </w:numPr>
      <w:spacing w:before="200"/>
      <w:outlineLvl w:val="5"/>
      <w:pPrChange w:id="6" w:author="Martin Midtgaard" w:date="2014-10-23T14:56:00Z">
        <w:pPr>
          <w:keepNext/>
          <w:keepLines/>
          <w:numPr>
            <w:ilvl w:val="5"/>
            <w:numId w:val="2"/>
          </w:numPr>
          <w:tabs>
            <w:tab w:val="num" w:pos="1151"/>
          </w:tabs>
          <w:spacing w:before="200"/>
          <w:ind w:left="1151" w:hanging="1151"/>
          <w:outlineLvl w:val="5"/>
        </w:pPr>
      </w:pPrChange>
    </w:pPr>
    <w:rPr>
      <w:rFonts w:asciiTheme="majorHAnsi" w:eastAsiaTheme="majorEastAsia" w:hAnsiTheme="majorHAnsi" w:cstheme="majorBidi"/>
      <w:i/>
      <w:iCs/>
      <w:color w:val="243F60" w:themeColor="accent1" w:themeShade="7F"/>
      <w:rPrChange w:id="6" w:author="Martin Midtgaard" w:date="2014-10-23T14:56: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7C76FE"/>
    <w:pPr>
      <w:keepNext/>
      <w:keepLines/>
      <w:numPr>
        <w:ilvl w:val="6"/>
        <w:numId w:val="1"/>
      </w:numPr>
      <w:spacing w:before="200"/>
      <w:outlineLvl w:val="6"/>
      <w:pPrChange w:id="7" w:author="Martin Midtgaard" w:date="2014-10-23T14:56:00Z">
        <w:pPr>
          <w:keepNext/>
          <w:keepLines/>
          <w:numPr>
            <w:ilvl w:val="6"/>
            <w:numId w:val="2"/>
          </w:numPr>
          <w:tabs>
            <w:tab w:val="num" w:pos="1298"/>
          </w:tabs>
          <w:spacing w:before="200"/>
          <w:ind w:left="1298" w:hanging="1298"/>
          <w:outlineLvl w:val="6"/>
        </w:pPr>
      </w:pPrChange>
    </w:pPr>
    <w:rPr>
      <w:rFonts w:asciiTheme="majorHAnsi" w:eastAsiaTheme="majorEastAsia" w:hAnsiTheme="majorHAnsi" w:cstheme="majorBidi"/>
      <w:i/>
      <w:iCs/>
      <w:color w:val="404040" w:themeColor="text1" w:themeTint="BF"/>
      <w:rPrChange w:id="7" w:author="Martin Midtgaard" w:date="2014-10-23T14:56: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7C76FE"/>
    <w:pPr>
      <w:keepNext/>
      <w:keepLines/>
      <w:numPr>
        <w:ilvl w:val="7"/>
        <w:numId w:val="1"/>
      </w:numPr>
      <w:spacing w:before="200"/>
      <w:outlineLvl w:val="7"/>
      <w:pPrChange w:id="8" w:author="Martin Midtgaard" w:date="2014-10-23T14:56:00Z">
        <w:pPr>
          <w:keepNext/>
          <w:keepLines/>
          <w:numPr>
            <w:ilvl w:val="7"/>
            <w:numId w:val="2"/>
          </w:numPr>
          <w:tabs>
            <w:tab w:val="num" w:pos="1440"/>
          </w:tabs>
          <w:spacing w:before="200"/>
          <w:ind w:left="1440" w:hanging="1440"/>
          <w:outlineLvl w:val="7"/>
        </w:pPr>
      </w:pPrChange>
    </w:pPr>
    <w:rPr>
      <w:rFonts w:asciiTheme="majorHAnsi" w:eastAsiaTheme="majorEastAsia" w:hAnsiTheme="majorHAnsi" w:cstheme="majorBidi"/>
      <w:color w:val="404040" w:themeColor="text1" w:themeTint="BF"/>
      <w:sz w:val="20"/>
      <w:szCs w:val="20"/>
      <w:rPrChange w:id="8" w:author="Martin Midtgaard" w:date="2014-10-23T14:56: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7C76FE"/>
    <w:pPr>
      <w:keepNext/>
      <w:keepLines/>
      <w:numPr>
        <w:ilvl w:val="8"/>
        <w:numId w:val="1"/>
      </w:numPr>
      <w:spacing w:before="200"/>
      <w:outlineLvl w:val="8"/>
      <w:pPrChange w:id="9" w:author="Martin Midtgaard" w:date="2014-10-23T14:56:00Z">
        <w:pPr>
          <w:keepNext/>
          <w:keepLines/>
          <w:numPr>
            <w:ilvl w:val="8"/>
            <w:numId w:val="2"/>
          </w:numPr>
          <w:tabs>
            <w:tab w:val="num" w:pos="1582"/>
          </w:tabs>
          <w:spacing w:before="200"/>
          <w:ind w:left="1582" w:hanging="1582"/>
          <w:outlineLvl w:val="8"/>
        </w:pPr>
      </w:pPrChange>
    </w:pPr>
    <w:rPr>
      <w:rFonts w:asciiTheme="majorHAnsi" w:eastAsiaTheme="majorEastAsia" w:hAnsiTheme="majorHAnsi" w:cstheme="majorBidi"/>
      <w:i/>
      <w:iCs/>
      <w:color w:val="404040" w:themeColor="text1" w:themeTint="BF"/>
      <w:sz w:val="20"/>
      <w:szCs w:val="20"/>
      <w:rPrChange w:id="9" w:author="Martin Midtgaard" w:date="2014-10-23T14:56: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D5E2C"/>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9D5E2C"/>
    <w:rPr>
      <w:rFonts w:ascii="Arial" w:eastAsiaTheme="majorEastAsia" w:hAnsi="Arial" w:cs="Arial"/>
      <w:b/>
      <w:bCs/>
      <w:sz w:val="24"/>
      <w:szCs w:val="26"/>
    </w:rPr>
  </w:style>
  <w:style w:type="character" w:customStyle="1" w:styleId="Overskrift3Tegn">
    <w:name w:val="Overskrift 3 Tegn"/>
    <w:basedOn w:val="Standardskrifttypeiafsnit"/>
    <w:link w:val="Overskrift3"/>
    <w:rsid w:val="009D5E2C"/>
    <w:rPr>
      <w:rFonts w:ascii="Arial" w:eastAsiaTheme="majorEastAsia" w:hAnsi="Arial" w:cs="Arial"/>
      <w:b/>
      <w:bCs/>
      <w:sz w:val="20"/>
    </w:rPr>
  </w:style>
  <w:style w:type="character" w:customStyle="1" w:styleId="Overskrift4Tegn">
    <w:name w:val="Overskrift 4 Tegn"/>
    <w:basedOn w:val="Standardskrifttypeiafsnit"/>
    <w:link w:val="Overskrift4"/>
    <w:rsid w:val="009D5E2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D5E2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D5E2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D5E2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D5E2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D5E2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D5E2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D5E2C"/>
    <w:rPr>
      <w:rFonts w:ascii="Arial" w:hAnsi="Arial" w:cs="Arial"/>
      <w:b/>
      <w:sz w:val="30"/>
    </w:rPr>
  </w:style>
  <w:style w:type="paragraph" w:customStyle="1" w:styleId="Overskrift211pkt">
    <w:name w:val="Overskrift 2 + 11 pkt"/>
    <w:basedOn w:val="Normal"/>
    <w:link w:val="Overskrift211pktTegn"/>
    <w:rsid w:val="009D5E2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D5E2C"/>
    <w:rPr>
      <w:rFonts w:ascii="Arial" w:hAnsi="Arial" w:cs="Arial"/>
      <w:b/>
    </w:rPr>
  </w:style>
  <w:style w:type="paragraph" w:customStyle="1" w:styleId="Normal11">
    <w:name w:val="Normal + 11"/>
    <w:basedOn w:val="Normal"/>
    <w:link w:val="Normal11Tegn"/>
    <w:rsid w:val="009D5E2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D5E2C"/>
    <w:rPr>
      <w:rFonts w:ascii="Times New Roman" w:hAnsi="Times New Roman" w:cs="Times New Roman"/>
    </w:rPr>
  </w:style>
  <w:style w:type="paragraph" w:styleId="Sidehoved">
    <w:name w:val="header"/>
    <w:basedOn w:val="Normal"/>
    <w:link w:val="SidehovedTegn"/>
    <w:uiPriority w:val="99"/>
    <w:unhideWhenUsed/>
    <w:rsid w:val="009D5E2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D5E2C"/>
  </w:style>
  <w:style w:type="paragraph" w:styleId="Sidefod">
    <w:name w:val="footer"/>
    <w:basedOn w:val="Normal"/>
    <w:link w:val="SidefodTegn"/>
    <w:uiPriority w:val="99"/>
    <w:unhideWhenUsed/>
    <w:rsid w:val="009D5E2C"/>
    <w:pPr>
      <w:tabs>
        <w:tab w:val="center" w:pos="4819"/>
        <w:tab w:val="right" w:pos="9638"/>
      </w:tabs>
      <w:spacing w:line="240" w:lineRule="auto"/>
    </w:pPr>
  </w:style>
  <w:style w:type="character" w:customStyle="1" w:styleId="SidefodTegn">
    <w:name w:val="Sidefod Tegn"/>
    <w:basedOn w:val="Standardskrifttypeiafsnit"/>
    <w:link w:val="Sidefod"/>
    <w:uiPriority w:val="99"/>
    <w:rsid w:val="009D5E2C"/>
  </w:style>
  <w:style w:type="paragraph" w:styleId="Markeringsbobletekst">
    <w:name w:val="Balloon Text"/>
    <w:basedOn w:val="Normal"/>
    <w:link w:val="MarkeringsbobletekstTegn"/>
    <w:uiPriority w:val="99"/>
    <w:semiHidden/>
    <w:unhideWhenUsed/>
    <w:rsid w:val="007C76FE"/>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C76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6FE"/>
    <w:pPr>
      <w:spacing w:after="0"/>
      <w:pPrChange w:id="10" w:author="Martin Midtgaard" w:date="2014-10-23T14:56:00Z">
        <w:pPr/>
      </w:pPrChange>
    </w:pPr>
    <w:rPr>
      <w:rPrChange w:id="10" w:author="Martin Midtgaard" w:date="2014-10-23T14:56:00Z">
        <w:rPr>
          <w:rFonts w:asciiTheme="minorHAnsi" w:eastAsiaTheme="minorHAnsi" w:hAnsiTheme="minorHAnsi" w:cstheme="minorBidi"/>
          <w:sz w:val="22"/>
          <w:szCs w:val="22"/>
          <w:lang w:val="da-DK" w:eastAsia="en-US" w:bidi="ar-SA"/>
        </w:rPr>
      </w:rPrChange>
    </w:rPr>
  </w:style>
  <w:style w:type="paragraph" w:styleId="Overskrift1">
    <w:name w:val="heading 1"/>
    <w:basedOn w:val="Normal"/>
    <w:next w:val="Normal"/>
    <w:link w:val="Overskrift1Tegn"/>
    <w:autoRedefine/>
    <w:qFormat/>
    <w:rsid w:val="007C76FE"/>
    <w:pPr>
      <w:keepLines/>
      <w:numPr>
        <w:numId w:val="1"/>
      </w:numPr>
      <w:spacing w:after="360" w:line="240" w:lineRule="auto"/>
      <w:outlineLvl w:val="0"/>
      <w:pPrChange w:id="11" w:author="Martin Midtgaard" w:date="2014-10-23T14:56:00Z">
        <w:pPr>
          <w:keepLines/>
          <w:numPr>
            <w:numId w:val="2"/>
          </w:numPr>
          <w:tabs>
            <w:tab w:val="num" w:pos="567"/>
          </w:tabs>
          <w:spacing w:after="360"/>
          <w:outlineLvl w:val="0"/>
        </w:pPr>
      </w:pPrChange>
    </w:pPr>
    <w:rPr>
      <w:rFonts w:ascii="Arial" w:eastAsiaTheme="majorEastAsia" w:hAnsi="Arial" w:cs="Arial"/>
      <w:b/>
      <w:bCs/>
      <w:sz w:val="30"/>
      <w:szCs w:val="28"/>
      <w:rPrChange w:id="11" w:author="Martin Midtgaard" w:date="2014-10-23T14:56:00Z">
        <w:rPr>
          <w:rFonts w:ascii="Arial" w:hAnsi="Arial" w:cs="Arial"/>
          <w:b/>
          <w:bCs/>
          <w:sz w:val="30"/>
          <w:szCs w:val="32"/>
          <w:lang w:val="da-DK" w:eastAsia="da-DK" w:bidi="ar-SA"/>
        </w:rPr>
      </w:rPrChange>
    </w:rPr>
  </w:style>
  <w:style w:type="paragraph" w:styleId="Overskrift2">
    <w:name w:val="heading 2"/>
    <w:basedOn w:val="Normal"/>
    <w:next w:val="Normal"/>
    <w:link w:val="Overskrift2Tegn"/>
    <w:unhideWhenUsed/>
    <w:qFormat/>
    <w:rsid w:val="007C76FE"/>
    <w:pPr>
      <w:keepLines/>
      <w:numPr>
        <w:ilvl w:val="1"/>
        <w:numId w:val="1"/>
      </w:numPr>
      <w:suppressAutoHyphens/>
      <w:spacing w:line="240" w:lineRule="auto"/>
      <w:outlineLvl w:val="1"/>
      <w:pPrChange w:id="12" w:author="Martin Midtgaard" w:date="2014-10-23T14:56: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2" w:author="Martin Midtgaard" w:date="2014-10-23T14:56:00Z">
        <w:rPr>
          <w:rFonts w:ascii="Arial" w:hAnsi="Arial" w:cs="Arial"/>
          <w:b/>
          <w:bCs/>
          <w:iCs/>
          <w:sz w:val="24"/>
          <w:szCs w:val="28"/>
          <w:lang w:val="da-DK" w:eastAsia="da-DK" w:bidi="ar-SA"/>
        </w:rPr>
      </w:rPrChange>
    </w:rPr>
  </w:style>
  <w:style w:type="paragraph" w:styleId="Overskrift3">
    <w:name w:val="heading 3"/>
    <w:basedOn w:val="Normal"/>
    <w:next w:val="Normal"/>
    <w:link w:val="Overskrift3Tegn"/>
    <w:autoRedefine/>
    <w:unhideWhenUsed/>
    <w:qFormat/>
    <w:rsid w:val="007C76FE"/>
    <w:pPr>
      <w:keepNext/>
      <w:keepLines/>
      <w:numPr>
        <w:ilvl w:val="2"/>
        <w:numId w:val="1"/>
      </w:numPr>
      <w:spacing w:before="200"/>
      <w:outlineLvl w:val="2"/>
      <w:pPrChange w:id="13" w:author="Martin Midtgaard" w:date="2014-10-23T14:56:00Z">
        <w:pPr>
          <w:keepNext/>
          <w:numPr>
            <w:ilvl w:val="2"/>
            <w:numId w:val="2"/>
          </w:numPr>
          <w:tabs>
            <w:tab w:val="num" w:pos="680"/>
          </w:tabs>
          <w:spacing w:before="240" w:after="60" w:line="288" w:lineRule="exact"/>
          <w:ind w:left="794" w:hanging="794"/>
          <w:outlineLvl w:val="2"/>
        </w:pPr>
      </w:pPrChange>
    </w:pPr>
    <w:rPr>
      <w:rFonts w:ascii="Arial" w:eastAsiaTheme="majorEastAsia" w:hAnsi="Arial" w:cs="Arial"/>
      <w:b/>
      <w:bCs/>
      <w:sz w:val="20"/>
      <w:rPrChange w:id="13" w:author="Martin Midtgaard" w:date="2014-10-23T14:56:00Z">
        <w:rPr>
          <w:rFonts w:ascii="Arial" w:hAnsi="Arial" w:cs="Arial"/>
          <w:b/>
          <w:bCs/>
          <w:szCs w:val="26"/>
          <w:lang w:val="da-DK" w:eastAsia="da-DK" w:bidi="ar-SA"/>
        </w:rPr>
      </w:rPrChange>
    </w:rPr>
  </w:style>
  <w:style w:type="paragraph" w:styleId="Overskrift4">
    <w:name w:val="heading 4"/>
    <w:basedOn w:val="Normal"/>
    <w:next w:val="Normal"/>
    <w:link w:val="Overskrift4Tegn"/>
    <w:unhideWhenUsed/>
    <w:qFormat/>
    <w:rsid w:val="007C76FE"/>
    <w:pPr>
      <w:keepNext/>
      <w:keepLines/>
      <w:numPr>
        <w:ilvl w:val="3"/>
        <w:numId w:val="1"/>
      </w:numPr>
      <w:spacing w:before="200"/>
      <w:outlineLvl w:val="3"/>
      <w:pPrChange w:id="14" w:author="Martin Midtgaard" w:date="2014-10-23T14:56:00Z">
        <w:pPr>
          <w:keepLines/>
          <w:numPr>
            <w:ilvl w:val="3"/>
            <w:numId w:val="2"/>
          </w:numPr>
          <w:tabs>
            <w:tab w:val="num" w:pos="862"/>
          </w:tabs>
          <w:suppressAutoHyphens/>
          <w:spacing w:line="288" w:lineRule="exact"/>
          <w:ind w:left="862" w:hanging="862"/>
          <w:outlineLvl w:val="3"/>
        </w:pPr>
      </w:pPrChange>
    </w:pPr>
    <w:rPr>
      <w:rFonts w:asciiTheme="majorHAnsi" w:eastAsiaTheme="majorEastAsia" w:hAnsiTheme="majorHAnsi" w:cstheme="majorBidi"/>
      <w:b/>
      <w:bCs/>
      <w:i/>
      <w:iCs/>
      <w:color w:val="4F81BD" w:themeColor="accent1"/>
      <w:rPrChange w:id="14" w:author="Martin Midtgaard" w:date="2014-10-23T14:56:00Z">
        <w:rPr>
          <w:bCs/>
          <w:i/>
          <w:sz w:val="24"/>
          <w:szCs w:val="28"/>
          <w:lang w:val="da-DK" w:eastAsia="da-DK" w:bidi="ar-SA"/>
        </w:rPr>
      </w:rPrChange>
    </w:rPr>
  </w:style>
  <w:style w:type="paragraph" w:styleId="Overskrift5">
    <w:name w:val="heading 5"/>
    <w:basedOn w:val="Normal"/>
    <w:next w:val="Normal"/>
    <w:link w:val="Overskrift5Tegn"/>
    <w:uiPriority w:val="9"/>
    <w:semiHidden/>
    <w:unhideWhenUsed/>
    <w:qFormat/>
    <w:rsid w:val="007C76FE"/>
    <w:pPr>
      <w:keepNext/>
      <w:keepLines/>
      <w:numPr>
        <w:ilvl w:val="4"/>
        <w:numId w:val="1"/>
      </w:numPr>
      <w:spacing w:before="200"/>
      <w:outlineLvl w:val="4"/>
      <w:pPrChange w:id="15" w:author="Martin Midtgaard" w:date="2014-10-23T14:56:00Z">
        <w:pPr>
          <w:keepNext/>
          <w:keepLines/>
          <w:numPr>
            <w:ilvl w:val="4"/>
            <w:numId w:val="2"/>
          </w:numPr>
          <w:tabs>
            <w:tab w:val="num" w:pos="1009"/>
          </w:tabs>
          <w:spacing w:before="200"/>
          <w:ind w:left="1009" w:hanging="1009"/>
          <w:outlineLvl w:val="4"/>
        </w:pPr>
      </w:pPrChange>
    </w:pPr>
    <w:rPr>
      <w:rFonts w:asciiTheme="majorHAnsi" w:eastAsiaTheme="majorEastAsia" w:hAnsiTheme="majorHAnsi" w:cstheme="majorBidi"/>
      <w:color w:val="243F60" w:themeColor="accent1" w:themeShade="7F"/>
      <w:rPrChange w:id="15" w:author="Martin Midtgaard" w:date="2014-10-23T14:56: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7C76FE"/>
    <w:pPr>
      <w:keepNext/>
      <w:keepLines/>
      <w:numPr>
        <w:ilvl w:val="5"/>
        <w:numId w:val="1"/>
      </w:numPr>
      <w:spacing w:before="200"/>
      <w:outlineLvl w:val="5"/>
      <w:pPrChange w:id="16" w:author="Martin Midtgaard" w:date="2014-10-23T14:56:00Z">
        <w:pPr>
          <w:keepNext/>
          <w:keepLines/>
          <w:numPr>
            <w:ilvl w:val="5"/>
            <w:numId w:val="2"/>
          </w:numPr>
          <w:tabs>
            <w:tab w:val="num" w:pos="1151"/>
          </w:tabs>
          <w:spacing w:before="200"/>
          <w:ind w:left="1151" w:hanging="1151"/>
          <w:outlineLvl w:val="5"/>
        </w:pPr>
      </w:pPrChange>
    </w:pPr>
    <w:rPr>
      <w:rFonts w:asciiTheme="majorHAnsi" w:eastAsiaTheme="majorEastAsia" w:hAnsiTheme="majorHAnsi" w:cstheme="majorBidi"/>
      <w:i/>
      <w:iCs/>
      <w:color w:val="243F60" w:themeColor="accent1" w:themeShade="7F"/>
      <w:rPrChange w:id="16" w:author="Martin Midtgaard" w:date="2014-10-23T14:56: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7C76FE"/>
    <w:pPr>
      <w:keepNext/>
      <w:keepLines/>
      <w:numPr>
        <w:ilvl w:val="6"/>
        <w:numId w:val="1"/>
      </w:numPr>
      <w:spacing w:before="200"/>
      <w:outlineLvl w:val="6"/>
      <w:pPrChange w:id="17" w:author="Martin Midtgaard" w:date="2014-10-23T14:56:00Z">
        <w:pPr>
          <w:keepNext/>
          <w:keepLines/>
          <w:numPr>
            <w:ilvl w:val="6"/>
            <w:numId w:val="2"/>
          </w:numPr>
          <w:tabs>
            <w:tab w:val="num" w:pos="1298"/>
          </w:tabs>
          <w:spacing w:before="200"/>
          <w:ind w:left="1298" w:hanging="1298"/>
          <w:outlineLvl w:val="6"/>
        </w:pPr>
      </w:pPrChange>
    </w:pPr>
    <w:rPr>
      <w:rFonts w:asciiTheme="majorHAnsi" w:eastAsiaTheme="majorEastAsia" w:hAnsiTheme="majorHAnsi" w:cstheme="majorBidi"/>
      <w:i/>
      <w:iCs/>
      <w:color w:val="404040" w:themeColor="text1" w:themeTint="BF"/>
      <w:rPrChange w:id="17" w:author="Martin Midtgaard" w:date="2014-10-23T14:56: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7C76FE"/>
    <w:pPr>
      <w:keepNext/>
      <w:keepLines/>
      <w:numPr>
        <w:ilvl w:val="7"/>
        <w:numId w:val="1"/>
      </w:numPr>
      <w:spacing w:before="200"/>
      <w:outlineLvl w:val="7"/>
      <w:pPrChange w:id="18" w:author="Martin Midtgaard" w:date="2014-10-23T14:56:00Z">
        <w:pPr>
          <w:keepNext/>
          <w:keepLines/>
          <w:numPr>
            <w:ilvl w:val="7"/>
            <w:numId w:val="2"/>
          </w:numPr>
          <w:tabs>
            <w:tab w:val="num" w:pos="1440"/>
          </w:tabs>
          <w:spacing w:before="200"/>
          <w:ind w:left="1440" w:hanging="1440"/>
          <w:outlineLvl w:val="7"/>
        </w:pPr>
      </w:pPrChange>
    </w:pPr>
    <w:rPr>
      <w:rFonts w:asciiTheme="majorHAnsi" w:eastAsiaTheme="majorEastAsia" w:hAnsiTheme="majorHAnsi" w:cstheme="majorBidi"/>
      <w:color w:val="404040" w:themeColor="text1" w:themeTint="BF"/>
      <w:sz w:val="20"/>
      <w:szCs w:val="20"/>
      <w:rPrChange w:id="18" w:author="Martin Midtgaard" w:date="2014-10-23T14:56: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7C76FE"/>
    <w:pPr>
      <w:keepNext/>
      <w:keepLines/>
      <w:numPr>
        <w:ilvl w:val="8"/>
        <w:numId w:val="1"/>
      </w:numPr>
      <w:spacing w:before="200"/>
      <w:outlineLvl w:val="8"/>
      <w:pPrChange w:id="19" w:author="Martin Midtgaard" w:date="2014-10-23T14:56:00Z">
        <w:pPr>
          <w:keepNext/>
          <w:keepLines/>
          <w:numPr>
            <w:ilvl w:val="8"/>
            <w:numId w:val="2"/>
          </w:numPr>
          <w:tabs>
            <w:tab w:val="num" w:pos="1582"/>
          </w:tabs>
          <w:spacing w:before="200"/>
          <w:ind w:left="1582" w:hanging="1582"/>
          <w:outlineLvl w:val="8"/>
        </w:pPr>
      </w:pPrChange>
    </w:pPr>
    <w:rPr>
      <w:rFonts w:asciiTheme="majorHAnsi" w:eastAsiaTheme="majorEastAsia" w:hAnsiTheme="majorHAnsi" w:cstheme="majorBidi"/>
      <w:i/>
      <w:iCs/>
      <w:color w:val="404040" w:themeColor="text1" w:themeTint="BF"/>
      <w:sz w:val="20"/>
      <w:szCs w:val="20"/>
      <w:rPrChange w:id="19" w:author="Martin Midtgaard" w:date="2014-10-23T14:56: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D5E2C"/>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9D5E2C"/>
    <w:rPr>
      <w:rFonts w:ascii="Arial" w:eastAsiaTheme="majorEastAsia" w:hAnsi="Arial" w:cs="Arial"/>
      <w:b/>
      <w:bCs/>
      <w:sz w:val="24"/>
      <w:szCs w:val="26"/>
    </w:rPr>
  </w:style>
  <w:style w:type="character" w:customStyle="1" w:styleId="Overskrift3Tegn">
    <w:name w:val="Overskrift 3 Tegn"/>
    <w:basedOn w:val="Standardskrifttypeiafsnit"/>
    <w:link w:val="Overskrift3"/>
    <w:rsid w:val="009D5E2C"/>
    <w:rPr>
      <w:rFonts w:ascii="Arial" w:eastAsiaTheme="majorEastAsia" w:hAnsi="Arial" w:cs="Arial"/>
      <w:b/>
      <w:bCs/>
      <w:sz w:val="20"/>
    </w:rPr>
  </w:style>
  <w:style w:type="character" w:customStyle="1" w:styleId="Overskrift4Tegn">
    <w:name w:val="Overskrift 4 Tegn"/>
    <w:basedOn w:val="Standardskrifttypeiafsnit"/>
    <w:link w:val="Overskrift4"/>
    <w:rsid w:val="009D5E2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D5E2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D5E2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D5E2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D5E2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D5E2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D5E2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D5E2C"/>
    <w:rPr>
      <w:rFonts w:ascii="Arial" w:hAnsi="Arial" w:cs="Arial"/>
      <w:b/>
      <w:sz w:val="30"/>
    </w:rPr>
  </w:style>
  <w:style w:type="paragraph" w:customStyle="1" w:styleId="Overskrift211pkt">
    <w:name w:val="Overskrift 2 + 11 pkt"/>
    <w:basedOn w:val="Normal"/>
    <w:link w:val="Overskrift211pktTegn"/>
    <w:rsid w:val="009D5E2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D5E2C"/>
    <w:rPr>
      <w:rFonts w:ascii="Arial" w:hAnsi="Arial" w:cs="Arial"/>
      <w:b/>
    </w:rPr>
  </w:style>
  <w:style w:type="paragraph" w:customStyle="1" w:styleId="Normal11">
    <w:name w:val="Normal + 11"/>
    <w:basedOn w:val="Normal"/>
    <w:link w:val="Normal11Tegn"/>
    <w:rsid w:val="009D5E2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D5E2C"/>
    <w:rPr>
      <w:rFonts w:ascii="Times New Roman" w:hAnsi="Times New Roman" w:cs="Times New Roman"/>
    </w:rPr>
  </w:style>
  <w:style w:type="paragraph" w:styleId="Sidehoved">
    <w:name w:val="header"/>
    <w:basedOn w:val="Normal"/>
    <w:link w:val="SidehovedTegn"/>
    <w:uiPriority w:val="99"/>
    <w:unhideWhenUsed/>
    <w:rsid w:val="009D5E2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D5E2C"/>
  </w:style>
  <w:style w:type="paragraph" w:styleId="Sidefod">
    <w:name w:val="footer"/>
    <w:basedOn w:val="Normal"/>
    <w:link w:val="SidefodTegn"/>
    <w:uiPriority w:val="99"/>
    <w:unhideWhenUsed/>
    <w:rsid w:val="009D5E2C"/>
    <w:pPr>
      <w:tabs>
        <w:tab w:val="center" w:pos="4819"/>
        <w:tab w:val="right" w:pos="9638"/>
      </w:tabs>
      <w:spacing w:line="240" w:lineRule="auto"/>
    </w:pPr>
  </w:style>
  <w:style w:type="character" w:customStyle="1" w:styleId="SidefodTegn">
    <w:name w:val="Sidefod Tegn"/>
    <w:basedOn w:val="Standardskrifttypeiafsnit"/>
    <w:link w:val="Sidefod"/>
    <w:uiPriority w:val="99"/>
    <w:rsid w:val="009D5E2C"/>
  </w:style>
  <w:style w:type="paragraph" w:styleId="Markeringsbobletekst">
    <w:name w:val="Balloon Text"/>
    <w:basedOn w:val="Normal"/>
    <w:link w:val="MarkeringsbobletekstTegn"/>
    <w:uiPriority w:val="99"/>
    <w:semiHidden/>
    <w:unhideWhenUsed/>
    <w:rsid w:val="007C76FE"/>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7C76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4878</Words>
  <Characters>29761</Characters>
  <Application>Microsoft Office Word</Application>
  <DocSecurity>0</DocSecurity>
  <Lines>248</Lines>
  <Paragraphs>69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2014-10-23T12:51:00Z</dcterms:created>
  <dcterms:modified xsi:type="dcterms:W3CDTF">2014-10-23T12:57:00Z</dcterms:modified>
</cp:coreProperties>
</file>