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5C83B" w14:textId="77777777" w:rsidR="00B950C4"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0" w:name="_GoBack"/>
      <w:bookmarkEnd w:id="2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1"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701"/>
        <w:gridCol w:w="3969"/>
        <w:gridCol w:w="1134"/>
        <w:gridCol w:w="1701"/>
        <w:gridCol w:w="1701"/>
        <w:gridCol w:w="1839"/>
        <w:gridCol w:w="1835"/>
        <w:tblGridChange w:id="22">
          <w:tblGrid>
            <w:gridCol w:w="1134"/>
            <w:gridCol w:w="2835"/>
            <w:gridCol w:w="1134"/>
            <w:gridCol w:w="1701"/>
            <w:gridCol w:w="1701"/>
            <w:gridCol w:w="1840"/>
            <w:gridCol w:w="3535"/>
          </w:tblGrid>
        </w:tblGridChange>
      </w:tblGrid>
      <w:tr w:rsidR="007112F0" w14:paraId="19C5E151" w14:textId="77777777" w:rsidTr="007112F0">
        <w:trPr>
          <w:trHeight w:hRule="exact" w:val="113"/>
          <w:trPrChange w:id="23" w:author="Martin Midtgaard" w:date="2014-10-23T14:58:00Z">
            <w:trPr>
              <w:gridAfter w:val="0"/>
              <w:trHeight w:hRule="exact" w:val="113"/>
            </w:trPr>
          </w:trPrChange>
        </w:trPr>
        <w:tc>
          <w:tcPr>
            <w:tcW w:w="10345" w:type="dxa"/>
            <w:gridSpan w:val="7"/>
            <w:shd w:val="clear" w:color="auto" w:fill="82A0F0"/>
            <w:tcPrChange w:id="24" w:author="Martin Midtgaard" w:date="2014-10-23T14:58:00Z">
              <w:tcPr>
                <w:tcW w:w="10345" w:type="dxa"/>
                <w:gridSpan w:val="6"/>
                <w:shd w:val="clear" w:color="auto" w:fill="B3B3B3"/>
              </w:tcPr>
            </w:tcPrChange>
          </w:tcPr>
          <w:p w14:paraId="3C6F6D6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55FAF083" w14:textId="77777777" w:rsidTr="007112F0">
        <w:trPr>
          <w:trHeight w:val="283"/>
        </w:trPr>
        <w:tc>
          <w:tcPr>
            <w:tcW w:w="10345" w:type="dxa"/>
            <w:gridSpan w:val="7"/>
            <w:tcBorders>
              <w:bottom w:val="single" w:sz="6" w:space="0" w:color="auto"/>
            </w:tcBorders>
          </w:tcPr>
          <w:p w14:paraId="5761976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112F0">
              <w:rPr>
                <w:rFonts w:ascii="Arial" w:hAnsi="Arial" w:cs="Arial"/>
                <w:b/>
                <w:sz w:val="30"/>
              </w:rPr>
              <w:t>MFUnderretSamlingHent</w:t>
            </w:r>
          </w:p>
        </w:tc>
      </w:tr>
      <w:tr w:rsidR="007112F0" w14:paraId="5BF657BD" w14:textId="77777777" w:rsidTr="007112F0">
        <w:trPr>
          <w:trHeight w:val="283"/>
          <w:trPrChange w:id="25" w:author="Martin Midtgaard" w:date="2014-10-23T14:58:00Z">
            <w:trPr>
              <w:gridAfter w:val="0"/>
              <w:trHeight w:val="283"/>
            </w:trPr>
          </w:trPrChange>
        </w:trPr>
        <w:tc>
          <w:tcPr>
            <w:tcW w:w="1701" w:type="dxa"/>
            <w:tcBorders>
              <w:top w:val="single" w:sz="6" w:space="0" w:color="auto"/>
              <w:bottom w:val="nil"/>
            </w:tcBorders>
            <w:shd w:val="clear" w:color="auto" w:fill="auto"/>
            <w:vAlign w:val="center"/>
            <w:tcPrChange w:id="26" w:author="Martin Midtgaard" w:date="2014-10-23T14:58:00Z">
              <w:tcPr>
                <w:tcW w:w="1134" w:type="dxa"/>
                <w:tcBorders>
                  <w:top w:val="single" w:sz="6" w:space="0" w:color="auto"/>
                  <w:bottom w:val="nil"/>
                </w:tcBorders>
                <w:shd w:val="clear" w:color="auto" w:fill="auto"/>
                <w:vAlign w:val="center"/>
              </w:tcPr>
            </w:tcPrChange>
          </w:tcPr>
          <w:p w14:paraId="16E9A91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Change w:id="27" w:author="Martin Midtgaard" w:date="2014-10-23T14:58:00Z">
              <w:tcPr>
                <w:tcW w:w="2835" w:type="dxa"/>
                <w:tcBorders>
                  <w:top w:val="single" w:sz="6" w:space="0" w:color="auto"/>
                  <w:bottom w:val="nil"/>
                </w:tcBorders>
                <w:shd w:val="clear" w:color="auto" w:fill="auto"/>
                <w:vAlign w:val="center"/>
              </w:tcPr>
            </w:tcPrChange>
          </w:tcPr>
          <w:p w14:paraId="1D0950A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Change w:id="28" w:author="Martin Midtgaard" w:date="2014-10-23T14:58:00Z">
              <w:tcPr>
                <w:tcW w:w="1134" w:type="dxa"/>
                <w:tcBorders>
                  <w:top w:val="single" w:sz="6" w:space="0" w:color="auto"/>
                  <w:bottom w:val="nil"/>
                </w:tcBorders>
                <w:shd w:val="clear" w:color="auto" w:fill="auto"/>
                <w:vAlign w:val="center"/>
              </w:tcPr>
            </w:tcPrChange>
          </w:tcPr>
          <w:p w14:paraId="096789A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Change w:id="29" w:author="Martin Midtgaard" w:date="2014-10-23T14:58:00Z">
              <w:tcPr>
                <w:tcW w:w="1701" w:type="dxa"/>
                <w:tcBorders>
                  <w:top w:val="single" w:sz="6" w:space="0" w:color="auto"/>
                  <w:bottom w:val="nil"/>
                </w:tcBorders>
                <w:shd w:val="clear" w:color="auto" w:fill="auto"/>
                <w:vAlign w:val="center"/>
              </w:tcPr>
            </w:tcPrChange>
          </w:tcPr>
          <w:p w14:paraId="6417CE7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cellDel w:id="30" w:author="Martin Midtgaard" w:date="2014-10-23T14:58:00Z"/>
            <w:tcPrChange w:id="31" w:author="Martin Midtgaard" w:date="2014-10-23T14:58:00Z">
              <w:tcPr>
                <w:tcW w:w="1701" w:type="dxa"/>
                <w:tcBorders>
                  <w:top w:val="single" w:sz="6" w:space="0" w:color="auto"/>
                  <w:bottom w:val="nil"/>
                </w:tcBorders>
                <w:shd w:val="clear" w:color="auto" w:fill="auto"/>
                <w:vAlign w:val="center"/>
                <w:cellDel w:id="32" w:author="Martin Midtgaard" w:date="2014-10-23T14:58:00Z"/>
              </w:tcPr>
            </w:tcPrChange>
          </w:tcPr>
          <w:p w14:paraId="2391891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line="240" w:lineRule="auto"/>
              <w:rPr>
                <w:rFonts w:ascii="Arial" w:hAnsi="Arial" w:cs="Arial"/>
                <w:b/>
                <w:sz w:val="18"/>
              </w:rPr>
            </w:pPr>
            <w:del w:id="33" w:author="Martin Midtgaard" w:date="2014-10-23T14:58:00Z">
              <w:r>
                <w:rPr>
                  <w:rFonts w:ascii="Arial" w:hAnsi="Arial" w:cs="Arial"/>
                  <w:b/>
                  <w:sz w:val="18"/>
                </w:rPr>
                <w:delText>Senest rettet af:</w:delText>
              </w:r>
            </w:del>
          </w:p>
        </w:tc>
        <w:tc>
          <w:tcPr>
            <w:tcW w:w="1839" w:type="dxa"/>
            <w:gridSpan w:val="2"/>
            <w:tcBorders>
              <w:top w:val="single" w:sz="6" w:space="0" w:color="auto"/>
              <w:bottom w:val="nil"/>
            </w:tcBorders>
            <w:shd w:val="clear" w:color="auto" w:fill="auto"/>
            <w:vAlign w:val="center"/>
            <w:tcPrChange w:id="34" w:author="Martin Midtgaard" w:date="2014-10-23T14:58:00Z">
              <w:tcPr>
                <w:tcW w:w="1835" w:type="dxa"/>
                <w:tcBorders>
                  <w:top w:val="single" w:sz="6" w:space="0" w:color="auto"/>
                  <w:bottom w:val="nil"/>
                </w:tcBorders>
                <w:shd w:val="clear" w:color="auto" w:fill="auto"/>
                <w:vAlign w:val="center"/>
              </w:tcPr>
            </w:tcPrChange>
          </w:tcPr>
          <w:p w14:paraId="00587111" w14:textId="6EE851DD"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112F0" w14:paraId="4C8EB222" w14:textId="3E20CDAC" w:rsidTr="007112F0">
        <w:trPr>
          <w:trHeight w:val="283"/>
          <w:trPrChange w:id="35" w:author="Martin Midtgaard" w:date="2014-10-23T14:58:00Z">
            <w:trPr>
              <w:gridAfter w:val="0"/>
              <w:trHeight w:val="283"/>
            </w:trPr>
          </w:trPrChange>
        </w:trPr>
        <w:tc>
          <w:tcPr>
            <w:tcW w:w="1701" w:type="dxa"/>
            <w:tcBorders>
              <w:top w:val="nil"/>
            </w:tcBorders>
            <w:shd w:val="clear" w:color="auto" w:fill="auto"/>
            <w:vAlign w:val="center"/>
            <w:tcPrChange w:id="36" w:author="Martin Midtgaard" w:date="2014-10-23T14:58:00Z">
              <w:tcPr>
                <w:tcW w:w="1134" w:type="dxa"/>
                <w:tcBorders>
                  <w:top w:val="nil"/>
                </w:tcBorders>
                <w:shd w:val="clear" w:color="auto" w:fill="auto"/>
                <w:vAlign w:val="center"/>
              </w:tcPr>
            </w:tcPrChange>
          </w:tcPr>
          <w:p w14:paraId="1490E13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Change w:id="37" w:author="Martin Midtgaard" w:date="2014-10-23T14:58:00Z">
              <w:tcPr>
                <w:tcW w:w="2835" w:type="dxa"/>
                <w:tcBorders>
                  <w:top w:val="nil"/>
                </w:tcBorders>
                <w:shd w:val="clear" w:color="auto" w:fill="auto"/>
                <w:vAlign w:val="center"/>
              </w:tcPr>
            </w:tcPrChange>
          </w:tcPr>
          <w:p w14:paraId="151C4D3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Change w:id="38" w:author="Martin Midtgaard" w:date="2014-10-23T14:58:00Z">
              <w:tcPr>
                <w:tcW w:w="1134" w:type="dxa"/>
                <w:tcBorders>
                  <w:top w:val="nil"/>
                </w:tcBorders>
                <w:shd w:val="clear" w:color="auto" w:fill="auto"/>
                <w:vAlign w:val="center"/>
              </w:tcPr>
            </w:tcPrChange>
          </w:tcPr>
          <w:p w14:paraId="79CA780A" w14:textId="577E0F21"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39" w:author="Martin Midtgaard" w:date="2014-10-23T14:58:00Z">
              <w:r w:rsidR="00972CBB">
                <w:rPr>
                  <w:rFonts w:ascii="Arial" w:hAnsi="Arial" w:cs="Arial"/>
                  <w:sz w:val="18"/>
                </w:rPr>
                <w:delText>13</w:delText>
              </w:r>
            </w:del>
            <w:ins w:id="40" w:author="Martin Midtgaard" w:date="2014-10-23T14:58:00Z">
              <w:r>
                <w:rPr>
                  <w:rFonts w:ascii="Arial" w:hAnsi="Arial" w:cs="Arial"/>
                  <w:sz w:val="18"/>
                </w:rPr>
                <w:t>18</w:t>
              </w:r>
            </w:ins>
          </w:p>
        </w:tc>
        <w:tc>
          <w:tcPr>
            <w:tcW w:w="1701" w:type="dxa"/>
            <w:gridSpan w:val="2"/>
            <w:tcBorders>
              <w:top w:val="nil"/>
            </w:tcBorders>
            <w:shd w:val="clear" w:color="auto" w:fill="auto"/>
            <w:vAlign w:val="center"/>
            <w:tcPrChange w:id="41" w:author="Martin Midtgaard" w:date="2014-10-23T14:58:00Z">
              <w:tcPr>
                <w:tcW w:w="1701" w:type="dxa"/>
                <w:tcBorders>
                  <w:top w:val="nil"/>
                </w:tcBorders>
                <w:shd w:val="clear" w:color="auto" w:fill="auto"/>
                <w:vAlign w:val="center"/>
              </w:tcPr>
            </w:tcPrChange>
          </w:tcPr>
          <w:p w14:paraId="676C01A7" w14:textId="1A1742A7"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2" w:author="Martin Midtgaard" w:date="2014-10-23T14:58:00Z">
              <w:r>
                <w:rPr>
                  <w:rFonts w:ascii="Arial" w:hAnsi="Arial" w:cs="Arial"/>
                  <w:sz w:val="18"/>
                </w:rPr>
                <w:delText>16-11-2010</w:delText>
              </w:r>
            </w:del>
            <w:ins w:id="43" w:author="Martin Midtgaard" w:date="2014-10-23T14:58:00Z">
              <w:r w:rsidR="007112F0">
                <w:rPr>
                  <w:rFonts w:ascii="Arial" w:hAnsi="Arial" w:cs="Arial"/>
                  <w:sz w:val="18"/>
                </w:rPr>
                <w:t>2013-07-17</w:t>
              </w:r>
            </w:ins>
          </w:p>
        </w:tc>
        <w:tc>
          <w:tcPr>
            <w:tcW w:w="1839" w:type="dxa"/>
            <w:tcBorders>
              <w:top w:val="nil"/>
            </w:tcBorders>
            <w:shd w:val="clear" w:color="auto" w:fill="auto"/>
            <w:vAlign w:val="center"/>
            <w:tcPrChange w:id="44" w:author="Martin Midtgaard" w:date="2014-10-23T14:58:00Z">
              <w:tcPr>
                <w:tcW w:w="1701" w:type="dxa"/>
                <w:tcBorders>
                  <w:top w:val="nil"/>
                </w:tcBorders>
                <w:shd w:val="clear" w:color="auto" w:fill="auto"/>
                <w:vAlign w:val="center"/>
              </w:tcPr>
            </w:tcPrChange>
          </w:tcPr>
          <w:p w14:paraId="358864C5" w14:textId="0964B618"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5" w:author="Martin Midtgaard" w:date="2014-10-23T14:58:00Z">
              <w:r>
                <w:rPr>
                  <w:rFonts w:ascii="Arial" w:hAnsi="Arial" w:cs="Arial"/>
                  <w:sz w:val="18"/>
                </w:rPr>
                <w:delText>w18073</w:delText>
              </w:r>
            </w:del>
            <w:ins w:id="46" w:author="Martin Midtgaard" w:date="2014-10-23T14:58:00Z">
              <w:r w:rsidR="007112F0">
                <w:rPr>
                  <w:rFonts w:ascii="Arial" w:hAnsi="Arial" w:cs="Arial"/>
                  <w:sz w:val="18"/>
                </w:rPr>
                <w:t>2014-09-26</w:t>
              </w:r>
            </w:ins>
          </w:p>
        </w:tc>
        <w:tc>
          <w:tcPr>
            <w:tcW w:w="1835" w:type="dxa"/>
            <w:tcBorders>
              <w:top w:val="nil"/>
            </w:tcBorders>
            <w:cellDel w:id="47" w:author="Martin Midtgaard" w:date="2014-10-23T14:58:00Z"/>
            <w:tcPrChange w:id="48" w:author="Martin Midtgaard" w:date="2014-10-23T14:58:00Z">
              <w:tcPr>
                <w:tcW w:w="1835" w:type="dxa"/>
                <w:tcBorders>
                  <w:top w:val="nil"/>
                </w:tcBorders>
                <w:shd w:val="clear" w:color="auto" w:fill="auto"/>
                <w:vAlign w:val="center"/>
                <w:cellDel w:id="49" w:author="Martin Midtgaard" w:date="2014-10-23T14:58:00Z"/>
              </w:tcPr>
            </w:tcPrChange>
          </w:tcPr>
          <w:p w14:paraId="3F634C8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line="240" w:lineRule="auto"/>
              <w:rPr>
                <w:rFonts w:ascii="Arial" w:hAnsi="Arial" w:cs="Arial"/>
                <w:sz w:val="18"/>
              </w:rPr>
            </w:pPr>
            <w:del w:id="50" w:author="Martin Midtgaard" w:date="2014-10-23T14:58:00Z">
              <w:r>
                <w:rPr>
                  <w:rFonts w:ascii="Arial" w:hAnsi="Arial" w:cs="Arial"/>
                  <w:sz w:val="18"/>
                </w:rPr>
                <w:delText>12-12-2012</w:delText>
              </w:r>
            </w:del>
          </w:p>
        </w:tc>
      </w:tr>
      <w:tr w:rsidR="007112F0" w14:paraId="5C3E2963" w14:textId="77777777" w:rsidTr="007112F0">
        <w:trPr>
          <w:trHeight w:val="283"/>
          <w:trPrChange w:id="51" w:author="Martin Midtgaard" w:date="2014-10-23T14:58:00Z">
            <w:trPr>
              <w:gridAfter w:val="0"/>
              <w:trHeight w:val="283"/>
            </w:trPr>
          </w:trPrChange>
        </w:trPr>
        <w:tc>
          <w:tcPr>
            <w:tcW w:w="10345" w:type="dxa"/>
            <w:gridSpan w:val="7"/>
            <w:shd w:val="clear" w:color="auto" w:fill="D2DCFA"/>
            <w:vAlign w:val="center"/>
            <w:tcPrChange w:id="52" w:author="Martin Midtgaard" w:date="2014-10-23T14:58:00Z">
              <w:tcPr>
                <w:tcW w:w="10345" w:type="dxa"/>
                <w:gridSpan w:val="6"/>
                <w:shd w:val="clear" w:color="auto" w:fill="B3B3B3"/>
                <w:vAlign w:val="center"/>
              </w:tcPr>
            </w:tcPrChange>
          </w:tcPr>
          <w:p w14:paraId="195490A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112F0" w14:paraId="7B555154" w14:textId="77777777" w:rsidTr="007112F0">
        <w:trPr>
          <w:trHeight w:val="283"/>
        </w:trPr>
        <w:tc>
          <w:tcPr>
            <w:tcW w:w="10345" w:type="dxa"/>
            <w:gridSpan w:val="7"/>
            <w:vAlign w:val="center"/>
          </w:tcPr>
          <w:p w14:paraId="57C6A92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7112F0" w14:paraId="002E4ADB" w14:textId="77777777" w:rsidTr="007112F0">
        <w:trPr>
          <w:trHeight w:val="283"/>
          <w:trPrChange w:id="53" w:author="Martin Midtgaard" w:date="2014-10-23T14:58:00Z">
            <w:trPr>
              <w:gridAfter w:val="0"/>
              <w:trHeight w:val="283"/>
            </w:trPr>
          </w:trPrChange>
        </w:trPr>
        <w:tc>
          <w:tcPr>
            <w:tcW w:w="10345" w:type="dxa"/>
            <w:gridSpan w:val="7"/>
            <w:shd w:val="clear" w:color="auto" w:fill="D2DCFA"/>
            <w:vAlign w:val="center"/>
            <w:tcPrChange w:id="54" w:author="Martin Midtgaard" w:date="2014-10-23T14:58:00Z">
              <w:tcPr>
                <w:tcW w:w="10345" w:type="dxa"/>
                <w:gridSpan w:val="6"/>
                <w:shd w:val="clear" w:color="auto" w:fill="B3B3B3"/>
                <w:vAlign w:val="center"/>
              </w:tcPr>
            </w:tcPrChange>
          </w:tcPr>
          <w:p w14:paraId="131DFAE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112F0" w14:paraId="4016D613" w14:textId="77777777" w:rsidTr="007112F0">
        <w:trPr>
          <w:trHeight w:val="283"/>
        </w:trPr>
        <w:tc>
          <w:tcPr>
            <w:tcW w:w="10345" w:type="dxa"/>
            <w:gridSpan w:val="7"/>
          </w:tcPr>
          <w:p w14:paraId="0AFA611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14:paraId="426C802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7D78F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14:paraId="039611E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3A1FB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14:paraId="63DF83E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D4E9C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14:paraId="5319202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F26B9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7112F0" w14:paraId="1DFE0623" w14:textId="77777777" w:rsidTr="007112F0">
        <w:trPr>
          <w:trHeight w:val="283"/>
          <w:trPrChange w:id="55" w:author="Martin Midtgaard" w:date="2014-10-23T14:58:00Z">
            <w:trPr>
              <w:gridAfter w:val="0"/>
              <w:trHeight w:val="283"/>
            </w:trPr>
          </w:trPrChange>
        </w:trPr>
        <w:tc>
          <w:tcPr>
            <w:tcW w:w="10345" w:type="dxa"/>
            <w:gridSpan w:val="7"/>
            <w:shd w:val="clear" w:color="auto" w:fill="D2DCFA"/>
            <w:vAlign w:val="center"/>
            <w:tcPrChange w:id="56" w:author="Martin Midtgaard" w:date="2014-10-23T14:58:00Z">
              <w:tcPr>
                <w:tcW w:w="10345" w:type="dxa"/>
                <w:gridSpan w:val="6"/>
                <w:shd w:val="clear" w:color="auto" w:fill="B3B3B3"/>
                <w:vAlign w:val="center"/>
              </w:tcPr>
            </w:tcPrChange>
          </w:tcPr>
          <w:p w14:paraId="471F7CA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112F0" w14:paraId="22EA6B07" w14:textId="77777777" w:rsidTr="007112F0">
        <w:trPr>
          <w:trHeight w:val="283"/>
        </w:trPr>
        <w:tc>
          <w:tcPr>
            <w:tcW w:w="10345" w:type="dxa"/>
            <w:gridSpan w:val="7"/>
            <w:shd w:val="clear" w:color="auto" w:fill="FFFFFF"/>
          </w:tcPr>
          <w:p w14:paraId="353E1CA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14:paraId="2ADEAF8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018F7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7112F0" w14:paraId="4F0B75C4" w14:textId="77777777" w:rsidTr="007112F0">
        <w:trPr>
          <w:trHeight w:val="283"/>
          <w:trPrChange w:id="57" w:author="Martin Midtgaard" w:date="2014-10-23T14:58:00Z">
            <w:trPr>
              <w:gridAfter w:val="0"/>
              <w:trHeight w:val="283"/>
            </w:trPr>
          </w:trPrChange>
        </w:trPr>
        <w:tc>
          <w:tcPr>
            <w:tcW w:w="10345" w:type="dxa"/>
            <w:gridSpan w:val="7"/>
            <w:shd w:val="clear" w:color="auto" w:fill="D2DCFA"/>
            <w:vAlign w:val="center"/>
            <w:tcPrChange w:id="58" w:author="Martin Midtgaard" w:date="2014-10-23T14:58:00Z">
              <w:tcPr>
                <w:tcW w:w="10345" w:type="dxa"/>
                <w:gridSpan w:val="6"/>
                <w:shd w:val="clear" w:color="auto" w:fill="B3B3B3"/>
                <w:vAlign w:val="center"/>
              </w:tcPr>
            </w:tcPrChange>
          </w:tcPr>
          <w:p w14:paraId="1618C35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112F0" w14:paraId="0D97310B" w14:textId="77777777" w:rsidTr="007112F0">
        <w:trPr>
          <w:trHeight w:val="283"/>
        </w:trPr>
        <w:tc>
          <w:tcPr>
            <w:tcW w:w="10345" w:type="dxa"/>
            <w:gridSpan w:val="7"/>
            <w:shd w:val="clear" w:color="auto" w:fill="FFFFFF"/>
            <w:vAlign w:val="center"/>
          </w:tcPr>
          <w:p w14:paraId="05B1B5C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112F0" w14:paraId="6B119A41" w14:textId="77777777" w:rsidTr="007112F0">
        <w:trPr>
          <w:trHeight w:val="283"/>
        </w:trPr>
        <w:tc>
          <w:tcPr>
            <w:tcW w:w="10345" w:type="dxa"/>
            <w:gridSpan w:val="7"/>
            <w:shd w:val="clear" w:color="auto" w:fill="FFFFFF"/>
          </w:tcPr>
          <w:p w14:paraId="7C412AB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7112F0" w14:paraId="728C5E07" w14:textId="77777777" w:rsidTr="007112F0">
        <w:trPr>
          <w:trHeight w:val="283"/>
        </w:trPr>
        <w:tc>
          <w:tcPr>
            <w:tcW w:w="10345" w:type="dxa"/>
            <w:gridSpan w:val="7"/>
            <w:shd w:val="clear" w:color="auto" w:fill="FFFFFF"/>
          </w:tcPr>
          <w:p w14:paraId="1D57AAB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3D3F7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13B8A44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14:paraId="2D830EC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7DB0A7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14:paraId="492C473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2B53C0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CDE9E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1F94518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808DB3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14:paraId="26CDF29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5E16EF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46BC6B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5B3160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14:paraId="2261B3C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3AEF4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04FB292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6772C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5AADE1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16C8C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14:paraId="5020A15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DAE29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7E33C67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50EC7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2F0" w14:paraId="39B2EF08" w14:textId="77777777" w:rsidTr="007112F0">
        <w:trPr>
          <w:trHeight w:val="283"/>
        </w:trPr>
        <w:tc>
          <w:tcPr>
            <w:tcW w:w="10345" w:type="dxa"/>
            <w:gridSpan w:val="7"/>
            <w:shd w:val="clear" w:color="auto" w:fill="FFFFFF"/>
          </w:tcPr>
          <w:p w14:paraId="22B11CB8"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9" w:author="Martin Midtgaard" w:date="2014-10-23T14:58:00Z"/>
                <w:rFonts w:ascii="Arial" w:hAnsi="Arial" w:cs="Arial"/>
                <w:i/>
                <w:sz w:val="18"/>
              </w:rPr>
            </w:pPr>
            <w:moveToRangeStart w:id="60" w:author="Martin Midtgaard" w:date="2014-10-23T14:58:00Z" w:name="move401839611"/>
            <w:moveTo w:id="61" w:author="Martin Midtgaard" w:date="2014-10-23T14:58:00Z">
              <w:r>
                <w:rPr>
                  <w:rFonts w:ascii="Arial" w:hAnsi="Arial" w:cs="Arial"/>
                  <w:i/>
                  <w:sz w:val="18"/>
                </w:rPr>
                <w:t>StyretFiloverførselModtagAfslut_I</w:t>
              </w:r>
            </w:moveTo>
            <w:moveToRangeEnd w:id="60"/>
          </w:p>
          <w:p w14:paraId="0E0039B8" w14:textId="7FA78413"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del w:id="62" w:author="Martin Midtgaard" w:date="2014-10-23T14:58:00Z">
              <w:r>
                <w:rPr>
                  <w:rFonts w:ascii="Arial" w:hAnsi="Arial" w:cs="Arial"/>
                  <w:i/>
                  <w:sz w:val="18"/>
                </w:rPr>
                <w:delText>StyretFiloverførselSendAnmod_I</w:delText>
              </w:r>
            </w:del>
          </w:p>
        </w:tc>
      </w:tr>
      <w:tr w:rsidR="007112F0" w14:paraId="42C78221" w14:textId="77777777" w:rsidTr="007112F0">
        <w:trPr>
          <w:trHeight w:val="283"/>
        </w:trPr>
        <w:tc>
          <w:tcPr>
            <w:tcW w:w="10345" w:type="dxa"/>
            <w:gridSpan w:val="7"/>
            <w:shd w:val="clear" w:color="auto" w:fill="FFFFFF"/>
          </w:tcPr>
          <w:p w14:paraId="2088DFA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F9943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2AB6D2F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72CBB" w14:paraId="4501A721" w14:textId="77777777" w:rsidTr="00972CBB">
        <w:trPr>
          <w:trHeight w:val="283"/>
          <w:del w:id="63" w:author="Martin Midtgaard" w:date="2014-10-23T14:58:00Z"/>
        </w:trPr>
        <w:tc>
          <w:tcPr>
            <w:tcW w:w="10345" w:type="dxa"/>
            <w:gridSpan w:val="7"/>
            <w:shd w:val="clear" w:color="auto" w:fill="FFFFFF"/>
          </w:tcPr>
          <w:p w14:paraId="5882C6C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4" w:author="Martin Midtgaard" w:date="2014-10-23T14:58:00Z"/>
                <w:rFonts w:ascii="Arial" w:hAnsi="Arial" w:cs="Arial"/>
                <w:i/>
                <w:sz w:val="18"/>
              </w:rPr>
            </w:pPr>
          </w:p>
          <w:p w14:paraId="2C11E16C"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5" w:author="Martin Midtgaard" w:date="2014-10-23T14:58:00Z"/>
                <w:rFonts w:ascii="Arial" w:hAnsi="Arial" w:cs="Arial"/>
                <w:i/>
                <w:sz w:val="18"/>
              </w:rPr>
            </w:pPr>
            <w:del w:id="66" w:author="Martin Midtgaard" w:date="2014-10-23T14:58:00Z">
              <w:r>
                <w:rPr>
                  <w:rFonts w:ascii="Arial" w:hAnsi="Arial" w:cs="Arial"/>
                  <w:i/>
                  <w:sz w:val="18"/>
                </w:rPr>
                <w:delText>StyretFiloverførselSendAfslut_I</w:delText>
              </w:r>
            </w:del>
          </w:p>
        </w:tc>
      </w:tr>
      <w:tr w:rsidR="00972CBB" w14:paraId="0FDD35D1" w14:textId="77777777" w:rsidTr="00972CBB">
        <w:trPr>
          <w:trHeight w:val="283"/>
          <w:del w:id="67" w:author="Martin Midtgaard" w:date="2014-10-23T14:58:00Z"/>
        </w:trPr>
        <w:tc>
          <w:tcPr>
            <w:tcW w:w="10345" w:type="dxa"/>
            <w:gridSpan w:val="7"/>
            <w:shd w:val="clear" w:color="auto" w:fill="FFFFFF"/>
          </w:tcPr>
          <w:p w14:paraId="6B756DF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8" w:author="Martin Midtgaard" w:date="2014-10-23T14:58:00Z"/>
                <w:rFonts w:ascii="Arial" w:hAnsi="Arial" w:cs="Arial"/>
                <w:sz w:val="18"/>
              </w:rPr>
            </w:pPr>
          </w:p>
          <w:p w14:paraId="130943F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9" w:author="Martin Midtgaard" w:date="2014-10-23T14:58:00Z"/>
                <w:rFonts w:ascii="Arial" w:hAnsi="Arial" w:cs="Arial"/>
                <w:sz w:val="18"/>
              </w:rPr>
            </w:pPr>
            <w:del w:id="70" w:author="Martin Midtgaard" w:date="2014-10-23T14:58:00Z">
              <w:r>
                <w:rPr>
                  <w:rFonts w:ascii="Arial" w:hAnsi="Arial" w:cs="Arial"/>
                  <w:sz w:val="18"/>
                </w:rPr>
                <w:delText>StyretFiloverførselServiceQName</w:delText>
              </w:r>
            </w:del>
          </w:p>
          <w:p w14:paraId="65808E3A"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 w:author="Martin Midtgaard" w:date="2014-10-23T14:58:00Z"/>
                <w:rFonts w:ascii="Arial" w:hAnsi="Arial" w:cs="Arial"/>
                <w:sz w:val="18"/>
              </w:rPr>
            </w:pPr>
            <w:del w:id="72" w:author="Martin Midtgaard" w:date="2014-10-23T14:58:00Z">
              <w:r>
                <w:rPr>
                  <w:rFonts w:ascii="Arial" w:hAnsi="Arial" w:cs="Arial"/>
                  <w:sz w:val="18"/>
                </w:rPr>
                <w:delText>StyretFiloverførselBeskedQName</w:delText>
              </w:r>
            </w:del>
          </w:p>
        </w:tc>
      </w:tr>
      <w:tr w:rsidR="007112F0" w14:paraId="4ACF19EC" w14:textId="77777777" w:rsidTr="007112F0">
        <w:trPr>
          <w:trHeight w:val="283"/>
        </w:trPr>
        <w:tc>
          <w:tcPr>
            <w:tcW w:w="10345" w:type="dxa"/>
            <w:gridSpan w:val="7"/>
            <w:shd w:val="clear" w:color="auto" w:fill="FFFFFF"/>
          </w:tcPr>
          <w:p w14:paraId="3466583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 w:author="Martin Midtgaard" w:date="2014-10-23T14:58:00Z"/>
                <w:rFonts w:ascii="Arial" w:hAnsi="Arial" w:cs="Arial"/>
                <w:i/>
                <w:sz w:val="18"/>
              </w:rPr>
            </w:pPr>
          </w:p>
          <w:p w14:paraId="7AD7FB4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7112F0" w14:paraId="3ABBCD9E" w14:textId="77777777" w:rsidTr="007112F0">
        <w:trPr>
          <w:trHeight w:val="283"/>
        </w:trPr>
        <w:tc>
          <w:tcPr>
            <w:tcW w:w="10345" w:type="dxa"/>
            <w:gridSpan w:val="7"/>
            <w:shd w:val="clear" w:color="auto" w:fill="FFFFFF"/>
          </w:tcPr>
          <w:p w14:paraId="062251D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A9AC0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213927A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28B280B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14:paraId="6301BB6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547F826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112F0" w14:paraId="18210DA1" w14:textId="77777777" w:rsidTr="007112F0">
        <w:trPr>
          <w:trHeight w:val="283"/>
        </w:trPr>
        <w:tc>
          <w:tcPr>
            <w:tcW w:w="10345" w:type="dxa"/>
            <w:gridSpan w:val="7"/>
            <w:shd w:val="clear" w:color="auto" w:fill="FFFFFF"/>
          </w:tcPr>
          <w:p w14:paraId="5553D04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 w:author="Martin Midtgaard" w:date="2014-10-23T14:58:00Z"/>
                <w:rFonts w:ascii="Arial" w:hAnsi="Arial" w:cs="Arial"/>
                <w:i/>
                <w:sz w:val="18"/>
              </w:rPr>
            </w:pPr>
          </w:p>
          <w:p w14:paraId="51CBF273" w14:textId="0B6B50BA"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ins w:id="75" w:author="Martin Midtgaard" w:date="2014-10-23T14:58:00Z">
              <w:r>
                <w:rPr>
                  <w:rFonts w:ascii="Arial" w:hAnsi="Arial" w:cs="Arial"/>
                  <w:i/>
                  <w:sz w:val="18"/>
                </w:rPr>
                <w:t>StyretFiloverførselSendAfslut_I</w:t>
              </w:r>
            </w:ins>
            <w:moveFromRangeStart w:id="76" w:author="Martin Midtgaard" w:date="2014-10-23T14:58:00Z" w:name="move401839611"/>
            <w:moveFrom w:id="77" w:author="Martin Midtgaard" w:date="2014-10-23T14:58:00Z">
              <w:r>
                <w:rPr>
                  <w:rFonts w:ascii="Arial" w:hAnsi="Arial" w:cs="Arial"/>
                  <w:i/>
                  <w:sz w:val="18"/>
                </w:rPr>
                <w:t>StyretFiloverførselModtagAfslut_I</w:t>
              </w:r>
            </w:moveFrom>
            <w:moveFromRangeEnd w:id="76"/>
          </w:p>
        </w:tc>
      </w:tr>
      <w:tr w:rsidR="007112F0" w14:paraId="045AE2C5" w14:textId="77777777" w:rsidTr="007112F0">
        <w:trPr>
          <w:trHeight w:val="283"/>
          <w:ins w:id="78" w:author="Martin Midtgaard" w:date="2014-10-23T14:58:00Z"/>
        </w:trPr>
        <w:tc>
          <w:tcPr>
            <w:tcW w:w="10345" w:type="dxa"/>
            <w:gridSpan w:val="7"/>
            <w:shd w:val="clear" w:color="auto" w:fill="FFFFFF"/>
          </w:tcPr>
          <w:p w14:paraId="4714A9E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 w:author="Martin Midtgaard" w:date="2014-10-23T14:58:00Z"/>
                <w:rFonts w:ascii="Arial" w:hAnsi="Arial" w:cs="Arial"/>
                <w:sz w:val="18"/>
              </w:rPr>
            </w:pPr>
          </w:p>
          <w:p w14:paraId="7EC63F7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Martin Midtgaard" w:date="2014-10-23T14:58:00Z"/>
                <w:rFonts w:ascii="Arial" w:hAnsi="Arial" w:cs="Arial"/>
                <w:sz w:val="18"/>
              </w:rPr>
            </w:pPr>
            <w:ins w:id="81" w:author="Martin Midtgaard" w:date="2014-10-23T14:58:00Z">
              <w:r>
                <w:rPr>
                  <w:rFonts w:ascii="Arial" w:hAnsi="Arial" w:cs="Arial"/>
                  <w:sz w:val="18"/>
                </w:rPr>
                <w:t>StyretFiloverførselServiceQName</w:t>
              </w:r>
            </w:ins>
          </w:p>
          <w:p w14:paraId="167E3F9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 w:author="Martin Midtgaard" w:date="2014-10-23T14:58:00Z"/>
                <w:rFonts w:ascii="Arial" w:hAnsi="Arial" w:cs="Arial"/>
                <w:sz w:val="18"/>
              </w:rPr>
            </w:pPr>
            <w:ins w:id="83" w:author="Martin Midtgaard" w:date="2014-10-23T14:58:00Z">
              <w:r>
                <w:rPr>
                  <w:rFonts w:ascii="Arial" w:hAnsi="Arial" w:cs="Arial"/>
                  <w:sz w:val="18"/>
                </w:rPr>
                <w:t>StyretFiloverførselBeskedQName</w:t>
              </w:r>
            </w:ins>
          </w:p>
        </w:tc>
      </w:tr>
      <w:tr w:rsidR="007112F0" w14:paraId="62412573" w14:textId="77777777" w:rsidTr="007112F0">
        <w:trPr>
          <w:trHeight w:val="283"/>
          <w:ins w:id="84" w:author="Martin Midtgaard" w:date="2014-10-23T14:58:00Z"/>
        </w:trPr>
        <w:tc>
          <w:tcPr>
            <w:tcW w:w="10345" w:type="dxa"/>
            <w:gridSpan w:val="7"/>
            <w:shd w:val="clear" w:color="auto" w:fill="FFFFFF"/>
          </w:tcPr>
          <w:p w14:paraId="2DBA61A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 w:author="Martin Midtgaard" w:date="2014-10-23T14:58:00Z"/>
                <w:rFonts w:ascii="Arial" w:hAnsi="Arial" w:cs="Arial"/>
                <w:i/>
                <w:sz w:val="18"/>
              </w:rPr>
            </w:pPr>
            <w:ins w:id="86" w:author="Martin Midtgaard" w:date="2014-10-23T14:58:00Z">
              <w:r>
                <w:rPr>
                  <w:rFonts w:ascii="Arial" w:hAnsi="Arial" w:cs="Arial"/>
                  <w:i/>
                  <w:sz w:val="18"/>
                </w:rPr>
                <w:t>StyretFiloverførselSendAnmod_I</w:t>
              </w:r>
            </w:ins>
          </w:p>
        </w:tc>
      </w:tr>
      <w:tr w:rsidR="007112F0" w14:paraId="6A38C0D0" w14:textId="77777777" w:rsidTr="007112F0">
        <w:trPr>
          <w:trHeight w:val="283"/>
        </w:trPr>
        <w:tc>
          <w:tcPr>
            <w:tcW w:w="10345" w:type="dxa"/>
            <w:gridSpan w:val="7"/>
            <w:shd w:val="clear" w:color="auto" w:fill="FFFFFF"/>
          </w:tcPr>
          <w:p w14:paraId="7846883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E38A5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683F94B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112F0" w14:paraId="12966A85" w14:textId="77777777" w:rsidTr="007112F0">
        <w:trPr>
          <w:trHeight w:val="283"/>
        </w:trPr>
        <w:tc>
          <w:tcPr>
            <w:tcW w:w="10345" w:type="dxa"/>
            <w:gridSpan w:val="7"/>
            <w:shd w:val="clear" w:color="auto" w:fill="FFFFFF"/>
            <w:vAlign w:val="center"/>
          </w:tcPr>
          <w:p w14:paraId="1E49DC5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112F0" w14:paraId="08F36CA9" w14:textId="77777777" w:rsidTr="007112F0">
        <w:trPr>
          <w:trHeight w:val="283"/>
        </w:trPr>
        <w:tc>
          <w:tcPr>
            <w:tcW w:w="10345" w:type="dxa"/>
            <w:gridSpan w:val="7"/>
            <w:shd w:val="clear" w:color="auto" w:fill="FFFFFF"/>
          </w:tcPr>
          <w:p w14:paraId="2F81284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7112F0" w14:paraId="55ADD487" w14:textId="77777777" w:rsidTr="007112F0">
        <w:trPr>
          <w:trHeight w:val="283"/>
        </w:trPr>
        <w:tc>
          <w:tcPr>
            <w:tcW w:w="10345" w:type="dxa"/>
            <w:gridSpan w:val="7"/>
            <w:shd w:val="clear" w:color="auto" w:fill="FFFFFF"/>
          </w:tcPr>
          <w:p w14:paraId="7D9C57B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DD52B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14:paraId="52BBAE9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524DA6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14:paraId="71DB603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806B35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14:paraId="041ABB3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14:paraId="108DFA9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31D2334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14:paraId="6805801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0F914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14:paraId="0E46117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19AC1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14:paraId="40EB093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3CCE17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14:paraId="35F34AD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8A9FB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14:paraId="4E1E6DF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06CD2C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14:paraId="69DEEB6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7FA3A8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14:paraId="45A3CCA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7EF997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14:paraId="7DDFE9F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21F59E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14:paraId="57C812E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18B40E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644BA5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2F0" w14:paraId="27D3D4A3" w14:textId="77777777" w:rsidTr="007112F0">
        <w:trPr>
          <w:trHeight w:val="283"/>
          <w:ins w:id="87" w:author="Martin Midtgaard" w:date="2014-10-23T14:58:00Z"/>
        </w:trPr>
        <w:tc>
          <w:tcPr>
            <w:tcW w:w="10345" w:type="dxa"/>
            <w:gridSpan w:val="7"/>
            <w:shd w:val="clear" w:color="auto" w:fill="FFFFFF"/>
          </w:tcPr>
          <w:p w14:paraId="08BF23F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 w:author="Martin Midtgaard" w:date="2014-10-23T14:58:00Z"/>
                <w:rFonts w:ascii="Arial" w:hAnsi="Arial" w:cs="Arial"/>
                <w:i/>
                <w:sz w:val="18"/>
              </w:rPr>
            </w:pPr>
            <w:ins w:id="89" w:author="Martin Midtgaard" w:date="2014-10-23T14:58:00Z">
              <w:r>
                <w:rPr>
                  <w:rFonts w:ascii="Arial" w:hAnsi="Arial" w:cs="Arial"/>
                  <w:i/>
                  <w:sz w:val="18"/>
                </w:rPr>
                <w:t>StyretFiloverførselModtagAfslut_O</w:t>
              </w:r>
            </w:ins>
          </w:p>
        </w:tc>
      </w:tr>
      <w:tr w:rsidR="007112F0" w14:paraId="7346A462" w14:textId="77777777" w:rsidTr="007112F0">
        <w:trPr>
          <w:trHeight w:val="283"/>
          <w:ins w:id="90" w:author="Martin Midtgaard" w:date="2014-10-23T14:58:00Z"/>
        </w:trPr>
        <w:tc>
          <w:tcPr>
            <w:tcW w:w="10345" w:type="dxa"/>
            <w:gridSpan w:val="7"/>
            <w:shd w:val="clear" w:color="auto" w:fill="FFFFFF"/>
          </w:tcPr>
          <w:p w14:paraId="0491282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Martin Midtgaard" w:date="2014-10-23T14:58:00Z"/>
                <w:rFonts w:ascii="Arial" w:hAnsi="Arial" w:cs="Arial"/>
                <w:sz w:val="18"/>
              </w:rPr>
            </w:pPr>
          </w:p>
          <w:p w14:paraId="4FBDA60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2" w:author="Martin Midtgaard" w:date="2014-10-23T14:58:00Z"/>
                <w:rFonts w:ascii="Arial" w:hAnsi="Arial" w:cs="Arial"/>
                <w:sz w:val="18"/>
              </w:rPr>
            </w:pPr>
            <w:ins w:id="93" w:author="Martin Midtgaard" w:date="2014-10-23T14:58:00Z">
              <w:r>
                <w:rPr>
                  <w:rFonts w:ascii="Arial" w:hAnsi="Arial" w:cs="Arial"/>
                  <w:sz w:val="18"/>
                </w:rPr>
                <w:t>StyretFiloverførselServiceQName</w:t>
              </w:r>
            </w:ins>
          </w:p>
          <w:p w14:paraId="39970FD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4" w:author="Martin Midtgaard" w:date="2014-10-23T14:58:00Z"/>
                <w:rFonts w:ascii="Arial" w:hAnsi="Arial" w:cs="Arial"/>
                <w:sz w:val="18"/>
              </w:rPr>
            </w:pPr>
            <w:ins w:id="95" w:author="Martin Midtgaard" w:date="2014-10-23T14:58:00Z">
              <w:r>
                <w:rPr>
                  <w:rFonts w:ascii="Arial" w:hAnsi="Arial" w:cs="Arial"/>
                  <w:sz w:val="18"/>
                </w:rPr>
                <w:t>StyretFiloverførselBeskedQName</w:t>
              </w:r>
            </w:ins>
          </w:p>
        </w:tc>
      </w:tr>
      <w:tr w:rsidR="007112F0" w14:paraId="125AEEA4" w14:textId="77777777" w:rsidTr="007112F0">
        <w:trPr>
          <w:trHeight w:val="283"/>
          <w:ins w:id="96" w:author="Martin Midtgaard" w:date="2014-10-23T14:58:00Z"/>
        </w:trPr>
        <w:tc>
          <w:tcPr>
            <w:tcW w:w="10345" w:type="dxa"/>
            <w:gridSpan w:val="7"/>
            <w:shd w:val="clear" w:color="auto" w:fill="FFFFFF"/>
          </w:tcPr>
          <w:p w14:paraId="781D2D2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7" w:author="Martin Midtgaard" w:date="2014-10-23T14:58:00Z"/>
                <w:rFonts w:ascii="Arial" w:hAnsi="Arial" w:cs="Arial"/>
                <w:i/>
                <w:sz w:val="18"/>
              </w:rPr>
            </w:pPr>
            <w:ins w:id="98" w:author="Martin Midtgaard" w:date="2014-10-23T14:58:00Z">
              <w:r>
                <w:rPr>
                  <w:rFonts w:ascii="Arial" w:hAnsi="Arial" w:cs="Arial"/>
                  <w:i/>
                  <w:sz w:val="18"/>
                </w:rPr>
                <w:t>StyretFiloverførselModtagAnmod_O</w:t>
              </w:r>
            </w:ins>
          </w:p>
        </w:tc>
      </w:tr>
      <w:tr w:rsidR="007112F0" w14:paraId="138D3C8C" w14:textId="77777777" w:rsidTr="007112F0">
        <w:trPr>
          <w:trHeight w:val="283"/>
          <w:ins w:id="99" w:author="Martin Midtgaard" w:date="2014-10-23T14:58:00Z"/>
        </w:trPr>
        <w:tc>
          <w:tcPr>
            <w:tcW w:w="10345" w:type="dxa"/>
            <w:gridSpan w:val="7"/>
            <w:shd w:val="clear" w:color="auto" w:fill="FFFFFF"/>
          </w:tcPr>
          <w:p w14:paraId="4581D49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 w:author="Martin Midtgaard" w:date="2014-10-23T14:58:00Z"/>
                <w:rFonts w:ascii="Arial" w:hAnsi="Arial" w:cs="Arial"/>
                <w:sz w:val="18"/>
              </w:rPr>
            </w:pPr>
          </w:p>
          <w:p w14:paraId="20C52B2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Martin Midtgaard" w:date="2014-10-23T14:58:00Z"/>
                <w:rFonts w:ascii="Arial" w:hAnsi="Arial" w:cs="Arial"/>
                <w:sz w:val="18"/>
              </w:rPr>
            </w:pPr>
            <w:ins w:id="102" w:author="Martin Midtgaard" w:date="2014-10-23T14:58:00Z">
              <w:r>
                <w:rPr>
                  <w:rFonts w:ascii="Arial" w:hAnsi="Arial" w:cs="Arial"/>
                  <w:sz w:val="18"/>
                </w:rPr>
                <w:t>StyretFiloverførselServiceQName</w:t>
              </w:r>
            </w:ins>
          </w:p>
          <w:p w14:paraId="4715348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 w:author="Martin Midtgaard" w:date="2014-10-23T14:58:00Z"/>
                <w:rFonts w:ascii="Arial" w:hAnsi="Arial" w:cs="Arial"/>
                <w:sz w:val="18"/>
              </w:rPr>
            </w:pPr>
            <w:ins w:id="104" w:author="Martin Midtgaard" w:date="2014-10-23T14:58:00Z">
              <w:r>
                <w:rPr>
                  <w:rFonts w:ascii="Arial" w:hAnsi="Arial" w:cs="Arial"/>
                  <w:sz w:val="18"/>
                </w:rPr>
                <w:t>StyretFiloverførselBeskedQName</w:t>
              </w:r>
            </w:ins>
          </w:p>
        </w:tc>
      </w:tr>
      <w:tr w:rsidR="007112F0" w14:paraId="58405396" w14:textId="77777777" w:rsidTr="007112F0">
        <w:trPr>
          <w:trHeight w:val="283"/>
          <w:ins w:id="105" w:author="Martin Midtgaard" w:date="2014-10-23T14:58:00Z"/>
        </w:trPr>
        <w:tc>
          <w:tcPr>
            <w:tcW w:w="10345" w:type="dxa"/>
            <w:gridSpan w:val="7"/>
            <w:shd w:val="clear" w:color="auto" w:fill="FFFFFF"/>
          </w:tcPr>
          <w:p w14:paraId="2C5872F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 w:author="Martin Midtgaard" w:date="2014-10-23T14:58:00Z"/>
                <w:rFonts w:ascii="Arial" w:hAnsi="Arial" w:cs="Arial"/>
                <w:i/>
                <w:sz w:val="18"/>
              </w:rPr>
            </w:pPr>
            <w:ins w:id="107" w:author="Martin Midtgaard" w:date="2014-10-23T14:58:00Z">
              <w:r>
                <w:rPr>
                  <w:rFonts w:ascii="Arial" w:hAnsi="Arial" w:cs="Arial"/>
                  <w:i/>
                  <w:sz w:val="18"/>
                </w:rPr>
                <w:t>StyretFiloverførselSendAfslut_O</w:t>
              </w:r>
            </w:ins>
          </w:p>
        </w:tc>
      </w:tr>
      <w:tr w:rsidR="007112F0" w14:paraId="2A6AC1DE" w14:textId="77777777" w:rsidTr="007112F0">
        <w:trPr>
          <w:trHeight w:val="283"/>
          <w:ins w:id="108" w:author="Martin Midtgaard" w:date="2014-10-23T14:58:00Z"/>
        </w:trPr>
        <w:tc>
          <w:tcPr>
            <w:tcW w:w="10345" w:type="dxa"/>
            <w:gridSpan w:val="7"/>
            <w:shd w:val="clear" w:color="auto" w:fill="FFFFFF"/>
          </w:tcPr>
          <w:p w14:paraId="36D38F1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 w:author="Martin Midtgaard" w:date="2014-10-23T14:58:00Z"/>
                <w:rFonts w:ascii="Arial" w:hAnsi="Arial" w:cs="Arial"/>
                <w:sz w:val="18"/>
              </w:rPr>
            </w:pPr>
          </w:p>
          <w:p w14:paraId="6D261B6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0" w:author="Martin Midtgaard" w:date="2014-10-23T14:58:00Z"/>
                <w:rFonts w:ascii="Arial" w:hAnsi="Arial" w:cs="Arial"/>
                <w:sz w:val="18"/>
              </w:rPr>
            </w:pPr>
            <w:ins w:id="111" w:author="Martin Midtgaard" w:date="2014-10-23T14:58:00Z">
              <w:r>
                <w:rPr>
                  <w:rFonts w:ascii="Arial" w:hAnsi="Arial" w:cs="Arial"/>
                  <w:sz w:val="18"/>
                </w:rPr>
                <w:t>StyretFiloverførselServiceQName</w:t>
              </w:r>
            </w:ins>
          </w:p>
          <w:p w14:paraId="69F656B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2" w:author="Martin Midtgaard" w:date="2014-10-23T14:58:00Z"/>
                <w:rFonts w:ascii="Arial" w:hAnsi="Arial" w:cs="Arial"/>
                <w:sz w:val="18"/>
              </w:rPr>
            </w:pPr>
            <w:ins w:id="113" w:author="Martin Midtgaard" w:date="2014-10-23T14:58:00Z">
              <w:r>
                <w:rPr>
                  <w:rFonts w:ascii="Arial" w:hAnsi="Arial" w:cs="Arial"/>
                  <w:sz w:val="18"/>
                </w:rPr>
                <w:lastRenderedPageBreak/>
                <w:t>StyretFiloverførselBeskedQName</w:t>
              </w:r>
            </w:ins>
          </w:p>
        </w:tc>
      </w:tr>
      <w:tr w:rsidR="007112F0" w14:paraId="6E38F7E2" w14:textId="77777777" w:rsidTr="007112F0">
        <w:trPr>
          <w:trHeight w:val="283"/>
        </w:trPr>
        <w:tc>
          <w:tcPr>
            <w:tcW w:w="10345" w:type="dxa"/>
            <w:gridSpan w:val="7"/>
            <w:shd w:val="clear" w:color="auto" w:fill="FFFFFF"/>
          </w:tcPr>
          <w:p w14:paraId="2F04A3D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4" w:author="Martin Midtgaard" w:date="2014-10-23T14:58:00Z"/>
                <w:rFonts w:ascii="Arial" w:hAnsi="Arial" w:cs="Arial"/>
                <w:i/>
                <w:sz w:val="18"/>
              </w:rPr>
            </w:pPr>
          </w:p>
          <w:p w14:paraId="5C9C2B6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7112F0" w14:paraId="48341165" w14:textId="77777777" w:rsidTr="007112F0">
        <w:trPr>
          <w:trHeight w:val="283"/>
        </w:trPr>
        <w:tc>
          <w:tcPr>
            <w:tcW w:w="10345" w:type="dxa"/>
            <w:gridSpan w:val="7"/>
            <w:shd w:val="clear" w:color="auto" w:fill="FFFFFF"/>
          </w:tcPr>
          <w:p w14:paraId="1A8A9C8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A3B17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6CDB4A6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33C2A2D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14:paraId="4CEE065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6275471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72CBB" w14:paraId="77D13D10" w14:textId="77777777" w:rsidTr="00972CBB">
        <w:trPr>
          <w:trHeight w:val="283"/>
          <w:del w:id="115" w:author="Martin Midtgaard" w:date="2014-10-23T14:58:00Z"/>
        </w:trPr>
        <w:tc>
          <w:tcPr>
            <w:tcW w:w="10345" w:type="dxa"/>
            <w:gridSpan w:val="7"/>
            <w:shd w:val="clear" w:color="auto" w:fill="FFFFFF"/>
          </w:tcPr>
          <w:p w14:paraId="600F739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6" w:author="Martin Midtgaard" w:date="2014-10-23T14:58:00Z"/>
                <w:rFonts w:ascii="Arial" w:hAnsi="Arial" w:cs="Arial"/>
                <w:i/>
                <w:sz w:val="18"/>
              </w:rPr>
            </w:pPr>
          </w:p>
          <w:p w14:paraId="4BD2FA1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7" w:author="Martin Midtgaard" w:date="2014-10-23T14:58:00Z"/>
                <w:rFonts w:ascii="Arial" w:hAnsi="Arial" w:cs="Arial"/>
                <w:i/>
                <w:sz w:val="18"/>
              </w:rPr>
            </w:pPr>
            <w:del w:id="118" w:author="Martin Midtgaard" w:date="2014-10-23T14:58:00Z">
              <w:r>
                <w:rPr>
                  <w:rFonts w:ascii="Arial" w:hAnsi="Arial" w:cs="Arial"/>
                  <w:i/>
                  <w:sz w:val="18"/>
                </w:rPr>
                <w:delText>StyretFiloverførselSendAfslut_O</w:delText>
              </w:r>
            </w:del>
          </w:p>
        </w:tc>
      </w:tr>
      <w:tr w:rsidR="00972CBB" w14:paraId="4F4EAF8B" w14:textId="77777777" w:rsidTr="00972CBB">
        <w:trPr>
          <w:trHeight w:val="283"/>
          <w:del w:id="119" w:author="Martin Midtgaard" w:date="2014-10-23T14:58:00Z"/>
        </w:trPr>
        <w:tc>
          <w:tcPr>
            <w:tcW w:w="10345" w:type="dxa"/>
            <w:gridSpan w:val="7"/>
            <w:shd w:val="clear" w:color="auto" w:fill="FFFFFF"/>
          </w:tcPr>
          <w:p w14:paraId="3120808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0" w:author="Martin Midtgaard" w:date="2014-10-23T14:58:00Z"/>
                <w:rFonts w:ascii="Arial" w:hAnsi="Arial" w:cs="Arial"/>
                <w:sz w:val="18"/>
              </w:rPr>
            </w:pPr>
          </w:p>
          <w:p w14:paraId="46F0971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1" w:author="Martin Midtgaard" w:date="2014-10-23T14:58:00Z"/>
                <w:rFonts w:ascii="Arial" w:hAnsi="Arial" w:cs="Arial"/>
                <w:sz w:val="18"/>
              </w:rPr>
            </w:pPr>
            <w:del w:id="122" w:author="Martin Midtgaard" w:date="2014-10-23T14:58:00Z">
              <w:r>
                <w:rPr>
                  <w:rFonts w:ascii="Arial" w:hAnsi="Arial" w:cs="Arial"/>
                  <w:sz w:val="18"/>
                </w:rPr>
                <w:delText>StyretFiloverførselServiceQName</w:delText>
              </w:r>
            </w:del>
          </w:p>
          <w:p w14:paraId="16E0F61F"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3" w:author="Martin Midtgaard" w:date="2014-10-23T14:58:00Z"/>
                <w:rFonts w:ascii="Arial" w:hAnsi="Arial" w:cs="Arial"/>
                <w:sz w:val="18"/>
              </w:rPr>
            </w:pPr>
            <w:del w:id="124" w:author="Martin Midtgaard" w:date="2014-10-23T14:58:00Z">
              <w:r>
                <w:rPr>
                  <w:rFonts w:ascii="Arial" w:hAnsi="Arial" w:cs="Arial"/>
                  <w:sz w:val="18"/>
                </w:rPr>
                <w:delText>StyretFiloverførselBeskedQName</w:delText>
              </w:r>
            </w:del>
          </w:p>
        </w:tc>
      </w:tr>
      <w:tr w:rsidR="00972CBB" w14:paraId="1EA361D4" w14:textId="77777777" w:rsidTr="00972CBB">
        <w:trPr>
          <w:trHeight w:val="283"/>
          <w:del w:id="125" w:author="Martin Midtgaard" w:date="2014-10-23T14:58:00Z"/>
        </w:trPr>
        <w:tc>
          <w:tcPr>
            <w:tcW w:w="10345" w:type="dxa"/>
            <w:gridSpan w:val="7"/>
            <w:shd w:val="clear" w:color="auto" w:fill="FFFFFF"/>
          </w:tcPr>
          <w:p w14:paraId="18B14EC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6" w:author="Martin Midtgaard" w:date="2014-10-23T14:58:00Z"/>
                <w:rFonts w:ascii="Arial" w:hAnsi="Arial" w:cs="Arial"/>
                <w:i/>
                <w:sz w:val="18"/>
              </w:rPr>
            </w:pPr>
          </w:p>
          <w:p w14:paraId="6526DAC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7" w:author="Martin Midtgaard" w:date="2014-10-23T14:58:00Z"/>
                <w:rFonts w:ascii="Arial" w:hAnsi="Arial" w:cs="Arial"/>
                <w:i/>
                <w:sz w:val="18"/>
              </w:rPr>
            </w:pPr>
            <w:del w:id="128" w:author="Martin Midtgaard" w:date="2014-10-23T14:58:00Z">
              <w:r>
                <w:rPr>
                  <w:rFonts w:ascii="Arial" w:hAnsi="Arial" w:cs="Arial"/>
                  <w:i/>
                  <w:sz w:val="18"/>
                </w:rPr>
                <w:delText>StyretFiloverførselModtagAnmod_O</w:delText>
              </w:r>
            </w:del>
          </w:p>
        </w:tc>
      </w:tr>
      <w:tr w:rsidR="00972CBB" w14:paraId="2368A54B" w14:textId="77777777" w:rsidTr="00972CBB">
        <w:trPr>
          <w:trHeight w:val="283"/>
          <w:del w:id="129" w:author="Martin Midtgaard" w:date="2014-10-23T14:58:00Z"/>
        </w:trPr>
        <w:tc>
          <w:tcPr>
            <w:tcW w:w="10345" w:type="dxa"/>
            <w:gridSpan w:val="7"/>
            <w:shd w:val="clear" w:color="auto" w:fill="FFFFFF"/>
          </w:tcPr>
          <w:p w14:paraId="7CECC69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0" w:author="Martin Midtgaard" w:date="2014-10-23T14:58:00Z"/>
                <w:rFonts w:ascii="Arial" w:hAnsi="Arial" w:cs="Arial"/>
                <w:sz w:val="18"/>
              </w:rPr>
            </w:pPr>
          </w:p>
          <w:p w14:paraId="228AD6F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1" w:author="Martin Midtgaard" w:date="2014-10-23T14:58:00Z"/>
                <w:rFonts w:ascii="Arial" w:hAnsi="Arial" w:cs="Arial"/>
                <w:sz w:val="18"/>
              </w:rPr>
            </w:pPr>
            <w:del w:id="132" w:author="Martin Midtgaard" w:date="2014-10-23T14:58:00Z">
              <w:r>
                <w:rPr>
                  <w:rFonts w:ascii="Arial" w:hAnsi="Arial" w:cs="Arial"/>
                  <w:sz w:val="18"/>
                </w:rPr>
                <w:delText>StyretFiloverførselServiceQName</w:delText>
              </w:r>
            </w:del>
          </w:p>
          <w:p w14:paraId="436561E0"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3" w:author="Martin Midtgaard" w:date="2014-10-23T14:58:00Z"/>
                <w:rFonts w:ascii="Arial" w:hAnsi="Arial" w:cs="Arial"/>
                <w:sz w:val="18"/>
              </w:rPr>
            </w:pPr>
            <w:del w:id="134" w:author="Martin Midtgaard" w:date="2014-10-23T14:58:00Z">
              <w:r>
                <w:rPr>
                  <w:rFonts w:ascii="Arial" w:hAnsi="Arial" w:cs="Arial"/>
                  <w:sz w:val="18"/>
                </w:rPr>
                <w:delText>StyretFiloverførselBeskedQName</w:delText>
              </w:r>
            </w:del>
          </w:p>
        </w:tc>
      </w:tr>
      <w:tr w:rsidR="00972CBB" w14:paraId="035844C6" w14:textId="77777777" w:rsidTr="00972CBB">
        <w:trPr>
          <w:trHeight w:val="283"/>
          <w:del w:id="135" w:author="Martin Midtgaard" w:date="2014-10-23T14:58:00Z"/>
        </w:trPr>
        <w:tc>
          <w:tcPr>
            <w:tcW w:w="10345" w:type="dxa"/>
            <w:gridSpan w:val="7"/>
            <w:shd w:val="clear" w:color="auto" w:fill="FFFFFF"/>
          </w:tcPr>
          <w:p w14:paraId="0099FCB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6" w:author="Martin Midtgaard" w:date="2014-10-23T14:58:00Z"/>
                <w:rFonts w:ascii="Arial" w:hAnsi="Arial" w:cs="Arial"/>
                <w:i/>
                <w:sz w:val="18"/>
              </w:rPr>
            </w:pPr>
          </w:p>
          <w:p w14:paraId="2E801953"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7" w:author="Martin Midtgaard" w:date="2014-10-23T14:58:00Z"/>
                <w:rFonts w:ascii="Arial" w:hAnsi="Arial" w:cs="Arial"/>
                <w:i/>
                <w:sz w:val="18"/>
              </w:rPr>
            </w:pPr>
            <w:del w:id="138" w:author="Martin Midtgaard" w:date="2014-10-23T14:58:00Z">
              <w:r>
                <w:rPr>
                  <w:rFonts w:ascii="Arial" w:hAnsi="Arial" w:cs="Arial"/>
                  <w:i/>
                  <w:sz w:val="18"/>
                </w:rPr>
                <w:delText>StyretFiloverførselModtagAfslut_O</w:delText>
              </w:r>
            </w:del>
          </w:p>
        </w:tc>
      </w:tr>
      <w:tr w:rsidR="00972CBB" w14:paraId="42CC421B" w14:textId="77777777" w:rsidTr="00972CBB">
        <w:trPr>
          <w:trHeight w:val="283"/>
          <w:del w:id="139" w:author="Martin Midtgaard" w:date="2014-10-23T14:58:00Z"/>
        </w:trPr>
        <w:tc>
          <w:tcPr>
            <w:tcW w:w="10345" w:type="dxa"/>
            <w:gridSpan w:val="7"/>
            <w:shd w:val="clear" w:color="auto" w:fill="FFFFFF"/>
          </w:tcPr>
          <w:p w14:paraId="6C5300B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0" w:author="Martin Midtgaard" w:date="2014-10-23T14:58:00Z"/>
                <w:rFonts w:ascii="Arial" w:hAnsi="Arial" w:cs="Arial"/>
                <w:sz w:val="18"/>
              </w:rPr>
            </w:pPr>
          </w:p>
          <w:p w14:paraId="474F1EB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1" w:author="Martin Midtgaard" w:date="2014-10-23T14:58:00Z"/>
                <w:rFonts w:ascii="Arial" w:hAnsi="Arial" w:cs="Arial"/>
                <w:sz w:val="18"/>
              </w:rPr>
            </w:pPr>
            <w:del w:id="142" w:author="Martin Midtgaard" w:date="2014-10-23T14:58:00Z">
              <w:r>
                <w:rPr>
                  <w:rFonts w:ascii="Arial" w:hAnsi="Arial" w:cs="Arial"/>
                  <w:sz w:val="18"/>
                </w:rPr>
                <w:delText>StyretFiloverførselServiceQName</w:delText>
              </w:r>
            </w:del>
          </w:p>
          <w:p w14:paraId="415A5DC6"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3" w:author="Martin Midtgaard" w:date="2014-10-23T14:58:00Z"/>
                <w:rFonts w:ascii="Arial" w:hAnsi="Arial" w:cs="Arial"/>
                <w:sz w:val="18"/>
              </w:rPr>
            </w:pPr>
            <w:del w:id="144" w:author="Martin Midtgaard" w:date="2014-10-23T14:58:00Z">
              <w:r>
                <w:rPr>
                  <w:rFonts w:ascii="Arial" w:hAnsi="Arial" w:cs="Arial"/>
                  <w:sz w:val="18"/>
                </w:rPr>
                <w:delText>StyretFiloverførselBeskedQName</w:delText>
              </w:r>
            </w:del>
          </w:p>
        </w:tc>
      </w:tr>
      <w:tr w:rsidR="007112F0" w14:paraId="6CE86F27" w14:textId="77777777" w:rsidTr="007112F0">
        <w:trPr>
          <w:trHeight w:val="283"/>
          <w:trPrChange w:id="145" w:author="Martin Midtgaard" w:date="2014-10-23T14:58:00Z">
            <w:trPr>
              <w:gridAfter w:val="0"/>
              <w:trHeight w:val="283"/>
            </w:trPr>
          </w:trPrChange>
        </w:trPr>
        <w:tc>
          <w:tcPr>
            <w:tcW w:w="10345" w:type="dxa"/>
            <w:gridSpan w:val="7"/>
            <w:shd w:val="clear" w:color="auto" w:fill="D2DCFA"/>
            <w:vAlign w:val="center"/>
            <w:tcPrChange w:id="146" w:author="Martin Midtgaard" w:date="2014-10-23T14:58:00Z">
              <w:tcPr>
                <w:tcW w:w="10345" w:type="dxa"/>
                <w:gridSpan w:val="6"/>
                <w:shd w:val="clear" w:color="auto" w:fill="B3B3B3"/>
                <w:vAlign w:val="center"/>
              </w:tcPr>
            </w:tcPrChange>
          </w:tcPr>
          <w:p w14:paraId="108C2EB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72CBB" w14:paraId="6FE4EF06" w14:textId="77777777" w:rsidTr="00972CBB">
        <w:trPr>
          <w:trHeight w:val="283"/>
          <w:del w:id="147" w:author="Martin Midtgaard" w:date="2014-10-23T14:58:00Z"/>
        </w:trPr>
        <w:tc>
          <w:tcPr>
            <w:tcW w:w="10345" w:type="dxa"/>
            <w:gridSpan w:val="7"/>
            <w:shd w:val="clear" w:color="auto" w:fill="FFFFFF"/>
            <w:vAlign w:val="center"/>
          </w:tcPr>
          <w:p w14:paraId="3110E318" w14:textId="77777777" w:rsidR="00972CBB" w:rsidRP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8" w:author="Martin Midtgaard" w:date="2014-10-23T14:58:00Z"/>
                <w:rFonts w:ascii="Arial" w:hAnsi="Arial" w:cs="Arial"/>
                <w:b/>
                <w:sz w:val="18"/>
              </w:rPr>
            </w:pPr>
            <w:del w:id="149" w:author="Martin Midtgaard" w:date="2014-10-23T14:58:00Z">
              <w:r>
                <w:rPr>
                  <w:rFonts w:ascii="Arial" w:hAnsi="Arial" w:cs="Arial"/>
                  <w:b/>
                  <w:sz w:val="18"/>
                </w:rPr>
                <w:delText>Generel beskrivelse</w:delText>
              </w:r>
            </w:del>
          </w:p>
        </w:tc>
      </w:tr>
      <w:tr w:rsidR="007112F0" w14:paraId="34DD3F98" w14:textId="77777777" w:rsidTr="007112F0">
        <w:trPr>
          <w:trHeight w:val="283"/>
          <w:trPrChange w:id="150" w:author="Martin Midtgaard" w:date="2014-10-23T14:58:00Z">
            <w:trPr>
              <w:gridAfter w:val="0"/>
              <w:trHeight w:val="283"/>
            </w:trPr>
          </w:trPrChange>
        </w:trPr>
        <w:tc>
          <w:tcPr>
            <w:tcW w:w="10345" w:type="dxa"/>
            <w:gridSpan w:val="7"/>
            <w:shd w:val="clear" w:color="auto" w:fill="FFFFFF"/>
            <w:tcPrChange w:id="151" w:author="Martin Midtgaard" w:date="2014-10-23T14:58:00Z">
              <w:tcPr>
                <w:tcW w:w="10345" w:type="dxa"/>
                <w:gridSpan w:val="6"/>
                <w:shd w:val="clear" w:color="auto" w:fill="FFFFFF"/>
                <w:vAlign w:val="center"/>
              </w:tcPr>
            </w:tcPrChange>
          </w:tcPr>
          <w:p w14:paraId="2BFD1B1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14:paraId="2805E94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14:paraId="05D1FB3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14:paraId="639E507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4B81612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7A294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14:paraId="128D930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14:paraId="5C4D78E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2323690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8196E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14:paraId="2686CF7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14:paraId="1CD2073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406C5E1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6180C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6F961A8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6C84646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2E0D195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4791E88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939A8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14:paraId="109B179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14:paraId="28E3BAD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14:paraId="4383A78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14:paraId="2CBF466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FBCAA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14:paraId="1699891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14:paraId="1B2BE6F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14:paraId="7E48FF8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14:paraId="5180B24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44BAA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54B905C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591FD28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7112F0" w14:paraId="1868646C" w14:textId="77777777" w:rsidTr="007112F0">
        <w:trPr>
          <w:trHeight w:val="283"/>
          <w:ins w:id="152" w:author="Martin Midtgaard" w:date="2014-10-23T14:58:00Z"/>
        </w:trPr>
        <w:tc>
          <w:tcPr>
            <w:tcW w:w="10345" w:type="dxa"/>
            <w:gridSpan w:val="7"/>
            <w:shd w:val="clear" w:color="auto" w:fill="D2DCFA"/>
            <w:vAlign w:val="center"/>
          </w:tcPr>
          <w:p w14:paraId="26DD71E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3" w:author="Martin Midtgaard" w:date="2014-10-23T14:58:00Z"/>
                <w:rFonts w:ascii="Arial" w:hAnsi="Arial" w:cs="Arial"/>
                <w:b/>
                <w:sz w:val="18"/>
              </w:rPr>
            </w:pPr>
            <w:ins w:id="154" w:author="Martin Midtgaard" w:date="2014-10-23T14:58:00Z">
              <w:r>
                <w:rPr>
                  <w:rFonts w:ascii="Arial" w:hAnsi="Arial" w:cs="Arial"/>
                  <w:b/>
                  <w:sz w:val="18"/>
                </w:rPr>
                <w:t>Referencer fra use case(s)</w:t>
              </w:r>
            </w:ins>
          </w:p>
        </w:tc>
      </w:tr>
      <w:tr w:rsidR="007112F0" w14:paraId="15E5B6D4" w14:textId="77777777" w:rsidTr="007112F0">
        <w:trPr>
          <w:trHeight w:val="283"/>
          <w:ins w:id="155" w:author="Martin Midtgaard" w:date="2014-10-23T14:58:00Z"/>
        </w:trPr>
        <w:tc>
          <w:tcPr>
            <w:tcW w:w="10345" w:type="dxa"/>
            <w:gridSpan w:val="7"/>
            <w:shd w:val="clear" w:color="auto" w:fill="FFFFFF"/>
          </w:tcPr>
          <w:p w14:paraId="77E1361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6" w:author="Martin Midtgaard" w:date="2014-10-23T14:58:00Z"/>
                <w:rFonts w:ascii="Arial" w:hAnsi="Arial" w:cs="Arial"/>
                <w:sz w:val="18"/>
              </w:rPr>
            </w:pPr>
          </w:p>
        </w:tc>
      </w:tr>
    </w:tbl>
    <w:p w14:paraId="28A390A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12F0" w:rsidSect="007112F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14:paraId="25F0FB8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59"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60">
          <w:tblGrid>
            <w:gridCol w:w="10345"/>
          </w:tblGrid>
        </w:tblGridChange>
      </w:tblGrid>
      <w:tr w:rsidR="007112F0" w14:paraId="5F8B2C3E" w14:textId="77777777" w:rsidTr="007112F0">
        <w:trPr>
          <w:trHeight w:hRule="exact" w:val="113"/>
          <w:trPrChange w:id="161" w:author="Martin Midtgaard" w:date="2014-10-23T14:58:00Z">
            <w:trPr>
              <w:trHeight w:hRule="exact" w:val="113"/>
            </w:trPr>
          </w:trPrChange>
        </w:trPr>
        <w:tc>
          <w:tcPr>
            <w:tcW w:w="10345" w:type="dxa"/>
            <w:shd w:val="clear" w:color="auto" w:fill="D2DCFA"/>
            <w:tcPrChange w:id="162" w:author="Martin Midtgaard" w:date="2014-10-23T14:58:00Z">
              <w:tcPr>
                <w:tcW w:w="10345" w:type="dxa"/>
                <w:shd w:val="clear" w:color="auto" w:fill="B3B3B3"/>
              </w:tcPr>
            </w:tcPrChange>
          </w:tcPr>
          <w:p w14:paraId="28EE785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57CE6CF3" w14:textId="77777777" w:rsidTr="007112F0">
        <w:tc>
          <w:tcPr>
            <w:tcW w:w="10345" w:type="dxa"/>
            <w:vAlign w:val="center"/>
          </w:tcPr>
          <w:p w14:paraId="792D3EC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7112F0" w14:paraId="4AC08009" w14:textId="77777777" w:rsidTr="007112F0">
        <w:tc>
          <w:tcPr>
            <w:tcW w:w="10345" w:type="dxa"/>
            <w:vAlign w:val="center"/>
          </w:tcPr>
          <w:p w14:paraId="25368E8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14:paraId="3905B7B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2B66B57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14:paraId="3CB2BB2E"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3" w:author="Martin Midtgaard" w:date="2014-10-23T14:58:00Z"/>
                <w:rFonts w:ascii="Arial" w:hAnsi="Arial" w:cs="Arial"/>
                <w:sz w:val="18"/>
              </w:rPr>
            </w:pPr>
            <w:r>
              <w:rPr>
                <w:rFonts w:ascii="Arial" w:hAnsi="Arial" w:cs="Arial"/>
                <w:sz w:val="18"/>
              </w:rPr>
              <w:t>FordringAfskrivningAfsBeløbDKK</w:t>
            </w:r>
          </w:p>
          <w:p w14:paraId="1E4B531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5FCC6D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64"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65">
          <w:tblGrid>
            <w:gridCol w:w="10345"/>
          </w:tblGrid>
        </w:tblGridChange>
      </w:tblGrid>
      <w:tr w:rsidR="007112F0" w14:paraId="61B3A31A" w14:textId="77777777" w:rsidTr="007112F0">
        <w:trPr>
          <w:trHeight w:hRule="exact" w:val="113"/>
          <w:trPrChange w:id="166" w:author="Martin Midtgaard" w:date="2014-10-23T14:58:00Z">
            <w:trPr>
              <w:trHeight w:hRule="exact" w:val="113"/>
            </w:trPr>
          </w:trPrChange>
        </w:trPr>
        <w:tc>
          <w:tcPr>
            <w:tcW w:w="10345" w:type="dxa"/>
            <w:shd w:val="clear" w:color="auto" w:fill="D2DCFA"/>
            <w:tcPrChange w:id="167" w:author="Martin Midtgaard" w:date="2014-10-23T14:58:00Z">
              <w:tcPr>
                <w:tcW w:w="10345" w:type="dxa"/>
                <w:shd w:val="clear" w:color="auto" w:fill="B3B3B3"/>
              </w:tcPr>
            </w:tcPrChange>
          </w:tcPr>
          <w:p w14:paraId="5D6408D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60700E9A" w14:textId="77777777" w:rsidTr="007112F0">
        <w:tc>
          <w:tcPr>
            <w:tcW w:w="10345" w:type="dxa"/>
            <w:vAlign w:val="center"/>
          </w:tcPr>
          <w:p w14:paraId="4385007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7112F0" w14:paraId="69431DDC" w14:textId="77777777" w:rsidTr="007112F0">
        <w:tc>
          <w:tcPr>
            <w:tcW w:w="10345" w:type="dxa"/>
            <w:vAlign w:val="center"/>
          </w:tcPr>
          <w:p w14:paraId="45ED125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14:paraId="32E4AE9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14:paraId="2FC3B33F"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8" w:author="Martin Midtgaard" w:date="2014-10-23T14:58:00Z"/>
                <w:rFonts w:ascii="Arial" w:hAnsi="Arial" w:cs="Arial"/>
                <w:sz w:val="18"/>
              </w:rPr>
            </w:pPr>
            <w:r>
              <w:rPr>
                <w:rFonts w:ascii="Arial" w:hAnsi="Arial" w:cs="Arial"/>
                <w:sz w:val="18"/>
              </w:rPr>
              <w:t>(FordringAfskrivningÅrsagTekst)</w:t>
            </w:r>
          </w:p>
          <w:p w14:paraId="0A0B297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EDD7A6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69"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70">
          <w:tblGrid>
            <w:gridCol w:w="10345"/>
          </w:tblGrid>
        </w:tblGridChange>
      </w:tblGrid>
      <w:tr w:rsidR="007112F0" w14:paraId="7C3254D6" w14:textId="77777777" w:rsidTr="007112F0">
        <w:trPr>
          <w:trHeight w:hRule="exact" w:val="113"/>
          <w:trPrChange w:id="171" w:author="Martin Midtgaard" w:date="2014-10-23T14:58:00Z">
            <w:trPr>
              <w:trHeight w:hRule="exact" w:val="113"/>
            </w:trPr>
          </w:trPrChange>
        </w:trPr>
        <w:tc>
          <w:tcPr>
            <w:tcW w:w="10345" w:type="dxa"/>
            <w:shd w:val="clear" w:color="auto" w:fill="D2DCFA"/>
            <w:tcPrChange w:id="172" w:author="Martin Midtgaard" w:date="2014-10-23T14:58:00Z">
              <w:tcPr>
                <w:tcW w:w="10345" w:type="dxa"/>
                <w:shd w:val="clear" w:color="auto" w:fill="B3B3B3"/>
              </w:tcPr>
            </w:tcPrChange>
          </w:tcPr>
          <w:p w14:paraId="21ACC5F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0192E29E" w14:textId="77777777" w:rsidTr="007112F0">
        <w:tc>
          <w:tcPr>
            <w:tcW w:w="10345" w:type="dxa"/>
            <w:vAlign w:val="center"/>
          </w:tcPr>
          <w:p w14:paraId="31ED8EF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7112F0" w14:paraId="22B4D4B7" w14:textId="77777777" w:rsidTr="007112F0">
        <w:tc>
          <w:tcPr>
            <w:tcW w:w="10345" w:type="dxa"/>
            <w:vAlign w:val="center"/>
          </w:tcPr>
          <w:p w14:paraId="7B0C7A0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14:paraId="28B3167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971E56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217AFBF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20C7C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14:paraId="329D456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7D7DE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14:paraId="2752F05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DA032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14:paraId="4DB7E40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E512BF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73"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74">
          <w:tblGrid>
            <w:gridCol w:w="10345"/>
          </w:tblGrid>
        </w:tblGridChange>
      </w:tblGrid>
      <w:tr w:rsidR="007112F0" w14:paraId="2F4EEB8A" w14:textId="77777777" w:rsidTr="007112F0">
        <w:trPr>
          <w:trHeight w:hRule="exact" w:val="113"/>
          <w:trPrChange w:id="175" w:author="Martin Midtgaard" w:date="2014-10-23T14:58:00Z">
            <w:trPr>
              <w:trHeight w:hRule="exact" w:val="113"/>
            </w:trPr>
          </w:trPrChange>
        </w:trPr>
        <w:tc>
          <w:tcPr>
            <w:tcW w:w="10345" w:type="dxa"/>
            <w:shd w:val="clear" w:color="auto" w:fill="D2DCFA"/>
            <w:tcPrChange w:id="176" w:author="Martin Midtgaard" w:date="2014-10-23T14:58:00Z">
              <w:tcPr>
                <w:tcW w:w="10345" w:type="dxa"/>
                <w:shd w:val="clear" w:color="auto" w:fill="B3B3B3"/>
              </w:tcPr>
            </w:tcPrChange>
          </w:tcPr>
          <w:p w14:paraId="5B10D1D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2C644134" w14:textId="77777777" w:rsidTr="007112F0">
        <w:tc>
          <w:tcPr>
            <w:tcW w:w="10345" w:type="dxa"/>
            <w:vAlign w:val="center"/>
          </w:tcPr>
          <w:p w14:paraId="01AEDD1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7112F0" w14:paraId="7DDB224E" w14:textId="77777777" w:rsidTr="007112F0">
        <w:tc>
          <w:tcPr>
            <w:tcW w:w="10345" w:type="dxa"/>
            <w:vAlign w:val="center"/>
          </w:tcPr>
          <w:p w14:paraId="1D2621D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14:paraId="5AEC02B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14:paraId="2B307A9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14:paraId="5AC0006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77"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78">
          <w:tblGrid>
            <w:gridCol w:w="10345"/>
          </w:tblGrid>
        </w:tblGridChange>
      </w:tblGrid>
      <w:tr w:rsidR="007112F0" w14:paraId="4638DDFC" w14:textId="77777777" w:rsidTr="007112F0">
        <w:trPr>
          <w:trHeight w:hRule="exact" w:val="113"/>
          <w:trPrChange w:id="179" w:author="Martin Midtgaard" w:date="2014-10-23T14:58:00Z">
            <w:trPr>
              <w:trHeight w:hRule="exact" w:val="113"/>
            </w:trPr>
          </w:trPrChange>
        </w:trPr>
        <w:tc>
          <w:tcPr>
            <w:tcW w:w="10345" w:type="dxa"/>
            <w:shd w:val="clear" w:color="auto" w:fill="D2DCFA"/>
            <w:tcPrChange w:id="180" w:author="Martin Midtgaard" w:date="2014-10-23T14:58:00Z">
              <w:tcPr>
                <w:tcW w:w="10345" w:type="dxa"/>
                <w:shd w:val="clear" w:color="auto" w:fill="B3B3B3"/>
              </w:tcPr>
            </w:tcPrChange>
          </w:tcPr>
          <w:p w14:paraId="12DD134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02C8DC8D" w14:textId="77777777" w:rsidTr="007112F0">
        <w:tc>
          <w:tcPr>
            <w:tcW w:w="10345" w:type="dxa"/>
            <w:vAlign w:val="center"/>
          </w:tcPr>
          <w:p w14:paraId="0EA8F4E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7112F0" w14:paraId="14223EF0" w14:textId="77777777" w:rsidTr="007112F0">
        <w:tc>
          <w:tcPr>
            <w:tcW w:w="10345" w:type="dxa"/>
            <w:vAlign w:val="center"/>
          </w:tcPr>
          <w:p w14:paraId="6EC1C66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14:paraId="1AE4DAE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14:paraId="01C04212"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1" w:author="Martin Midtgaard" w:date="2014-10-23T14:58:00Z"/>
                <w:rFonts w:ascii="Arial" w:hAnsi="Arial" w:cs="Arial"/>
                <w:sz w:val="18"/>
              </w:rPr>
            </w:pPr>
            <w:r>
              <w:rPr>
                <w:rFonts w:ascii="Arial" w:hAnsi="Arial" w:cs="Arial"/>
                <w:sz w:val="18"/>
              </w:rPr>
              <w:t>ValutaKode</w:t>
            </w:r>
          </w:p>
          <w:p w14:paraId="58AD870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0D5286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82"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83">
          <w:tblGrid>
            <w:gridCol w:w="10345"/>
          </w:tblGrid>
        </w:tblGridChange>
      </w:tblGrid>
      <w:tr w:rsidR="007112F0" w14:paraId="20B9C461" w14:textId="77777777" w:rsidTr="007112F0">
        <w:trPr>
          <w:trHeight w:hRule="exact" w:val="113"/>
          <w:trPrChange w:id="184" w:author="Martin Midtgaard" w:date="2014-10-23T14:58:00Z">
            <w:trPr>
              <w:trHeight w:hRule="exact" w:val="113"/>
            </w:trPr>
          </w:trPrChange>
        </w:trPr>
        <w:tc>
          <w:tcPr>
            <w:tcW w:w="10345" w:type="dxa"/>
            <w:shd w:val="clear" w:color="auto" w:fill="D2DCFA"/>
            <w:tcPrChange w:id="185" w:author="Martin Midtgaard" w:date="2014-10-23T14:58:00Z">
              <w:tcPr>
                <w:tcW w:w="10345" w:type="dxa"/>
                <w:shd w:val="clear" w:color="auto" w:fill="B3B3B3"/>
              </w:tcPr>
            </w:tcPrChange>
          </w:tcPr>
          <w:p w14:paraId="0C7C89A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17D2210C" w14:textId="77777777" w:rsidTr="007112F0">
        <w:tc>
          <w:tcPr>
            <w:tcW w:w="10345" w:type="dxa"/>
            <w:vAlign w:val="center"/>
          </w:tcPr>
          <w:p w14:paraId="11AF941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7112F0" w14:paraId="47ACBFC8" w14:textId="77777777" w:rsidTr="007112F0">
        <w:tc>
          <w:tcPr>
            <w:tcW w:w="10345" w:type="dxa"/>
            <w:vAlign w:val="center"/>
          </w:tcPr>
          <w:p w14:paraId="734A98E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0FD86EF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14:paraId="47B35945"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6" w:author="Martin Midtgaard" w:date="2014-10-23T14:58:00Z"/>
                <w:rFonts w:ascii="Arial" w:hAnsi="Arial" w:cs="Arial"/>
                <w:sz w:val="18"/>
              </w:rPr>
            </w:pPr>
            <w:r>
              <w:rPr>
                <w:rFonts w:ascii="Arial" w:hAnsi="Arial" w:cs="Arial"/>
                <w:sz w:val="18"/>
              </w:rPr>
              <w:t>(DMIFordringBeløbDKK)</w:t>
            </w:r>
          </w:p>
          <w:p w14:paraId="7D2676E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465677C" w14:textId="77777777" w:rsidTr="007112F0">
        <w:tc>
          <w:tcPr>
            <w:tcW w:w="10345" w:type="dxa"/>
            <w:shd w:val="clear" w:color="auto" w:fill="D2DCFA"/>
            <w:vAlign w:val="center"/>
            <w:tcPrChange w:id="187" w:author="Martin Midtgaard" w:date="2014-10-23T14:58:00Z">
              <w:tcPr>
                <w:tcW w:w="10345" w:type="dxa"/>
                <w:shd w:val="clear" w:color="auto" w:fill="B3B3B3"/>
                <w:vAlign w:val="center"/>
              </w:tcPr>
            </w:tcPrChange>
          </w:tcPr>
          <w:p w14:paraId="49462E2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2F0" w14:paraId="66CDCB35" w14:textId="77777777" w:rsidTr="007112F0">
        <w:tc>
          <w:tcPr>
            <w:tcW w:w="10345" w:type="dxa"/>
            <w:shd w:val="clear" w:color="auto" w:fill="FFFFFF"/>
            <w:vAlign w:val="center"/>
          </w:tcPr>
          <w:p w14:paraId="613FC74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14:paraId="7FF9A23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88"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89">
          <w:tblGrid>
            <w:gridCol w:w="10345"/>
          </w:tblGrid>
        </w:tblGridChange>
      </w:tblGrid>
      <w:tr w:rsidR="007112F0" w14:paraId="402EE283" w14:textId="77777777" w:rsidTr="007112F0">
        <w:trPr>
          <w:trHeight w:hRule="exact" w:val="113"/>
          <w:trPrChange w:id="190" w:author="Martin Midtgaard" w:date="2014-10-23T14:58:00Z">
            <w:trPr>
              <w:trHeight w:hRule="exact" w:val="113"/>
            </w:trPr>
          </w:trPrChange>
        </w:trPr>
        <w:tc>
          <w:tcPr>
            <w:tcW w:w="10345" w:type="dxa"/>
            <w:shd w:val="clear" w:color="auto" w:fill="D2DCFA"/>
            <w:tcPrChange w:id="191" w:author="Martin Midtgaard" w:date="2014-10-23T14:58:00Z">
              <w:tcPr>
                <w:tcW w:w="10345" w:type="dxa"/>
                <w:shd w:val="clear" w:color="auto" w:fill="B3B3B3"/>
              </w:tcPr>
            </w:tcPrChange>
          </w:tcPr>
          <w:p w14:paraId="26D122C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66EC991B" w14:textId="77777777" w:rsidTr="007112F0">
        <w:tc>
          <w:tcPr>
            <w:tcW w:w="10345" w:type="dxa"/>
            <w:vAlign w:val="center"/>
          </w:tcPr>
          <w:p w14:paraId="61B48F5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FordringDækningBeløbStruktur</w:t>
            </w:r>
          </w:p>
        </w:tc>
      </w:tr>
      <w:tr w:rsidR="007112F0" w14:paraId="05AFE86C" w14:textId="77777777" w:rsidTr="007112F0">
        <w:tc>
          <w:tcPr>
            <w:tcW w:w="10345" w:type="dxa"/>
            <w:vAlign w:val="center"/>
          </w:tcPr>
          <w:p w14:paraId="1DBA951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19F6B65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14:paraId="28BD6A9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14:paraId="4874337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92"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93">
          <w:tblGrid>
            <w:gridCol w:w="10345"/>
          </w:tblGrid>
        </w:tblGridChange>
      </w:tblGrid>
      <w:tr w:rsidR="007112F0" w14:paraId="4E8AD8FB" w14:textId="77777777" w:rsidTr="007112F0">
        <w:trPr>
          <w:trHeight w:hRule="exact" w:val="113"/>
          <w:trPrChange w:id="194" w:author="Martin Midtgaard" w:date="2014-10-23T14:58:00Z">
            <w:trPr>
              <w:trHeight w:hRule="exact" w:val="113"/>
            </w:trPr>
          </w:trPrChange>
        </w:trPr>
        <w:tc>
          <w:tcPr>
            <w:tcW w:w="10345" w:type="dxa"/>
            <w:shd w:val="clear" w:color="auto" w:fill="D2DCFA"/>
            <w:tcPrChange w:id="195" w:author="Martin Midtgaard" w:date="2014-10-23T14:58:00Z">
              <w:tcPr>
                <w:tcW w:w="10345" w:type="dxa"/>
                <w:shd w:val="clear" w:color="auto" w:fill="B3B3B3"/>
              </w:tcPr>
            </w:tcPrChange>
          </w:tcPr>
          <w:p w14:paraId="2CE7AAA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4D9CD575" w14:textId="77777777" w:rsidTr="007112F0">
        <w:tc>
          <w:tcPr>
            <w:tcW w:w="10345" w:type="dxa"/>
            <w:vAlign w:val="center"/>
          </w:tcPr>
          <w:p w14:paraId="3FB2E8E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7112F0" w14:paraId="08DE373C" w14:textId="77777777" w:rsidTr="007112F0">
        <w:tc>
          <w:tcPr>
            <w:tcW w:w="10345" w:type="dxa"/>
            <w:vAlign w:val="center"/>
          </w:tcPr>
          <w:p w14:paraId="14B5BB8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14:paraId="1AE8E61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14:paraId="467496C4"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6" w:author="Martin Midtgaard" w:date="2014-10-23T14:58:00Z"/>
                <w:rFonts w:ascii="Arial" w:hAnsi="Arial" w:cs="Arial"/>
                <w:sz w:val="18"/>
              </w:rPr>
            </w:pPr>
            <w:r>
              <w:rPr>
                <w:rFonts w:ascii="Arial" w:hAnsi="Arial" w:cs="Arial"/>
                <w:sz w:val="18"/>
              </w:rPr>
              <w:t>ValutaKode</w:t>
            </w:r>
          </w:p>
          <w:p w14:paraId="73CFE05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FF9B32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97"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98">
          <w:tblGrid>
            <w:gridCol w:w="10345"/>
          </w:tblGrid>
        </w:tblGridChange>
      </w:tblGrid>
      <w:tr w:rsidR="007112F0" w14:paraId="7C948BC6" w14:textId="77777777" w:rsidTr="007112F0">
        <w:trPr>
          <w:trHeight w:hRule="exact" w:val="113"/>
          <w:trPrChange w:id="199" w:author="Martin Midtgaard" w:date="2014-10-23T14:58:00Z">
            <w:trPr>
              <w:trHeight w:hRule="exact" w:val="113"/>
            </w:trPr>
          </w:trPrChange>
        </w:trPr>
        <w:tc>
          <w:tcPr>
            <w:tcW w:w="10345" w:type="dxa"/>
            <w:shd w:val="clear" w:color="auto" w:fill="D2DCFA"/>
            <w:tcPrChange w:id="200" w:author="Martin Midtgaard" w:date="2014-10-23T14:58:00Z">
              <w:tcPr>
                <w:tcW w:w="10345" w:type="dxa"/>
                <w:shd w:val="clear" w:color="auto" w:fill="B3B3B3"/>
              </w:tcPr>
            </w:tcPrChange>
          </w:tcPr>
          <w:p w14:paraId="395B3F3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7D0783CA" w14:textId="77777777" w:rsidTr="007112F0">
        <w:tc>
          <w:tcPr>
            <w:tcW w:w="10345" w:type="dxa"/>
            <w:vAlign w:val="center"/>
          </w:tcPr>
          <w:p w14:paraId="69C31B9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7112F0" w14:paraId="0323C1DA" w14:textId="77777777" w:rsidTr="007112F0">
        <w:tc>
          <w:tcPr>
            <w:tcW w:w="10345" w:type="dxa"/>
            <w:vAlign w:val="center"/>
          </w:tcPr>
          <w:p w14:paraId="2457E53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14:paraId="5B00C94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14:paraId="01C8C0DD"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1" w:author="Martin Midtgaard" w:date="2014-10-23T14:58:00Z"/>
                <w:rFonts w:ascii="Arial" w:hAnsi="Arial" w:cs="Arial"/>
                <w:sz w:val="18"/>
              </w:rPr>
            </w:pPr>
            <w:r>
              <w:rPr>
                <w:rFonts w:ascii="Arial" w:hAnsi="Arial" w:cs="Arial"/>
                <w:sz w:val="18"/>
              </w:rPr>
              <w:t>(DMIFordringPeriodeType)</w:t>
            </w:r>
          </w:p>
          <w:p w14:paraId="48370E1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1295621E" w14:textId="77777777" w:rsidTr="007112F0">
        <w:tc>
          <w:tcPr>
            <w:tcW w:w="10345" w:type="dxa"/>
            <w:shd w:val="clear" w:color="auto" w:fill="D2DCFA"/>
            <w:vAlign w:val="center"/>
            <w:tcPrChange w:id="202" w:author="Martin Midtgaard" w:date="2014-10-23T14:58:00Z">
              <w:tcPr>
                <w:tcW w:w="10345" w:type="dxa"/>
                <w:shd w:val="clear" w:color="auto" w:fill="B3B3B3"/>
                <w:vAlign w:val="center"/>
              </w:tcPr>
            </w:tcPrChange>
          </w:tcPr>
          <w:p w14:paraId="0DD07E9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2F0" w14:paraId="7EB4B629" w14:textId="77777777" w:rsidTr="007112F0">
        <w:tc>
          <w:tcPr>
            <w:tcW w:w="10345" w:type="dxa"/>
            <w:shd w:val="clear" w:color="auto" w:fill="FFFFFF"/>
            <w:vAlign w:val="center"/>
          </w:tcPr>
          <w:p w14:paraId="07E1DBAA" w14:textId="0D9B81BB"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del w:id="203" w:author="Martin Midtgaard" w:date="2014-10-23T14:58:00Z">
              <w:r w:rsidR="00972CBB">
                <w:rPr>
                  <w:rFonts w:ascii="Arial" w:hAnsi="Arial" w:cs="Arial"/>
                  <w:sz w:val="18"/>
                </w:rPr>
                <w:delText xml:space="preserve"> </w:delText>
              </w:r>
            </w:del>
          </w:p>
        </w:tc>
      </w:tr>
    </w:tbl>
    <w:p w14:paraId="75BD45F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04"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05">
          <w:tblGrid>
            <w:gridCol w:w="10345"/>
          </w:tblGrid>
        </w:tblGridChange>
      </w:tblGrid>
      <w:tr w:rsidR="007112F0" w14:paraId="6D15484B" w14:textId="77777777" w:rsidTr="007112F0">
        <w:trPr>
          <w:trHeight w:hRule="exact" w:val="113"/>
          <w:trPrChange w:id="206" w:author="Martin Midtgaard" w:date="2014-10-23T14:58:00Z">
            <w:trPr>
              <w:trHeight w:hRule="exact" w:val="113"/>
            </w:trPr>
          </w:trPrChange>
        </w:trPr>
        <w:tc>
          <w:tcPr>
            <w:tcW w:w="10345" w:type="dxa"/>
            <w:shd w:val="clear" w:color="auto" w:fill="D2DCFA"/>
            <w:tcPrChange w:id="207" w:author="Martin Midtgaard" w:date="2014-10-23T14:58:00Z">
              <w:tcPr>
                <w:tcW w:w="10345" w:type="dxa"/>
                <w:shd w:val="clear" w:color="auto" w:fill="B3B3B3"/>
              </w:tcPr>
            </w:tcPrChange>
          </w:tcPr>
          <w:p w14:paraId="793122E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1AECB72C" w14:textId="77777777" w:rsidTr="007112F0">
        <w:tc>
          <w:tcPr>
            <w:tcW w:w="10345" w:type="dxa"/>
            <w:vAlign w:val="center"/>
          </w:tcPr>
          <w:p w14:paraId="648344A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7112F0" w14:paraId="3855B2D1" w14:textId="77777777" w:rsidTr="007112F0">
        <w:tc>
          <w:tcPr>
            <w:tcW w:w="10345" w:type="dxa"/>
            <w:vAlign w:val="center"/>
          </w:tcPr>
          <w:p w14:paraId="063BCEE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F7E3FE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14:paraId="21CC9331"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8" w:author="Martin Midtgaard" w:date="2014-10-23T14:58:00Z"/>
                <w:rFonts w:ascii="Arial" w:hAnsi="Arial" w:cs="Arial"/>
                <w:sz w:val="18"/>
              </w:rPr>
            </w:pPr>
            <w:r>
              <w:rPr>
                <w:rFonts w:ascii="Arial" w:hAnsi="Arial" w:cs="Arial"/>
                <w:sz w:val="18"/>
              </w:rPr>
              <w:t>(DMIFordringRestBeløbDKK)</w:t>
            </w:r>
          </w:p>
          <w:p w14:paraId="69673B2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7C8E0AC" w14:textId="77777777" w:rsidTr="007112F0">
        <w:tc>
          <w:tcPr>
            <w:tcW w:w="10345" w:type="dxa"/>
            <w:shd w:val="clear" w:color="auto" w:fill="D2DCFA"/>
            <w:vAlign w:val="center"/>
            <w:tcPrChange w:id="209" w:author="Martin Midtgaard" w:date="2014-10-23T14:58:00Z">
              <w:tcPr>
                <w:tcW w:w="10345" w:type="dxa"/>
                <w:shd w:val="clear" w:color="auto" w:fill="B3B3B3"/>
                <w:vAlign w:val="center"/>
              </w:tcPr>
            </w:tcPrChange>
          </w:tcPr>
          <w:p w14:paraId="4AB9DFB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2F0" w14:paraId="12013366" w14:textId="77777777" w:rsidTr="007112F0">
        <w:tc>
          <w:tcPr>
            <w:tcW w:w="10345" w:type="dxa"/>
            <w:shd w:val="clear" w:color="auto" w:fill="FFFFFF"/>
            <w:vAlign w:val="center"/>
          </w:tcPr>
          <w:p w14:paraId="50601B3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14:paraId="531D93C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10"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11">
          <w:tblGrid>
            <w:gridCol w:w="10345"/>
          </w:tblGrid>
        </w:tblGridChange>
      </w:tblGrid>
      <w:tr w:rsidR="007112F0" w14:paraId="2643FCEE" w14:textId="77777777" w:rsidTr="007112F0">
        <w:trPr>
          <w:trHeight w:hRule="exact" w:val="113"/>
          <w:trPrChange w:id="212" w:author="Martin Midtgaard" w:date="2014-10-23T14:58:00Z">
            <w:trPr>
              <w:trHeight w:hRule="exact" w:val="113"/>
            </w:trPr>
          </w:trPrChange>
        </w:trPr>
        <w:tc>
          <w:tcPr>
            <w:tcW w:w="10345" w:type="dxa"/>
            <w:shd w:val="clear" w:color="auto" w:fill="D2DCFA"/>
            <w:tcPrChange w:id="213" w:author="Martin Midtgaard" w:date="2014-10-23T14:58:00Z">
              <w:tcPr>
                <w:tcW w:w="10345" w:type="dxa"/>
                <w:shd w:val="clear" w:color="auto" w:fill="B3B3B3"/>
              </w:tcPr>
            </w:tcPrChange>
          </w:tcPr>
          <w:p w14:paraId="30BB8E0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6EAEF7CC" w14:textId="77777777" w:rsidTr="007112F0">
        <w:tc>
          <w:tcPr>
            <w:tcW w:w="10345" w:type="dxa"/>
            <w:vAlign w:val="center"/>
          </w:tcPr>
          <w:p w14:paraId="194B094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7112F0" w14:paraId="4ED2421E" w14:textId="77777777" w:rsidTr="007112F0">
        <w:tc>
          <w:tcPr>
            <w:tcW w:w="10345" w:type="dxa"/>
            <w:vAlign w:val="center"/>
          </w:tcPr>
          <w:p w14:paraId="4965509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7112F0" w14:paraId="61E270F9" w14:textId="77777777" w:rsidTr="007112F0">
        <w:tc>
          <w:tcPr>
            <w:tcW w:w="10345" w:type="dxa"/>
            <w:shd w:val="clear" w:color="auto" w:fill="D2DCFA"/>
            <w:vAlign w:val="center"/>
            <w:tcPrChange w:id="214" w:author="Martin Midtgaard" w:date="2014-10-23T14:58:00Z">
              <w:tcPr>
                <w:tcW w:w="10345" w:type="dxa"/>
                <w:shd w:val="clear" w:color="auto" w:fill="B3B3B3"/>
                <w:vAlign w:val="center"/>
              </w:tcPr>
            </w:tcPrChange>
          </w:tcPr>
          <w:p w14:paraId="733F63B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2F0" w14:paraId="09827F32" w14:textId="77777777" w:rsidTr="007112F0">
        <w:tc>
          <w:tcPr>
            <w:tcW w:w="10345" w:type="dxa"/>
            <w:shd w:val="clear" w:color="auto" w:fill="FFFFFF"/>
            <w:vAlign w:val="center"/>
          </w:tcPr>
          <w:p w14:paraId="4714F18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6E5648A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15"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16">
          <w:tblGrid>
            <w:gridCol w:w="10345"/>
          </w:tblGrid>
        </w:tblGridChange>
      </w:tblGrid>
      <w:tr w:rsidR="007112F0" w14:paraId="2273E723" w14:textId="77777777" w:rsidTr="007112F0">
        <w:trPr>
          <w:trHeight w:hRule="exact" w:val="113"/>
          <w:trPrChange w:id="217" w:author="Martin Midtgaard" w:date="2014-10-23T14:58:00Z">
            <w:trPr>
              <w:trHeight w:hRule="exact" w:val="113"/>
            </w:trPr>
          </w:trPrChange>
        </w:trPr>
        <w:tc>
          <w:tcPr>
            <w:tcW w:w="10345" w:type="dxa"/>
            <w:shd w:val="clear" w:color="auto" w:fill="D2DCFA"/>
            <w:tcPrChange w:id="218" w:author="Martin Midtgaard" w:date="2014-10-23T14:58:00Z">
              <w:tcPr>
                <w:tcW w:w="10345" w:type="dxa"/>
                <w:shd w:val="clear" w:color="auto" w:fill="B3B3B3"/>
              </w:tcPr>
            </w:tcPrChange>
          </w:tcPr>
          <w:p w14:paraId="7F2DFDF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12D9A96C" w14:textId="77777777" w:rsidTr="007112F0">
        <w:tc>
          <w:tcPr>
            <w:tcW w:w="10345" w:type="dxa"/>
            <w:vAlign w:val="center"/>
          </w:tcPr>
          <w:p w14:paraId="5376E26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7112F0" w14:paraId="011B02D3" w14:textId="77777777" w:rsidTr="007112F0">
        <w:tc>
          <w:tcPr>
            <w:tcW w:w="10345" w:type="dxa"/>
            <w:vAlign w:val="center"/>
          </w:tcPr>
          <w:p w14:paraId="434559B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14:paraId="568EC3C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14:paraId="40378861"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9" w:author="Martin Midtgaard" w:date="2014-10-23T14:58:00Z"/>
                <w:rFonts w:ascii="Arial" w:hAnsi="Arial" w:cs="Arial"/>
                <w:sz w:val="18"/>
              </w:rPr>
            </w:pPr>
            <w:r>
              <w:rPr>
                <w:rFonts w:ascii="Arial" w:hAnsi="Arial" w:cs="Arial"/>
                <w:sz w:val="18"/>
              </w:rPr>
              <w:t>(HovedFordringReturÅrsagTekst)</w:t>
            </w:r>
          </w:p>
          <w:p w14:paraId="3DF87E8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447FCD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20"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21">
          <w:tblGrid>
            <w:gridCol w:w="10345"/>
          </w:tblGrid>
        </w:tblGridChange>
      </w:tblGrid>
      <w:tr w:rsidR="007112F0" w14:paraId="34DD1997" w14:textId="77777777" w:rsidTr="007112F0">
        <w:trPr>
          <w:trHeight w:hRule="exact" w:val="113"/>
          <w:trPrChange w:id="222" w:author="Martin Midtgaard" w:date="2014-10-23T14:58:00Z">
            <w:trPr>
              <w:trHeight w:hRule="exact" w:val="113"/>
            </w:trPr>
          </w:trPrChange>
        </w:trPr>
        <w:tc>
          <w:tcPr>
            <w:tcW w:w="10345" w:type="dxa"/>
            <w:shd w:val="clear" w:color="auto" w:fill="D2DCFA"/>
            <w:tcPrChange w:id="223" w:author="Martin Midtgaard" w:date="2014-10-23T14:58:00Z">
              <w:tcPr>
                <w:tcW w:w="10345" w:type="dxa"/>
                <w:shd w:val="clear" w:color="auto" w:fill="B3B3B3"/>
              </w:tcPr>
            </w:tcPrChange>
          </w:tcPr>
          <w:p w14:paraId="58BBBA0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1FB5CB85" w14:textId="77777777" w:rsidTr="007112F0">
        <w:tc>
          <w:tcPr>
            <w:tcW w:w="10345" w:type="dxa"/>
            <w:vAlign w:val="center"/>
          </w:tcPr>
          <w:p w14:paraId="212B931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7112F0" w14:paraId="272C7796" w14:textId="77777777" w:rsidTr="007112F0">
        <w:tc>
          <w:tcPr>
            <w:tcW w:w="10345" w:type="dxa"/>
            <w:vAlign w:val="center"/>
          </w:tcPr>
          <w:p w14:paraId="1C4D66B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606A333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14:paraId="653B189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14:paraId="6FF4779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24"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25">
          <w:tblGrid>
            <w:gridCol w:w="10345"/>
          </w:tblGrid>
        </w:tblGridChange>
      </w:tblGrid>
      <w:tr w:rsidR="007112F0" w14:paraId="56E4B859" w14:textId="77777777" w:rsidTr="007112F0">
        <w:trPr>
          <w:trHeight w:hRule="exact" w:val="113"/>
          <w:trPrChange w:id="226" w:author="Martin Midtgaard" w:date="2014-10-23T14:58:00Z">
            <w:trPr>
              <w:trHeight w:hRule="exact" w:val="113"/>
            </w:trPr>
          </w:trPrChange>
        </w:trPr>
        <w:tc>
          <w:tcPr>
            <w:tcW w:w="10345" w:type="dxa"/>
            <w:shd w:val="clear" w:color="auto" w:fill="D2DCFA"/>
            <w:tcPrChange w:id="227" w:author="Martin Midtgaard" w:date="2014-10-23T14:58:00Z">
              <w:tcPr>
                <w:tcW w:w="10345" w:type="dxa"/>
                <w:shd w:val="clear" w:color="auto" w:fill="B3B3B3"/>
              </w:tcPr>
            </w:tcPrChange>
          </w:tcPr>
          <w:p w14:paraId="109C4A8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32E44003" w14:textId="77777777" w:rsidTr="007112F0">
        <w:tc>
          <w:tcPr>
            <w:tcW w:w="10345" w:type="dxa"/>
            <w:vAlign w:val="center"/>
          </w:tcPr>
          <w:p w14:paraId="1F80FFD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7112F0" w14:paraId="19F33CF3" w14:textId="77777777" w:rsidTr="007112F0">
        <w:tc>
          <w:tcPr>
            <w:tcW w:w="10345" w:type="dxa"/>
            <w:vAlign w:val="center"/>
          </w:tcPr>
          <w:p w14:paraId="7978898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2041FDF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p w14:paraId="1EB84CB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1F64B2F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7533AD4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5A8BC2C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EBB3BE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2FF60C4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D42915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4DCF306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8142F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2F0" w14:paraId="00BA3E94" w14:textId="77777777" w:rsidTr="007112F0">
        <w:tc>
          <w:tcPr>
            <w:tcW w:w="10345" w:type="dxa"/>
            <w:shd w:val="clear" w:color="auto" w:fill="D2DCFA"/>
            <w:vAlign w:val="center"/>
            <w:tcPrChange w:id="228" w:author="Martin Midtgaard" w:date="2014-10-23T14:58:00Z">
              <w:tcPr>
                <w:tcW w:w="10345" w:type="dxa"/>
                <w:shd w:val="clear" w:color="auto" w:fill="B3B3B3"/>
                <w:vAlign w:val="center"/>
              </w:tcPr>
            </w:tcPrChange>
          </w:tcPr>
          <w:p w14:paraId="2375FEB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112F0" w14:paraId="2602A558" w14:textId="77777777" w:rsidTr="007112F0">
        <w:tc>
          <w:tcPr>
            <w:tcW w:w="10345" w:type="dxa"/>
            <w:shd w:val="clear" w:color="auto" w:fill="FFFFFF"/>
            <w:vAlign w:val="center"/>
          </w:tcPr>
          <w:p w14:paraId="03FF63C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77A44D2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30671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5CEF829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71E5B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0B85CDC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27335B2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3BB7A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4E8DE2A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29"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30">
          <w:tblGrid>
            <w:gridCol w:w="10345"/>
          </w:tblGrid>
        </w:tblGridChange>
      </w:tblGrid>
      <w:tr w:rsidR="007112F0" w14:paraId="4C591B9B" w14:textId="77777777" w:rsidTr="007112F0">
        <w:trPr>
          <w:trHeight w:hRule="exact" w:val="113"/>
          <w:trPrChange w:id="231" w:author="Martin Midtgaard" w:date="2014-10-23T14:58:00Z">
            <w:trPr>
              <w:trHeight w:hRule="exact" w:val="113"/>
            </w:trPr>
          </w:trPrChange>
        </w:trPr>
        <w:tc>
          <w:tcPr>
            <w:tcW w:w="10345" w:type="dxa"/>
            <w:shd w:val="clear" w:color="auto" w:fill="D2DCFA"/>
            <w:tcPrChange w:id="232" w:author="Martin Midtgaard" w:date="2014-10-23T14:58:00Z">
              <w:tcPr>
                <w:tcW w:w="10345" w:type="dxa"/>
                <w:shd w:val="clear" w:color="auto" w:fill="B3B3B3"/>
              </w:tcPr>
            </w:tcPrChange>
          </w:tcPr>
          <w:p w14:paraId="343E128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353875E1" w14:textId="77777777" w:rsidTr="007112F0">
        <w:tc>
          <w:tcPr>
            <w:tcW w:w="10345" w:type="dxa"/>
            <w:vAlign w:val="center"/>
          </w:tcPr>
          <w:p w14:paraId="1184F85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7112F0" w14:paraId="34ED0FB6" w14:textId="77777777" w:rsidTr="007112F0">
        <w:tc>
          <w:tcPr>
            <w:tcW w:w="10345" w:type="dxa"/>
            <w:vAlign w:val="center"/>
          </w:tcPr>
          <w:p w14:paraId="520F02C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14:paraId="24EA04B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14:paraId="40C4202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3F121DB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14:paraId="350A82A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43B2C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14:paraId="132DB81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14:paraId="5BFCD8C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14:paraId="0E14EC2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14:paraId="53B4BEA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14:paraId="5802093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14:paraId="612978C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0F0C0BD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14:paraId="5C2E255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15C7C2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14:paraId="04150CA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14:paraId="3692A2E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14:paraId="3280620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14:paraId="023D151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14:paraId="7C5EBA7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14:paraId="5924606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14:paraId="6392C22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14:paraId="102F4C9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3" w:author="Martin Midtgaard" w:date="2014-10-23T14:58:00Z"/>
                <w:rFonts w:ascii="Arial" w:hAnsi="Arial" w:cs="Arial"/>
                <w:sz w:val="18"/>
              </w:rPr>
            </w:pPr>
            <w:ins w:id="234" w:author="Martin Midtgaard" w:date="2014-10-23T14:58: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ins>
          </w:p>
          <w:p w14:paraId="019A822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7F82E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14:paraId="79CCEFD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1A0B5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14:paraId="7032175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14:paraId="4CB665C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14:paraId="0C6B893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14:paraId="147AE6F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FBFE4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56D47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14:paraId="1522B26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14:paraId="6F23D27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4E1B6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B7D7E0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59B7C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580839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35"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36">
          <w:tblGrid>
            <w:gridCol w:w="10345"/>
          </w:tblGrid>
        </w:tblGridChange>
      </w:tblGrid>
      <w:tr w:rsidR="007112F0" w14:paraId="33AF04A7" w14:textId="77777777" w:rsidTr="007112F0">
        <w:trPr>
          <w:trHeight w:hRule="exact" w:val="113"/>
          <w:trPrChange w:id="237" w:author="Martin Midtgaard" w:date="2014-10-23T14:58:00Z">
            <w:trPr>
              <w:trHeight w:hRule="exact" w:val="113"/>
            </w:trPr>
          </w:trPrChange>
        </w:trPr>
        <w:tc>
          <w:tcPr>
            <w:tcW w:w="10345" w:type="dxa"/>
            <w:shd w:val="clear" w:color="auto" w:fill="D2DCFA"/>
            <w:tcPrChange w:id="238" w:author="Martin Midtgaard" w:date="2014-10-23T14:58:00Z">
              <w:tcPr>
                <w:tcW w:w="10345" w:type="dxa"/>
                <w:shd w:val="clear" w:color="auto" w:fill="B3B3B3"/>
              </w:tcPr>
            </w:tcPrChange>
          </w:tcPr>
          <w:p w14:paraId="2E454D3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5BC06512" w14:textId="77777777" w:rsidTr="007112F0">
        <w:tc>
          <w:tcPr>
            <w:tcW w:w="10345" w:type="dxa"/>
            <w:vAlign w:val="center"/>
          </w:tcPr>
          <w:p w14:paraId="5C5248D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7112F0" w14:paraId="40CF9E0A" w14:textId="77777777" w:rsidTr="007112F0">
        <w:tc>
          <w:tcPr>
            <w:tcW w:w="10345" w:type="dxa"/>
            <w:vAlign w:val="center"/>
          </w:tcPr>
          <w:p w14:paraId="7EF259F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14:paraId="3273928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6C85D4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14:paraId="1FAEE3F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6BD0D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2A37DA1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3BB591B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3FA42DF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18851D3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45BE02A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25785AF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1546AC9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14:paraId="535713A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14:paraId="4E9A243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14:paraId="0A6B57E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14:paraId="5318D6B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14:paraId="7AF13BF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14:paraId="1396294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2BA6BA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14:paraId="44BFA30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DD3AF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14:paraId="702B681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14:paraId="4C456F8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14:paraId="1ED4963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928AD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CE597B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14:paraId="0EFB705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F10F63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14:paraId="28C39D6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37AACC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14:paraId="4442E36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51B889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C54DBD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14:paraId="7E824A5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76A4B1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14:paraId="73CF6B4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5345E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AE8BB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14:paraId="53328D4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628D3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7EECE8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39"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40">
          <w:tblGrid>
            <w:gridCol w:w="10345"/>
          </w:tblGrid>
        </w:tblGridChange>
      </w:tblGrid>
      <w:tr w:rsidR="007112F0" w14:paraId="11355BFB" w14:textId="77777777" w:rsidTr="007112F0">
        <w:trPr>
          <w:trHeight w:hRule="exact" w:val="113"/>
          <w:trPrChange w:id="241" w:author="Martin Midtgaard" w:date="2014-10-23T14:58:00Z">
            <w:trPr>
              <w:trHeight w:hRule="exact" w:val="113"/>
            </w:trPr>
          </w:trPrChange>
        </w:trPr>
        <w:tc>
          <w:tcPr>
            <w:tcW w:w="10345" w:type="dxa"/>
            <w:shd w:val="clear" w:color="auto" w:fill="D2DCFA"/>
            <w:tcPrChange w:id="242" w:author="Martin Midtgaard" w:date="2014-10-23T14:58:00Z">
              <w:tcPr>
                <w:tcW w:w="10345" w:type="dxa"/>
                <w:shd w:val="clear" w:color="auto" w:fill="B3B3B3"/>
              </w:tcPr>
            </w:tcPrChange>
          </w:tcPr>
          <w:p w14:paraId="1F761CA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3F77D28B" w14:textId="77777777" w:rsidTr="007112F0">
        <w:tc>
          <w:tcPr>
            <w:tcW w:w="10345" w:type="dxa"/>
            <w:vAlign w:val="center"/>
          </w:tcPr>
          <w:p w14:paraId="4716599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7112F0" w14:paraId="0361F2CB" w14:textId="77777777" w:rsidTr="007112F0">
        <w:tc>
          <w:tcPr>
            <w:tcW w:w="10345" w:type="dxa"/>
            <w:vAlign w:val="center"/>
          </w:tcPr>
          <w:p w14:paraId="72D4EC6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14:paraId="6D7EC17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D141D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14:paraId="20D854F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6412D0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2D68309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14:paraId="111CF7A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F55C9F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14:paraId="3931CBB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61142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4F12D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932A9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14:paraId="49D66E5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5437B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14:paraId="33E9D96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AlternativKontaktReferenceStrukturListe *</w:t>
            </w:r>
          </w:p>
          <w:p w14:paraId="2D45CBD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69A9A9E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14:paraId="2CE808F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ACC3D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14:paraId="6AE226A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D77D951"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3" w:author="Martin Midtgaard" w:date="2014-10-23T14:58:00Z"/>
                <w:rFonts w:ascii="Arial" w:hAnsi="Arial" w:cs="Arial"/>
                <w:sz w:val="18"/>
              </w:rPr>
            </w:pPr>
            <w:r>
              <w:rPr>
                <w:rFonts w:ascii="Arial" w:hAnsi="Arial" w:cs="Arial"/>
                <w:sz w:val="18"/>
              </w:rPr>
              <w:t>]</w:t>
            </w:r>
          </w:p>
          <w:p w14:paraId="00F2F30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FABFF6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44"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45">
          <w:tblGrid>
            <w:gridCol w:w="10345"/>
          </w:tblGrid>
        </w:tblGridChange>
      </w:tblGrid>
      <w:tr w:rsidR="007112F0" w14:paraId="08EEEC24" w14:textId="77777777" w:rsidTr="007112F0">
        <w:trPr>
          <w:trHeight w:hRule="exact" w:val="113"/>
          <w:trPrChange w:id="246" w:author="Martin Midtgaard" w:date="2014-10-23T14:58:00Z">
            <w:trPr>
              <w:trHeight w:hRule="exact" w:val="113"/>
            </w:trPr>
          </w:trPrChange>
        </w:trPr>
        <w:tc>
          <w:tcPr>
            <w:tcW w:w="10345" w:type="dxa"/>
            <w:shd w:val="clear" w:color="auto" w:fill="D2DCFA"/>
            <w:tcPrChange w:id="247" w:author="Martin Midtgaard" w:date="2014-10-23T14:58:00Z">
              <w:tcPr>
                <w:tcW w:w="10345" w:type="dxa"/>
                <w:shd w:val="clear" w:color="auto" w:fill="B3B3B3"/>
              </w:tcPr>
            </w:tcPrChange>
          </w:tcPr>
          <w:p w14:paraId="64721DD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1C34DBF8" w14:textId="77777777" w:rsidTr="007112F0">
        <w:tc>
          <w:tcPr>
            <w:tcW w:w="10345" w:type="dxa"/>
            <w:vAlign w:val="center"/>
          </w:tcPr>
          <w:p w14:paraId="50E5D54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7112F0" w14:paraId="77E9AC17" w14:textId="77777777" w:rsidTr="007112F0">
        <w:tc>
          <w:tcPr>
            <w:tcW w:w="10345" w:type="dxa"/>
            <w:vAlign w:val="center"/>
          </w:tcPr>
          <w:p w14:paraId="32E7694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72BE746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0F84625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14:paraId="64BCA19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14:paraId="33908B8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14:paraId="4B459A2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48388BE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3C5C422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14:paraId="3A62000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14:paraId="5CA8A33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14:paraId="4C89C95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5CFF264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436CCA7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A0DC9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193AD1F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0095AD0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091C87A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268D6A9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1A3EDC1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788D32A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14:paraId="5BDD3B3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136CAC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14:paraId="3E0F48C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B6700F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14:paraId="699D9A7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14:paraId="5E3B95A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EA14D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2F6EA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14:paraId="67B3D22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912C4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14:paraId="745D90E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14:paraId="448C4B8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53A45A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78EAF5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A7BE87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48"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49">
          <w:tblGrid>
            <w:gridCol w:w="10345"/>
          </w:tblGrid>
        </w:tblGridChange>
      </w:tblGrid>
      <w:tr w:rsidR="007112F0" w14:paraId="43ABED02" w14:textId="77777777" w:rsidTr="007112F0">
        <w:trPr>
          <w:trHeight w:hRule="exact" w:val="113"/>
          <w:trPrChange w:id="250" w:author="Martin Midtgaard" w:date="2014-10-23T14:58:00Z">
            <w:trPr>
              <w:trHeight w:hRule="exact" w:val="113"/>
            </w:trPr>
          </w:trPrChange>
        </w:trPr>
        <w:tc>
          <w:tcPr>
            <w:tcW w:w="10345" w:type="dxa"/>
            <w:shd w:val="clear" w:color="auto" w:fill="D2DCFA"/>
            <w:tcPrChange w:id="251" w:author="Martin Midtgaard" w:date="2014-10-23T14:58:00Z">
              <w:tcPr>
                <w:tcW w:w="10345" w:type="dxa"/>
                <w:shd w:val="clear" w:color="auto" w:fill="B3B3B3"/>
              </w:tcPr>
            </w:tcPrChange>
          </w:tcPr>
          <w:p w14:paraId="5E92E01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44F9758E" w14:textId="77777777" w:rsidTr="007112F0">
        <w:tc>
          <w:tcPr>
            <w:tcW w:w="10345" w:type="dxa"/>
            <w:vAlign w:val="center"/>
          </w:tcPr>
          <w:p w14:paraId="35B03BF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7112F0" w14:paraId="52B6A7E9" w14:textId="77777777" w:rsidTr="007112F0">
        <w:tc>
          <w:tcPr>
            <w:tcW w:w="10345" w:type="dxa"/>
            <w:vAlign w:val="center"/>
          </w:tcPr>
          <w:p w14:paraId="311FA7F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267BB7B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7343295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7296BEB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14:paraId="1C2005F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1392B71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7E85E03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70F6898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3D07A04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14:paraId="689D2E6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14:paraId="7109A7A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14:paraId="1A720FD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24D6279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FordringPeriodeStruktur</w:t>
            </w:r>
          </w:p>
          <w:p w14:paraId="46B96AB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14:paraId="5240351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14:paraId="044287A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075BF88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14:paraId="6E591B9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B85636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14:paraId="77441D2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14:paraId="0B1EF87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14:paraId="3E2F005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14:paraId="2C2BEC6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14:paraId="2C19287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5C3289D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9DFD04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14:paraId="3A47253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66A8F0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14:paraId="50FD212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14:paraId="19ECF44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14:paraId="326473A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12F0" w14:paraId="785981CA" w14:textId="77777777" w:rsidTr="007112F0">
        <w:tc>
          <w:tcPr>
            <w:tcW w:w="10345" w:type="dxa"/>
            <w:shd w:val="clear" w:color="auto" w:fill="D2DCFA"/>
            <w:vAlign w:val="center"/>
            <w:tcPrChange w:id="252" w:author="Martin Midtgaard" w:date="2014-10-23T14:58:00Z">
              <w:tcPr>
                <w:tcW w:w="10345" w:type="dxa"/>
                <w:shd w:val="clear" w:color="auto" w:fill="B3B3B3"/>
                <w:vAlign w:val="center"/>
              </w:tcPr>
            </w:tcPrChange>
          </w:tcPr>
          <w:p w14:paraId="44547D5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112F0" w14:paraId="38463E89" w14:textId="77777777" w:rsidTr="007112F0">
        <w:tc>
          <w:tcPr>
            <w:tcW w:w="10345" w:type="dxa"/>
            <w:shd w:val="clear" w:color="auto" w:fill="FFFFFF"/>
            <w:vAlign w:val="center"/>
          </w:tcPr>
          <w:p w14:paraId="1CD5270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14:paraId="79D9DA3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53"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54">
          <w:tblGrid>
            <w:gridCol w:w="10345"/>
          </w:tblGrid>
        </w:tblGridChange>
      </w:tblGrid>
      <w:tr w:rsidR="007112F0" w14:paraId="20118802" w14:textId="77777777" w:rsidTr="007112F0">
        <w:trPr>
          <w:trHeight w:hRule="exact" w:val="113"/>
          <w:trPrChange w:id="255" w:author="Martin Midtgaard" w:date="2014-10-23T14:58:00Z">
            <w:trPr>
              <w:trHeight w:hRule="exact" w:val="113"/>
            </w:trPr>
          </w:trPrChange>
        </w:trPr>
        <w:tc>
          <w:tcPr>
            <w:tcW w:w="10345" w:type="dxa"/>
            <w:shd w:val="clear" w:color="auto" w:fill="D2DCFA"/>
            <w:tcPrChange w:id="256" w:author="Martin Midtgaard" w:date="2014-10-23T14:58:00Z">
              <w:tcPr>
                <w:tcW w:w="10345" w:type="dxa"/>
                <w:shd w:val="clear" w:color="auto" w:fill="B3B3B3"/>
              </w:tcPr>
            </w:tcPrChange>
          </w:tcPr>
          <w:p w14:paraId="3594947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74B9FBE5" w14:textId="77777777" w:rsidTr="007112F0">
        <w:tc>
          <w:tcPr>
            <w:tcW w:w="10345" w:type="dxa"/>
            <w:vAlign w:val="center"/>
          </w:tcPr>
          <w:p w14:paraId="5B9B6D3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7112F0" w14:paraId="0354A0C6" w14:textId="77777777" w:rsidTr="007112F0">
        <w:tc>
          <w:tcPr>
            <w:tcW w:w="10345" w:type="dxa"/>
            <w:vAlign w:val="center"/>
          </w:tcPr>
          <w:p w14:paraId="1E01786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3973E23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2DB9AAE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46DD1FE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2C1CBFA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65F2078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1117519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14:paraId="46A199E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14:paraId="409AAF9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14:paraId="094E872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24A29F9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14:paraId="0DD1D40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14:paraId="45BEE3E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14:paraId="473A284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D28F6D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14:paraId="4791E93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3AD111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14:paraId="6176647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F92EC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14:paraId="13836FD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65664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14:paraId="3111012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66868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14:paraId="1C43632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14:paraId="603E8F2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9D8B75D"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57" w:author="Martin Midtgaard" w:date="2014-10-23T14:58:00Z"/>
                <w:rFonts w:ascii="Arial" w:hAnsi="Arial" w:cs="Arial"/>
                <w:sz w:val="18"/>
              </w:rPr>
            </w:pPr>
            <w:r>
              <w:rPr>
                <w:rFonts w:ascii="Arial" w:hAnsi="Arial" w:cs="Arial"/>
                <w:sz w:val="18"/>
              </w:rPr>
              <w:t>)</w:t>
            </w:r>
          </w:p>
          <w:p w14:paraId="5B05A9E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AF02D2C" w14:textId="77777777" w:rsidTr="007112F0">
        <w:tc>
          <w:tcPr>
            <w:tcW w:w="10345" w:type="dxa"/>
            <w:shd w:val="clear" w:color="auto" w:fill="D2DCFA"/>
            <w:vAlign w:val="center"/>
            <w:tcPrChange w:id="258" w:author="Martin Midtgaard" w:date="2014-10-23T14:58:00Z">
              <w:tcPr>
                <w:tcW w:w="10345" w:type="dxa"/>
                <w:shd w:val="clear" w:color="auto" w:fill="B3B3B3"/>
                <w:vAlign w:val="center"/>
              </w:tcPr>
            </w:tcPrChange>
          </w:tcPr>
          <w:p w14:paraId="60A87DD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112F0" w14:paraId="7DE8DCAB" w14:textId="77777777" w:rsidTr="007112F0">
        <w:tc>
          <w:tcPr>
            <w:tcW w:w="10345" w:type="dxa"/>
            <w:shd w:val="clear" w:color="auto" w:fill="FFFFFF"/>
            <w:vAlign w:val="center"/>
          </w:tcPr>
          <w:p w14:paraId="2B01C4D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14:paraId="69667C4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59"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60">
          <w:tblGrid>
            <w:gridCol w:w="10345"/>
          </w:tblGrid>
        </w:tblGridChange>
      </w:tblGrid>
      <w:tr w:rsidR="007112F0" w14:paraId="6F055C4F" w14:textId="77777777" w:rsidTr="007112F0">
        <w:trPr>
          <w:trHeight w:hRule="exact" w:val="113"/>
          <w:trPrChange w:id="261" w:author="Martin Midtgaard" w:date="2014-10-23T14:58:00Z">
            <w:trPr>
              <w:trHeight w:hRule="exact" w:val="113"/>
            </w:trPr>
          </w:trPrChange>
        </w:trPr>
        <w:tc>
          <w:tcPr>
            <w:tcW w:w="10345" w:type="dxa"/>
            <w:shd w:val="clear" w:color="auto" w:fill="D2DCFA"/>
            <w:tcPrChange w:id="262" w:author="Martin Midtgaard" w:date="2014-10-23T14:58:00Z">
              <w:tcPr>
                <w:tcW w:w="10345" w:type="dxa"/>
                <w:shd w:val="clear" w:color="auto" w:fill="B3B3B3"/>
              </w:tcPr>
            </w:tcPrChange>
          </w:tcPr>
          <w:p w14:paraId="1BBAF99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643A8AC5" w14:textId="77777777" w:rsidTr="007112F0">
        <w:tc>
          <w:tcPr>
            <w:tcW w:w="10345" w:type="dxa"/>
            <w:vAlign w:val="center"/>
          </w:tcPr>
          <w:p w14:paraId="3BB32FB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7112F0" w14:paraId="1B1C7808" w14:textId="77777777" w:rsidTr="007112F0">
        <w:tc>
          <w:tcPr>
            <w:tcW w:w="10345" w:type="dxa"/>
            <w:vAlign w:val="center"/>
          </w:tcPr>
          <w:p w14:paraId="34EA9B1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14:paraId="274D381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586DD00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14:paraId="07D2782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595C2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DMIFordringFordringArtKode</w:t>
            </w:r>
          </w:p>
          <w:p w14:paraId="6F31C73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14:paraId="63B3A06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14:paraId="7D1C938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14:paraId="4C55CB7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14:paraId="126C3B8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14:paraId="5D34579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14:paraId="3C11733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14:paraId="047D7DF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14:paraId="5D55372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14:paraId="2932B52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195B8F8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14:paraId="689DEE0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14:paraId="0DC1876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14:paraId="5473E30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14:paraId="7CD9DD0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026DE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13F0E8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E35867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63"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64">
          <w:tblGrid>
            <w:gridCol w:w="10345"/>
          </w:tblGrid>
        </w:tblGridChange>
      </w:tblGrid>
      <w:tr w:rsidR="007112F0" w14:paraId="56F5CE02" w14:textId="77777777" w:rsidTr="007112F0">
        <w:trPr>
          <w:trHeight w:hRule="exact" w:val="113"/>
          <w:trPrChange w:id="265" w:author="Martin Midtgaard" w:date="2014-10-23T14:58:00Z">
            <w:trPr>
              <w:trHeight w:hRule="exact" w:val="113"/>
            </w:trPr>
          </w:trPrChange>
        </w:trPr>
        <w:tc>
          <w:tcPr>
            <w:tcW w:w="10345" w:type="dxa"/>
            <w:shd w:val="clear" w:color="auto" w:fill="D2DCFA"/>
            <w:tcPrChange w:id="266" w:author="Martin Midtgaard" w:date="2014-10-23T14:58:00Z">
              <w:tcPr>
                <w:tcW w:w="10345" w:type="dxa"/>
                <w:shd w:val="clear" w:color="auto" w:fill="B3B3B3"/>
              </w:tcPr>
            </w:tcPrChange>
          </w:tcPr>
          <w:p w14:paraId="5674B94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58F4C68E" w14:textId="77777777" w:rsidTr="007112F0">
        <w:tc>
          <w:tcPr>
            <w:tcW w:w="10345" w:type="dxa"/>
            <w:vAlign w:val="center"/>
          </w:tcPr>
          <w:p w14:paraId="2EED196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7112F0" w14:paraId="02916288" w14:textId="77777777" w:rsidTr="007112F0">
        <w:tc>
          <w:tcPr>
            <w:tcW w:w="10345" w:type="dxa"/>
            <w:vAlign w:val="center"/>
          </w:tcPr>
          <w:p w14:paraId="417227A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5367107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14:paraId="33F0BD2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14:paraId="3594E23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14:paraId="2BB77DE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3964B3B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14:paraId="674E8BC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14:paraId="4B55428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14:paraId="20E560A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14:paraId="1ABA927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14:paraId="1E7DAE9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67"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68">
          <w:tblGrid>
            <w:gridCol w:w="10345"/>
          </w:tblGrid>
        </w:tblGridChange>
      </w:tblGrid>
      <w:tr w:rsidR="007112F0" w14:paraId="3C2425C3" w14:textId="77777777" w:rsidTr="007112F0">
        <w:trPr>
          <w:trHeight w:hRule="exact" w:val="113"/>
          <w:trPrChange w:id="269" w:author="Martin Midtgaard" w:date="2014-10-23T14:58:00Z">
            <w:trPr>
              <w:trHeight w:hRule="exact" w:val="113"/>
            </w:trPr>
          </w:trPrChange>
        </w:trPr>
        <w:tc>
          <w:tcPr>
            <w:tcW w:w="10345" w:type="dxa"/>
            <w:shd w:val="clear" w:color="auto" w:fill="D2DCFA"/>
            <w:tcPrChange w:id="270" w:author="Martin Midtgaard" w:date="2014-10-23T14:58:00Z">
              <w:tcPr>
                <w:tcW w:w="10345" w:type="dxa"/>
                <w:shd w:val="clear" w:color="auto" w:fill="B3B3B3"/>
              </w:tcPr>
            </w:tcPrChange>
          </w:tcPr>
          <w:p w14:paraId="569F664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377AA22A" w14:textId="77777777" w:rsidTr="007112F0">
        <w:tc>
          <w:tcPr>
            <w:tcW w:w="10345" w:type="dxa"/>
            <w:vAlign w:val="center"/>
          </w:tcPr>
          <w:p w14:paraId="51C96D8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7112F0" w14:paraId="09A548CA" w14:textId="77777777" w:rsidTr="007112F0">
        <w:tc>
          <w:tcPr>
            <w:tcW w:w="10345" w:type="dxa"/>
            <w:vAlign w:val="center"/>
          </w:tcPr>
          <w:p w14:paraId="76ABF6D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3E2A01F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39FF5ACE"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1" w:author="Martin Midtgaard" w:date="2014-10-23T14:58:00Z"/>
                <w:rFonts w:ascii="Arial" w:hAnsi="Arial" w:cs="Arial"/>
                <w:sz w:val="18"/>
              </w:rPr>
            </w:pPr>
            <w:r>
              <w:rPr>
                <w:rFonts w:ascii="Arial" w:hAnsi="Arial" w:cs="Arial"/>
                <w:sz w:val="18"/>
              </w:rPr>
              <w:t>(MyndighedUdbetalingPeriodeType)</w:t>
            </w:r>
          </w:p>
          <w:p w14:paraId="6C9ACC8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24E6168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72"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73">
          <w:tblGrid>
            <w:gridCol w:w="10345"/>
          </w:tblGrid>
        </w:tblGridChange>
      </w:tblGrid>
      <w:tr w:rsidR="007112F0" w14:paraId="12F5B0B3" w14:textId="77777777" w:rsidTr="007112F0">
        <w:trPr>
          <w:trHeight w:hRule="exact" w:val="113"/>
          <w:trPrChange w:id="274" w:author="Martin Midtgaard" w:date="2014-10-23T14:58:00Z">
            <w:trPr>
              <w:trHeight w:hRule="exact" w:val="113"/>
            </w:trPr>
          </w:trPrChange>
        </w:trPr>
        <w:tc>
          <w:tcPr>
            <w:tcW w:w="10345" w:type="dxa"/>
            <w:shd w:val="clear" w:color="auto" w:fill="D2DCFA"/>
            <w:tcPrChange w:id="275" w:author="Martin Midtgaard" w:date="2014-10-23T14:58:00Z">
              <w:tcPr>
                <w:tcW w:w="10345" w:type="dxa"/>
                <w:shd w:val="clear" w:color="auto" w:fill="B3B3B3"/>
              </w:tcPr>
            </w:tcPrChange>
          </w:tcPr>
          <w:p w14:paraId="29FABB7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6E398D62" w14:textId="77777777" w:rsidTr="007112F0">
        <w:tc>
          <w:tcPr>
            <w:tcW w:w="10345" w:type="dxa"/>
            <w:vAlign w:val="center"/>
          </w:tcPr>
          <w:p w14:paraId="768883E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7112F0" w14:paraId="2E79E8C7" w14:textId="77777777" w:rsidTr="007112F0">
        <w:tc>
          <w:tcPr>
            <w:tcW w:w="10345" w:type="dxa"/>
            <w:vAlign w:val="center"/>
          </w:tcPr>
          <w:p w14:paraId="30F1DFA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A1E485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14:paraId="06CAD5D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14:paraId="15E3EE1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76"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77">
          <w:tblGrid>
            <w:gridCol w:w="10345"/>
          </w:tblGrid>
        </w:tblGridChange>
      </w:tblGrid>
      <w:tr w:rsidR="007112F0" w14:paraId="3C22D46D" w14:textId="77777777" w:rsidTr="007112F0">
        <w:trPr>
          <w:trHeight w:hRule="exact" w:val="113"/>
          <w:trPrChange w:id="278" w:author="Martin Midtgaard" w:date="2014-10-23T14:58:00Z">
            <w:trPr>
              <w:trHeight w:hRule="exact" w:val="113"/>
            </w:trPr>
          </w:trPrChange>
        </w:trPr>
        <w:tc>
          <w:tcPr>
            <w:tcW w:w="10345" w:type="dxa"/>
            <w:shd w:val="clear" w:color="auto" w:fill="D2DCFA"/>
            <w:tcPrChange w:id="279" w:author="Martin Midtgaard" w:date="2014-10-23T14:58:00Z">
              <w:tcPr>
                <w:tcW w:w="10345" w:type="dxa"/>
                <w:shd w:val="clear" w:color="auto" w:fill="B3B3B3"/>
              </w:tcPr>
            </w:tcPrChange>
          </w:tcPr>
          <w:p w14:paraId="6430B87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63042791" w14:textId="77777777" w:rsidTr="007112F0">
        <w:tc>
          <w:tcPr>
            <w:tcW w:w="10345" w:type="dxa"/>
            <w:vAlign w:val="center"/>
          </w:tcPr>
          <w:p w14:paraId="1F3C2FD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7112F0" w14:paraId="7921BCB2" w14:textId="77777777" w:rsidTr="007112F0">
        <w:tc>
          <w:tcPr>
            <w:tcW w:w="10345" w:type="dxa"/>
            <w:vAlign w:val="center"/>
          </w:tcPr>
          <w:p w14:paraId="316EC51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14:paraId="018AB30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4103FB6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14:paraId="50D1482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14:paraId="07CB123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14:paraId="1487558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14:paraId="26E7D0D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14:paraId="26438A9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27BAF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14:paraId="773B4FF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78B61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TransportRettighedHaverProcent</w:t>
            </w:r>
          </w:p>
          <w:p w14:paraId="66ED682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C10F3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14:paraId="557248B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5B644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E50E38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80"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81">
          <w:tblGrid>
            <w:gridCol w:w="10345"/>
          </w:tblGrid>
        </w:tblGridChange>
      </w:tblGrid>
      <w:tr w:rsidR="007112F0" w14:paraId="2A61F657" w14:textId="77777777" w:rsidTr="007112F0">
        <w:trPr>
          <w:trHeight w:hRule="exact" w:val="113"/>
          <w:trPrChange w:id="282" w:author="Martin Midtgaard" w:date="2014-10-23T14:58:00Z">
            <w:trPr>
              <w:trHeight w:hRule="exact" w:val="113"/>
            </w:trPr>
          </w:trPrChange>
        </w:trPr>
        <w:tc>
          <w:tcPr>
            <w:tcW w:w="10345" w:type="dxa"/>
            <w:shd w:val="clear" w:color="auto" w:fill="D2DCFA"/>
            <w:tcPrChange w:id="283" w:author="Martin Midtgaard" w:date="2014-10-23T14:58:00Z">
              <w:tcPr>
                <w:tcW w:w="10345" w:type="dxa"/>
                <w:shd w:val="clear" w:color="auto" w:fill="B3B3B3"/>
              </w:tcPr>
            </w:tcPrChange>
          </w:tcPr>
          <w:p w14:paraId="2034F32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12F0" w14:paraId="6E4109C6" w14:textId="77777777" w:rsidTr="007112F0">
        <w:tc>
          <w:tcPr>
            <w:tcW w:w="10345" w:type="dxa"/>
            <w:vAlign w:val="center"/>
          </w:tcPr>
          <w:p w14:paraId="0B343E2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7112F0" w14:paraId="3FF07667" w14:textId="77777777" w:rsidTr="007112F0">
        <w:tc>
          <w:tcPr>
            <w:tcW w:w="10345" w:type="dxa"/>
            <w:vAlign w:val="center"/>
          </w:tcPr>
          <w:p w14:paraId="5020E63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14:paraId="192BC9F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14:paraId="06FB2D8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6D0F55C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12F0" w:rsidSect="007112F0">
          <w:headerReference w:type="default" r:id="rId14"/>
          <w:pgSz w:w="11906" w:h="16838"/>
          <w:pgMar w:top="567" w:right="567" w:bottom="567" w:left="1134" w:header="283" w:footer="708" w:gutter="0"/>
          <w:cols w:space="708"/>
          <w:docGrid w:linePitch="360"/>
        </w:sectPr>
      </w:pPr>
    </w:p>
    <w:p w14:paraId="005AD88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84" w:author="Martin Midtgaard" w:date="2014-10-23T14:58: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3402"/>
        <w:gridCol w:w="1701"/>
        <w:gridCol w:w="4671"/>
        <w:tblGridChange w:id="285">
          <w:tblGrid>
            <w:gridCol w:w="3402"/>
            <w:gridCol w:w="1701"/>
            <w:gridCol w:w="4671"/>
          </w:tblGrid>
        </w:tblGridChange>
      </w:tblGrid>
      <w:tr w:rsidR="007112F0" w14:paraId="4FCCC209" w14:textId="77777777" w:rsidTr="007112F0">
        <w:trPr>
          <w:tblHeader/>
          <w:trPrChange w:id="286" w:author="Martin Midtgaard" w:date="2014-10-23T14:58:00Z">
            <w:trPr>
              <w:tblHeader/>
            </w:trPr>
          </w:trPrChange>
        </w:trPr>
        <w:tc>
          <w:tcPr>
            <w:tcW w:w="3402" w:type="dxa"/>
            <w:shd w:val="clear" w:color="auto" w:fill="D2DCFA"/>
            <w:vAlign w:val="center"/>
            <w:tcPrChange w:id="287" w:author="Martin Midtgaard" w:date="2014-10-23T14:58:00Z">
              <w:tcPr>
                <w:tcW w:w="3402" w:type="dxa"/>
                <w:shd w:val="clear" w:color="auto" w:fill="B3B3B3"/>
                <w:vAlign w:val="center"/>
              </w:tcPr>
            </w:tcPrChange>
          </w:tcPr>
          <w:p w14:paraId="3830E0F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Change w:id="288" w:author="Martin Midtgaard" w:date="2014-10-23T14:58:00Z">
              <w:tcPr>
                <w:tcW w:w="1701" w:type="dxa"/>
                <w:shd w:val="clear" w:color="auto" w:fill="B3B3B3"/>
                <w:vAlign w:val="center"/>
              </w:tcPr>
            </w:tcPrChange>
          </w:tcPr>
          <w:p w14:paraId="4634747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Change w:id="289" w:author="Martin Midtgaard" w:date="2014-10-23T14:58:00Z">
              <w:tcPr>
                <w:tcW w:w="4671" w:type="dxa"/>
                <w:shd w:val="clear" w:color="auto" w:fill="B3B3B3"/>
                <w:vAlign w:val="center"/>
              </w:tcPr>
            </w:tcPrChange>
          </w:tcPr>
          <w:p w14:paraId="65643186" w14:textId="144B5985"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del w:id="290" w:author="Martin Midtgaard" w:date="2014-10-23T14:58:00Z">
              <w:r w:rsidR="00972CBB">
                <w:rPr>
                  <w:rFonts w:ascii="Arial" w:hAnsi="Arial" w:cs="Arial"/>
                  <w:b/>
                  <w:sz w:val="18"/>
                </w:rPr>
                <w:delText>værdiset</w:delText>
              </w:r>
            </w:del>
            <w:ins w:id="291" w:author="Martin Midtgaard" w:date="2014-10-23T14:58:00Z">
              <w:r>
                <w:rPr>
                  <w:rFonts w:ascii="Arial" w:hAnsi="Arial" w:cs="Arial"/>
                  <w:b/>
                  <w:sz w:val="18"/>
                </w:rPr>
                <w:t>værdisæt</w:t>
              </w:r>
            </w:ins>
          </w:p>
        </w:tc>
      </w:tr>
      <w:tr w:rsidR="007112F0" w14:paraId="256D5EA1" w14:textId="77777777" w:rsidTr="007112F0">
        <w:tc>
          <w:tcPr>
            <w:tcW w:w="3402" w:type="dxa"/>
          </w:tcPr>
          <w:p w14:paraId="7D3CC3B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14:paraId="29B5FE2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2" w:author="Martin Midtgaard" w:date="2014-10-23T14:58:00Z"/>
                <w:rFonts w:ascii="Arial" w:hAnsi="Arial" w:cs="Arial"/>
                <w:sz w:val="18"/>
              </w:rPr>
            </w:pPr>
            <w:del w:id="293" w:author="Martin Midtgaard" w:date="2014-10-23T14:58:00Z">
              <w:r>
                <w:rPr>
                  <w:rFonts w:ascii="Arial" w:hAnsi="Arial" w:cs="Arial"/>
                  <w:sz w:val="18"/>
                </w:rPr>
                <w:delText xml:space="preserve">Domain: </w:delText>
              </w:r>
            </w:del>
          </w:p>
          <w:p w14:paraId="45E34EB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4" w:author="Martin Midtgaard" w:date="2014-10-23T14:58:00Z"/>
                <w:rFonts w:ascii="Arial" w:hAnsi="Arial" w:cs="Arial"/>
                <w:sz w:val="18"/>
              </w:rPr>
            </w:pPr>
            <w:del w:id="295" w:author="Martin Midtgaard" w:date="2014-10-23T14:58:00Z">
              <w:r>
                <w:rPr>
                  <w:rFonts w:ascii="Arial" w:hAnsi="Arial" w:cs="Arial"/>
                  <w:sz w:val="18"/>
                </w:rPr>
                <w:delText>TalHel9</w:delText>
              </w:r>
            </w:del>
          </w:p>
          <w:p w14:paraId="1F2DF5C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13B0ED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14:paraId="11B51A6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6" w:author="Martin Midtgaard" w:date="2014-10-23T14:58:00Z"/>
                <w:rFonts w:ascii="Arial" w:hAnsi="Arial" w:cs="Arial"/>
                <w:sz w:val="18"/>
              </w:rPr>
            </w:pPr>
            <w:r>
              <w:rPr>
                <w:rFonts w:ascii="Arial" w:hAnsi="Arial" w:cs="Arial"/>
                <w:sz w:val="18"/>
              </w:rPr>
              <w:t>Unik identifikation af en alternativ kontakt.</w:t>
            </w:r>
          </w:p>
          <w:p w14:paraId="6BC1F7F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7" w:author="Martin Midtgaard" w:date="2014-10-23T14:58:00Z"/>
                <w:rFonts w:ascii="Arial" w:hAnsi="Arial" w:cs="Arial"/>
                <w:sz w:val="18"/>
              </w:rPr>
            </w:pPr>
          </w:p>
          <w:p w14:paraId="0B53B5A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19DE4C5B" w14:textId="77777777" w:rsidTr="007112F0">
        <w:tc>
          <w:tcPr>
            <w:tcW w:w="3402" w:type="dxa"/>
          </w:tcPr>
          <w:p w14:paraId="6FD4037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14:paraId="3C50BA8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8" w:author="Martin Midtgaard" w:date="2014-10-23T14:58:00Z"/>
                <w:rFonts w:ascii="Arial" w:hAnsi="Arial" w:cs="Arial"/>
                <w:sz w:val="18"/>
              </w:rPr>
            </w:pPr>
            <w:del w:id="299" w:author="Martin Midtgaard" w:date="2014-10-23T14:58:00Z">
              <w:r>
                <w:rPr>
                  <w:rFonts w:ascii="Arial" w:hAnsi="Arial" w:cs="Arial"/>
                  <w:sz w:val="18"/>
                </w:rPr>
                <w:delText xml:space="preserve">Domain: </w:delText>
              </w:r>
            </w:del>
          </w:p>
          <w:p w14:paraId="0011597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0" w:author="Martin Midtgaard" w:date="2014-10-23T14:58:00Z"/>
                <w:rFonts w:ascii="Arial" w:hAnsi="Arial" w:cs="Arial"/>
                <w:sz w:val="18"/>
              </w:rPr>
            </w:pPr>
            <w:del w:id="301" w:author="Martin Midtgaard" w:date="2014-10-23T14:58:00Z">
              <w:r>
                <w:rPr>
                  <w:rFonts w:ascii="Arial" w:hAnsi="Arial" w:cs="Arial"/>
                  <w:sz w:val="18"/>
                </w:rPr>
                <w:delText>Tekst25</w:delText>
              </w:r>
            </w:del>
          </w:p>
          <w:p w14:paraId="339659F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A06B30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5E0DBF0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2" w:author="Martin Midtgaard" w:date="2014-10-23T14:58:00Z"/>
                <w:rFonts w:ascii="Arial" w:hAnsi="Arial" w:cs="Arial"/>
                <w:sz w:val="18"/>
              </w:rPr>
            </w:pPr>
            <w:r>
              <w:rPr>
                <w:rFonts w:ascii="Arial" w:hAnsi="Arial" w:cs="Arial"/>
                <w:sz w:val="18"/>
              </w:rPr>
              <w:t>Den alternative nøgler, fx pasnummer eller registreringsnummer på.</w:t>
            </w:r>
          </w:p>
          <w:p w14:paraId="5067041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3" w:author="Martin Midtgaard" w:date="2014-10-23T14:58:00Z"/>
                <w:rFonts w:ascii="Arial" w:hAnsi="Arial" w:cs="Arial"/>
                <w:sz w:val="18"/>
              </w:rPr>
            </w:pPr>
          </w:p>
          <w:p w14:paraId="1B1543F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107A1648" w14:textId="77777777" w:rsidTr="007112F0">
        <w:tc>
          <w:tcPr>
            <w:tcW w:w="3402" w:type="dxa"/>
          </w:tcPr>
          <w:p w14:paraId="0023F3D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14:paraId="34A0E99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4" w:author="Martin Midtgaard" w:date="2014-10-23T14:58:00Z"/>
                <w:rFonts w:ascii="Arial" w:hAnsi="Arial" w:cs="Arial"/>
                <w:sz w:val="18"/>
              </w:rPr>
            </w:pPr>
            <w:del w:id="305" w:author="Martin Midtgaard" w:date="2014-10-23T14:58:00Z">
              <w:r>
                <w:rPr>
                  <w:rFonts w:ascii="Arial" w:hAnsi="Arial" w:cs="Arial"/>
                  <w:sz w:val="18"/>
                </w:rPr>
                <w:delText xml:space="preserve">Domain: </w:delText>
              </w:r>
            </w:del>
          </w:p>
          <w:p w14:paraId="1C2E1FC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6" w:author="Martin Midtgaard" w:date="2014-10-23T14:58:00Z"/>
                <w:rFonts w:ascii="Arial" w:hAnsi="Arial" w:cs="Arial"/>
                <w:sz w:val="18"/>
              </w:rPr>
            </w:pPr>
            <w:del w:id="307" w:author="Martin Midtgaard" w:date="2014-10-23T14:58:00Z">
              <w:r>
                <w:rPr>
                  <w:rFonts w:ascii="Arial" w:hAnsi="Arial" w:cs="Arial"/>
                  <w:sz w:val="18"/>
                </w:rPr>
                <w:delText>AlternativKontaktReferenceType</w:delText>
              </w:r>
            </w:del>
          </w:p>
          <w:p w14:paraId="7E4D213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001279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7758621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14:paraId="14B8A41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8" w:author="Martin Midtgaard" w:date="2014-10-23T14:58:00Z"/>
                <w:rFonts w:ascii="Arial" w:hAnsi="Arial" w:cs="Arial"/>
                <w:sz w:val="18"/>
              </w:rPr>
            </w:pPr>
            <w:r>
              <w:rPr>
                <w:rFonts w:ascii="Arial" w:hAnsi="Arial" w:cs="Arial"/>
                <w:sz w:val="18"/>
              </w:rPr>
              <w:t>Typen af den alternative nøgle, fx pasnummer, udenlandsk personnummer, kørekortnummer mv.</w:t>
            </w:r>
          </w:p>
          <w:p w14:paraId="0A7AD63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9" w:author="Martin Midtgaard" w:date="2014-10-23T14:58:00Z"/>
                <w:rFonts w:ascii="Arial" w:hAnsi="Arial" w:cs="Arial"/>
                <w:sz w:val="18"/>
              </w:rPr>
            </w:pPr>
          </w:p>
          <w:p w14:paraId="25783AF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0E5718C" w14:textId="77777777" w:rsidTr="007112F0">
        <w:tc>
          <w:tcPr>
            <w:tcW w:w="3402" w:type="dxa"/>
          </w:tcPr>
          <w:p w14:paraId="36B57CC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14:paraId="3085AED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0" w:author="Martin Midtgaard" w:date="2014-10-23T14:58:00Z"/>
                <w:rFonts w:ascii="Arial" w:hAnsi="Arial" w:cs="Arial"/>
                <w:sz w:val="18"/>
              </w:rPr>
            </w:pPr>
            <w:del w:id="311" w:author="Martin Midtgaard" w:date="2014-10-23T14:58:00Z">
              <w:r>
                <w:rPr>
                  <w:rFonts w:ascii="Arial" w:hAnsi="Arial" w:cs="Arial"/>
                  <w:sz w:val="18"/>
                </w:rPr>
                <w:delText xml:space="preserve">Domain: </w:delText>
              </w:r>
            </w:del>
          </w:p>
          <w:p w14:paraId="13916BF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2" w:author="Martin Midtgaard" w:date="2014-10-23T14:58:00Z"/>
                <w:rFonts w:ascii="Arial" w:hAnsi="Arial" w:cs="Arial"/>
                <w:sz w:val="18"/>
              </w:rPr>
            </w:pPr>
            <w:del w:id="313" w:author="Martin Midtgaard" w:date="2014-10-23T14:58:00Z">
              <w:r>
                <w:rPr>
                  <w:rFonts w:ascii="Arial" w:hAnsi="Arial" w:cs="Arial"/>
                  <w:sz w:val="18"/>
                </w:rPr>
                <w:delText>ID18</w:delText>
              </w:r>
            </w:del>
          </w:p>
          <w:p w14:paraId="6B7FE59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4976D6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4" w:author="Martin Midtgaard" w:date="2014-10-23T14:58:00Z"/>
                <w:rFonts w:ascii="Arial" w:hAnsi="Arial" w:cs="Arial"/>
                <w:sz w:val="18"/>
              </w:rPr>
            </w:pPr>
            <w:moveToRangeStart w:id="315" w:author="Martin Midtgaard" w:date="2014-10-23T14:58:00Z" w:name="move401839612"/>
            <w:moveTo w:id="316" w:author="Martin Midtgaard" w:date="2014-10-23T14:58:00Z">
              <w:r>
                <w:rPr>
                  <w:rFonts w:ascii="Arial" w:hAnsi="Arial" w:cs="Arial"/>
                  <w:sz w:val="18"/>
                </w:rPr>
                <w:t>totalDigits: 18</w:t>
              </w:r>
            </w:moveTo>
            <w:moveToRangeEnd w:id="315"/>
          </w:p>
          <w:p w14:paraId="4CE88261"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7" w:author="Martin Midtgaard" w:date="2014-10-23T14:58:00Z"/>
                <w:rFonts w:ascii="Arial" w:hAnsi="Arial" w:cs="Arial"/>
                <w:sz w:val="18"/>
              </w:rPr>
            </w:pPr>
            <w:r>
              <w:rPr>
                <w:rFonts w:ascii="Arial" w:hAnsi="Arial" w:cs="Arial"/>
                <w:sz w:val="18"/>
              </w:rPr>
              <w:t>minInclusive: 1</w:t>
            </w:r>
          </w:p>
          <w:p w14:paraId="604DE8CE" w14:textId="0EDEA94B"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318" w:author="Martin Midtgaard" w:date="2014-10-23T14:58:00Z" w:name="move401839612"/>
            <w:moveFrom w:id="319" w:author="Martin Midtgaard" w:date="2014-10-23T14:58:00Z">
              <w:r>
                <w:rPr>
                  <w:rFonts w:ascii="Arial" w:hAnsi="Arial" w:cs="Arial"/>
                  <w:sz w:val="18"/>
                </w:rPr>
                <w:t>totalDigits: 18</w:t>
              </w:r>
            </w:moveFrom>
            <w:moveFromRangeEnd w:id="318"/>
          </w:p>
        </w:tc>
        <w:tc>
          <w:tcPr>
            <w:tcW w:w="4671" w:type="dxa"/>
          </w:tcPr>
          <w:p w14:paraId="27E90A7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0" w:author="Martin Midtgaard" w:date="2014-10-23T14:58:00Z"/>
                <w:rFonts w:ascii="Arial" w:hAnsi="Arial" w:cs="Arial"/>
                <w:sz w:val="18"/>
              </w:rPr>
            </w:pPr>
            <w:r>
              <w:rPr>
                <w:rFonts w:ascii="Arial" w:hAnsi="Arial" w:cs="Arial"/>
                <w:sz w:val="18"/>
              </w:rPr>
              <w:t>Løbenummer som entydigt identificerer en afskrivning</w:t>
            </w:r>
          </w:p>
          <w:p w14:paraId="32444D9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1" w:author="Martin Midtgaard" w:date="2014-10-23T14:58:00Z"/>
                <w:rFonts w:ascii="Arial" w:hAnsi="Arial" w:cs="Arial"/>
                <w:sz w:val="18"/>
              </w:rPr>
            </w:pPr>
          </w:p>
          <w:p w14:paraId="0160FD6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9576CCE" w14:textId="77777777" w:rsidTr="007112F0">
        <w:tc>
          <w:tcPr>
            <w:tcW w:w="3402" w:type="dxa"/>
          </w:tcPr>
          <w:p w14:paraId="7D41AC4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14:paraId="0F1164D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2" w:author="Martin Midtgaard" w:date="2014-10-23T14:58:00Z"/>
                <w:rFonts w:ascii="Arial" w:hAnsi="Arial" w:cs="Arial"/>
                <w:sz w:val="18"/>
              </w:rPr>
            </w:pPr>
            <w:del w:id="323" w:author="Martin Midtgaard" w:date="2014-10-23T14:58:00Z">
              <w:r>
                <w:rPr>
                  <w:rFonts w:ascii="Arial" w:hAnsi="Arial" w:cs="Arial"/>
                  <w:sz w:val="18"/>
                </w:rPr>
                <w:delText xml:space="preserve">Domain: </w:delText>
              </w:r>
            </w:del>
          </w:p>
          <w:p w14:paraId="295711C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4" w:author="Martin Midtgaard" w:date="2014-10-23T14:58:00Z"/>
                <w:rFonts w:ascii="Arial" w:hAnsi="Arial" w:cs="Arial"/>
                <w:sz w:val="18"/>
              </w:rPr>
            </w:pPr>
            <w:del w:id="325" w:author="Martin Midtgaard" w:date="2014-10-23T14:58:00Z">
              <w:r>
                <w:rPr>
                  <w:rFonts w:ascii="Arial" w:hAnsi="Arial" w:cs="Arial"/>
                  <w:sz w:val="18"/>
                </w:rPr>
                <w:delText>Markering</w:delText>
              </w:r>
            </w:del>
          </w:p>
          <w:p w14:paraId="5B7AE96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559228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14:paraId="178F916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14:paraId="79C9106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6" w:author="Martin Midtgaard" w:date="2014-10-23T14:58:00Z"/>
                <w:rFonts w:ascii="Arial" w:hAnsi="Arial" w:cs="Arial"/>
                <w:sz w:val="18"/>
              </w:rPr>
            </w:pPr>
            <w:r>
              <w:rPr>
                <w:rFonts w:ascii="Arial" w:hAnsi="Arial" w:cs="Arial"/>
                <w:sz w:val="18"/>
              </w:rPr>
              <w:t>false: nej, ny afskrivning</w:t>
            </w:r>
          </w:p>
          <w:p w14:paraId="3186206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7" w:author="Martin Midtgaard" w:date="2014-10-23T14:58:00Z"/>
                <w:rFonts w:ascii="Arial" w:hAnsi="Arial" w:cs="Arial"/>
                <w:sz w:val="18"/>
              </w:rPr>
            </w:pPr>
          </w:p>
          <w:p w14:paraId="0196982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4AED2872" w14:textId="77777777" w:rsidTr="007112F0">
        <w:tc>
          <w:tcPr>
            <w:tcW w:w="3402" w:type="dxa"/>
          </w:tcPr>
          <w:p w14:paraId="79F5D88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14:paraId="0C50FE0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8" w:author="Martin Midtgaard" w:date="2014-10-23T14:58:00Z"/>
                <w:rFonts w:ascii="Arial" w:hAnsi="Arial" w:cs="Arial"/>
                <w:sz w:val="18"/>
              </w:rPr>
            </w:pPr>
            <w:del w:id="329" w:author="Martin Midtgaard" w:date="2014-10-23T14:58:00Z">
              <w:r>
                <w:rPr>
                  <w:rFonts w:ascii="Arial" w:hAnsi="Arial" w:cs="Arial"/>
                  <w:sz w:val="18"/>
                </w:rPr>
                <w:delText xml:space="preserve">Domain: </w:delText>
              </w:r>
            </w:del>
          </w:p>
          <w:p w14:paraId="1A2EB92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0" w:author="Martin Midtgaard" w:date="2014-10-23T14:58:00Z"/>
                <w:rFonts w:ascii="Arial" w:hAnsi="Arial" w:cs="Arial"/>
                <w:sz w:val="18"/>
              </w:rPr>
            </w:pPr>
            <w:del w:id="331" w:author="Martin Midtgaard" w:date="2014-10-23T14:58:00Z">
              <w:r>
                <w:rPr>
                  <w:rFonts w:ascii="Arial" w:hAnsi="Arial" w:cs="Arial"/>
                  <w:sz w:val="18"/>
                </w:rPr>
                <w:delText>Beløb</w:delText>
              </w:r>
            </w:del>
          </w:p>
          <w:p w14:paraId="677F9EA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F6170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CDD4CE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DBA44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14:paraId="05398BA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AFACC3" w14:textId="0D82AA46"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del w:id="332" w:author="Martin Midtgaard" w:date="2014-10-23T14:58:00Z">
              <w:r w:rsidR="00972CBB">
                <w:rPr>
                  <w:rFonts w:ascii="Arial" w:hAnsi="Arial" w:cs="Arial"/>
                  <w:sz w:val="18"/>
                </w:rPr>
                <w:delText xml:space="preserve"> </w:delText>
              </w:r>
            </w:del>
          </w:p>
          <w:p w14:paraId="6D83761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3" w:author="Martin Midtgaard" w:date="2014-10-23T14:58:00Z"/>
                <w:rFonts w:ascii="Arial" w:hAnsi="Arial" w:cs="Arial"/>
                <w:sz w:val="18"/>
              </w:rPr>
            </w:pPr>
          </w:p>
          <w:p w14:paraId="6755355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022B697" w14:textId="77777777" w:rsidTr="007112F0">
        <w:tc>
          <w:tcPr>
            <w:tcW w:w="3402" w:type="dxa"/>
          </w:tcPr>
          <w:p w14:paraId="07357A5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14:paraId="68CAF85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4" w:author="Martin Midtgaard" w:date="2014-10-23T14:58:00Z"/>
                <w:rFonts w:ascii="Arial" w:hAnsi="Arial" w:cs="Arial"/>
                <w:sz w:val="18"/>
              </w:rPr>
            </w:pPr>
            <w:del w:id="335" w:author="Martin Midtgaard" w:date="2014-10-23T14:58:00Z">
              <w:r>
                <w:rPr>
                  <w:rFonts w:ascii="Arial" w:hAnsi="Arial" w:cs="Arial"/>
                  <w:sz w:val="18"/>
                </w:rPr>
                <w:delText xml:space="preserve">Domain: </w:delText>
              </w:r>
            </w:del>
          </w:p>
          <w:p w14:paraId="4DA7568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6" w:author="Martin Midtgaard" w:date="2014-10-23T14:58:00Z"/>
                <w:rFonts w:ascii="Arial" w:hAnsi="Arial" w:cs="Arial"/>
                <w:sz w:val="18"/>
              </w:rPr>
            </w:pPr>
            <w:del w:id="337" w:author="Martin Midtgaard" w:date="2014-10-23T14:58:00Z">
              <w:r>
                <w:rPr>
                  <w:rFonts w:ascii="Arial" w:hAnsi="Arial" w:cs="Arial"/>
                  <w:sz w:val="18"/>
                </w:rPr>
                <w:delText>Beløb</w:delText>
              </w:r>
            </w:del>
          </w:p>
          <w:p w14:paraId="29A2A4F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A0216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D2F302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6584FE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8" w:author="Martin Midtgaard" w:date="2014-10-23T14:58:00Z"/>
                <w:rFonts w:ascii="Arial" w:hAnsi="Arial" w:cs="Arial"/>
                <w:sz w:val="18"/>
              </w:rPr>
            </w:pPr>
            <w:r>
              <w:rPr>
                <w:rFonts w:ascii="Arial" w:hAnsi="Arial" w:cs="Arial"/>
                <w:sz w:val="18"/>
              </w:rPr>
              <w:t>FordringBeløb indrapporteret eller omregnet til danske kr.</w:t>
            </w:r>
          </w:p>
          <w:p w14:paraId="74FDCF5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9" w:author="Martin Midtgaard" w:date="2014-10-23T14:58:00Z"/>
                <w:rFonts w:ascii="Arial" w:hAnsi="Arial" w:cs="Arial"/>
                <w:sz w:val="18"/>
              </w:rPr>
            </w:pPr>
          </w:p>
          <w:p w14:paraId="480843E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8A6FCF4" w14:textId="77777777" w:rsidTr="007112F0">
        <w:tc>
          <w:tcPr>
            <w:tcW w:w="3402" w:type="dxa"/>
          </w:tcPr>
          <w:p w14:paraId="4EC36A0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14:paraId="27AEBF0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0" w:author="Martin Midtgaard" w:date="2014-10-23T14:58:00Z"/>
                <w:rFonts w:ascii="Arial" w:hAnsi="Arial" w:cs="Arial"/>
                <w:sz w:val="18"/>
              </w:rPr>
            </w:pPr>
            <w:del w:id="341" w:author="Martin Midtgaard" w:date="2014-10-23T14:58:00Z">
              <w:r>
                <w:rPr>
                  <w:rFonts w:ascii="Arial" w:hAnsi="Arial" w:cs="Arial"/>
                  <w:sz w:val="18"/>
                </w:rPr>
                <w:delText xml:space="preserve">Domain: </w:delText>
              </w:r>
            </w:del>
          </w:p>
          <w:p w14:paraId="75E418E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2" w:author="Martin Midtgaard" w:date="2014-10-23T14:58:00Z"/>
                <w:rFonts w:ascii="Arial" w:hAnsi="Arial" w:cs="Arial"/>
                <w:sz w:val="18"/>
              </w:rPr>
            </w:pPr>
            <w:del w:id="343" w:author="Martin Midtgaard" w:date="2014-10-23T14:58:00Z">
              <w:r>
                <w:rPr>
                  <w:rFonts w:ascii="Arial" w:hAnsi="Arial" w:cs="Arial"/>
                  <w:sz w:val="18"/>
                </w:rPr>
                <w:delText>Beløb</w:delText>
              </w:r>
            </w:del>
          </w:p>
          <w:p w14:paraId="39C6E6E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E95372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D70FFE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5316E224" w14:textId="4A9D600A"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4" w:author="Martin Midtgaard" w:date="2014-10-23T14:58:00Z"/>
                <w:rFonts w:ascii="Arial" w:hAnsi="Arial" w:cs="Arial"/>
                <w:sz w:val="18"/>
              </w:rPr>
            </w:pPr>
            <w:r>
              <w:rPr>
                <w:rFonts w:ascii="Arial" w:hAnsi="Arial" w:cs="Arial"/>
                <w:sz w:val="18"/>
              </w:rPr>
              <w:lastRenderedPageBreak/>
              <w:t>Dækningsbeløb i indbetalingens valuta.</w:t>
            </w:r>
            <w:del w:id="345" w:author="Martin Midtgaard" w:date="2014-10-23T14:58:00Z">
              <w:r w:rsidR="00972CBB">
                <w:rPr>
                  <w:rFonts w:ascii="Arial" w:hAnsi="Arial" w:cs="Arial"/>
                  <w:sz w:val="18"/>
                </w:rPr>
                <w:delText xml:space="preserve"> </w:delText>
              </w:r>
            </w:del>
          </w:p>
          <w:p w14:paraId="2FEE5E0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6" w:author="Martin Midtgaard" w:date="2014-10-23T14:58:00Z"/>
                <w:rFonts w:ascii="Arial" w:hAnsi="Arial" w:cs="Arial"/>
                <w:sz w:val="18"/>
              </w:rPr>
            </w:pPr>
          </w:p>
          <w:p w14:paraId="6699783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83907F7" w14:textId="77777777" w:rsidTr="007112F0">
        <w:tc>
          <w:tcPr>
            <w:tcW w:w="3402" w:type="dxa"/>
          </w:tcPr>
          <w:p w14:paraId="2942DDF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DMIFordringDækningBeløbDKK</w:t>
            </w:r>
          </w:p>
        </w:tc>
        <w:tc>
          <w:tcPr>
            <w:tcW w:w="1701" w:type="dxa"/>
          </w:tcPr>
          <w:p w14:paraId="127A49F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7" w:author="Martin Midtgaard" w:date="2014-10-23T14:58:00Z"/>
                <w:rFonts w:ascii="Arial" w:hAnsi="Arial" w:cs="Arial"/>
                <w:sz w:val="18"/>
              </w:rPr>
            </w:pPr>
            <w:del w:id="348" w:author="Martin Midtgaard" w:date="2014-10-23T14:58:00Z">
              <w:r>
                <w:rPr>
                  <w:rFonts w:ascii="Arial" w:hAnsi="Arial" w:cs="Arial"/>
                  <w:sz w:val="18"/>
                </w:rPr>
                <w:delText xml:space="preserve">Domain: </w:delText>
              </w:r>
            </w:del>
          </w:p>
          <w:p w14:paraId="78740C2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9" w:author="Martin Midtgaard" w:date="2014-10-23T14:58:00Z"/>
                <w:rFonts w:ascii="Arial" w:hAnsi="Arial" w:cs="Arial"/>
                <w:sz w:val="18"/>
              </w:rPr>
            </w:pPr>
            <w:del w:id="350" w:author="Martin Midtgaard" w:date="2014-10-23T14:58:00Z">
              <w:r>
                <w:rPr>
                  <w:rFonts w:ascii="Arial" w:hAnsi="Arial" w:cs="Arial"/>
                  <w:sz w:val="18"/>
                </w:rPr>
                <w:delText>Beløb</w:delText>
              </w:r>
            </w:del>
          </w:p>
          <w:p w14:paraId="054AA8A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34A03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9F2B1B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E97EC7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14:paraId="0557027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1" w:author="Martin Midtgaard" w:date="2014-10-23T14:58:00Z"/>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14:paraId="760697B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2" w:author="Martin Midtgaard" w:date="2014-10-23T14:58:00Z"/>
                <w:rFonts w:ascii="Arial" w:hAnsi="Arial" w:cs="Arial"/>
                <w:sz w:val="18"/>
              </w:rPr>
            </w:pPr>
          </w:p>
          <w:p w14:paraId="75F878A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41D3919D" w14:textId="77777777" w:rsidTr="007112F0">
        <w:tc>
          <w:tcPr>
            <w:tcW w:w="3402" w:type="dxa"/>
          </w:tcPr>
          <w:p w14:paraId="1EF3673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14:paraId="170401D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3" w:author="Martin Midtgaard" w:date="2014-10-23T14:58:00Z"/>
                <w:rFonts w:ascii="Arial" w:hAnsi="Arial" w:cs="Arial"/>
                <w:sz w:val="18"/>
              </w:rPr>
            </w:pPr>
            <w:del w:id="354" w:author="Martin Midtgaard" w:date="2014-10-23T14:58:00Z">
              <w:r>
                <w:rPr>
                  <w:rFonts w:ascii="Arial" w:hAnsi="Arial" w:cs="Arial"/>
                  <w:sz w:val="18"/>
                </w:rPr>
                <w:delText xml:space="preserve">Domain: </w:delText>
              </w:r>
            </w:del>
          </w:p>
          <w:p w14:paraId="0FC6CFA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5" w:author="Martin Midtgaard" w:date="2014-10-23T14:58:00Z"/>
                <w:rFonts w:ascii="Arial" w:hAnsi="Arial" w:cs="Arial"/>
                <w:sz w:val="18"/>
              </w:rPr>
            </w:pPr>
            <w:del w:id="356" w:author="Martin Midtgaard" w:date="2014-10-23T14:58:00Z">
              <w:r>
                <w:rPr>
                  <w:rFonts w:ascii="Arial" w:hAnsi="Arial" w:cs="Arial"/>
                  <w:sz w:val="18"/>
                </w:rPr>
                <w:delText>Dato</w:delText>
              </w:r>
            </w:del>
          </w:p>
          <w:p w14:paraId="7ACBBD0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1FFF7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7" w:author="Martin Midtgaard" w:date="2014-10-23T14:58:00Z"/>
                <w:rFonts w:ascii="Arial" w:hAnsi="Arial" w:cs="Arial"/>
                <w:sz w:val="18"/>
              </w:rPr>
            </w:pPr>
            <w:r>
              <w:rPr>
                <w:rFonts w:ascii="Arial" w:hAnsi="Arial" w:cs="Arial"/>
                <w:sz w:val="18"/>
              </w:rPr>
              <w:t>Datoen hvor fordringen er dækket med et givet beløb.</w:t>
            </w:r>
          </w:p>
          <w:p w14:paraId="6798B2E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8" w:author="Martin Midtgaard" w:date="2014-10-23T14:58:00Z"/>
                <w:rFonts w:ascii="Arial" w:hAnsi="Arial" w:cs="Arial"/>
                <w:sz w:val="18"/>
              </w:rPr>
            </w:pPr>
          </w:p>
          <w:p w14:paraId="6813273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21D234A" w14:textId="77777777" w:rsidTr="007112F0">
        <w:tc>
          <w:tcPr>
            <w:tcW w:w="3402" w:type="dxa"/>
          </w:tcPr>
          <w:p w14:paraId="6C8615D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5918DE8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9" w:author="Martin Midtgaard" w:date="2014-10-23T14:58:00Z"/>
                <w:rFonts w:ascii="Arial" w:hAnsi="Arial" w:cs="Arial"/>
                <w:sz w:val="18"/>
              </w:rPr>
            </w:pPr>
            <w:del w:id="360" w:author="Martin Midtgaard" w:date="2014-10-23T14:58:00Z">
              <w:r>
                <w:rPr>
                  <w:rFonts w:ascii="Arial" w:hAnsi="Arial" w:cs="Arial"/>
                  <w:sz w:val="18"/>
                </w:rPr>
                <w:delText xml:space="preserve">Domain: </w:delText>
              </w:r>
            </w:del>
          </w:p>
          <w:p w14:paraId="2A1DEF5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1" w:author="Martin Midtgaard" w:date="2014-10-23T14:58:00Z"/>
                <w:rFonts w:ascii="Arial" w:hAnsi="Arial" w:cs="Arial"/>
                <w:sz w:val="18"/>
              </w:rPr>
            </w:pPr>
            <w:del w:id="362" w:author="Martin Midtgaard" w:date="2014-10-23T14:58:00Z">
              <w:r>
                <w:rPr>
                  <w:rFonts w:ascii="Arial" w:hAnsi="Arial" w:cs="Arial"/>
                  <w:sz w:val="18"/>
                </w:rPr>
                <w:delText>ID18</w:delText>
              </w:r>
            </w:del>
          </w:p>
          <w:p w14:paraId="6EFFCE5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69BAA2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3" w:author="Martin Midtgaard" w:date="2014-10-23T14:58:00Z"/>
                <w:rFonts w:ascii="Arial" w:hAnsi="Arial" w:cs="Arial"/>
                <w:sz w:val="18"/>
              </w:rPr>
            </w:pPr>
            <w:moveToRangeStart w:id="364" w:author="Martin Midtgaard" w:date="2014-10-23T14:58:00Z" w:name="move401839613"/>
            <w:moveTo w:id="365" w:author="Martin Midtgaard" w:date="2014-10-23T14:58:00Z">
              <w:r>
                <w:rPr>
                  <w:rFonts w:ascii="Arial" w:hAnsi="Arial" w:cs="Arial"/>
                  <w:sz w:val="18"/>
                </w:rPr>
                <w:t>totalDigits: 18</w:t>
              </w:r>
            </w:moveTo>
            <w:moveToRangeEnd w:id="364"/>
          </w:p>
          <w:p w14:paraId="5973673E"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6" w:author="Martin Midtgaard" w:date="2014-10-23T14:58:00Z"/>
                <w:rFonts w:ascii="Arial" w:hAnsi="Arial" w:cs="Arial"/>
                <w:sz w:val="18"/>
              </w:rPr>
            </w:pPr>
            <w:r>
              <w:rPr>
                <w:rFonts w:ascii="Arial" w:hAnsi="Arial" w:cs="Arial"/>
                <w:sz w:val="18"/>
              </w:rPr>
              <w:t>minInclusive: 1</w:t>
            </w:r>
          </w:p>
          <w:p w14:paraId="7CDBB68A" w14:textId="3B4CADC9"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367" w:author="Martin Midtgaard" w:date="2014-10-23T14:58:00Z" w:name="move401839613"/>
            <w:moveFrom w:id="368" w:author="Martin Midtgaard" w:date="2014-10-23T14:58:00Z">
              <w:r>
                <w:rPr>
                  <w:rFonts w:ascii="Arial" w:hAnsi="Arial" w:cs="Arial"/>
                  <w:sz w:val="18"/>
                </w:rPr>
                <w:t>totalDigits: 18</w:t>
              </w:r>
            </w:moveFrom>
            <w:moveFromRangeEnd w:id="367"/>
          </w:p>
        </w:tc>
        <w:tc>
          <w:tcPr>
            <w:tcW w:w="4671" w:type="dxa"/>
          </w:tcPr>
          <w:p w14:paraId="13F6CF8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7E856B5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5F7443B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0A55E20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1BCBE7C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9" w:author="Martin Midtgaard" w:date="2014-10-23T14:58:00Z"/>
                <w:rFonts w:ascii="Arial" w:hAnsi="Arial" w:cs="Arial"/>
                <w:sz w:val="18"/>
              </w:rPr>
            </w:pPr>
          </w:p>
          <w:p w14:paraId="7887859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7FC18540" w14:textId="77777777" w:rsidTr="007112F0">
        <w:tc>
          <w:tcPr>
            <w:tcW w:w="3402" w:type="dxa"/>
          </w:tcPr>
          <w:p w14:paraId="32DF862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07B3BFF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0" w:author="Martin Midtgaard" w:date="2014-10-23T14:58:00Z"/>
                <w:rFonts w:ascii="Arial" w:hAnsi="Arial" w:cs="Arial"/>
                <w:sz w:val="18"/>
              </w:rPr>
            </w:pPr>
            <w:del w:id="371" w:author="Martin Midtgaard" w:date="2014-10-23T14:58:00Z">
              <w:r>
                <w:rPr>
                  <w:rFonts w:ascii="Arial" w:hAnsi="Arial" w:cs="Arial"/>
                  <w:sz w:val="18"/>
                </w:rPr>
                <w:delText xml:space="preserve">Domain: </w:delText>
              </w:r>
            </w:del>
          </w:p>
          <w:p w14:paraId="15D7B58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2" w:author="Martin Midtgaard" w:date="2014-10-23T14:58:00Z"/>
                <w:rFonts w:ascii="Arial" w:hAnsi="Arial" w:cs="Arial"/>
                <w:sz w:val="18"/>
              </w:rPr>
            </w:pPr>
            <w:del w:id="373" w:author="Martin Midtgaard" w:date="2014-10-23T14:58:00Z">
              <w:r>
                <w:rPr>
                  <w:rFonts w:ascii="Arial" w:hAnsi="Arial" w:cs="Arial"/>
                  <w:sz w:val="18"/>
                </w:rPr>
                <w:delText>ID18</w:delText>
              </w:r>
            </w:del>
          </w:p>
          <w:p w14:paraId="442A6FD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B109A1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4" w:author="Martin Midtgaard" w:date="2014-10-23T14:58:00Z"/>
                <w:rFonts w:ascii="Arial" w:hAnsi="Arial" w:cs="Arial"/>
                <w:sz w:val="18"/>
              </w:rPr>
            </w:pPr>
            <w:moveToRangeStart w:id="375" w:author="Martin Midtgaard" w:date="2014-10-23T14:58:00Z" w:name="move401839614"/>
            <w:moveTo w:id="376" w:author="Martin Midtgaard" w:date="2014-10-23T14:58:00Z">
              <w:r>
                <w:rPr>
                  <w:rFonts w:ascii="Arial" w:hAnsi="Arial" w:cs="Arial"/>
                  <w:sz w:val="18"/>
                </w:rPr>
                <w:t>totalDigits: 18</w:t>
              </w:r>
            </w:moveTo>
            <w:moveToRangeEnd w:id="375"/>
          </w:p>
          <w:p w14:paraId="0F5AE2BE"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7" w:author="Martin Midtgaard" w:date="2014-10-23T14:58:00Z"/>
                <w:rFonts w:ascii="Arial" w:hAnsi="Arial" w:cs="Arial"/>
                <w:sz w:val="18"/>
              </w:rPr>
            </w:pPr>
            <w:r>
              <w:rPr>
                <w:rFonts w:ascii="Arial" w:hAnsi="Arial" w:cs="Arial"/>
                <w:sz w:val="18"/>
              </w:rPr>
              <w:t>minInclusive: 1</w:t>
            </w:r>
          </w:p>
          <w:p w14:paraId="36F527AC" w14:textId="2CB95470"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378" w:author="Martin Midtgaard" w:date="2014-10-23T14:58:00Z" w:name="move401839614"/>
            <w:moveFrom w:id="379" w:author="Martin Midtgaard" w:date="2014-10-23T14:58:00Z">
              <w:r>
                <w:rPr>
                  <w:rFonts w:ascii="Arial" w:hAnsi="Arial" w:cs="Arial"/>
                  <w:sz w:val="18"/>
                </w:rPr>
                <w:t>totalDigits: 18</w:t>
              </w:r>
            </w:moveFrom>
            <w:moveFromRangeEnd w:id="378"/>
          </w:p>
        </w:tc>
        <w:tc>
          <w:tcPr>
            <w:tcW w:w="4671" w:type="dxa"/>
          </w:tcPr>
          <w:p w14:paraId="75FFC2D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0" w:author="Martin Midtgaard" w:date="2014-10-23T14:58:00Z"/>
                <w:rFonts w:ascii="Arial" w:hAnsi="Arial" w:cs="Arial"/>
                <w:sz w:val="18"/>
              </w:rPr>
            </w:pPr>
            <w:r>
              <w:rPr>
                <w:rFonts w:ascii="Arial" w:hAnsi="Arial" w:cs="Arial"/>
                <w:sz w:val="18"/>
              </w:rPr>
              <w:t>Relation der henviser til hovedfordring.</w:t>
            </w:r>
          </w:p>
          <w:p w14:paraId="6FE32F6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1" w:author="Martin Midtgaard" w:date="2014-10-23T14:58:00Z"/>
                <w:rFonts w:ascii="Arial" w:hAnsi="Arial" w:cs="Arial"/>
                <w:sz w:val="18"/>
              </w:rPr>
            </w:pPr>
          </w:p>
          <w:p w14:paraId="799FBA7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75FA55E" w14:textId="77777777" w:rsidTr="007112F0">
        <w:tc>
          <w:tcPr>
            <w:tcW w:w="3402" w:type="dxa"/>
          </w:tcPr>
          <w:p w14:paraId="3E21EB9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14:paraId="5CE9161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2" w:author="Martin Midtgaard" w:date="2014-10-23T14:58:00Z"/>
                <w:rFonts w:ascii="Arial" w:hAnsi="Arial" w:cs="Arial"/>
                <w:sz w:val="18"/>
              </w:rPr>
            </w:pPr>
            <w:del w:id="383" w:author="Martin Midtgaard" w:date="2014-10-23T14:58:00Z">
              <w:r>
                <w:rPr>
                  <w:rFonts w:ascii="Arial" w:hAnsi="Arial" w:cs="Arial"/>
                  <w:sz w:val="18"/>
                </w:rPr>
                <w:delText xml:space="preserve">Domain: </w:delText>
              </w:r>
            </w:del>
          </w:p>
          <w:p w14:paraId="7502570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4" w:author="Martin Midtgaard" w:date="2014-10-23T14:58:00Z"/>
                <w:rFonts w:ascii="Arial" w:hAnsi="Arial" w:cs="Arial"/>
                <w:sz w:val="18"/>
              </w:rPr>
            </w:pPr>
            <w:del w:id="385" w:author="Martin Midtgaard" w:date="2014-10-23T14:58:00Z">
              <w:r>
                <w:rPr>
                  <w:rFonts w:ascii="Arial" w:hAnsi="Arial" w:cs="Arial"/>
                  <w:sz w:val="18"/>
                </w:rPr>
                <w:delText>DMIFordringArt</w:delText>
              </w:r>
            </w:del>
          </w:p>
          <w:p w14:paraId="3658367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12DF33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0AD8F84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14:paraId="75D1E1D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6" w:author="Martin Midtgaard" w:date="2014-10-23T14:58:00Z"/>
                <w:rFonts w:ascii="Arial" w:hAnsi="Arial" w:cs="Arial"/>
                <w:sz w:val="18"/>
              </w:rPr>
            </w:pPr>
            <w:del w:id="387" w:author="Martin Midtgaard" w:date="2014-10-23T14:58:00Z">
              <w:r>
                <w:rPr>
                  <w:rFonts w:ascii="Arial" w:hAnsi="Arial" w:cs="Arial"/>
                  <w:sz w:val="18"/>
                </w:rPr>
                <w:delText>Anvendes til at definere om en fordring er en Inddrivelsesfordring, Opkrævningsfordring, Modregningsfordring eller en Transport</w:delText>
              </w:r>
            </w:del>
          </w:p>
          <w:p w14:paraId="0FD0D7D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8" w:author="Martin Midtgaard" w:date="2014-10-23T14:58:00Z"/>
                <w:rFonts w:ascii="Arial" w:hAnsi="Arial" w:cs="Arial"/>
                <w:sz w:val="18"/>
              </w:rPr>
            </w:pPr>
          </w:p>
          <w:p w14:paraId="59F4D62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9" w:author="Martin Midtgaard" w:date="2014-10-23T14:58:00Z"/>
                <w:rFonts w:ascii="Arial" w:hAnsi="Arial" w:cs="Arial"/>
                <w:sz w:val="18"/>
              </w:rPr>
            </w:pPr>
            <w:del w:id="390" w:author="Martin Midtgaard" w:date="2014-10-23T14:58:00Z">
              <w:r>
                <w:rPr>
                  <w:rFonts w:ascii="Arial" w:hAnsi="Arial" w:cs="Arial"/>
                  <w:sz w:val="18"/>
                </w:rPr>
                <w:delText>Listen består af faste værdier (Enum)</w:delText>
              </w:r>
            </w:del>
          </w:p>
          <w:p w14:paraId="20C9675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1" w:author="Martin Midtgaard" w:date="2014-10-23T14:58:00Z"/>
                <w:rFonts w:ascii="Arial" w:hAnsi="Arial" w:cs="Arial"/>
                <w:sz w:val="18"/>
              </w:rPr>
            </w:pPr>
          </w:p>
          <w:p w14:paraId="40B9672D" w14:textId="698E837E" w:rsid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92" w:author="Martin Midtgaard" w:date="2014-10-23T14:58:00Z">
              <w:r>
                <w:rPr>
                  <w:rFonts w:ascii="Arial" w:hAnsi="Arial" w:cs="Arial"/>
                  <w:sz w:val="18"/>
                </w:rPr>
                <w:delText>Værdiset</w:delText>
              </w:r>
            </w:del>
            <w:ins w:id="393" w:author="Martin Midtgaard" w:date="2014-10-23T14:58:00Z">
              <w:r w:rsidR="007112F0">
                <w:rPr>
                  <w:rFonts w:ascii="Arial" w:hAnsi="Arial" w:cs="Arial"/>
                  <w:sz w:val="18"/>
                </w:rPr>
                <w:t>Værdisæt</w:t>
              </w:r>
            </w:ins>
            <w:r w:rsidR="007112F0">
              <w:rPr>
                <w:rFonts w:ascii="Arial" w:hAnsi="Arial" w:cs="Arial"/>
                <w:sz w:val="18"/>
              </w:rPr>
              <w:t>:</w:t>
            </w:r>
          </w:p>
          <w:p w14:paraId="23B809B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14:paraId="66592ED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14:paraId="06677A0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14:paraId="4AC20D2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4" w:author="Martin Midtgaard" w:date="2014-10-23T14:58:00Z"/>
                <w:rFonts w:ascii="Arial" w:hAnsi="Arial" w:cs="Arial"/>
                <w:sz w:val="18"/>
              </w:rPr>
            </w:pPr>
            <w:r>
              <w:rPr>
                <w:rFonts w:ascii="Arial" w:hAnsi="Arial" w:cs="Arial"/>
                <w:sz w:val="18"/>
              </w:rPr>
              <w:t>TRAN: Transport</w:t>
            </w:r>
          </w:p>
          <w:p w14:paraId="118069F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5" w:author="Martin Midtgaard" w:date="2014-10-23T14:58:00Z"/>
                <w:rFonts w:ascii="Arial" w:hAnsi="Arial" w:cs="Arial"/>
                <w:sz w:val="18"/>
              </w:rPr>
            </w:pPr>
          </w:p>
          <w:p w14:paraId="066EE54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FEC9A81" w14:textId="77777777" w:rsidTr="007112F0">
        <w:tc>
          <w:tcPr>
            <w:tcW w:w="3402" w:type="dxa"/>
          </w:tcPr>
          <w:p w14:paraId="5B5804A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14:paraId="1B57618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6" w:author="Martin Midtgaard" w:date="2014-10-23T14:58:00Z"/>
                <w:rFonts w:ascii="Arial" w:hAnsi="Arial" w:cs="Arial"/>
                <w:sz w:val="18"/>
              </w:rPr>
            </w:pPr>
            <w:del w:id="397" w:author="Martin Midtgaard" w:date="2014-10-23T14:58:00Z">
              <w:r>
                <w:rPr>
                  <w:rFonts w:ascii="Arial" w:hAnsi="Arial" w:cs="Arial"/>
                  <w:sz w:val="18"/>
                </w:rPr>
                <w:delText xml:space="preserve">Domain: </w:delText>
              </w:r>
            </w:del>
          </w:p>
          <w:p w14:paraId="024528F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8" w:author="Martin Midtgaard" w:date="2014-10-23T14:58:00Z"/>
                <w:rFonts w:ascii="Arial" w:hAnsi="Arial" w:cs="Arial"/>
                <w:sz w:val="18"/>
              </w:rPr>
            </w:pPr>
            <w:del w:id="399" w:author="Martin Midtgaard" w:date="2014-10-23T14:58:00Z">
              <w:r>
                <w:rPr>
                  <w:rFonts w:ascii="Arial" w:hAnsi="Arial" w:cs="Arial"/>
                  <w:sz w:val="18"/>
                </w:rPr>
                <w:delText>TekstKort</w:delText>
              </w:r>
            </w:del>
          </w:p>
          <w:p w14:paraId="5AB75E0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9EE07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516690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7C93BE4" w14:textId="3241A363"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00" w:author="Martin Midtgaard" w:date="2014-10-23T14:58:00Z">
              <w:r>
                <w:rPr>
                  <w:rFonts w:ascii="Arial" w:hAnsi="Arial" w:cs="Arial"/>
                  <w:sz w:val="18"/>
                </w:rPr>
                <w:delText>whiteSpace</w:delText>
              </w:r>
            </w:del>
            <w:ins w:id="401" w:author="Martin Midtgaard" w:date="2014-10-23T14:58:00Z">
              <w:r w:rsidR="007112F0">
                <w:rPr>
                  <w:rFonts w:ascii="Arial" w:hAnsi="Arial" w:cs="Arial"/>
                  <w:sz w:val="18"/>
                </w:rPr>
                <w:t>whitespace</w:t>
              </w:r>
            </w:ins>
            <w:r w:rsidR="007112F0">
              <w:rPr>
                <w:rFonts w:ascii="Arial" w:hAnsi="Arial" w:cs="Arial"/>
                <w:sz w:val="18"/>
              </w:rPr>
              <w:t>: preserve</w:t>
            </w:r>
          </w:p>
        </w:tc>
        <w:tc>
          <w:tcPr>
            <w:tcW w:w="4671" w:type="dxa"/>
          </w:tcPr>
          <w:p w14:paraId="3E0B72B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14:paraId="583BDA7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14:paraId="0B393C8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2" w:author="Martin Midtgaard" w:date="2014-10-23T14:58:00Z"/>
                <w:rFonts w:ascii="Arial" w:hAnsi="Arial" w:cs="Arial"/>
                <w:sz w:val="18"/>
              </w:rPr>
            </w:pPr>
          </w:p>
          <w:p w14:paraId="2DD5034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71232AF0" w14:textId="77777777" w:rsidTr="007112F0">
        <w:tc>
          <w:tcPr>
            <w:tcW w:w="3402" w:type="dxa"/>
          </w:tcPr>
          <w:p w14:paraId="12F0388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1B25D90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3" w:author="Martin Midtgaard" w:date="2014-10-23T14:58:00Z"/>
                <w:rFonts w:ascii="Arial" w:hAnsi="Arial" w:cs="Arial"/>
                <w:sz w:val="18"/>
              </w:rPr>
            </w:pPr>
            <w:del w:id="404" w:author="Martin Midtgaard" w:date="2014-10-23T14:58:00Z">
              <w:r>
                <w:rPr>
                  <w:rFonts w:ascii="Arial" w:hAnsi="Arial" w:cs="Arial"/>
                  <w:sz w:val="18"/>
                </w:rPr>
                <w:delText xml:space="preserve">Domain: </w:delText>
              </w:r>
            </w:del>
          </w:p>
          <w:p w14:paraId="16036D4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5" w:author="Martin Midtgaard" w:date="2014-10-23T14:58:00Z"/>
                <w:rFonts w:ascii="Arial" w:hAnsi="Arial" w:cs="Arial"/>
                <w:sz w:val="18"/>
              </w:rPr>
            </w:pPr>
            <w:del w:id="406" w:author="Martin Midtgaard" w:date="2014-10-23T14:58:00Z">
              <w:r>
                <w:rPr>
                  <w:rFonts w:ascii="Arial" w:hAnsi="Arial" w:cs="Arial"/>
                  <w:sz w:val="18"/>
                </w:rPr>
                <w:delText>Tekst36</w:delText>
              </w:r>
            </w:del>
          </w:p>
          <w:p w14:paraId="24B581F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246A76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4B921F9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7" w:author="Martin Midtgaard" w:date="2014-10-23T14:58:00Z"/>
                <w:rFonts w:ascii="Arial" w:hAnsi="Arial" w:cs="Arial"/>
                <w:sz w:val="18"/>
              </w:rPr>
            </w:pPr>
            <w:r>
              <w:rPr>
                <w:rFonts w:ascii="Arial" w:hAnsi="Arial" w:cs="Arial"/>
                <w:sz w:val="18"/>
              </w:rPr>
              <w:t>Fordringshavers interne reference.</w:t>
            </w:r>
          </w:p>
          <w:p w14:paraId="3FD2F4F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8" w:author="Martin Midtgaard" w:date="2014-10-23T14:58:00Z"/>
                <w:rFonts w:ascii="Arial" w:hAnsi="Arial" w:cs="Arial"/>
                <w:sz w:val="18"/>
              </w:rPr>
            </w:pPr>
          </w:p>
          <w:p w14:paraId="1B0D87E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4BF0060" w14:textId="77777777" w:rsidTr="007112F0">
        <w:tc>
          <w:tcPr>
            <w:tcW w:w="3402" w:type="dxa"/>
          </w:tcPr>
          <w:p w14:paraId="6D3335B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14:paraId="1C85370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9" w:author="Martin Midtgaard" w:date="2014-10-23T14:58:00Z"/>
                <w:rFonts w:ascii="Arial" w:hAnsi="Arial" w:cs="Arial"/>
                <w:sz w:val="18"/>
              </w:rPr>
            </w:pPr>
            <w:del w:id="410" w:author="Martin Midtgaard" w:date="2014-10-23T14:58:00Z">
              <w:r>
                <w:rPr>
                  <w:rFonts w:ascii="Arial" w:hAnsi="Arial" w:cs="Arial"/>
                  <w:sz w:val="18"/>
                </w:rPr>
                <w:delText xml:space="preserve">Domain: </w:delText>
              </w:r>
            </w:del>
          </w:p>
          <w:p w14:paraId="3D9D04C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1" w:author="Martin Midtgaard" w:date="2014-10-23T14:58:00Z"/>
                <w:rFonts w:ascii="Arial" w:hAnsi="Arial" w:cs="Arial"/>
                <w:sz w:val="18"/>
              </w:rPr>
            </w:pPr>
            <w:del w:id="412" w:author="Martin Midtgaard" w:date="2014-10-23T14:58:00Z">
              <w:r>
                <w:rPr>
                  <w:rFonts w:ascii="Arial" w:hAnsi="Arial" w:cs="Arial"/>
                  <w:sz w:val="18"/>
                </w:rPr>
                <w:delText>Dato</w:delText>
              </w:r>
            </w:del>
          </w:p>
          <w:p w14:paraId="60A0A95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E8D2BD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14:paraId="58D7007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14:paraId="4B3A962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9F085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14:paraId="6D10F2C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3" w:author="Martin Midtgaard" w:date="2014-10-23T14:58:00Z"/>
                <w:rFonts w:ascii="Arial" w:hAnsi="Arial" w:cs="Arial"/>
                <w:sz w:val="18"/>
              </w:rPr>
            </w:pPr>
          </w:p>
          <w:p w14:paraId="3E3FE84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722D1AC4" w14:textId="77777777" w:rsidTr="007112F0">
        <w:tc>
          <w:tcPr>
            <w:tcW w:w="3402" w:type="dxa"/>
          </w:tcPr>
          <w:p w14:paraId="1E7E442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DMIFordringHaverID</w:t>
            </w:r>
          </w:p>
        </w:tc>
        <w:tc>
          <w:tcPr>
            <w:tcW w:w="1701" w:type="dxa"/>
          </w:tcPr>
          <w:p w14:paraId="4BCC013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4" w:author="Martin Midtgaard" w:date="2014-10-23T14:58:00Z"/>
                <w:rFonts w:ascii="Arial" w:hAnsi="Arial" w:cs="Arial"/>
                <w:sz w:val="18"/>
              </w:rPr>
            </w:pPr>
            <w:del w:id="415" w:author="Martin Midtgaard" w:date="2014-10-23T14:58:00Z">
              <w:r>
                <w:rPr>
                  <w:rFonts w:ascii="Arial" w:hAnsi="Arial" w:cs="Arial"/>
                  <w:sz w:val="18"/>
                </w:rPr>
                <w:delText xml:space="preserve">Domain: </w:delText>
              </w:r>
            </w:del>
          </w:p>
          <w:p w14:paraId="6C58193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6" w:author="Martin Midtgaard" w:date="2014-10-23T14:58:00Z"/>
                <w:rFonts w:ascii="Arial" w:hAnsi="Arial" w:cs="Arial"/>
                <w:sz w:val="18"/>
              </w:rPr>
            </w:pPr>
            <w:del w:id="417" w:author="Martin Midtgaard" w:date="2014-10-23T14:58:00Z">
              <w:r>
                <w:rPr>
                  <w:rFonts w:ascii="Arial" w:hAnsi="Arial" w:cs="Arial"/>
                  <w:sz w:val="18"/>
                </w:rPr>
                <w:delText>ID18</w:delText>
              </w:r>
            </w:del>
          </w:p>
          <w:p w14:paraId="6D089D5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E8946B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8" w:author="Martin Midtgaard" w:date="2014-10-23T14:58:00Z"/>
                <w:rFonts w:ascii="Arial" w:hAnsi="Arial" w:cs="Arial"/>
                <w:sz w:val="18"/>
              </w:rPr>
            </w:pPr>
            <w:moveToRangeStart w:id="419" w:author="Martin Midtgaard" w:date="2014-10-23T14:58:00Z" w:name="move401839615"/>
            <w:moveTo w:id="420" w:author="Martin Midtgaard" w:date="2014-10-23T14:58:00Z">
              <w:r>
                <w:rPr>
                  <w:rFonts w:ascii="Arial" w:hAnsi="Arial" w:cs="Arial"/>
                  <w:sz w:val="18"/>
                </w:rPr>
                <w:t>totalDigits: 18</w:t>
              </w:r>
            </w:moveTo>
            <w:moveToRangeEnd w:id="419"/>
          </w:p>
          <w:p w14:paraId="0ACC1239"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1" w:author="Martin Midtgaard" w:date="2014-10-23T14:58:00Z"/>
                <w:rFonts w:ascii="Arial" w:hAnsi="Arial" w:cs="Arial"/>
                <w:sz w:val="18"/>
              </w:rPr>
            </w:pPr>
            <w:r>
              <w:rPr>
                <w:rFonts w:ascii="Arial" w:hAnsi="Arial" w:cs="Arial"/>
                <w:sz w:val="18"/>
              </w:rPr>
              <w:t>minInclusive: 1</w:t>
            </w:r>
          </w:p>
          <w:p w14:paraId="736B673F" w14:textId="51E3D3DF"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422" w:author="Martin Midtgaard" w:date="2014-10-23T14:58:00Z" w:name="move401839615"/>
            <w:moveFrom w:id="423" w:author="Martin Midtgaard" w:date="2014-10-23T14:58:00Z">
              <w:r>
                <w:rPr>
                  <w:rFonts w:ascii="Arial" w:hAnsi="Arial" w:cs="Arial"/>
                  <w:sz w:val="18"/>
                </w:rPr>
                <w:t>totalDigits: 18</w:t>
              </w:r>
            </w:moveFrom>
            <w:moveFromRangeEnd w:id="422"/>
          </w:p>
        </w:tc>
        <w:tc>
          <w:tcPr>
            <w:tcW w:w="4671" w:type="dxa"/>
          </w:tcPr>
          <w:p w14:paraId="7A64CAB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4" w:author="Martin Midtgaard" w:date="2014-10-23T14:58:00Z"/>
                <w:rFonts w:ascii="Arial" w:hAnsi="Arial" w:cs="Arial"/>
                <w:sz w:val="18"/>
              </w:rPr>
            </w:pPr>
            <w:r>
              <w:rPr>
                <w:rFonts w:ascii="Arial" w:hAnsi="Arial" w:cs="Arial"/>
                <w:sz w:val="18"/>
              </w:rPr>
              <w:t>Identificerer den unikke aftale ID.</w:t>
            </w:r>
          </w:p>
          <w:p w14:paraId="07C14E1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5" w:author="Martin Midtgaard" w:date="2014-10-23T14:58:00Z"/>
                <w:rFonts w:ascii="Arial" w:hAnsi="Arial" w:cs="Arial"/>
                <w:sz w:val="18"/>
              </w:rPr>
            </w:pPr>
          </w:p>
          <w:p w14:paraId="1DDE3F3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D2CDF64" w14:textId="77777777" w:rsidTr="007112F0">
        <w:tc>
          <w:tcPr>
            <w:tcW w:w="3402" w:type="dxa"/>
          </w:tcPr>
          <w:p w14:paraId="4768CAF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2C43F09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6" w:author="Martin Midtgaard" w:date="2014-10-23T14:58:00Z"/>
                <w:rFonts w:ascii="Arial" w:hAnsi="Arial" w:cs="Arial"/>
                <w:sz w:val="18"/>
              </w:rPr>
            </w:pPr>
            <w:del w:id="427" w:author="Martin Midtgaard" w:date="2014-10-23T14:58:00Z">
              <w:r>
                <w:rPr>
                  <w:rFonts w:ascii="Arial" w:hAnsi="Arial" w:cs="Arial"/>
                  <w:sz w:val="18"/>
                </w:rPr>
                <w:delText xml:space="preserve">Domain: </w:delText>
              </w:r>
            </w:del>
          </w:p>
          <w:p w14:paraId="4570F3B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8" w:author="Martin Midtgaard" w:date="2014-10-23T14:58:00Z"/>
                <w:rFonts w:ascii="Arial" w:hAnsi="Arial" w:cs="Arial"/>
                <w:sz w:val="18"/>
              </w:rPr>
            </w:pPr>
            <w:del w:id="429" w:author="Martin Midtgaard" w:date="2014-10-23T14:58:00Z">
              <w:r>
                <w:rPr>
                  <w:rFonts w:ascii="Arial" w:hAnsi="Arial" w:cs="Arial"/>
                  <w:sz w:val="18"/>
                </w:rPr>
                <w:delText>DatoTid</w:delText>
              </w:r>
            </w:del>
          </w:p>
          <w:p w14:paraId="1A3F1FA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2AE0CCF" w14:textId="1942BC27"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30" w:author="Martin Midtgaard" w:date="2014-10-23T14:58:00Z">
              <w:r>
                <w:rPr>
                  <w:rFonts w:ascii="Arial" w:hAnsi="Arial" w:cs="Arial"/>
                  <w:sz w:val="18"/>
                </w:rPr>
                <w:delText>whiteSpace</w:delText>
              </w:r>
            </w:del>
            <w:ins w:id="431" w:author="Martin Midtgaard" w:date="2014-10-23T14:58:00Z">
              <w:r w:rsidR="007112F0">
                <w:rPr>
                  <w:rFonts w:ascii="Arial" w:hAnsi="Arial" w:cs="Arial"/>
                  <w:sz w:val="18"/>
                </w:rPr>
                <w:t>whitespace</w:t>
              </w:r>
            </w:ins>
            <w:r w:rsidR="007112F0">
              <w:rPr>
                <w:rFonts w:ascii="Arial" w:hAnsi="Arial" w:cs="Arial"/>
                <w:sz w:val="18"/>
              </w:rPr>
              <w:t>: collapse</w:t>
            </w:r>
          </w:p>
        </w:tc>
        <w:tc>
          <w:tcPr>
            <w:tcW w:w="4671" w:type="dxa"/>
          </w:tcPr>
          <w:p w14:paraId="6A2E0B1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036C131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6424A6B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6D1C295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2" w:author="Martin Midtgaard" w:date="2014-10-23T14:58:00Z"/>
                <w:rFonts w:ascii="Arial" w:hAnsi="Arial" w:cs="Arial"/>
                <w:sz w:val="18"/>
              </w:rPr>
            </w:pPr>
          </w:p>
          <w:p w14:paraId="6C6A182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3234658" w14:textId="77777777" w:rsidTr="007112F0">
        <w:tc>
          <w:tcPr>
            <w:tcW w:w="3402" w:type="dxa"/>
          </w:tcPr>
          <w:p w14:paraId="7D82CFB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14:paraId="3038E3A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3" w:author="Martin Midtgaard" w:date="2014-10-23T14:58:00Z"/>
                <w:rFonts w:ascii="Arial" w:hAnsi="Arial" w:cs="Arial"/>
                <w:sz w:val="18"/>
              </w:rPr>
            </w:pPr>
            <w:del w:id="434" w:author="Martin Midtgaard" w:date="2014-10-23T14:58:00Z">
              <w:r>
                <w:rPr>
                  <w:rFonts w:ascii="Arial" w:hAnsi="Arial" w:cs="Arial"/>
                  <w:sz w:val="18"/>
                </w:rPr>
                <w:delText xml:space="preserve">Domain: </w:delText>
              </w:r>
            </w:del>
          </w:p>
          <w:p w14:paraId="118191E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5" w:author="Martin Midtgaard" w:date="2014-10-23T14:58:00Z"/>
                <w:rFonts w:ascii="Arial" w:hAnsi="Arial" w:cs="Arial"/>
                <w:sz w:val="18"/>
              </w:rPr>
            </w:pPr>
            <w:del w:id="436" w:author="Martin Midtgaard" w:date="2014-10-23T14:58:00Z">
              <w:r>
                <w:rPr>
                  <w:rFonts w:ascii="Arial" w:hAnsi="Arial" w:cs="Arial"/>
                  <w:sz w:val="18"/>
                </w:rPr>
                <w:delText>ProduktionEnhedNummer</w:delText>
              </w:r>
            </w:del>
          </w:p>
          <w:p w14:paraId="1E67E89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352B06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664697E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14:paraId="3D3DE74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DFA79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14:paraId="412D99F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7926A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14:paraId="7BCB85F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14:paraId="49DE42C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14:paraId="6EB45FB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7" w:author="Martin Midtgaard" w:date="2014-10-23T14:58:00Z"/>
                <w:rFonts w:ascii="Arial" w:hAnsi="Arial" w:cs="Arial"/>
                <w:sz w:val="18"/>
              </w:rPr>
            </w:pPr>
          </w:p>
          <w:p w14:paraId="18C8319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2DAD465" w14:textId="77777777" w:rsidTr="007112F0">
        <w:tc>
          <w:tcPr>
            <w:tcW w:w="3402" w:type="dxa"/>
          </w:tcPr>
          <w:p w14:paraId="0B4E8BA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14:paraId="32C7DCE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8" w:author="Martin Midtgaard" w:date="2014-10-23T14:58:00Z"/>
                <w:rFonts w:ascii="Arial" w:hAnsi="Arial" w:cs="Arial"/>
                <w:sz w:val="18"/>
              </w:rPr>
            </w:pPr>
            <w:del w:id="439" w:author="Martin Midtgaard" w:date="2014-10-23T14:58:00Z">
              <w:r>
                <w:rPr>
                  <w:rFonts w:ascii="Arial" w:hAnsi="Arial" w:cs="Arial"/>
                  <w:sz w:val="18"/>
                </w:rPr>
                <w:delText xml:space="preserve">Domain: </w:delText>
              </w:r>
            </w:del>
          </w:p>
          <w:p w14:paraId="38737A4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0" w:author="Martin Midtgaard" w:date="2014-10-23T14:58:00Z"/>
                <w:rFonts w:ascii="Arial" w:hAnsi="Arial" w:cs="Arial"/>
                <w:sz w:val="18"/>
              </w:rPr>
            </w:pPr>
            <w:del w:id="441" w:author="Martin Midtgaard" w:date="2014-10-23T14:58:00Z">
              <w:r>
                <w:rPr>
                  <w:rFonts w:ascii="Arial" w:hAnsi="Arial" w:cs="Arial"/>
                  <w:sz w:val="18"/>
                </w:rPr>
                <w:delText>Dato</w:delText>
              </w:r>
            </w:del>
          </w:p>
          <w:p w14:paraId="5F50CF9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A390E6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14:paraId="39EB5060" w14:textId="41265A72"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2" w:author="Martin Midtgaard" w:date="2014-10-23T14:58:00Z"/>
                <w:rFonts w:ascii="Arial" w:hAnsi="Arial" w:cs="Arial"/>
                <w:sz w:val="18"/>
              </w:rPr>
            </w:pPr>
            <w:r>
              <w:rPr>
                <w:rFonts w:ascii="Arial" w:hAnsi="Arial" w:cs="Arial"/>
                <w:sz w:val="18"/>
              </w:rPr>
              <w:t>Datoen er en incl. dato.</w:t>
            </w:r>
            <w:del w:id="443" w:author="Martin Midtgaard" w:date="2014-10-23T14:58:00Z">
              <w:r w:rsidR="00972CBB">
                <w:rPr>
                  <w:rFonts w:ascii="Arial" w:hAnsi="Arial" w:cs="Arial"/>
                  <w:sz w:val="18"/>
                </w:rPr>
                <w:delText xml:space="preserve"> </w:delText>
              </w:r>
            </w:del>
          </w:p>
          <w:p w14:paraId="1377587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4" w:author="Martin Midtgaard" w:date="2014-10-23T14:58:00Z"/>
                <w:rFonts w:ascii="Arial" w:hAnsi="Arial" w:cs="Arial"/>
                <w:sz w:val="18"/>
              </w:rPr>
            </w:pPr>
          </w:p>
          <w:p w14:paraId="648A25D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188E14DC" w14:textId="77777777" w:rsidTr="007112F0">
        <w:tc>
          <w:tcPr>
            <w:tcW w:w="3402" w:type="dxa"/>
          </w:tcPr>
          <w:p w14:paraId="4012E30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14:paraId="776895C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5" w:author="Martin Midtgaard" w:date="2014-10-23T14:58:00Z"/>
                <w:rFonts w:ascii="Arial" w:hAnsi="Arial" w:cs="Arial"/>
                <w:sz w:val="18"/>
              </w:rPr>
            </w:pPr>
            <w:del w:id="446" w:author="Martin Midtgaard" w:date="2014-10-23T14:58:00Z">
              <w:r>
                <w:rPr>
                  <w:rFonts w:ascii="Arial" w:hAnsi="Arial" w:cs="Arial"/>
                  <w:sz w:val="18"/>
                </w:rPr>
                <w:delText xml:space="preserve">Domain: </w:delText>
              </w:r>
            </w:del>
          </w:p>
          <w:p w14:paraId="0247401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7" w:author="Martin Midtgaard" w:date="2014-10-23T14:58:00Z"/>
                <w:rFonts w:ascii="Arial" w:hAnsi="Arial" w:cs="Arial"/>
                <w:sz w:val="18"/>
              </w:rPr>
            </w:pPr>
            <w:del w:id="448" w:author="Martin Midtgaard" w:date="2014-10-23T14:58:00Z">
              <w:r>
                <w:rPr>
                  <w:rFonts w:ascii="Arial" w:hAnsi="Arial" w:cs="Arial"/>
                  <w:sz w:val="18"/>
                </w:rPr>
                <w:delText>Dato</w:delText>
              </w:r>
            </w:del>
          </w:p>
          <w:p w14:paraId="2F9BA60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13D66B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14:paraId="2B9B0E5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9" w:author="Martin Midtgaard" w:date="2014-10-23T14:58:00Z"/>
                <w:rFonts w:ascii="Arial" w:hAnsi="Arial" w:cs="Arial"/>
                <w:sz w:val="18"/>
              </w:rPr>
            </w:pPr>
            <w:r>
              <w:rPr>
                <w:rFonts w:ascii="Arial" w:hAnsi="Arial" w:cs="Arial"/>
                <w:sz w:val="18"/>
              </w:rPr>
              <w:t>Datoen er en incl dato.</w:t>
            </w:r>
          </w:p>
          <w:p w14:paraId="7682FE5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0" w:author="Martin Midtgaard" w:date="2014-10-23T14:58:00Z"/>
                <w:rFonts w:ascii="Arial" w:hAnsi="Arial" w:cs="Arial"/>
                <w:sz w:val="18"/>
              </w:rPr>
            </w:pPr>
          </w:p>
          <w:p w14:paraId="1A64654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1262380F" w14:textId="77777777" w:rsidTr="007112F0">
        <w:tc>
          <w:tcPr>
            <w:tcW w:w="3402" w:type="dxa"/>
          </w:tcPr>
          <w:p w14:paraId="1DC2FB0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14:paraId="0271DCB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1" w:author="Martin Midtgaard" w:date="2014-10-23T14:58:00Z"/>
                <w:rFonts w:ascii="Arial" w:hAnsi="Arial" w:cs="Arial"/>
                <w:sz w:val="18"/>
              </w:rPr>
            </w:pPr>
            <w:del w:id="452" w:author="Martin Midtgaard" w:date="2014-10-23T14:58:00Z">
              <w:r>
                <w:rPr>
                  <w:rFonts w:ascii="Arial" w:hAnsi="Arial" w:cs="Arial"/>
                  <w:sz w:val="18"/>
                </w:rPr>
                <w:delText xml:space="preserve">Domain: </w:delText>
              </w:r>
            </w:del>
          </w:p>
          <w:p w14:paraId="652D1AB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3" w:author="Martin Midtgaard" w:date="2014-10-23T14:58:00Z"/>
                <w:rFonts w:ascii="Arial" w:hAnsi="Arial" w:cs="Arial"/>
                <w:sz w:val="18"/>
              </w:rPr>
            </w:pPr>
            <w:del w:id="454" w:author="Martin Midtgaard" w:date="2014-10-23T14:58:00Z">
              <w:r>
                <w:rPr>
                  <w:rFonts w:ascii="Arial" w:hAnsi="Arial" w:cs="Arial"/>
                  <w:sz w:val="18"/>
                </w:rPr>
                <w:delText>Tekst30</w:delText>
              </w:r>
            </w:del>
          </w:p>
          <w:p w14:paraId="5C2479A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E5CEF0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4E4A280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14:paraId="0DEE313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E3E0C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12340B0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71984E0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7AF75D9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7ECEDA2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6093D1B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21E1920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5" w:author="Martin Midtgaard" w:date="2014-10-23T14:58:00Z"/>
                <w:rFonts w:ascii="Arial" w:hAnsi="Arial" w:cs="Arial"/>
                <w:sz w:val="18"/>
              </w:rPr>
            </w:pPr>
          </w:p>
          <w:p w14:paraId="65ABFEF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9EFA53C" w14:textId="77777777" w:rsidTr="007112F0">
        <w:tc>
          <w:tcPr>
            <w:tcW w:w="3402" w:type="dxa"/>
          </w:tcPr>
          <w:p w14:paraId="5D0D4C7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14:paraId="0E66E53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6" w:author="Martin Midtgaard" w:date="2014-10-23T14:58:00Z"/>
                <w:rFonts w:ascii="Arial" w:hAnsi="Arial" w:cs="Arial"/>
                <w:sz w:val="18"/>
              </w:rPr>
            </w:pPr>
            <w:del w:id="457" w:author="Martin Midtgaard" w:date="2014-10-23T14:58:00Z">
              <w:r>
                <w:rPr>
                  <w:rFonts w:ascii="Arial" w:hAnsi="Arial" w:cs="Arial"/>
                  <w:sz w:val="18"/>
                </w:rPr>
                <w:delText xml:space="preserve">Domain: </w:delText>
              </w:r>
            </w:del>
          </w:p>
          <w:p w14:paraId="1C7397F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8" w:author="Martin Midtgaard" w:date="2014-10-23T14:58:00Z"/>
                <w:rFonts w:ascii="Arial" w:hAnsi="Arial" w:cs="Arial"/>
                <w:sz w:val="18"/>
              </w:rPr>
            </w:pPr>
            <w:del w:id="459" w:author="Martin Midtgaard" w:date="2014-10-23T14:58:00Z">
              <w:r>
                <w:rPr>
                  <w:rFonts w:ascii="Arial" w:hAnsi="Arial" w:cs="Arial"/>
                  <w:sz w:val="18"/>
                </w:rPr>
                <w:delText>Beløb</w:delText>
              </w:r>
            </w:del>
          </w:p>
          <w:p w14:paraId="623C950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92F09A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C926E7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8A57FF0" w14:textId="199AA32C"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0" w:author="Martin Midtgaard" w:date="2014-10-23T14:58:00Z"/>
                <w:rFonts w:ascii="Arial" w:hAnsi="Arial" w:cs="Arial"/>
                <w:sz w:val="18"/>
              </w:rPr>
            </w:pPr>
            <w:r>
              <w:rPr>
                <w:rFonts w:ascii="Arial" w:hAnsi="Arial" w:cs="Arial"/>
                <w:sz w:val="18"/>
              </w:rPr>
              <w:t>Beregnet fordringbeløb i den inddraporterede valuta.</w:t>
            </w:r>
            <w:del w:id="461" w:author="Martin Midtgaard" w:date="2014-10-23T14:58:00Z">
              <w:r w:rsidR="00972CBB">
                <w:rPr>
                  <w:rFonts w:ascii="Arial" w:hAnsi="Arial" w:cs="Arial"/>
                  <w:sz w:val="18"/>
                </w:rPr>
                <w:delText xml:space="preserve"> </w:delText>
              </w:r>
            </w:del>
          </w:p>
          <w:p w14:paraId="5029DB7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2" w:author="Martin Midtgaard" w:date="2014-10-23T14:58:00Z"/>
                <w:rFonts w:ascii="Arial" w:hAnsi="Arial" w:cs="Arial"/>
                <w:sz w:val="18"/>
              </w:rPr>
            </w:pPr>
          </w:p>
          <w:p w14:paraId="70D4ACA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6E8A9B2" w14:textId="77777777" w:rsidTr="007112F0">
        <w:tc>
          <w:tcPr>
            <w:tcW w:w="3402" w:type="dxa"/>
          </w:tcPr>
          <w:p w14:paraId="69A2B54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14:paraId="5C7295C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3" w:author="Martin Midtgaard" w:date="2014-10-23T14:58:00Z"/>
                <w:rFonts w:ascii="Arial" w:hAnsi="Arial" w:cs="Arial"/>
                <w:sz w:val="18"/>
              </w:rPr>
            </w:pPr>
            <w:del w:id="464" w:author="Martin Midtgaard" w:date="2014-10-23T14:58:00Z">
              <w:r>
                <w:rPr>
                  <w:rFonts w:ascii="Arial" w:hAnsi="Arial" w:cs="Arial"/>
                  <w:sz w:val="18"/>
                </w:rPr>
                <w:delText xml:space="preserve">Domain: </w:delText>
              </w:r>
            </w:del>
          </w:p>
          <w:p w14:paraId="32E9592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5" w:author="Martin Midtgaard" w:date="2014-10-23T14:58:00Z"/>
                <w:rFonts w:ascii="Arial" w:hAnsi="Arial" w:cs="Arial"/>
                <w:sz w:val="18"/>
              </w:rPr>
            </w:pPr>
            <w:del w:id="466" w:author="Martin Midtgaard" w:date="2014-10-23T14:58:00Z">
              <w:r>
                <w:rPr>
                  <w:rFonts w:ascii="Arial" w:hAnsi="Arial" w:cs="Arial"/>
                  <w:sz w:val="18"/>
                </w:rPr>
                <w:delText>Beløb</w:delText>
              </w:r>
            </w:del>
          </w:p>
          <w:p w14:paraId="2212484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26AB41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28AAA7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CBAA392" w14:textId="3D0ED150"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7" w:author="Martin Midtgaard" w:date="2014-10-23T14:58:00Z"/>
                <w:rFonts w:ascii="Arial" w:hAnsi="Arial" w:cs="Arial"/>
                <w:sz w:val="18"/>
              </w:rPr>
            </w:pPr>
            <w:r>
              <w:rPr>
                <w:rFonts w:ascii="Arial" w:hAnsi="Arial" w:cs="Arial"/>
                <w:sz w:val="18"/>
              </w:rPr>
              <w:t>Beløb omregnet til danske kr.  Det er FordringBeløb fratrukket alle typer af korrektioner og indbetalinger - altså saldo dags dato</w:t>
            </w:r>
            <w:del w:id="468" w:author="Martin Midtgaard" w:date="2014-10-23T14:58:00Z">
              <w:r w:rsidR="00972CBB">
                <w:rPr>
                  <w:rFonts w:ascii="Arial" w:hAnsi="Arial" w:cs="Arial"/>
                  <w:sz w:val="18"/>
                </w:rPr>
                <w:delText xml:space="preserve"> </w:delText>
              </w:r>
            </w:del>
          </w:p>
          <w:p w14:paraId="7F21FA0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9" w:author="Martin Midtgaard" w:date="2014-10-23T14:58:00Z"/>
                <w:rFonts w:ascii="Arial" w:hAnsi="Arial" w:cs="Arial"/>
                <w:sz w:val="18"/>
              </w:rPr>
            </w:pPr>
          </w:p>
          <w:p w14:paraId="5582685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755530C" w14:textId="77777777" w:rsidTr="007112F0">
        <w:tc>
          <w:tcPr>
            <w:tcW w:w="3402" w:type="dxa"/>
          </w:tcPr>
          <w:p w14:paraId="26C2C2F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14:paraId="7C80CC3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0" w:author="Martin Midtgaard" w:date="2014-10-23T14:58:00Z"/>
                <w:rFonts w:ascii="Arial" w:hAnsi="Arial" w:cs="Arial"/>
                <w:sz w:val="18"/>
              </w:rPr>
            </w:pPr>
            <w:del w:id="471" w:author="Martin Midtgaard" w:date="2014-10-23T14:58:00Z">
              <w:r>
                <w:rPr>
                  <w:rFonts w:ascii="Arial" w:hAnsi="Arial" w:cs="Arial"/>
                  <w:sz w:val="18"/>
                </w:rPr>
                <w:delText xml:space="preserve">Domain: </w:delText>
              </w:r>
            </w:del>
          </w:p>
          <w:p w14:paraId="7427583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2" w:author="Martin Midtgaard" w:date="2014-10-23T14:58:00Z"/>
                <w:rFonts w:ascii="Arial" w:hAnsi="Arial" w:cs="Arial"/>
                <w:sz w:val="18"/>
              </w:rPr>
            </w:pPr>
            <w:del w:id="473" w:author="Martin Midtgaard" w:date="2014-10-23T14:58:00Z">
              <w:r>
                <w:rPr>
                  <w:rFonts w:ascii="Arial" w:hAnsi="Arial" w:cs="Arial"/>
                  <w:sz w:val="18"/>
                </w:rPr>
                <w:delText>Dato</w:delText>
              </w:r>
            </w:del>
          </w:p>
          <w:p w14:paraId="18BE6B8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C2EEB4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4" w:author="Martin Midtgaard" w:date="2014-10-23T14:58:00Z"/>
                <w:rFonts w:ascii="Arial" w:hAnsi="Arial" w:cs="Arial"/>
                <w:sz w:val="18"/>
              </w:rPr>
            </w:pPr>
            <w:r>
              <w:rPr>
                <w:rFonts w:ascii="Arial" w:hAnsi="Arial" w:cs="Arial"/>
                <w:sz w:val="18"/>
              </w:rPr>
              <w:t>Sidste rettidige betalingsdato. Den sidste frist for, hvornår en fordring skal være betalt.</w:t>
            </w:r>
          </w:p>
          <w:p w14:paraId="0F061F6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5" w:author="Martin Midtgaard" w:date="2014-10-23T14:58:00Z"/>
                <w:rFonts w:ascii="Arial" w:hAnsi="Arial" w:cs="Arial"/>
                <w:sz w:val="18"/>
              </w:rPr>
            </w:pPr>
          </w:p>
          <w:p w14:paraId="78F0576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A224034" w14:textId="77777777" w:rsidTr="007112F0">
        <w:tc>
          <w:tcPr>
            <w:tcW w:w="3402" w:type="dxa"/>
          </w:tcPr>
          <w:p w14:paraId="5F5FC45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DMIFordringStiftelseTidspunkt</w:t>
            </w:r>
          </w:p>
        </w:tc>
        <w:tc>
          <w:tcPr>
            <w:tcW w:w="1701" w:type="dxa"/>
          </w:tcPr>
          <w:p w14:paraId="2470D22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6" w:author="Martin Midtgaard" w:date="2014-10-23T14:58:00Z"/>
                <w:rFonts w:ascii="Arial" w:hAnsi="Arial" w:cs="Arial"/>
                <w:sz w:val="18"/>
              </w:rPr>
            </w:pPr>
            <w:del w:id="477" w:author="Martin Midtgaard" w:date="2014-10-23T14:58:00Z">
              <w:r>
                <w:rPr>
                  <w:rFonts w:ascii="Arial" w:hAnsi="Arial" w:cs="Arial"/>
                  <w:sz w:val="18"/>
                </w:rPr>
                <w:delText xml:space="preserve">Domain: </w:delText>
              </w:r>
            </w:del>
          </w:p>
          <w:p w14:paraId="173C2D9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8" w:author="Martin Midtgaard" w:date="2014-10-23T14:58:00Z"/>
                <w:rFonts w:ascii="Arial" w:hAnsi="Arial" w:cs="Arial"/>
                <w:sz w:val="18"/>
              </w:rPr>
            </w:pPr>
            <w:del w:id="479" w:author="Martin Midtgaard" w:date="2014-10-23T14:58:00Z">
              <w:r>
                <w:rPr>
                  <w:rFonts w:ascii="Arial" w:hAnsi="Arial" w:cs="Arial"/>
                  <w:sz w:val="18"/>
                </w:rPr>
                <w:delText>Dato</w:delText>
              </w:r>
            </w:del>
          </w:p>
          <w:p w14:paraId="77FCBE7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62381D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14:paraId="0B381DC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14:paraId="02D9F4A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0" w:author="Martin Midtgaard" w:date="2014-10-23T14:58:00Z"/>
                <w:rFonts w:ascii="Arial" w:hAnsi="Arial" w:cs="Arial"/>
                <w:sz w:val="18"/>
              </w:rPr>
            </w:pPr>
          </w:p>
          <w:p w14:paraId="7E8BF42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828C48B" w14:textId="77777777" w:rsidTr="007112F0">
        <w:tc>
          <w:tcPr>
            <w:tcW w:w="3402" w:type="dxa"/>
          </w:tcPr>
          <w:p w14:paraId="6F05F8F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14:paraId="7AACDB0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1" w:author="Martin Midtgaard" w:date="2014-10-23T14:58:00Z"/>
                <w:rFonts w:ascii="Arial" w:hAnsi="Arial" w:cs="Arial"/>
                <w:sz w:val="18"/>
              </w:rPr>
            </w:pPr>
            <w:del w:id="482" w:author="Martin Midtgaard" w:date="2014-10-23T14:58:00Z">
              <w:r>
                <w:rPr>
                  <w:rFonts w:ascii="Arial" w:hAnsi="Arial" w:cs="Arial"/>
                  <w:sz w:val="18"/>
                </w:rPr>
                <w:delText xml:space="preserve">Domain: </w:delText>
              </w:r>
            </w:del>
          </w:p>
          <w:p w14:paraId="545AB29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3" w:author="Martin Midtgaard" w:date="2014-10-23T14:58:00Z"/>
                <w:rFonts w:ascii="Arial" w:hAnsi="Arial" w:cs="Arial"/>
                <w:sz w:val="18"/>
              </w:rPr>
            </w:pPr>
            <w:del w:id="484" w:author="Martin Midtgaard" w:date="2014-10-23T14:58:00Z">
              <w:r>
                <w:rPr>
                  <w:rFonts w:ascii="Arial" w:hAnsi="Arial" w:cs="Arial"/>
                  <w:sz w:val="18"/>
                </w:rPr>
                <w:delText>FordringKategori</w:delText>
              </w:r>
            </w:del>
          </w:p>
          <w:p w14:paraId="532CC8B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81BE12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609A61F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14:paraId="1DAE6DF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14:paraId="47BE9AD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47F835" w14:textId="36815299" w:rsid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85" w:author="Martin Midtgaard" w:date="2014-10-23T14:58:00Z">
              <w:r>
                <w:rPr>
                  <w:rFonts w:ascii="Arial" w:hAnsi="Arial" w:cs="Arial"/>
                  <w:sz w:val="18"/>
                </w:rPr>
                <w:delText>Værdiset</w:delText>
              </w:r>
            </w:del>
            <w:ins w:id="486" w:author="Martin Midtgaard" w:date="2014-10-23T14:58:00Z">
              <w:r w:rsidR="007112F0">
                <w:rPr>
                  <w:rFonts w:ascii="Arial" w:hAnsi="Arial" w:cs="Arial"/>
                  <w:sz w:val="18"/>
                </w:rPr>
                <w:t>Værdisæt</w:t>
              </w:r>
            </w:ins>
            <w:r w:rsidR="007112F0">
              <w:rPr>
                <w:rFonts w:ascii="Arial" w:hAnsi="Arial" w:cs="Arial"/>
                <w:sz w:val="18"/>
              </w:rPr>
              <w:t>:</w:t>
            </w:r>
          </w:p>
          <w:p w14:paraId="420A06F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14:paraId="15BAC37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14:paraId="38E8B45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14:paraId="525B7C3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14:paraId="1AB8570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14:paraId="2CF0026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993F9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49E87A2" w14:textId="77777777" w:rsidTr="007112F0">
        <w:tc>
          <w:tcPr>
            <w:tcW w:w="3402" w:type="dxa"/>
          </w:tcPr>
          <w:p w14:paraId="3F08CFA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14:paraId="1A4A7CF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7" w:author="Martin Midtgaard" w:date="2014-10-23T14:58:00Z"/>
                <w:rFonts w:ascii="Arial" w:hAnsi="Arial" w:cs="Arial"/>
                <w:sz w:val="18"/>
              </w:rPr>
            </w:pPr>
            <w:del w:id="488" w:author="Martin Midtgaard" w:date="2014-10-23T14:58:00Z">
              <w:r>
                <w:rPr>
                  <w:rFonts w:ascii="Arial" w:hAnsi="Arial" w:cs="Arial"/>
                  <w:sz w:val="18"/>
                </w:rPr>
                <w:delText xml:space="preserve">Domain: </w:delText>
              </w:r>
            </w:del>
          </w:p>
          <w:p w14:paraId="36A8F13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9" w:author="Martin Midtgaard" w:date="2014-10-23T14:58:00Z"/>
                <w:rFonts w:ascii="Arial" w:hAnsi="Arial" w:cs="Arial"/>
                <w:sz w:val="18"/>
              </w:rPr>
            </w:pPr>
            <w:del w:id="490" w:author="Martin Midtgaard" w:date="2014-10-23T14:58:00Z">
              <w:r>
                <w:rPr>
                  <w:rFonts w:ascii="Arial" w:hAnsi="Arial" w:cs="Arial"/>
                  <w:sz w:val="18"/>
                </w:rPr>
                <w:delText>DMIFordringTypeKodeTekst7</w:delText>
              </w:r>
            </w:del>
          </w:p>
          <w:p w14:paraId="50140F1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94C1A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14:paraId="61D4D4CA" w14:textId="0A3A8A86"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på 7 karakter som må bestå af tal og/eller bogstaver som </w:t>
            </w:r>
            <w:del w:id="491" w:author="Martin Midtgaard" w:date="2014-10-23T14:58:00Z">
              <w:r w:rsidR="00972CBB">
                <w:rPr>
                  <w:rFonts w:ascii="Arial" w:hAnsi="Arial" w:cs="Arial"/>
                  <w:sz w:val="18"/>
                </w:rPr>
                <w:delText>modsvar</w:delText>
              </w:r>
            </w:del>
            <w:ins w:id="492" w:author="Martin Midtgaard" w:date="2014-10-23T14:58:00Z">
              <w:r>
                <w:rPr>
                  <w:rFonts w:ascii="Arial" w:hAnsi="Arial" w:cs="Arial"/>
                  <w:sz w:val="18"/>
                </w:rPr>
                <w:t>modsvarer</w:t>
              </w:r>
            </w:ins>
            <w:r>
              <w:rPr>
                <w:rFonts w:ascii="Arial" w:hAnsi="Arial" w:cs="Arial"/>
                <w:sz w:val="18"/>
              </w:rPr>
              <w:t xml:space="preserve"> en fordringstype.</w:t>
            </w:r>
          </w:p>
          <w:p w14:paraId="02E0EB5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3" w:author="Martin Midtgaard" w:date="2014-10-23T14:58:00Z"/>
                <w:rFonts w:ascii="Arial" w:hAnsi="Arial" w:cs="Arial"/>
                <w:sz w:val="18"/>
              </w:rPr>
            </w:pPr>
          </w:p>
          <w:p w14:paraId="09B1D02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4" w:author="Martin Midtgaard" w:date="2014-10-23T14:58:00Z"/>
                <w:rFonts w:ascii="Arial" w:hAnsi="Arial" w:cs="Arial"/>
                <w:sz w:val="18"/>
              </w:rPr>
            </w:pPr>
            <w:del w:id="495" w:author="Martin Midtgaard" w:date="2014-10-23T14:58:00Z">
              <w:r>
                <w:rPr>
                  <w:rFonts w:ascii="Arial" w:hAnsi="Arial" w:cs="Arial"/>
                  <w:sz w:val="18"/>
                </w:rPr>
                <w:delText>Værdiset:</w:delText>
              </w:r>
            </w:del>
          </w:p>
          <w:p w14:paraId="3CF4360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C992E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14:paraId="73161C2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14:paraId="3244169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14:paraId="792428E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14:paraId="7B42E62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84997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6" w:author="Martin Midtgaard" w:date="2014-10-23T14:58:00Z"/>
                <w:rFonts w:ascii="Arial" w:hAnsi="Arial" w:cs="Arial"/>
                <w:sz w:val="18"/>
              </w:rPr>
            </w:pPr>
            <w:r>
              <w:rPr>
                <w:rFonts w:ascii="Arial" w:hAnsi="Arial" w:cs="Arial"/>
                <w:sz w:val="18"/>
              </w:rPr>
              <w:t>Se fordringstype regneark med værdier og beskrivelse.  Der skal indsættes reference i SA til Dokumentet.</w:t>
            </w:r>
          </w:p>
          <w:p w14:paraId="0A00841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7" w:author="Martin Midtgaard" w:date="2014-10-23T14:58:00Z"/>
                <w:rFonts w:ascii="Arial" w:hAnsi="Arial" w:cs="Arial"/>
                <w:sz w:val="18"/>
              </w:rPr>
            </w:pPr>
          </w:p>
          <w:p w14:paraId="50D709C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FCD5B18" w14:textId="77777777" w:rsidTr="007112F0">
        <w:tc>
          <w:tcPr>
            <w:tcW w:w="3402" w:type="dxa"/>
          </w:tcPr>
          <w:p w14:paraId="30C62D1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14:paraId="058A8C8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8" w:author="Martin Midtgaard" w:date="2014-10-23T14:58:00Z"/>
                <w:rFonts w:ascii="Arial" w:hAnsi="Arial" w:cs="Arial"/>
                <w:sz w:val="18"/>
              </w:rPr>
            </w:pPr>
            <w:del w:id="499" w:author="Martin Midtgaard" w:date="2014-10-23T14:58:00Z">
              <w:r>
                <w:rPr>
                  <w:rFonts w:ascii="Arial" w:hAnsi="Arial" w:cs="Arial"/>
                  <w:sz w:val="18"/>
                </w:rPr>
                <w:delText xml:space="preserve">Domain: </w:delText>
              </w:r>
            </w:del>
          </w:p>
          <w:p w14:paraId="2F3E289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0" w:author="Martin Midtgaard" w:date="2014-10-23T14:58:00Z"/>
                <w:rFonts w:ascii="Arial" w:hAnsi="Arial" w:cs="Arial"/>
                <w:sz w:val="18"/>
              </w:rPr>
            </w:pPr>
            <w:del w:id="501" w:author="Martin Midtgaard" w:date="2014-10-23T14:58:00Z">
              <w:r>
                <w:rPr>
                  <w:rFonts w:ascii="Arial" w:hAnsi="Arial" w:cs="Arial"/>
                  <w:sz w:val="18"/>
                </w:rPr>
                <w:delText>Dato</w:delText>
              </w:r>
            </w:del>
          </w:p>
          <w:p w14:paraId="3DBD948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F763C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2" w:author="Martin Midtgaard" w:date="2014-10-23T14:58:00Z"/>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14:paraId="29BB51E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3" w:author="Martin Midtgaard" w:date="2014-10-23T14:58:00Z"/>
                <w:rFonts w:ascii="Arial" w:hAnsi="Arial" w:cs="Arial"/>
                <w:sz w:val="18"/>
              </w:rPr>
            </w:pPr>
          </w:p>
          <w:p w14:paraId="12422D3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111D289" w14:textId="77777777" w:rsidTr="007112F0">
        <w:tc>
          <w:tcPr>
            <w:tcW w:w="3402" w:type="dxa"/>
          </w:tcPr>
          <w:p w14:paraId="542C5F7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14:paraId="7EA9239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4" w:author="Martin Midtgaard" w:date="2014-10-23T14:58:00Z"/>
                <w:rFonts w:ascii="Arial" w:hAnsi="Arial" w:cs="Arial"/>
                <w:sz w:val="18"/>
              </w:rPr>
            </w:pPr>
            <w:del w:id="505" w:author="Martin Midtgaard" w:date="2014-10-23T14:58:00Z">
              <w:r>
                <w:rPr>
                  <w:rFonts w:ascii="Arial" w:hAnsi="Arial" w:cs="Arial"/>
                  <w:sz w:val="18"/>
                </w:rPr>
                <w:delText xml:space="preserve">Domain: </w:delText>
              </w:r>
            </w:del>
          </w:p>
          <w:p w14:paraId="39C679B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6" w:author="Martin Midtgaard" w:date="2014-10-23T14:58:00Z"/>
                <w:rFonts w:ascii="Arial" w:hAnsi="Arial" w:cs="Arial"/>
                <w:sz w:val="18"/>
              </w:rPr>
            </w:pPr>
            <w:del w:id="507" w:author="Martin Midtgaard" w:date="2014-10-23T14:58:00Z">
              <w:r>
                <w:rPr>
                  <w:rFonts w:ascii="Arial" w:hAnsi="Arial" w:cs="Arial"/>
                  <w:sz w:val="18"/>
                </w:rPr>
                <w:delText>TekstKort</w:delText>
              </w:r>
            </w:del>
          </w:p>
          <w:p w14:paraId="4557377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DF7A4E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07DEF2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A4BD48D" w14:textId="0E3968D6"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08" w:author="Martin Midtgaard" w:date="2014-10-23T14:58:00Z">
              <w:r>
                <w:rPr>
                  <w:rFonts w:ascii="Arial" w:hAnsi="Arial" w:cs="Arial"/>
                  <w:sz w:val="18"/>
                </w:rPr>
                <w:delText>whiteSpace</w:delText>
              </w:r>
            </w:del>
            <w:ins w:id="509" w:author="Martin Midtgaard" w:date="2014-10-23T14:58:00Z">
              <w:r w:rsidR="007112F0">
                <w:rPr>
                  <w:rFonts w:ascii="Arial" w:hAnsi="Arial" w:cs="Arial"/>
                  <w:sz w:val="18"/>
                </w:rPr>
                <w:t>whitespace</w:t>
              </w:r>
            </w:ins>
            <w:r w:rsidR="007112F0">
              <w:rPr>
                <w:rFonts w:ascii="Arial" w:hAnsi="Arial" w:cs="Arial"/>
                <w:sz w:val="18"/>
              </w:rPr>
              <w:t>: preserve</w:t>
            </w:r>
          </w:p>
        </w:tc>
        <w:tc>
          <w:tcPr>
            <w:tcW w:w="4671" w:type="dxa"/>
          </w:tcPr>
          <w:p w14:paraId="2A25FFF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14:paraId="0ED958F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14:paraId="4335972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14:paraId="79F3795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0" w:author="Martin Midtgaard" w:date="2014-10-23T14:58:00Z"/>
                <w:rFonts w:ascii="Arial" w:hAnsi="Arial" w:cs="Arial"/>
                <w:sz w:val="18"/>
              </w:rPr>
            </w:pPr>
            <w:r>
              <w:rPr>
                <w:rFonts w:ascii="Arial" w:hAnsi="Arial" w:cs="Arial"/>
                <w:sz w:val="18"/>
              </w:rPr>
              <w:t>Ophævelse af dækning ved indbetaling</w:t>
            </w:r>
          </w:p>
          <w:p w14:paraId="0C83133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1" w:author="Martin Midtgaard" w:date="2014-10-23T14:58:00Z"/>
                <w:rFonts w:ascii="Arial" w:hAnsi="Arial" w:cs="Arial"/>
                <w:sz w:val="18"/>
              </w:rPr>
            </w:pPr>
          </w:p>
          <w:p w14:paraId="1B83F9C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8961C9B" w14:textId="77777777" w:rsidTr="007112F0">
        <w:tc>
          <w:tcPr>
            <w:tcW w:w="3402" w:type="dxa"/>
          </w:tcPr>
          <w:p w14:paraId="13C68EB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14:paraId="4B77820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2" w:author="Martin Midtgaard" w:date="2014-10-23T14:58:00Z"/>
                <w:rFonts w:ascii="Arial" w:hAnsi="Arial" w:cs="Arial"/>
                <w:sz w:val="18"/>
              </w:rPr>
            </w:pPr>
            <w:del w:id="513" w:author="Martin Midtgaard" w:date="2014-10-23T14:58:00Z">
              <w:r>
                <w:rPr>
                  <w:rFonts w:ascii="Arial" w:hAnsi="Arial" w:cs="Arial"/>
                  <w:sz w:val="18"/>
                </w:rPr>
                <w:delText xml:space="preserve">Domain: </w:delText>
              </w:r>
            </w:del>
          </w:p>
          <w:p w14:paraId="42C5224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4" w:author="Martin Midtgaard" w:date="2014-10-23T14:58:00Z"/>
                <w:rFonts w:ascii="Arial" w:hAnsi="Arial" w:cs="Arial"/>
                <w:sz w:val="18"/>
              </w:rPr>
            </w:pPr>
            <w:del w:id="515" w:author="Martin Midtgaard" w:date="2014-10-23T14:58:00Z">
              <w:r>
                <w:rPr>
                  <w:rFonts w:ascii="Arial" w:hAnsi="Arial" w:cs="Arial"/>
                  <w:sz w:val="18"/>
                </w:rPr>
                <w:delText>DMIIndbetalingAktivitetType</w:delText>
              </w:r>
            </w:del>
          </w:p>
          <w:p w14:paraId="435CC34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8BBCC9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37A3876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14:paraId="178D70A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14:paraId="2826828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6ACED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14:paraId="648EA8E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F1D39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14:paraId="0B4E705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14:paraId="5B388D7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6" w:author="Martin Midtgaard" w:date="2014-10-23T14:58:00Z"/>
                <w:rFonts w:ascii="Arial" w:hAnsi="Arial" w:cs="Arial"/>
                <w:sz w:val="18"/>
              </w:rPr>
            </w:pPr>
            <w:r>
              <w:rPr>
                <w:rFonts w:ascii="Arial" w:hAnsi="Arial" w:cs="Arial"/>
                <w:sz w:val="18"/>
              </w:rPr>
              <w:t>FORDKORR - Fordring korrigeret med mere end restsaldo</w:t>
            </w:r>
          </w:p>
          <w:p w14:paraId="2397586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7" w:author="Martin Midtgaard" w:date="2014-10-23T14:58:00Z"/>
                <w:rFonts w:ascii="Arial" w:hAnsi="Arial" w:cs="Arial"/>
                <w:sz w:val="18"/>
              </w:rPr>
            </w:pPr>
          </w:p>
          <w:p w14:paraId="0028642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13F92D1B" w14:textId="77777777" w:rsidTr="007112F0">
        <w:tc>
          <w:tcPr>
            <w:tcW w:w="3402" w:type="dxa"/>
          </w:tcPr>
          <w:p w14:paraId="21D43F4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14:paraId="1FC1242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8" w:author="Martin Midtgaard" w:date="2014-10-23T14:58:00Z"/>
                <w:rFonts w:ascii="Arial" w:hAnsi="Arial" w:cs="Arial"/>
                <w:sz w:val="18"/>
              </w:rPr>
            </w:pPr>
            <w:del w:id="519" w:author="Martin Midtgaard" w:date="2014-10-23T14:58:00Z">
              <w:r>
                <w:rPr>
                  <w:rFonts w:ascii="Arial" w:hAnsi="Arial" w:cs="Arial"/>
                  <w:sz w:val="18"/>
                </w:rPr>
                <w:delText xml:space="preserve">Domain: </w:delText>
              </w:r>
            </w:del>
          </w:p>
          <w:p w14:paraId="4F940F7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0" w:author="Martin Midtgaard" w:date="2014-10-23T14:58:00Z"/>
                <w:rFonts w:ascii="Arial" w:hAnsi="Arial" w:cs="Arial"/>
                <w:sz w:val="18"/>
              </w:rPr>
            </w:pPr>
            <w:del w:id="521" w:author="Martin Midtgaard" w:date="2014-10-23T14:58:00Z">
              <w:r>
                <w:rPr>
                  <w:rFonts w:ascii="Arial" w:hAnsi="Arial" w:cs="Arial"/>
                  <w:sz w:val="18"/>
                </w:rPr>
                <w:delText>ID18</w:delText>
              </w:r>
            </w:del>
          </w:p>
          <w:p w14:paraId="668B536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A0BE93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2" w:author="Martin Midtgaard" w:date="2014-10-23T14:58:00Z"/>
                <w:rFonts w:ascii="Arial" w:hAnsi="Arial" w:cs="Arial"/>
                <w:sz w:val="18"/>
              </w:rPr>
            </w:pPr>
            <w:moveToRangeStart w:id="523" w:author="Martin Midtgaard" w:date="2014-10-23T14:58:00Z" w:name="move401839616"/>
            <w:moveTo w:id="524" w:author="Martin Midtgaard" w:date="2014-10-23T14:58:00Z">
              <w:r>
                <w:rPr>
                  <w:rFonts w:ascii="Arial" w:hAnsi="Arial" w:cs="Arial"/>
                  <w:sz w:val="18"/>
                </w:rPr>
                <w:t>totalDigits: 18</w:t>
              </w:r>
            </w:moveTo>
            <w:moveToRangeEnd w:id="523"/>
          </w:p>
          <w:p w14:paraId="7E22C76F"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5" w:author="Martin Midtgaard" w:date="2014-10-23T14:58:00Z"/>
                <w:rFonts w:ascii="Arial" w:hAnsi="Arial" w:cs="Arial"/>
                <w:sz w:val="18"/>
              </w:rPr>
            </w:pPr>
            <w:r>
              <w:rPr>
                <w:rFonts w:ascii="Arial" w:hAnsi="Arial" w:cs="Arial"/>
                <w:sz w:val="18"/>
              </w:rPr>
              <w:t>minInclusive: 1</w:t>
            </w:r>
          </w:p>
          <w:p w14:paraId="05FDD4EC" w14:textId="1749E0CB"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526" w:author="Martin Midtgaard" w:date="2014-10-23T14:58:00Z" w:name="move401839616"/>
            <w:moveFrom w:id="527" w:author="Martin Midtgaard" w:date="2014-10-23T14:58:00Z">
              <w:r>
                <w:rPr>
                  <w:rFonts w:ascii="Arial" w:hAnsi="Arial" w:cs="Arial"/>
                  <w:sz w:val="18"/>
                </w:rPr>
                <w:lastRenderedPageBreak/>
                <w:t>totalDigits: 18</w:t>
              </w:r>
            </w:moveFrom>
            <w:moveFromRangeEnd w:id="526"/>
          </w:p>
        </w:tc>
        <w:tc>
          <w:tcPr>
            <w:tcW w:w="4671" w:type="dxa"/>
          </w:tcPr>
          <w:p w14:paraId="75DE063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unikke identifikation af den enkelte indbetaling, som skal anvendes til at kunne spore indbetalingen fx ifm med 2 identiske betalinger foretaget samme dag.</w:t>
            </w:r>
          </w:p>
          <w:p w14:paraId="61A1A42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8" w:author="Martin Midtgaard" w:date="2014-10-23T14:58:00Z"/>
                <w:rFonts w:ascii="Arial" w:hAnsi="Arial" w:cs="Arial"/>
                <w:sz w:val="18"/>
              </w:rPr>
            </w:pPr>
          </w:p>
          <w:p w14:paraId="1123582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D4BEB03" w14:textId="77777777" w:rsidTr="007112F0">
        <w:tc>
          <w:tcPr>
            <w:tcW w:w="3402" w:type="dxa"/>
          </w:tcPr>
          <w:p w14:paraId="594417F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DMIMyndighedUdbetalerNavn</w:t>
            </w:r>
          </w:p>
        </w:tc>
        <w:tc>
          <w:tcPr>
            <w:tcW w:w="1701" w:type="dxa"/>
          </w:tcPr>
          <w:p w14:paraId="08417BC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9" w:author="Martin Midtgaard" w:date="2014-10-23T14:58:00Z"/>
                <w:rFonts w:ascii="Arial" w:hAnsi="Arial" w:cs="Arial"/>
                <w:sz w:val="18"/>
              </w:rPr>
            </w:pPr>
            <w:del w:id="530" w:author="Martin Midtgaard" w:date="2014-10-23T14:58:00Z">
              <w:r>
                <w:rPr>
                  <w:rFonts w:ascii="Arial" w:hAnsi="Arial" w:cs="Arial"/>
                  <w:sz w:val="18"/>
                </w:rPr>
                <w:delText xml:space="preserve">Domain: </w:delText>
              </w:r>
            </w:del>
          </w:p>
          <w:p w14:paraId="5336455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1" w:author="Martin Midtgaard" w:date="2014-10-23T14:58:00Z"/>
                <w:rFonts w:ascii="Arial" w:hAnsi="Arial" w:cs="Arial"/>
                <w:sz w:val="18"/>
              </w:rPr>
            </w:pPr>
            <w:del w:id="532" w:author="Martin Midtgaard" w:date="2014-10-23T14:58:00Z">
              <w:r>
                <w:rPr>
                  <w:rFonts w:ascii="Arial" w:hAnsi="Arial" w:cs="Arial"/>
                  <w:sz w:val="18"/>
                </w:rPr>
                <w:delText>Navn</w:delText>
              </w:r>
            </w:del>
          </w:p>
          <w:p w14:paraId="2458FAB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96DBA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A747C3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14:paraId="51CE23D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4100F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3" w:author="Martin Midtgaard" w:date="2014-10-23T14:58:00Z"/>
                <w:rFonts w:ascii="Arial" w:hAnsi="Arial" w:cs="Arial"/>
                <w:sz w:val="18"/>
              </w:rPr>
            </w:pPr>
            <w:r>
              <w:rPr>
                <w:rFonts w:ascii="Arial" w:hAnsi="Arial" w:cs="Arial"/>
                <w:sz w:val="18"/>
              </w:rPr>
              <w:t>Fritekstangivelse.</w:t>
            </w:r>
          </w:p>
          <w:p w14:paraId="14CEB6C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4" w:author="Martin Midtgaard" w:date="2014-10-23T14:58:00Z"/>
                <w:rFonts w:ascii="Arial" w:hAnsi="Arial" w:cs="Arial"/>
                <w:sz w:val="18"/>
              </w:rPr>
            </w:pPr>
          </w:p>
          <w:p w14:paraId="5945FEC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E9DAF06" w14:textId="77777777" w:rsidTr="007112F0">
        <w:tc>
          <w:tcPr>
            <w:tcW w:w="3402" w:type="dxa"/>
          </w:tcPr>
          <w:p w14:paraId="1483C05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14:paraId="640E7EA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5" w:author="Martin Midtgaard" w:date="2014-10-23T14:58:00Z"/>
                <w:rFonts w:ascii="Arial" w:hAnsi="Arial" w:cs="Arial"/>
                <w:sz w:val="18"/>
              </w:rPr>
            </w:pPr>
            <w:del w:id="536" w:author="Martin Midtgaard" w:date="2014-10-23T14:58:00Z">
              <w:r>
                <w:rPr>
                  <w:rFonts w:ascii="Arial" w:hAnsi="Arial" w:cs="Arial"/>
                  <w:sz w:val="18"/>
                </w:rPr>
                <w:delText xml:space="preserve">Domain: </w:delText>
              </w:r>
            </w:del>
          </w:p>
          <w:p w14:paraId="1B1DD66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7" w:author="Martin Midtgaard" w:date="2014-10-23T14:58:00Z"/>
                <w:rFonts w:ascii="Arial" w:hAnsi="Arial" w:cs="Arial"/>
                <w:sz w:val="18"/>
              </w:rPr>
            </w:pPr>
            <w:del w:id="538" w:author="Martin Midtgaard" w:date="2014-10-23T14:58:00Z">
              <w:r>
                <w:rPr>
                  <w:rFonts w:ascii="Arial" w:hAnsi="Arial" w:cs="Arial"/>
                  <w:sz w:val="18"/>
                </w:rPr>
                <w:delText>Dato</w:delText>
              </w:r>
            </w:del>
          </w:p>
          <w:p w14:paraId="1D75780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E8AA2D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14:paraId="6797284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F1929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14:paraId="4A90D64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14:paraId="31789F6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14:paraId="7B88352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14:paraId="336C8B0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14:paraId="661EBEF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92179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14:paraId="33A0360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9" w:author="Martin Midtgaard" w:date="2014-10-23T14:58:00Z"/>
                <w:rFonts w:ascii="Arial" w:hAnsi="Arial" w:cs="Arial"/>
                <w:sz w:val="18"/>
              </w:rPr>
            </w:pPr>
          </w:p>
          <w:p w14:paraId="2446790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25687F9" w14:textId="77777777" w:rsidTr="007112F0">
        <w:trPr>
          <w:ins w:id="540" w:author="Martin Midtgaard" w:date="2014-10-23T14:58:00Z"/>
        </w:trPr>
        <w:tc>
          <w:tcPr>
            <w:tcW w:w="3402" w:type="dxa"/>
          </w:tcPr>
          <w:p w14:paraId="42505CD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541" w:author="Martin Midtgaard" w:date="2014-10-23T14:58:00Z"/>
                <w:rFonts w:ascii="Arial" w:hAnsi="Arial" w:cs="Arial"/>
                <w:sz w:val="18"/>
              </w:rPr>
            </w:pPr>
            <w:ins w:id="542" w:author="Martin Midtgaard" w:date="2014-10-23T14:58:00Z">
              <w:r>
                <w:rPr>
                  <w:rFonts w:ascii="Arial" w:hAnsi="Arial" w:cs="Arial"/>
                  <w:sz w:val="18"/>
                </w:rPr>
                <w:t>DMIUdbetalingReference</w:t>
              </w:r>
            </w:ins>
          </w:p>
        </w:tc>
        <w:tc>
          <w:tcPr>
            <w:tcW w:w="1701" w:type="dxa"/>
          </w:tcPr>
          <w:p w14:paraId="2006478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3" w:author="Martin Midtgaard" w:date="2014-10-23T14:58:00Z"/>
                <w:rFonts w:ascii="Arial" w:hAnsi="Arial" w:cs="Arial"/>
                <w:sz w:val="18"/>
              </w:rPr>
            </w:pPr>
            <w:ins w:id="544" w:author="Martin Midtgaard" w:date="2014-10-23T14:58:00Z">
              <w:r>
                <w:rPr>
                  <w:rFonts w:ascii="Arial" w:hAnsi="Arial" w:cs="Arial"/>
                  <w:sz w:val="18"/>
                </w:rPr>
                <w:t>base: string</w:t>
              </w:r>
            </w:ins>
          </w:p>
          <w:p w14:paraId="2BF39C7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5" w:author="Martin Midtgaard" w:date="2014-10-23T14:58:00Z"/>
                <w:rFonts w:ascii="Arial" w:hAnsi="Arial" w:cs="Arial"/>
                <w:sz w:val="18"/>
              </w:rPr>
            </w:pPr>
            <w:ins w:id="546" w:author="Martin Midtgaard" w:date="2014-10-23T14:58:00Z">
              <w:r>
                <w:rPr>
                  <w:rFonts w:ascii="Arial" w:hAnsi="Arial" w:cs="Arial"/>
                  <w:sz w:val="18"/>
                </w:rPr>
                <w:t>maxLength: 140</w:t>
              </w:r>
            </w:ins>
          </w:p>
        </w:tc>
        <w:tc>
          <w:tcPr>
            <w:tcW w:w="4671" w:type="dxa"/>
          </w:tcPr>
          <w:p w14:paraId="3BC6CD4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7" w:author="Martin Midtgaard" w:date="2014-10-23T14:58:00Z"/>
                <w:rFonts w:ascii="Arial" w:hAnsi="Arial" w:cs="Arial"/>
                <w:sz w:val="18"/>
              </w:rPr>
            </w:pPr>
            <w:ins w:id="548" w:author="Martin Midtgaard" w:date="2014-10-23T14:58:00Z">
              <w:r>
                <w:rPr>
                  <w:rFonts w:ascii="Arial" w:hAnsi="Arial" w:cs="Arial"/>
                  <w:sz w:val="18"/>
                </w:rPr>
                <w:t>Refernce til den udbetaling der er foretaget til fordringhaveren. Del af posteringsteksten fra NemKonto udbetalingen.</w:t>
              </w:r>
            </w:ins>
          </w:p>
          <w:p w14:paraId="54BD4E1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9" w:author="Martin Midtgaard" w:date="2014-10-23T14:58:00Z"/>
                <w:rFonts w:ascii="Arial" w:hAnsi="Arial" w:cs="Arial"/>
                <w:sz w:val="18"/>
              </w:rPr>
            </w:pPr>
          </w:p>
          <w:p w14:paraId="7D6AB96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0" w:author="Martin Midtgaard" w:date="2014-10-23T14:58:00Z"/>
                <w:rFonts w:ascii="Arial" w:hAnsi="Arial" w:cs="Arial"/>
                <w:sz w:val="18"/>
              </w:rPr>
            </w:pPr>
          </w:p>
        </w:tc>
      </w:tr>
      <w:tr w:rsidR="007112F0" w14:paraId="38736378" w14:textId="77777777" w:rsidTr="007112F0">
        <w:tc>
          <w:tcPr>
            <w:tcW w:w="3402" w:type="dxa"/>
          </w:tcPr>
          <w:p w14:paraId="4CAB04B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62B6684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1" w:author="Martin Midtgaard" w:date="2014-10-23T14:58:00Z"/>
                <w:rFonts w:ascii="Arial" w:hAnsi="Arial" w:cs="Arial"/>
                <w:sz w:val="18"/>
              </w:rPr>
            </w:pPr>
            <w:del w:id="552" w:author="Martin Midtgaard" w:date="2014-10-23T14:58:00Z">
              <w:r>
                <w:rPr>
                  <w:rFonts w:ascii="Arial" w:hAnsi="Arial" w:cs="Arial"/>
                  <w:sz w:val="18"/>
                </w:rPr>
                <w:delText xml:space="preserve">Domain: </w:delText>
              </w:r>
            </w:del>
          </w:p>
          <w:p w14:paraId="0ACA931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3" w:author="Martin Midtgaard" w:date="2014-10-23T14:58:00Z"/>
                <w:rFonts w:ascii="Arial" w:hAnsi="Arial" w:cs="Arial"/>
                <w:sz w:val="18"/>
              </w:rPr>
            </w:pPr>
            <w:del w:id="554" w:author="Martin Midtgaard" w:date="2014-10-23T14:58:00Z">
              <w:r>
                <w:rPr>
                  <w:rFonts w:ascii="Arial" w:hAnsi="Arial" w:cs="Arial"/>
                  <w:sz w:val="18"/>
                </w:rPr>
                <w:delText>Kode</w:delText>
              </w:r>
            </w:del>
          </w:p>
          <w:p w14:paraId="57E1CA1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C128F6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F141AF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14:paraId="015C3B1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52EF3D" w14:textId="18793DB6" w:rsid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55" w:author="Martin Midtgaard" w:date="2014-10-23T14:58:00Z">
              <w:r>
                <w:rPr>
                  <w:rFonts w:ascii="Arial" w:hAnsi="Arial" w:cs="Arial"/>
                  <w:sz w:val="18"/>
                </w:rPr>
                <w:delText>Værdiset</w:delText>
              </w:r>
            </w:del>
            <w:ins w:id="556" w:author="Martin Midtgaard" w:date="2014-10-23T14:58:00Z">
              <w:r w:rsidR="007112F0">
                <w:rPr>
                  <w:rFonts w:ascii="Arial" w:hAnsi="Arial" w:cs="Arial"/>
                  <w:sz w:val="18"/>
                </w:rPr>
                <w:t>Værdisæt</w:t>
              </w:r>
            </w:ins>
            <w:r w:rsidR="007112F0">
              <w:rPr>
                <w:rFonts w:ascii="Arial" w:hAnsi="Arial" w:cs="Arial"/>
                <w:sz w:val="18"/>
              </w:rPr>
              <w:t>:</w:t>
            </w:r>
          </w:p>
          <w:p w14:paraId="6AB0DED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1E62923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8FF7D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1C248F6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419D81F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5290832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044A8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14:paraId="78AB20C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14:paraId="58169F4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14:paraId="76E87CC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14:paraId="50076A9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14:paraId="4790A7E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14:paraId="13851CB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14:paraId="74AC226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14:paraId="0AB0958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14:paraId="3365E45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14:paraId="66F4C3B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14:paraId="5704A6C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14:paraId="687F310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14:paraId="7289BD3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14:paraId="292D3D6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14:paraId="479A52E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14:paraId="066ADBE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14:paraId="4C8410E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14:paraId="018946C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14:paraId="0A6D50D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14:paraId="1EC2BD9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14:paraId="2FF12B4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14:paraId="52153E6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14:paraId="1408F40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14:paraId="3686FF5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14:paraId="73FEB96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14:paraId="0E1B3D2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14:paraId="46058C0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14:paraId="5DD9F5B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14:paraId="0DB402B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14:paraId="4DD7DCE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032</w:t>
            </w:r>
            <w:r>
              <w:rPr>
                <w:rFonts w:ascii="Arial" w:hAnsi="Arial" w:cs="Arial"/>
                <w:sz w:val="18"/>
              </w:rPr>
              <w:tab/>
              <w:t>Realkreditinstitut</w:t>
            </w:r>
            <w:r>
              <w:rPr>
                <w:rFonts w:ascii="Arial" w:hAnsi="Arial" w:cs="Arial"/>
                <w:sz w:val="18"/>
              </w:rPr>
              <w:tab/>
              <w:t>LFR</w:t>
            </w:r>
          </w:p>
          <w:p w14:paraId="6D43326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14:paraId="45F1B67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14:paraId="64F1E8A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14:paraId="2F76CD9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14:paraId="7BBB11C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14:paraId="52A5979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14:paraId="35B4902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14:paraId="6B0C343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14:paraId="4E3CE7D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14:paraId="119721A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14:paraId="6DF3223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14:paraId="23747F4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14:paraId="4744BFC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14:paraId="337D48F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14:paraId="6864531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14:paraId="6BD477C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14:paraId="51036EF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14:paraId="0BC4248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14:paraId="7EBA87D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14:paraId="54F933E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14:paraId="774993D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14:paraId="5CBA68C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14:paraId="7652EF9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14:paraId="66BF38E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14:paraId="50F6816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14:paraId="1BCE5E6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14:paraId="57093C8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7" w:author="Martin Midtgaard" w:date="2014-10-23T14:58:00Z"/>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14:paraId="1865264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8" w:author="Martin Midtgaard" w:date="2014-10-23T14:58:00Z"/>
                <w:rFonts w:ascii="Arial" w:hAnsi="Arial" w:cs="Arial"/>
                <w:sz w:val="18"/>
              </w:rPr>
            </w:pPr>
          </w:p>
          <w:p w14:paraId="7B7AFE1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485C0734" w14:textId="77777777" w:rsidTr="007112F0">
        <w:tc>
          <w:tcPr>
            <w:tcW w:w="3402" w:type="dxa"/>
          </w:tcPr>
          <w:p w14:paraId="3DBBD0A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14:paraId="7E41219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9" w:author="Martin Midtgaard" w:date="2014-10-23T14:58:00Z"/>
                <w:rFonts w:ascii="Arial" w:hAnsi="Arial" w:cs="Arial"/>
                <w:sz w:val="18"/>
              </w:rPr>
            </w:pPr>
            <w:del w:id="560" w:author="Martin Midtgaard" w:date="2014-10-23T14:58:00Z">
              <w:r>
                <w:rPr>
                  <w:rFonts w:ascii="Arial" w:hAnsi="Arial" w:cs="Arial"/>
                  <w:sz w:val="18"/>
                </w:rPr>
                <w:delText xml:space="preserve">Domain: </w:delText>
              </w:r>
            </w:del>
          </w:p>
          <w:p w14:paraId="23B3949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1" w:author="Martin Midtgaard" w:date="2014-10-23T14:58:00Z"/>
                <w:rFonts w:ascii="Arial" w:hAnsi="Arial" w:cs="Arial"/>
                <w:sz w:val="18"/>
              </w:rPr>
            </w:pPr>
            <w:del w:id="562" w:author="Martin Midtgaard" w:date="2014-10-23T14:58:00Z">
              <w:r>
                <w:rPr>
                  <w:rFonts w:ascii="Arial" w:hAnsi="Arial" w:cs="Arial"/>
                  <w:sz w:val="18"/>
                </w:rPr>
                <w:delText>Beløb</w:delText>
              </w:r>
            </w:del>
          </w:p>
          <w:p w14:paraId="693F88C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56E2CE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EBD7D2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675FAF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3" w:author="Martin Midtgaard" w:date="2014-10-23T14:58:00Z"/>
                <w:rFonts w:ascii="Arial" w:hAnsi="Arial" w:cs="Arial"/>
                <w:sz w:val="18"/>
              </w:rPr>
            </w:pPr>
            <w:r>
              <w:rPr>
                <w:rFonts w:ascii="Arial" w:hAnsi="Arial" w:cs="Arial"/>
                <w:sz w:val="18"/>
              </w:rPr>
              <w:t>Det beløb der afregnes på fordringen.</w:t>
            </w:r>
          </w:p>
          <w:p w14:paraId="672A5E8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4" w:author="Martin Midtgaard" w:date="2014-10-23T14:58:00Z"/>
                <w:rFonts w:ascii="Arial" w:hAnsi="Arial" w:cs="Arial"/>
                <w:sz w:val="18"/>
              </w:rPr>
            </w:pPr>
          </w:p>
          <w:p w14:paraId="5F7937B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F10704C" w14:textId="77777777" w:rsidTr="007112F0">
        <w:tc>
          <w:tcPr>
            <w:tcW w:w="3402" w:type="dxa"/>
          </w:tcPr>
          <w:p w14:paraId="0D8D42E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14:paraId="3B578DB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5" w:author="Martin Midtgaard" w:date="2014-10-23T14:58:00Z"/>
                <w:rFonts w:ascii="Arial" w:hAnsi="Arial" w:cs="Arial"/>
                <w:sz w:val="18"/>
              </w:rPr>
            </w:pPr>
            <w:del w:id="566" w:author="Martin Midtgaard" w:date="2014-10-23T14:58:00Z">
              <w:r>
                <w:rPr>
                  <w:rFonts w:ascii="Arial" w:hAnsi="Arial" w:cs="Arial"/>
                  <w:sz w:val="18"/>
                </w:rPr>
                <w:delText xml:space="preserve">Domain: </w:delText>
              </w:r>
            </w:del>
          </w:p>
          <w:p w14:paraId="28E475C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7" w:author="Martin Midtgaard" w:date="2014-10-23T14:58:00Z"/>
                <w:rFonts w:ascii="Arial" w:hAnsi="Arial" w:cs="Arial"/>
                <w:sz w:val="18"/>
              </w:rPr>
            </w:pPr>
            <w:del w:id="568" w:author="Martin Midtgaard" w:date="2014-10-23T14:58:00Z">
              <w:r>
                <w:rPr>
                  <w:rFonts w:ascii="Arial" w:hAnsi="Arial" w:cs="Arial"/>
                  <w:sz w:val="18"/>
                </w:rPr>
                <w:delText>Beløb</w:delText>
              </w:r>
            </w:del>
          </w:p>
          <w:p w14:paraId="7F4CC97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DAF9B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EAA763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C86C1B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9" w:author="Martin Midtgaard" w:date="2014-10-23T14:58:00Z"/>
                <w:rFonts w:ascii="Arial" w:hAnsi="Arial" w:cs="Arial"/>
                <w:sz w:val="18"/>
              </w:rPr>
            </w:pPr>
            <w:r>
              <w:rPr>
                <w:rFonts w:ascii="Arial" w:hAnsi="Arial" w:cs="Arial"/>
                <w:sz w:val="18"/>
              </w:rPr>
              <w:t>Det beløb der afregnes på fordringen i danske kroner.</w:t>
            </w:r>
          </w:p>
          <w:p w14:paraId="58C1CB1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0" w:author="Martin Midtgaard" w:date="2014-10-23T14:58:00Z"/>
                <w:rFonts w:ascii="Arial" w:hAnsi="Arial" w:cs="Arial"/>
                <w:sz w:val="18"/>
              </w:rPr>
            </w:pPr>
          </w:p>
          <w:p w14:paraId="1D98195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4845A7B6" w14:textId="77777777" w:rsidTr="007112F0">
        <w:tc>
          <w:tcPr>
            <w:tcW w:w="3402" w:type="dxa"/>
          </w:tcPr>
          <w:p w14:paraId="64B10A1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14:paraId="5F882EE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1" w:author="Martin Midtgaard" w:date="2014-10-23T14:58:00Z"/>
                <w:rFonts w:ascii="Arial" w:hAnsi="Arial" w:cs="Arial"/>
                <w:sz w:val="18"/>
              </w:rPr>
            </w:pPr>
            <w:del w:id="572" w:author="Martin Midtgaard" w:date="2014-10-23T14:58:00Z">
              <w:r>
                <w:rPr>
                  <w:rFonts w:ascii="Arial" w:hAnsi="Arial" w:cs="Arial"/>
                  <w:sz w:val="18"/>
                </w:rPr>
                <w:delText xml:space="preserve">Domain: </w:delText>
              </w:r>
            </w:del>
          </w:p>
          <w:p w14:paraId="067B862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3" w:author="Martin Midtgaard" w:date="2014-10-23T14:58:00Z"/>
                <w:rFonts w:ascii="Arial" w:hAnsi="Arial" w:cs="Arial"/>
                <w:sz w:val="18"/>
              </w:rPr>
            </w:pPr>
            <w:del w:id="574" w:author="Martin Midtgaard" w:date="2014-10-23T14:58:00Z">
              <w:r>
                <w:rPr>
                  <w:rFonts w:ascii="Arial" w:hAnsi="Arial" w:cs="Arial"/>
                  <w:sz w:val="18"/>
                </w:rPr>
                <w:delText>Beløb</w:delText>
              </w:r>
            </w:del>
          </w:p>
          <w:p w14:paraId="76DC351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EEC54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B12CE3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B7D1DD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5" w:author="Martin Midtgaard" w:date="2014-10-23T14:58:00Z"/>
                <w:rFonts w:ascii="Arial" w:hAnsi="Arial" w:cs="Arial"/>
                <w:sz w:val="18"/>
              </w:rPr>
            </w:pPr>
            <w:r>
              <w:rPr>
                <w:rFonts w:ascii="Arial" w:hAnsi="Arial" w:cs="Arial"/>
                <w:sz w:val="18"/>
              </w:rPr>
              <w:t>Det beløb en fordring er afskrevet  med i den indrapporterede valuta.</w:t>
            </w:r>
          </w:p>
          <w:p w14:paraId="29EDCA0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6" w:author="Martin Midtgaard" w:date="2014-10-23T14:58:00Z"/>
                <w:rFonts w:ascii="Arial" w:hAnsi="Arial" w:cs="Arial"/>
                <w:sz w:val="18"/>
              </w:rPr>
            </w:pPr>
          </w:p>
          <w:p w14:paraId="226CF02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1F0F38F9" w14:textId="77777777" w:rsidTr="007112F0">
        <w:tc>
          <w:tcPr>
            <w:tcW w:w="3402" w:type="dxa"/>
          </w:tcPr>
          <w:p w14:paraId="333FDD0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14:paraId="4BD5FE7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7" w:author="Martin Midtgaard" w:date="2014-10-23T14:58:00Z"/>
                <w:rFonts w:ascii="Arial" w:hAnsi="Arial" w:cs="Arial"/>
                <w:sz w:val="18"/>
              </w:rPr>
            </w:pPr>
            <w:del w:id="578" w:author="Martin Midtgaard" w:date="2014-10-23T14:58:00Z">
              <w:r>
                <w:rPr>
                  <w:rFonts w:ascii="Arial" w:hAnsi="Arial" w:cs="Arial"/>
                  <w:sz w:val="18"/>
                </w:rPr>
                <w:delText xml:space="preserve">Domain: </w:delText>
              </w:r>
            </w:del>
          </w:p>
          <w:p w14:paraId="6B8F66C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9" w:author="Martin Midtgaard" w:date="2014-10-23T14:58:00Z"/>
                <w:rFonts w:ascii="Arial" w:hAnsi="Arial" w:cs="Arial"/>
                <w:sz w:val="18"/>
              </w:rPr>
            </w:pPr>
            <w:del w:id="580" w:author="Martin Midtgaard" w:date="2014-10-23T14:58:00Z">
              <w:r>
                <w:rPr>
                  <w:rFonts w:ascii="Arial" w:hAnsi="Arial" w:cs="Arial"/>
                  <w:sz w:val="18"/>
                </w:rPr>
                <w:delText>Beløb</w:delText>
              </w:r>
            </w:del>
          </w:p>
          <w:p w14:paraId="340EAB8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1D677E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BC21B4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09C53A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1" w:author="Martin Midtgaard" w:date="2014-10-23T14:58:00Z"/>
                <w:rFonts w:ascii="Arial" w:hAnsi="Arial" w:cs="Arial"/>
                <w:sz w:val="18"/>
              </w:rPr>
            </w:pPr>
            <w:r>
              <w:rPr>
                <w:rFonts w:ascii="Arial" w:hAnsi="Arial" w:cs="Arial"/>
                <w:sz w:val="18"/>
              </w:rPr>
              <w:t>Det beløb en fordring er afskrevet  omregnet til danske kroner.</w:t>
            </w:r>
          </w:p>
          <w:p w14:paraId="7841C24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2" w:author="Martin Midtgaard" w:date="2014-10-23T14:58:00Z"/>
                <w:rFonts w:ascii="Arial" w:hAnsi="Arial" w:cs="Arial"/>
                <w:sz w:val="18"/>
              </w:rPr>
            </w:pPr>
          </w:p>
          <w:p w14:paraId="0DC6CF6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0CE9FDC" w14:textId="77777777" w:rsidTr="007112F0">
        <w:tc>
          <w:tcPr>
            <w:tcW w:w="3402" w:type="dxa"/>
          </w:tcPr>
          <w:p w14:paraId="260975C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14:paraId="7766DAC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83" w:author="Martin Midtgaard" w:date="2014-10-23T14:58:00Z"/>
                <w:rFonts w:ascii="Arial" w:hAnsi="Arial" w:cs="Arial"/>
                <w:sz w:val="18"/>
              </w:rPr>
            </w:pPr>
            <w:del w:id="584" w:author="Martin Midtgaard" w:date="2014-10-23T14:58:00Z">
              <w:r>
                <w:rPr>
                  <w:rFonts w:ascii="Arial" w:hAnsi="Arial" w:cs="Arial"/>
                  <w:sz w:val="18"/>
                </w:rPr>
                <w:delText xml:space="preserve">Domain: </w:delText>
              </w:r>
            </w:del>
          </w:p>
          <w:p w14:paraId="3FE4C3B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85" w:author="Martin Midtgaard" w:date="2014-10-23T14:58:00Z"/>
                <w:rFonts w:ascii="Arial" w:hAnsi="Arial" w:cs="Arial"/>
                <w:sz w:val="18"/>
              </w:rPr>
            </w:pPr>
            <w:del w:id="586" w:author="Martin Midtgaard" w:date="2014-10-23T14:58:00Z">
              <w:r>
                <w:rPr>
                  <w:rFonts w:ascii="Arial" w:hAnsi="Arial" w:cs="Arial"/>
                  <w:sz w:val="18"/>
                </w:rPr>
                <w:delText>Dato</w:delText>
              </w:r>
            </w:del>
          </w:p>
          <w:p w14:paraId="53F864E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B42E2C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7" w:author="Martin Midtgaard" w:date="2014-10-23T14:58:00Z"/>
                <w:rFonts w:ascii="Arial" w:hAnsi="Arial" w:cs="Arial"/>
                <w:sz w:val="18"/>
              </w:rPr>
            </w:pPr>
            <w:r>
              <w:rPr>
                <w:rFonts w:ascii="Arial" w:hAnsi="Arial" w:cs="Arial"/>
                <w:sz w:val="18"/>
              </w:rPr>
              <w:t>Dags dato, ,  (samme som registreringsdato i DMI)</w:t>
            </w:r>
          </w:p>
          <w:p w14:paraId="5003D53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8" w:author="Martin Midtgaard" w:date="2014-10-23T14:58:00Z"/>
                <w:rFonts w:ascii="Arial" w:hAnsi="Arial" w:cs="Arial"/>
                <w:sz w:val="18"/>
              </w:rPr>
            </w:pPr>
          </w:p>
          <w:p w14:paraId="3E17C43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6F210E6" w14:textId="77777777" w:rsidTr="007112F0">
        <w:tc>
          <w:tcPr>
            <w:tcW w:w="3402" w:type="dxa"/>
          </w:tcPr>
          <w:p w14:paraId="01D791C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14:paraId="463503D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89" w:author="Martin Midtgaard" w:date="2014-10-23T14:58:00Z"/>
                <w:rFonts w:ascii="Arial" w:hAnsi="Arial" w:cs="Arial"/>
                <w:sz w:val="18"/>
              </w:rPr>
            </w:pPr>
            <w:del w:id="590" w:author="Martin Midtgaard" w:date="2014-10-23T14:58:00Z">
              <w:r>
                <w:rPr>
                  <w:rFonts w:ascii="Arial" w:hAnsi="Arial" w:cs="Arial"/>
                  <w:sz w:val="18"/>
                </w:rPr>
                <w:delText xml:space="preserve">Domain: </w:delText>
              </w:r>
            </w:del>
          </w:p>
          <w:p w14:paraId="7AE1506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91" w:author="Martin Midtgaard" w:date="2014-10-23T14:58:00Z"/>
                <w:rFonts w:ascii="Arial" w:hAnsi="Arial" w:cs="Arial"/>
                <w:sz w:val="18"/>
              </w:rPr>
            </w:pPr>
            <w:del w:id="592" w:author="Martin Midtgaard" w:date="2014-10-23T14:58:00Z">
              <w:r>
                <w:rPr>
                  <w:rFonts w:ascii="Arial" w:hAnsi="Arial" w:cs="Arial"/>
                  <w:sz w:val="18"/>
                </w:rPr>
                <w:delText>ProcentSatsPositiv</w:delText>
              </w:r>
            </w:del>
          </w:p>
          <w:p w14:paraId="45FFD3A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55A5956"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93" w:author="Martin Midtgaard" w:date="2014-10-23T14:58:00Z"/>
                <w:rFonts w:ascii="Arial" w:hAnsi="Arial" w:cs="Arial"/>
                <w:sz w:val="18"/>
              </w:rPr>
            </w:pPr>
            <w:moveFromRangeStart w:id="594" w:author="Martin Midtgaard" w:date="2014-10-23T14:58:00Z" w:name="move401839617"/>
            <w:moveFrom w:id="595" w:author="Martin Midtgaard" w:date="2014-10-23T14:58:00Z">
              <w:r>
                <w:rPr>
                  <w:rFonts w:ascii="Arial" w:hAnsi="Arial" w:cs="Arial"/>
                  <w:sz w:val="18"/>
                </w:rPr>
                <w:t>minInclusive: 0</w:t>
              </w:r>
            </w:moveFrom>
            <w:moveFromRangeEnd w:id="594"/>
          </w:p>
          <w:p w14:paraId="0268C55C" w14:textId="30D7796F"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14:paraId="08680A4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6" w:author="Martin Midtgaard" w:date="2014-10-23T14:58:00Z"/>
                <w:rFonts w:ascii="Arial" w:hAnsi="Arial" w:cs="Arial"/>
                <w:sz w:val="18"/>
              </w:rPr>
            </w:pPr>
            <w:r>
              <w:rPr>
                <w:rFonts w:ascii="Arial" w:hAnsi="Arial" w:cs="Arial"/>
                <w:sz w:val="18"/>
              </w:rPr>
              <w:t>fractionDigits: 4</w:t>
            </w:r>
          </w:p>
          <w:p w14:paraId="1A60087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ToRangeStart w:id="597" w:author="Martin Midtgaard" w:date="2014-10-23T14:58:00Z" w:name="move401839617"/>
            <w:moveTo w:id="598" w:author="Martin Midtgaard" w:date="2014-10-23T14:58:00Z">
              <w:r>
                <w:rPr>
                  <w:rFonts w:ascii="Arial" w:hAnsi="Arial" w:cs="Arial"/>
                  <w:sz w:val="18"/>
                </w:rPr>
                <w:t>minInclusive: 0</w:t>
              </w:r>
            </w:moveTo>
            <w:moveToRangeEnd w:id="597"/>
          </w:p>
        </w:tc>
        <w:tc>
          <w:tcPr>
            <w:tcW w:w="4671" w:type="dxa"/>
          </w:tcPr>
          <w:p w14:paraId="713080B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9" w:author="Martin Midtgaard" w:date="2014-10-23T14:58:00Z"/>
                <w:rFonts w:ascii="Arial" w:hAnsi="Arial" w:cs="Arial"/>
                <w:sz w:val="18"/>
              </w:rPr>
            </w:pPr>
            <w:r>
              <w:rPr>
                <w:rFonts w:ascii="Arial" w:hAnsi="Arial" w:cs="Arial"/>
                <w:sz w:val="18"/>
              </w:rPr>
              <w:t>Procent som fordringen skal er afskrevet med.</w:t>
            </w:r>
          </w:p>
          <w:p w14:paraId="6CC643A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0" w:author="Martin Midtgaard" w:date="2014-10-23T14:58:00Z"/>
                <w:rFonts w:ascii="Arial" w:hAnsi="Arial" w:cs="Arial"/>
                <w:sz w:val="18"/>
              </w:rPr>
            </w:pPr>
          </w:p>
          <w:p w14:paraId="0D1F5AF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2D23818" w14:textId="77777777" w:rsidTr="007112F0">
        <w:tc>
          <w:tcPr>
            <w:tcW w:w="3402" w:type="dxa"/>
          </w:tcPr>
          <w:p w14:paraId="0F7F067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14:paraId="0622130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1" w:author="Martin Midtgaard" w:date="2014-10-23T14:58:00Z"/>
                <w:rFonts w:ascii="Arial" w:hAnsi="Arial" w:cs="Arial"/>
                <w:sz w:val="18"/>
              </w:rPr>
            </w:pPr>
            <w:del w:id="602" w:author="Martin Midtgaard" w:date="2014-10-23T14:58:00Z">
              <w:r>
                <w:rPr>
                  <w:rFonts w:ascii="Arial" w:hAnsi="Arial" w:cs="Arial"/>
                  <w:sz w:val="18"/>
                </w:rPr>
                <w:delText xml:space="preserve">Domain: </w:delText>
              </w:r>
            </w:del>
          </w:p>
          <w:p w14:paraId="6441DF9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3" w:author="Martin Midtgaard" w:date="2014-10-23T14:58:00Z"/>
                <w:rFonts w:ascii="Arial" w:hAnsi="Arial" w:cs="Arial"/>
                <w:sz w:val="18"/>
              </w:rPr>
            </w:pPr>
            <w:del w:id="604" w:author="Martin Midtgaard" w:date="2014-10-23T14:58:00Z">
              <w:r>
                <w:rPr>
                  <w:rFonts w:ascii="Arial" w:hAnsi="Arial" w:cs="Arial"/>
                  <w:sz w:val="18"/>
                </w:rPr>
                <w:delText>Dato</w:delText>
              </w:r>
            </w:del>
          </w:p>
          <w:p w14:paraId="1728FFC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14:paraId="1AE9D76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5" w:author="Martin Midtgaard" w:date="2014-10-23T14:58:00Z"/>
                <w:rFonts w:ascii="Arial" w:hAnsi="Arial" w:cs="Arial"/>
                <w:sz w:val="18"/>
              </w:rPr>
            </w:pPr>
            <w:r>
              <w:rPr>
                <w:rFonts w:ascii="Arial" w:hAnsi="Arial" w:cs="Arial"/>
                <w:sz w:val="18"/>
              </w:rPr>
              <w:lastRenderedPageBreak/>
              <w:t xml:space="preserve">Dato hvorfra afskrivningen skal træde i kraft. Løsningen skal automatisk indsætte dags dato, men </w:t>
            </w:r>
            <w:r>
              <w:rPr>
                <w:rFonts w:ascii="Arial" w:hAnsi="Arial" w:cs="Arial"/>
                <w:sz w:val="18"/>
              </w:rPr>
              <w:lastRenderedPageBreak/>
              <w:t>sagsbehandleren skal have mulighed for at ændre den.</w:t>
            </w:r>
          </w:p>
          <w:p w14:paraId="17FA51C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6" w:author="Martin Midtgaard" w:date="2014-10-23T14:58:00Z"/>
                <w:rFonts w:ascii="Arial" w:hAnsi="Arial" w:cs="Arial"/>
                <w:sz w:val="18"/>
              </w:rPr>
            </w:pPr>
          </w:p>
          <w:p w14:paraId="79202FA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342193A" w14:textId="77777777" w:rsidTr="007112F0">
        <w:tc>
          <w:tcPr>
            <w:tcW w:w="3402" w:type="dxa"/>
          </w:tcPr>
          <w:p w14:paraId="35BEE3B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FordringAfskrivningÅrsagBegr</w:t>
            </w:r>
          </w:p>
        </w:tc>
        <w:tc>
          <w:tcPr>
            <w:tcW w:w="1701" w:type="dxa"/>
          </w:tcPr>
          <w:p w14:paraId="4E2CA0F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7" w:author="Martin Midtgaard" w:date="2014-10-23T14:58:00Z"/>
                <w:rFonts w:ascii="Arial" w:hAnsi="Arial" w:cs="Arial"/>
                <w:sz w:val="18"/>
              </w:rPr>
            </w:pPr>
            <w:del w:id="608" w:author="Martin Midtgaard" w:date="2014-10-23T14:58:00Z">
              <w:r>
                <w:rPr>
                  <w:rFonts w:ascii="Arial" w:hAnsi="Arial" w:cs="Arial"/>
                  <w:sz w:val="18"/>
                </w:rPr>
                <w:delText xml:space="preserve">Domain: </w:delText>
              </w:r>
            </w:del>
          </w:p>
          <w:p w14:paraId="212710A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9" w:author="Martin Midtgaard" w:date="2014-10-23T14:58:00Z"/>
                <w:rFonts w:ascii="Arial" w:hAnsi="Arial" w:cs="Arial"/>
                <w:sz w:val="18"/>
              </w:rPr>
            </w:pPr>
            <w:del w:id="610" w:author="Martin Midtgaard" w:date="2014-10-23T14:58:00Z">
              <w:r>
                <w:rPr>
                  <w:rFonts w:ascii="Arial" w:hAnsi="Arial" w:cs="Arial"/>
                  <w:sz w:val="18"/>
                </w:rPr>
                <w:delText>TekstKort</w:delText>
              </w:r>
            </w:del>
          </w:p>
          <w:p w14:paraId="7733762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C49256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D2D2C9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914C24B" w14:textId="72B674A3"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11" w:author="Martin Midtgaard" w:date="2014-10-23T14:58:00Z">
              <w:r>
                <w:rPr>
                  <w:rFonts w:ascii="Arial" w:hAnsi="Arial" w:cs="Arial"/>
                  <w:sz w:val="18"/>
                </w:rPr>
                <w:delText>whiteSpace</w:delText>
              </w:r>
            </w:del>
            <w:ins w:id="612" w:author="Martin Midtgaard" w:date="2014-10-23T14:58:00Z">
              <w:r w:rsidR="007112F0">
                <w:rPr>
                  <w:rFonts w:ascii="Arial" w:hAnsi="Arial" w:cs="Arial"/>
                  <w:sz w:val="18"/>
                </w:rPr>
                <w:t>whitespace</w:t>
              </w:r>
            </w:ins>
            <w:r w:rsidR="007112F0">
              <w:rPr>
                <w:rFonts w:ascii="Arial" w:hAnsi="Arial" w:cs="Arial"/>
                <w:sz w:val="18"/>
              </w:rPr>
              <w:t>: preserve</w:t>
            </w:r>
          </w:p>
        </w:tc>
        <w:tc>
          <w:tcPr>
            <w:tcW w:w="4671" w:type="dxa"/>
          </w:tcPr>
          <w:p w14:paraId="2C6EB9D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3" w:author="Martin Midtgaard" w:date="2014-10-23T14:58:00Z"/>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14:paraId="2EDC846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4" w:author="Martin Midtgaard" w:date="2014-10-23T14:58:00Z"/>
                <w:rFonts w:ascii="Arial" w:hAnsi="Arial" w:cs="Arial"/>
                <w:sz w:val="18"/>
              </w:rPr>
            </w:pPr>
          </w:p>
          <w:p w14:paraId="5CCF998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A7D2C35" w14:textId="77777777" w:rsidTr="007112F0">
        <w:tc>
          <w:tcPr>
            <w:tcW w:w="3402" w:type="dxa"/>
          </w:tcPr>
          <w:p w14:paraId="39CE949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14:paraId="5CA5843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15" w:author="Martin Midtgaard" w:date="2014-10-23T14:58:00Z"/>
                <w:rFonts w:ascii="Arial" w:hAnsi="Arial" w:cs="Arial"/>
                <w:sz w:val="18"/>
              </w:rPr>
            </w:pPr>
            <w:del w:id="616" w:author="Martin Midtgaard" w:date="2014-10-23T14:58:00Z">
              <w:r>
                <w:rPr>
                  <w:rFonts w:ascii="Arial" w:hAnsi="Arial" w:cs="Arial"/>
                  <w:sz w:val="18"/>
                </w:rPr>
                <w:delText xml:space="preserve">Domain: </w:delText>
              </w:r>
            </w:del>
          </w:p>
          <w:p w14:paraId="54CE9E6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17" w:author="Martin Midtgaard" w:date="2014-10-23T14:58:00Z"/>
                <w:rFonts w:ascii="Arial" w:hAnsi="Arial" w:cs="Arial"/>
                <w:sz w:val="18"/>
              </w:rPr>
            </w:pPr>
            <w:del w:id="618" w:author="Martin Midtgaard" w:date="2014-10-23T14:58:00Z">
              <w:r>
                <w:rPr>
                  <w:rFonts w:ascii="Arial" w:hAnsi="Arial" w:cs="Arial"/>
                  <w:sz w:val="18"/>
                </w:rPr>
                <w:delText>FordringAfskrivningÅrsagKode</w:delText>
              </w:r>
            </w:del>
          </w:p>
          <w:p w14:paraId="452772D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6DAA5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2B2C148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AFSO, ANDN, </w:t>
            </w:r>
            <w:ins w:id="619" w:author="Martin Midtgaard" w:date="2014-10-23T14:58:00Z">
              <w:r>
                <w:rPr>
                  <w:rFonts w:ascii="Arial" w:hAnsi="Arial" w:cs="Arial"/>
                  <w:sz w:val="18"/>
                </w:rPr>
                <w:t xml:space="preserve">ANNU, </w:t>
              </w:r>
            </w:ins>
            <w:r>
              <w:rPr>
                <w:rFonts w:ascii="Arial" w:hAnsi="Arial" w:cs="Arial"/>
                <w:sz w:val="18"/>
              </w:rPr>
              <w:t xml:space="preserve">AUTO, BGTL, DØDB, EFTG, FEJL, FORÆ, GLDS, </w:t>
            </w:r>
            <w:ins w:id="620" w:author="Martin Midtgaard" w:date="2014-10-23T14:58:00Z">
              <w:r>
                <w:rPr>
                  <w:rFonts w:ascii="Arial" w:hAnsi="Arial" w:cs="Arial"/>
                  <w:sz w:val="18"/>
                </w:rPr>
                <w:t xml:space="preserve">KOLO, </w:t>
              </w:r>
            </w:ins>
            <w:r>
              <w:rPr>
                <w:rFonts w:ascii="Arial" w:hAnsi="Arial" w:cs="Arial"/>
                <w:sz w:val="18"/>
              </w:rPr>
              <w:t xml:space="preserve">KONK, KREO, </w:t>
            </w:r>
            <w:ins w:id="621" w:author="Martin Midtgaard" w:date="2014-10-23T14:58:00Z">
              <w:r>
                <w:rPr>
                  <w:rFonts w:ascii="Arial" w:hAnsi="Arial" w:cs="Arial"/>
                  <w:sz w:val="18"/>
                </w:rPr>
                <w:t xml:space="preserve">ODIFF, </w:t>
              </w:r>
            </w:ins>
            <w:r>
              <w:rPr>
                <w:rFonts w:ascii="Arial" w:hAnsi="Arial" w:cs="Arial"/>
                <w:sz w:val="18"/>
              </w:rPr>
              <w:t>REKO, SSFH, TVAO</w:t>
            </w:r>
          </w:p>
        </w:tc>
        <w:tc>
          <w:tcPr>
            <w:tcW w:w="4671" w:type="dxa"/>
          </w:tcPr>
          <w:p w14:paraId="551C923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14:paraId="4421A4D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BD9EAD" w14:textId="159ECC01"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Grundlæggende </w:t>
            </w:r>
            <w:del w:id="622" w:author="Martin Midtgaard" w:date="2014-10-23T14:58:00Z">
              <w:r w:rsidR="00972CBB">
                <w:rPr>
                  <w:rFonts w:ascii="Arial" w:hAnsi="Arial" w:cs="Arial"/>
                  <w:sz w:val="18"/>
                </w:rPr>
                <w:delText>værdiset</w:delText>
              </w:r>
            </w:del>
            <w:ins w:id="623" w:author="Martin Midtgaard" w:date="2014-10-23T14:58:00Z">
              <w:r>
                <w:rPr>
                  <w:rFonts w:ascii="Arial" w:hAnsi="Arial" w:cs="Arial"/>
                  <w:sz w:val="18"/>
                </w:rPr>
                <w:t>værdisæt</w:t>
              </w:r>
            </w:ins>
            <w:r>
              <w:rPr>
                <w:rFonts w:ascii="Arial" w:hAnsi="Arial" w:cs="Arial"/>
                <w:sz w:val="18"/>
              </w:rPr>
              <w:t>:</w:t>
            </w:r>
          </w:p>
          <w:p w14:paraId="5A7D332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14:paraId="101F627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1F1225A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4" w:author="Martin Midtgaard" w:date="2014-10-23T14:58:00Z"/>
                <w:rFonts w:ascii="Arial" w:hAnsi="Arial" w:cs="Arial"/>
                <w:sz w:val="18"/>
              </w:rPr>
            </w:pPr>
            <w:ins w:id="625" w:author="Martin Midtgaard" w:date="2014-10-23T14:58:00Z">
              <w:r>
                <w:rPr>
                  <w:rFonts w:ascii="Arial" w:hAnsi="Arial" w:cs="Arial"/>
                  <w:sz w:val="18"/>
                </w:rPr>
                <w:t>ANNU: Tilbageførsel af afskrivning</w:t>
              </w:r>
            </w:ins>
          </w:p>
          <w:p w14:paraId="163B8C7A" w14:textId="0804F0E6"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del w:id="626" w:author="Martin Midtgaard" w:date="2014-10-23T14:58:00Z">
              <w:r w:rsidR="00972CBB">
                <w:rPr>
                  <w:rFonts w:ascii="Arial" w:hAnsi="Arial" w:cs="Arial"/>
                  <w:sz w:val="18"/>
                </w:rPr>
                <w:delText>.</w:delText>
              </w:r>
            </w:del>
          </w:p>
          <w:p w14:paraId="0588F41F" w14:textId="409A5350"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del w:id="627" w:author="Martin Midtgaard" w:date="2014-10-23T14:58:00Z">
              <w:r w:rsidR="00972CBB">
                <w:rPr>
                  <w:rFonts w:ascii="Arial" w:hAnsi="Arial" w:cs="Arial"/>
                  <w:sz w:val="18"/>
                </w:rPr>
                <w:delText>..</w:delText>
              </w:r>
            </w:del>
            <w:ins w:id="628" w:author="Martin Midtgaard" w:date="2014-10-23T14:58:00Z">
              <w:r>
                <w:rPr>
                  <w:rFonts w:ascii="Arial" w:hAnsi="Arial" w:cs="Arial"/>
                  <w:sz w:val="18"/>
                </w:rPr>
                <w:t>.</w:t>
              </w:r>
            </w:ins>
          </w:p>
          <w:p w14:paraId="720A0DE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14:paraId="06C3F2B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14:paraId="26433F4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14:paraId="7CE0719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14:paraId="4972C164" w14:textId="7B7B00E5"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del w:id="629" w:author="Martin Midtgaard" w:date="2014-10-23T14:58:00Z">
              <w:r w:rsidR="00972CBB">
                <w:rPr>
                  <w:rFonts w:ascii="Arial" w:hAnsi="Arial" w:cs="Arial"/>
                  <w:sz w:val="18"/>
                </w:rPr>
                <w:delText>.</w:delText>
              </w:r>
            </w:del>
          </w:p>
          <w:p w14:paraId="5271E5D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0" w:author="Martin Midtgaard" w:date="2014-10-23T14:58:00Z"/>
                <w:rFonts w:ascii="Arial" w:hAnsi="Arial" w:cs="Arial"/>
                <w:sz w:val="18"/>
              </w:rPr>
            </w:pPr>
            <w:ins w:id="631" w:author="Martin Midtgaard" w:date="2014-10-23T14:58:00Z">
              <w:r>
                <w:rPr>
                  <w:rFonts w:ascii="Arial" w:hAnsi="Arial" w:cs="Arial"/>
                  <w:sz w:val="18"/>
                </w:rPr>
                <w:t>KOLO: Korrektion Lønindeholdelse</w:t>
              </w:r>
            </w:ins>
          </w:p>
          <w:p w14:paraId="768AE14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14:paraId="48F2981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14:paraId="1DC1CF6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2" w:author="Martin Midtgaard" w:date="2014-10-23T14:58:00Z"/>
                <w:rFonts w:ascii="Arial" w:hAnsi="Arial" w:cs="Arial"/>
                <w:sz w:val="18"/>
              </w:rPr>
            </w:pPr>
            <w:ins w:id="633" w:author="Martin Midtgaard" w:date="2014-10-23T14:58:00Z">
              <w:r>
                <w:rPr>
                  <w:rFonts w:ascii="Arial" w:hAnsi="Arial" w:cs="Arial"/>
                  <w:sz w:val="18"/>
                </w:rPr>
                <w:t>ODIFF: Øredifference</w:t>
              </w:r>
            </w:ins>
          </w:p>
          <w:p w14:paraId="2F3F41F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14:paraId="28D38C5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14:paraId="56BC6C2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4" w:author="Martin Midtgaard" w:date="2014-10-23T14:58:00Z"/>
                <w:rFonts w:ascii="Arial" w:hAnsi="Arial" w:cs="Arial"/>
                <w:sz w:val="18"/>
              </w:rPr>
            </w:pPr>
            <w:r>
              <w:rPr>
                <w:rFonts w:ascii="Arial" w:hAnsi="Arial" w:cs="Arial"/>
                <w:sz w:val="18"/>
              </w:rPr>
              <w:t>TVAO: Tvangsopløsning</w:t>
            </w:r>
          </w:p>
          <w:p w14:paraId="158DFFF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5" w:author="Martin Midtgaard" w:date="2014-10-23T14:58:00Z"/>
                <w:rFonts w:ascii="Arial" w:hAnsi="Arial" w:cs="Arial"/>
                <w:sz w:val="18"/>
              </w:rPr>
            </w:pPr>
          </w:p>
          <w:p w14:paraId="03A2755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35F95D9" w14:textId="77777777" w:rsidTr="007112F0">
        <w:tc>
          <w:tcPr>
            <w:tcW w:w="3402" w:type="dxa"/>
          </w:tcPr>
          <w:p w14:paraId="7F15A24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14:paraId="38DE536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36" w:author="Martin Midtgaard" w:date="2014-10-23T14:58:00Z"/>
                <w:rFonts w:ascii="Arial" w:hAnsi="Arial" w:cs="Arial"/>
                <w:sz w:val="18"/>
              </w:rPr>
            </w:pPr>
            <w:del w:id="637" w:author="Martin Midtgaard" w:date="2014-10-23T14:58:00Z">
              <w:r>
                <w:rPr>
                  <w:rFonts w:ascii="Arial" w:hAnsi="Arial" w:cs="Arial"/>
                  <w:sz w:val="18"/>
                </w:rPr>
                <w:delText xml:space="preserve">Domain: </w:delText>
              </w:r>
            </w:del>
          </w:p>
          <w:p w14:paraId="4432FDD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38" w:author="Martin Midtgaard" w:date="2014-10-23T14:58:00Z"/>
                <w:rFonts w:ascii="Arial" w:hAnsi="Arial" w:cs="Arial"/>
                <w:sz w:val="18"/>
              </w:rPr>
            </w:pPr>
            <w:del w:id="639" w:author="Martin Midtgaard" w:date="2014-10-23T14:58:00Z">
              <w:r>
                <w:rPr>
                  <w:rFonts w:ascii="Arial" w:hAnsi="Arial" w:cs="Arial"/>
                  <w:sz w:val="18"/>
                </w:rPr>
                <w:delText>TekstKort</w:delText>
              </w:r>
            </w:del>
          </w:p>
          <w:p w14:paraId="7C0054E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3C57E7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A91EB7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B02B8E1" w14:textId="73423138"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40" w:author="Martin Midtgaard" w:date="2014-10-23T14:58:00Z">
              <w:r>
                <w:rPr>
                  <w:rFonts w:ascii="Arial" w:hAnsi="Arial" w:cs="Arial"/>
                  <w:sz w:val="18"/>
                </w:rPr>
                <w:delText>whiteSpace</w:delText>
              </w:r>
            </w:del>
            <w:ins w:id="641" w:author="Martin Midtgaard" w:date="2014-10-23T14:58:00Z">
              <w:r w:rsidR="007112F0">
                <w:rPr>
                  <w:rFonts w:ascii="Arial" w:hAnsi="Arial" w:cs="Arial"/>
                  <w:sz w:val="18"/>
                </w:rPr>
                <w:t>whitespace</w:t>
              </w:r>
            </w:ins>
            <w:r w:rsidR="007112F0">
              <w:rPr>
                <w:rFonts w:ascii="Arial" w:hAnsi="Arial" w:cs="Arial"/>
                <w:sz w:val="18"/>
              </w:rPr>
              <w:t>: preserve</w:t>
            </w:r>
          </w:p>
        </w:tc>
        <w:tc>
          <w:tcPr>
            <w:tcW w:w="4671" w:type="dxa"/>
          </w:tcPr>
          <w:p w14:paraId="027B4D4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2" w:author="Martin Midtgaard" w:date="2014-10-23T14:58:00Z"/>
                <w:rFonts w:ascii="Arial" w:hAnsi="Arial" w:cs="Arial"/>
                <w:sz w:val="18"/>
              </w:rPr>
            </w:pPr>
            <w:r>
              <w:rPr>
                <w:rFonts w:ascii="Arial" w:hAnsi="Arial" w:cs="Arial"/>
                <w:sz w:val="18"/>
              </w:rPr>
              <w:t>Forklaring til valg af Anden</w:t>
            </w:r>
          </w:p>
          <w:p w14:paraId="4F4F955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3" w:author="Martin Midtgaard" w:date="2014-10-23T14:58:00Z"/>
                <w:rFonts w:ascii="Arial" w:hAnsi="Arial" w:cs="Arial"/>
                <w:sz w:val="18"/>
              </w:rPr>
            </w:pPr>
          </w:p>
          <w:p w14:paraId="3B205B6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46B4D3BF" w14:textId="77777777" w:rsidTr="007112F0">
        <w:tc>
          <w:tcPr>
            <w:tcW w:w="3402" w:type="dxa"/>
          </w:tcPr>
          <w:p w14:paraId="6504835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14:paraId="4D67300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44" w:author="Martin Midtgaard" w:date="2014-10-23T14:58:00Z"/>
                <w:rFonts w:ascii="Arial" w:hAnsi="Arial" w:cs="Arial"/>
                <w:sz w:val="18"/>
              </w:rPr>
            </w:pPr>
            <w:del w:id="645" w:author="Martin Midtgaard" w:date="2014-10-23T14:58:00Z">
              <w:r>
                <w:rPr>
                  <w:rFonts w:ascii="Arial" w:hAnsi="Arial" w:cs="Arial"/>
                  <w:sz w:val="18"/>
                </w:rPr>
                <w:delText xml:space="preserve">Domain: </w:delText>
              </w:r>
            </w:del>
          </w:p>
          <w:p w14:paraId="0AAB1C3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46" w:author="Martin Midtgaard" w:date="2014-10-23T14:58:00Z"/>
                <w:rFonts w:ascii="Arial" w:hAnsi="Arial" w:cs="Arial"/>
                <w:sz w:val="18"/>
              </w:rPr>
            </w:pPr>
            <w:del w:id="647" w:author="Martin Midtgaard" w:date="2014-10-23T14:58:00Z">
              <w:r>
                <w:rPr>
                  <w:rFonts w:ascii="Arial" w:hAnsi="Arial" w:cs="Arial"/>
                  <w:sz w:val="18"/>
                </w:rPr>
                <w:delText>Beløb</w:delText>
              </w:r>
            </w:del>
          </w:p>
          <w:p w14:paraId="792F94D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16D0B9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F6173E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8A7F73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8" w:author="Martin Midtgaard" w:date="2014-10-23T14:58:00Z"/>
                <w:rFonts w:ascii="Arial" w:hAnsi="Arial" w:cs="Arial"/>
                <w:sz w:val="18"/>
              </w:rPr>
            </w:pPr>
            <w:r>
              <w:rPr>
                <w:rFonts w:ascii="Arial" w:hAnsi="Arial" w:cs="Arial"/>
                <w:sz w:val="18"/>
              </w:rPr>
              <w:t>Det beløb der skal afregnes til fordringshaver i den valgte valuta</w:t>
            </w:r>
          </w:p>
          <w:p w14:paraId="7EC345A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9" w:author="Martin Midtgaard" w:date="2014-10-23T14:58:00Z"/>
                <w:rFonts w:ascii="Arial" w:hAnsi="Arial" w:cs="Arial"/>
                <w:sz w:val="18"/>
              </w:rPr>
            </w:pPr>
          </w:p>
          <w:p w14:paraId="2454079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8DF1167" w14:textId="77777777" w:rsidTr="007112F0">
        <w:tc>
          <w:tcPr>
            <w:tcW w:w="3402" w:type="dxa"/>
          </w:tcPr>
          <w:p w14:paraId="222C2BB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14:paraId="616569D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50" w:author="Martin Midtgaard" w:date="2014-10-23T14:58:00Z"/>
                <w:rFonts w:ascii="Arial" w:hAnsi="Arial" w:cs="Arial"/>
                <w:sz w:val="18"/>
              </w:rPr>
            </w:pPr>
            <w:del w:id="651" w:author="Martin Midtgaard" w:date="2014-10-23T14:58:00Z">
              <w:r>
                <w:rPr>
                  <w:rFonts w:ascii="Arial" w:hAnsi="Arial" w:cs="Arial"/>
                  <w:sz w:val="18"/>
                </w:rPr>
                <w:delText xml:space="preserve">Domain: </w:delText>
              </w:r>
            </w:del>
          </w:p>
          <w:p w14:paraId="0A9AB92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52" w:author="Martin Midtgaard" w:date="2014-10-23T14:58:00Z"/>
                <w:rFonts w:ascii="Arial" w:hAnsi="Arial" w:cs="Arial"/>
                <w:sz w:val="18"/>
              </w:rPr>
            </w:pPr>
            <w:del w:id="653" w:author="Martin Midtgaard" w:date="2014-10-23T14:58:00Z">
              <w:r>
                <w:rPr>
                  <w:rFonts w:ascii="Arial" w:hAnsi="Arial" w:cs="Arial"/>
                  <w:sz w:val="18"/>
                </w:rPr>
                <w:delText>Beløb</w:delText>
              </w:r>
            </w:del>
          </w:p>
          <w:p w14:paraId="1394EEF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9FF5A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AA11BC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1B2AB8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4" w:author="Martin Midtgaard" w:date="2014-10-23T14:58:00Z"/>
                <w:rFonts w:ascii="Arial" w:hAnsi="Arial" w:cs="Arial"/>
                <w:sz w:val="18"/>
              </w:rPr>
            </w:pPr>
            <w:r>
              <w:rPr>
                <w:rFonts w:ascii="Arial" w:hAnsi="Arial" w:cs="Arial"/>
                <w:sz w:val="18"/>
              </w:rPr>
              <w:t>Det beløb der skal afregnes til fordringshaver omregnet til danske kroner.</w:t>
            </w:r>
          </w:p>
          <w:p w14:paraId="4E6A5F6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5" w:author="Martin Midtgaard" w:date="2014-10-23T14:58:00Z"/>
                <w:rFonts w:ascii="Arial" w:hAnsi="Arial" w:cs="Arial"/>
                <w:sz w:val="18"/>
              </w:rPr>
            </w:pPr>
          </w:p>
          <w:p w14:paraId="61DA258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7401503" w14:textId="77777777" w:rsidTr="007112F0">
        <w:tc>
          <w:tcPr>
            <w:tcW w:w="3402" w:type="dxa"/>
          </w:tcPr>
          <w:p w14:paraId="70AB4FF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14:paraId="6CBE92D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56" w:author="Martin Midtgaard" w:date="2014-10-23T14:58:00Z"/>
                <w:rFonts w:ascii="Arial" w:hAnsi="Arial" w:cs="Arial"/>
                <w:sz w:val="18"/>
              </w:rPr>
            </w:pPr>
            <w:del w:id="657" w:author="Martin Midtgaard" w:date="2014-10-23T14:58:00Z">
              <w:r>
                <w:rPr>
                  <w:rFonts w:ascii="Arial" w:hAnsi="Arial" w:cs="Arial"/>
                  <w:sz w:val="18"/>
                </w:rPr>
                <w:delText xml:space="preserve">Domain: </w:delText>
              </w:r>
            </w:del>
          </w:p>
          <w:p w14:paraId="661340D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58" w:author="Martin Midtgaard" w:date="2014-10-23T14:58:00Z"/>
                <w:rFonts w:ascii="Arial" w:hAnsi="Arial" w:cs="Arial"/>
                <w:sz w:val="18"/>
              </w:rPr>
            </w:pPr>
            <w:del w:id="659" w:author="Martin Midtgaard" w:date="2014-10-23T14:58:00Z">
              <w:r>
                <w:rPr>
                  <w:rFonts w:ascii="Arial" w:hAnsi="Arial" w:cs="Arial"/>
                  <w:sz w:val="18"/>
                </w:rPr>
                <w:delText>Dato</w:delText>
              </w:r>
            </w:del>
          </w:p>
          <w:p w14:paraId="7727B5B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973C2A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0" w:author="Martin Midtgaard" w:date="2014-10-23T14:58:00Z"/>
                <w:rFonts w:ascii="Arial" w:hAnsi="Arial" w:cs="Arial"/>
                <w:sz w:val="18"/>
              </w:rPr>
            </w:pPr>
            <w:r>
              <w:rPr>
                <w:rFonts w:ascii="Arial" w:hAnsi="Arial" w:cs="Arial"/>
                <w:sz w:val="18"/>
              </w:rPr>
              <w:t>Den dato afregningen til fordringshaver er oprettet</w:t>
            </w:r>
          </w:p>
          <w:p w14:paraId="78FEE33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1" w:author="Martin Midtgaard" w:date="2014-10-23T14:58:00Z"/>
                <w:rFonts w:ascii="Arial" w:hAnsi="Arial" w:cs="Arial"/>
                <w:sz w:val="18"/>
              </w:rPr>
            </w:pPr>
          </w:p>
          <w:p w14:paraId="655FCCC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44274E61" w14:textId="77777777" w:rsidTr="007112F0">
        <w:tc>
          <w:tcPr>
            <w:tcW w:w="3402" w:type="dxa"/>
          </w:tcPr>
          <w:p w14:paraId="6072CD5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14:paraId="0BABDED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62" w:author="Martin Midtgaard" w:date="2014-10-23T14:58:00Z"/>
                <w:rFonts w:ascii="Arial" w:hAnsi="Arial" w:cs="Arial"/>
                <w:sz w:val="18"/>
              </w:rPr>
            </w:pPr>
            <w:del w:id="663" w:author="Martin Midtgaard" w:date="2014-10-23T14:58:00Z">
              <w:r>
                <w:rPr>
                  <w:rFonts w:ascii="Arial" w:hAnsi="Arial" w:cs="Arial"/>
                  <w:sz w:val="18"/>
                </w:rPr>
                <w:delText xml:space="preserve">Domain: </w:delText>
              </w:r>
            </w:del>
          </w:p>
          <w:p w14:paraId="5B8F8F7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64" w:author="Martin Midtgaard" w:date="2014-10-23T14:58:00Z"/>
                <w:rFonts w:ascii="Arial" w:hAnsi="Arial" w:cs="Arial"/>
                <w:sz w:val="18"/>
              </w:rPr>
            </w:pPr>
            <w:del w:id="665" w:author="Martin Midtgaard" w:date="2014-10-23T14:58:00Z">
              <w:r>
                <w:rPr>
                  <w:rFonts w:ascii="Arial" w:hAnsi="Arial" w:cs="Arial"/>
                  <w:sz w:val="18"/>
                </w:rPr>
                <w:delText>ID18</w:delText>
              </w:r>
            </w:del>
          </w:p>
          <w:p w14:paraId="2F3C2D6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2A6244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6" w:author="Martin Midtgaard" w:date="2014-10-23T14:58:00Z"/>
                <w:rFonts w:ascii="Arial" w:hAnsi="Arial" w:cs="Arial"/>
                <w:sz w:val="18"/>
              </w:rPr>
            </w:pPr>
            <w:moveToRangeStart w:id="667" w:author="Martin Midtgaard" w:date="2014-10-23T14:58:00Z" w:name="move401839618"/>
            <w:moveTo w:id="668" w:author="Martin Midtgaard" w:date="2014-10-23T14:58:00Z">
              <w:r>
                <w:rPr>
                  <w:rFonts w:ascii="Arial" w:hAnsi="Arial" w:cs="Arial"/>
                  <w:sz w:val="18"/>
                </w:rPr>
                <w:t>totalDigits: 18</w:t>
              </w:r>
            </w:moveTo>
            <w:moveToRangeEnd w:id="667"/>
          </w:p>
          <w:p w14:paraId="2D7F3054"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69" w:author="Martin Midtgaard" w:date="2014-10-23T14:58:00Z"/>
                <w:rFonts w:ascii="Arial" w:hAnsi="Arial" w:cs="Arial"/>
                <w:sz w:val="18"/>
              </w:rPr>
            </w:pPr>
            <w:r>
              <w:rPr>
                <w:rFonts w:ascii="Arial" w:hAnsi="Arial" w:cs="Arial"/>
                <w:sz w:val="18"/>
              </w:rPr>
              <w:lastRenderedPageBreak/>
              <w:t>minInclusive: 1</w:t>
            </w:r>
          </w:p>
          <w:p w14:paraId="2ACB890C" w14:textId="036DE288"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670" w:author="Martin Midtgaard" w:date="2014-10-23T14:58:00Z" w:name="move401839618"/>
            <w:moveFrom w:id="671" w:author="Martin Midtgaard" w:date="2014-10-23T14:58:00Z">
              <w:r>
                <w:rPr>
                  <w:rFonts w:ascii="Arial" w:hAnsi="Arial" w:cs="Arial"/>
                  <w:sz w:val="18"/>
                </w:rPr>
                <w:t>totalDigits: 18</w:t>
              </w:r>
            </w:moveFrom>
            <w:moveFromRangeEnd w:id="670"/>
          </w:p>
        </w:tc>
        <w:tc>
          <w:tcPr>
            <w:tcW w:w="4671" w:type="dxa"/>
          </w:tcPr>
          <w:p w14:paraId="5D555A7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2" w:author="Martin Midtgaard" w:date="2014-10-23T14:58:00Z"/>
                <w:rFonts w:ascii="Arial" w:hAnsi="Arial" w:cs="Arial"/>
                <w:sz w:val="18"/>
              </w:rPr>
            </w:pPr>
            <w:r>
              <w:rPr>
                <w:rFonts w:ascii="Arial" w:hAnsi="Arial" w:cs="Arial"/>
                <w:sz w:val="18"/>
              </w:rPr>
              <w:lastRenderedPageBreak/>
              <w:t>Den unikke identifikation af afregningen</w:t>
            </w:r>
          </w:p>
          <w:p w14:paraId="2E7D520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3" w:author="Martin Midtgaard" w:date="2014-10-23T14:58:00Z"/>
                <w:rFonts w:ascii="Arial" w:hAnsi="Arial" w:cs="Arial"/>
                <w:sz w:val="18"/>
              </w:rPr>
            </w:pPr>
          </w:p>
          <w:p w14:paraId="18C1214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49A8549B" w14:textId="77777777" w:rsidTr="007112F0">
        <w:tc>
          <w:tcPr>
            <w:tcW w:w="3402" w:type="dxa"/>
          </w:tcPr>
          <w:p w14:paraId="32F6BD0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FordringHaverAfregningPerFra</w:t>
            </w:r>
          </w:p>
        </w:tc>
        <w:tc>
          <w:tcPr>
            <w:tcW w:w="1701" w:type="dxa"/>
          </w:tcPr>
          <w:p w14:paraId="299830F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74" w:author="Martin Midtgaard" w:date="2014-10-23T14:58:00Z"/>
                <w:rFonts w:ascii="Arial" w:hAnsi="Arial" w:cs="Arial"/>
                <w:sz w:val="18"/>
              </w:rPr>
            </w:pPr>
            <w:del w:id="675" w:author="Martin Midtgaard" w:date="2014-10-23T14:58:00Z">
              <w:r>
                <w:rPr>
                  <w:rFonts w:ascii="Arial" w:hAnsi="Arial" w:cs="Arial"/>
                  <w:sz w:val="18"/>
                </w:rPr>
                <w:delText xml:space="preserve">Domain: </w:delText>
              </w:r>
            </w:del>
          </w:p>
          <w:p w14:paraId="4E9BE22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76" w:author="Martin Midtgaard" w:date="2014-10-23T14:58:00Z"/>
                <w:rFonts w:ascii="Arial" w:hAnsi="Arial" w:cs="Arial"/>
                <w:sz w:val="18"/>
              </w:rPr>
            </w:pPr>
            <w:del w:id="677" w:author="Martin Midtgaard" w:date="2014-10-23T14:58:00Z">
              <w:r>
                <w:rPr>
                  <w:rFonts w:ascii="Arial" w:hAnsi="Arial" w:cs="Arial"/>
                  <w:sz w:val="18"/>
                </w:rPr>
                <w:delText>Dato</w:delText>
              </w:r>
            </w:del>
          </w:p>
          <w:p w14:paraId="3EBF5F1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EAF8DC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14:paraId="3FDF13B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050A9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1873D69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2EFB237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738C34D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14:paraId="64D4072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8" w:author="Martin Midtgaard" w:date="2014-10-23T14:58:00Z"/>
                <w:rFonts w:ascii="Arial" w:hAnsi="Arial" w:cs="Arial"/>
                <w:sz w:val="18"/>
              </w:rPr>
            </w:pPr>
          </w:p>
          <w:p w14:paraId="352438E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C84C40B" w14:textId="77777777" w:rsidTr="007112F0">
        <w:tc>
          <w:tcPr>
            <w:tcW w:w="3402" w:type="dxa"/>
          </w:tcPr>
          <w:p w14:paraId="59C291D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14:paraId="4D3FCB4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79" w:author="Martin Midtgaard" w:date="2014-10-23T14:58:00Z"/>
                <w:rFonts w:ascii="Arial" w:hAnsi="Arial" w:cs="Arial"/>
                <w:sz w:val="18"/>
              </w:rPr>
            </w:pPr>
            <w:del w:id="680" w:author="Martin Midtgaard" w:date="2014-10-23T14:58:00Z">
              <w:r>
                <w:rPr>
                  <w:rFonts w:ascii="Arial" w:hAnsi="Arial" w:cs="Arial"/>
                  <w:sz w:val="18"/>
                </w:rPr>
                <w:delText xml:space="preserve">Domain: </w:delText>
              </w:r>
            </w:del>
          </w:p>
          <w:p w14:paraId="23657BB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81" w:author="Martin Midtgaard" w:date="2014-10-23T14:58:00Z"/>
                <w:rFonts w:ascii="Arial" w:hAnsi="Arial" w:cs="Arial"/>
                <w:sz w:val="18"/>
              </w:rPr>
            </w:pPr>
            <w:del w:id="682" w:author="Martin Midtgaard" w:date="2014-10-23T14:58:00Z">
              <w:r>
                <w:rPr>
                  <w:rFonts w:ascii="Arial" w:hAnsi="Arial" w:cs="Arial"/>
                  <w:sz w:val="18"/>
                </w:rPr>
                <w:delText>Dato</w:delText>
              </w:r>
            </w:del>
          </w:p>
          <w:p w14:paraId="1862465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D3151E6" w14:textId="0747118B"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3" w:author="Martin Midtgaard" w:date="2014-10-23T14:58:00Z"/>
                <w:rFonts w:ascii="Arial" w:hAnsi="Arial" w:cs="Arial"/>
                <w:sz w:val="18"/>
              </w:rPr>
            </w:pPr>
            <w:r>
              <w:rPr>
                <w:rFonts w:ascii="Arial" w:hAnsi="Arial" w:cs="Arial"/>
                <w:sz w:val="18"/>
              </w:rPr>
              <w:t>PerTil er = med FordringHaverAfregningsdato .</w:t>
            </w:r>
            <w:del w:id="684" w:author="Martin Midtgaard" w:date="2014-10-23T14:58:00Z">
              <w:r w:rsidR="00972CBB">
                <w:rPr>
                  <w:rFonts w:ascii="Arial" w:hAnsi="Arial" w:cs="Arial"/>
                  <w:sz w:val="18"/>
                </w:rPr>
                <w:delText xml:space="preserve"> </w:delText>
              </w:r>
            </w:del>
          </w:p>
          <w:p w14:paraId="381F935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5" w:author="Martin Midtgaard" w:date="2014-10-23T14:58:00Z"/>
                <w:rFonts w:ascii="Arial" w:hAnsi="Arial" w:cs="Arial"/>
                <w:sz w:val="18"/>
              </w:rPr>
            </w:pPr>
          </w:p>
          <w:p w14:paraId="2E6324B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45346FD7" w14:textId="77777777" w:rsidTr="007112F0">
        <w:tc>
          <w:tcPr>
            <w:tcW w:w="3402" w:type="dxa"/>
          </w:tcPr>
          <w:p w14:paraId="7C61B6F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14:paraId="4C78A59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86" w:author="Martin Midtgaard" w:date="2014-10-23T14:58:00Z"/>
                <w:rFonts w:ascii="Arial" w:hAnsi="Arial" w:cs="Arial"/>
                <w:sz w:val="18"/>
              </w:rPr>
            </w:pPr>
            <w:del w:id="687" w:author="Martin Midtgaard" w:date="2014-10-23T14:58:00Z">
              <w:r>
                <w:rPr>
                  <w:rFonts w:ascii="Arial" w:hAnsi="Arial" w:cs="Arial"/>
                  <w:sz w:val="18"/>
                </w:rPr>
                <w:delText xml:space="preserve">Domain: </w:delText>
              </w:r>
            </w:del>
          </w:p>
          <w:p w14:paraId="4B7640A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88" w:author="Martin Midtgaard" w:date="2014-10-23T14:58:00Z"/>
                <w:rFonts w:ascii="Arial" w:hAnsi="Arial" w:cs="Arial"/>
                <w:sz w:val="18"/>
              </w:rPr>
            </w:pPr>
            <w:del w:id="689" w:author="Martin Midtgaard" w:date="2014-10-23T14:58:00Z">
              <w:r>
                <w:rPr>
                  <w:rFonts w:ascii="Arial" w:hAnsi="Arial" w:cs="Arial"/>
                  <w:sz w:val="18"/>
                </w:rPr>
                <w:delText>FordringHaverAfregningUnderretKodeDomæne</w:delText>
              </w:r>
            </w:del>
          </w:p>
          <w:p w14:paraId="4BB5A4F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2871D4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647C174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14:paraId="07968FE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14:paraId="361B943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10FEA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14:paraId="360556B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14:paraId="05DD218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14:paraId="0F5BC02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14:paraId="4DE6C9D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DB2A9B" w14:textId="129AADCB" w:rsid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90" w:author="Martin Midtgaard" w:date="2014-10-23T14:58:00Z">
              <w:r>
                <w:rPr>
                  <w:rFonts w:ascii="Arial" w:hAnsi="Arial" w:cs="Arial"/>
                  <w:sz w:val="18"/>
                </w:rPr>
                <w:delText>Værdiset</w:delText>
              </w:r>
            </w:del>
            <w:ins w:id="691" w:author="Martin Midtgaard" w:date="2014-10-23T14:58:00Z">
              <w:r w:rsidR="007112F0">
                <w:rPr>
                  <w:rFonts w:ascii="Arial" w:hAnsi="Arial" w:cs="Arial"/>
                  <w:sz w:val="18"/>
                </w:rPr>
                <w:t>Værdisæt</w:t>
              </w:r>
            </w:ins>
            <w:r w:rsidR="007112F0">
              <w:rPr>
                <w:rFonts w:ascii="Arial" w:hAnsi="Arial" w:cs="Arial"/>
                <w:sz w:val="18"/>
              </w:rPr>
              <w:t>:</w:t>
            </w:r>
          </w:p>
          <w:p w14:paraId="57FE57C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14:paraId="537AFEA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2" w:author="Martin Midtgaard" w:date="2014-10-23T14:58:00Z"/>
                <w:rFonts w:ascii="Arial" w:hAnsi="Arial" w:cs="Arial"/>
                <w:sz w:val="18"/>
              </w:rPr>
            </w:pPr>
            <w:r>
              <w:rPr>
                <w:rFonts w:ascii="Arial" w:hAnsi="Arial" w:cs="Arial"/>
                <w:sz w:val="18"/>
              </w:rPr>
              <w:t>AFR: Afregning</w:t>
            </w:r>
          </w:p>
          <w:p w14:paraId="3087584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3" w:author="Martin Midtgaard" w:date="2014-10-23T14:58:00Z"/>
                <w:rFonts w:ascii="Arial" w:hAnsi="Arial" w:cs="Arial"/>
                <w:sz w:val="18"/>
              </w:rPr>
            </w:pPr>
          </w:p>
          <w:p w14:paraId="53537EC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EB45890" w14:textId="77777777" w:rsidTr="007112F0">
        <w:tc>
          <w:tcPr>
            <w:tcW w:w="3402" w:type="dxa"/>
          </w:tcPr>
          <w:p w14:paraId="07B35E2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14:paraId="530A12E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94" w:author="Martin Midtgaard" w:date="2014-10-23T14:58:00Z"/>
                <w:rFonts w:ascii="Arial" w:hAnsi="Arial" w:cs="Arial"/>
                <w:sz w:val="18"/>
              </w:rPr>
            </w:pPr>
            <w:del w:id="695" w:author="Martin Midtgaard" w:date="2014-10-23T14:58:00Z">
              <w:r>
                <w:rPr>
                  <w:rFonts w:ascii="Arial" w:hAnsi="Arial" w:cs="Arial"/>
                  <w:sz w:val="18"/>
                </w:rPr>
                <w:delText xml:space="preserve">Domain: </w:delText>
              </w:r>
            </w:del>
          </w:p>
          <w:p w14:paraId="4483C65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96" w:author="Martin Midtgaard" w:date="2014-10-23T14:58:00Z"/>
                <w:rFonts w:ascii="Arial" w:hAnsi="Arial" w:cs="Arial"/>
                <w:sz w:val="18"/>
              </w:rPr>
            </w:pPr>
            <w:del w:id="697" w:author="Martin Midtgaard" w:date="2014-10-23T14:58:00Z">
              <w:r>
                <w:rPr>
                  <w:rFonts w:ascii="Arial" w:hAnsi="Arial" w:cs="Arial"/>
                  <w:sz w:val="18"/>
                </w:rPr>
                <w:delText>Dato</w:delText>
              </w:r>
            </w:del>
          </w:p>
          <w:p w14:paraId="072ED55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ABBD4D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8" w:author="Martin Midtgaard" w:date="2014-10-23T14:58:00Z"/>
                <w:rFonts w:ascii="Arial" w:hAnsi="Arial" w:cs="Arial"/>
                <w:sz w:val="18"/>
              </w:rPr>
            </w:pPr>
            <w:r>
              <w:rPr>
                <w:rFonts w:ascii="Arial" w:hAnsi="Arial" w:cs="Arial"/>
                <w:sz w:val="18"/>
              </w:rPr>
              <w:t>Den dato hvor RIM returnerer en fordring</w:t>
            </w:r>
          </w:p>
          <w:p w14:paraId="02E0C1E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9" w:author="Martin Midtgaard" w:date="2014-10-23T14:58:00Z"/>
                <w:rFonts w:ascii="Arial" w:hAnsi="Arial" w:cs="Arial"/>
                <w:sz w:val="18"/>
              </w:rPr>
            </w:pPr>
          </w:p>
          <w:p w14:paraId="037A87B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C3F7FB1" w14:textId="77777777" w:rsidTr="007112F0">
        <w:tc>
          <w:tcPr>
            <w:tcW w:w="3402" w:type="dxa"/>
          </w:tcPr>
          <w:p w14:paraId="37B64CD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14:paraId="0E5CC7B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00" w:author="Martin Midtgaard" w:date="2014-10-23T14:58:00Z"/>
                <w:rFonts w:ascii="Arial" w:hAnsi="Arial" w:cs="Arial"/>
                <w:sz w:val="18"/>
              </w:rPr>
            </w:pPr>
            <w:del w:id="701" w:author="Martin Midtgaard" w:date="2014-10-23T14:58:00Z">
              <w:r>
                <w:rPr>
                  <w:rFonts w:ascii="Arial" w:hAnsi="Arial" w:cs="Arial"/>
                  <w:sz w:val="18"/>
                </w:rPr>
                <w:delText xml:space="preserve">Domain: </w:delText>
              </w:r>
            </w:del>
          </w:p>
          <w:p w14:paraId="186624E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02" w:author="Martin Midtgaard" w:date="2014-10-23T14:58:00Z"/>
                <w:rFonts w:ascii="Arial" w:hAnsi="Arial" w:cs="Arial"/>
                <w:sz w:val="18"/>
              </w:rPr>
            </w:pPr>
            <w:del w:id="703" w:author="Martin Midtgaard" w:date="2014-10-23T14:58:00Z">
              <w:r>
                <w:rPr>
                  <w:rFonts w:ascii="Arial" w:hAnsi="Arial" w:cs="Arial"/>
                  <w:sz w:val="18"/>
                </w:rPr>
                <w:delText>TekstKort</w:delText>
              </w:r>
            </w:del>
          </w:p>
          <w:p w14:paraId="67ADF59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7B284C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69DB77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B9427E5" w14:textId="21A26399"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04" w:author="Martin Midtgaard" w:date="2014-10-23T14:58:00Z">
              <w:r>
                <w:rPr>
                  <w:rFonts w:ascii="Arial" w:hAnsi="Arial" w:cs="Arial"/>
                  <w:sz w:val="18"/>
                </w:rPr>
                <w:delText>whiteSpace</w:delText>
              </w:r>
            </w:del>
            <w:ins w:id="705" w:author="Martin Midtgaard" w:date="2014-10-23T14:58:00Z">
              <w:r w:rsidR="007112F0">
                <w:rPr>
                  <w:rFonts w:ascii="Arial" w:hAnsi="Arial" w:cs="Arial"/>
                  <w:sz w:val="18"/>
                </w:rPr>
                <w:t>whitespace</w:t>
              </w:r>
            </w:ins>
            <w:r w:rsidR="007112F0">
              <w:rPr>
                <w:rFonts w:ascii="Arial" w:hAnsi="Arial" w:cs="Arial"/>
                <w:sz w:val="18"/>
              </w:rPr>
              <w:t>: preserve</w:t>
            </w:r>
          </w:p>
        </w:tc>
        <w:tc>
          <w:tcPr>
            <w:tcW w:w="4671" w:type="dxa"/>
          </w:tcPr>
          <w:p w14:paraId="5DCB69F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6" w:author="Martin Midtgaard" w:date="2014-10-23T14:58:00Z"/>
                <w:rFonts w:ascii="Arial" w:hAnsi="Arial" w:cs="Arial"/>
                <w:sz w:val="18"/>
              </w:rPr>
            </w:pPr>
            <w:r>
              <w:rPr>
                <w:rFonts w:ascii="Arial" w:hAnsi="Arial" w:cs="Arial"/>
                <w:sz w:val="18"/>
              </w:rPr>
              <w:t>Uddybende begrundelse for returneringen</w:t>
            </w:r>
          </w:p>
          <w:p w14:paraId="5FACE02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7" w:author="Martin Midtgaard" w:date="2014-10-23T14:58:00Z"/>
                <w:rFonts w:ascii="Arial" w:hAnsi="Arial" w:cs="Arial"/>
                <w:sz w:val="18"/>
              </w:rPr>
            </w:pPr>
          </w:p>
          <w:p w14:paraId="0621081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7B3D6974" w14:textId="77777777" w:rsidTr="007112F0">
        <w:tc>
          <w:tcPr>
            <w:tcW w:w="3402" w:type="dxa"/>
          </w:tcPr>
          <w:p w14:paraId="6B128B6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14:paraId="6DD3A87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08" w:author="Martin Midtgaard" w:date="2014-10-23T14:58:00Z"/>
                <w:rFonts w:ascii="Arial" w:hAnsi="Arial" w:cs="Arial"/>
                <w:sz w:val="18"/>
              </w:rPr>
            </w:pPr>
            <w:del w:id="709" w:author="Martin Midtgaard" w:date="2014-10-23T14:58:00Z">
              <w:r>
                <w:rPr>
                  <w:rFonts w:ascii="Arial" w:hAnsi="Arial" w:cs="Arial"/>
                  <w:sz w:val="18"/>
                </w:rPr>
                <w:delText xml:space="preserve">Domain: </w:delText>
              </w:r>
            </w:del>
          </w:p>
          <w:p w14:paraId="6BF2CCC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0" w:author="Martin Midtgaard" w:date="2014-10-23T14:58:00Z"/>
                <w:rFonts w:ascii="Arial" w:hAnsi="Arial" w:cs="Arial"/>
                <w:sz w:val="18"/>
              </w:rPr>
            </w:pPr>
            <w:del w:id="711" w:author="Martin Midtgaard" w:date="2014-10-23T14:58:00Z">
              <w:r>
                <w:rPr>
                  <w:rFonts w:ascii="Arial" w:hAnsi="Arial" w:cs="Arial"/>
                  <w:sz w:val="18"/>
                </w:rPr>
                <w:delText>HovedFordringReturÅrsagKode</w:delText>
              </w:r>
            </w:del>
          </w:p>
          <w:p w14:paraId="4179FF8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04C981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14:paraId="1574619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14:paraId="2CD165A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14:paraId="78369B6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F4D6F8" w14:textId="5CA799C8"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Grundlæggende </w:t>
            </w:r>
            <w:del w:id="712" w:author="Martin Midtgaard" w:date="2014-10-23T14:58:00Z">
              <w:r w:rsidR="00972CBB">
                <w:rPr>
                  <w:rFonts w:ascii="Arial" w:hAnsi="Arial" w:cs="Arial"/>
                  <w:sz w:val="18"/>
                </w:rPr>
                <w:delText>værdiset</w:delText>
              </w:r>
            </w:del>
            <w:ins w:id="713" w:author="Martin Midtgaard" w:date="2014-10-23T14:58:00Z">
              <w:r>
                <w:rPr>
                  <w:rFonts w:ascii="Arial" w:hAnsi="Arial" w:cs="Arial"/>
                  <w:sz w:val="18"/>
                </w:rPr>
                <w:t>værdisæt</w:t>
              </w:r>
            </w:ins>
            <w:r>
              <w:rPr>
                <w:rFonts w:ascii="Arial" w:hAnsi="Arial" w:cs="Arial"/>
                <w:sz w:val="18"/>
              </w:rPr>
              <w:t>:</w:t>
            </w:r>
          </w:p>
          <w:p w14:paraId="08E7E16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14:paraId="42BF092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14:paraId="35CFFE9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14:paraId="0767526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4" w:author="Martin Midtgaard" w:date="2014-10-23T14:58:00Z"/>
                <w:rFonts w:ascii="Arial" w:hAnsi="Arial" w:cs="Arial"/>
                <w:sz w:val="18"/>
              </w:rPr>
            </w:pPr>
            <w:r>
              <w:rPr>
                <w:rFonts w:ascii="Arial" w:hAnsi="Arial" w:cs="Arial"/>
                <w:sz w:val="18"/>
              </w:rPr>
              <w:t>TRAF: Transport Afvist</w:t>
            </w:r>
          </w:p>
          <w:p w14:paraId="21D222C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5" w:author="Martin Midtgaard" w:date="2014-10-23T14:58:00Z"/>
                <w:rFonts w:ascii="Arial" w:hAnsi="Arial" w:cs="Arial"/>
                <w:sz w:val="18"/>
              </w:rPr>
            </w:pPr>
          </w:p>
          <w:p w14:paraId="158DC7F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17647D4" w14:textId="77777777" w:rsidTr="007112F0">
        <w:tc>
          <w:tcPr>
            <w:tcW w:w="3402" w:type="dxa"/>
          </w:tcPr>
          <w:p w14:paraId="7E038AB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14:paraId="24C3683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6" w:author="Martin Midtgaard" w:date="2014-10-23T14:58:00Z"/>
                <w:rFonts w:ascii="Arial" w:hAnsi="Arial" w:cs="Arial"/>
                <w:sz w:val="18"/>
              </w:rPr>
            </w:pPr>
            <w:del w:id="717" w:author="Martin Midtgaard" w:date="2014-10-23T14:58:00Z">
              <w:r>
                <w:rPr>
                  <w:rFonts w:ascii="Arial" w:hAnsi="Arial" w:cs="Arial"/>
                  <w:sz w:val="18"/>
                </w:rPr>
                <w:delText xml:space="preserve">Domain: </w:delText>
              </w:r>
            </w:del>
          </w:p>
          <w:p w14:paraId="7783038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8" w:author="Martin Midtgaard" w:date="2014-10-23T14:58:00Z"/>
                <w:rFonts w:ascii="Arial" w:hAnsi="Arial" w:cs="Arial"/>
                <w:sz w:val="18"/>
              </w:rPr>
            </w:pPr>
            <w:del w:id="719" w:author="Martin Midtgaard" w:date="2014-10-23T14:58:00Z">
              <w:r>
                <w:rPr>
                  <w:rFonts w:ascii="Arial" w:hAnsi="Arial" w:cs="Arial"/>
                  <w:sz w:val="18"/>
                </w:rPr>
                <w:delText>TekstKort</w:delText>
              </w:r>
            </w:del>
          </w:p>
          <w:p w14:paraId="68ED66D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8E661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FF0995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14:paraId="5C367B09" w14:textId="782AB57E"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20" w:author="Martin Midtgaard" w:date="2014-10-23T14:58:00Z">
              <w:r>
                <w:rPr>
                  <w:rFonts w:ascii="Arial" w:hAnsi="Arial" w:cs="Arial"/>
                  <w:sz w:val="18"/>
                </w:rPr>
                <w:delText>whiteSpace</w:delText>
              </w:r>
            </w:del>
            <w:ins w:id="721" w:author="Martin Midtgaard" w:date="2014-10-23T14:58:00Z">
              <w:r w:rsidR="007112F0">
                <w:rPr>
                  <w:rFonts w:ascii="Arial" w:hAnsi="Arial" w:cs="Arial"/>
                  <w:sz w:val="18"/>
                </w:rPr>
                <w:t>whitespace</w:t>
              </w:r>
            </w:ins>
            <w:r w:rsidR="007112F0">
              <w:rPr>
                <w:rFonts w:ascii="Arial" w:hAnsi="Arial" w:cs="Arial"/>
                <w:sz w:val="18"/>
              </w:rPr>
              <w:t>: preserve</w:t>
            </w:r>
          </w:p>
        </w:tc>
        <w:tc>
          <w:tcPr>
            <w:tcW w:w="4671" w:type="dxa"/>
          </w:tcPr>
          <w:p w14:paraId="311AF47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2" w:author="Martin Midtgaard" w:date="2014-10-23T14:58:00Z"/>
                <w:rFonts w:ascii="Arial" w:hAnsi="Arial" w:cs="Arial"/>
                <w:sz w:val="18"/>
              </w:rPr>
            </w:pPr>
            <w:r>
              <w:rPr>
                <w:rFonts w:ascii="Arial" w:hAnsi="Arial" w:cs="Arial"/>
                <w:sz w:val="18"/>
              </w:rPr>
              <w:lastRenderedPageBreak/>
              <w:t>Forklaring til valg af Anden</w:t>
            </w:r>
          </w:p>
          <w:p w14:paraId="72215E2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3" w:author="Martin Midtgaard" w:date="2014-10-23T14:58:00Z"/>
                <w:rFonts w:ascii="Arial" w:hAnsi="Arial" w:cs="Arial"/>
                <w:sz w:val="18"/>
              </w:rPr>
            </w:pPr>
          </w:p>
          <w:p w14:paraId="0526181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C45BAA4" w14:textId="77777777" w:rsidTr="007112F0">
        <w:tc>
          <w:tcPr>
            <w:tcW w:w="3402" w:type="dxa"/>
          </w:tcPr>
          <w:p w14:paraId="51AE48F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HæftelseForm</w:t>
            </w:r>
          </w:p>
        </w:tc>
        <w:tc>
          <w:tcPr>
            <w:tcW w:w="1701" w:type="dxa"/>
          </w:tcPr>
          <w:p w14:paraId="19819B3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24" w:author="Martin Midtgaard" w:date="2014-10-23T14:58:00Z"/>
                <w:rFonts w:ascii="Arial" w:hAnsi="Arial" w:cs="Arial"/>
                <w:sz w:val="18"/>
              </w:rPr>
            </w:pPr>
            <w:del w:id="725" w:author="Martin Midtgaard" w:date="2014-10-23T14:58:00Z">
              <w:r>
                <w:rPr>
                  <w:rFonts w:ascii="Arial" w:hAnsi="Arial" w:cs="Arial"/>
                  <w:sz w:val="18"/>
                </w:rPr>
                <w:delText xml:space="preserve">Domain: </w:delText>
              </w:r>
            </w:del>
          </w:p>
          <w:p w14:paraId="1C2B300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26" w:author="Martin Midtgaard" w:date="2014-10-23T14:58:00Z"/>
                <w:rFonts w:ascii="Arial" w:hAnsi="Arial" w:cs="Arial"/>
                <w:sz w:val="18"/>
              </w:rPr>
            </w:pPr>
            <w:del w:id="727" w:author="Martin Midtgaard" w:date="2014-10-23T14:58:00Z">
              <w:r>
                <w:rPr>
                  <w:rFonts w:ascii="Arial" w:hAnsi="Arial" w:cs="Arial"/>
                  <w:sz w:val="18"/>
                </w:rPr>
                <w:delText>Hæftelsesform</w:delText>
              </w:r>
            </w:del>
          </w:p>
          <w:p w14:paraId="2631E10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291C2D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0CEBDBD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14:paraId="4F5E848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14:paraId="780E0CD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DDF06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28" w:author="Martin Midtgaard" w:date="2014-10-23T14:58:00Z"/>
                <w:rFonts w:ascii="Arial" w:hAnsi="Arial" w:cs="Arial"/>
                <w:sz w:val="18"/>
              </w:rPr>
            </w:pPr>
          </w:p>
          <w:p w14:paraId="4E0ECAD3" w14:textId="405C8F49" w:rsid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29" w:author="Martin Midtgaard" w:date="2014-10-23T14:58:00Z">
              <w:r>
                <w:rPr>
                  <w:rFonts w:ascii="Arial" w:hAnsi="Arial" w:cs="Arial"/>
                  <w:sz w:val="18"/>
                </w:rPr>
                <w:delText>Værdiset</w:delText>
              </w:r>
            </w:del>
            <w:ins w:id="730" w:author="Martin Midtgaard" w:date="2014-10-23T14:58:00Z">
              <w:r w:rsidR="007112F0">
                <w:rPr>
                  <w:rFonts w:ascii="Arial" w:hAnsi="Arial" w:cs="Arial"/>
                  <w:sz w:val="18"/>
                </w:rPr>
                <w:t>Værdisæt</w:t>
              </w:r>
            </w:ins>
            <w:r w:rsidR="007112F0">
              <w:rPr>
                <w:rFonts w:ascii="Arial" w:hAnsi="Arial" w:cs="Arial"/>
                <w:sz w:val="18"/>
              </w:rPr>
              <w:t>:</w:t>
            </w:r>
          </w:p>
          <w:p w14:paraId="2887E82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14:paraId="00E10DE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14:paraId="54DF67E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14:paraId="19A1F4F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14:paraId="753F8A2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1" w:author="Martin Midtgaard" w:date="2014-10-23T14:58:00Z"/>
                <w:rFonts w:ascii="Arial" w:hAnsi="Arial" w:cs="Arial"/>
                <w:sz w:val="18"/>
              </w:rPr>
            </w:pPr>
            <w:r>
              <w:rPr>
                <w:rFonts w:ascii="Arial" w:hAnsi="Arial" w:cs="Arial"/>
                <w:sz w:val="18"/>
              </w:rPr>
              <w:t>AND: Anden</w:t>
            </w:r>
          </w:p>
          <w:p w14:paraId="21A520D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2" w:author="Martin Midtgaard" w:date="2014-10-23T14:58:00Z"/>
                <w:rFonts w:ascii="Arial" w:hAnsi="Arial" w:cs="Arial"/>
                <w:sz w:val="18"/>
              </w:rPr>
            </w:pPr>
          </w:p>
          <w:p w14:paraId="56E9A40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0C751F5" w14:textId="77777777" w:rsidTr="007112F0">
        <w:tc>
          <w:tcPr>
            <w:tcW w:w="3402" w:type="dxa"/>
          </w:tcPr>
          <w:p w14:paraId="7A15FE3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14:paraId="39F1C4A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3" w:author="Martin Midtgaard" w:date="2014-10-23T14:58:00Z"/>
                <w:rFonts w:ascii="Arial" w:hAnsi="Arial" w:cs="Arial"/>
                <w:sz w:val="18"/>
              </w:rPr>
            </w:pPr>
            <w:del w:id="734" w:author="Martin Midtgaard" w:date="2014-10-23T14:58:00Z">
              <w:r>
                <w:rPr>
                  <w:rFonts w:ascii="Arial" w:hAnsi="Arial" w:cs="Arial"/>
                  <w:sz w:val="18"/>
                </w:rPr>
                <w:delText xml:space="preserve">Domain: </w:delText>
              </w:r>
            </w:del>
          </w:p>
          <w:p w14:paraId="0B11178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5" w:author="Martin Midtgaard" w:date="2014-10-23T14:58:00Z"/>
                <w:rFonts w:ascii="Arial" w:hAnsi="Arial" w:cs="Arial"/>
                <w:sz w:val="18"/>
              </w:rPr>
            </w:pPr>
            <w:del w:id="736" w:author="Martin Midtgaard" w:date="2014-10-23T14:58:00Z">
              <w:r>
                <w:rPr>
                  <w:rFonts w:ascii="Arial" w:hAnsi="Arial" w:cs="Arial"/>
                  <w:sz w:val="18"/>
                </w:rPr>
                <w:delText>Beløb</w:delText>
              </w:r>
            </w:del>
          </w:p>
          <w:p w14:paraId="38C67F9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21A78A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C92CD7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E06C2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14:paraId="4AA1D08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7" w:author="Martin Midtgaard" w:date="2014-10-23T14:58:00Z"/>
                <w:rFonts w:ascii="Arial" w:hAnsi="Arial" w:cs="Arial"/>
                <w:sz w:val="18"/>
              </w:rPr>
            </w:pPr>
            <w:r>
              <w:rPr>
                <w:rFonts w:ascii="Arial" w:hAnsi="Arial" w:cs="Arial"/>
                <w:sz w:val="18"/>
              </w:rPr>
              <w:t>Den del af fordringens restbeløb som hæfteren hæfter for.</w:t>
            </w:r>
          </w:p>
          <w:p w14:paraId="3CCAE73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8" w:author="Martin Midtgaard" w:date="2014-10-23T14:58:00Z"/>
                <w:rFonts w:ascii="Arial" w:hAnsi="Arial" w:cs="Arial"/>
                <w:sz w:val="18"/>
              </w:rPr>
            </w:pPr>
          </w:p>
          <w:p w14:paraId="4F15576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AA1D8B5" w14:textId="77777777" w:rsidTr="007112F0">
        <w:tc>
          <w:tcPr>
            <w:tcW w:w="3402" w:type="dxa"/>
          </w:tcPr>
          <w:p w14:paraId="799FCC5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14:paraId="29C1458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9" w:author="Martin Midtgaard" w:date="2014-10-23T14:58:00Z"/>
                <w:rFonts w:ascii="Arial" w:hAnsi="Arial" w:cs="Arial"/>
                <w:sz w:val="18"/>
              </w:rPr>
            </w:pPr>
            <w:del w:id="740" w:author="Martin Midtgaard" w:date="2014-10-23T14:58:00Z">
              <w:r>
                <w:rPr>
                  <w:rFonts w:ascii="Arial" w:hAnsi="Arial" w:cs="Arial"/>
                  <w:sz w:val="18"/>
                </w:rPr>
                <w:delText xml:space="preserve">Domain: </w:delText>
              </w:r>
            </w:del>
          </w:p>
          <w:p w14:paraId="7694321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1" w:author="Martin Midtgaard" w:date="2014-10-23T14:58:00Z"/>
                <w:rFonts w:ascii="Arial" w:hAnsi="Arial" w:cs="Arial"/>
                <w:sz w:val="18"/>
              </w:rPr>
            </w:pPr>
            <w:del w:id="742" w:author="Martin Midtgaard" w:date="2014-10-23T14:58:00Z">
              <w:r>
                <w:rPr>
                  <w:rFonts w:ascii="Arial" w:hAnsi="Arial" w:cs="Arial"/>
                  <w:sz w:val="18"/>
                </w:rPr>
                <w:delText>Beløb</w:delText>
              </w:r>
            </w:del>
          </w:p>
          <w:p w14:paraId="026E0EA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33F53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B52A70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CDDBD6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14:paraId="61B83C2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3" w:author="Martin Midtgaard" w:date="2014-10-23T14:58:00Z"/>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14:paraId="73E7E03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4" w:author="Martin Midtgaard" w:date="2014-10-23T14:58:00Z"/>
                <w:rFonts w:ascii="Arial" w:hAnsi="Arial" w:cs="Arial"/>
                <w:sz w:val="18"/>
              </w:rPr>
            </w:pPr>
          </w:p>
          <w:p w14:paraId="219134C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1E0E2154" w14:textId="77777777" w:rsidTr="007112F0">
        <w:tc>
          <w:tcPr>
            <w:tcW w:w="3402" w:type="dxa"/>
          </w:tcPr>
          <w:p w14:paraId="0E03769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14:paraId="2E51859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5" w:author="Martin Midtgaard" w:date="2014-10-23T14:58:00Z"/>
                <w:rFonts w:ascii="Arial" w:hAnsi="Arial" w:cs="Arial"/>
                <w:sz w:val="18"/>
              </w:rPr>
            </w:pPr>
            <w:del w:id="746" w:author="Martin Midtgaard" w:date="2014-10-23T14:58:00Z">
              <w:r>
                <w:rPr>
                  <w:rFonts w:ascii="Arial" w:hAnsi="Arial" w:cs="Arial"/>
                  <w:sz w:val="18"/>
                </w:rPr>
                <w:delText xml:space="preserve">Domain: </w:delText>
              </w:r>
            </w:del>
          </w:p>
          <w:p w14:paraId="087F2D1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7" w:author="Martin Midtgaard" w:date="2014-10-23T14:58:00Z"/>
                <w:rFonts w:ascii="Arial" w:hAnsi="Arial" w:cs="Arial"/>
                <w:sz w:val="18"/>
              </w:rPr>
            </w:pPr>
            <w:del w:id="748" w:author="Martin Midtgaard" w:date="2014-10-23T14:58:00Z">
              <w:r>
                <w:rPr>
                  <w:rFonts w:ascii="Arial" w:hAnsi="Arial" w:cs="Arial"/>
                  <w:sz w:val="18"/>
                </w:rPr>
                <w:delText>Dato</w:delText>
              </w:r>
            </w:del>
          </w:p>
          <w:p w14:paraId="35EA3D3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3BABE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9" w:author="Martin Midtgaard" w:date="2014-10-23T14:58:00Z"/>
                <w:rFonts w:ascii="Arial" w:hAnsi="Arial" w:cs="Arial"/>
                <w:sz w:val="18"/>
              </w:rPr>
            </w:pPr>
            <w:r>
              <w:rPr>
                <w:rFonts w:ascii="Arial" w:hAnsi="Arial" w:cs="Arial"/>
                <w:sz w:val="18"/>
              </w:rPr>
              <w:t>Den dato hæftelse for en fordring ophørte.</w:t>
            </w:r>
          </w:p>
          <w:p w14:paraId="6A3E312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0" w:author="Martin Midtgaard" w:date="2014-10-23T14:58:00Z"/>
                <w:rFonts w:ascii="Arial" w:hAnsi="Arial" w:cs="Arial"/>
                <w:sz w:val="18"/>
              </w:rPr>
            </w:pPr>
          </w:p>
          <w:p w14:paraId="6EF0919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50BBB80" w14:textId="77777777" w:rsidTr="007112F0">
        <w:tc>
          <w:tcPr>
            <w:tcW w:w="3402" w:type="dxa"/>
          </w:tcPr>
          <w:p w14:paraId="1F21545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14:paraId="11F2153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1" w:author="Martin Midtgaard" w:date="2014-10-23T14:58:00Z"/>
                <w:rFonts w:ascii="Arial" w:hAnsi="Arial" w:cs="Arial"/>
                <w:sz w:val="18"/>
              </w:rPr>
            </w:pPr>
            <w:del w:id="752" w:author="Martin Midtgaard" w:date="2014-10-23T14:58:00Z">
              <w:r>
                <w:rPr>
                  <w:rFonts w:ascii="Arial" w:hAnsi="Arial" w:cs="Arial"/>
                  <w:sz w:val="18"/>
                </w:rPr>
                <w:delText xml:space="preserve">Domain: </w:delText>
              </w:r>
            </w:del>
          </w:p>
          <w:p w14:paraId="0F249F7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3" w:author="Martin Midtgaard" w:date="2014-10-23T14:58:00Z"/>
                <w:rFonts w:ascii="Arial" w:hAnsi="Arial" w:cs="Arial"/>
                <w:sz w:val="18"/>
              </w:rPr>
            </w:pPr>
            <w:del w:id="754" w:author="Martin Midtgaard" w:date="2014-10-23T14:58:00Z">
              <w:r>
                <w:rPr>
                  <w:rFonts w:ascii="Arial" w:hAnsi="Arial" w:cs="Arial"/>
                  <w:sz w:val="18"/>
                </w:rPr>
                <w:delText>Dato</w:delText>
              </w:r>
            </w:del>
          </w:p>
          <w:p w14:paraId="5CACF8E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2D670D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5" w:author="Martin Midtgaard" w:date="2014-10-23T14:58:00Z"/>
                <w:rFonts w:ascii="Arial" w:hAnsi="Arial" w:cs="Arial"/>
                <w:sz w:val="18"/>
              </w:rPr>
            </w:pPr>
            <w:r>
              <w:rPr>
                <w:rFonts w:ascii="Arial" w:hAnsi="Arial" w:cs="Arial"/>
                <w:sz w:val="18"/>
              </w:rPr>
              <w:t>Den dato hæftelse for en fordring gælder fra.</w:t>
            </w:r>
          </w:p>
          <w:p w14:paraId="27B3D2A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6" w:author="Martin Midtgaard" w:date="2014-10-23T14:58:00Z"/>
                <w:rFonts w:ascii="Arial" w:hAnsi="Arial" w:cs="Arial"/>
                <w:sz w:val="18"/>
              </w:rPr>
            </w:pPr>
          </w:p>
          <w:p w14:paraId="38A535B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B2A2039" w14:textId="77777777" w:rsidTr="007112F0">
        <w:tc>
          <w:tcPr>
            <w:tcW w:w="3402" w:type="dxa"/>
          </w:tcPr>
          <w:p w14:paraId="1E24F28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14:paraId="0B078DA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7" w:author="Martin Midtgaard" w:date="2014-10-23T14:58:00Z"/>
                <w:rFonts w:ascii="Arial" w:hAnsi="Arial" w:cs="Arial"/>
                <w:sz w:val="18"/>
              </w:rPr>
            </w:pPr>
            <w:del w:id="758" w:author="Martin Midtgaard" w:date="2014-10-23T14:58:00Z">
              <w:r>
                <w:rPr>
                  <w:rFonts w:ascii="Arial" w:hAnsi="Arial" w:cs="Arial"/>
                  <w:sz w:val="18"/>
                </w:rPr>
                <w:delText xml:space="preserve">Domain: </w:delText>
              </w:r>
            </w:del>
          </w:p>
          <w:p w14:paraId="3BD2E4B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9" w:author="Martin Midtgaard" w:date="2014-10-23T14:58:00Z"/>
                <w:rFonts w:ascii="Arial" w:hAnsi="Arial" w:cs="Arial"/>
                <w:sz w:val="18"/>
              </w:rPr>
            </w:pPr>
            <w:del w:id="760" w:author="Martin Midtgaard" w:date="2014-10-23T14:58:00Z">
              <w:r>
                <w:rPr>
                  <w:rFonts w:ascii="Arial" w:hAnsi="Arial" w:cs="Arial"/>
                  <w:sz w:val="18"/>
                </w:rPr>
                <w:delText>HæftelseSubsidiærDomæne</w:delText>
              </w:r>
            </w:del>
          </w:p>
          <w:p w14:paraId="0A799E8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C4822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6BC2FB5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14:paraId="3230661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14:paraId="05CA1A9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9D032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1" w:author="Martin Midtgaard" w:date="2014-10-23T14:58:00Z"/>
                <w:rFonts w:ascii="Arial" w:hAnsi="Arial" w:cs="Arial"/>
                <w:sz w:val="18"/>
              </w:rPr>
            </w:pPr>
          </w:p>
          <w:p w14:paraId="368F556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2" w:author="Martin Midtgaard" w:date="2014-10-23T14:58:00Z"/>
                <w:rFonts w:ascii="Arial" w:hAnsi="Arial" w:cs="Arial"/>
                <w:sz w:val="18"/>
              </w:rPr>
            </w:pPr>
          </w:p>
          <w:p w14:paraId="33CCF10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3" w:author="Martin Midtgaard" w:date="2014-10-23T14:58:00Z"/>
                <w:rFonts w:ascii="Arial" w:hAnsi="Arial" w:cs="Arial"/>
                <w:sz w:val="18"/>
              </w:rPr>
            </w:pPr>
          </w:p>
          <w:p w14:paraId="5848008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4" w:author="Martin Midtgaard" w:date="2014-10-23T14:58:00Z"/>
                <w:rFonts w:ascii="Arial" w:hAnsi="Arial" w:cs="Arial"/>
                <w:sz w:val="18"/>
              </w:rPr>
            </w:pPr>
          </w:p>
          <w:p w14:paraId="5D49D49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5" w:author="Martin Midtgaard" w:date="2014-10-23T14:58:00Z"/>
                <w:rFonts w:ascii="Arial" w:hAnsi="Arial" w:cs="Arial"/>
                <w:sz w:val="18"/>
              </w:rPr>
            </w:pPr>
          </w:p>
          <w:p w14:paraId="746EC8D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6" w:author="Martin Midtgaard" w:date="2014-10-23T14:58:00Z"/>
                <w:rFonts w:ascii="Arial" w:hAnsi="Arial" w:cs="Arial"/>
                <w:sz w:val="18"/>
              </w:rPr>
            </w:pPr>
          </w:p>
          <w:p w14:paraId="356BB5BA" w14:textId="591B4A86" w:rsid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67" w:author="Martin Midtgaard" w:date="2014-10-23T14:58:00Z">
              <w:r>
                <w:rPr>
                  <w:rFonts w:ascii="Arial" w:hAnsi="Arial" w:cs="Arial"/>
                  <w:sz w:val="18"/>
                </w:rPr>
                <w:delText>Værdiset</w:delText>
              </w:r>
            </w:del>
            <w:ins w:id="768" w:author="Martin Midtgaard" w:date="2014-10-23T14:58:00Z">
              <w:r w:rsidR="007112F0">
                <w:rPr>
                  <w:rFonts w:ascii="Arial" w:hAnsi="Arial" w:cs="Arial"/>
                  <w:sz w:val="18"/>
                </w:rPr>
                <w:t>Værdisæt</w:t>
              </w:r>
            </w:ins>
            <w:r w:rsidR="007112F0">
              <w:rPr>
                <w:rFonts w:ascii="Arial" w:hAnsi="Arial" w:cs="Arial"/>
                <w:sz w:val="18"/>
              </w:rPr>
              <w:t>:</w:t>
            </w:r>
          </w:p>
          <w:p w14:paraId="00277F5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14:paraId="064D974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14:paraId="69B17B1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14:paraId="58CC636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14:paraId="340E610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14:paraId="26AC1D2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14:paraId="33E67CEA" w14:textId="0706EAE6"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9" w:author="Martin Midtgaard" w:date="2014-10-23T14:58:00Z"/>
                <w:rFonts w:ascii="Arial" w:hAnsi="Arial" w:cs="Arial"/>
                <w:sz w:val="18"/>
              </w:rPr>
            </w:pPr>
            <w:r>
              <w:rPr>
                <w:rFonts w:ascii="Arial" w:hAnsi="Arial" w:cs="Arial"/>
                <w:sz w:val="18"/>
              </w:rPr>
              <w:t>SAND: Sikkerhed - Anden</w:t>
            </w:r>
            <w:del w:id="770" w:author="Martin Midtgaard" w:date="2014-10-23T14:58:00Z">
              <w:r w:rsidR="00972CBB">
                <w:rPr>
                  <w:rFonts w:ascii="Arial" w:hAnsi="Arial" w:cs="Arial"/>
                  <w:sz w:val="18"/>
                </w:rPr>
                <w:delText xml:space="preserve"> </w:delText>
              </w:r>
            </w:del>
          </w:p>
          <w:p w14:paraId="2C52F58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1" w:author="Martin Midtgaard" w:date="2014-10-23T14:58:00Z"/>
                <w:rFonts w:ascii="Arial" w:hAnsi="Arial" w:cs="Arial"/>
                <w:sz w:val="18"/>
              </w:rPr>
            </w:pPr>
          </w:p>
          <w:p w14:paraId="05A0F6D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067F28A" w14:textId="77777777" w:rsidTr="007112F0">
        <w:tc>
          <w:tcPr>
            <w:tcW w:w="3402" w:type="dxa"/>
          </w:tcPr>
          <w:p w14:paraId="6A22F23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14:paraId="2F6E227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72" w:author="Martin Midtgaard" w:date="2014-10-23T14:58:00Z"/>
                <w:rFonts w:ascii="Arial" w:hAnsi="Arial" w:cs="Arial"/>
                <w:sz w:val="18"/>
              </w:rPr>
            </w:pPr>
            <w:del w:id="773" w:author="Martin Midtgaard" w:date="2014-10-23T14:58:00Z">
              <w:r>
                <w:rPr>
                  <w:rFonts w:ascii="Arial" w:hAnsi="Arial" w:cs="Arial"/>
                  <w:sz w:val="18"/>
                </w:rPr>
                <w:delText xml:space="preserve">Domain: </w:delText>
              </w:r>
            </w:del>
          </w:p>
          <w:p w14:paraId="2F2D0FD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74" w:author="Martin Midtgaard" w:date="2014-10-23T14:58:00Z"/>
                <w:rFonts w:ascii="Arial" w:hAnsi="Arial" w:cs="Arial"/>
                <w:sz w:val="18"/>
              </w:rPr>
            </w:pPr>
            <w:del w:id="775" w:author="Martin Midtgaard" w:date="2014-10-23T14:58:00Z">
              <w:r>
                <w:rPr>
                  <w:rFonts w:ascii="Arial" w:hAnsi="Arial" w:cs="Arial"/>
                  <w:sz w:val="18"/>
                </w:rPr>
                <w:delText>Dato</w:delText>
              </w:r>
            </w:del>
          </w:p>
          <w:p w14:paraId="59B2003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CBF239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6" w:author="Martin Midtgaard" w:date="2014-10-23T14:58:00Z"/>
                <w:rFonts w:ascii="Arial" w:hAnsi="Arial" w:cs="Arial"/>
                <w:sz w:val="18"/>
              </w:rPr>
            </w:pPr>
            <w:r>
              <w:rPr>
                <w:rFonts w:ascii="Arial" w:hAnsi="Arial" w:cs="Arial"/>
                <w:sz w:val="18"/>
              </w:rPr>
              <w:t>Dato hvorfra renten beregnes eller tilskrives</w:t>
            </w:r>
          </w:p>
          <w:p w14:paraId="6BC4F0A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7" w:author="Martin Midtgaard" w:date="2014-10-23T14:58:00Z"/>
                <w:rFonts w:ascii="Arial" w:hAnsi="Arial" w:cs="Arial"/>
                <w:sz w:val="18"/>
              </w:rPr>
            </w:pPr>
          </w:p>
          <w:p w14:paraId="7D513B9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194A4FC3" w14:textId="77777777" w:rsidTr="007112F0">
        <w:tc>
          <w:tcPr>
            <w:tcW w:w="3402" w:type="dxa"/>
          </w:tcPr>
          <w:p w14:paraId="1ED0542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14:paraId="6EC47D9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78" w:author="Martin Midtgaard" w:date="2014-10-23T14:58:00Z"/>
                <w:rFonts w:ascii="Arial" w:hAnsi="Arial" w:cs="Arial"/>
                <w:sz w:val="18"/>
              </w:rPr>
            </w:pPr>
            <w:del w:id="779" w:author="Martin Midtgaard" w:date="2014-10-23T14:58:00Z">
              <w:r>
                <w:rPr>
                  <w:rFonts w:ascii="Arial" w:hAnsi="Arial" w:cs="Arial"/>
                  <w:sz w:val="18"/>
                </w:rPr>
                <w:delText xml:space="preserve">Domain: </w:delText>
              </w:r>
            </w:del>
          </w:p>
          <w:p w14:paraId="0312302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80" w:author="Martin Midtgaard" w:date="2014-10-23T14:58:00Z"/>
                <w:rFonts w:ascii="Arial" w:hAnsi="Arial" w:cs="Arial"/>
                <w:sz w:val="18"/>
              </w:rPr>
            </w:pPr>
            <w:del w:id="781" w:author="Martin Midtgaard" w:date="2014-10-23T14:58:00Z">
              <w:r>
                <w:rPr>
                  <w:rFonts w:ascii="Arial" w:hAnsi="Arial" w:cs="Arial"/>
                  <w:sz w:val="18"/>
                </w:rPr>
                <w:lastRenderedPageBreak/>
                <w:delText>Dato</w:delText>
              </w:r>
            </w:del>
          </w:p>
          <w:p w14:paraId="3939229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FF13DE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2" w:author="Martin Midtgaard" w:date="2014-10-23T14:58:00Z"/>
                <w:rFonts w:ascii="Arial" w:hAnsi="Arial" w:cs="Arial"/>
                <w:sz w:val="18"/>
              </w:rPr>
            </w:pPr>
            <w:r>
              <w:rPr>
                <w:rFonts w:ascii="Arial" w:hAnsi="Arial" w:cs="Arial"/>
                <w:sz w:val="18"/>
              </w:rPr>
              <w:lastRenderedPageBreak/>
              <w:t>Dato hvortil renten beregnes eller tilskrives</w:t>
            </w:r>
          </w:p>
          <w:p w14:paraId="44E04CC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3" w:author="Martin Midtgaard" w:date="2014-10-23T14:58:00Z"/>
                <w:rFonts w:ascii="Arial" w:hAnsi="Arial" w:cs="Arial"/>
                <w:sz w:val="18"/>
              </w:rPr>
            </w:pPr>
          </w:p>
          <w:p w14:paraId="6BEDB51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59BA277" w14:textId="77777777" w:rsidTr="007112F0">
        <w:tc>
          <w:tcPr>
            <w:tcW w:w="3402" w:type="dxa"/>
          </w:tcPr>
          <w:p w14:paraId="52E2BC1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14:paraId="6BCEAB4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84" w:author="Martin Midtgaard" w:date="2014-10-23T14:58:00Z"/>
                <w:rFonts w:ascii="Arial" w:hAnsi="Arial" w:cs="Arial"/>
                <w:sz w:val="18"/>
              </w:rPr>
            </w:pPr>
            <w:del w:id="785" w:author="Martin Midtgaard" w:date="2014-10-23T14:58:00Z">
              <w:r>
                <w:rPr>
                  <w:rFonts w:ascii="Arial" w:hAnsi="Arial" w:cs="Arial"/>
                  <w:sz w:val="18"/>
                </w:rPr>
                <w:delText xml:space="preserve">Domain: </w:delText>
              </w:r>
            </w:del>
          </w:p>
          <w:p w14:paraId="728D8B7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86" w:author="Martin Midtgaard" w:date="2014-10-23T14:58:00Z"/>
                <w:rFonts w:ascii="Arial" w:hAnsi="Arial" w:cs="Arial"/>
                <w:sz w:val="18"/>
              </w:rPr>
            </w:pPr>
            <w:del w:id="787" w:author="Martin Midtgaard" w:date="2014-10-23T14:58:00Z">
              <w:r>
                <w:rPr>
                  <w:rFonts w:ascii="Arial" w:hAnsi="Arial" w:cs="Arial"/>
                  <w:sz w:val="18"/>
                </w:rPr>
                <w:delText>Navn</w:delText>
              </w:r>
            </w:del>
          </w:p>
          <w:p w14:paraId="5F56866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70467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0F4CEE0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8" w:author="Martin Midtgaard" w:date="2014-10-23T14:58:00Z"/>
                <w:rFonts w:ascii="Arial" w:hAnsi="Arial" w:cs="Arial"/>
                <w:sz w:val="18"/>
              </w:rPr>
            </w:pPr>
            <w:r>
              <w:rPr>
                <w:rFonts w:ascii="Arial" w:hAnsi="Arial" w:cs="Arial"/>
                <w:sz w:val="18"/>
              </w:rPr>
              <w:t>Navn på kunde</w:t>
            </w:r>
          </w:p>
          <w:p w14:paraId="1555048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9" w:author="Martin Midtgaard" w:date="2014-10-23T14:58:00Z"/>
                <w:rFonts w:ascii="Arial" w:hAnsi="Arial" w:cs="Arial"/>
                <w:sz w:val="18"/>
              </w:rPr>
            </w:pPr>
          </w:p>
          <w:p w14:paraId="799B4B1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75CA4D72" w14:textId="77777777" w:rsidTr="007112F0">
        <w:tc>
          <w:tcPr>
            <w:tcW w:w="3402" w:type="dxa"/>
          </w:tcPr>
          <w:p w14:paraId="4EB4A09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3B2C991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90" w:author="Martin Midtgaard" w:date="2014-10-23T14:58:00Z"/>
                <w:rFonts w:ascii="Arial" w:hAnsi="Arial" w:cs="Arial"/>
                <w:sz w:val="18"/>
              </w:rPr>
            </w:pPr>
            <w:del w:id="791" w:author="Martin Midtgaard" w:date="2014-10-23T14:58:00Z">
              <w:r>
                <w:rPr>
                  <w:rFonts w:ascii="Arial" w:hAnsi="Arial" w:cs="Arial"/>
                  <w:sz w:val="18"/>
                </w:rPr>
                <w:delText xml:space="preserve">Domain: </w:delText>
              </w:r>
            </w:del>
          </w:p>
          <w:p w14:paraId="38F9019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92" w:author="Martin Midtgaard" w:date="2014-10-23T14:58:00Z"/>
                <w:rFonts w:ascii="Arial" w:hAnsi="Arial" w:cs="Arial"/>
                <w:sz w:val="18"/>
              </w:rPr>
            </w:pPr>
            <w:del w:id="793" w:author="Martin Midtgaard" w:date="2014-10-23T14:58:00Z">
              <w:r>
                <w:rPr>
                  <w:rFonts w:ascii="Arial" w:hAnsi="Arial" w:cs="Arial"/>
                  <w:sz w:val="18"/>
                </w:rPr>
                <w:delText>KundeNummer</w:delText>
              </w:r>
            </w:del>
          </w:p>
          <w:p w14:paraId="0281E09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9257A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483A589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0166B54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4" w:author="Martin Midtgaard" w:date="2014-10-23T14:58:00Z"/>
                <w:rFonts w:ascii="Arial" w:hAnsi="Arial" w:cs="Arial"/>
                <w:sz w:val="18"/>
              </w:rPr>
            </w:pPr>
            <w:r>
              <w:rPr>
                <w:rFonts w:ascii="Arial" w:hAnsi="Arial" w:cs="Arial"/>
                <w:sz w:val="18"/>
              </w:rPr>
              <w:t>Identifikationen af kunden i form af CVR/SE nr. for virksomheder, CPR for personer og journalnr. for dem, som ikke har et af de 2 andre typer.</w:t>
            </w:r>
          </w:p>
          <w:p w14:paraId="5C449B9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5" w:author="Martin Midtgaard" w:date="2014-10-23T14:58:00Z"/>
                <w:rFonts w:ascii="Arial" w:hAnsi="Arial" w:cs="Arial"/>
                <w:sz w:val="18"/>
              </w:rPr>
            </w:pPr>
          </w:p>
          <w:p w14:paraId="4F11B7F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F58D072" w14:textId="77777777" w:rsidTr="007112F0">
        <w:tc>
          <w:tcPr>
            <w:tcW w:w="3402" w:type="dxa"/>
          </w:tcPr>
          <w:p w14:paraId="6D0A17C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43BF8EB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96" w:author="Martin Midtgaard" w:date="2014-10-23T14:58:00Z"/>
                <w:rFonts w:ascii="Arial" w:hAnsi="Arial" w:cs="Arial"/>
                <w:sz w:val="18"/>
              </w:rPr>
            </w:pPr>
            <w:del w:id="797" w:author="Martin Midtgaard" w:date="2014-10-23T14:58:00Z">
              <w:r>
                <w:rPr>
                  <w:rFonts w:ascii="Arial" w:hAnsi="Arial" w:cs="Arial"/>
                  <w:sz w:val="18"/>
                </w:rPr>
                <w:delText xml:space="preserve">Domain: </w:delText>
              </w:r>
            </w:del>
          </w:p>
          <w:p w14:paraId="26D3FD65"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98" w:author="Martin Midtgaard" w:date="2014-10-23T14:58:00Z"/>
                <w:rFonts w:ascii="Arial" w:hAnsi="Arial" w:cs="Arial"/>
                <w:sz w:val="18"/>
              </w:rPr>
            </w:pPr>
            <w:del w:id="799" w:author="Martin Midtgaard" w:date="2014-10-23T14:58:00Z">
              <w:r>
                <w:rPr>
                  <w:rFonts w:ascii="Arial" w:hAnsi="Arial" w:cs="Arial"/>
                  <w:sz w:val="18"/>
                </w:rPr>
                <w:delText>Tekst30</w:delText>
              </w:r>
            </w:del>
          </w:p>
          <w:p w14:paraId="373E455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AF8038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47AC772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3E652CC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748F6F" w14:textId="2DACD486" w:rsid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00" w:author="Martin Midtgaard" w:date="2014-10-23T14:58:00Z">
              <w:r>
                <w:rPr>
                  <w:rFonts w:ascii="Arial" w:hAnsi="Arial" w:cs="Arial"/>
                  <w:sz w:val="18"/>
                </w:rPr>
                <w:delText>Værdiset</w:delText>
              </w:r>
            </w:del>
            <w:ins w:id="801" w:author="Martin Midtgaard" w:date="2014-10-23T14:58:00Z">
              <w:r w:rsidR="007112F0">
                <w:rPr>
                  <w:rFonts w:ascii="Arial" w:hAnsi="Arial" w:cs="Arial"/>
                  <w:sz w:val="18"/>
                </w:rPr>
                <w:t>Værdisæt</w:t>
              </w:r>
            </w:ins>
            <w:r w:rsidR="007112F0">
              <w:rPr>
                <w:rFonts w:ascii="Arial" w:hAnsi="Arial" w:cs="Arial"/>
                <w:sz w:val="18"/>
              </w:rPr>
              <w:t>:</w:t>
            </w:r>
          </w:p>
          <w:p w14:paraId="74AF82C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0C398E0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170B363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242B4C8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2C2460A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A9D306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B55ABD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30AD3BB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00D84CE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0509D0B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2" w:author="Martin Midtgaard" w:date="2014-10-23T14:58:00Z"/>
                <w:rFonts w:ascii="Arial" w:hAnsi="Arial" w:cs="Arial"/>
                <w:sz w:val="18"/>
              </w:rPr>
            </w:pPr>
            <w:r>
              <w:rPr>
                <w:rFonts w:ascii="Arial" w:hAnsi="Arial" w:cs="Arial"/>
                <w:sz w:val="18"/>
              </w:rPr>
              <w:t>AKR-EFI-Ukendt</w:t>
            </w:r>
          </w:p>
          <w:p w14:paraId="6499D8A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3" w:author="Martin Midtgaard" w:date="2014-10-23T14:58:00Z"/>
                <w:rFonts w:ascii="Arial" w:hAnsi="Arial" w:cs="Arial"/>
                <w:sz w:val="18"/>
              </w:rPr>
            </w:pPr>
          </w:p>
          <w:p w14:paraId="7D1A270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627CC90" w14:textId="77777777" w:rsidTr="007112F0">
        <w:tc>
          <w:tcPr>
            <w:tcW w:w="3402" w:type="dxa"/>
          </w:tcPr>
          <w:p w14:paraId="3D41A49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14:paraId="5A61E16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4" w:author="Martin Midtgaard" w:date="2014-10-23T14:58:00Z"/>
                <w:rFonts w:ascii="Arial" w:hAnsi="Arial" w:cs="Arial"/>
                <w:sz w:val="18"/>
              </w:rPr>
            </w:pPr>
            <w:del w:id="805" w:author="Martin Midtgaard" w:date="2014-10-23T14:58:00Z">
              <w:r>
                <w:rPr>
                  <w:rFonts w:ascii="Arial" w:hAnsi="Arial" w:cs="Arial"/>
                  <w:sz w:val="18"/>
                </w:rPr>
                <w:delText xml:space="preserve">Domain: </w:delText>
              </w:r>
            </w:del>
          </w:p>
          <w:p w14:paraId="7812477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6" w:author="Martin Midtgaard" w:date="2014-10-23T14:58:00Z"/>
                <w:rFonts w:ascii="Arial" w:hAnsi="Arial" w:cs="Arial"/>
                <w:sz w:val="18"/>
              </w:rPr>
            </w:pPr>
            <w:del w:id="807" w:author="Martin Midtgaard" w:date="2014-10-23T14:58:00Z">
              <w:r>
                <w:rPr>
                  <w:rFonts w:ascii="Arial" w:hAnsi="Arial" w:cs="Arial"/>
                  <w:sz w:val="18"/>
                </w:rPr>
                <w:delText>AdresseLandKode</w:delText>
              </w:r>
            </w:del>
          </w:p>
          <w:p w14:paraId="1A5331F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B0515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14:paraId="7B2CEEB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14:paraId="05CF9FB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092F7EF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26556A" w14:textId="704CD93A"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Grundlæggende </w:t>
            </w:r>
            <w:del w:id="808" w:author="Martin Midtgaard" w:date="2014-10-23T14:58:00Z">
              <w:r w:rsidR="00972CBB">
                <w:rPr>
                  <w:rFonts w:ascii="Arial" w:hAnsi="Arial" w:cs="Arial"/>
                  <w:sz w:val="18"/>
                </w:rPr>
                <w:delText>værdiset</w:delText>
              </w:r>
            </w:del>
            <w:ins w:id="809" w:author="Martin Midtgaard" w:date="2014-10-23T14:58:00Z">
              <w:r>
                <w:rPr>
                  <w:rFonts w:ascii="Arial" w:hAnsi="Arial" w:cs="Arial"/>
                  <w:sz w:val="18"/>
                </w:rPr>
                <w:t>værdisæt</w:t>
              </w:r>
            </w:ins>
            <w:r>
              <w:rPr>
                <w:rFonts w:ascii="Arial" w:hAnsi="Arial" w:cs="Arial"/>
                <w:sz w:val="18"/>
              </w:rPr>
              <w:t>:</w:t>
            </w:r>
          </w:p>
          <w:p w14:paraId="1FA7D09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03FA58A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699D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14:paraId="01E88AE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2653F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0" w:author="Martin Midtgaard" w:date="2014-10-23T14:58:00Z"/>
                <w:rFonts w:ascii="Arial" w:hAnsi="Arial" w:cs="Arial"/>
                <w:sz w:val="18"/>
              </w:rPr>
            </w:pPr>
            <w:r>
              <w:rPr>
                <w:rFonts w:ascii="Arial" w:hAnsi="Arial" w:cs="Arial"/>
                <w:sz w:val="18"/>
              </w:rPr>
              <w:t>Undtagelse er dog Grækenland, som er dispenseret fra ordningen og må bruge "EL".</w:t>
            </w:r>
          </w:p>
          <w:p w14:paraId="466F97C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1" w:author="Martin Midtgaard" w:date="2014-10-23T14:58:00Z"/>
                <w:rFonts w:ascii="Arial" w:hAnsi="Arial" w:cs="Arial"/>
                <w:sz w:val="18"/>
              </w:rPr>
            </w:pPr>
          </w:p>
          <w:p w14:paraId="421E797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A833E75" w14:textId="77777777" w:rsidTr="007112F0">
        <w:tc>
          <w:tcPr>
            <w:tcW w:w="3402" w:type="dxa"/>
          </w:tcPr>
          <w:p w14:paraId="5FDF787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14:paraId="4F36720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12" w:author="Martin Midtgaard" w:date="2014-10-23T14:58:00Z"/>
                <w:rFonts w:ascii="Arial" w:hAnsi="Arial" w:cs="Arial"/>
                <w:sz w:val="18"/>
              </w:rPr>
            </w:pPr>
            <w:del w:id="813" w:author="Martin Midtgaard" w:date="2014-10-23T14:58:00Z">
              <w:r>
                <w:rPr>
                  <w:rFonts w:ascii="Arial" w:hAnsi="Arial" w:cs="Arial"/>
                  <w:sz w:val="18"/>
                </w:rPr>
                <w:delText xml:space="preserve">Domain: </w:delText>
              </w:r>
            </w:del>
          </w:p>
          <w:p w14:paraId="76C1E01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14" w:author="Martin Midtgaard" w:date="2014-10-23T14:58:00Z"/>
                <w:rFonts w:ascii="Arial" w:hAnsi="Arial" w:cs="Arial"/>
                <w:sz w:val="18"/>
              </w:rPr>
            </w:pPr>
            <w:del w:id="815" w:author="Martin Midtgaard" w:date="2014-10-23T14:58:00Z">
              <w:r>
                <w:rPr>
                  <w:rFonts w:ascii="Arial" w:hAnsi="Arial" w:cs="Arial"/>
                  <w:sz w:val="18"/>
                </w:rPr>
                <w:delText>DatoTid</w:delText>
              </w:r>
            </w:del>
          </w:p>
          <w:p w14:paraId="1B1D6A5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5286324C" w14:textId="06BED93B"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16" w:author="Martin Midtgaard" w:date="2014-10-23T14:58:00Z">
              <w:r>
                <w:rPr>
                  <w:rFonts w:ascii="Arial" w:hAnsi="Arial" w:cs="Arial"/>
                  <w:sz w:val="18"/>
                </w:rPr>
                <w:delText>whiteSpace</w:delText>
              </w:r>
            </w:del>
            <w:ins w:id="817" w:author="Martin Midtgaard" w:date="2014-10-23T14:58:00Z">
              <w:r w:rsidR="007112F0">
                <w:rPr>
                  <w:rFonts w:ascii="Arial" w:hAnsi="Arial" w:cs="Arial"/>
                  <w:sz w:val="18"/>
                </w:rPr>
                <w:t>whitespace</w:t>
              </w:r>
            </w:ins>
            <w:r w:rsidR="007112F0">
              <w:rPr>
                <w:rFonts w:ascii="Arial" w:hAnsi="Arial" w:cs="Arial"/>
                <w:sz w:val="18"/>
              </w:rPr>
              <w:t>: collapse</w:t>
            </w:r>
          </w:p>
        </w:tc>
        <w:tc>
          <w:tcPr>
            <w:tcW w:w="4671" w:type="dxa"/>
          </w:tcPr>
          <w:p w14:paraId="01447683" w14:textId="62A05E1C"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18" w:author="Martin Midtgaard" w:date="2014-10-23T14:58:00Z">
              <w:r>
                <w:rPr>
                  <w:rFonts w:ascii="Arial" w:hAnsi="Arial" w:cs="Arial"/>
                  <w:sz w:val="18"/>
                </w:rPr>
                <w:delText>En datotid datatype, som samlet betegner en dato og tid. Svarer indholdsmæssigt til XML Schema-typen dateTime.</w:delText>
              </w:r>
            </w:del>
          </w:p>
        </w:tc>
      </w:tr>
      <w:tr w:rsidR="007112F0" w14:paraId="1A68A3D8" w14:textId="77777777" w:rsidTr="007112F0">
        <w:tc>
          <w:tcPr>
            <w:tcW w:w="3402" w:type="dxa"/>
          </w:tcPr>
          <w:p w14:paraId="57FFD13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14:paraId="3D47426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19" w:author="Martin Midtgaard" w:date="2014-10-23T14:58:00Z"/>
                <w:rFonts w:ascii="Arial" w:hAnsi="Arial" w:cs="Arial"/>
                <w:sz w:val="18"/>
              </w:rPr>
            </w:pPr>
            <w:del w:id="820" w:author="Martin Midtgaard" w:date="2014-10-23T14:58:00Z">
              <w:r>
                <w:rPr>
                  <w:rFonts w:ascii="Arial" w:hAnsi="Arial" w:cs="Arial"/>
                  <w:sz w:val="18"/>
                </w:rPr>
                <w:delText xml:space="preserve">Domain: </w:delText>
              </w:r>
            </w:del>
          </w:p>
          <w:p w14:paraId="71CBF27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21" w:author="Martin Midtgaard" w:date="2014-10-23T14:58:00Z"/>
                <w:rFonts w:ascii="Arial" w:hAnsi="Arial" w:cs="Arial"/>
                <w:sz w:val="18"/>
              </w:rPr>
            </w:pPr>
            <w:del w:id="822" w:author="Martin Midtgaard" w:date="2014-10-23T14:58:00Z">
              <w:r>
                <w:rPr>
                  <w:rFonts w:ascii="Arial" w:hAnsi="Arial" w:cs="Arial"/>
                  <w:sz w:val="18"/>
                </w:rPr>
                <w:delText>ID18</w:delText>
              </w:r>
            </w:del>
          </w:p>
          <w:p w14:paraId="0C091D1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4ACEDF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3" w:author="Martin Midtgaard" w:date="2014-10-23T14:58:00Z"/>
                <w:rFonts w:ascii="Arial" w:hAnsi="Arial" w:cs="Arial"/>
                <w:sz w:val="18"/>
              </w:rPr>
            </w:pPr>
            <w:moveToRangeStart w:id="824" w:author="Martin Midtgaard" w:date="2014-10-23T14:58:00Z" w:name="move401839619"/>
            <w:moveTo w:id="825" w:author="Martin Midtgaard" w:date="2014-10-23T14:58:00Z">
              <w:r>
                <w:rPr>
                  <w:rFonts w:ascii="Arial" w:hAnsi="Arial" w:cs="Arial"/>
                  <w:sz w:val="18"/>
                </w:rPr>
                <w:t>totalDigits: 18</w:t>
              </w:r>
            </w:moveTo>
            <w:moveToRangeEnd w:id="824"/>
          </w:p>
          <w:p w14:paraId="38209E49"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26" w:author="Martin Midtgaard" w:date="2014-10-23T14:58:00Z"/>
                <w:rFonts w:ascii="Arial" w:hAnsi="Arial" w:cs="Arial"/>
                <w:sz w:val="18"/>
              </w:rPr>
            </w:pPr>
            <w:r>
              <w:rPr>
                <w:rFonts w:ascii="Arial" w:hAnsi="Arial" w:cs="Arial"/>
                <w:sz w:val="18"/>
              </w:rPr>
              <w:t>minInclusive: 1</w:t>
            </w:r>
          </w:p>
          <w:p w14:paraId="0931FFF0" w14:textId="56652A10"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827" w:author="Martin Midtgaard" w:date="2014-10-23T14:58:00Z" w:name="move401839619"/>
            <w:moveFrom w:id="828" w:author="Martin Midtgaard" w:date="2014-10-23T14:58:00Z">
              <w:r>
                <w:rPr>
                  <w:rFonts w:ascii="Arial" w:hAnsi="Arial" w:cs="Arial"/>
                  <w:sz w:val="18"/>
                </w:rPr>
                <w:t>totalDigits: 18</w:t>
              </w:r>
            </w:moveFrom>
            <w:moveFromRangeEnd w:id="827"/>
          </w:p>
        </w:tc>
        <w:tc>
          <w:tcPr>
            <w:tcW w:w="4671" w:type="dxa"/>
          </w:tcPr>
          <w:p w14:paraId="5E34608B" w14:textId="020B95F6"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29" w:author="Martin Midtgaard" w:date="2014-10-23T14:58:00Z">
              <w:r>
                <w:rPr>
                  <w:rFonts w:ascii="Arial" w:hAnsi="Arial" w:cs="Arial"/>
                  <w:sz w:val="18"/>
                </w:rPr>
                <w:delText>Vilkårligt unikt identifikationsnummer.</w:delText>
              </w:r>
            </w:del>
          </w:p>
        </w:tc>
      </w:tr>
      <w:tr w:rsidR="007112F0" w14:paraId="77F0787C" w14:textId="77777777" w:rsidTr="007112F0">
        <w:tc>
          <w:tcPr>
            <w:tcW w:w="3402" w:type="dxa"/>
          </w:tcPr>
          <w:p w14:paraId="3B6245C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14:paraId="1184B24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30" w:author="Martin Midtgaard" w:date="2014-10-23T14:58:00Z"/>
                <w:rFonts w:ascii="Arial" w:hAnsi="Arial" w:cs="Arial"/>
                <w:sz w:val="18"/>
              </w:rPr>
            </w:pPr>
            <w:del w:id="831" w:author="Martin Midtgaard" w:date="2014-10-23T14:58:00Z">
              <w:r>
                <w:rPr>
                  <w:rFonts w:ascii="Arial" w:hAnsi="Arial" w:cs="Arial"/>
                  <w:sz w:val="18"/>
                </w:rPr>
                <w:delText xml:space="preserve">Domain: </w:delText>
              </w:r>
            </w:del>
          </w:p>
          <w:p w14:paraId="2AB8BC5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32" w:author="Martin Midtgaard" w:date="2014-10-23T14:58:00Z"/>
                <w:rFonts w:ascii="Arial" w:hAnsi="Arial" w:cs="Arial"/>
                <w:sz w:val="18"/>
              </w:rPr>
            </w:pPr>
            <w:del w:id="833" w:author="Martin Midtgaard" w:date="2014-10-23T14:58:00Z">
              <w:r>
                <w:rPr>
                  <w:rFonts w:ascii="Arial" w:hAnsi="Arial" w:cs="Arial"/>
                  <w:sz w:val="18"/>
                </w:rPr>
                <w:delText>Beløb</w:delText>
              </w:r>
            </w:del>
          </w:p>
          <w:p w14:paraId="441C830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DB1D7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5068FD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7C7E4C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34" w:author="Martin Midtgaard" w:date="2014-10-23T14:58:00Z"/>
                <w:rFonts w:ascii="Arial" w:hAnsi="Arial" w:cs="Arial"/>
                <w:sz w:val="18"/>
              </w:rPr>
            </w:pPr>
            <w:r>
              <w:rPr>
                <w:rFonts w:ascii="Arial" w:hAnsi="Arial" w:cs="Arial"/>
                <w:sz w:val="18"/>
              </w:rPr>
              <w:t>Beløb der er til udbetaling fra myndigheden</w:t>
            </w:r>
          </w:p>
          <w:p w14:paraId="2AA03AF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35" w:author="Martin Midtgaard" w:date="2014-10-23T14:58:00Z"/>
                <w:rFonts w:ascii="Arial" w:hAnsi="Arial" w:cs="Arial"/>
                <w:sz w:val="18"/>
              </w:rPr>
            </w:pPr>
          </w:p>
          <w:p w14:paraId="6003416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76731D61" w14:textId="77777777" w:rsidTr="007112F0">
        <w:tc>
          <w:tcPr>
            <w:tcW w:w="3402" w:type="dxa"/>
          </w:tcPr>
          <w:p w14:paraId="5F4B211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14:paraId="0C1F39D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36" w:author="Martin Midtgaard" w:date="2014-10-23T14:58:00Z"/>
                <w:rFonts w:ascii="Arial" w:hAnsi="Arial" w:cs="Arial"/>
                <w:sz w:val="18"/>
              </w:rPr>
            </w:pPr>
            <w:del w:id="837" w:author="Martin Midtgaard" w:date="2014-10-23T14:58:00Z">
              <w:r>
                <w:rPr>
                  <w:rFonts w:ascii="Arial" w:hAnsi="Arial" w:cs="Arial"/>
                  <w:sz w:val="18"/>
                </w:rPr>
                <w:delText xml:space="preserve">Domain: </w:delText>
              </w:r>
            </w:del>
          </w:p>
          <w:p w14:paraId="24F9CE5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38" w:author="Martin Midtgaard" w:date="2014-10-23T14:58:00Z"/>
                <w:rFonts w:ascii="Arial" w:hAnsi="Arial" w:cs="Arial"/>
                <w:sz w:val="18"/>
              </w:rPr>
            </w:pPr>
            <w:del w:id="839" w:author="Martin Midtgaard" w:date="2014-10-23T14:58:00Z">
              <w:r>
                <w:rPr>
                  <w:rFonts w:ascii="Arial" w:hAnsi="Arial" w:cs="Arial"/>
                  <w:sz w:val="18"/>
                </w:rPr>
                <w:delText>Dato</w:delText>
              </w:r>
            </w:del>
          </w:p>
          <w:p w14:paraId="604216F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27731B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14:paraId="11BAC6E5" w14:textId="1E6D70B1"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del w:id="840" w:author="Martin Midtgaard" w:date="2014-10-23T14:58:00Z">
              <w:r w:rsidR="00972CBB">
                <w:rPr>
                  <w:rFonts w:ascii="Arial" w:hAnsi="Arial" w:cs="Arial"/>
                  <w:sz w:val="18"/>
                </w:rPr>
                <w:delText xml:space="preserve"> </w:delText>
              </w:r>
            </w:del>
          </w:p>
          <w:p w14:paraId="456D066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1" w:author="Martin Midtgaard" w:date="2014-10-23T14:58:00Z"/>
                <w:rFonts w:ascii="Arial" w:hAnsi="Arial" w:cs="Arial"/>
                <w:sz w:val="18"/>
              </w:rPr>
            </w:pPr>
          </w:p>
          <w:p w14:paraId="029A59C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E70B5CA" w14:textId="77777777" w:rsidTr="007112F0">
        <w:tc>
          <w:tcPr>
            <w:tcW w:w="3402" w:type="dxa"/>
          </w:tcPr>
          <w:p w14:paraId="393AF64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MyndighedUdbetalingNKSNr</w:t>
            </w:r>
          </w:p>
        </w:tc>
        <w:tc>
          <w:tcPr>
            <w:tcW w:w="1701" w:type="dxa"/>
          </w:tcPr>
          <w:p w14:paraId="6788F9A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2" w:author="Martin Midtgaard" w:date="2014-10-23T14:58:00Z"/>
                <w:rFonts w:ascii="Arial" w:hAnsi="Arial" w:cs="Arial"/>
                <w:sz w:val="18"/>
              </w:rPr>
            </w:pPr>
            <w:del w:id="843" w:author="Martin Midtgaard" w:date="2014-10-23T14:58:00Z">
              <w:r>
                <w:rPr>
                  <w:rFonts w:ascii="Arial" w:hAnsi="Arial" w:cs="Arial"/>
                  <w:sz w:val="18"/>
                </w:rPr>
                <w:delText xml:space="preserve">Domain: </w:delText>
              </w:r>
            </w:del>
          </w:p>
          <w:p w14:paraId="0CDEAD8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4" w:author="Martin Midtgaard" w:date="2014-10-23T14:58:00Z"/>
                <w:rFonts w:ascii="Arial" w:hAnsi="Arial" w:cs="Arial"/>
                <w:sz w:val="18"/>
              </w:rPr>
            </w:pPr>
            <w:del w:id="845" w:author="Martin Midtgaard" w:date="2014-10-23T14:58:00Z">
              <w:r>
                <w:rPr>
                  <w:rFonts w:ascii="Arial" w:hAnsi="Arial" w:cs="Arial"/>
                  <w:sz w:val="18"/>
                </w:rPr>
                <w:delText>NKSNummer</w:delText>
              </w:r>
            </w:del>
          </w:p>
          <w:p w14:paraId="2606925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529660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003B100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6" w:author="Martin Midtgaard" w:date="2014-10-23T14:58:00Z"/>
                <w:rFonts w:ascii="Arial" w:hAnsi="Arial" w:cs="Arial"/>
                <w:sz w:val="18"/>
              </w:rPr>
            </w:pPr>
            <w:r>
              <w:rPr>
                <w:rFonts w:ascii="Arial" w:hAnsi="Arial" w:cs="Arial"/>
                <w:sz w:val="18"/>
              </w:rPr>
              <w:t>Udbetalende myndigheds nksnummer.</w:t>
            </w:r>
          </w:p>
          <w:p w14:paraId="74E1AF7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7" w:author="Martin Midtgaard" w:date="2014-10-23T14:58:00Z"/>
                <w:rFonts w:ascii="Arial" w:hAnsi="Arial" w:cs="Arial"/>
                <w:sz w:val="18"/>
              </w:rPr>
            </w:pPr>
          </w:p>
          <w:p w14:paraId="1115051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701FD2E" w14:textId="77777777" w:rsidTr="007112F0">
        <w:tc>
          <w:tcPr>
            <w:tcW w:w="3402" w:type="dxa"/>
          </w:tcPr>
          <w:p w14:paraId="74FB0B4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55B4B5F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8" w:author="Martin Midtgaard" w:date="2014-10-23T14:58:00Z"/>
                <w:rFonts w:ascii="Arial" w:hAnsi="Arial" w:cs="Arial"/>
                <w:sz w:val="18"/>
              </w:rPr>
            </w:pPr>
            <w:del w:id="849" w:author="Martin Midtgaard" w:date="2014-10-23T14:58:00Z">
              <w:r>
                <w:rPr>
                  <w:rFonts w:ascii="Arial" w:hAnsi="Arial" w:cs="Arial"/>
                  <w:sz w:val="18"/>
                </w:rPr>
                <w:delText xml:space="preserve">Domain: </w:delText>
              </w:r>
            </w:del>
          </w:p>
          <w:p w14:paraId="10B4AF7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50" w:author="Martin Midtgaard" w:date="2014-10-23T14:58:00Z"/>
                <w:rFonts w:ascii="Arial" w:hAnsi="Arial" w:cs="Arial"/>
                <w:sz w:val="18"/>
              </w:rPr>
            </w:pPr>
            <w:del w:id="851" w:author="Martin Midtgaard" w:date="2014-10-23T14:58:00Z">
              <w:r>
                <w:rPr>
                  <w:rFonts w:ascii="Arial" w:hAnsi="Arial" w:cs="Arial"/>
                  <w:sz w:val="18"/>
                </w:rPr>
                <w:delText>Dato</w:delText>
              </w:r>
            </w:del>
          </w:p>
          <w:p w14:paraId="5DED920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E0785D5" w14:textId="7EBC9563"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2" w:author="Martin Midtgaard" w:date="2014-10-23T14:58:00Z"/>
                <w:rFonts w:ascii="Arial" w:hAnsi="Arial" w:cs="Arial"/>
                <w:sz w:val="18"/>
              </w:rPr>
            </w:pPr>
            <w:r>
              <w:rPr>
                <w:rFonts w:ascii="Arial" w:hAnsi="Arial" w:cs="Arial"/>
                <w:sz w:val="18"/>
              </w:rPr>
              <w:t>PeriodeFra er startdatoen for perioden, som en myndighedsudbetalingen vedrører.</w:t>
            </w:r>
            <w:del w:id="853" w:author="Martin Midtgaard" w:date="2014-10-23T14:58:00Z">
              <w:r w:rsidR="00972CBB">
                <w:rPr>
                  <w:rFonts w:ascii="Arial" w:hAnsi="Arial" w:cs="Arial"/>
                  <w:sz w:val="18"/>
                </w:rPr>
                <w:delText xml:space="preserve"> </w:delText>
              </w:r>
            </w:del>
          </w:p>
          <w:p w14:paraId="01A6292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4" w:author="Martin Midtgaard" w:date="2014-10-23T14:58:00Z"/>
                <w:rFonts w:ascii="Arial" w:hAnsi="Arial" w:cs="Arial"/>
                <w:sz w:val="18"/>
              </w:rPr>
            </w:pPr>
          </w:p>
          <w:p w14:paraId="5E86734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74A3152D" w14:textId="77777777" w:rsidTr="007112F0">
        <w:tc>
          <w:tcPr>
            <w:tcW w:w="3402" w:type="dxa"/>
          </w:tcPr>
          <w:p w14:paraId="525AB97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23BBEE6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55" w:author="Martin Midtgaard" w:date="2014-10-23T14:58:00Z"/>
                <w:rFonts w:ascii="Arial" w:hAnsi="Arial" w:cs="Arial"/>
                <w:sz w:val="18"/>
              </w:rPr>
            </w:pPr>
            <w:del w:id="856" w:author="Martin Midtgaard" w:date="2014-10-23T14:58:00Z">
              <w:r>
                <w:rPr>
                  <w:rFonts w:ascii="Arial" w:hAnsi="Arial" w:cs="Arial"/>
                  <w:sz w:val="18"/>
                </w:rPr>
                <w:delText xml:space="preserve">Domain: </w:delText>
              </w:r>
            </w:del>
          </w:p>
          <w:p w14:paraId="7BB5AD6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57" w:author="Martin Midtgaard" w:date="2014-10-23T14:58:00Z"/>
                <w:rFonts w:ascii="Arial" w:hAnsi="Arial" w:cs="Arial"/>
                <w:sz w:val="18"/>
              </w:rPr>
            </w:pPr>
            <w:del w:id="858" w:author="Martin Midtgaard" w:date="2014-10-23T14:58:00Z">
              <w:r>
                <w:rPr>
                  <w:rFonts w:ascii="Arial" w:hAnsi="Arial" w:cs="Arial"/>
                  <w:sz w:val="18"/>
                </w:rPr>
                <w:delText>Dato</w:delText>
              </w:r>
            </w:del>
          </w:p>
          <w:p w14:paraId="7D899EF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3A50F74" w14:textId="03CAF76F"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9" w:author="Martin Midtgaard" w:date="2014-10-23T14:58:00Z"/>
                <w:rFonts w:ascii="Arial" w:hAnsi="Arial" w:cs="Arial"/>
                <w:sz w:val="18"/>
              </w:rPr>
            </w:pPr>
            <w:r>
              <w:rPr>
                <w:rFonts w:ascii="Arial" w:hAnsi="Arial" w:cs="Arial"/>
                <w:sz w:val="18"/>
              </w:rPr>
              <w:t>PeriodeTil er Slutdatoen for perioden, som en myndighedsudbetaling vedrører.</w:t>
            </w:r>
            <w:del w:id="860" w:author="Martin Midtgaard" w:date="2014-10-23T14:58:00Z">
              <w:r w:rsidR="00972CBB">
                <w:rPr>
                  <w:rFonts w:ascii="Arial" w:hAnsi="Arial" w:cs="Arial"/>
                  <w:sz w:val="18"/>
                </w:rPr>
                <w:delText xml:space="preserve"> </w:delText>
              </w:r>
            </w:del>
          </w:p>
          <w:p w14:paraId="0E4E89D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1" w:author="Martin Midtgaard" w:date="2014-10-23T14:58:00Z"/>
                <w:rFonts w:ascii="Arial" w:hAnsi="Arial" w:cs="Arial"/>
                <w:sz w:val="18"/>
              </w:rPr>
            </w:pPr>
          </w:p>
          <w:p w14:paraId="7609E50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783454B0" w14:textId="77777777" w:rsidTr="007112F0">
        <w:tc>
          <w:tcPr>
            <w:tcW w:w="3402" w:type="dxa"/>
          </w:tcPr>
          <w:p w14:paraId="2F705A0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1C82FFB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2" w:author="Martin Midtgaard" w:date="2014-10-23T14:58:00Z"/>
                <w:rFonts w:ascii="Arial" w:hAnsi="Arial" w:cs="Arial"/>
                <w:sz w:val="18"/>
              </w:rPr>
            </w:pPr>
            <w:del w:id="863" w:author="Martin Midtgaard" w:date="2014-10-23T14:58:00Z">
              <w:r>
                <w:rPr>
                  <w:rFonts w:ascii="Arial" w:hAnsi="Arial" w:cs="Arial"/>
                  <w:sz w:val="18"/>
                </w:rPr>
                <w:delText xml:space="preserve">Domain: </w:delText>
              </w:r>
            </w:del>
          </w:p>
          <w:p w14:paraId="6898F7A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4" w:author="Martin Midtgaard" w:date="2014-10-23T14:58:00Z"/>
                <w:rFonts w:ascii="Arial" w:hAnsi="Arial" w:cs="Arial"/>
                <w:sz w:val="18"/>
              </w:rPr>
            </w:pPr>
            <w:del w:id="865" w:author="Martin Midtgaard" w:date="2014-10-23T14:58:00Z">
              <w:r>
                <w:rPr>
                  <w:rFonts w:ascii="Arial" w:hAnsi="Arial" w:cs="Arial"/>
                  <w:sz w:val="18"/>
                </w:rPr>
                <w:delText>Tekst30</w:delText>
              </w:r>
            </w:del>
          </w:p>
          <w:p w14:paraId="0439BF8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75EF8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5737C3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1A721AB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7776D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5016A47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0FB14AD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1F9013F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755B7F2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522964B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1908A14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6" w:author="Martin Midtgaard" w:date="2014-10-23T14:58:00Z"/>
                <w:rFonts w:ascii="Arial" w:hAnsi="Arial" w:cs="Arial"/>
                <w:sz w:val="18"/>
              </w:rPr>
            </w:pPr>
          </w:p>
          <w:p w14:paraId="7B1F3B5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6E9FBE1" w14:textId="77777777" w:rsidTr="007112F0">
        <w:tc>
          <w:tcPr>
            <w:tcW w:w="3402" w:type="dxa"/>
          </w:tcPr>
          <w:p w14:paraId="0AA1ED4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14:paraId="4F60C7C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7" w:author="Martin Midtgaard" w:date="2014-10-23T14:58:00Z"/>
                <w:rFonts w:ascii="Arial" w:hAnsi="Arial" w:cs="Arial"/>
                <w:sz w:val="18"/>
              </w:rPr>
            </w:pPr>
            <w:del w:id="868" w:author="Martin Midtgaard" w:date="2014-10-23T14:58:00Z">
              <w:r>
                <w:rPr>
                  <w:rFonts w:ascii="Arial" w:hAnsi="Arial" w:cs="Arial"/>
                  <w:sz w:val="18"/>
                </w:rPr>
                <w:delText xml:space="preserve">Domain: </w:delText>
              </w:r>
            </w:del>
          </w:p>
          <w:p w14:paraId="4EDC495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9" w:author="Martin Midtgaard" w:date="2014-10-23T14:58:00Z"/>
                <w:rFonts w:ascii="Arial" w:hAnsi="Arial" w:cs="Arial"/>
                <w:sz w:val="18"/>
              </w:rPr>
            </w:pPr>
            <w:del w:id="870" w:author="Martin Midtgaard" w:date="2014-10-23T14:58:00Z">
              <w:r>
                <w:rPr>
                  <w:rFonts w:ascii="Arial" w:hAnsi="Arial" w:cs="Arial"/>
                  <w:sz w:val="18"/>
                </w:rPr>
                <w:delText>TekstKort</w:delText>
              </w:r>
            </w:del>
          </w:p>
          <w:p w14:paraId="0118BB0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CC97A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FE372E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3BD0AD0" w14:textId="73F7B0ED"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71" w:author="Martin Midtgaard" w:date="2014-10-23T14:58:00Z">
              <w:r>
                <w:rPr>
                  <w:rFonts w:ascii="Arial" w:hAnsi="Arial" w:cs="Arial"/>
                  <w:sz w:val="18"/>
                </w:rPr>
                <w:delText>whiteSpace</w:delText>
              </w:r>
            </w:del>
            <w:ins w:id="872" w:author="Martin Midtgaard" w:date="2014-10-23T14:58:00Z">
              <w:r w:rsidR="007112F0">
                <w:rPr>
                  <w:rFonts w:ascii="Arial" w:hAnsi="Arial" w:cs="Arial"/>
                  <w:sz w:val="18"/>
                </w:rPr>
                <w:t>whitespace</w:t>
              </w:r>
            </w:ins>
            <w:r w:rsidR="007112F0">
              <w:rPr>
                <w:rFonts w:ascii="Arial" w:hAnsi="Arial" w:cs="Arial"/>
                <w:sz w:val="18"/>
              </w:rPr>
              <w:t>: preserve</w:t>
            </w:r>
          </w:p>
        </w:tc>
        <w:tc>
          <w:tcPr>
            <w:tcW w:w="4671" w:type="dxa"/>
          </w:tcPr>
          <w:p w14:paraId="5654907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14:paraId="053753AB" w14:textId="004B7820"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del w:id="873" w:author="Martin Midtgaard" w:date="2014-10-23T14:58:00Z">
              <w:r w:rsidR="00972CBB">
                <w:rPr>
                  <w:rFonts w:ascii="Arial" w:hAnsi="Arial" w:cs="Arial"/>
                  <w:sz w:val="18"/>
                </w:rPr>
                <w:delText xml:space="preserve"> </w:delText>
              </w:r>
            </w:del>
          </w:p>
          <w:p w14:paraId="3691753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74" w:author="Martin Midtgaard" w:date="2014-10-23T14:58:00Z"/>
                <w:rFonts w:ascii="Arial" w:hAnsi="Arial" w:cs="Arial"/>
                <w:sz w:val="18"/>
              </w:rPr>
            </w:pPr>
          </w:p>
          <w:p w14:paraId="054A1A9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4A63907" w14:textId="77777777" w:rsidTr="007112F0">
        <w:tc>
          <w:tcPr>
            <w:tcW w:w="3402" w:type="dxa"/>
          </w:tcPr>
          <w:p w14:paraId="597099F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14:paraId="6A4C190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75" w:author="Martin Midtgaard" w:date="2014-10-23T14:58:00Z"/>
                <w:rFonts w:ascii="Arial" w:hAnsi="Arial" w:cs="Arial"/>
                <w:sz w:val="18"/>
              </w:rPr>
            </w:pPr>
            <w:del w:id="876" w:author="Martin Midtgaard" w:date="2014-10-23T14:58:00Z">
              <w:r>
                <w:rPr>
                  <w:rFonts w:ascii="Arial" w:hAnsi="Arial" w:cs="Arial"/>
                  <w:sz w:val="18"/>
                </w:rPr>
                <w:delText xml:space="preserve">Domain: </w:delText>
              </w:r>
            </w:del>
          </w:p>
          <w:p w14:paraId="0469CEC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77" w:author="Martin Midtgaard" w:date="2014-10-23T14:58:00Z"/>
                <w:rFonts w:ascii="Arial" w:hAnsi="Arial" w:cs="Arial"/>
                <w:sz w:val="18"/>
              </w:rPr>
            </w:pPr>
            <w:del w:id="878" w:author="Martin Midtgaard" w:date="2014-10-23T14:58:00Z">
              <w:r>
                <w:rPr>
                  <w:rFonts w:ascii="Arial" w:hAnsi="Arial" w:cs="Arial"/>
                  <w:sz w:val="18"/>
                </w:rPr>
                <w:delText>MyndighedUdbetalingTypeKode</w:delText>
              </w:r>
            </w:del>
          </w:p>
          <w:p w14:paraId="4FD0620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4DFF6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334B461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69CBD07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0A553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66738727" w14:textId="6A2DB1D4"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del w:id="879" w:author="Martin Midtgaard" w:date="2014-10-23T14:58:00Z">
              <w:r w:rsidR="00972CBB">
                <w:rPr>
                  <w:rFonts w:ascii="Arial" w:hAnsi="Arial" w:cs="Arial"/>
                  <w:sz w:val="18"/>
                </w:rPr>
                <w:delText xml:space="preserve"> </w:delText>
              </w:r>
            </w:del>
          </w:p>
          <w:p w14:paraId="7914C625" w14:textId="760C0B8C"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del w:id="880" w:author="Martin Midtgaard" w:date="2014-10-23T14:58:00Z">
              <w:r w:rsidR="00972CBB">
                <w:rPr>
                  <w:rFonts w:ascii="Arial" w:hAnsi="Arial" w:cs="Arial"/>
                  <w:sz w:val="18"/>
                </w:rPr>
                <w:delText xml:space="preserve"> </w:delText>
              </w:r>
            </w:del>
          </w:p>
          <w:p w14:paraId="2D02779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52B3E41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1" w:author="Martin Midtgaard" w:date="2014-10-23T14:58:00Z"/>
                <w:rFonts w:ascii="Arial" w:hAnsi="Arial" w:cs="Arial"/>
                <w:sz w:val="18"/>
              </w:rPr>
            </w:pPr>
            <w:ins w:id="882" w:author="Martin Midtgaard" w:date="2014-10-23T14:58:00Z">
              <w:r>
                <w:rPr>
                  <w:rFonts w:ascii="Arial" w:hAnsi="Arial" w:cs="Arial"/>
                  <w:sz w:val="18"/>
                </w:rPr>
                <w:t>BIBL: Biblioteksafgift</w:t>
              </w:r>
            </w:ins>
          </w:p>
          <w:p w14:paraId="5A42B56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4C350E59" w14:textId="4723EB8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del w:id="883" w:author="Martin Midtgaard" w:date="2014-10-23T14:58:00Z">
              <w:r w:rsidR="00972CBB">
                <w:rPr>
                  <w:rFonts w:ascii="Arial" w:hAnsi="Arial" w:cs="Arial"/>
                  <w:sz w:val="18"/>
                </w:rPr>
                <w:delText xml:space="preserve"> </w:delText>
              </w:r>
            </w:del>
          </w:p>
          <w:p w14:paraId="2A744A7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4" w:author="Martin Midtgaard" w:date="2014-10-23T14:58:00Z"/>
                <w:rFonts w:ascii="Arial" w:hAnsi="Arial" w:cs="Arial"/>
                <w:sz w:val="18"/>
              </w:rPr>
            </w:pPr>
            <w:ins w:id="885" w:author="Martin Midtgaard" w:date="2014-10-23T14:58:00Z">
              <w:r>
                <w:rPr>
                  <w:rFonts w:ascii="Arial" w:hAnsi="Arial" w:cs="Arial"/>
                  <w:sz w:val="18"/>
                </w:rPr>
                <w:t>ERST: Erstatning</w:t>
              </w:r>
            </w:ins>
          </w:p>
          <w:p w14:paraId="4A58B049" w14:textId="480F62A6"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del w:id="886" w:author="Martin Midtgaard" w:date="2014-10-23T14:58:00Z">
              <w:r w:rsidR="00972CBB">
                <w:rPr>
                  <w:rFonts w:ascii="Arial" w:hAnsi="Arial" w:cs="Arial"/>
                  <w:sz w:val="18"/>
                </w:rPr>
                <w:delText xml:space="preserve"> </w:delText>
              </w:r>
            </w:del>
          </w:p>
          <w:p w14:paraId="476FB530" w14:textId="11485486"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del w:id="887" w:author="Martin Midtgaard" w:date="2014-10-23T14:58:00Z">
              <w:r w:rsidR="00972CBB">
                <w:rPr>
                  <w:rFonts w:ascii="Arial" w:hAnsi="Arial" w:cs="Arial"/>
                  <w:sz w:val="18"/>
                </w:rPr>
                <w:delText xml:space="preserve"> </w:delText>
              </w:r>
            </w:del>
          </w:p>
          <w:p w14:paraId="2386D60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14:paraId="06CD40A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14:paraId="0B36216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14:paraId="36AC6B5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14:paraId="0F9F03A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8" w:author="Martin Midtgaard" w:date="2014-10-23T14:58:00Z"/>
                <w:rFonts w:ascii="Arial" w:hAnsi="Arial" w:cs="Arial"/>
                <w:sz w:val="18"/>
              </w:rPr>
            </w:pPr>
            <w:ins w:id="889" w:author="Martin Midtgaard" w:date="2014-10-23T14:58:00Z">
              <w:r>
                <w:rPr>
                  <w:rFonts w:ascii="Arial" w:hAnsi="Arial" w:cs="Arial"/>
                  <w:sz w:val="18"/>
                </w:rPr>
                <w:t>MOMS: Moms</w:t>
              </w:r>
            </w:ins>
          </w:p>
          <w:p w14:paraId="625B309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14:paraId="5F633F4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14:paraId="7D7EA83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14:paraId="7F08D6C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90" w:author="Martin Midtgaard" w:date="2014-10-23T14:58:00Z"/>
                <w:rFonts w:ascii="Arial" w:hAnsi="Arial" w:cs="Arial"/>
                <w:sz w:val="18"/>
              </w:rPr>
            </w:pPr>
            <w:ins w:id="891" w:author="Martin Midtgaard" w:date="2014-10-23T14:58:00Z">
              <w:r>
                <w:rPr>
                  <w:rFonts w:ascii="Arial" w:hAnsi="Arial" w:cs="Arial"/>
                  <w:sz w:val="18"/>
                </w:rPr>
                <w:t>OVIR: Overskydende virksomhedsskatter eller afgifter</w:t>
              </w:r>
            </w:ins>
          </w:p>
          <w:p w14:paraId="1125113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14:paraId="56128BB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14:paraId="2086439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14:paraId="59DCEC5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14:paraId="1EDF407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92" w:author="Martin Midtgaard" w:date="2014-10-23T14:58:00Z"/>
                <w:rFonts w:ascii="Arial" w:hAnsi="Arial" w:cs="Arial"/>
                <w:sz w:val="18"/>
              </w:rPr>
            </w:pPr>
            <w:del w:id="893" w:author="Martin Midtgaard" w:date="2014-10-23T14:58:00Z">
              <w:r>
                <w:rPr>
                  <w:rFonts w:ascii="Arial" w:hAnsi="Arial" w:cs="Arial"/>
                  <w:sz w:val="18"/>
                </w:rPr>
                <w:delText>SLØU: Særlig lønindeholdelse udgør 1 %</w:delText>
              </w:r>
            </w:del>
          </w:p>
          <w:p w14:paraId="75B9006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894" w:author="Martin Midtgaard" w:date="2014-10-23T14:58:00Z" w:name="move401839620"/>
            <w:moveFrom w:id="895" w:author="Martin Midtgaard" w:date="2014-10-23T14:58:00Z">
              <w:r>
                <w:rPr>
                  <w:rFonts w:ascii="Arial" w:hAnsi="Arial" w:cs="Arial"/>
                  <w:sz w:val="18"/>
                </w:rPr>
                <w:t>SÆLØ: S-løn</w:t>
              </w:r>
            </w:moveFrom>
          </w:p>
          <w:moveFromRangeEnd w:id="894"/>
          <w:p w14:paraId="0B63038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96" w:author="Martin Midtgaard" w:date="2014-10-23T14:58:00Z"/>
                <w:rFonts w:ascii="Arial" w:hAnsi="Arial" w:cs="Arial"/>
                <w:sz w:val="18"/>
              </w:rPr>
            </w:pPr>
            <w:r>
              <w:rPr>
                <w:rFonts w:ascii="Arial" w:hAnsi="Arial" w:cs="Arial"/>
                <w:sz w:val="18"/>
              </w:rPr>
              <w:t>SDGP: Sygedagpenge</w:t>
            </w:r>
          </w:p>
          <w:p w14:paraId="708AD73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97" w:author="Martin Midtgaard" w:date="2014-10-23T14:58:00Z"/>
                <w:rFonts w:ascii="Arial" w:hAnsi="Arial" w:cs="Arial"/>
                <w:sz w:val="18"/>
              </w:rPr>
            </w:pPr>
            <w:ins w:id="898" w:author="Martin Midtgaard" w:date="2014-10-23T14:58:00Z">
              <w:r>
                <w:rPr>
                  <w:rFonts w:ascii="Arial" w:hAnsi="Arial" w:cs="Arial"/>
                  <w:sz w:val="18"/>
                </w:rPr>
                <w:t>SLØU: Særlig lønindeholdelse udgør 1%</w:t>
              </w:r>
            </w:ins>
          </w:p>
          <w:p w14:paraId="196F20E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ToRangeStart w:id="899" w:author="Martin Midtgaard" w:date="2014-10-23T14:58:00Z" w:name="move401839620"/>
            <w:moveTo w:id="900" w:author="Martin Midtgaard" w:date="2014-10-23T14:58:00Z">
              <w:r>
                <w:rPr>
                  <w:rFonts w:ascii="Arial" w:hAnsi="Arial" w:cs="Arial"/>
                  <w:sz w:val="18"/>
                </w:rPr>
                <w:t>SÆLØ: S-løn</w:t>
              </w:r>
            </w:moveTo>
          </w:p>
          <w:moveToRangeEnd w:id="899"/>
          <w:p w14:paraId="574E72D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01" w:author="Martin Midtgaard" w:date="2014-10-23T14:58:00Z"/>
                <w:rFonts w:ascii="Arial" w:hAnsi="Arial" w:cs="Arial"/>
                <w:sz w:val="18"/>
              </w:rPr>
            </w:pPr>
            <w:ins w:id="902" w:author="Martin Midtgaard" w:date="2014-10-23T14:58:00Z">
              <w:r>
                <w:rPr>
                  <w:rFonts w:ascii="Arial" w:hAnsi="Arial" w:cs="Arial"/>
                  <w:sz w:val="18"/>
                </w:rPr>
                <w:t>SÆRI: Særlig indkomstskat</w:t>
              </w:r>
            </w:ins>
          </w:p>
          <w:p w14:paraId="7799A1E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03" w:author="Martin Midtgaard" w:date="2014-10-23T14:58:00Z"/>
                <w:rFonts w:ascii="Arial" w:hAnsi="Arial" w:cs="Arial"/>
                <w:sz w:val="18"/>
              </w:rPr>
            </w:pPr>
          </w:p>
          <w:p w14:paraId="5BE4693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5B8A956" w14:textId="77777777" w:rsidTr="007112F0">
        <w:tc>
          <w:tcPr>
            <w:tcW w:w="3402" w:type="dxa"/>
          </w:tcPr>
          <w:p w14:paraId="57E6A2A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MyndighedUdbetalingTypeNavn</w:t>
            </w:r>
          </w:p>
        </w:tc>
        <w:tc>
          <w:tcPr>
            <w:tcW w:w="1701" w:type="dxa"/>
          </w:tcPr>
          <w:p w14:paraId="5550595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4" w:author="Martin Midtgaard" w:date="2014-10-23T14:58:00Z"/>
                <w:rFonts w:ascii="Arial" w:hAnsi="Arial" w:cs="Arial"/>
                <w:sz w:val="18"/>
              </w:rPr>
            </w:pPr>
            <w:del w:id="905" w:author="Martin Midtgaard" w:date="2014-10-23T14:58:00Z">
              <w:r>
                <w:rPr>
                  <w:rFonts w:ascii="Arial" w:hAnsi="Arial" w:cs="Arial"/>
                  <w:sz w:val="18"/>
                </w:rPr>
                <w:delText xml:space="preserve">Domain: </w:delText>
              </w:r>
            </w:del>
          </w:p>
          <w:p w14:paraId="068018D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6" w:author="Martin Midtgaard" w:date="2014-10-23T14:58:00Z"/>
                <w:rFonts w:ascii="Arial" w:hAnsi="Arial" w:cs="Arial"/>
                <w:sz w:val="18"/>
              </w:rPr>
            </w:pPr>
            <w:del w:id="907" w:author="Martin Midtgaard" w:date="2014-10-23T14:58:00Z">
              <w:r>
                <w:rPr>
                  <w:rFonts w:ascii="Arial" w:hAnsi="Arial" w:cs="Arial"/>
                  <w:sz w:val="18"/>
                </w:rPr>
                <w:delText>TekstKort</w:delText>
              </w:r>
            </w:del>
          </w:p>
          <w:p w14:paraId="45FAA3B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68063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20C3382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C4F327F" w14:textId="7B4535A8"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08" w:author="Martin Midtgaard" w:date="2014-10-23T14:58:00Z">
              <w:r>
                <w:rPr>
                  <w:rFonts w:ascii="Arial" w:hAnsi="Arial" w:cs="Arial"/>
                  <w:sz w:val="18"/>
                </w:rPr>
                <w:delText>whiteSpace</w:delText>
              </w:r>
            </w:del>
            <w:ins w:id="909" w:author="Martin Midtgaard" w:date="2014-10-23T14:58:00Z">
              <w:r w:rsidR="007112F0">
                <w:rPr>
                  <w:rFonts w:ascii="Arial" w:hAnsi="Arial" w:cs="Arial"/>
                  <w:sz w:val="18"/>
                </w:rPr>
                <w:t>whitespace</w:t>
              </w:r>
            </w:ins>
            <w:r w:rsidR="007112F0">
              <w:rPr>
                <w:rFonts w:ascii="Arial" w:hAnsi="Arial" w:cs="Arial"/>
                <w:sz w:val="18"/>
              </w:rPr>
              <w:t>: preserve</w:t>
            </w:r>
          </w:p>
        </w:tc>
        <w:tc>
          <w:tcPr>
            <w:tcW w:w="4671" w:type="dxa"/>
          </w:tcPr>
          <w:p w14:paraId="055120A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0" w:author="Martin Midtgaard" w:date="2014-10-23T14:58:00Z"/>
                <w:rFonts w:ascii="Arial" w:hAnsi="Arial" w:cs="Arial"/>
                <w:sz w:val="18"/>
              </w:rPr>
            </w:pPr>
            <w:r>
              <w:rPr>
                <w:rFonts w:ascii="Arial" w:hAnsi="Arial" w:cs="Arial"/>
                <w:sz w:val="18"/>
              </w:rPr>
              <w:t>Navnet på DMIs myndighedudbetalingstype</w:t>
            </w:r>
          </w:p>
          <w:p w14:paraId="145EA3E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1" w:author="Martin Midtgaard" w:date="2014-10-23T14:58:00Z"/>
                <w:rFonts w:ascii="Arial" w:hAnsi="Arial" w:cs="Arial"/>
                <w:sz w:val="18"/>
              </w:rPr>
            </w:pPr>
          </w:p>
          <w:p w14:paraId="0DC18FD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5D97014" w14:textId="77777777" w:rsidTr="007112F0">
        <w:tc>
          <w:tcPr>
            <w:tcW w:w="3402" w:type="dxa"/>
          </w:tcPr>
          <w:p w14:paraId="28452DD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29287A8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12" w:author="Martin Midtgaard" w:date="2014-10-23T14:58:00Z"/>
                <w:rFonts w:ascii="Arial" w:hAnsi="Arial" w:cs="Arial"/>
                <w:sz w:val="18"/>
              </w:rPr>
            </w:pPr>
            <w:del w:id="913" w:author="Martin Midtgaard" w:date="2014-10-23T14:58:00Z">
              <w:r>
                <w:rPr>
                  <w:rFonts w:ascii="Arial" w:hAnsi="Arial" w:cs="Arial"/>
                  <w:sz w:val="18"/>
                </w:rPr>
                <w:delText xml:space="preserve">Domain: </w:delText>
              </w:r>
            </w:del>
          </w:p>
          <w:p w14:paraId="10F1305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14" w:author="Martin Midtgaard" w:date="2014-10-23T14:58:00Z"/>
                <w:rFonts w:ascii="Arial" w:hAnsi="Arial" w:cs="Arial"/>
                <w:sz w:val="18"/>
              </w:rPr>
            </w:pPr>
            <w:del w:id="915" w:author="Martin Midtgaard" w:date="2014-10-23T14:58:00Z">
              <w:r>
                <w:rPr>
                  <w:rFonts w:ascii="Arial" w:hAnsi="Arial" w:cs="Arial"/>
                  <w:sz w:val="18"/>
                </w:rPr>
                <w:delText>CPRNummer</w:delText>
              </w:r>
            </w:del>
          </w:p>
          <w:p w14:paraId="00FC9D0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61FC13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3B437DD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273FB53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6" w:author="Martin Midtgaard" w:date="2014-10-23T14:58:00Z"/>
                <w:rFonts w:ascii="Arial" w:hAnsi="Arial" w:cs="Arial"/>
                <w:sz w:val="18"/>
              </w:rPr>
            </w:pPr>
            <w:r>
              <w:rPr>
                <w:rFonts w:ascii="Arial" w:hAnsi="Arial" w:cs="Arial"/>
                <w:sz w:val="18"/>
              </w:rPr>
              <w:t>CPR-nummer er et 10 cifret personnummer der entydigt identificerer en dansk person.</w:t>
            </w:r>
          </w:p>
          <w:p w14:paraId="5218C2F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7" w:author="Martin Midtgaard" w:date="2014-10-23T14:58:00Z"/>
                <w:rFonts w:ascii="Arial" w:hAnsi="Arial" w:cs="Arial"/>
                <w:sz w:val="18"/>
              </w:rPr>
            </w:pPr>
          </w:p>
          <w:p w14:paraId="1AFC8DD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F2A8776" w14:textId="77777777" w:rsidTr="007112F0">
        <w:tc>
          <w:tcPr>
            <w:tcW w:w="3402" w:type="dxa"/>
          </w:tcPr>
          <w:p w14:paraId="61AD915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14:paraId="0FD81BE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18" w:author="Martin Midtgaard" w:date="2014-10-23T14:58:00Z"/>
                <w:rFonts w:ascii="Arial" w:hAnsi="Arial" w:cs="Arial"/>
                <w:sz w:val="18"/>
              </w:rPr>
            </w:pPr>
            <w:del w:id="919" w:author="Martin Midtgaard" w:date="2014-10-23T14:58:00Z">
              <w:r>
                <w:rPr>
                  <w:rFonts w:ascii="Arial" w:hAnsi="Arial" w:cs="Arial"/>
                  <w:sz w:val="18"/>
                </w:rPr>
                <w:delText xml:space="preserve">Domain: </w:delText>
              </w:r>
            </w:del>
          </w:p>
          <w:p w14:paraId="70B40DE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20" w:author="Martin Midtgaard" w:date="2014-10-23T14:58:00Z"/>
                <w:rFonts w:ascii="Arial" w:hAnsi="Arial" w:cs="Arial"/>
                <w:sz w:val="18"/>
              </w:rPr>
            </w:pPr>
            <w:del w:id="921" w:author="Martin Midtgaard" w:date="2014-10-23T14:58:00Z">
              <w:r>
                <w:rPr>
                  <w:rFonts w:ascii="Arial" w:hAnsi="Arial" w:cs="Arial"/>
                  <w:sz w:val="18"/>
                </w:rPr>
                <w:delText>Beløb</w:delText>
              </w:r>
            </w:del>
          </w:p>
          <w:p w14:paraId="5AADD44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9B4A20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1B9777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327A55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22" w:author="Martin Midtgaard" w:date="2014-10-23T14:58:00Z"/>
                <w:rFonts w:ascii="Arial" w:hAnsi="Arial" w:cs="Arial"/>
                <w:sz w:val="18"/>
              </w:rPr>
            </w:pPr>
            <w:r>
              <w:rPr>
                <w:rFonts w:ascii="Arial" w:hAnsi="Arial" w:cs="Arial"/>
                <w:sz w:val="18"/>
              </w:rPr>
              <w:t>Rentebeløbet for den omhandlede periode i den angivne valuta.</w:t>
            </w:r>
          </w:p>
          <w:p w14:paraId="62FE76B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23" w:author="Martin Midtgaard" w:date="2014-10-23T14:58:00Z"/>
                <w:rFonts w:ascii="Arial" w:hAnsi="Arial" w:cs="Arial"/>
                <w:sz w:val="18"/>
              </w:rPr>
            </w:pPr>
          </w:p>
          <w:p w14:paraId="571D03E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8B00BF3" w14:textId="77777777" w:rsidTr="007112F0">
        <w:tc>
          <w:tcPr>
            <w:tcW w:w="3402" w:type="dxa"/>
          </w:tcPr>
          <w:p w14:paraId="6D9B809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14:paraId="4686BA6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24" w:author="Martin Midtgaard" w:date="2014-10-23T14:58:00Z"/>
                <w:rFonts w:ascii="Arial" w:hAnsi="Arial" w:cs="Arial"/>
                <w:sz w:val="18"/>
              </w:rPr>
            </w:pPr>
            <w:del w:id="925" w:author="Martin Midtgaard" w:date="2014-10-23T14:58:00Z">
              <w:r>
                <w:rPr>
                  <w:rFonts w:ascii="Arial" w:hAnsi="Arial" w:cs="Arial"/>
                  <w:sz w:val="18"/>
                </w:rPr>
                <w:delText xml:space="preserve">Domain: </w:delText>
              </w:r>
            </w:del>
          </w:p>
          <w:p w14:paraId="39A9C69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26" w:author="Martin Midtgaard" w:date="2014-10-23T14:58:00Z"/>
                <w:rFonts w:ascii="Arial" w:hAnsi="Arial" w:cs="Arial"/>
                <w:sz w:val="18"/>
              </w:rPr>
            </w:pPr>
            <w:del w:id="927" w:author="Martin Midtgaard" w:date="2014-10-23T14:58:00Z">
              <w:r>
                <w:rPr>
                  <w:rFonts w:ascii="Arial" w:hAnsi="Arial" w:cs="Arial"/>
                  <w:sz w:val="18"/>
                </w:rPr>
                <w:delText>Beløb</w:delText>
              </w:r>
            </w:del>
          </w:p>
          <w:p w14:paraId="01A1596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EFACF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6CA824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1F5A6C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28" w:author="Martin Midtgaard" w:date="2014-10-23T14:58:00Z"/>
                <w:rFonts w:ascii="Arial" w:hAnsi="Arial" w:cs="Arial"/>
                <w:sz w:val="18"/>
              </w:rPr>
            </w:pPr>
            <w:r>
              <w:rPr>
                <w:rFonts w:ascii="Arial" w:hAnsi="Arial" w:cs="Arial"/>
                <w:sz w:val="18"/>
              </w:rPr>
              <w:t>Rentebeløbet for den omhandlede periode i danske kroner</w:t>
            </w:r>
          </w:p>
          <w:p w14:paraId="580B86B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29" w:author="Martin Midtgaard" w:date="2014-10-23T14:58:00Z"/>
                <w:rFonts w:ascii="Arial" w:hAnsi="Arial" w:cs="Arial"/>
                <w:sz w:val="18"/>
              </w:rPr>
            </w:pPr>
          </w:p>
          <w:p w14:paraId="4D3D032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D9B6326" w14:textId="77777777" w:rsidTr="007112F0">
        <w:tc>
          <w:tcPr>
            <w:tcW w:w="3402" w:type="dxa"/>
          </w:tcPr>
          <w:p w14:paraId="54C7360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14:paraId="4133E85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30" w:author="Martin Midtgaard" w:date="2014-10-23T14:58:00Z"/>
                <w:rFonts w:ascii="Arial" w:hAnsi="Arial" w:cs="Arial"/>
                <w:sz w:val="18"/>
              </w:rPr>
            </w:pPr>
            <w:del w:id="931" w:author="Martin Midtgaard" w:date="2014-10-23T14:58:00Z">
              <w:r>
                <w:rPr>
                  <w:rFonts w:ascii="Arial" w:hAnsi="Arial" w:cs="Arial"/>
                  <w:sz w:val="18"/>
                </w:rPr>
                <w:delText xml:space="preserve">Domain: </w:delText>
              </w:r>
            </w:del>
          </w:p>
          <w:p w14:paraId="7F6543D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32" w:author="Martin Midtgaard" w:date="2014-10-23T14:58:00Z"/>
                <w:rFonts w:ascii="Arial" w:hAnsi="Arial" w:cs="Arial"/>
                <w:sz w:val="18"/>
              </w:rPr>
            </w:pPr>
            <w:del w:id="933" w:author="Martin Midtgaard" w:date="2014-10-23T14:58:00Z">
              <w:r>
                <w:rPr>
                  <w:rFonts w:ascii="Arial" w:hAnsi="Arial" w:cs="Arial"/>
                  <w:sz w:val="18"/>
                </w:rPr>
                <w:delText>Dato</w:delText>
              </w:r>
            </w:del>
          </w:p>
          <w:p w14:paraId="796F9E3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A15029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34" w:author="Martin Midtgaard" w:date="2014-10-23T14:58:00Z"/>
                <w:rFonts w:ascii="Arial" w:hAnsi="Arial" w:cs="Arial"/>
                <w:sz w:val="18"/>
              </w:rPr>
            </w:pPr>
            <w:r>
              <w:rPr>
                <w:rFonts w:ascii="Arial" w:hAnsi="Arial" w:cs="Arial"/>
                <w:sz w:val="18"/>
              </w:rPr>
              <w:t>Start datoen for den periode som renten vedrører.</w:t>
            </w:r>
          </w:p>
          <w:p w14:paraId="231027B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35" w:author="Martin Midtgaard" w:date="2014-10-23T14:58:00Z"/>
                <w:rFonts w:ascii="Arial" w:hAnsi="Arial" w:cs="Arial"/>
                <w:sz w:val="18"/>
              </w:rPr>
            </w:pPr>
          </w:p>
          <w:p w14:paraId="3DCFF29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CC2DA5E" w14:textId="77777777" w:rsidTr="007112F0">
        <w:tc>
          <w:tcPr>
            <w:tcW w:w="3402" w:type="dxa"/>
          </w:tcPr>
          <w:p w14:paraId="7D379B2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14:paraId="6AE99BE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36" w:author="Martin Midtgaard" w:date="2014-10-23T14:58:00Z"/>
                <w:rFonts w:ascii="Arial" w:hAnsi="Arial" w:cs="Arial"/>
                <w:sz w:val="18"/>
              </w:rPr>
            </w:pPr>
            <w:del w:id="937" w:author="Martin Midtgaard" w:date="2014-10-23T14:58:00Z">
              <w:r>
                <w:rPr>
                  <w:rFonts w:ascii="Arial" w:hAnsi="Arial" w:cs="Arial"/>
                  <w:sz w:val="18"/>
                </w:rPr>
                <w:delText xml:space="preserve">Domain: </w:delText>
              </w:r>
            </w:del>
          </w:p>
          <w:p w14:paraId="1F0FABB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38" w:author="Martin Midtgaard" w:date="2014-10-23T14:58:00Z"/>
                <w:rFonts w:ascii="Arial" w:hAnsi="Arial" w:cs="Arial"/>
                <w:sz w:val="18"/>
              </w:rPr>
            </w:pPr>
            <w:del w:id="939" w:author="Martin Midtgaard" w:date="2014-10-23T14:58:00Z">
              <w:r>
                <w:rPr>
                  <w:rFonts w:ascii="Arial" w:hAnsi="Arial" w:cs="Arial"/>
                  <w:sz w:val="18"/>
                </w:rPr>
                <w:delText>Dato</w:delText>
              </w:r>
            </w:del>
          </w:p>
          <w:p w14:paraId="5947BB5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FEA33B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40" w:author="Martin Midtgaard" w:date="2014-10-23T14:58:00Z"/>
                <w:rFonts w:ascii="Arial" w:hAnsi="Arial" w:cs="Arial"/>
                <w:sz w:val="18"/>
              </w:rPr>
            </w:pPr>
            <w:r>
              <w:rPr>
                <w:rFonts w:ascii="Arial" w:hAnsi="Arial" w:cs="Arial"/>
                <w:sz w:val="18"/>
              </w:rPr>
              <w:t>Slut datoen for den periode som renten vedrører.</w:t>
            </w:r>
          </w:p>
          <w:p w14:paraId="46D002F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41" w:author="Martin Midtgaard" w:date="2014-10-23T14:58:00Z"/>
                <w:rFonts w:ascii="Arial" w:hAnsi="Arial" w:cs="Arial"/>
                <w:sz w:val="18"/>
              </w:rPr>
            </w:pPr>
          </w:p>
          <w:p w14:paraId="350FDDF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D06BB6F" w14:textId="77777777" w:rsidTr="007112F0">
        <w:tc>
          <w:tcPr>
            <w:tcW w:w="3402" w:type="dxa"/>
          </w:tcPr>
          <w:p w14:paraId="1A40243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14:paraId="373C470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2" w:author="Martin Midtgaard" w:date="2014-10-23T14:58:00Z"/>
                <w:rFonts w:ascii="Arial" w:hAnsi="Arial" w:cs="Arial"/>
                <w:sz w:val="18"/>
              </w:rPr>
            </w:pPr>
            <w:del w:id="943" w:author="Martin Midtgaard" w:date="2014-10-23T14:58:00Z">
              <w:r>
                <w:rPr>
                  <w:rFonts w:ascii="Arial" w:hAnsi="Arial" w:cs="Arial"/>
                  <w:sz w:val="18"/>
                </w:rPr>
                <w:delText xml:space="preserve">Domain: </w:delText>
              </w:r>
            </w:del>
          </w:p>
          <w:p w14:paraId="1E7CC6E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4" w:author="Martin Midtgaard" w:date="2014-10-23T14:58:00Z"/>
                <w:rFonts w:ascii="Arial" w:hAnsi="Arial" w:cs="Arial"/>
                <w:sz w:val="18"/>
              </w:rPr>
            </w:pPr>
            <w:del w:id="945" w:author="Martin Midtgaard" w:date="2014-10-23T14:58:00Z">
              <w:r>
                <w:rPr>
                  <w:rFonts w:ascii="Arial" w:hAnsi="Arial" w:cs="Arial"/>
                  <w:sz w:val="18"/>
                </w:rPr>
                <w:delText>Tekst30</w:delText>
              </w:r>
            </w:del>
          </w:p>
          <w:p w14:paraId="29BAF4B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4A6E3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3673F3A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1956165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A30F6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08936E9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1B064DD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5BE58A7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0FFE1B7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46" w:author="Martin Midtgaard" w:date="2014-10-23T14:58:00Z"/>
                <w:rFonts w:ascii="Arial" w:hAnsi="Arial" w:cs="Arial"/>
                <w:sz w:val="18"/>
              </w:rPr>
            </w:pPr>
          </w:p>
          <w:p w14:paraId="2270D0CB"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80E6051" w14:textId="77777777" w:rsidTr="007112F0">
        <w:tc>
          <w:tcPr>
            <w:tcW w:w="3402" w:type="dxa"/>
          </w:tcPr>
          <w:p w14:paraId="66517A4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14:paraId="33E882E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7" w:author="Martin Midtgaard" w:date="2014-10-23T14:58:00Z"/>
                <w:rFonts w:ascii="Arial" w:hAnsi="Arial" w:cs="Arial"/>
                <w:sz w:val="18"/>
              </w:rPr>
            </w:pPr>
            <w:del w:id="948" w:author="Martin Midtgaard" w:date="2014-10-23T14:58:00Z">
              <w:r>
                <w:rPr>
                  <w:rFonts w:ascii="Arial" w:hAnsi="Arial" w:cs="Arial"/>
                  <w:sz w:val="18"/>
                </w:rPr>
                <w:delText xml:space="preserve">Domain: </w:delText>
              </w:r>
            </w:del>
          </w:p>
          <w:p w14:paraId="79F3E8E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9" w:author="Martin Midtgaard" w:date="2014-10-23T14:58:00Z"/>
                <w:rFonts w:ascii="Arial" w:hAnsi="Arial" w:cs="Arial"/>
                <w:sz w:val="18"/>
              </w:rPr>
            </w:pPr>
            <w:del w:id="950" w:author="Martin Midtgaard" w:date="2014-10-23T14:58:00Z">
              <w:r>
                <w:rPr>
                  <w:rFonts w:ascii="Arial" w:hAnsi="Arial" w:cs="Arial"/>
                  <w:sz w:val="18"/>
                </w:rPr>
                <w:delText>Beløb</w:delText>
              </w:r>
            </w:del>
          </w:p>
          <w:p w14:paraId="5ECDA1C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1C540C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7526C6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014A28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1" w:author="Martin Midtgaard" w:date="2014-10-23T14:58:00Z"/>
                <w:rFonts w:ascii="Arial" w:hAnsi="Arial" w:cs="Arial"/>
                <w:sz w:val="18"/>
              </w:rPr>
            </w:pPr>
            <w:r>
              <w:rPr>
                <w:rFonts w:ascii="Arial" w:hAnsi="Arial" w:cs="Arial"/>
                <w:sz w:val="18"/>
              </w:rPr>
              <w:t>Rentebeløb år- til- dato i den angivne valuta.</w:t>
            </w:r>
          </w:p>
          <w:p w14:paraId="02ABCDF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2" w:author="Martin Midtgaard" w:date="2014-10-23T14:58:00Z"/>
                <w:rFonts w:ascii="Arial" w:hAnsi="Arial" w:cs="Arial"/>
                <w:sz w:val="18"/>
              </w:rPr>
            </w:pPr>
          </w:p>
          <w:p w14:paraId="140A3E8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B23D96E" w14:textId="77777777" w:rsidTr="007112F0">
        <w:tc>
          <w:tcPr>
            <w:tcW w:w="3402" w:type="dxa"/>
          </w:tcPr>
          <w:p w14:paraId="0A92040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14:paraId="1D3BF80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53" w:author="Martin Midtgaard" w:date="2014-10-23T14:58:00Z"/>
                <w:rFonts w:ascii="Arial" w:hAnsi="Arial" w:cs="Arial"/>
                <w:sz w:val="18"/>
              </w:rPr>
            </w:pPr>
            <w:del w:id="954" w:author="Martin Midtgaard" w:date="2014-10-23T14:58:00Z">
              <w:r>
                <w:rPr>
                  <w:rFonts w:ascii="Arial" w:hAnsi="Arial" w:cs="Arial"/>
                  <w:sz w:val="18"/>
                </w:rPr>
                <w:delText xml:space="preserve">Domain: </w:delText>
              </w:r>
            </w:del>
          </w:p>
          <w:p w14:paraId="20A82C3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55" w:author="Martin Midtgaard" w:date="2014-10-23T14:58:00Z"/>
                <w:rFonts w:ascii="Arial" w:hAnsi="Arial" w:cs="Arial"/>
                <w:sz w:val="18"/>
              </w:rPr>
            </w:pPr>
            <w:del w:id="956" w:author="Martin Midtgaard" w:date="2014-10-23T14:58:00Z">
              <w:r>
                <w:rPr>
                  <w:rFonts w:ascii="Arial" w:hAnsi="Arial" w:cs="Arial"/>
                  <w:sz w:val="18"/>
                </w:rPr>
                <w:delText>Beløb</w:delText>
              </w:r>
            </w:del>
          </w:p>
          <w:p w14:paraId="1EB0688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0A654B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80DA6C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EC3410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7" w:author="Martin Midtgaard" w:date="2014-10-23T14:58:00Z"/>
                <w:rFonts w:ascii="Arial" w:hAnsi="Arial" w:cs="Arial"/>
                <w:sz w:val="18"/>
              </w:rPr>
            </w:pPr>
            <w:r>
              <w:rPr>
                <w:rFonts w:ascii="Arial" w:hAnsi="Arial" w:cs="Arial"/>
                <w:sz w:val="18"/>
              </w:rPr>
              <w:t>Rentebeløb år- til- dato i danske kroner</w:t>
            </w:r>
          </w:p>
          <w:p w14:paraId="23A3BB7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8" w:author="Martin Midtgaard" w:date="2014-10-23T14:58:00Z"/>
                <w:rFonts w:ascii="Arial" w:hAnsi="Arial" w:cs="Arial"/>
                <w:sz w:val="18"/>
              </w:rPr>
            </w:pPr>
          </w:p>
          <w:p w14:paraId="5B5B5DA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5D8932D" w14:textId="77777777" w:rsidTr="007112F0">
        <w:tc>
          <w:tcPr>
            <w:tcW w:w="3402" w:type="dxa"/>
          </w:tcPr>
          <w:p w14:paraId="0959390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14:paraId="6EB43E5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59" w:author="Martin Midtgaard" w:date="2014-10-23T14:58:00Z"/>
                <w:rFonts w:ascii="Arial" w:hAnsi="Arial" w:cs="Arial"/>
                <w:sz w:val="18"/>
              </w:rPr>
            </w:pPr>
            <w:del w:id="960" w:author="Martin Midtgaard" w:date="2014-10-23T14:58:00Z">
              <w:r>
                <w:rPr>
                  <w:rFonts w:ascii="Arial" w:hAnsi="Arial" w:cs="Arial"/>
                  <w:sz w:val="18"/>
                </w:rPr>
                <w:delText xml:space="preserve">Domain: </w:delText>
              </w:r>
            </w:del>
          </w:p>
          <w:p w14:paraId="13C8C16A"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61" w:author="Martin Midtgaard" w:date="2014-10-23T14:58:00Z"/>
                <w:rFonts w:ascii="Arial" w:hAnsi="Arial" w:cs="Arial"/>
                <w:sz w:val="18"/>
              </w:rPr>
            </w:pPr>
            <w:del w:id="962" w:author="Martin Midtgaard" w:date="2014-10-23T14:58:00Z">
              <w:r>
                <w:rPr>
                  <w:rFonts w:ascii="Arial" w:hAnsi="Arial" w:cs="Arial"/>
                  <w:sz w:val="18"/>
                </w:rPr>
                <w:delText>QName</w:delText>
              </w:r>
            </w:del>
          </w:p>
          <w:p w14:paraId="3EEDF39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49A6180E" w14:textId="17B0B456"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63" w:author="Martin Midtgaard" w:date="2014-10-23T14:58:00Z">
              <w:r>
                <w:rPr>
                  <w:rFonts w:ascii="Arial" w:hAnsi="Arial" w:cs="Arial"/>
                  <w:sz w:val="18"/>
                </w:rPr>
                <w:delText>maxLength</w:delText>
              </w:r>
            </w:del>
            <w:ins w:id="964" w:author="Martin Midtgaard" w:date="2014-10-23T14:58:00Z">
              <w:r w:rsidR="007112F0">
                <w:rPr>
                  <w:rFonts w:ascii="Arial" w:hAnsi="Arial" w:cs="Arial"/>
                  <w:sz w:val="18"/>
                </w:rPr>
                <w:t>totalDigi</w:t>
              </w:r>
              <w:r w:rsidR="007112F0">
                <w:rPr>
                  <w:rFonts w:ascii="Arial" w:hAnsi="Arial" w:cs="Arial"/>
                  <w:sz w:val="18"/>
                </w:rPr>
                <w:lastRenderedPageBreak/>
                <w:t>ts</w:t>
              </w:r>
            </w:ins>
            <w:r w:rsidR="007112F0">
              <w:rPr>
                <w:rFonts w:ascii="Arial" w:hAnsi="Arial" w:cs="Arial"/>
                <w:sz w:val="18"/>
              </w:rPr>
              <w:t>: 300</w:t>
            </w:r>
          </w:p>
        </w:tc>
        <w:tc>
          <w:tcPr>
            <w:tcW w:w="4671" w:type="dxa"/>
          </w:tcPr>
          <w:p w14:paraId="7102FCE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65" w:author="Martin Midtgaard" w:date="2014-10-23T14:58:00Z"/>
                <w:rFonts w:ascii="Arial" w:hAnsi="Arial" w:cs="Arial"/>
                <w:sz w:val="18"/>
              </w:rPr>
            </w:pPr>
            <w:del w:id="966" w:author="Martin Midtgaard" w:date="2014-10-23T14:58:00Z">
              <w:r>
                <w:rPr>
                  <w:rFonts w:ascii="Arial" w:hAnsi="Arial" w:cs="Arial"/>
                  <w:sz w:val="18"/>
                </w:rPr>
                <w:lastRenderedPageBreak/>
                <w:delText xml:space="preserve">Data type svarende til w3c's fundamentale datatype QName. </w:delText>
              </w:r>
            </w:del>
          </w:p>
          <w:p w14:paraId="03F5C022" w14:textId="1AAC92C5"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67" w:author="Martin Midtgaard" w:date="2014-10-23T14:58:00Z">
              <w:r>
                <w:rPr>
                  <w:rFonts w:ascii="Arial" w:hAnsi="Arial" w:cs="Arial"/>
                  <w:sz w:val="18"/>
                </w:rPr>
                <w:delText>I forbindelse med vores arbejde med services vil de såkaldte GUN typisk være et QName.</w:delText>
              </w:r>
            </w:del>
          </w:p>
        </w:tc>
      </w:tr>
      <w:tr w:rsidR="007112F0" w14:paraId="62C2B51A" w14:textId="77777777" w:rsidTr="007112F0">
        <w:tc>
          <w:tcPr>
            <w:tcW w:w="3402" w:type="dxa"/>
          </w:tcPr>
          <w:p w14:paraId="6092C90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StyretFiloverførselBrugerNavn</w:t>
            </w:r>
          </w:p>
        </w:tc>
        <w:tc>
          <w:tcPr>
            <w:tcW w:w="1701" w:type="dxa"/>
          </w:tcPr>
          <w:p w14:paraId="69873E3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68" w:author="Martin Midtgaard" w:date="2014-10-23T14:58:00Z"/>
                <w:rFonts w:ascii="Arial" w:hAnsi="Arial" w:cs="Arial"/>
                <w:sz w:val="18"/>
              </w:rPr>
            </w:pPr>
            <w:del w:id="969" w:author="Martin Midtgaard" w:date="2014-10-23T14:58:00Z">
              <w:r>
                <w:rPr>
                  <w:rFonts w:ascii="Arial" w:hAnsi="Arial" w:cs="Arial"/>
                  <w:sz w:val="18"/>
                </w:rPr>
                <w:delText xml:space="preserve">Domain: </w:delText>
              </w:r>
            </w:del>
          </w:p>
          <w:p w14:paraId="046BD6F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70" w:author="Martin Midtgaard" w:date="2014-10-23T14:58:00Z"/>
                <w:rFonts w:ascii="Arial" w:hAnsi="Arial" w:cs="Arial"/>
                <w:sz w:val="18"/>
              </w:rPr>
            </w:pPr>
            <w:del w:id="971" w:author="Martin Midtgaard" w:date="2014-10-23T14:58:00Z">
              <w:r>
                <w:rPr>
                  <w:rFonts w:ascii="Arial" w:hAnsi="Arial" w:cs="Arial"/>
                  <w:sz w:val="18"/>
                </w:rPr>
                <w:delText>Navn</w:delText>
              </w:r>
            </w:del>
          </w:p>
          <w:p w14:paraId="7A36639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3984A9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821D68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72" w:author="Martin Midtgaard" w:date="2014-10-23T14:58:00Z"/>
                <w:rFonts w:ascii="Arial" w:hAnsi="Arial" w:cs="Arial"/>
                <w:sz w:val="18"/>
              </w:rPr>
            </w:pPr>
            <w:del w:id="973" w:author="Martin Midtgaard" w:date="2014-10-23T14:58:00Z">
              <w:r>
                <w:rPr>
                  <w:rFonts w:ascii="Arial" w:hAnsi="Arial" w:cs="Arial"/>
                  <w:sz w:val="18"/>
                </w:rPr>
                <w:delText>Generisk navnefelt.</w:delText>
              </w:r>
            </w:del>
          </w:p>
          <w:p w14:paraId="547334F0" w14:textId="052F15D8"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74" w:author="Martin Midtgaard" w:date="2014-10-23T14:58:00Z">
              <w:r>
                <w:rPr>
                  <w:rFonts w:ascii="Arial" w:hAnsi="Arial" w:cs="Arial"/>
                  <w:sz w:val="18"/>
                </w:rPr>
                <w:delText>Bruges til personnavne og virksomhedsnavne m.m.</w:delText>
              </w:r>
            </w:del>
          </w:p>
        </w:tc>
      </w:tr>
      <w:tr w:rsidR="007112F0" w14:paraId="62B6F364" w14:textId="77777777" w:rsidTr="007112F0">
        <w:tc>
          <w:tcPr>
            <w:tcW w:w="3402" w:type="dxa"/>
          </w:tcPr>
          <w:p w14:paraId="62AA7F1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14:paraId="7A65A00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75" w:author="Martin Midtgaard" w:date="2014-10-23T14:58:00Z"/>
                <w:rFonts w:ascii="Arial" w:hAnsi="Arial" w:cs="Arial"/>
                <w:sz w:val="18"/>
              </w:rPr>
            </w:pPr>
            <w:del w:id="976" w:author="Martin Midtgaard" w:date="2014-10-23T14:58:00Z">
              <w:r>
                <w:rPr>
                  <w:rFonts w:ascii="Arial" w:hAnsi="Arial" w:cs="Arial"/>
                  <w:sz w:val="18"/>
                </w:rPr>
                <w:delText xml:space="preserve">Domain: </w:delText>
              </w:r>
            </w:del>
          </w:p>
          <w:p w14:paraId="27BA602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77" w:author="Martin Midtgaard" w:date="2014-10-23T14:58:00Z"/>
                <w:rFonts w:ascii="Arial" w:hAnsi="Arial" w:cs="Arial"/>
                <w:sz w:val="18"/>
              </w:rPr>
            </w:pPr>
            <w:del w:id="978" w:author="Martin Midtgaard" w:date="2014-10-23T14:58:00Z">
              <w:r>
                <w:rPr>
                  <w:rFonts w:ascii="Arial" w:hAnsi="Arial" w:cs="Arial"/>
                  <w:sz w:val="18"/>
                </w:rPr>
                <w:delText>anyURI</w:delText>
              </w:r>
            </w:del>
          </w:p>
          <w:p w14:paraId="41DA444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6D798CF0" w14:textId="34087A70"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79" w:author="Martin Midtgaard" w:date="2014-10-23T14:58:00Z">
              <w:r>
                <w:rPr>
                  <w:rFonts w:ascii="Arial" w:hAnsi="Arial" w:cs="Arial"/>
                  <w:sz w:val="18"/>
                </w:rPr>
                <w:delText>maxLength</w:delText>
              </w:r>
            </w:del>
            <w:ins w:id="980" w:author="Martin Midtgaard" w:date="2014-10-23T14:58:00Z">
              <w:r w:rsidR="007112F0">
                <w:rPr>
                  <w:rFonts w:ascii="Arial" w:hAnsi="Arial" w:cs="Arial"/>
                  <w:sz w:val="18"/>
                </w:rPr>
                <w:t>totalDigits</w:t>
              </w:r>
            </w:ins>
            <w:r w:rsidR="007112F0">
              <w:rPr>
                <w:rFonts w:ascii="Arial" w:hAnsi="Arial" w:cs="Arial"/>
                <w:sz w:val="18"/>
              </w:rPr>
              <w:t>: 300</w:t>
            </w:r>
          </w:p>
        </w:tc>
        <w:tc>
          <w:tcPr>
            <w:tcW w:w="4671" w:type="dxa"/>
          </w:tcPr>
          <w:p w14:paraId="6B20C1C8" w14:textId="444DD73B"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81" w:author="Martin Midtgaard" w:date="2014-10-23T14:58:00Z">
              <w:r>
                <w:rPr>
                  <w:rFonts w:ascii="Arial" w:hAnsi="Arial" w:cs="Arial"/>
                  <w:sz w:val="18"/>
                </w:rPr>
                <w:delText>Datatype svarende til w3cs datatype anyURI.</w:delText>
              </w:r>
            </w:del>
          </w:p>
        </w:tc>
      </w:tr>
      <w:tr w:rsidR="007112F0" w14:paraId="5B543FF4" w14:textId="77777777" w:rsidTr="007112F0">
        <w:tc>
          <w:tcPr>
            <w:tcW w:w="3402" w:type="dxa"/>
          </w:tcPr>
          <w:p w14:paraId="1FA4262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14:paraId="7946C34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2" w:author="Martin Midtgaard" w:date="2014-10-23T14:58:00Z"/>
                <w:rFonts w:ascii="Arial" w:hAnsi="Arial" w:cs="Arial"/>
                <w:sz w:val="18"/>
              </w:rPr>
            </w:pPr>
            <w:del w:id="983" w:author="Martin Midtgaard" w:date="2014-10-23T14:58:00Z">
              <w:r>
                <w:rPr>
                  <w:rFonts w:ascii="Arial" w:hAnsi="Arial" w:cs="Arial"/>
                  <w:sz w:val="18"/>
                </w:rPr>
                <w:delText xml:space="preserve">Domain: </w:delText>
              </w:r>
            </w:del>
          </w:p>
          <w:p w14:paraId="2ABE7A9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4" w:author="Martin Midtgaard" w:date="2014-10-23T14:58:00Z"/>
                <w:rFonts w:ascii="Arial" w:hAnsi="Arial" w:cs="Arial"/>
                <w:sz w:val="18"/>
              </w:rPr>
            </w:pPr>
            <w:del w:id="985" w:author="Martin Midtgaard" w:date="2014-10-23T14:58:00Z">
              <w:r>
                <w:rPr>
                  <w:rFonts w:ascii="Arial" w:hAnsi="Arial" w:cs="Arial"/>
                  <w:sz w:val="18"/>
                </w:rPr>
                <w:delText>Password</w:delText>
              </w:r>
            </w:del>
          </w:p>
          <w:p w14:paraId="7758BCC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24ED58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14:paraId="4561FDD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10C7B3E1" w14:textId="77777777" w:rsidTr="007112F0">
        <w:tc>
          <w:tcPr>
            <w:tcW w:w="3402" w:type="dxa"/>
          </w:tcPr>
          <w:p w14:paraId="4A26507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14:paraId="6872FAF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6" w:author="Martin Midtgaard" w:date="2014-10-23T14:58:00Z"/>
                <w:rFonts w:ascii="Arial" w:hAnsi="Arial" w:cs="Arial"/>
                <w:sz w:val="18"/>
              </w:rPr>
            </w:pPr>
            <w:del w:id="987" w:author="Martin Midtgaard" w:date="2014-10-23T14:58:00Z">
              <w:r>
                <w:rPr>
                  <w:rFonts w:ascii="Arial" w:hAnsi="Arial" w:cs="Arial"/>
                  <w:sz w:val="18"/>
                </w:rPr>
                <w:delText xml:space="preserve">Domain: </w:delText>
              </w:r>
            </w:del>
          </w:p>
          <w:p w14:paraId="1E1250A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8" w:author="Martin Midtgaard" w:date="2014-10-23T14:58:00Z"/>
                <w:rFonts w:ascii="Arial" w:hAnsi="Arial" w:cs="Arial"/>
                <w:sz w:val="18"/>
              </w:rPr>
            </w:pPr>
            <w:del w:id="989" w:author="Martin Midtgaard" w:date="2014-10-23T14:58:00Z">
              <w:r>
                <w:rPr>
                  <w:rFonts w:ascii="Arial" w:hAnsi="Arial" w:cs="Arial"/>
                  <w:sz w:val="18"/>
                </w:rPr>
                <w:delText>QName</w:delText>
              </w:r>
            </w:del>
          </w:p>
          <w:p w14:paraId="3AEA342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45E0BD13" w14:textId="3FAC4991"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90" w:author="Martin Midtgaard" w:date="2014-10-23T14:58:00Z">
              <w:r>
                <w:rPr>
                  <w:rFonts w:ascii="Arial" w:hAnsi="Arial" w:cs="Arial"/>
                  <w:sz w:val="18"/>
                </w:rPr>
                <w:delText>maxLength</w:delText>
              </w:r>
            </w:del>
            <w:ins w:id="991" w:author="Martin Midtgaard" w:date="2014-10-23T14:58:00Z">
              <w:r w:rsidR="007112F0">
                <w:rPr>
                  <w:rFonts w:ascii="Arial" w:hAnsi="Arial" w:cs="Arial"/>
                  <w:sz w:val="18"/>
                </w:rPr>
                <w:t>totalDigits</w:t>
              </w:r>
            </w:ins>
            <w:r w:rsidR="007112F0">
              <w:rPr>
                <w:rFonts w:ascii="Arial" w:hAnsi="Arial" w:cs="Arial"/>
                <w:sz w:val="18"/>
              </w:rPr>
              <w:t>: 300</w:t>
            </w:r>
          </w:p>
        </w:tc>
        <w:tc>
          <w:tcPr>
            <w:tcW w:w="4671" w:type="dxa"/>
          </w:tcPr>
          <w:p w14:paraId="4F8F1D0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92" w:author="Martin Midtgaard" w:date="2014-10-23T14:58:00Z"/>
                <w:rFonts w:ascii="Arial" w:hAnsi="Arial" w:cs="Arial"/>
                <w:sz w:val="18"/>
              </w:rPr>
            </w:pPr>
            <w:del w:id="993" w:author="Martin Midtgaard" w:date="2014-10-23T14:58:00Z">
              <w:r>
                <w:rPr>
                  <w:rFonts w:ascii="Arial" w:hAnsi="Arial" w:cs="Arial"/>
                  <w:sz w:val="18"/>
                </w:rPr>
                <w:delText xml:space="preserve">Data type svarende til w3c's fundamentale datatype QName. </w:delText>
              </w:r>
            </w:del>
          </w:p>
          <w:p w14:paraId="59C25F1D" w14:textId="4059C88C"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94" w:author="Martin Midtgaard" w:date="2014-10-23T14:58:00Z">
              <w:r>
                <w:rPr>
                  <w:rFonts w:ascii="Arial" w:hAnsi="Arial" w:cs="Arial"/>
                  <w:sz w:val="18"/>
                </w:rPr>
                <w:delText>I forbindelse med vores arbejde med services vil de såkaldte GUN typisk være et QName.</w:delText>
              </w:r>
            </w:del>
          </w:p>
        </w:tc>
      </w:tr>
      <w:tr w:rsidR="007112F0" w14:paraId="0EB424D4" w14:textId="77777777" w:rsidTr="007112F0">
        <w:tc>
          <w:tcPr>
            <w:tcW w:w="3402" w:type="dxa"/>
          </w:tcPr>
          <w:p w14:paraId="584C782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14:paraId="4F6F7A6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95" w:author="Martin Midtgaard" w:date="2014-10-23T14:58:00Z"/>
                <w:rFonts w:ascii="Arial" w:hAnsi="Arial" w:cs="Arial"/>
                <w:sz w:val="18"/>
              </w:rPr>
            </w:pPr>
            <w:del w:id="996" w:author="Martin Midtgaard" w:date="2014-10-23T14:58:00Z">
              <w:r>
                <w:rPr>
                  <w:rFonts w:ascii="Arial" w:hAnsi="Arial" w:cs="Arial"/>
                  <w:sz w:val="18"/>
                </w:rPr>
                <w:delText xml:space="preserve">Domain: </w:delText>
              </w:r>
            </w:del>
          </w:p>
          <w:p w14:paraId="02B694B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97" w:author="Martin Midtgaard" w:date="2014-10-23T14:58:00Z"/>
                <w:rFonts w:ascii="Arial" w:hAnsi="Arial" w:cs="Arial"/>
                <w:sz w:val="18"/>
              </w:rPr>
            </w:pPr>
            <w:del w:id="998" w:author="Martin Midtgaard" w:date="2014-10-23T14:58:00Z">
              <w:r>
                <w:rPr>
                  <w:rFonts w:ascii="Arial" w:hAnsi="Arial" w:cs="Arial"/>
                  <w:sz w:val="18"/>
                </w:rPr>
                <w:delText>anyURI</w:delText>
              </w:r>
            </w:del>
          </w:p>
          <w:p w14:paraId="08A98F7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6BF0826B" w14:textId="3173C9CF"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99" w:author="Martin Midtgaard" w:date="2014-10-23T14:58:00Z">
              <w:r>
                <w:rPr>
                  <w:rFonts w:ascii="Arial" w:hAnsi="Arial" w:cs="Arial"/>
                  <w:sz w:val="18"/>
                </w:rPr>
                <w:delText>maxLength</w:delText>
              </w:r>
            </w:del>
            <w:ins w:id="1000" w:author="Martin Midtgaard" w:date="2014-10-23T14:58:00Z">
              <w:r w:rsidR="007112F0">
                <w:rPr>
                  <w:rFonts w:ascii="Arial" w:hAnsi="Arial" w:cs="Arial"/>
                  <w:sz w:val="18"/>
                </w:rPr>
                <w:t>totalDigits</w:t>
              </w:r>
            </w:ins>
            <w:r w:rsidR="007112F0">
              <w:rPr>
                <w:rFonts w:ascii="Arial" w:hAnsi="Arial" w:cs="Arial"/>
                <w:sz w:val="18"/>
              </w:rPr>
              <w:t>: 300</w:t>
            </w:r>
          </w:p>
        </w:tc>
        <w:tc>
          <w:tcPr>
            <w:tcW w:w="4671" w:type="dxa"/>
          </w:tcPr>
          <w:p w14:paraId="04C82EB2" w14:textId="4211CCD0" w:rsidR="007112F0" w:rsidRPr="007112F0" w:rsidRDefault="00972CBB"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01" w:author="Martin Midtgaard" w:date="2014-10-23T14:58:00Z">
              <w:r>
                <w:rPr>
                  <w:rFonts w:ascii="Arial" w:hAnsi="Arial" w:cs="Arial"/>
                  <w:sz w:val="18"/>
                </w:rPr>
                <w:delText>Datatype svarende til w3cs datatype anyURI.</w:delText>
              </w:r>
            </w:del>
          </w:p>
        </w:tc>
      </w:tr>
      <w:tr w:rsidR="007112F0" w14:paraId="6C1E6DFE" w14:textId="77777777" w:rsidTr="007112F0">
        <w:tc>
          <w:tcPr>
            <w:tcW w:w="3402" w:type="dxa"/>
          </w:tcPr>
          <w:p w14:paraId="2FF59B6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14:paraId="3FEB246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2" w:author="Martin Midtgaard" w:date="2014-10-23T14:58:00Z"/>
                <w:rFonts w:ascii="Arial" w:hAnsi="Arial" w:cs="Arial"/>
                <w:sz w:val="18"/>
              </w:rPr>
            </w:pPr>
            <w:del w:id="1003" w:author="Martin Midtgaard" w:date="2014-10-23T14:58:00Z">
              <w:r>
                <w:rPr>
                  <w:rFonts w:ascii="Arial" w:hAnsi="Arial" w:cs="Arial"/>
                  <w:sz w:val="18"/>
                </w:rPr>
                <w:delText xml:space="preserve">Domain: </w:delText>
              </w:r>
            </w:del>
          </w:p>
          <w:p w14:paraId="3AE038E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4" w:author="Martin Midtgaard" w:date="2014-10-23T14:58:00Z"/>
                <w:rFonts w:ascii="Arial" w:hAnsi="Arial" w:cs="Arial"/>
                <w:sz w:val="18"/>
              </w:rPr>
            </w:pPr>
            <w:del w:id="1005" w:author="Martin Midtgaard" w:date="2014-10-23T14:58:00Z">
              <w:r>
                <w:rPr>
                  <w:rFonts w:ascii="Arial" w:hAnsi="Arial" w:cs="Arial"/>
                  <w:sz w:val="18"/>
                </w:rPr>
                <w:delText>TransaktionHæftelseFordringValg</w:delText>
              </w:r>
            </w:del>
          </w:p>
          <w:p w14:paraId="7C5795B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17320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14:paraId="5FE7C26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14:paraId="591A1DF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14:paraId="59FD900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14:paraId="6F8B7F49"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14:paraId="559F017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07118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14:paraId="3A3790A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B61EA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6" w:author="Martin Midtgaard" w:date="2014-10-23T14:58:00Z"/>
                <w:rFonts w:ascii="Arial" w:hAnsi="Arial" w:cs="Arial"/>
                <w:sz w:val="18"/>
              </w:rPr>
            </w:pPr>
            <w:r>
              <w:rPr>
                <w:rFonts w:ascii="Arial" w:hAnsi="Arial" w:cs="Arial"/>
                <w:sz w:val="18"/>
              </w:rPr>
              <w:t>Hvis transaktion vedrører en fordring vil FordringRestBeløb være udfyldt.</w:t>
            </w:r>
          </w:p>
          <w:p w14:paraId="65C1E1E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7" w:author="Martin Midtgaard" w:date="2014-10-23T14:58:00Z"/>
                <w:rFonts w:ascii="Arial" w:hAnsi="Arial" w:cs="Arial"/>
                <w:sz w:val="18"/>
              </w:rPr>
            </w:pPr>
          </w:p>
          <w:p w14:paraId="5A04257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EFCDCE9" w14:textId="77777777" w:rsidTr="007112F0">
        <w:tc>
          <w:tcPr>
            <w:tcW w:w="3402" w:type="dxa"/>
          </w:tcPr>
          <w:p w14:paraId="666E9DB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14:paraId="46F45D5F"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8" w:author="Martin Midtgaard" w:date="2014-10-23T14:58:00Z"/>
                <w:rFonts w:ascii="Arial" w:hAnsi="Arial" w:cs="Arial"/>
                <w:sz w:val="18"/>
              </w:rPr>
            </w:pPr>
            <w:del w:id="1009" w:author="Martin Midtgaard" w:date="2014-10-23T14:58:00Z">
              <w:r>
                <w:rPr>
                  <w:rFonts w:ascii="Arial" w:hAnsi="Arial" w:cs="Arial"/>
                  <w:sz w:val="18"/>
                </w:rPr>
                <w:delText xml:space="preserve">Domain: </w:delText>
              </w:r>
            </w:del>
          </w:p>
          <w:p w14:paraId="27AEE2B9"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10" w:author="Martin Midtgaard" w:date="2014-10-23T14:58:00Z"/>
                <w:rFonts w:ascii="Arial" w:hAnsi="Arial" w:cs="Arial"/>
                <w:sz w:val="18"/>
              </w:rPr>
            </w:pPr>
            <w:del w:id="1011" w:author="Martin Midtgaard" w:date="2014-10-23T14:58:00Z">
              <w:r>
                <w:rPr>
                  <w:rFonts w:ascii="Arial" w:hAnsi="Arial" w:cs="Arial"/>
                  <w:sz w:val="18"/>
                </w:rPr>
                <w:delText>JaNej</w:delText>
              </w:r>
            </w:del>
          </w:p>
          <w:p w14:paraId="3CA5334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2" w:author="Martin Midtgaard" w:date="2014-10-23T14:58:00Z"/>
                <w:rFonts w:ascii="Arial" w:hAnsi="Arial" w:cs="Arial"/>
                <w:sz w:val="18"/>
              </w:rPr>
            </w:pPr>
            <w:r>
              <w:rPr>
                <w:rFonts w:ascii="Arial" w:hAnsi="Arial" w:cs="Arial"/>
                <w:sz w:val="18"/>
              </w:rPr>
              <w:t>base: boolean</w:t>
            </w:r>
          </w:p>
          <w:p w14:paraId="28ADBED5"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13" w:author="Martin Midtgaard" w:date="2014-10-23T14:58:00Z">
              <w:r>
                <w:rPr>
                  <w:rFonts w:ascii="Arial" w:hAnsi="Arial" w:cs="Arial"/>
                  <w:sz w:val="18"/>
                </w:rPr>
                <w:t>totalDigits: 3</w:t>
              </w:r>
            </w:ins>
          </w:p>
        </w:tc>
        <w:tc>
          <w:tcPr>
            <w:tcW w:w="4671" w:type="dxa"/>
          </w:tcPr>
          <w:p w14:paraId="2C7EAB2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4" w:author="Martin Midtgaard" w:date="2014-10-23T14:58:00Z"/>
                <w:rFonts w:ascii="Arial" w:hAnsi="Arial" w:cs="Arial"/>
                <w:sz w:val="18"/>
              </w:rPr>
            </w:pPr>
            <w:r>
              <w:rPr>
                <w:rFonts w:ascii="Arial" w:hAnsi="Arial" w:cs="Arial"/>
                <w:sz w:val="18"/>
              </w:rPr>
              <w:t>Angiver hvem der skal have underretning tilsendt om modregning</w:t>
            </w:r>
          </w:p>
          <w:p w14:paraId="1278AC5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5" w:author="Martin Midtgaard" w:date="2014-10-23T14:58:00Z"/>
                <w:rFonts w:ascii="Arial" w:hAnsi="Arial" w:cs="Arial"/>
                <w:sz w:val="18"/>
              </w:rPr>
            </w:pPr>
          </w:p>
          <w:p w14:paraId="3A796AA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4E9E0E3A" w14:textId="77777777" w:rsidTr="007112F0">
        <w:tc>
          <w:tcPr>
            <w:tcW w:w="3402" w:type="dxa"/>
          </w:tcPr>
          <w:p w14:paraId="25B3AD7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14:paraId="7B3CAB8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16" w:author="Martin Midtgaard" w:date="2014-10-23T14:58:00Z"/>
                <w:rFonts w:ascii="Arial" w:hAnsi="Arial" w:cs="Arial"/>
                <w:sz w:val="18"/>
              </w:rPr>
            </w:pPr>
            <w:del w:id="1017" w:author="Martin Midtgaard" w:date="2014-10-23T14:58:00Z">
              <w:r>
                <w:rPr>
                  <w:rFonts w:ascii="Arial" w:hAnsi="Arial" w:cs="Arial"/>
                  <w:sz w:val="18"/>
                </w:rPr>
                <w:delText xml:space="preserve">Domain: </w:delText>
              </w:r>
            </w:del>
          </w:p>
          <w:p w14:paraId="618DF99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18" w:author="Martin Midtgaard" w:date="2014-10-23T14:58:00Z"/>
                <w:rFonts w:ascii="Arial" w:hAnsi="Arial" w:cs="Arial"/>
                <w:sz w:val="18"/>
              </w:rPr>
            </w:pPr>
            <w:del w:id="1019" w:author="Martin Midtgaard" w:date="2014-10-23T14:58:00Z">
              <w:r>
                <w:rPr>
                  <w:rFonts w:ascii="Arial" w:hAnsi="Arial" w:cs="Arial"/>
                  <w:sz w:val="18"/>
                </w:rPr>
                <w:delText>Beløb</w:delText>
              </w:r>
            </w:del>
          </w:p>
          <w:p w14:paraId="79135BE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B91E9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6D805F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86A811F"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20" w:author="Martin Midtgaard" w:date="2014-10-23T14:58:00Z"/>
                <w:rFonts w:ascii="Arial" w:hAnsi="Arial" w:cs="Arial"/>
                <w:sz w:val="18"/>
              </w:rPr>
            </w:pPr>
            <w:r>
              <w:rPr>
                <w:rFonts w:ascii="Arial" w:hAnsi="Arial" w:cs="Arial"/>
                <w:sz w:val="18"/>
              </w:rPr>
              <w:t>Det beløb TransportUdlægshaveren skal modtage i den angivne valuta</w:t>
            </w:r>
          </w:p>
          <w:p w14:paraId="48E83D4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21" w:author="Martin Midtgaard" w:date="2014-10-23T14:58:00Z"/>
                <w:rFonts w:ascii="Arial" w:hAnsi="Arial" w:cs="Arial"/>
                <w:sz w:val="18"/>
              </w:rPr>
            </w:pPr>
          </w:p>
          <w:p w14:paraId="1084B84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34B018D" w14:textId="77777777" w:rsidTr="007112F0">
        <w:tc>
          <w:tcPr>
            <w:tcW w:w="3402" w:type="dxa"/>
          </w:tcPr>
          <w:p w14:paraId="209494C6"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14:paraId="1EAE017C"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22" w:author="Martin Midtgaard" w:date="2014-10-23T14:58:00Z"/>
                <w:rFonts w:ascii="Arial" w:hAnsi="Arial" w:cs="Arial"/>
                <w:sz w:val="18"/>
              </w:rPr>
            </w:pPr>
            <w:del w:id="1023" w:author="Martin Midtgaard" w:date="2014-10-23T14:58:00Z">
              <w:r>
                <w:rPr>
                  <w:rFonts w:ascii="Arial" w:hAnsi="Arial" w:cs="Arial"/>
                  <w:sz w:val="18"/>
                </w:rPr>
                <w:delText xml:space="preserve">Domain: </w:delText>
              </w:r>
            </w:del>
          </w:p>
          <w:p w14:paraId="147BB8C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24" w:author="Martin Midtgaard" w:date="2014-10-23T14:58:00Z"/>
                <w:rFonts w:ascii="Arial" w:hAnsi="Arial" w:cs="Arial"/>
                <w:sz w:val="18"/>
              </w:rPr>
            </w:pPr>
            <w:del w:id="1025" w:author="Martin Midtgaard" w:date="2014-10-23T14:58:00Z">
              <w:r>
                <w:rPr>
                  <w:rFonts w:ascii="Arial" w:hAnsi="Arial" w:cs="Arial"/>
                  <w:sz w:val="18"/>
                </w:rPr>
                <w:delText>Beløb</w:delText>
              </w:r>
            </w:del>
          </w:p>
          <w:p w14:paraId="7F1C314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9AE68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C8AA76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E440217"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26" w:author="Martin Midtgaard" w:date="2014-10-23T14:58:00Z"/>
                <w:rFonts w:ascii="Arial" w:hAnsi="Arial" w:cs="Arial"/>
                <w:sz w:val="18"/>
              </w:rPr>
            </w:pPr>
            <w:r>
              <w:rPr>
                <w:rFonts w:ascii="Arial" w:hAnsi="Arial" w:cs="Arial"/>
                <w:sz w:val="18"/>
              </w:rPr>
              <w:t>Det beløb TransportUdlægshaveren skal modtage i  danske kroner</w:t>
            </w:r>
          </w:p>
          <w:p w14:paraId="5210FBA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27" w:author="Martin Midtgaard" w:date="2014-10-23T14:58:00Z"/>
                <w:rFonts w:ascii="Arial" w:hAnsi="Arial" w:cs="Arial"/>
                <w:sz w:val="18"/>
              </w:rPr>
            </w:pPr>
          </w:p>
          <w:p w14:paraId="7092301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7B26C0F" w14:textId="77777777" w:rsidTr="007112F0">
        <w:tc>
          <w:tcPr>
            <w:tcW w:w="3402" w:type="dxa"/>
          </w:tcPr>
          <w:p w14:paraId="5F873DF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14:paraId="696C961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28" w:author="Martin Midtgaard" w:date="2014-10-23T14:58:00Z"/>
                <w:rFonts w:ascii="Arial" w:hAnsi="Arial" w:cs="Arial"/>
                <w:sz w:val="18"/>
              </w:rPr>
            </w:pPr>
            <w:del w:id="1029" w:author="Martin Midtgaard" w:date="2014-10-23T14:58:00Z">
              <w:r>
                <w:rPr>
                  <w:rFonts w:ascii="Arial" w:hAnsi="Arial" w:cs="Arial"/>
                  <w:sz w:val="18"/>
                </w:rPr>
                <w:delText xml:space="preserve">Domain: </w:delText>
              </w:r>
            </w:del>
          </w:p>
          <w:p w14:paraId="05C7BEF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30" w:author="Martin Midtgaard" w:date="2014-10-23T14:58:00Z"/>
                <w:rFonts w:ascii="Arial" w:hAnsi="Arial" w:cs="Arial"/>
                <w:sz w:val="18"/>
              </w:rPr>
            </w:pPr>
            <w:del w:id="1031" w:author="Martin Midtgaard" w:date="2014-10-23T14:58:00Z">
              <w:r>
                <w:rPr>
                  <w:rFonts w:ascii="Arial" w:hAnsi="Arial" w:cs="Arial"/>
                  <w:sz w:val="18"/>
                </w:rPr>
                <w:delText>JaNej</w:delText>
              </w:r>
            </w:del>
          </w:p>
          <w:p w14:paraId="6261DC7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2" w:author="Martin Midtgaard" w:date="2014-10-23T14:58:00Z"/>
                <w:rFonts w:ascii="Arial" w:hAnsi="Arial" w:cs="Arial"/>
                <w:sz w:val="18"/>
              </w:rPr>
            </w:pPr>
            <w:r>
              <w:rPr>
                <w:rFonts w:ascii="Arial" w:hAnsi="Arial" w:cs="Arial"/>
                <w:sz w:val="18"/>
              </w:rPr>
              <w:t>base: boolean</w:t>
            </w:r>
          </w:p>
          <w:p w14:paraId="5F548F7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33" w:author="Martin Midtgaard" w:date="2014-10-23T14:58:00Z">
              <w:r>
                <w:rPr>
                  <w:rFonts w:ascii="Arial" w:hAnsi="Arial" w:cs="Arial"/>
                  <w:sz w:val="18"/>
                </w:rPr>
                <w:t>totalDigits: 3</w:t>
              </w:r>
            </w:ins>
          </w:p>
        </w:tc>
        <w:tc>
          <w:tcPr>
            <w:tcW w:w="4671" w:type="dxa"/>
          </w:tcPr>
          <w:p w14:paraId="4A116D5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4" w:author="Martin Midtgaard" w:date="2014-10-23T14:58:00Z"/>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14:paraId="199CDF5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5" w:author="Martin Midtgaard" w:date="2014-10-23T14:58:00Z"/>
                <w:rFonts w:ascii="Arial" w:hAnsi="Arial" w:cs="Arial"/>
                <w:sz w:val="18"/>
              </w:rPr>
            </w:pPr>
          </w:p>
          <w:p w14:paraId="3231486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3AE2A01" w14:textId="77777777" w:rsidTr="007112F0">
        <w:tc>
          <w:tcPr>
            <w:tcW w:w="3402" w:type="dxa"/>
          </w:tcPr>
          <w:p w14:paraId="02E8457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14:paraId="5AF6AB5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36" w:author="Martin Midtgaard" w:date="2014-10-23T14:58:00Z"/>
                <w:rFonts w:ascii="Arial" w:hAnsi="Arial" w:cs="Arial"/>
                <w:sz w:val="18"/>
              </w:rPr>
            </w:pPr>
            <w:del w:id="1037" w:author="Martin Midtgaard" w:date="2014-10-23T14:58:00Z">
              <w:r>
                <w:rPr>
                  <w:rFonts w:ascii="Arial" w:hAnsi="Arial" w:cs="Arial"/>
                  <w:sz w:val="18"/>
                </w:rPr>
                <w:delText xml:space="preserve">Domain: </w:delText>
              </w:r>
            </w:del>
          </w:p>
          <w:p w14:paraId="441790E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38" w:author="Martin Midtgaard" w:date="2014-10-23T14:58:00Z"/>
                <w:rFonts w:ascii="Arial" w:hAnsi="Arial" w:cs="Arial"/>
                <w:sz w:val="18"/>
              </w:rPr>
            </w:pPr>
            <w:del w:id="1039" w:author="Martin Midtgaard" w:date="2014-10-23T14:58:00Z">
              <w:r>
                <w:rPr>
                  <w:rFonts w:ascii="Arial" w:hAnsi="Arial" w:cs="Arial"/>
                  <w:sz w:val="18"/>
                </w:rPr>
                <w:delText>TalHel4</w:delText>
              </w:r>
            </w:del>
          </w:p>
          <w:p w14:paraId="23BE44D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563DF0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4</w:t>
            </w:r>
          </w:p>
        </w:tc>
        <w:tc>
          <w:tcPr>
            <w:tcW w:w="4671" w:type="dxa"/>
          </w:tcPr>
          <w:p w14:paraId="7370B24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0" w:author="Martin Midtgaard" w:date="2014-10-23T14:58:00Z"/>
                <w:rFonts w:ascii="Arial" w:hAnsi="Arial" w:cs="Arial"/>
                <w:sz w:val="18"/>
              </w:rPr>
            </w:pPr>
            <w:r>
              <w:rPr>
                <w:rFonts w:ascii="Arial" w:hAnsi="Arial" w:cs="Arial"/>
                <w:sz w:val="18"/>
              </w:rPr>
              <w:lastRenderedPageBreak/>
              <w:t>Prioritet af fordeling af tansportbeløb mellem flere TransportRettighedhavere.</w:t>
            </w:r>
          </w:p>
          <w:p w14:paraId="4573AB8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1" w:author="Martin Midtgaard" w:date="2014-10-23T14:58:00Z"/>
                <w:rFonts w:ascii="Arial" w:hAnsi="Arial" w:cs="Arial"/>
                <w:sz w:val="18"/>
              </w:rPr>
            </w:pPr>
          </w:p>
          <w:p w14:paraId="018919C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1DFF9B1F" w14:textId="77777777" w:rsidTr="007112F0">
        <w:tc>
          <w:tcPr>
            <w:tcW w:w="3402" w:type="dxa"/>
          </w:tcPr>
          <w:p w14:paraId="4B8E2BE0"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TransportRettighedHaverModtPen</w:t>
            </w:r>
          </w:p>
        </w:tc>
        <w:tc>
          <w:tcPr>
            <w:tcW w:w="1701" w:type="dxa"/>
          </w:tcPr>
          <w:p w14:paraId="571FC50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42" w:author="Martin Midtgaard" w:date="2014-10-23T14:58:00Z"/>
                <w:rFonts w:ascii="Arial" w:hAnsi="Arial" w:cs="Arial"/>
                <w:sz w:val="18"/>
              </w:rPr>
            </w:pPr>
            <w:del w:id="1043" w:author="Martin Midtgaard" w:date="2014-10-23T14:58:00Z">
              <w:r>
                <w:rPr>
                  <w:rFonts w:ascii="Arial" w:hAnsi="Arial" w:cs="Arial"/>
                  <w:sz w:val="18"/>
                </w:rPr>
                <w:delText xml:space="preserve">Domain: </w:delText>
              </w:r>
            </w:del>
          </w:p>
          <w:p w14:paraId="78D5FA0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44" w:author="Martin Midtgaard" w:date="2014-10-23T14:58:00Z"/>
                <w:rFonts w:ascii="Arial" w:hAnsi="Arial" w:cs="Arial"/>
                <w:sz w:val="18"/>
              </w:rPr>
            </w:pPr>
            <w:del w:id="1045" w:author="Martin Midtgaard" w:date="2014-10-23T14:58:00Z">
              <w:r>
                <w:rPr>
                  <w:rFonts w:ascii="Arial" w:hAnsi="Arial" w:cs="Arial"/>
                  <w:sz w:val="18"/>
                </w:rPr>
                <w:delText>JaNej</w:delText>
              </w:r>
            </w:del>
          </w:p>
          <w:p w14:paraId="2836089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6" w:author="Martin Midtgaard" w:date="2014-10-23T14:58:00Z"/>
                <w:rFonts w:ascii="Arial" w:hAnsi="Arial" w:cs="Arial"/>
                <w:sz w:val="18"/>
              </w:rPr>
            </w:pPr>
            <w:r>
              <w:rPr>
                <w:rFonts w:ascii="Arial" w:hAnsi="Arial" w:cs="Arial"/>
                <w:sz w:val="18"/>
              </w:rPr>
              <w:t>base: boolean</w:t>
            </w:r>
          </w:p>
          <w:p w14:paraId="3BF4E47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47" w:author="Martin Midtgaard" w:date="2014-10-23T14:58:00Z">
              <w:r>
                <w:rPr>
                  <w:rFonts w:ascii="Arial" w:hAnsi="Arial" w:cs="Arial"/>
                  <w:sz w:val="18"/>
                </w:rPr>
                <w:t>totalDigits: 3</w:t>
              </w:r>
            </w:ins>
          </w:p>
        </w:tc>
        <w:tc>
          <w:tcPr>
            <w:tcW w:w="4671" w:type="dxa"/>
          </w:tcPr>
          <w:p w14:paraId="3CEDB85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8" w:author="Martin Midtgaard" w:date="2014-10-23T14:58:00Z"/>
                <w:rFonts w:ascii="Arial" w:hAnsi="Arial" w:cs="Arial"/>
                <w:sz w:val="18"/>
              </w:rPr>
            </w:pPr>
            <w:r>
              <w:rPr>
                <w:rFonts w:ascii="Arial" w:hAnsi="Arial" w:cs="Arial"/>
                <w:sz w:val="18"/>
              </w:rPr>
              <w:t>Ja = Den TransportRettighedshaver der skal modtage pengene.</w:t>
            </w:r>
          </w:p>
          <w:p w14:paraId="06C5DF4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9" w:author="Martin Midtgaard" w:date="2014-10-23T14:58:00Z"/>
                <w:rFonts w:ascii="Arial" w:hAnsi="Arial" w:cs="Arial"/>
                <w:sz w:val="18"/>
              </w:rPr>
            </w:pPr>
          </w:p>
          <w:p w14:paraId="7012D844"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2FDBF2F" w14:textId="77777777" w:rsidTr="007112F0">
        <w:tc>
          <w:tcPr>
            <w:tcW w:w="3402" w:type="dxa"/>
          </w:tcPr>
          <w:p w14:paraId="71EEB5D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14:paraId="43E5B4A3"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50" w:author="Martin Midtgaard" w:date="2014-10-23T14:58:00Z"/>
                <w:rFonts w:ascii="Arial" w:hAnsi="Arial" w:cs="Arial"/>
                <w:sz w:val="18"/>
              </w:rPr>
            </w:pPr>
            <w:del w:id="1051" w:author="Martin Midtgaard" w:date="2014-10-23T14:58:00Z">
              <w:r>
                <w:rPr>
                  <w:rFonts w:ascii="Arial" w:hAnsi="Arial" w:cs="Arial"/>
                  <w:sz w:val="18"/>
                </w:rPr>
                <w:delText xml:space="preserve">Domain: </w:delText>
              </w:r>
            </w:del>
          </w:p>
          <w:p w14:paraId="5E4F9FD0"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52" w:author="Martin Midtgaard" w:date="2014-10-23T14:58:00Z"/>
                <w:rFonts w:ascii="Arial" w:hAnsi="Arial" w:cs="Arial"/>
                <w:sz w:val="18"/>
              </w:rPr>
            </w:pPr>
            <w:del w:id="1053" w:author="Martin Midtgaard" w:date="2014-10-23T14:58:00Z">
              <w:r>
                <w:rPr>
                  <w:rFonts w:ascii="Arial" w:hAnsi="Arial" w:cs="Arial"/>
                  <w:sz w:val="18"/>
                </w:rPr>
                <w:delText>ProcentAndel</w:delText>
              </w:r>
            </w:del>
          </w:p>
          <w:p w14:paraId="6DC2370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BDB2543"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54" w:author="Martin Midtgaard" w:date="2014-10-23T14:58:00Z"/>
                <w:rFonts w:ascii="Arial" w:hAnsi="Arial" w:cs="Arial"/>
                <w:sz w:val="18"/>
              </w:rPr>
            </w:pPr>
            <w:moveFromRangeStart w:id="1055" w:author="Martin Midtgaard" w:date="2014-10-23T14:58:00Z" w:name="move401839621"/>
            <w:moveFrom w:id="1056" w:author="Martin Midtgaard" w:date="2014-10-23T14:58:00Z">
              <w:r>
                <w:rPr>
                  <w:rFonts w:ascii="Arial" w:hAnsi="Arial" w:cs="Arial"/>
                  <w:sz w:val="18"/>
                </w:rPr>
                <w:t>minInclusive: 0</w:t>
              </w:r>
            </w:moveFrom>
            <w:moveFromRangeEnd w:id="1055"/>
          </w:p>
          <w:p w14:paraId="4EC58CB6" w14:textId="2FB2DD28"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14:paraId="0BB4107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57" w:author="Martin Midtgaard" w:date="2014-10-23T14:58:00Z"/>
                <w:rFonts w:ascii="Arial" w:hAnsi="Arial" w:cs="Arial"/>
                <w:sz w:val="18"/>
              </w:rPr>
            </w:pPr>
            <w:r>
              <w:rPr>
                <w:rFonts w:ascii="Arial" w:hAnsi="Arial" w:cs="Arial"/>
                <w:sz w:val="18"/>
              </w:rPr>
              <w:t>fractionDigits: 0</w:t>
            </w:r>
          </w:p>
          <w:p w14:paraId="15E9543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ToRangeStart w:id="1058" w:author="Martin Midtgaard" w:date="2014-10-23T14:58:00Z" w:name="move401839621"/>
            <w:moveTo w:id="1059" w:author="Martin Midtgaard" w:date="2014-10-23T14:58:00Z">
              <w:r>
                <w:rPr>
                  <w:rFonts w:ascii="Arial" w:hAnsi="Arial" w:cs="Arial"/>
                  <w:sz w:val="18"/>
                </w:rPr>
                <w:t>minInclusive: 0</w:t>
              </w:r>
            </w:moveTo>
            <w:moveToRangeEnd w:id="1058"/>
          </w:p>
        </w:tc>
        <w:tc>
          <w:tcPr>
            <w:tcW w:w="4671" w:type="dxa"/>
          </w:tcPr>
          <w:p w14:paraId="33519748" w14:textId="21318476"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0" w:author="Martin Midtgaard" w:date="2014-10-23T14:58:00Z"/>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del w:id="1061" w:author="Martin Midtgaard" w:date="2014-10-23T14:58:00Z">
              <w:r w:rsidR="00972CBB">
                <w:rPr>
                  <w:rFonts w:ascii="Arial" w:hAnsi="Arial" w:cs="Arial"/>
                  <w:sz w:val="18"/>
                </w:rPr>
                <w:delText xml:space="preserve"> </w:delText>
              </w:r>
            </w:del>
          </w:p>
          <w:p w14:paraId="5C2566F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2" w:author="Martin Midtgaard" w:date="2014-10-23T14:58:00Z"/>
                <w:rFonts w:ascii="Arial" w:hAnsi="Arial" w:cs="Arial"/>
                <w:sz w:val="18"/>
              </w:rPr>
            </w:pPr>
          </w:p>
          <w:p w14:paraId="21EB17D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7FF1A5C4" w14:textId="77777777" w:rsidTr="007112F0">
        <w:tc>
          <w:tcPr>
            <w:tcW w:w="3402" w:type="dxa"/>
          </w:tcPr>
          <w:p w14:paraId="6B9C5D7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14:paraId="03B365C8"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63" w:author="Martin Midtgaard" w:date="2014-10-23T14:58:00Z"/>
                <w:rFonts w:ascii="Arial" w:hAnsi="Arial" w:cs="Arial"/>
                <w:sz w:val="18"/>
              </w:rPr>
            </w:pPr>
            <w:del w:id="1064" w:author="Martin Midtgaard" w:date="2014-10-23T14:58:00Z">
              <w:r>
                <w:rPr>
                  <w:rFonts w:ascii="Arial" w:hAnsi="Arial" w:cs="Arial"/>
                  <w:sz w:val="18"/>
                </w:rPr>
                <w:delText xml:space="preserve">Domain: </w:delText>
              </w:r>
            </w:del>
          </w:p>
          <w:p w14:paraId="1454650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65" w:author="Martin Midtgaard" w:date="2014-10-23T14:58:00Z"/>
                <w:rFonts w:ascii="Arial" w:hAnsi="Arial" w:cs="Arial"/>
                <w:sz w:val="18"/>
              </w:rPr>
            </w:pPr>
            <w:del w:id="1066" w:author="Martin Midtgaard" w:date="2014-10-23T14:58:00Z">
              <w:r>
                <w:rPr>
                  <w:rFonts w:ascii="Arial" w:hAnsi="Arial" w:cs="Arial"/>
                  <w:sz w:val="18"/>
                </w:rPr>
                <w:delText>Dato</w:delText>
              </w:r>
            </w:del>
          </w:p>
          <w:p w14:paraId="68BB886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D6DE61C" w14:textId="04B38573"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7" w:author="Martin Midtgaard" w:date="2014-10-23T14:58:00Z"/>
                <w:rFonts w:ascii="Arial" w:hAnsi="Arial" w:cs="Arial"/>
                <w:sz w:val="18"/>
              </w:rPr>
            </w:pPr>
            <w:r>
              <w:rPr>
                <w:rFonts w:ascii="Arial" w:hAnsi="Arial" w:cs="Arial"/>
                <w:sz w:val="18"/>
              </w:rPr>
              <w:t xml:space="preserve">Den udbetalende myndigheds </w:t>
            </w:r>
            <w:ins w:id="1068" w:author="Martin Midtgaard" w:date="2014-10-23T14:58:00Z">
              <w:r>
                <w:rPr>
                  <w:rFonts w:ascii="Arial" w:hAnsi="Arial" w:cs="Arial"/>
                  <w:sz w:val="18"/>
                </w:rPr>
                <w:t xml:space="preserve">acceptdato på transporten </w:t>
              </w:r>
            </w:ins>
            <w:r>
              <w:rPr>
                <w:rFonts w:ascii="Arial" w:hAnsi="Arial" w:cs="Arial"/>
                <w:sz w:val="18"/>
              </w:rPr>
              <w:t xml:space="preserve">eller </w:t>
            </w:r>
            <w:del w:id="1069" w:author="Martin Midtgaard" w:date="2014-10-23T14:58:00Z">
              <w:r w:rsidR="00972CBB">
                <w:rPr>
                  <w:rFonts w:ascii="Arial" w:hAnsi="Arial" w:cs="Arial"/>
                  <w:sz w:val="18"/>
                </w:rPr>
                <w:delText>transportrettighedshavers accept</w:delText>
              </w:r>
            </w:del>
            <w:ins w:id="1070" w:author="Martin Midtgaard" w:date="2014-10-23T14:58:00Z">
              <w:r>
                <w:rPr>
                  <w:rFonts w:ascii="Arial" w:hAnsi="Arial" w:cs="Arial"/>
                  <w:sz w:val="18"/>
                </w:rPr>
                <w:t>RIM acceptdato</w:t>
              </w:r>
            </w:ins>
            <w:r>
              <w:rPr>
                <w:rFonts w:ascii="Arial" w:hAnsi="Arial" w:cs="Arial"/>
                <w:sz w:val="18"/>
              </w:rPr>
              <w:t xml:space="preserve"> af transporten</w:t>
            </w:r>
            <w:ins w:id="1071" w:author="Martin Midtgaard" w:date="2014-10-23T14:58:00Z">
              <w:r>
                <w:rPr>
                  <w:rFonts w:ascii="Arial" w:hAnsi="Arial" w:cs="Arial"/>
                  <w:sz w:val="18"/>
                </w:rPr>
                <w:t>.</w:t>
              </w:r>
            </w:ins>
          </w:p>
          <w:p w14:paraId="7C21AD90"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72" w:author="Martin Midtgaard" w:date="2014-10-23T14:58:00Z"/>
                <w:rFonts w:ascii="Arial" w:hAnsi="Arial" w:cs="Arial"/>
                <w:sz w:val="18"/>
              </w:rPr>
            </w:pPr>
          </w:p>
          <w:p w14:paraId="330C750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6A216384" w14:textId="77777777" w:rsidTr="007112F0">
        <w:tc>
          <w:tcPr>
            <w:tcW w:w="3402" w:type="dxa"/>
          </w:tcPr>
          <w:p w14:paraId="74713A7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14:paraId="7613351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73" w:author="Martin Midtgaard" w:date="2014-10-23T14:58:00Z"/>
                <w:rFonts w:ascii="Arial" w:hAnsi="Arial" w:cs="Arial"/>
                <w:sz w:val="18"/>
              </w:rPr>
            </w:pPr>
            <w:del w:id="1074" w:author="Martin Midtgaard" w:date="2014-10-23T14:58:00Z">
              <w:r>
                <w:rPr>
                  <w:rFonts w:ascii="Arial" w:hAnsi="Arial" w:cs="Arial"/>
                  <w:sz w:val="18"/>
                </w:rPr>
                <w:delText xml:space="preserve">Domain: </w:delText>
              </w:r>
            </w:del>
          </w:p>
          <w:p w14:paraId="59E8828E"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75" w:author="Martin Midtgaard" w:date="2014-10-23T14:58:00Z"/>
                <w:rFonts w:ascii="Arial" w:hAnsi="Arial" w:cs="Arial"/>
                <w:sz w:val="18"/>
              </w:rPr>
            </w:pPr>
            <w:del w:id="1076" w:author="Martin Midtgaard" w:date="2014-10-23T14:58:00Z">
              <w:r>
                <w:rPr>
                  <w:rFonts w:ascii="Arial" w:hAnsi="Arial" w:cs="Arial"/>
                  <w:sz w:val="18"/>
                </w:rPr>
                <w:delText>Dato</w:delText>
              </w:r>
            </w:del>
          </w:p>
          <w:p w14:paraId="36DC3D5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A2A44A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14:paraId="0298221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77" w:author="Martin Midtgaard" w:date="2014-10-23T14:58:00Z"/>
                <w:rFonts w:ascii="Arial" w:hAnsi="Arial" w:cs="Arial"/>
                <w:sz w:val="18"/>
              </w:rPr>
            </w:pPr>
            <w:r>
              <w:rPr>
                <w:rFonts w:ascii="Arial" w:hAnsi="Arial" w:cs="Arial"/>
                <w:sz w:val="18"/>
              </w:rPr>
              <w:t>Datoen er en incl.dato</w:t>
            </w:r>
          </w:p>
          <w:p w14:paraId="2160B66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78" w:author="Martin Midtgaard" w:date="2014-10-23T14:58:00Z"/>
                <w:rFonts w:ascii="Arial" w:hAnsi="Arial" w:cs="Arial"/>
                <w:sz w:val="18"/>
              </w:rPr>
            </w:pPr>
          </w:p>
          <w:p w14:paraId="164181E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0DE6F10C" w14:textId="77777777" w:rsidTr="007112F0">
        <w:tc>
          <w:tcPr>
            <w:tcW w:w="3402" w:type="dxa"/>
          </w:tcPr>
          <w:p w14:paraId="1DF3AEAC"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14:paraId="47E55B46"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79" w:author="Martin Midtgaard" w:date="2014-10-23T14:58:00Z"/>
                <w:rFonts w:ascii="Arial" w:hAnsi="Arial" w:cs="Arial"/>
                <w:sz w:val="18"/>
              </w:rPr>
            </w:pPr>
            <w:del w:id="1080" w:author="Martin Midtgaard" w:date="2014-10-23T14:58:00Z">
              <w:r>
                <w:rPr>
                  <w:rFonts w:ascii="Arial" w:hAnsi="Arial" w:cs="Arial"/>
                  <w:sz w:val="18"/>
                </w:rPr>
                <w:delText xml:space="preserve">Domain: </w:delText>
              </w:r>
            </w:del>
          </w:p>
          <w:p w14:paraId="44EB768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81" w:author="Martin Midtgaard" w:date="2014-10-23T14:58:00Z"/>
                <w:rFonts w:ascii="Arial" w:hAnsi="Arial" w:cs="Arial"/>
                <w:sz w:val="18"/>
              </w:rPr>
            </w:pPr>
            <w:del w:id="1082" w:author="Martin Midtgaard" w:date="2014-10-23T14:58:00Z">
              <w:r>
                <w:rPr>
                  <w:rFonts w:ascii="Arial" w:hAnsi="Arial" w:cs="Arial"/>
                  <w:sz w:val="18"/>
                </w:rPr>
                <w:delText>Dato</w:delText>
              </w:r>
            </w:del>
          </w:p>
          <w:p w14:paraId="2880CFA8"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0AB2B5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14:paraId="71AA4AC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83" w:author="Martin Midtgaard" w:date="2014-10-23T14:58:00Z"/>
                <w:rFonts w:ascii="Arial" w:hAnsi="Arial" w:cs="Arial"/>
                <w:sz w:val="18"/>
              </w:rPr>
            </w:pPr>
            <w:r>
              <w:rPr>
                <w:rFonts w:ascii="Arial" w:hAnsi="Arial" w:cs="Arial"/>
                <w:sz w:val="18"/>
              </w:rPr>
              <w:t>Datoen er en incl.dato</w:t>
            </w:r>
          </w:p>
          <w:p w14:paraId="2D03612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84" w:author="Martin Midtgaard" w:date="2014-10-23T14:58:00Z"/>
                <w:rFonts w:ascii="Arial" w:hAnsi="Arial" w:cs="Arial"/>
                <w:sz w:val="18"/>
              </w:rPr>
            </w:pPr>
          </w:p>
          <w:p w14:paraId="75B3CDB1"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2111D974" w14:textId="77777777" w:rsidTr="007112F0">
        <w:tc>
          <w:tcPr>
            <w:tcW w:w="3402" w:type="dxa"/>
          </w:tcPr>
          <w:p w14:paraId="6FBA027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14:paraId="182EFAAD"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85" w:author="Martin Midtgaard" w:date="2014-10-23T14:58:00Z"/>
                <w:rFonts w:ascii="Arial" w:hAnsi="Arial" w:cs="Arial"/>
                <w:sz w:val="18"/>
              </w:rPr>
            </w:pPr>
            <w:del w:id="1086" w:author="Martin Midtgaard" w:date="2014-10-23T14:58:00Z">
              <w:r>
                <w:rPr>
                  <w:rFonts w:ascii="Arial" w:hAnsi="Arial" w:cs="Arial"/>
                  <w:sz w:val="18"/>
                </w:rPr>
                <w:delText xml:space="preserve">Domain: </w:delText>
              </w:r>
            </w:del>
          </w:p>
          <w:p w14:paraId="5D538C5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87" w:author="Martin Midtgaard" w:date="2014-10-23T14:58:00Z"/>
                <w:rFonts w:ascii="Arial" w:hAnsi="Arial" w:cs="Arial"/>
                <w:sz w:val="18"/>
              </w:rPr>
            </w:pPr>
            <w:del w:id="1088" w:author="Martin Midtgaard" w:date="2014-10-23T14:58:00Z">
              <w:r>
                <w:rPr>
                  <w:rFonts w:ascii="Arial" w:hAnsi="Arial" w:cs="Arial"/>
                  <w:sz w:val="18"/>
                </w:rPr>
                <w:delText>JaNej</w:delText>
              </w:r>
            </w:del>
          </w:p>
          <w:p w14:paraId="4DFE9143"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89" w:author="Martin Midtgaard" w:date="2014-10-23T14:58:00Z"/>
                <w:rFonts w:ascii="Arial" w:hAnsi="Arial" w:cs="Arial"/>
                <w:sz w:val="18"/>
              </w:rPr>
            </w:pPr>
            <w:r>
              <w:rPr>
                <w:rFonts w:ascii="Arial" w:hAnsi="Arial" w:cs="Arial"/>
                <w:sz w:val="18"/>
              </w:rPr>
              <w:t>base: boolean</w:t>
            </w:r>
          </w:p>
          <w:p w14:paraId="3A1789FD"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90" w:author="Martin Midtgaard" w:date="2014-10-23T14:58:00Z">
              <w:r>
                <w:rPr>
                  <w:rFonts w:ascii="Arial" w:hAnsi="Arial" w:cs="Arial"/>
                  <w:sz w:val="18"/>
                </w:rPr>
                <w:t>totalDigits: 3</w:t>
              </w:r>
            </w:ins>
          </w:p>
        </w:tc>
        <w:tc>
          <w:tcPr>
            <w:tcW w:w="4671" w:type="dxa"/>
          </w:tcPr>
          <w:p w14:paraId="34156FC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14:paraId="356ECA7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5AEE08"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14:paraId="196A93D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1" w:author="Martin Midtgaard" w:date="2014-10-23T14:58:00Z"/>
                <w:rFonts w:ascii="Arial" w:hAnsi="Arial" w:cs="Arial"/>
                <w:sz w:val="18"/>
              </w:rPr>
            </w:pPr>
            <w:r>
              <w:rPr>
                <w:rFonts w:ascii="Arial" w:hAnsi="Arial" w:cs="Arial"/>
                <w:sz w:val="18"/>
              </w:rPr>
              <w:t>DMIFordringBeløb er 9.999.999.999,- ved oprettelse af fordring.</w:t>
            </w:r>
          </w:p>
          <w:p w14:paraId="28B60DA6"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2" w:author="Martin Midtgaard" w:date="2014-10-23T14:58:00Z"/>
                <w:rFonts w:ascii="Arial" w:hAnsi="Arial" w:cs="Arial"/>
                <w:sz w:val="18"/>
              </w:rPr>
            </w:pPr>
          </w:p>
          <w:p w14:paraId="6B3666C7"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1C6F3F98" w14:textId="77777777" w:rsidTr="007112F0">
        <w:tc>
          <w:tcPr>
            <w:tcW w:w="3402" w:type="dxa"/>
          </w:tcPr>
          <w:p w14:paraId="44D0060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693B1EF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93" w:author="Martin Midtgaard" w:date="2014-10-23T14:58:00Z"/>
                <w:rFonts w:ascii="Arial" w:hAnsi="Arial" w:cs="Arial"/>
                <w:sz w:val="18"/>
              </w:rPr>
            </w:pPr>
            <w:del w:id="1094" w:author="Martin Midtgaard" w:date="2014-10-23T14:58:00Z">
              <w:r>
                <w:rPr>
                  <w:rFonts w:ascii="Arial" w:hAnsi="Arial" w:cs="Arial"/>
                  <w:sz w:val="18"/>
                </w:rPr>
                <w:delText xml:space="preserve">Domain: </w:delText>
              </w:r>
            </w:del>
          </w:p>
          <w:p w14:paraId="1C1F1F1B"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95" w:author="Martin Midtgaard" w:date="2014-10-23T14:58:00Z"/>
                <w:rFonts w:ascii="Arial" w:hAnsi="Arial" w:cs="Arial"/>
                <w:sz w:val="18"/>
              </w:rPr>
            </w:pPr>
            <w:del w:id="1096" w:author="Martin Midtgaard" w:date="2014-10-23T14:58:00Z">
              <w:r>
                <w:rPr>
                  <w:rFonts w:ascii="Arial" w:hAnsi="Arial" w:cs="Arial"/>
                  <w:sz w:val="18"/>
                </w:rPr>
                <w:delText>Valuta</w:delText>
              </w:r>
            </w:del>
          </w:p>
          <w:p w14:paraId="7B8491B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D7CCEA"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1CDCEAFA"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622F349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7" w:author="Martin Midtgaard" w:date="2014-10-23T14:58:00Z"/>
                <w:rFonts w:ascii="Arial" w:hAnsi="Arial" w:cs="Arial"/>
                <w:sz w:val="18"/>
              </w:rPr>
            </w:pPr>
            <w:r>
              <w:rPr>
                <w:rFonts w:ascii="Arial" w:hAnsi="Arial" w:cs="Arial"/>
                <w:sz w:val="18"/>
              </w:rPr>
              <w:t>Angiver valuta enheden (ISO-møntkoden) for et beløb.</w:t>
            </w:r>
          </w:p>
          <w:p w14:paraId="480242ED"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8" w:author="Martin Midtgaard" w:date="2014-10-23T14:58:00Z"/>
                <w:rFonts w:ascii="Arial" w:hAnsi="Arial" w:cs="Arial"/>
                <w:sz w:val="18"/>
              </w:rPr>
            </w:pPr>
          </w:p>
          <w:p w14:paraId="19CE5A6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560D8109" w14:textId="77777777" w:rsidTr="007112F0">
        <w:tc>
          <w:tcPr>
            <w:tcW w:w="3402" w:type="dxa"/>
          </w:tcPr>
          <w:p w14:paraId="72E76EB3"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70F90594"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99" w:author="Martin Midtgaard" w:date="2014-10-23T14:58:00Z"/>
                <w:rFonts w:ascii="Arial" w:hAnsi="Arial" w:cs="Arial"/>
                <w:sz w:val="18"/>
              </w:rPr>
            </w:pPr>
            <w:del w:id="1100" w:author="Martin Midtgaard" w:date="2014-10-23T14:58:00Z">
              <w:r>
                <w:rPr>
                  <w:rFonts w:ascii="Arial" w:hAnsi="Arial" w:cs="Arial"/>
                  <w:sz w:val="18"/>
                </w:rPr>
                <w:delText xml:space="preserve">Domain: </w:delText>
              </w:r>
            </w:del>
          </w:p>
          <w:p w14:paraId="1C57F681"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01" w:author="Martin Midtgaard" w:date="2014-10-23T14:58:00Z"/>
                <w:rFonts w:ascii="Arial" w:hAnsi="Arial" w:cs="Arial"/>
                <w:sz w:val="18"/>
              </w:rPr>
            </w:pPr>
            <w:del w:id="1102" w:author="Martin Midtgaard" w:date="2014-10-23T14:58:00Z">
              <w:r>
                <w:rPr>
                  <w:rFonts w:ascii="Arial" w:hAnsi="Arial" w:cs="Arial"/>
                  <w:sz w:val="18"/>
                </w:rPr>
                <w:delText>CVRNummer</w:delText>
              </w:r>
            </w:del>
          </w:p>
          <w:p w14:paraId="338EC9FB"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7E76CE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54491DF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140FCDA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3D520EC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0D0910" w14:textId="75987060"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Grundlæggende </w:t>
            </w:r>
            <w:del w:id="1103" w:author="Martin Midtgaard" w:date="2014-10-23T14:58:00Z">
              <w:r w:rsidR="00972CBB">
                <w:rPr>
                  <w:rFonts w:ascii="Arial" w:hAnsi="Arial" w:cs="Arial"/>
                  <w:sz w:val="18"/>
                </w:rPr>
                <w:delText>værdiset</w:delText>
              </w:r>
            </w:del>
            <w:ins w:id="1104" w:author="Martin Midtgaard" w:date="2014-10-23T14:58:00Z">
              <w:r>
                <w:rPr>
                  <w:rFonts w:ascii="Arial" w:hAnsi="Arial" w:cs="Arial"/>
                  <w:sz w:val="18"/>
                </w:rPr>
                <w:t>værdisæt</w:t>
              </w:r>
            </w:ins>
            <w:r>
              <w:rPr>
                <w:rFonts w:ascii="Arial" w:hAnsi="Arial" w:cs="Arial"/>
                <w:sz w:val="18"/>
              </w:rPr>
              <w:t>:</w:t>
            </w:r>
          </w:p>
          <w:p w14:paraId="5F216375"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05" w:author="Martin Midtgaard" w:date="2014-10-23T14:58:00Z"/>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14:paraId="1EF165A2"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06" w:author="Martin Midtgaard" w:date="2014-10-23T14:58:00Z"/>
                <w:rFonts w:ascii="Arial" w:hAnsi="Arial" w:cs="Arial"/>
                <w:sz w:val="18"/>
              </w:rPr>
            </w:pPr>
          </w:p>
          <w:p w14:paraId="2DD4C16F"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12F0" w14:paraId="36947CF0" w14:textId="77777777" w:rsidTr="007112F0">
        <w:tc>
          <w:tcPr>
            <w:tcW w:w="3402" w:type="dxa"/>
          </w:tcPr>
          <w:p w14:paraId="5F1C1B92"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741C17F2"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07" w:author="Martin Midtgaard" w:date="2014-10-23T14:58:00Z"/>
                <w:rFonts w:ascii="Arial" w:hAnsi="Arial" w:cs="Arial"/>
                <w:sz w:val="18"/>
              </w:rPr>
            </w:pPr>
            <w:del w:id="1108" w:author="Martin Midtgaard" w:date="2014-10-23T14:58:00Z">
              <w:r>
                <w:rPr>
                  <w:rFonts w:ascii="Arial" w:hAnsi="Arial" w:cs="Arial"/>
                  <w:sz w:val="18"/>
                </w:rPr>
                <w:delText xml:space="preserve">Domain: </w:delText>
              </w:r>
            </w:del>
          </w:p>
          <w:p w14:paraId="74CF8F87" w14:textId="77777777" w:rsidR="00972CBB" w:rsidRDefault="00972CBB"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09" w:author="Martin Midtgaard" w:date="2014-10-23T14:58:00Z"/>
                <w:rFonts w:ascii="Arial" w:hAnsi="Arial" w:cs="Arial"/>
                <w:sz w:val="18"/>
              </w:rPr>
            </w:pPr>
            <w:del w:id="1110" w:author="Martin Midtgaard" w:date="2014-10-23T14:58:00Z">
              <w:r>
                <w:rPr>
                  <w:rFonts w:ascii="Arial" w:hAnsi="Arial" w:cs="Arial"/>
                  <w:sz w:val="18"/>
                </w:rPr>
                <w:delText>SENummer</w:delText>
              </w:r>
            </w:del>
          </w:p>
          <w:p w14:paraId="545AA00E"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3BB2821"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1" w:author="Martin Midtgaard" w:date="2014-10-23T14:58:00Z"/>
                <w:rFonts w:ascii="Arial" w:hAnsi="Arial" w:cs="Arial"/>
                <w:sz w:val="18"/>
              </w:rPr>
            </w:pPr>
            <w:moveToRangeStart w:id="1112" w:author="Martin Midtgaard" w:date="2014-10-23T14:58:00Z" w:name="move401839622"/>
            <w:moveTo w:id="1113" w:author="Martin Midtgaard" w:date="2014-10-23T14:58:00Z">
              <w:r>
                <w:rPr>
                  <w:rFonts w:ascii="Arial" w:hAnsi="Arial" w:cs="Arial"/>
                  <w:sz w:val="18"/>
                </w:rPr>
                <w:t>totalDigits: 8</w:t>
              </w:r>
            </w:moveTo>
            <w:moveToRangeEnd w:id="1112"/>
          </w:p>
          <w:p w14:paraId="59C22E8B" w14:textId="77777777" w:rsidR="00972CBB" w:rsidRDefault="007112F0" w:rsidP="00972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14" w:author="Martin Midtgaard" w:date="2014-10-23T14:58:00Z"/>
                <w:rFonts w:ascii="Arial" w:hAnsi="Arial" w:cs="Arial"/>
                <w:sz w:val="18"/>
              </w:rPr>
            </w:pPr>
            <w:r>
              <w:rPr>
                <w:rFonts w:ascii="Arial" w:hAnsi="Arial" w:cs="Arial"/>
                <w:sz w:val="18"/>
              </w:rPr>
              <w:t>pattern: [0-9]{8}</w:t>
            </w:r>
          </w:p>
          <w:p w14:paraId="2DFF5B2C" w14:textId="0980781F"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1115" w:author="Martin Midtgaard" w:date="2014-10-23T14:58:00Z" w:name="move401839622"/>
            <w:moveFrom w:id="1116" w:author="Martin Midtgaard" w:date="2014-10-23T14:58:00Z">
              <w:r>
                <w:rPr>
                  <w:rFonts w:ascii="Arial" w:hAnsi="Arial" w:cs="Arial"/>
                  <w:sz w:val="18"/>
                </w:rPr>
                <w:t>totalDigits: 8</w:t>
              </w:r>
            </w:moveFrom>
            <w:moveFromRangeEnd w:id="1115"/>
          </w:p>
        </w:tc>
        <w:tc>
          <w:tcPr>
            <w:tcW w:w="4671" w:type="dxa"/>
          </w:tcPr>
          <w:p w14:paraId="38597104"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7" w:author="Martin Midtgaard" w:date="2014-10-23T14:58:00Z"/>
                <w:rFonts w:ascii="Arial" w:hAnsi="Arial" w:cs="Arial"/>
                <w:sz w:val="18"/>
              </w:rPr>
            </w:pPr>
            <w:r>
              <w:rPr>
                <w:rFonts w:ascii="Arial" w:hAnsi="Arial" w:cs="Arial"/>
                <w:sz w:val="18"/>
              </w:rPr>
              <w:t>8-cifret nummer,  der entydigt identificerer en registreret virksomhed i SKAT.</w:t>
            </w:r>
          </w:p>
          <w:p w14:paraId="5A516B9C" w14:textId="77777777" w:rsid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8" w:author="Martin Midtgaard" w:date="2014-10-23T14:58:00Z"/>
                <w:rFonts w:ascii="Arial" w:hAnsi="Arial" w:cs="Arial"/>
                <w:sz w:val="18"/>
              </w:rPr>
            </w:pPr>
          </w:p>
          <w:p w14:paraId="009A329E"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7989DD19" w14:textId="77777777" w:rsidR="007112F0" w:rsidRPr="007112F0" w:rsidRDefault="007112F0" w:rsidP="00711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112F0" w:rsidRPr="007112F0" w:rsidSect="007112F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9D9516" w14:textId="77777777" w:rsidR="0090482D" w:rsidRDefault="0090482D" w:rsidP="0090482D">
      <w:pPr>
        <w:spacing w:line="240" w:lineRule="auto"/>
      </w:pPr>
      <w:r>
        <w:separator/>
      </w:r>
    </w:p>
  </w:endnote>
  <w:endnote w:type="continuationSeparator" w:id="0">
    <w:p w14:paraId="14EA3A93" w14:textId="77777777" w:rsidR="0090482D" w:rsidRDefault="0090482D" w:rsidP="0090482D">
      <w:pPr>
        <w:spacing w:line="240" w:lineRule="auto"/>
      </w:pPr>
      <w:r>
        <w:continuationSeparator/>
      </w:r>
    </w:p>
  </w:endnote>
  <w:endnote w:type="continuationNotice" w:id="1">
    <w:p w14:paraId="00F9BD4C" w14:textId="77777777" w:rsidR="0090482D" w:rsidRDefault="0090482D" w:rsidP="0090482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50AC5" w14:textId="77777777" w:rsidR="007112F0" w:rsidRDefault="007112F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6ECDC" w14:textId="65AD5CC9" w:rsidR="007112F0" w:rsidRPr="007112F0" w:rsidRDefault="007112F0" w:rsidP="007112F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57" w:author="Martin Midtgaard" w:date="2014-10-23T14:58:00Z">
      <w:r w:rsidR="00972CBB">
        <w:rPr>
          <w:rFonts w:ascii="Arial" w:hAnsi="Arial" w:cs="Arial"/>
          <w:noProof/>
          <w:sz w:val="16"/>
        </w:rPr>
        <w:delText>13. december 2012</w:delText>
      </w:r>
    </w:del>
    <w:ins w:id="158" w:author="Martin Midtgaard" w:date="2014-10-23T14:58:00Z">
      <w:r>
        <w:rPr>
          <w:rFonts w:ascii="Arial" w:hAnsi="Arial" w:cs="Arial"/>
          <w:noProof/>
          <w:sz w:val="16"/>
        </w:rPr>
        <w:t>23. oktober 2014</w:t>
      </w:r>
    </w:ins>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90482D">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90482D">
      <w:rPr>
        <w:rFonts w:ascii="Arial" w:hAnsi="Arial" w:cs="Arial"/>
        <w:noProof/>
        <w:sz w:val="16"/>
      </w:rPr>
      <w:t>25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A55F" w14:textId="77777777" w:rsidR="007112F0" w:rsidRDefault="007112F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5B7C2" w14:textId="77777777" w:rsidR="0090482D" w:rsidRDefault="0090482D" w:rsidP="0090482D">
      <w:pPr>
        <w:spacing w:line="240" w:lineRule="auto"/>
      </w:pPr>
      <w:r>
        <w:separator/>
      </w:r>
    </w:p>
  </w:footnote>
  <w:footnote w:type="continuationSeparator" w:id="0">
    <w:p w14:paraId="04AF00B1" w14:textId="77777777" w:rsidR="0090482D" w:rsidRDefault="0090482D" w:rsidP="0090482D">
      <w:pPr>
        <w:spacing w:line="240" w:lineRule="auto"/>
      </w:pPr>
      <w:r>
        <w:continuationSeparator/>
      </w:r>
    </w:p>
  </w:footnote>
  <w:footnote w:type="continuationNotice" w:id="1">
    <w:p w14:paraId="587E0588" w14:textId="77777777" w:rsidR="0090482D" w:rsidRDefault="0090482D" w:rsidP="0090482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4128D" w14:textId="77777777" w:rsidR="007112F0" w:rsidRDefault="007112F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29E36" w14:textId="77777777" w:rsidR="007112F0" w:rsidRPr="007112F0" w:rsidRDefault="007112F0" w:rsidP="007112F0">
    <w:pPr>
      <w:pStyle w:val="Sidehoved"/>
      <w:jc w:val="center"/>
      <w:rPr>
        <w:rFonts w:ascii="Arial" w:hAnsi="Arial" w:cs="Arial"/>
      </w:rPr>
    </w:pPr>
    <w:r w:rsidRPr="007112F0">
      <w:rPr>
        <w:rFonts w:ascii="Arial" w:hAnsi="Arial" w:cs="Arial"/>
      </w:rPr>
      <w:t>Servicebeskrivelse</w:t>
    </w:r>
  </w:p>
  <w:p w14:paraId="1D6C58CF" w14:textId="77777777" w:rsidR="007112F0" w:rsidRPr="007112F0" w:rsidRDefault="007112F0" w:rsidP="007112F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52573" w14:textId="77777777" w:rsidR="007112F0" w:rsidRDefault="007112F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E5ACF" w14:textId="77777777" w:rsidR="007112F0" w:rsidRPr="007112F0" w:rsidRDefault="007112F0" w:rsidP="007112F0">
    <w:pPr>
      <w:pStyle w:val="Sidehoved"/>
      <w:jc w:val="center"/>
      <w:rPr>
        <w:rFonts w:ascii="Arial" w:hAnsi="Arial" w:cs="Arial"/>
      </w:rPr>
    </w:pPr>
    <w:r w:rsidRPr="007112F0">
      <w:rPr>
        <w:rFonts w:ascii="Arial" w:hAnsi="Arial" w:cs="Arial"/>
      </w:rPr>
      <w:t>Datastrukturer</w:t>
    </w:r>
  </w:p>
  <w:p w14:paraId="685E77DC" w14:textId="77777777" w:rsidR="007112F0" w:rsidRPr="007112F0" w:rsidRDefault="007112F0" w:rsidP="007112F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3D476" w14:textId="77777777" w:rsidR="007112F0" w:rsidRDefault="007112F0" w:rsidP="007112F0">
    <w:pPr>
      <w:pStyle w:val="Sidehoved"/>
      <w:jc w:val="center"/>
      <w:rPr>
        <w:rFonts w:ascii="Arial" w:hAnsi="Arial" w:cs="Arial"/>
      </w:rPr>
    </w:pPr>
    <w:r>
      <w:rPr>
        <w:rFonts w:ascii="Arial" w:hAnsi="Arial" w:cs="Arial"/>
      </w:rPr>
      <w:t>Data elementer</w:t>
    </w:r>
  </w:p>
  <w:p w14:paraId="706A9CAA" w14:textId="77777777" w:rsidR="007112F0" w:rsidRPr="007112F0" w:rsidRDefault="007112F0" w:rsidP="007112F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0CEC"/>
    <w:multiLevelType w:val="multilevel"/>
    <w:tmpl w:val="A9E6564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73D57D84"/>
    <w:multiLevelType w:val="multilevel"/>
    <w:tmpl w:val="FF748A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2F0"/>
    <w:rsid w:val="00062E9B"/>
    <w:rsid w:val="003717A5"/>
    <w:rsid w:val="00636BE0"/>
    <w:rsid w:val="006F2D8E"/>
    <w:rsid w:val="007112F0"/>
    <w:rsid w:val="007D7650"/>
    <w:rsid w:val="0090482D"/>
    <w:rsid w:val="00972CBB"/>
    <w:rsid w:val="00B950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82D"/>
    <w:pPr>
      <w:spacing w:after="0"/>
      <w:pPrChange w:id="0" w:author="Martin Midtgaard" w:date="2014-10-23T14:58:00Z">
        <w:pPr/>
      </w:pPrChange>
    </w:pPr>
    <w:rPr>
      <w:rPrChange w:id="0" w:author="Martin Midtgaard" w:date="2014-10-23T14:58:00Z">
        <w:rPr>
          <w:rFonts w:asciiTheme="minorHAnsi" w:eastAsiaTheme="minorHAnsi" w:hAnsiTheme="minorHAnsi" w:cstheme="minorBidi"/>
          <w:sz w:val="22"/>
          <w:szCs w:val="22"/>
          <w:lang w:val="da-DK" w:eastAsia="en-US" w:bidi="ar-SA"/>
        </w:rPr>
      </w:rPrChange>
    </w:rPr>
  </w:style>
  <w:style w:type="paragraph" w:styleId="Overskrift1">
    <w:name w:val="heading 1"/>
    <w:basedOn w:val="Normal"/>
    <w:next w:val="Normal"/>
    <w:link w:val="Overskrift1Tegn"/>
    <w:autoRedefine/>
    <w:qFormat/>
    <w:rsid w:val="0090482D"/>
    <w:pPr>
      <w:keepLines/>
      <w:numPr>
        <w:numId w:val="1"/>
      </w:numPr>
      <w:spacing w:after="360" w:line="240" w:lineRule="auto"/>
      <w:outlineLvl w:val="0"/>
      <w:pPrChange w:id="1" w:author="Martin Midtgaard" w:date="2014-10-23T14:58:00Z">
        <w:pPr>
          <w:keepLines/>
          <w:numPr>
            <w:numId w:val="2"/>
          </w:numPr>
          <w:tabs>
            <w:tab w:val="num" w:pos="567"/>
          </w:tabs>
          <w:spacing w:after="360"/>
          <w:outlineLvl w:val="0"/>
        </w:pPr>
      </w:pPrChange>
    </w:pPr>
    <w:rPr>
      <w:rFonts w:ascii="Arial" w:eastAsiaTheme="majorEastAsia" w:hAnsi="Arial" w:cs="Arial"/>
      <w:b/>
      <w:bCs/>
      <w:sz w:val="30"/>
      <w:szCs w:val="28"/>
      <w:rPrChange w:id="1" w:author="Martin Midtgaard" w:date="2014-10-23T14:58:00Z">
        <w:rPr>
          <w:rFonts w:ascii="Arial" w:hAnsi="Arial" w:cs="Arial"/>
          <w:b/>
          <w:bCs/>
          <w:sz w:val="30"/>
          <w:szCs w:val="32"/>
          <w:lang w:val="da-DK" w:eastAsia="da-DK" w:bidi="ar-SA"/>
        </w:rPr>
      </w:rPrChange>
    </w:rPr>
  </w:style>
  <w:style w:type="paragraph" w:styleId="Overskrift2">
    <w:name w:val="heading 2"/>
    <w:basedOn w:val="Normal"/>
    <w:next w:val="Normal"/>
    <w:link w:val="Overskrift2Tegn"/>
    <w:unhideWhenUsed/>
    <w:qFormat/>
    <w:rsid w:val="0090482D"/>
    <w:pPr>
      <w:keepLines/>
      <w:numPr>
        <w:ilvl w:val="1"/>
        <w:numId w:val="1"/>
      </w:numPr>
      <w:suppressAutoHyphens/>
      <w:spacing w:line="240" w:lineRule="auto"/>
      <w:outlineLvl w:val="1"/>
      <w:pPrChange w:id="2" w:author="Martin Midtgaard" w:date="2014-10-23T14:58: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2" w:author="Martin Midtgaard" w:date="2014-10-23T14:58:00Z">
        <w:rPr>
          <w:rFonts w:ascii="Arial" w:hAnsi="Arial" w:cs="Arial"/>
          <w:b/>
          <w:bCs/>
          <w:iCs/>
          <w:sz w:val="24"/>
          <w:szCs w:val="28"/>
          <w:lang w:val="da-DK" w:eastAsia="da-DK" w:bidi="ar-SA"/>
        </w:rPr>
      </w:rPrChange>
    </w:rPr>
  </w:style>
  <w:style w:type="paragraph" w:styleId="Overskrift3">
    <w:name w:val="heading 3"/>
    <w:basedOn w:val="Normal"/>
    <w:next w:val="Normal"/>
    <w:link w:val="Overskrift3Tegn"/>
    <w:autoRedefine/>
    <w:unhideWhenUsed/>
    <w:qFormat/>
    <w:rsid w:val="0090482D"/>
    <w:pPr>
      <w:keepNext/>
      <w:keepLines/>
      <w:numPr>
        <w:ilvl w:val="2"/>
        <w:numId w:val="1"/>
      </w:numPr>
      <w:spacing w:before="200"/>
      <w:outlineLvl w:val="2"/>
      <w:pPrChange w:id="3" w:author="Martin Midtgaard" w:date="2014-10-23T14:58:00Z">
        <w:pPr>
          <w:keepNext/>
          <w:numPr>
            <w:ilvl w:val="2"/>
            <w:numId w:val="2"/>
          </w:numPr>
          <w:tabs>
            <w:tab w:val="num" w:pos="680"/>
          </w:tabs>
          <w:spacing w:before="240" w:after="60" w:line="288" w:lineRule="exact"/>
          <w:ind w:left="794" w:hanging="794"/>
          <w:outlineLvl w:val="2"/>
        </w:pPr>
      </w:pPrChange>
    </w:pPr>
    <w:rPr>
      <w:rFonts w:ascii="Arial" w:eastAsiaTheme="majorEastAsia" w:hAnsi="Arial" w:cs="Arial"/>
      <w:b/>
      <w:bCs/>
      <w:sz w:val="20"/>
      <w:rPrChange w:id="3" w:author="Martin Midtgaard" w:date="2014-10-23T14:58:00Z">
        <w:rPr>
          <w:rFonts w:ascii="Arial" w:hAnsi="Arial" w:cs="Arial"/>
          <w:b/>
          <w:bCs/>
          <w:szCs w:val="26"/>
          <w:lang w:val="da-DK" w:eastAsia="da-DK" w:bidi="ar-SA"/>
        </w:rPr>
      </w:rPrChange>
    </w:rPr>
  </w:style>
  <w:style w:type="paragraph" w:styleId="Overskrift4">
    <w:name w:val="heading 4"/>
    <w:basedOn w:val="Normal"/>
    <w:next w:val="Normal"/>
    <w:link w:val="Overskrift4Tegn"/>
    <w:unhideWhenUsed/>
    <w:qFormat/>
    <w:rsid w:val="0090482D"/>
    <w:pPr>
      <w:keepNext/>
      <w:keepLines/>
      <w:numPr>
        <w:ilvl w:val="3"/>
        <w:numId w:val="1"/>
      </w:numPr>
      <w:spacing w:before="200"/>
      <w:outlineLvl w:val="3"/>
      <w:pPrChange w:id="4" w:author="Martin Midtgaard" w:date="2014-10-23T14:58:00Z">
        <w:pPr>
          <w:keepLines/>
          <w:numPr>
            <w:ilvl w:val="3"/>
            <w:numId w:val="2"/>
          </w:numPr>
          <w:tabs>
            <w:tab w:val="num" w:pos="862"/>
          </w:tabs>
          <w:suppressAutoHyphens/>
          <w:spacing w:line="288" w:lineRule="exact"/>
          <w:ind w:left="862" w:hanging="862"/>
          <w:outlineLvl w:val="3"/>
        </w:pPr>
      </w:pPrChange>
    </w:pPr>
    <w:rPr>
      <w:rFonts w:asciiTheme="majorHAnsi" w:eastAsiaTheme="majorEastAsia" w:hAnsiTheme="majorHAnsi" w:cstheme="majorBidi"/>
      <w:b/>
      <w:bCs/>
      <w:i/>
      <w:iCs/>
      <w:color w:val="4F81BD" w:themeColor="accent1"/>
      <w:rPrChange w:id="4" w:author="Martin Midtgaard" w:date="2014-10-23T14:58:00Z">
        <w:rPr>
          <w:bCs/>
          <w:i/>
          <w:sz w:val="24"/>
          <w:szCs w:val="28"/>
          <w:lang w:val="da-DK" w:eastAsia="da-DK" w:bidi="ar-SA"/>
        </w:rPr>
      </w:rPrChange>
    </w:rPr>
  </w:style>
  <w:style w:type="paragraph" w:styleId="Overskrift5">
    <w:name w:val="heading 5"/>
    <w:basedOn w:val="Normal"/>
    <w:next w:val="Normal"/>
    <w:link w:val="Overskrift5Tegn"/>
    <w:uiPriority w:val="9"/>
    <w:semiHidden/>
    <w:unhideWhenUsed/>
    <w:qFormat/>
    <w:rsid w:val="0090482D"/>
    <w:pPr>
      <w:keepNext/>
      <w:keepLines/>
      <w:numPr>
        <w:ilvl w:val="4"/>
        <w:numId w:val="1"/>
      </w:numPr>
      <w:spacing w:before="200"/>
      <w:outlineLvl w:val="4"/>
      <w:pPrChange w:id="5" w:author="Martin Midtgaard" w:date="2014-10-23T14:58:00Z">
        <w:pPr>
          <w:keepNext/>
          <w:keepLines/>
          <w:numPr>
            <w:ilvl w:val="4"/>
            <w:numId w:val="2"/>
          </w:numPr>
          <w:tabs>
            <w:tab w:val="num" w:pos="1009"/>
          </w:tabs>
          <w:spacing w:before="200"/>
          <w:ind w:left="1009" w:hanging="1009"/>
          <w:outlineLvl w:val="4"/>
        </w:pPr>
      </w:pPrChange>
    </w:pPr>
    <w:rPr>
      <w:rFonts w:asciiTheme="majorHAnsi" w:eastAsiaTheme="majorEastAsia" w:hAnsiTheme="majorHAnsi" w:cstheme="majorBidi"/>
      <w:color w:val="243F60" w:themeColor="accent1" w:themeShade="7F"/>
      <w:rPrChange w:id="5" w:author="Martin Midtgaard" w:date="2014-10-23T14:58: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90482D"/>
    <w:pPr>
      <w:keepNext/>
      <w:keepLines/>
      <w:numPr>
        <w:ilvl w:val="5"/>
        <w:numId w:val="1"/>
      </w:numPr>
      <w:spacing w:before="200"/>
      <w:outlineLvl w:val="5"/>
      <w:pPrChange w:id="6" w:author="Martin Midtgaard" w:date="2014-10-23T14:58:00Z">
        <w:pPr>
          <w:keepNext/>
          <w:keepLines/>
          <w:numPr>
            <w:ilvl w:val="5"/>
            <w:numId w:val="2"/>
          </w:numPr>
          <w:tabs>
            <w:tab w:val="num" w:pos="1151"/>
          </w:tabs>
          <w:spacing w:before="200"/>
          <w:ind w:left="1151" w:hanging="1151"/>
          <w:outlineLvl w:val="5"/>
        </w:pPr>
      </w:pPrChange>
    </w:pPr>
    <w:rPr>
      <w:rFonts w:asciiTheme="majorHAnsi" w:eastAsiaTheme="majorEastAsia" w:hAnsiTheme="majorHAnsi" w:cstheme="majorBidi"/>
      <w:i/>
      <w:iCs/>
      <w:color w:val="243F60" w:themeColor="accent1" w:themeShade="7F"/>
      <w:rPrChange w:id="6" w:author="Martin Midtgaard" w:date="2014-10-23T14:58: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90482D"/>
    <w:pPr>
      <w:keepNext/>
      <w:keepLines/>
      <w:numPr>
        <w:ilvl w:val="6"/>
        <w:numId w:val="1"/>
      </w:numPr>
      <w:spacing w:before="200"/>
      <w:outlineLvl w:val="6"/>
      <w:pPrChange w:id="7" w:author="Martin Midtgaard" w:date="2014-10-23T14:58:00Z">
        <w:pPr>
          <w:keepNext/>
          <w:keepLines/>
          <w:numPr>
            <w:ilvl w:val="6"/>
            <w:numId w:val="2"/>
          </w:numPr>
          <w:tabs>
            <w:tab w:val="num" w:pos="1298"/>
          </w:tabs>
          <w:spacing w:before="200"/>
          <w:ind w:left="1298" w:hanging="1298"/>
          <w:outlineLvl w:val="6"/>
        </w:pPr>
      </w:pPrChange>
    </w:pPr>
    <w:rPr>
      <w:rFonts w:asciiTheme="majorHAnsi" w:eastAsiaTheme="majorEastAsia" w:hAnsiTheme="majorHAnsi" w:cstheme="majorBidi"/>
      <w:i/>
      <w:iCs/>
      <w:color w:val="404040" w:themeColor="text1" w:themeTint="BF"/>
      <w:rPrChange w:id="7" w:author="Martin Midtgaard" w:date="2014-10-23T14:58: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90482D"/>
    <w:pPr>
      <w:keepNext/>
      <w:keepLines/>
      <w:numPr>
        <w:ilvl w:val="7"/>
        <w:numId w:val="1"/>
      </w:numPr>
      <w:spacing w:before="200"/>
      <w:outlineLvl w:val="7"/>
      <w:pPrChange w:id="8" w:author="Martin Midtgaard" w:date="2014-10-23T14:58:00Z">
        <w:pPr>
          <w:keepNext/>
          <w:keepLines/>
          <w:numPr>
            <w:ilvl w:val="7"/>
            <w:numId w:val="2"/>
          </w:numPr>
          <w:tabs>
            <w:tab w:val="num" w:pos="1440"/>
          </w:tabs>
          <w:spacing w:before="200"/>
          <w:ind w:left="1440" w:hanging="1440"/>
          <w:outlineLvl w:val="7"/>
        </w:pPr>
      </w:pPrChange>
    </w:pPr>
    <w:rPr>
      <w:rFonts w:asciiTheme="majorHAnsi" w:eastAsiaTheme="majorEastAsia" w:hAnsiTheme="majorHAnsi" w:cstheme="majorBidi"/>
      <w:color w:val="404040" w:themeColor="text1" w:themeTint="BF"/>
      <w:sz w:val="20"/>
      <w:szCs w:val="20"/>
      <w:rPrChange w:id="8" w:author="Martin Midtgaard" w:date="2014-10-23T14:58: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90482D"/>
    <w:pPr>
      <w:keepNext/>
      <w:keepLines/>
      <w:numPr>
        <w:ilvl w:val="8"/>
        <w:numId w:val="1"/>
      </w:numPr>
      <w:spacing w:before="200"/>
      <w:outlineLvl w:val="8"/>
      <w:pPrChange w:id="9" w:author="Martin Midtgaard" w:date="2014-10-23T14:58:00Z">
        <w:pPr>
          <w:keepNext/>
          <w:keepLines/>
          <w:numPr>
            <w:ilvl w:val="8"/>
            <w:numId w:val="2"/>
          </w:numPr>
          <w:tabs>
            <w:tab w:val="num" w:pos="1582"/>
          </w:tabs>
          <w:spacing w:before="200"/>
          <w:ind w:left="1582" w:hanging="1582"/>
          <w:outlineLvl w:val="8"/>
        </w:pPr>
      </w:pPrChange>
    </w:pPr>
    <w:rPr>
      <w:rFonts w:asciiTheme="majorHAnsi" w:eastAsiaTheme="majorEastAsia" w:hAnsiTheme="majorHAnsi" w:cstheme="majorBidi"/>
      <w:i/>
      <w:iCs/>
      <w:color w:val="404040" w:themeColor="text1" w:themeTint="BF"/>
      <w:sz w:val="20"/>
      <w:szCs w:val="20"/>
      <w:rPrChange w:id="9" w:author="Martin Midtgaard" w:date="2014-10-23T14:58: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112F0"/>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7112F0"/>
    <w:rPr>
      <w:rFonts w:ascii="Arial" w:eastAsiaTheme="majorEastAsia" w:hAnsi="Arial" w:cs="Arial"/>
      <w:b/>
      <w:bCs/>
      <w:sz w:val="24"/>
      <w:szCs w:val="26"/>
    </w:rPr>
  </w:style>
  <w:style w:type="character" w:customStyle="1" w:styleId="Overskrift3Tegn">
    <w:name w:val="Overskrift 3 Tegn"/>
    <w:basedOn w:val="Standardskrifttypeiafsnit"/>
    <w:link w:val="Overskrift3"/>
    <w:rsid w:val="007112F0"/>
    <w:rPr>
      <w:rFonts w:ascii="Arial" w:eastAsiaTheme="majorEastAsia" w:hAnsi="Arial" w:cs="Arial"/>
      <w:b/>
      <w:bCs/>
      <w:sz w:val="20"/>
    </w:rPr>
  </w:style>
  <w:style w:type="character" w:customStyle="1" w:styleId="Overskrift4Tegn">
    <w:name w:val="Overskrift 4 Tegn"/>
    <w:basedOn w:val="Standardskrifttypeiafsnit"/>
    <w:link w:val="Overskrift4"/>
    <w:rsid w:val="007112F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12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12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12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12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12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12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12F0"/>
    <w:rPr>
      <w:rFonts w:ascii="Arial" w:hAnsi="Arial" w:cs="Arial"/>
      <w:b/>
      <w:sz w:val="30"/>
    </w:rPr>
  </w:style>
  <w:style w:type="paragraph" w:customStyle="1" w:styleId="Overskrift211pkt">
    <w:name w:val="Overskrift 2 + 11 pkt"/>
    <w:basedOn w:val="Normal"/>
    <w:link w:val="Overskrift211pktTegn"/>
    <w:rsid w:val="007112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12F0"/>
    <w:rPr>
      <w:rFonts w:ascii="Arial" w:hAnsi="Arial" w:cs="Arial"/>
      <w:b/>
    </w:rPr>
  </w:style>
  <w:style w:type="paragraph" w:customStyle="1" w:styleId="Normal11">
    <w:name w:val="Normal + 11"/>
    <w:basedOn w:val="Normal"/>
    <w:link w:val="Normal11Tegn"/>
    <w:rsid w:val="007112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12F0"/>
    <w:rPr>
      <w:rFonts w:ascii="Times New Roman" w:hAnsi="Times New Roman" w:cs="Times New Roman"/>
    </w:rPr>
  </w:style>
  <w:style w:type="paragraph" w:styleId="Sidehoved">
    <w:name w:val="header"/>
    <w:basedOn w:val="Normal"/>
    <w:link w:val="SidehovedTegn"/>
    <w:uiPriority w:val="99"/>
    <w:unhideWhenUsed/>
    <w:rsid w:val="007112F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12F0"/>
  </w:style>
  <w:style w:type="paragraph" w:styleId="Sidefod">
    <w:name w:val="footer"/>
    <w:basedOn w:val="Normal"/>
    <w:link w:val="SidefodTegn"/>
    <w:uiPriority w:val="99"/>
    <w:unhideWhenUsed/>
    <w:rsid w:val="007112F0"/>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12F0"/>
  </w:style>
  <w:style w:type="paragraph" w:styleId="Markeringsbobletekst">
    <w:name w:val="Balloon Text"/>
    <w:basedOn w:val="Normal"/>
    <w:link w:val="MarkeringsbobletekstTegn"/>
    <w:uiPriority w:val="99"/>
    <w:semiHidden/>
    <w:unhideWhenUsed/>
    <w:rsid w:val="0090482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048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82D"/>
    <w:pPr>
      <w:spacing w:after="0"/>
      <w:pPrChange w:id="10" w:author="Martin Midtgaard" w:date="2014-10-23T14:58:00Z">
        <w:pPr/>
      </w:pPrChange>
    </w:pPr>
    <w:rPr>
      <w:rPrChange w:id="10" w:author="Martin Midtgaard" w:date="2014-10-23T14:58:00Z">
        <w:rPr>
          <w:rFonts w:asciiTheme="minorHAnsi" w:eastAsiaTheme="minorHAnsi" w:hAnsiTheme="minorHAnsi" w:cstheme="minorBidi"/>
          <w:sz w:val="22"/>
          <w:szCs w:val="22"/>
          <w:lang w:val="da-DK" w:eastAsia="en-US" w:bidi="ar-SA"/>
        </w:rPr>
      </w:rPrChange>
    </w:rPr>
  </w:style>
  <w:style w:type="paragraph" w:styleId="Overskrift1">
    <w:name w:val="heading 1"/>
    <w:basedOn w:val="Normal"/>
    <w:next w:val="Normal"/>
    <w:link w:val="Overskrift1Tegn"/>
    <w:autoRedefine/>
    <w:qFormat/>
    <w:rsid w:val="0090482D"/>
    <w:pPr>
      <w:keepLines/>
      <w:numPr>
        <w:numId w:val="1"/>
      </w:numPr>
      <w:spacing w:after="360" w:line="240" w:lineRule="auto"/>
      <w:outlineLvl w:val="0"/>
      <w:pPrChange w:id="11" w:author="Martin Midtgaard" w:date="2014-10-23T14:58:00Z">
        <w:pPr>
          <w:keepLines/>
          <w:numPr>
            <w:numId w:val="2"/>
          </w:numPr>
          <w:tabs>
            <w:tab w:val="num" w:pos="567"/>
          </w:tabs>
          <w:spacing w:after="360"/>
          <w:outlineLvl w:val="0"/>
        </w:pPr>
      </w:pPrChange>
    </w:pPr>
    <w:rPr>
      <w:rFonts w:ascii="Arial" w:eastAsiaTheme="majorEastAsia" w:hAnsi="Arial" w:cs="Arial"/>
      <w:b/>
      <w:bCs/>
      <w:sz w:val="30"/>
      <w:szCs w:val="28"/>
      <w:rPrChange w:id="11" w:author="Martin Midtgaard" w:date="2014-10-23T14:58:00Z">
        <w:rPr>
          <w:rFonts w:ascii="Arial" w:hAnsi="Arial" w:cs="Arial"/>
          <w:b/>
          <w:bCs/>
          <w:sz w:val="30"/>
          <w:szCs w:val="32"/>
          <w:lang w:val="da-DK" w:eastAsia="da-DK" w:bidi="ar-SA"/>
        </w:rPr>
      </w:rPrChange>
    </w:rPr>
  </w:style>
  <w:style w:type="paragraph" w:styleId="Overskrift2">
    <w:name w:val="heading 2"/>
    <w:basedOn w:val="Normal"/>
    <w:next w:val="Normal"/>
    <w:link w:val="Overskrift2Tegn"/>
    <w:unhideWhenUsed/>
    <w:qFormat/>
    <w:rsid w:val="0090482D"/>
    <w:pPr>
      <w:keepLines/>
      <w:numPr>
        <w:ilvl w:val="1"/>
        <w:numId w:val="1"/>
      </w:numPr>
      <w:suppressAutoHyphens/>
      <w:spacing w:line="240" w:lineRule="auto"/>
      <w:outlineLvl w:val="1"/>
      <w:pPrChange w:id="12" w:author="Martin Midtgaard" w:date="2014-10-23T14:58: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2" w:author="Martin Midtgaard" w:date="2014-10-23T14:58:00Z">
        <w:rPr>
          <w:rFonts w:ascii="Arial" w:hAnsi="Arial" w:cs="Arial"/>
          <w:b/>
          <w:bCs/>
          <w:iCs/>
          <w:sz w:val="24"/>
          <w:szCs w:val="28"/>
          <w:lang w:val="da-DK" w:eastAsia="da-DK" w:bidi="ar-SA"/>
        </w:rPr>
      </w:rPrChange>
    </w:rPr>
  </w:style>
  <w:style w:type="paragraph" w:styleId="Overskrift3">
    <w:name w:val="heading 3"/>
    <w:basedOn w:val="Normal"/>
    <w:next w:val="Normal"/>
    <w:link w:val="Overskrift3Tegn"/>
    <w:autoRedefine/>
    <w:unhideWhenUsed/>
    <w:qFormat/>
    <w:rsid w:val="0090482D"/>
    <w:pPr>
      <w:keepNext/>
      <w:keepLines/>
      <w:numPr>
        <w:ilvl w:val="2"/>
        <w:numId w:val="1"/>
      </w:numPr>
      <w:spacing w:before="200"/>
      <w:outlineLvl w:val="2"/>
      <w:pPrChange w:id="13" w:author="Martin Midtgaard" w:date="2014-10-23T14:58:00Z">
        <w:pPr>
          <w:keepNext/>
          <w:numPr>
            <w:ilvl w:val="2"/>
            <w:numId w:val="2"/>
          </w:numPr>
          <w:tabs>
            <w:tab w:val="num" w:pos="680"/>
          </w:tabs>
          <w:spacing w:before="240" w:after="60" w:line="288" w:lineRule="exact"/>
          <w:ind w:left="794" w:hanging="794"/>
          <w:outlineLvl w:val="2"/>
        </w:pPr>
      </w:pPrChange>
    </w:pPr>
    <w:rPr>
      <w:rFonts w:ascii="Arial" w:eastAsiaTheme="majorEastAsia" w:hAnsi="Arial" w:cs="Arial"/>
      <w:b/>
      <w:bCs/>
      <w:sz w:val="20"/>
      <w:rPrChange w:id="13" w:author="Martin Midtgaard" w:date="2014-10-23T14:58:00Z">
        <w:rPr>
          <w:rFonts w:ascii="Arial" w:hAnsi="Arial" w:cs="Arial"/>
          <w:b/>
          <w:bCs/>
          <w:szCs w:val="26"/>
          <w:lang w:val="da-DK" w:eastAsia="da-DK" w:bidi="ar-SA"/>
        </w:rPr>
      </w:rPrChange>
    </w:rPr>
  </w:style>
  <w:style w:type="paragraph" w:styleId="Overskrift4">
    <w:name w:val="heading 4"/>
    <w:basedOn w:val="Normal"/>
    <w:next w:val="Normal"/>
    <w:link w:val="Overskrift4Tegn"/>
    <w:unhideWhenUsed/>
    <w:qFormat/>
    <w:rsid w:val="0090482D"/>
    <w:pPr>
      <w:keepNext/>
      <w:keepLines/>
      <w:numPr>
        <w:ilvl w:val="3"/>
        <w:numId w:val="1"/>
      </w:numPr>
      <w:spacing w:before="200"/>
      <w:outlineLvl w:val="3"/>
      <w:pPrChange w:id="14" w:author="Martin Midtgaard" w:date="2014-10-23T14:58:00Z">
        <w:pPr>
          <w:keepLines/>
          <w:numPr>
            <w:ilvl w:val="3"/>
            <w:numId w:val="2"/>
          </w:numPr>
          <w:tabs>
            <w:tab w:val="num" w:pos="862"/>
          </w:tabs>
          <w:suppressAutoHyphens/>
          <w:spacing w:line="288" w:lineRule="exact"/>
          <w:ind w:left="862" w:hanging="862"/>
          <w:outlineLvl w:val="3"/>
        </w:pPr>
      </w:pPrChange>
    </w:pPr>
    <w:rPr>
      <w:rFonts w:asciiTheme="majorHAnsi" w:eastAsiaTheme="majorEastAsia" w:hAnsiTheme="majorHAnsi" w:cstheme="majorBidi"/>
      <w:b/>
      <w:bCs/>
      <w:i/>
      <w:iCs/>
      <w:color w:val="4F81BD" w:themeColor="accent1"/>
      <w:rPrChange w:id="14" w:author="Martin Midtgaard" w:date="2014-10-23T14:58:00Z">
        <w:rPr>
          <w:bCs/>
          <w:i/>
          <w:sz w:val="24"/>
          <w:szCs w:val="28"/>
          <w:lang w:val="da-DK" w:eastAsia="da-DK" w:bidi="ar-SA"/>
        </w:rPr>
      </w:rPrChange>
    </w:rPr>
  </w:style>
  <w:style w:type="paragraph" w:styleId="Overskrift5">
    <w:name w:val="heading 5"/>
    <w:basedOn w:val="Normal"/>
    <w:next w:val="Normal"/>
    <w:link w:val="Overskrift5Tegn"/>
    <w:uiPriority w:val="9"/>
    <w:semiHidden/>
    <w:unhideWhenUsed/>
    <w:qFormat/>
    <w:rsid w:val="0090482D"/>
    <w:pPr>
      <w:keepNext/>
      <w:keepLines/>
      <w:numPr>
        <w:ilvl w:val="4"/>
        <w:numId w:val="1"/>
      </w:numPr>
      <w:spacing w:before="200"/>
      <w:outlineLvl w:val="4"/>
      <w:pPrChange w:id="15" w:author="Martin Midtgaard" w:date="2014-10-23T14:58:00Z">
        <w:pPr>
          <w:keepNext/>
          <w:keepLines/>
          <w:numPr>
            <w:ilvl w:val="4"/>
            <w:numId w:val="2"/>
          </w:numPr>
          <w:tabs>
            <w:tab w:val="num" w:pos="1009"/>
          </w:tabs>
          <w:spacing w:before="200"/>
          <w:ind w:left="1009" w:hanging="1009"/>
          <w:outlineLvl w:val="4"/>
        </w:pPr>
      </w:pPrChange>
    </w:pPr>
    <w:rPr>
      <w:rFonts w:asciiTheme="majorHAnsi" w:eastAsiaTheme="majorEastAsia" w:hAnsiTheme="majorHAnsi" w:cstheme="majorBidi"/>
      <w:color w:val="243F60" w:themeColor="accent1" w:themeShade="7F"/>
      <w:rPrChange w:id="15" w:author="Martin Midtgaard" w:date="2014-10-23T14:58: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90482D"/>
    <w:pPr>
      <w:keepNext/>
      <w:keepLines/>
      <w:numPr>
        <w:ilvl w:val="5"/>
        <w:numId w:val="1"/>
      </w:numPr>
      <w:spacing w:before="200"/>
      <w:outlineLvl w:val="5"/>
      <w:pPrChange w:id="16" w:author="Martin Midtgaard" w:date="2014-10-23T14:58:00Z">
        <w:pPr>
          <w:keepNext/>
          <w:keepLines/>
          <w:numPr>
            <w:ilvl w:val="5"/>
            <w:numId w:val="2"/>
          </w:numPr>
          <w:tabs>
            <w:tab w:val="num" w:pos="1151"/>
          </w:tabs>
          <w:spacing w:before="200"/>
          <w:ind w:left="1151" w:hanging="1151"/>
          <w:outlineLvl w:val="5"/>
        </w:pPr>
      </w:pPrChange>
    </w:pPr>
    <w:rPr>
      <w:rFonts w:asciiTheme="majorHAnsi" w:eastAsiaTheme="majorEastAsia" w:hAnsiTheme="majorHAnsi" w:cstheme="majorBidi"/>
      <w:i/>
      <w:iCs/>
      <w:color w:val="243F60" w:themeColor="accent1" w:themeShade="7F"/>
      <w:rPrChange w:id="16" w:author="Martin Midtgaard" w:date="2014-10-23T14:58: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90482D"/>
    <w:pPr>
      <w:keepNext/>
      <w:keepLines/>
      <w:numPr>
        <w:ilvl w:val="6"/>
        <w:numId w:val="1"/>
      </w:numPr>
      <w:spacing w:before="200"/>
      <w:outlineLvl w:val="6"/>
      <w:pPrChange w:id="17" w:author="Martin Midtgaard" w:date="2014-10-23T14:58:00Z">
        <w:pPr>
          <w:keepNext/>
          <w:keepLines/>
          <w:numPr>
            <w:ilvl w:val="6"/>
            <w:numId w:val="2"/>
          </w:numPr>
          <w:tabs>
            <w:tab w:val="num" w:pos="1298"/>
          </w:tabs>
          <w:spacing w:before="200"/>
          <w:ind w:left="1298" w:hanging="1298"/>
          <w:outlineLvl w:val="6"/>
        </w:pPr>
      </w:pPrChange>
    </w:pPr>
    <w:rPr>
      <w:rFonts w:asciiTheme="majorHAnsi" w:eastAsiaTheme="majorEastAsia" w:hAnsiTheme="majorHAnsi" w:cstheme="majorBidi"/>
      <w:i/>
      <w:iCs/>
      <w:color w:val="404040" w:themeColor="text1" w:themeTint="BF"/>
      <w:rPrChange w:id="17" w:author="Martin Midtgaard" w:date="2014-10-23T14:58: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90482D"/>
    <w:pPr>
      <w:keepNext/>
      <w:keepLines/>
      <w:numPr>
        <w:ilvl w:val="7"/>
        <w:numId w:val="1"/>
      </w:numPr>
      <w:spacing w:before="200"/>
      <w:outlineLvl w:val="7"/>
      <w:pPrChange w:id="18" w:author="Martin Midtgaard" w:date="2014-10-23T14:58:00Z">
        <w:pPr>
          <w:keepNext/>
          <w:keepLines/>
          <w:numPr>
            <w:ilvl w:val="7"/>
            <w:numId w:val="2"/>
          </w:numPr>
          <w:tabs>
            <w:tab w:val="num" w:pos="1440"/>
          </w:tabs>
          <w:spacing w:before="200"/>
          <w:ind w:left="1440" w:hanging="1440"/>
          <w:outlineLvl w:val="7"/>
        </w:pPr>
      </w:pPrChange>
    </w:pPr>
    <w:rPr>
      <w:rFonts w:asciiTheme="majorHAnsi" w:eastAsiaTheme="majorEastAsia" w:hAnsiTheme="majorHAnsi" w:cstheme="majorBidi"/>
      <w:color w:val="404040" w:themeColor="text1" w:themeTint="BF"/>
      <w:sz w:val="20"/>
      <w:szCs w:val="20"/>
      <w:rPrChange w:id="18" w:author="Martin Midtgaard" w:date="2014-10-23T14:58: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90482D"/>
    <w:pPr>
      <w:keepNext/>
      <w:keepLines/>
      <w:numPr>
        <w:ilvl w:val="8"/>
        <w:numId w:val="1"/>
      </w:numPr>
      <w:spacing w:before="200"/>
      <w:outlineLvl w:val="8"/>
      <w:pPrChange w:id="19" w:author="Martin Midtgaard" w:date="2014-10-23T14:58:00Z">
        <w:pPr>
          <w:keepNext/>
          <w:keepLines/>
          <w:numPr>
            <w:ilvl w:val="8"/>
            <w:numId w:val="2"/>
          </w:numPr>
          <w:tabs>
            <w:tab w:val="num" w:pos="1582"/>
          </w:tabs>
          <w:spacing w:before="200"/>
          <w:ind w:left="1582" w:hanging="1582"/>
          <w:outlineLvl w:val="8"/>
        </w:pPr>
      </w:pPrChange>
    </w:pPr>
    <w:rPr>
      <w:rFonts w:asciiTheme="majorHAnsi" w:eastAsiaTheme="majorEastAsia" w:hAnsiTheme="majorHAnsi" w:cstheme="majorBidi"/>
      <w:i/>
      <w:iCs/>
      <w:color w:val="404040" w:themeColor="text1" w:themeTint="BF"/>
      <w:sz w:val="20"/>
      <w:szCs w:val="20"/>
      <w:rPrChange w:id="19" w:author="Martin Midtgaard" w:date="2014-10-23T14:58: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112F0"/>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7112F0"/>
    <w:rPr>
      <w:rFonts w:ascii="Arial" w:eastAsiaTheme="majorEastAsia" w:hAnsi="Arial" w:cs="Arial"/>
      <w:b/>
      <w:bCs/>
      <w:sz w:val="24"/>
      <w:szCs w:val="26"/>
    </w:rPr>
  </w:style>
  <w:style w:type="character" w:customStyle="1" w:styleId="Overskrift3Tegn">
    <w:name w:val="Overskrift 3 Tegn"/>
    <w:basedOn w:val="Standardskrifttypeiafsnit"/>
    <w:link w:val="Overskrift3"/>
    <w:rsid w:val="007112F0"/>
    <w:rPr>
      <w:rFonts w:ascii="Arial" w:eastAsiaTheme="majorEastAsia" w:hAnsi="Arial" w:cs="Arial"/>
      <w:b/>
      <w:bCs/>
      <w:sz w:val="20"/>
    </w:rPr>
  </w:style>
  <w:style w:type="character" w:customStyle="1" w:styleId="Overskrift4Tegn">
    <w:name w:val="Overskrift 4 Tegn"/>
    <w:basedOn w:val="Standardskrifttypeiafsnit"/>
    <w:link w:val="Overskrift4"/>
    <w:rsid w:val="007112F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12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12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12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12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12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12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12F0"/>
    <w:rPr>
      <w:rFonts w:ascii="Arial" w:hAnsi="Arial" w:cs="Arial"/>
      <w:b/>
      <w:sz w:val="30"/>
    </w:rPr>
  </w:style>
  <w:style w:type="paragraph" w:customStyle="1" w:styleId="Overskrift211pkt">
    <w:name w:val="Overskrift 2 + 11 pkt"/>
    <w:basedOn w:val="Normal"/>
    <w:link w:val="Overskrift211pktTegn"/>
    <w:rsid w:val="007112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12F0"/>
    <w:rPr>
      <w:rFonts w:ascii="Arial" w:hAnsi="Arial" w:cs="Arial"/>
      <w:b/>
    </w:rPr>
  </w:style>
  <w:style w:type="paragraph" w:customStyle="1" w:styleId="Normal11">
    <w:name w:val="Normal + 11"/>
    <w:basedOn w:val="Normal"/>
    <w:link w:val="Normal11Tegn"/>
    <w:rsid w:val="007112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12F0"/>
    <w:rPr>
      <w:rFonts w:ascii="Times New Roman" w:hAnsi="Times New Roman" w:cs="Times New Roman"/>
    </w:rPr>
  </w:style>
  <w:style w:type="paragraph" w:styleId="Sidehoved">
    <w:name w:val="header"/>
    <w:basedOn w:val="Normal"/>
    <w:link w:val="SidehovedTegn"/>
    <w:uiPriority w:val="99"/>
    <w:unhideWhenUsed/>
    <w:rsid w:val="007112F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112F0"/>
  </w:style>
  <w:style w:type="paragraph" w:styleId="Sidefod">
    <w:name w:val="footer"/>
    <w:basedOn w:val="Normal"/>
    <w:link w:val="SidefodTegn"/>
    <w:uiPriority w:val="99"/>
    <w:unhideWhenUsed/>
    <w:rsid w:val="007112F0"/>
    <w:pPr>
      <w:tabs>
        <w:tab w:val="center" w:pos="4819"/>
        <w:tab w:val="right" w:pos="9638"/>
      </w:tabs>
      <w:spacing w:line="240" w:lineRule="auto"/>
    </w:pPr>
  </w:style>
  <w:style w:type="character" w:customStyle="1" w:styleId="SidefodTegn">
    <w:name w:val="Sidefod Tegn"/>
    <w:basedOn w:val="Standardskrifttypeiafsnit"/>
    <w:link w:val="Sidefod"/>
    <w:uiPriority w:val="99"/>
    <w:rsid w:val="007112F0"/>
  </w:style>
  <w:style w:type="paragraph" w:styleId="Markeringsbobletekst">
    <w:name w:val="Balloon Text"/>
    <w:basedOn w:val="Normal"/>
    <w:link w:val="MarkeringsbobletekstTegn"/>
    <w:uiPriority w:val="99"/>
    <w:semiHidden/>
    <w:unhideWhenUsed/>
    <w:rsid w:val="0090482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048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5522</Words>
  <Characters>33689</Characters>
  <Application>Microsoft Office Word</Application>
  <DocSecurity>0</DocSecurity>
  <Lines>280</Lines>
  <Paragraphs>78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2014-10-23T12:51:00Z</dcterms:created>
  <dcterms:modified xsi:type="dcterms:W3CDTF">2014-10-23T12:58:00Z</dcterms:modified>
</cp:coreProperties>
</file>