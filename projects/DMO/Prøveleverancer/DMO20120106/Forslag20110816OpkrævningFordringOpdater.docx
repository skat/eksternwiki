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header5.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0" w:name="_GoBack"/>
      <w:bookmarkEnd w:id="0"/>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0B6709" w:rsidTr="000B6709">
        <w:trPr>
          <w:trHeight w:hRule="exact" w:val="113"/>
        </w:trPr>
        <w:tc>
          <w:tcPr>
            <w:tcW w:w="10345" w:type="dxa"/>
            <w:gridSpan w:val="6"/>
            <w:shd w:val="clear" w:color="auto" w:fill="B3B3B3"/>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709" w:rsidTr="000B6709">
        <w:trPr>
          <w:trHeight w:val="283"/>
        </w:trPr>
        <w:tc>
          <w:tcPr>
            <w:tcW w:w="10345" w:type="dxa"/>
            <w:gridSpan w:val="6"/>
            <w:tcBorders>
              <w:bottom w:val="single" w:sz="6" w:space="0" w:color="auto"/>
            </w:tcBorders>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B6709">
              <w:rPr>
                <w:rFonts w:ascii="Arial" w:hAnsi="Arial" w:cs="Arial"/>
                <w:b/>
                <w:sz w:val="30"/>
              </w:rPr>
              <w:t>OpkrævningFordringOpdater</w:t>
            </w:r>
          </w:p>
        </w:tc>
      </w:tr>
      <w:tr w:rsidR="000B6709" w:rsidTr="000B6709">
        <w:trPr>
          <w:trHeight w:val="283"/>
        </w:trPr>
        <w:tc>
          <w:tcPr>
            <w:tcW w:w="1134" w:type="dxa"/>
            <w:tcBorders>
              <w:top w:val="single" w:sz="6" w:space="0" w:color="auto"/>
              <w:bottom w:val="nil"/>
            </w:tcBorders>
            <w:shd w:val="clear" w:color="auto" w:fill="auto"/>
            <w:vAlign w:val="center"/>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B6709" w:rsidTr="000B6709">
        <w:trPr>
          <w:trHeight w:val="283"/>
        </w:trPr>
        <w:tc>
          <w:tcPr>
            <w:tcW w:w="1134" w:type="dxa"/>
            <w:tcBorders>
              <w:top w:val="nil"/>
            </w:tcBorders>
            <w:shd w:val="clear" w:color="auto" w:fill="auto"/>
            <w:vAlign w:val="center"/>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p>
        </w:tc>
        <w:tc>
          <w:tcPr>
            <w:tcW w:w="2835" w:type="dxa"/>
            <w:tcBorders>
              <w:top w:val="nil"/>
            </w:tcBorders>
            <w:shd w:val="clear" w:color="auto" w:fill="auto"/>
            <w:vAlign w:val="center"/>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31-5-2010</w:t>
            </w:r>
          </w:p>
        </w:tc>
        <w:tc>
          <w:tcPr>
            <w:tcW w:w="1701" w:type="dxa"/>
            <w:tcBorders>
              <w:top w:val="nil"/>
            </w:tcBorders>
            <w:shd w:val="clear" w:color="auto" w:fill="auto"/>
            <w:vAlign w:val="center"/>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14-4-2011</w:t>
            </w:r>
          </w:p>
        </w:tc>
      </w:tr>
      <w:tr w:rsidR="000B6709" w:rsidTr="000B6709">
        <w:trPr>
          <w:trHeight w:val="283"/>
        </w:trPr>
        <w:tc>
          <w:tcPr>
            <w:tcW w:w="10345" w:type="dxa"/>
            <w:gridSpan w:val="6"/>
            <w:shd w:val="clear" w:color="auto" w:fill="B3B3B3"/>
            <w:vAlign w:val="center"/>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B6709" w:rsidTr="000B6709">
        <w:trPr>
          <w:trHeight w:val="283"/>
        </w:trPr>
        <w:tc>
          <w:tcPr>
            <w:tcW w:w="10345" w:type="dxa"/>
            <w:gridSpan w:val="6"/>
            <w:vAlign w:val="center"/>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modtage og opdatere en enkelt opkrævningsfordring i SKATs opkrævningssystem, DMO.</w:t>
            </w:r>
          </w:p>
        </w:tc>
      </w:tr>
      <w:tr w:rsidR="000B6709" w:rsidTr="000B6709">
        <w:trPr>
          <w:trHeight w:val="283"/>
        </w:trPr>
        <w:tc>
          <w:tcPr>
            <w:tcW w:w="10345" w:type="dxa"/>
            <w:gridSpan w:val="6"/>
            <w:shd w:val="clear" w:color="auto" w:fill="B3B3B3"/>
            <w:vAlign w:val="center"/>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B6709" w:rsidTr="000B6709">
        <w:trPr>
          <w:trHeight w:val="283"/>
        </w:trPr>
        <w:tc>
          <w:tcPr>
            <w:tcW w:w="10345" w:type="dxa"/>
            <w:gridSpan w:val="6"/>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6709" w:rsidTr="000B6709">
        <w:trPr>
          <w:trHeight w:val="283"/>
        </w:trPr>
        <w:tc>
          <w:tcPr>
            <w:tcW w:w="10345" w:type="dxa"/>
            <w:gridSpan w:val="6"/>
            <w:shd w:val="clear" w:color="auto" w:fill="B3B3B3"/>
            <w:vAlign w:val="center"/>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B6709" w:rsidTr="000B6709">
        <w:trPr>
          <w:trHeight w:val="283"/>
        </w:trPr>
        <w:tc>
          <w:tcPr>
            <w:tcW w:w="10345" w:type="dxa"/>
            <w:gridSpan w:val="6"/>
            <w:shd w:val="clear" w:color="auto" w:fill="FFFFFF"/>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ValutaOplysningKode skal altid udfyldes med ISO-starndardkoden "dkk"</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OpkrævningHæftelseForm skal altid udfyldes med "Solidarisk" indtil andet besluttes</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Tilbagekaldelse af en opkrævningsfordring via OpkrævningFordringListeOpdater: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Man sletter IKKE en opkrævningsfordring ved tilbagekaldelse. Den oprindelig fordring tilbageføres inklusiv påløbne renter ved at sende en opdatering til opkrævningsfordringen med FordringBeløb = 0 kr.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Når beløbet på en fordring en gang er angivet til 0, kan den ikke opdateres ved en senere lejlighed, men vil kræve oprettelse af en ny.</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den tilbagekaldte opkrævningsfordring er helt eller delvist dækket, så vil fordringen indgå i kontoens saldo kreditering.</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Påløbne renter på den tilbagekaldte opkrævningsfordring vil blive tilbagerullet, inklusiv dækninger af disse.</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den tilbagekaldte opkrævningsfordring er overdraget til inddrivelse (EFI/DMI), så skal inddrivelsesfordringen tilbagekaldes.</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Vedrørende fejl opkrævningsfordringer: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Fejlbehæftede opkrævningsfordringer, som forsøgs opdateret, afvises (der opdateres IKKE nogen oplysninger på en fejlbehæftet opkrævningsfordring)</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fx 12 ud 500 opkrævningsfordringer er fejlbehæftede, så opdateres de 488, mens de øvrige afvises.</w:t>
            </w:r>
          </w:p>
        </w:tc>
      </w:tr>
      <w:tr w:rsidR="000B6709" w:rsidTr="000B6709">
        <w:trPr>
          <w:trHeight w:val="283"/>
        </w:trPr>
        <w:tc>
          <w:tcPr>
            <w:tcW w:w="10345" w:type="dxa"/>
            <w:gridSpan w:val="6"/>
            <w:shd w:val="clear" w:color="auto" w:fill="B3B3B3"/>
            <w:vAlign w:val="center"/>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B6709" w:rsidTr="000B6709">
        <w:trPr>
          <w:trHeight w:val="283"/>
        </w:trPr>
        <w:tc>
          <w:tcPr>
            <w:tcW w:w="10345" w:type="dxa"/>
            <w:gridSpan w:val="6"/>
            <w:shd w:val="clear" w:color="auto" w:fill="FFFFFF"/>
            <w:vAlign w:val="center"/>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B6709" w:rsidTr="000B6709">
        <w:trPr>
          <w:trHeight w:val="283"/>
        </w:trPr>
        <w:tc>
          <w:tcPr>
            <w:tcW w:w="10345" w:type="dxa"/>
            <w:gridSpan w:val="6"/>
            <w:shd w:val="clear" w:color="auto" w:fill="FFFFFF"/>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OpkrævningFordringOpdater_I</w:t>
            </w:r>
          </w:p>
        </w:tc>
      </w:tr>
      <w:tr w:rsidR="000B6709" w:rsidTr="000B6709">
        <w:trPr>
          <w:trHeight w:val="283"/>
        </w:trPr>
        <w:tc>
          <w:tcPr>
            <w:tcW w:w="10345" w:type="dxa"/>
            <w:gridSpan w:val="6"/>
            <w:shd w:val="clear" w:color="auto" w:fill="FFFFFF"/>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OpkrævningFordringID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(EANNummer)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(EANOrdreNummer)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(EANKontoNummer)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(EANKontakt)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(ProduktionEnhedNummer)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OpkrævningFordringGenstandNummer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Hovedoplysninger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(OpkrævningFordringArt)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(OpkrævningFordringTypeNavn)</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(OpkrævningFordringErOpkrævetMarkering)</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(OpkrævningFordringForfaldDato)</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(OpkrævningFordringRenteDato)</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(ValutaOplysningKode)</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(OpkrævningFordringForældelseDato)</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(OpkrævningFordringModtagelseDato)</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(OpkrævningFordringStiftelseDato)</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(OpkrævningFordringBogføringDato)</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(OpkrævningFordringReferenceNummer)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(OpkrævningFordringKommentar)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(OpkrævningFordringSidsteRettidigBetalingDato)</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(OpkrævningFordringFrigivelseDato)</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(OpkrævningFordringRykkerHendstandDato)</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(OpkrævningSpecifikationStruktur)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OpkrævningFordringDelFordringListe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OpkrævningFordringDelFordring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OpkrævningDelFordringTypeID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OpkrævningDelFordringTypeNavn</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OpkrævningDelFordringBeløb</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FordringHaver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OpkrævningFordringHaverNummerType</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OpkrævningFordringHaverNavn</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HæftelseListe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Medhæfter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OpkrævningHæftelseForm</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(OpkrævningHæftelseStartDato)</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(OpkrævningHæftelseSlutDato)</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B6709" w:rsidTr="000B6709">
        <w:trPr>
          <w:trHeight w:val="283"/>
        </w:trPr>
        <w:tc>
          <w:tcPr>
            <w:tcW w:w="10345" w:type="dxa"/>
            <w:gridSpan w:val="6"/>
            <w:shd w:val="clear" w:color="auto" w:fill="FFFFFF"/>
            <w:vAlign w:val="center"/>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0B6709" w:rsidTr="000B6709">
        <w:trPr>
          <w:trHeight w:val="283"/>
        </w:trPr>
        <w:tc>
          <w:tcPr>
            <w:tcW w:w="10345" w:type="dxa"/>
            <w:gridSpan w:val="6"/>
            <w:shd w:val="clear" w:color="auto" w:fill="FFFFFF"/>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OpkrævningFordringOpdater_O</w:t>
            </w:r>
          </w:p>
        </w:tc>
      </w:tr>
      <w:tr w:rsidR="000B6709" w:rsidTr="000B6709">
        <w:trPr>
          <w:trHeight w:val="283"/>
        </w:trPr>
        <w:tc>
          <w:tcPr>
            <w:tcW w:w="10345" w:type="dxa"/>
            <w:gridSpan w:val="6"/>
            <w:shd w:val="clear" w:color="auto" w:fill="FFFFFF"/>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(OpkrævningFordringReferenceNummer)</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tc>
      </w:tr>
      <w:tr w:rsidR="000B6709" w:rsidTr="000B6709">
        <w:trPr>
          <w:trHeight w:val="283"/>
        </w:trPr>
        <w:tc>
          <w:tcPr>
            <w:tcW w:w="10345" w:type="dxa"/>
            <w:gridSpan w:val="6"/>
            <w:shd w:val="clear" w:color="auto" w:fill="FFFFFF"/>
            <w:vAlign w:val="center"/>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0B6709" w:rsidTr="000B6709">
        <w:trPr>
          <w:trHeight w:val="283"/>
        </w:trPr>
        <w:tc>
          <w:tcPr>
            <w:tcW w:w="10345" w:type="dxa"/>
            <w:gridSpan w:val="6"/>
            <w:shd w:val="clear" w:color="auto" w:fill="FFFFFF"/>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OpkrævningFordringOpdater_FejlId</w:t>
            </w:r>
          </w:p>
        </w:tc>
      </w:tr>
      <w:tr w:rsidR="000B6709" w:rsidTr="000B6709">
        <w:trPr>
          <w:trHeight w:val="283"/>
        </w:trPr>
        <w:tc>
          <w:tcPr>
            <w:tcW w:w="10345" w:type="dxa"/>
            <w:gridSpan w:val="6"/>
            <w:shd w:val="clear" w:color="auto" w:fill="FFFFFF"/>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FejlIdentifikation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(OpkrævningFordringBeløb)</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(OpkrævningFordringHaverNummerType)</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(OpkrævningFordringHaverNummer)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(OpkrævningFordringReferenceNummer)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(OpkrævningFordringID)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(ProduktionEnhedNummer)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(OpkrævningFordringGenstandNummer)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(ValutaOplysningKode)</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(OpkrævningFordringTypeID)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(OpkrævningDelFordringTypeID)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(OpkrævningFordringForældelseDato)</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(OpkrævningFordringPeriodeFraDato)</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(OpkrævningFordringPeriodeTilDato)</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(OpkrævningFordringStiftelseDato)</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(OpkrævningFordringModtagelseDato)</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(OpkrævningFordringBogføringDato)</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B6709" w:rsidTr="000B6709">
        <w:trPr>
          <w:trHeight w:val="283"/>
        </w:trPr>
        <w:tc>
          <w:tcPr>
            <w:tcW w:w="10345" w:type="dxa"/>
            <w:gridSpan w:val="6"/>
            <w:shd w:val="clear" w:color="auto" w:fill="B3B3B3"/>
            <w:vAlign w:val="center"/>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0B6709" w:rsidTr="000B6709">
        <w:trPr>
          <w:trHeight w:val="283"/>
        </w:trPr>
        <w:tc>
          <w:tcPr>
            <w:tcW w:w="10345" w:type="dxa"/>
            <w:gridSpan w:val="6"/>
            <w:shd w:val="clear" w:color="auto" w:fill="FFFFFF"/>
            <w:vAlign w:val="center"/>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0B6709" w:rsidTr="000B6709">
        <w:trPr>
          <w:trHeight w:val="283"/>
        </w:trPr>
        <w:tc>
          <w:tcPr>
            <w:tcW w:w="10345" w:type="dxa"/>
            <w:gridSpan w:val="6"/>
            <w:shd w:val="clear" w:color="auto" w:fill="FFFFFF"/>
            <w:vAlign w:val="center"/>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 Fejl - Felter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 Beløbsfelt skal angives med 11 cifre og 2 decimaler - OpkrævningFordringBeløb.</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 Fordringshaver er ikke kendt som kunde - OpkrævningFordringHaverNummerType, OpkrævningFordringHaverNummer.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 Fordringshaver er ikke kendt som fordringshaver - OpkrævningFordringHaverNummerType, OpkrævningFordringHaverNummer.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 Fordring kunne ikke behandles - KundeType, KundeNummer, OpkrævningFordringReferenceNummer, OpkrævningFordringID.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 Valg i EANOplysninger og ProduktionEnhedNummer er udfyldt forkert - ProduktionEnhedNummer.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 Fordring kan ikke opdateres, den er markeret som fejlet og er ikke oprettet - KundeType, KundeNummer, OpkrævningFordringID.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 Fordrings-ID er ugyldig - OpkrævningFordringID.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 Produktionsenhedsnr. findes ikke - ProduktionEnhedNummer.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 Fejl i Genstandsnummer - OpkrævningFordringGenstandNummer.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 FordringtypeID ikke angivet - OpkrævningFordringTypeID.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028 - FordringtypeID må ikke ændres - OpkrævningFordringID.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 Valutakode må ikke angives til andet end DKK - ValutaOplysningKode.</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 Data kan ikke opdateres da kunden er opkrævet - OpkrævningFordringID.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 Kombination af FordringtypeID og OpkrævningDelFordringTypeID er ikke kendt - OpkrævningFordringTypeID, OpkrævningDelFordringTypeID.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 Fordringshaver kan ikke opdateres på afregnede fordringer - OpkrævningFordringID.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 OpkrævningForældelseDato må ikke være mindre end OpkrævningFordringModtagelseDato eller OpkrævningFordringStiftelseDato - OpkrævningForældelseDato, OpkrævningFordringModtagelseDato, OpkrævningFordringStiftelseDato, OpkrævningFordringID.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 OpkrævningFordringPeriodeFra skal være mindre end OpkrævningFordringPeriodeTil - OpkrævningFordringPeriodeFra, OpkrævningFordringPeriodeTil, OpkrævningFordringReferenceNummer, OpkrævningFordringID.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 OpkrævningFordringPeriodeTil skal være større end OpkrævningFordringPeriodeFra - OpkrævningFordringPeriodeFra, OpkrævningFordringPeriodeTil, OpkrævningFordringReferenceNummer, OpkrævningFordringID.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 OpkrævningFordringArt må ikke ændres fra EA til FF og FF til EA - OpkrævningFordringID, OpkrævningFordringArt, OpkrævningFordringID.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 OpkrævningFordringStiftelseDato må ikke være større end dagsdato - OpkrævningFordringStiftelseDato, OpkrævningFordringReferenceNummer, OpkrævningFordringID.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 OpkrævningFordringModtagelseDato må ikke være større end dagsdato - OpkrævningFordringModtagelseDato, OpkrævningFordringReferenceNummer, OpkrævningFordringID.</w:t>
            </w:r>
          </w:p>
          <w:p w:rsidR="00AD66B9" w:rsidRDefault="00AD66B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66B9" w:rsidRDefault="00AD66B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 w:author="IT-Support" w:date="2011-09-08T07:40:00Z"/>
                <w:rFonts w:ascii="Arial" w:hAnsi="Arial" w:cs="Arial"/>
                <w:sz w:val="18"/>
              </w:rPr>
            </w:pPr>
            <w:ins w:id="2" w:author="IT-Support" w:date="2011-09-08T07:40:00Z">
              <w:r>
                <w:rPr>
                  <w:rFonts w:ascii="Arial" w:hAnsi="Arial" w:cs="Arial"/>
                  <w:sz w:val="18"/>
                </w:rPr>
                <w:t>056 - OpkrævningFordringArt må ikke ændres fra EA til OR - OpkrævningFordringID, OpkrævningFordringArt, OpkrævningFordringID.</w:t>
              </w:r>
            </w:ins>
          </w:p>
          <w:p w:rsidR="00AD66B9" w:rsidRDefault="00AD66B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 w:author="IT-Support" w:date="2011-09-08T07:40:00Z"/>
                <w:rFonts w:ascii="Arial" w:hAnsi="Arial" w:cs="Arial"/>
                <w:sz w:val="18"/>
              </w:rPr>
            </w:pPr>
          </w:p>
          <w:p w:rsidR="00AD66B9" w:rsidRDefault="00AD66B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 w:author="IT-Support" w:date="2011-09-08T07:40:00Z"/>
                <w:rFonts w:ascii="Arial" w:hAnsi="Arial" w:cs="Arial"/>
                <w:sz w:val="18"/>
              </w:rPr>
            </w:pPr>
            <w:ins w:id="5" w:author="IT-Support" w:date="2011-09-08T07:40:00Z">
              <w:r>
                <w:rPr>
                  <w:rFonts w:ascii="Arial" w:hAnsi="Arial" w:cs="Arial"/>
                  <w:sz w:val="18"/>
                </w:rPr>
                <w:t xml:space="preserve">057 - OpkrævningFordringArt må ikke ændres fra </w:t>
              </w:r>
              <w:r w:rsidR="004E3015">
                <w:rPr>
                  <w:rFonts w:ascii="Arial" w:hAnsi="Arial" w:cs="Arial"/>
                  <w:sz w:val="18"/>
                </w:rPr>
                <w:t>OR</w:t>
              </w:r>
              <w:r>
                <w:rPr>
                  <w:rFonts w:ascii="Arial" w:hAnsi="Arial" w:cs="Arial"/>
                  <w:sz w:val="18"/>
                </w:rPr>
                <w:t xml:space="preserve"> til </w:t>
              </w:r>
              <w:r w:rsidR="004E3015">
                <w:rPr>
                  <w:rFonts w:ascii="Arial" w:hAnsi="Arial" w:cs="Arial"/>
                  <w:sz w:val="18"/>
                </w:rPr>
                <w:t>FF</w:t>
              </w:r>
              <w:r>
                <w:rPr>
                  <w:rFonts w:ascii="Arial" w:hAnsi="Arial" w:cs="Arial"/>
                  <w:sz w:val="18"/>
                </w:rPr>
                <w:t xml:space="preserve"> - OpkrævningFordringID, OpkrævningFordringArt,</w:t>
              </w:r>
            </w:ins>
          </w:p>
          <w:p w:rsidR="00AD66B9" w:rsidRPr="004E3015" w:rsidRDefault="00AD66B9" w:rsidP="00AD66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 w:author="IT-Support" w:date="2011-09-08T07:40:00Z"/>
                <w:rFonts w:ascii="Arial" w:hAnsi="Arial" w:cs="Arial"/>
                <w:sz w:val="18"/>
                <w:lang w:val="en-US"/>
              </w:rPr>
            </w:pPr>
            <w:ins w:id="7" w:author="IT-Support" w:date="2011-09-08T07:40:00Z">
              <w:r w:rsidRPr="004E3015">
                <w:rPr>
                  <w:rFonts w:ascii="Arial" w:hAnsi="Arial" w:cs="Arial"/>
                  <w:sz w:val="18"/>
                  <w:lang w:val="en-US"/>
                </w:rPr>
                <w:t>OpkrævningFordringID.</w:t>
              </w:r>
            </w:ins>
          </w:p>
          <w:p w:rsidR="000B6709" w:rsidRPr="004E3015"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 w:author="IT-Support" w:date="2011-09-08T07:40:00Z"/>
                <w:rFonts w:ascii="Arial" w:hAnsi="Arial" w:cs="Arial"/>
                <w:sz w:val="18"/>
                <w:lang w:val="en-US"/>
              </w:rPr>
            </w:pP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990 - Transaction is already registered.</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991 - Service processing is denied in system and client</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992 - Transaction XX is already processed.</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Ukendt system fejl. Kontakt venligst SKAT for hjælp og næmere information.</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Database fejl. Kontakt venligst SKAT for hjælp og nærmere information.</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Service ikke tilgængelig. Kontakt venligst SKAT for hjælp og næmere information.</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Kompensering ikke mulig. Kontakt venligst SKAT for hjælp og næmere information.</w:t>
            </w:r>
          </w:p>
        </w:tc>
      </w:tr>
      <w:tr w:rsidR="000B6709" w:rsidTr="000B6709">
        <w:trPr>
          <w:trHeight w:val="283"/>
        </w:trPr>
        <w:tc>
          <w:tcPr>
            <w:tcW w:w="10345" w:type="dxa"/>
            <w:gridSpan w:val="6"/>
            <w:shd w:val="clear" w:color="auto" w:fill="B3B3B3"/>
            <w:vAlign w:val="center"/>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Bemærkninger vedr. teknologi</w:t>
            </w:r>
          </w:p>
        </w:tc>
      </w:tr>
      <w:tr w:rsidR="000B6709" w:rsidTr="000B6709">
        <w:trPr>
          <w:trHeight w:val="283"/>
        </w:trPr>
        <w:tc>
          <w:tcPr>
            <w:tcW w:w="10345" w:type="dxa"/>
            <w:gridSpan w:val="6"/>
            <w:shd w:val="clear" w:color="auto" w:fill="FFFFFF"/>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Giver mulighed for synkront i forbindelse med gennemførsel af use case at opdatere en fordring. Når beløbet på en fordring en gang er angivet til 0, kan den ikke opdateres ved en senere lejlighed, men vil kræve oprettelse af en ny.</w:t>
            </w:r>
          </w:p>
        </w:tc>
      </w:tr>
    </w:tbl>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B6709" w:rsidSect="000B6709">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B6709" w:rsidTr="000B6709">
        <w:trPr>
          <w:trHeight w:hRule="exact" w:val="113"/>
        </w:trPr>
        <w:tc>
          <w:tcPr>
            <w:tcW w:w="10345" w:type="dxa"/>
            <w:shd w:val="clear" w:color="auto" w:fill="B3B3B3"/>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709" w:rsidTr="000B6709">
        <w:tc>
          <w:tcPr>
            <w:tcW w:w="10345" w:type="dxa"/>
            <w:vAlign w:val="center"/>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OpkrævningSpecifikationLinjeParameterStruktur</w:t>
            </w:r>
          </w:p>
        </w:tc>
      </w:tr>
      <w:tr w:rsidR="000B6709" w:rsidTr="000B6709">
        <w:tc>
          <w:tcPr>
            <w:tcW w:w="10345" w:type="dxa"/>
            <w:vAlign w:val="center"/>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OpkrævningSpecifikationLinjeParameterNavn</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OpkrævningSpecifikationLinjeParameterValg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OpkrævningSpecifikationLinjeParameterBeløb</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OpkrævningSpecifikationLinjeParameterTekst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OpkrævningSpecifikationLinjeParameterDato</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OpkrævningSpecifikationLinjeParameterSats</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OpkrævningSpecifikationLinjeParameterMængde</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B6709" w:rsidTr="000B6709">
        <w:trPr>
          <w:trHeight w:hRule="exact" w:val="113"/>
        </w:trPr>
        <w:tc>
          <w:tcPr>
            <w:tcW w:w="10345" w:type="dxa"/>
            <w:shd w:val="clear" w:color="auto" w:fill="B3B3B3"/>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709" w:rsidTr="000B6709">
        <w:tc>
          <w:tcPr>
            <w:tcW w:w="10345" w:type="dxa"/>
            <w:vAlign w:val="center"/>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OpkrævningSpecifikationLinjeStruktur</w:t>
            </w:r>
          </w:p>
        </w:tc>
      </w:tr>
      <w:tr w:rsidR="000B6709" w:rsidTr="000B6709">
        <w:tc>
          <w:tcPr>
            <w:tcW w:w="10345" w:type="dxa"/>
            <w:vAlign w:val="center"/>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(OpkrævningSpecifikationLinjeNummer)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OpkrævningSpecifikationLinjeTekst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OpkrævningSpecifikationLinjeBeløb</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OpkrævningSpecifikationLinjeParameterStrukturListe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OpkrævningSpecifikationLinjeParameterStruktur</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B6709" w:rsidTr="000B6709">
        <w:trPr>
          <w:trHeight w:hRule="exact" w:val="113"/>
        </w:trPr>
        <w:tc>
          <w:tcPr>
            <w:tcW w:w="10345" w:type="dxa"/>
            <w:shd w:val="clear" w:color="auto" w:fill="B3B3B3"/>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709" w:rsidTr="000B6709">
        <w:tc>
          <w:tcPr>
            <w:tcW w:w="10345" w:type="dxa"/>
            <w:vAlign w:val="center"/>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OpkrævningSpecifikationParameterStruktur</w:t>
            </w:r>
          </w:p>
        </w:tc>
      </w:tr>
      <w:tr w:rsidR="000B6709" w:rsidTr="000B6709">
        <w:tc>
          <w:tcPr>
            <w:tcW w:w="10345" w:type="dxa"/>
            <w:vAlign w:val="center"/>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OpkrævningSpecifikationParameterNavn</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OpkrævningSpecifikationParameterValg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OpkrævningSpecifikationParameterBeløb</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OpkrævningSpecifikationParameterTekst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OpkrævningSpecifikationParameterDato</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OpkrævningSpecifikationParameterMængde</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OpkrævningSpecifikationParameterSats</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B6709" w:rsidTr="000B6709">
        <w:trPr>
          <w:trHeight w:hRule="exact" w:val="113"/>
        </w:trPr>
        <w:tc>
          <w:tcPr>
            <w:tcW w:w="10345" w:type="dxa"/>
            <w:shd w:val="clear" w:color="auto" w:fill="B3B3B3"/>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6709" w:rsidTr="000B6709">
        <w:tc>
          <w:tcPr>
            <w:tcW w:w="10345" w:type="dxa"/>
            <w:vAlign w:val="center"/>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OpkrævningSpecifikationStruktur</w:t>
            </w:r>
          </w:p>
        </w:tc>
      </w:tr>
      <w:tr w:rsidR="000B6709" w:rsidTr="000B6709">
        <w:tc>
          <w:tcPr>
            <w:tcW w:w="10345" w:type="dxa"/>
            <w:vAlign w:val="center"/>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OpkrævningSpecifikationStrukturLinjeListe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OpkrævningSpecifikationLinjeStruktur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OpkrævningSpecifikationParameterStrukturListe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OpkrævningSpecifikationParameterStruktur</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B6709" w:rsidSect="000B6709">
          <w:headerReference w:type="default" r:id="rId15"/>
          <w:pgSz w:w="11906" w:h="16838"/>
          <w:pgMar w:top="567" w:right="567" w:bottom="567" w:left="1134" w:header="283" w:footer="708" w:gutter="0"/>
          <w:cols w:space="708"/>
          <w:docGrid w:linePitch="360"/>
        </w:sect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0B6709" w:rsidTr="000B6709">
        <w:trPr>
          <w:tblHeader/>
        </w:trPr>
        <w:tc>
          <w:tcPr>
            <w:tcW w:w="3402" w:type="dxa"/>
            <w:shd w:val="clear" w:color="auto" w:fill="B3B3B3"/>
            <w:vAlign w:val="center"/>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0B6709" w:rsidTr="000B6709">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EANKontakt</w:t>
            </w:r>
          </w:p>
        </w:tc>
        <w:tc>
          <w:tcPr>
            <w:tcW w:w="1701" w:type="dxa"/>
          </w:tcPr>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 xml:space="preserve">Domain: </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TekstKort</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base: string</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minLength: 0</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tc>
      </w:tr>
      <w:tr w:rsidR="000B6709" w:rsidTr="000B6709">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EANKontoNummer</w:t>
            </w:r>
          </w:p>
        </w:tc>
        <w:tc>
          <w:tcPr>
            <w:tcW w:w="1701" w:type="dxa"/>
          </w:tcPr>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 xml:space="preserve">Domain: </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Tekst45</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base: string</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maxLength: 45</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tc>
      </w:tr>
      <w:tr w:rsidR="000B6709" w:rsidTr="000B6709">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EANNummer</w:t>
            </w:r>
          </w:p>
        </w:tc>
        <w:tc>
          <w:tcPr>
            <w:tcW w:w="1701" w:type="dxa"/>
          </w:tcPr>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 xml:space="preserve">Domain: </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EANNummer</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base: string</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maxLength: 13</w:t>
            </w:r>
          </w:p>
        </w:tc>
        <w:tc>
          <w:tcPr>
            <w:tcW w:w="467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tc>
      </w:tr>
      <w:tr w:rsidR="000B6709" w:rsidTr="000B6709">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EANOrdreNummer</w:t>
            </w:r>
          </w:p>
        </w:tc>
        <w:tc>
          <w:tcPr>
            <w:tcW w:w="1701" w:type="dxa"/>
          </w:tcPr>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 xml:space="preserve">Domain: </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Tekst45</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base: string</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maxLength: 45</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 skal ved regsitrering eller ejer/brugerskifte af et køretøj, hvor der opkræves periodiske afgifter, oplyse ordrenummer.</w:t>
            </w:r>
          </w:p>
        </w:tc>
      </w:tr>
      <w:tr w:rsidR="000B6709" w:rsidTr="000B6709">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 xml:space="preserve">Domain: </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KundeNummer</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base: string</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maxLength: 11</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pattern: [0-9]{8,11}</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0B6709" w:rsidTr="000B6709">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 xml:space="preserve">Domain: </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Tekst30</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base: string</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maxLength: 30</w:t>
            </w:r>
          </w:p>
        </w:tc>
        <w:tc>
          <w:tcPr>
            <w:tcW w:w="467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0B6709" w:rsidTr="000B6709">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 xml:space="preserve">Domain: </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lastRenderedPageBreak/>
              <w:t>BeløbPositivNegativ15Decimaler2</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base: decimal</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maxInclusive: 999999999999999</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tilknyttet undertypen til en </w:t>
            </w:r>
            <w:r>
              <w:rPr>
                <w:rFonts w:ascii="Arial" w:hAnsi="Arial" w:cs="Arial"/>
                <w:sz w:val="18"/>
              </w:rPr>
              <w:lastRenderedPageBreak/>
              <w:t>opkrævningsfordringtype.</w:t>
            </w:r>
          </w:p>
        </w:tc>
      </w:tr>
      <w:tr w:rsidR="000B6709" w:rsidTr="000B6709">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OpkrævningDelFordringTypeID</w:t>
            </w:r>
          </w:p>
        </w:tc>
        <w:tc>
          <w:tcPr>
            <w:tcW w:w="1701" w:type="dxa"/>
          </w:tcPr>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 xml:space="preserve">Domain: </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ID4</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base: integer</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totalDigits: 4</w:t>
            </w:r>
          </w:p>
        </w:tc>
        <w:tc>
          <w:tcPr>
            <w:tcW w:w="467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identifikation af en opkrævningsdelfordringstype.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tc>
      </w:tr>
      <w:tr w:rsidR="000B6709" w:rsidTr="000B6709">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OpkrævningDelFordringTypeNavn</w:t>
            </w:r>
          </w:p>
        </w:tc>
        <w:tc>
          <w:tcPr>
            <w:tcW w:w="1701" w:type="dxa"/>
          </w:tcPr>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 xml:space="preserve">Domain: </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Tekst30</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base: string</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maxLength: 30</w:t>
            </w:r>
          </w:p>
        </w:tc>
        <w:tc>
          <w:tcPr>
            <w:tcW w:w="467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typen til en opkrævningsdelfordringen.</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"Fordringspecifikation underprofitcenter"</w:t>
            </w:r>
          </w:p>
        </w:tc>
      </w:tr>
      <w:tr w:rsidR="000B6709" w:rsidTr="000B6709">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 xml:space="preserve">Domain: </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FordringArt</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base: string</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maxLength: 2</w:t>
            </w:r>
          </w:p>
        </w:tc>
        <w:tc>
          <w:tcPr>
            <w:tcW w:w="467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tc>
      </w:tr>
      <w:tr w:rsidR="000B6709" w:rsidTr="000B6709">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 xml:space="preserve">Domain: </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BeløbPositivNegativ15Decimaler2</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base: decimal</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maxInclusive: 999999999999999</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0B6709" w:rsidTr="000B6709">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OpkrævningFordringBogføringDato</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tc>
      </w:tr>
      <w:tr w:rsidR="000B6709" w:rsidTr="000B6709">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OpkrævningFordringErOpkrævetMarkering</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tc>
      </w:tr>
      <w:tr w:rsidR="000B6709" w:rsidTr="000B6709">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OpkrævningFordringForfaldDato</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tc>
      </w:tr>
      <w:tr w:rsidR="000B6709" w:rsidTr="000B6709">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OpkrævningFordringForældelseDato</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tc>
      </w:tr>
      <w:tr w:rsidR="000B6709" w:rsidTr="000B6709">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FrigivelseDato er datoen for, hvornår en negativ fordring </w:t>
            </w:r>
            <w:r>
              <w:rPr>
                <w:rFonts w:ascii="Arial" w:hAnsi="Arial" w:cs="Arial"/>
                <w:sz w:val="18"/>
              </w:rPr>
              <w:lastRenderedPageBreak/>
              <w:t xml:space="preserve">skal eller er frigivet til at indgå i kontoens saldo. </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0B6709" w:rsidTr="000B6709">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OpkrævningFordringGenstandNummer</w:t>
            </w:r>
          </w:p>
        </w:tc>
        <w:tc>
          <w:tcPr>
            <w:tcW w:w="1701" w:type="dxa"/>
          </w:tcPr>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 xml:space="preserve">Domain: </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Tekst25</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base: string</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maxLength: 25</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genstand for opkrævning fx køretøj. Er unik for den enkelte kunde.</w:t>
            </w:r>
          </w:p>
        </w:tc>
      </w:tr>
      <w:tr w:rsidR="000B6709" w:rsidTr="000B6709">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OpkrævningFordringHaverNavn</w:t>
            </w:r>
          </w:p>
        </w:tc>
        <w:tc>
          <w:tcPr>
            <w:tcW w:w="1701" w:type="dxa"/>
          </w:tcPr>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 xml:space="preserve">Domain: </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Tekst30</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base: string</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maxLength: 30</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fordringshaver i SKATs fælles opkrævningssystem, DMO.</w:t>
            </w:r>
          </w:p>
        </w:tc>
      </w:tr>
      <w:tr w:rsidR="000B6709" w:rsidTr="000B6709">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w:t>
            </w:r>
          </w:p>
        </w:tc>
        <w:tc>
          <w:tcPr>
            <w:tcW w:w="1701" w:type="dxa"/>
          </w:tcPr>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 xml:space="preserve">Domain: </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KundeNummer</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base: string</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maxLength: 11</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pattern: [0-9]{8,11}</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på en fordringshaver i SKATs fælles opkrævningssystem, DMO.</w:t>
            </w:r>
          </w:p>
        </w:tc>
      </w:tr>
      <w:tr w:rsidR="000B6709" w:rsidTr="000B6709">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OpkrævningFordringHaverNummerType</w:t>
            </w:r>
          </w:p>
        </w:tc>
        <w:tc>
          <w:tcPr>
            <w:tcW w:w="1701" w:type="dxa"/>
          </w:tcPr>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 xml:space="preserve">Domain: </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Tekst30</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base: string</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maxLength: 30</w:t>
            </w:r>
          </w:p>
        </w:tc>
        <w:tc>
          <w:tcPr>
            <w:tcW w:w="467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af FordringHaver, dvs. hvad FordringHaverNummer dækker over.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0B6709" w:rsidTr="000B6709">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 xml:space="preserve">Domain: </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Tekst32</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base: string</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maxLength: 32</w:t>
            </w:r>
          </w:p>
        </w:tc>
        <w:tc>
          <w:tcPr>
            <w:tcW w:w="467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6709" w:rsidTr="000B6709">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OpkrævningFordringKommentar</w:t>
            </w:r>
          </w:p>
        </w:tc>
        <w:tc>
          <w:tcPr>
            <w:tcW w:w="1701" w:type="dxa"/>
          </w:tcPr>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 xml:space="preserve">Domain: </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TekstLang</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base: string</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maxLength: 500</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tc>
      </w:tr>
      <w:tr w:rsidR="000B6709" w:rsidTr="000B6709">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tc>
      </w:tr>
      <w:tr w:rsidR="000B6709" w:rsidTr="000B6709">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6709" w:rsidTr="000B6709">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6709" w:rsidTr="000B6709">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OpkrævningFordringReferenceNummer</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FordringReferenceNummer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tc>
      </w:tr>
      <w:tr w:rsidR="000B6709" w:rsidTr="000B6709">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OpkrævningFordringRenteDato</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RenteDato er datoen for Fordringshavers sidste </w:t>
            </w:r>
            <w:r>
              <w:rPr>
                <w:rFonts w:ascii="Arial" w:hAnsi="Arial" w:cs="Arial"/>
                <w:sz w:val="18"/>
              </w:rPr>
              <w:lastRenderedPageBreak/>
              <w:t xml:space="preserve">renteberegningsdato. Dvs. den dato for hvornår der sidst er beregnet renter på en given fordring. </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gang der skal ske en renteberegning, er ud fra SidsteRettidigBetalingDato (SRB), som er den rentebærende dato. Efterfølgende sker en evt. renteberegning af saldoen fra den dato, hvor der sidst er sket rentetilskrivning.</w:t>
            </w:r>
          </w:p>
        </w:tc>
      </w:tr>
      <w:tr w:rsidR="000B6709" w:rsidTr="000B6709">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OpkrævningFordringRykkerHendstandDato</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hvis kunden skal have henstand i forbindelse med udsendelse af en rykker. Bruges til bruges til renteberegning ved korrektion.</w:t>
            </w:r>
          </w:p>
        </w:tc>
      </w:tr>
      <w:tr w:rsidR="000B6709" w:rsidTr="000B6709">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0B6709" w:rsidTr="000B6709">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OpkrævningFordringStiftelseDato</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tc>
      </w:tr>
      <w:tr w:rsidR="000B6709" w:rsidTr="000B6709">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 xml:space="preserve">Domain: </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ID4</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base: integer</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totalDigits: 4</w:t>
            </w:r>
          </w:p>
        </w:tc>
        <w:tc>
          <w:tcPr>
            <w:tcW w:w="467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0B6709" w:rsidTr="000B6709">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OpkrævningFordringTypeNavn</w:t>
            </w:r>
          </w:p>
        </w:tc>
        <w:tc>
          <w:tcPr>
            <w:tcW w:w="1701" w:type="dxa"/>
          </w:tcPr>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 xml:space="preserve">Domain: </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Tekst30</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base: string</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maxLength: 30</w:t>
            </w:r>
          </w:p>
        </w:tc>
        <w:tc>
          <w:tcPr>
            <w:tcW w:w="467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opkrævningsfordringstypen.</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"Fordringstype/Profitcenter"</w:t>
            </w:r>
          </w:p>
        </w:tc>
      </w:tr>
      <w:tr w:rsidR="000B6709" w:rsidTr="000B6709">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OpkrævningHæftelseForm</w:t>
            </w:r>
          </w:p>
        </w:tc>
        <w:tc>
          <w:tcPr>
            <w:tcW w:w="1701" w:type="dxa"/>
          </w:tcPr>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 xml:space="preserve">Domain: </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Tekst30</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base: string</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maxLength: 30</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tc>
      </w:tr>
      <w:tr w:rsidR="000B6709" w:rsidTr="000B6709">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OpkrævningHæftelseSlutDato</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date</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Den dato hæftelse for en fordring ophører.</w:t>
            </w:r>
          </w:p>
        </w:tc>
      </w:tr>
      <w:tr w:rsidR="000B6709" w:rsidTr="000B6709">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OpkrævningHæftelseStartDato</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tc>
      </w:tr>
      <w:tr w:rsidR="000B6709" w:rsidTr="000B6709">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OpkrævningSpecifikationLinjeBeløb</w:t>
            </w:r>
          </w:p>
        </w:tc>
        <w:tc>
          <w:tcPr>
            <w:tcW w:w="1701" w:type="dxa"/>
          </w:tcPr>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 xml:space="preserve">Domain: </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Beløb</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base: decimal</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totalDigits: 13</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beløbsfelt i en opkrævningspecifikationskabelon.</w:t>
            </w:r>
          </w:p>
        </w:tc>
      </w:tr>
      <w:tr w:rsidR="000B6709" w:rsidTr="000B6709">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OpkrævningSpecifikationLinjeNummer</w:t>
            </w:r>
          </w:p>
        </w:tc>
        <w:tc>
          <w:tcPr>
            <w:tcW w:w="1701" w:type="dxa"/>
          </w:tcPr>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 xml:space="preserve">Domain: </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TalHel</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base: integer</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pattern: ([0-9])*</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maxInclusive: 999999999999999999</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Brugervendt optionelt ID eller linjenummer. Bruges som hjælp til at identificere en linje.</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0B6709" w:rsidTr="000B6709">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OpkrævningSpecifikationLinjeParameterBeløb</w:t>
            </w:r>
          </w:p>
        </w:tc>
        <w:tc>
          <w:tcPr>
            <w:tcW w:w="1701" w:type="dxa"/>
          </w:tcPr>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 xml:space="preserve">Domain: </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Beløb</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base: decimal</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totalDigits: 13</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Beløbparameter på en specifikationslinje</w:t>
            </w:r>
          </w:p>
        </w:tc>
      </w:tr>
      <w:tr w:rsidR="000B6709" w:rsidTr="000B6709">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OpkrævningSpecifikationLinjeParameterDato</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Datoparameter på en specifikationslinje</w:t>
            </w:r>
          </w:p>
        </w:tc>
      </w:tr>
      <w:tr w:rsidR="000B6709" w:rsidTr="000B6709">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OpkrævningSpecifikationLinjeParameterMængde</w:t>
            </w:r>
          </w:p>
        </w:tc>
        <w:tc>
          <w:tcPr>
            <w:tcW w:w="1701" w:type="dxa"/>
          </w:tcPr>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 xml:space="preserve">Domain: </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Tekst30</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base: string</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maxLength: 30</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mængdeangivelse (kontekstafhængig).</w:t>
            </w:r>
          </w:p>
        </w:tc>
      </w:tr>
      <w:tr w:rsidR="000B6709" w:rsidTr="000B6709">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OpkrævningSpecifikationLinjeParameterNavn</w:t>
            </w:r>
          </w:p>
        </w:tc>
        <w:tc>
          <w:tcPr>
            <w:tcW w:w="1701" w:type="dxa"/>
          </w:tcPr>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 xml:space="preserve">Domain: </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TekstKort</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base: string</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minLength: 0</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en parameter på en specifikationslinje</w:t>
            </w:r>
          </w:p>
        </w:tc>
      </w:tr>
      <w:tr w:rsidR="000B6709" w:rsidTr="000B6709">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OpkrævningSpecifikationLinjeParameterSats</w:t>
            </w:r>
          </w:p>
        </w:tc>
        <w:tc>
          <w:tcPr>
            <w:tcW w:w="1701" w:type="dxa"/>
          </w:tcPr>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 xml:space="preserve">Domain: </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Beløb</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base: decimal</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totalDigits: 13</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sats (konteksafhængig)</w:t>
            </w:r>
          </w:p>
        </w:tc>
      </w:tr>
      <w:tr w:rsidR="000B6709" w:rsidTr="000B6709">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OpkrævningSpecifikationLinjeParameterTekst</w:t>
            </w:r>
          </w:p>
        </w:tc>
        <w:tc>
          <w:tcPr>
            <w:tcW w:w="1701" w:type="dxa"/>
          </w:tcPr>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 xml:space="preserve">Domain: </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TekstKort</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base: string</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minLength: 0</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Tekstparameter på en specifikationslinje</w:t>
            </w:r>
          </w:p>
        </w:tc>
      </w:tr>
      <w:tr w:rsidR="000B6709" w:rsidTr="000B6709">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OpkrævningSpecifikationLinjeTekst</w:t>
            </w:r>
          </w:p>
        </w:tc>
        <w:tc>
          <w:tcPr>
            <w:tcW w:w="1701" w:type="dxa"/>
          </w:tcPr>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 xml:space="preserve">Domain: </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TekstLang</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base: string</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maxLength: 500</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 forklarende tekst på en specifikationslinje.</w:t>
            </w:r>
          </w:p>
        </w:tc>
      </w:tr>
      <w:tr w:rsidR="000B6709" w:rsidTr="000B6709">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OpkrævningSpecifikationParameterBeløb</w:t>
            </w:r>
          </w:p>
        </w:tc>
        <w:tc>
          <w:tcPr>
            <w:tcW w:w="1701" w:type="dxa"/>
          </w:tcPr>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 xml:space="preserve">Domain: </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Beløb</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base: decimal</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totalDigits: 13</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parameterfelt i en opkrævningsmeddelelseskabelon som er et beløb</w:t>
            </w:r>
          </w:p>
        </w:tc>
      </w:tr>
      <w:tr w:rsidR="000B6709" w:rsidTr="000B6709">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OpkrævningSpecifikationParameterDato</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dato</w:t>
            </w:r>
          </w:p>
        </w:tc>
      </w:tr>
      <w:tr w:rsidR="000B6709" w:rsidTr="000B6709">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OpkrævningSpecifikationParameterMængde</w:t>
            </w:r>
          </w:p>
        </w:tc>
        <w:tc>
          <w:tcPr>
            <w:tcW w:w="1701" w:type="dxa"/>
          </w:tcPr>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 xml:space="preserve">Domain: </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Tekst30</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base: string</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maxLength: 30</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mængdeangivelse (kontekstafhængig).</w:t>
            </w:r>
          </w:p>
        </w:tc>
      </w:tr>
      <w:tr w:rsidR="000B6709" w:rsidTr="000B6709">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OpkrævningSpecifikationParameterNavn</w:t>
            </w:r>
          </w:p>
        </w:tc>
        <w:tc>
          <w:tcPr>
            <w:tcW w:w="1701" w:type="dxa"/>
          </w:tcPr>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 xml:space="preserve">Domain: </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Tekst100</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base: string</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maxLength: 100</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et parameterfelt i en opkrævningmeddelelseskabelon.</w:t>
            </w:r>
          </w:p>
        </w:tc>
      </w:tr>
      <w:tr w:rsidR="000B6709" w:rsidTr="000B6709">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OpkrævningSpecifikationParameterSats</w:t>
            </w:r>
          </w:p>
        </w:tc>
        <w:tc>
          <w:tcPr>
            <w:tcW w:w="1701" w:type="dxa"/>
          </w:tcPr>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 xml:space="preserve">Domain: </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Beløb</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base: decimal</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totalDigits: 13</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sats (konteksafhængig)</w:t>
            </w:r>
          </w:p>
        </w:tc>
      </w:tr>
      <w:tr w:rsidR="000B6709" w:rsidTr="000B6709">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OpkrævningSpecifikationParameterTekst</w:t>
            </w:r>
          </w:p>
        </w:tc>
        <w:tc>
          <w:tcPr>
            <w:tcW w:w="1701" w:type="dxa"/>
          </w:tcPr>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 xml:space="preserve">Domain: </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TekstLang</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base: string</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maxLength: 500</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opkrævningmeddelseskabelon, som indeholder fritekst</w:t>
            </w:r>
          </w:p>
        </w:tc>
      </w:tr>
      <w:tr w:rsidR="000B6709" w:rsidTr="000B6709">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tc>
      </w:tr>
      <w:tr w:rsidR="000B6709" w:rsidTr="000B6709">
        <w:tc>
          <w:tcPr>
            <w:tcW w:w="3402"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ValutaOplysningKode</w:t>
            </w:r>
          </w:p>
        </w:tc>
        <w:tc>
          <w:tcPr>
            <w:tcW w:w="1701" w:type="dxa"/>
          </w:tcPr>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 xml:space="preserve">Domain: </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Valuta</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base: string</w:t>
            </w:r>
          </w:p>
          <w:p w:rsidR="000B6709" w:rsidRPr="00AD66B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D66B9">
              <w:rPr>
                <w:rFonts w:ascii="Arial" w:hAnsi="Arial" w:cs="Arial"/>
                <w:sz w:val="18"/>
                <w:lang w:val="en-US"/>
              </w:rPr>
              <w:t>maxLength: 3</w:t>
            </w:r>
          </w:p>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ISO-kode for den pågældende valuta fx DKK</w:t>
            </w:r>
          </w:p>
        </w:tc>
      </w:tr>
    </w:tbl>
    <w:p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B6709" w:rsidRPr="000B6709" w:rsidSect="000B6709">
      <w:headerReference w:type="default" r:id="rId16"/>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3D12" w:rsidRDefault="00093D12" w:rsidP="000B6709">
      <w:pPr>
        <w:spacing w:line="240" w:lineRule="auto"/>
      </w:pPr>
      <w:r>
        <w:separator/>
      </w:r>
    </w:p>
  </w:endnote>
  <w:endnote w:type="continuationSeparator" w:id="0">
    <w:p w:rsidR="00093D12" w:rsidRDefault="00093D12" w:rsidP="000B6709">
      <w:pPr>
        <w:spacing w:line="240" w:lineRule="auto"/>
      </w:pPr>
      <w:r>
        <w:continuationSeparator/>
      </w:r>
    </w:p>
  </w:endnote>
  <w:endnote w:type="continuationNotice" w:id="1">
    <w:p w:rsidR="00093D12" w:rsidRDefault="00093D1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709" w:rsidRDefault="000B670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709" w:rsidRPr="000B6709" w:rsidRDefault="000B6709" w:rsidP="000B670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del w:id="9" w:author="IT-Support" w:date="2011-09-08T07:40:00Z">
      <w:r w:rsidR="00D8295C">
        <w:rPr>
          <w:rFonts w:ascii="Arial" w:hAnsi="Arial" w:cs="Arial"/>
          <w:noProof/>
          <w:sz w:val="16"/>
        </w:rPr>
        <w:delText>2. september</w:delText>
      </w:r>
    </w:del>
    <w:ins w:id="10" w:author="IT-Support" w:date="2011-09-08T07:40:00Z">
      <w:r>
        <w:rPr>
          <w:rFonts w:ascii="Arial" w:hAnsi="Arial" w:cs="Arial"/>
          <w:noProof/>
          <w:sz w:val="16"/>
        </w:rPr>
        <w:t>16. august</w:t>
      </w:r>
    </w:ins>
    <w:r>
      <w:rPr>
        <w:rFonts w:ascii="Arial" w:hAnsi="Arial" w:cs="Arial"/>
        <w:noProof/>
        <w:sz w:val="16"/>
      </w:rPr>
      <w:t xml:space="preserve"> 2011</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F404D9">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F404D9">
      <w:rPr>
        <w:rFonts w:ascii="Arial" w:hAnsi="Arial" w:cs="Arial"/>
        <w:noProof/>
        <w:sz w:val="16"/>
      </w:rPr>
      <w:t>11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709" w:rsidRDefault="000B670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3D12" w:rsidRDefault="00093D12" w:rsidP="000B6709">
      <w:pPr>
        <w:spacing w:line="240" w:lineRule="auto"/>
      </w:pPr>
      <w:r>
        <w:separator/>
      </w:r>
    </w:p>
  </w:footnote>
  <w:footnote w:type="continuationSeparator" w:id="0">
    <w:p w:rsidR="00093D12" w:rsidRDefault="00093D12" w:rsidP="000B6709">
      <w:pPr>
        <w:spacing w:line="240" w:lineRule="auto"/>
      </w:pPr>
      <w:r>
        <w:continuationSeparator/>
      </w:r>
    </w:p>
  </w:footnote>
  <w:footnote w:type="continuationNotice" w:id="1">
    <w:p w:rsidR="00093D12" w:rsidRDefault="00093D12">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709" w:rsidRDefault="000B670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709" w:rsidRPr="000B6709" w:rsidRDefault="000B6709" w:rsidP="000B6709">
    <w:pPr>
      <w:pStyle w:val="Sidehoved"/>
      <w:jc w:val="center"/>
      <w:rPr>
        <w:rFonts w:ascii="Arial" w:hAnsi="Arial" w:cs="Arial"/>
      </w:rPr>
    </w:pPr>
    <w:r w:rsidRPr="000B6709">
      <w:rPr>
        <w:rFonts w:ascii="Arial" w:hAnsi="Arial" w:cs="Arial"/>
      </w:rPr>
      <w:t>Servicebeskrivelse</w:t>
    </w:r>
  </w:p>
  <w:p w:rsidR="000B6709" w:rsidRPr="000B6709" w:rsidRDefault="000B6709" w:rsidP="000B670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709" w:rsidRDefault="000B670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709" w:rsidRPr="000B6709" w:rsidRDefault="000B6709" w:rsidP="000B6709">
    <w:pPr>
      <w:pStyle w:val="Sidehoved"/>
      <w:jc w:val="center"/>
      <w:rPr>
        <w:rFonts w:ascii="Arial" w:hAnsi="Arial" w:cs="Arial"/>
      </w:rPr>
    </w:pPr>
    <w:r w:rsidRPr="000B6709">
      <w:rPr>
        <w:rFonts w:ascii="Arial" w:hAnsi="Arial" w:cs="Arial"/>
      </w:rPr>
      <w:t>Datastrukturer</w:t>
    </w:r>
  </w:p>
  <w:p w:rsidR="000B6709" w:rsidRPr="000B6709" w:rsidRDefault="000B6709" w:rsidP="000B6709">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709" w:rsidRDefault="000B6709" w:rsidP="000B6709">
    <w:pPr>
      <w:pStyle w:val="Sidehoved"/>
      <w:jc w:val="center"/>
      <w:rPr>
        <w:rFonts w:ascii="Arial" w:hAnsi="Arial" w:cs="Arial"/>
      </w:rPr>
    </w:pPr>
    <w:r>
      <w:rPr>
        <w:rFonts w:ascii="Arial" w:hAnsi="Arial" w:cs="Arial"/>
      </w:rPr>
      <w:t>Data elementer</w:t>
    </w:r>
  </w:p>
  <w:p w:rsidR="000B6709" w:rsidRPr="000B6709" w:rsidRDefault="000B6709" w:rsidP="000B670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7D740A"/>
    <w:multiLevelType w:val="multilevel"/>
    <w:tmpl w:val="AED2249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709"/>
    <w:rsid w:val="00062E9B"/>
    <w:rsid w:val="00093D12"/>
    <w:rsid w:val="000A68E5"/>
    <w:rsid w:val="000B6709"/>
    <w:rsid w:val="000C63BD"/>
    <w:rsid w:val="002F7445"/>
    <w:rsid w:val="00344BB0"/>
    <w:rsid w:val="003717A5"/>
    <w:rsid w:val="004E3015"/>
    <w:rsid w:val="00636BE0"/>
    <w:rsid w:val="006843F7"/>
    <w:rsid w:val="00892491"/>
    <w:rsid w:val="00AD66B9"/>
    <w:rsid w:val="00D8295C"/>
    <w:rsid w:val="00F404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B6709"/>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0B6709"/>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B670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B670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B670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B670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B670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B670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B670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B670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B6709"/>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B670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B6709"/>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B670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B670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B670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B670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B670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B670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B6709"/>
    <w:rPr>
      <w:rFonts w:ascii="Arial" w:hAnsi="Arial" w:cs="Arial"/>
      <w:b/>
      <w:sz w:val="30"/>
    </w:rPr>
  </w:style>
  <w:style w:type="paragraph" w:customStyle="1" w:styleId="Overskrift211pkt">
    <w:name w:val="Overskrift 2 + 11 pkt"/>
    <w:basedOn w:val="Normal"/>
    <w:link w:val="Overskrift211pktTegn"/>
    <w:rsid w:val="000B670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B6709"/>
    <w:rPr>
      <w:rFonts w:ascii="Arial" w:hAnsi="Arial" w:cs="Arial"/>
      <w:b/>
    </w:rPr>
  </w:style>
  <w:style w:type="paragraph" w:customStyle="1" w:styleId="Normal11">
    <w:name w:val="Normal + 11"/>
    <w:basedOn w:val="Normal"/>
    <w:link w:val="Normal11Tegn"/>
    <w:rsid w:val="000B670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B6709"/>
    <w:rPr>
      <w:rFonts w:ascii="Times New Roman" w:hAnsi="Times New Roman" w:cs="Times New Roman"/>
    </w:rPr>
  </w:style>
  <w:style w:type="paragraph" w:styleId="Sidehoved">
    <w:name w:val="header"/>
    <w:basedOn w:val="Normal"/>
    <w:link w:val="SidehovedTegn"/>
    <w:uiPriority w:val="99"/>
    <w:unhideWhenUsed/>
    <w:rsid w:val="000B670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B6709"/>
  </w:style>
  <w:style w:type="paragraph" w:styleId="Sidefod">
    <w:name w:val="footer"/>
    <w:basedOn w:val="Normal"/>
    <w:link w:val="SidefodTegn"/>
    <w:uiPriority w:val="99"/>
    <w:unhideWhenUsed/>
    <w:rsid w:val="000B6709"/>
    <w:pPr>
      <w:tabs>
        <w:tab w:val="center" w:pos="4819"/>
        <w:tab w:val="right" w:pos="9638"/>
      </w:tabs>
      <w:spacing w:line="240" w:lineRule="auto"/>
    </w:pPr>
  </w:style>
  <w:style w:type="character" w:customStyle="1" w:styleId="SidefodTegn">
    <w:name w:val="Sidefod Tegn"/>
    <w:basedOn w:val="Standardskrifttypeiafsnit"/>
    <w:link w:val="Sidefod"/>
    <w:uiPriority w:val="99"/>
    <w:rsid w:val="000B67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B6709"/>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0B6709"/>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B670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B670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B670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B670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B670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B670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B670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B670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B6709"/>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B670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B6709"/>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B670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B670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B670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B670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B670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B670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B6709"/>
    <w:rPr>
      <w:rFonts w:ascii="Arial" w:hAnsi="Arial" w:cs="Arial"/>
      <w:b/>
      <w:sz w:val="30"/>
    </w:rPr>
  </w:style>
  <w:style w:type="paragraph" w:customStyle="1" w:styleId="Overskrift211pkt">
    <w:name w:val="Overskrift 2 + 11 pkt"/>
    <w:basedOn w:val="Normal"/>
    <w:link w:val="Overskrift211pktTegn"/>
    <w:rsid w:val="000B670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B6709"/>
    <w:rPr>
      <w:rFonts w:ascii="Arial" w:hAnsi="Arial" w:cs="Arial"/>
      <w:b/>
    </w:rPr>
  </w:style>
  <w:style w:type="paragraph" w:customStyle="1" w:styleId="Normal11">
    <w:name w:val="Normal + 11"/>
    <w:basedOn w:val="Normal"/>
    <w:link w:val="Normal11Tegn"/>
    <w:rsid w:val="000B670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B6709"/>
    <w:rPr>
      <w:rFonts w:ascii="Times New Roman" w:hAnsi="Times New Roman" w:cs="Times New Roman"/>
    </w:rPr>
  </w:style>
  <w:style w:type="paragraph" w:styleId="Sidehoved">
    <w:name w:val="header"/>
    <w:basedOn w:val="Normal"/>
    <w:link w:val="SidehovedTegn"/>
    <w:uiPriority w:val="99"/>
    <w:unhideWhenUsed/>
    <w:rsid w:val="000B670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B6709"/>
  </w:style>
  <w:style w:type="paragraph" w:styleId="Sidefod">
    <w:name w:val="footer"/>
    <w:basedOn w:val="Normal"/>
    <w:link w:val="SidefodTegn"/>
    <w:uiPriority w:val="99"/>
    <w:unhideWhenUsed/>
    <w:rsid w:val="000B6709"/>
    <w:pPr>
      <w:tabs>
        <w:tab w:val="center" w:pos="4819"/>
        <w:tab w:val="right" w:pos="9638"/>
      </w:tabs>
      <w:spacing w:line="240" w:lineRule="auto"/>
    </w:pPr>
  </w:style>
  <w:style w:type="character" w:customStyle="1" w:styleId="SidefodTegn">
    <w:name w:val="Sidefod Tegn"/>
    <w:basedOn w:val="Standardskrifttypeiafsnit"/>
    <w:link w:val="Sidefod"/>
    <w:uiPriority w:val="99"/>
    <w:rsid w:val="000B67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customXml" Target="../customXml/item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0451F6BE1CE5D0499789C237980D56B7" ma:contentTypeVersion="1" ma:contentTypeDescription="Opret et nyt dokument." ma:contentTypeScope="" ma:versionID="3f941dcdc787494d2d03b1be229196ca">
  <xsd:schema xmlns:xsd="http://www.w3.org/2001/XMLSchema" xmlns:xs="http://www.w3.org/2001/XMLSchema" xmlns:p="http://schemas.microsoft.com/office/2006/metadata/properties" xmlns:ns2="abf7afa4-5a2d-4543-8447-3e6b90b527ad" targetNamespace="http://schemas.microsoft.com/office/2006/metadata/properties" ma:root="true" ma:fieldsID="f778880fb00911a9bb54a37f3d91af74" ns2:_="">
    <xsd:import namespace="abf7afa4-5a2d-4543-8447-3e6b90b527ad"/>
    <xsd:element name="properties">
      <xsd:complexType>
        <xsd:sequence>
          <xsd:element name="documentManagement">
            <xsd:complexType>
              <xsd:all>
                <xsd:element ref="ns2:Link_x0020_til_x0020_skabel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7afa4-5a2d-4543-8447-3e6b90b527ad" elementFormDefault="qualified">
    <xsd:import namespace="http://schemas.microsoft.com/office/2006/documentManagement/types"/>
    <xsd:import namespace="http://schemas.microsoft.com/office/infopath/2007/PartnerControls"/>
    <xsd:element name="Link_x0020_til_x0020_skabelon" ma:index="8" nillable="true" ma:displayName="Link til skabelon" ma:internalName="Link_x0020_til_x0020_skabelon">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Link_x0020_til_x0020_skabelon xmlns="abf7afa4-5a2d-4543-8447-3e6b90b527ad">
      <Url xsi:nil="true"/>
      <Description xsi:nil="true"/>
    </Link_x0020_til_x0020_skabelon>
  </documentManagement>
</p:properties>
</file>

<file path=customXml/itemProps1.xml><?xml version="1.0" encoding="utf-8"?>
<ds:datastoreItem xmlns:ds="http://schemas.openxmlformats.org/officeDocument/2006/customXml" ds:itemID="{E92F6B6E-D6E6-4974-96A2-44F645FEDDFE}"/>
</file>

<file path=customXml/itemProps2.xml><?xml version="1.0" encoding="utf-8"?>
<ds:datastoreItem xmlns:ds="http://schemas.openxmlformats.org/officeDocument/2006/customXml" ds:itemID="{FBCEAC63-A9BB-4E89-88C9-72A8F0BC5C02}"/>
</file>

<file path=customXml/itemProps3.xml><?xml version="1.0" encoding="utf-8"?>
<ds:datastoreItem xmlns:ds="http://schemas.openxmlformats.org/officeDocument/2006/customXml" ds:itemID="{562D112D-73C4-48F0-94C8-992550D9D4F5}"/>
</file>

<file path=customXml/itemProps4.xml><?xml version="1.0" encoding="utf-8"?>
<ds:datastoreItem xmlns:ds="http://schemas.openxmlformats.org/officeDocument/2006/customXml" ds:itemID="{CECD9D00-4C84-4A7E-8096-DA2186FF808D}"/>
</file>

<file path=docProps/app.xml><?xml version="1.0" encoding="utf-8"?>
<Properties xmlns="http://schemas.openxmlformats.org/officeDocument/2006/extended-properties" xmlns:vt="http://schemas.openxmlformats.org/officeDocument/2006/docPropsVTypes">
  <Template>Normal.dotm</Template>
  <TotalTime>0</TotalTime>
  <Pages>11</Pages>
  <Words>3014</Words>
  <Characters>18390</Characters>
  <Application>Microsoft Office Word</Application>
  <DocSecurity>0</DocSecurity>
  <Lines>153</Lines>
  <Paragraphs>42</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21362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Midtgaard</dc:creator>
  <cp:lastModifiedBy>Poul V Madsen</cp:lastModifiedBy>
  <cp:revision>2</cp:revision>
  <dcterms:created xsi:type="dcterms:W3CDTF">2011-09-08T05:40:00Z</dcterms:created>
  <dcterms:modified xsi:type="dcterms:W3CDTF">2011-09-08T05:40:00Z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0x0101000451F6BE1CE5D0499789C237980D56B7</vt:lpwstr>
  </property>
</Properties>
</file>