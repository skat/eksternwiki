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header5.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53D20" w:rsidTr="00153D20">
        <w:trPr>
          <w:trHeight w:hRule="exact" w:val="113"/>
        </w:trPr>
        <w:tc>
          <w:tcPr>
            <w:tcW w:w="10345" w:type="dxa"/>
            <w:gridSpan w:val="6"/>
            <w:shd w:val="clear" w:color="auto" w:fill="B3B3B3"/>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D20" w:rsidTr="00153D20">
        <w:trPr>
          <w:trHeight w:val="283"/>
        </w:trPr>
        <w:tc>
          <w:tcPr>
            <w:tcW w:w="10345" w:type="dxa"/>
            <w:gridSpan w:val="6"/>
            <w:tcBorders>
              <w:bottom w:val="single" w:sz="6" w:space="0" w:color="auto"/>
            </w:tcBorders>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53D20">
              <w:rPr>
                <w:rFonts w:ascii="Arial" w:hAnsi="Arial" w:cs="Arial"/>
                <w:b/>
                <w:sz w:val="30"/>
              </w:rPr>
              <w:t>OpkrævningFordringListeOpdater</w:t>
            </w:r>
          </w:p>
        </w:tc>
      </w:tr>
      <w:tr w:rsidR="00153D20" w:rsidTr="00153D20">
        <w:trPr>
          <w:trHeight w:val="283"/>
        </w:trPr>
        <w:tc>
          <w:tcPr>
            <w:tcW w:w="1134"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53D20" w:rsidTr="00153D20">
        <w:trPr>
          <w:trHeight w:val="283"/>
        </w:trPr>
        <w:tc>
          <w:tcPr>
            <w:tcW w:w="1134"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153D20" w:rsidTr="00153D20">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53D20" w:rsidTr="00153D20">
        <w:trPr>
          <w:trHeight w:val="283"/>
        </w:trPr>
        <w:tc>
          <w:tcPr>
            <w:tcW w:w="10345" w:type="dxa"/>
            <w:gridSpan w:val="6"/>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153D20" w:rsidTr="00153D20">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53D20" w:rsidTr="00153D20">
        <w:trPr>
          <w:trHeight w:val="283"/>
        </w:trPr>
        <w:tc>
          <w:tcPr>
            <w:tcW w:w="10345" w:type="dxa"/>
            <w:gridSpan w:val="6"/>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153D20" w:rsidTr="00153D20">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53D20" w:rsidTr="00153D20">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ISO-starndardkoden "dkk"</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oprindelige fordring tilbageføres inklusiv påløbne renter ved at sende en opdatering til opkrævningsfordringen med FordringBeløb = 0 kr.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beløbet på en fordring en gang er angivet til 0, kan den ikke opdateres ved en senere lejlighed, men vil kræve oprettelse af en ny.</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fordringen indgå i kontoens saldo kreditering.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Påløbne renter på den tilbagekaldte opkrævningsfordring vil blive tilbagerullet, inklusiv dækninger af disse.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(EFI/DMI), så skal inddrivelsesfordringen tilbagekaldes.</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forsøges opdateret, afvises (der opdateres IKKE nogen oplysninger på en fejlbehæftet opkrævningsfordring)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af 500 opkrævningsfordringer er fejlbehæftede, så opdateres de 488, mens de øvrige afvises.</w:t>
            </w:r>
          </w:p>
        </w:tc>
      </w:tr>
      <w:tr w:rsidR="00153D20" w:rsidTr="00153D20">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53D20" w:rsidTr="00153D20">
        <w:trPr>
          <w:trHeight w:val="283"/>
        </w:trPr>
        <w:tc>
          <w:tcPr>
            <w:tcW w:w="10345" w:type="dxa"/>
            <w:gridSpan w:val="6"/>
            <w:shd w:val="clear" w:color="auto" w:fill="FFFFFF"/>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53D20" w:rsidTr="00153D20">
        <w:trPr>
          <w:trHeight w:val="283"/>
        </w:trPr>
        <w:tc>
          <w:tcPr>
            <w:tcW w:w="10345" w:type="dxa"/>
            <w:gridSpan w:val="6"/>
            <w:shd w:val="clear" w:color="auto" w:fill="FFFFFF"/>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153D20" w:rsidTr="00153D20">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(EANOrdreNummer)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(EANKontoNummer)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(EANKontakt)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(ProduktionEnhedNummer)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(OpkrævningFordringTypeNavn)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3D20" w:rsidTr="00153D20">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153D20" w:rsidTr="00153D20">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153D20" w:rsidTr="00153D20">
        <w:trPr>
          <w:trHeight w:val="283"/>
        </w:trPr>
        <w:tc>
          <w:tcPr>
            <w:tcW w:w="10345" w:type="dxa"/>
            <w:gridSpan w:val="6"/>
            <w:shd w:val="clear" w:color="auto" w:fill="FFFFFF"/>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53D20" w:rsidTr="00153D20">
        <w:trPr>
          <w:trHeight w:val="283"/>
        </w:trPr>
        <w:tc>
          <w:tcPr>
            <w:tcW w:w="10345" w:type="dxa"/>
            <w:gridSpan w:val="6"/>
            <w:shd w:val="clear" w:color="auto" w:fill="FFFFFF"/>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153D20" w:rsidTr="00153D20">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153D20" w:rsidTr="00153D20">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153D20" w:rsidTr="00153D20">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3D20" w:rsidTr="00153D20">
        <w:trPr>
          <w:trHeight w:val="283"/>
        </w:trPr>
        <w:tc>
          <w:tcPr>
            <w:tcW w:w="10345" w:type="dxa"/>
            <w:gridSpan w:val="6"/>
            <w:shd w:val="clear" w:color="auto" w:fill="FFFFFF"/>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53D20" w:rsidTr="00153D20">
        <w:trPr>
          <w:trHeight w:val="283"/>
        </w:trPr>
        <w:tc>
          <w:tcPr>
            <w:tcW w:w="10345" w:type="dxa"/>
            <w:gridSpan w:val="6"/>
            <w:shd w:val="clear" w:color="auto" w:fill="FFFFFF"/>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153D20" w:rsidTr="00153D20">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3D20" w:rsidTr="00153D20">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53D20" w:rsidTr="00153D20">
        <w:trPr>
          <w:trHeight w:val="283"/>
        </w:trPr>
        <w:tc>
          <w:tcPr>
            <w:tcW w:w="10345" w:type="dxa"/>
            <w:gridSpan w:val="6"/>
            <w:shd w:val="clear" w:color="auto" w:fill="FFFFFF"/>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53D20" w:rsidTr="00153D20">
        <w:trPr>
          <w:trHeight w:val="283"/>
        </w:trPr>
        <w:tc>
          <w:tcPr>
            <w:tcW w:w="10345" w:type="dxa"/>
            <w:gridSpan w:val="6"/>
            <w:shd w:val="clear" w:color="auto" w:fill="FFFFFF"/>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026 - Fejl i Genstandsnummer - OpkrævningFordringGenstandNummer.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028 - FordringtypeID må ikke ændres -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 Fordringshaver kan ikke opdateres på afregnede fordringer -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346A6F" w:rsidRDefault="00346A6F"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6A6F" w:rsidRDefault="00346A6F" w:rsidP="00346A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 w:author="IT-Support" w:date="2011-09-08T07:32:00Z"/>
                <w:rFonts w:ascii="Arial" w:hAnsi="Arial" w:cs="Arial"/>
                <w:sz w:val="18"/>
              </w:rPr>
            </w:pPr>
            <w:ins w:id="2" w:author="IT-Support" w:date="2011-09-08T07:32:00Z">
              <w:r>
                <w:rPr>
                  <w:rFonts w:ascii="Arial" w:hAnsi="Arial" w:cs="Arial"/>
                  <w:sz w:val="18"/>
                </w:rPr>
                <w:t>056 - OpkrævningFordringArt må ikke ændres fra EA til OR - OpkrævningFordringID, OpkrævningFordringArt,</w:t>
              </w:r>
            </w:ins>
          </w:p>
          <w:p w:rsidR="00346A6F" w:rsidRDefault="00346A6F" w:rsidP="00346A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 w:author="IT-Support" w:date="2011-09-08T07:32:00Z"/>
                <w:rFonts w:ascii="Arial" w:hAnsi="Arial" w:cs="Arial"/>
                <w:sz w:val="18"/>
              </w:rPr>
            </w:pPr>
            <w:ins w:id="4" w:author="IT-Support" w:date="2011-09-08T07:32:00Z">
              <w:r>
                <w:rPr>
                  <w:rFonts w:ascii="Arial" w:hAnsi="Arial" w:cs="Arial"/>
                  <w:sz w:val="18"/>
                </w:rPr>
                <w:t>OpkrævningFordringID.</w:t>
              </w:r>
            </w:ins>
          </w:p>
          <w:p w:rsidR="00346A6F" w:rsidRDefault="00346A6F"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 w:author="IT-Support" w:date="2011-09-08T07:32:00Z"/>
                <w:rFonts w:ascii="Arial" w:hAnsi="Arial" w:cs="Arial"/>
                <w:sz w:val="18"/>
              </w:rPr>
            </w:pPr>
          </w:p>
          <w:p w:rsidR="00346A6F" w:rsidRDefault="00346A6F" w:rsidP="00346A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 w:author="IT-Support" w:date="2011-09-08T07:32:00Z"/>
                <w:rFonts w:ascii="Arial" w:hAnsi="Arial" w:cs="Arial"/>
                <w:sz w:val="18"/>
              </w:rPr>
            </w:pPr>
            <w:ins w:id="7" w:author="IT-Support" w:date="2011-09-08T07:32:00Z">
              <w:r>
                <w:rPr>
                  <w:rFonts w:ascii="Arial" w:hAnsi="Arial" w:cs="Arial"/>
                  <w:sz w:val="18"/>
                </w:rPr>
                <w:t>057 - OpkrævningFordringArt må ikke ændres fra OR til FF - OpkrævningFordringID, OpkrævningFordringArt,</w:t>
              </w:r>
            </w:ins>
          </w:p>
          <w:p w:rsidR="00346A6F" w:rsidRPr="001812A7" w:rsidRDefault="00346A6F" w:rsidP="00346A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 w:author="IT-Support" w:date="2011-09-08T07:32:00Z"/>
                <w:rFonts w:ascii="Arial" w:hAnsi="Arial" w:cs="Arial"/>
                <w:sz w:val="18"/>
                <w:lang w:val="en-US"/>
              </w:rPr>
            </w:pPr>
            <w:ins w:id="9" w:author="IT-Support" w:date="2011-09-08T07:32:00Z">
              <w:r w:rsidRPr="001812A7">
                <w:rPr>
                  <w:rFonts w:ascii="Arial" w:hAnsi="Arial" w:cs="Arial"/>
                  <w:sz w:val="18"/>
                  <w:lang w:val="en-US"/>
                </w:rPr>
                <w:t>OpkrævningFordringID.</w:t>
              </w:r>
            </w:ins>
          </w:p>
          <w:p w:rsidR="00346A6F" w:rsidRPr="001812A7" w:rsidRDefault="00346A6F"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 w:author="IT-Support" w:date="2011-09-08T07:32:00Z"/>
                <w:rFonts w:ascii="Arial" w:hAnsi="Arial" w:cs="Arial"/>
                <w:sz w:val="18"/>
                <w:lang w:val="en-US"/>
              </w:rPr>
            </w:pP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990 - Transaction is already registered.</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991 - Service processing is denied in system and client</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992 - Transaction XX is already processed.</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153D20" w:rsidTr="00153D20">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153D20" w:rsidTr="00153D20">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OpkrævningFordringAfsenderBestillingID ikke når frem, skal systemet der kaldte med fordringer til oprettelse (I_I kaldet) kalde igen men det samme TransaktionsID som det første kald (Oprindelige I_I).</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 xml:space="preserve">I det tilfælde hvor det oprindelig I_I kald aldrig blev modtaget svares der med normal (I_O) indhold inkl. </w:t>
            </w:r>
            <w:r>
              <w:rPr>
                <w:rFonts w:ascii="Arial" w:hAnsi="Arial" w:cs="Arial"/>
                <w:sz w:val="18"/>
              </w:rPr>
              <w:lastRenderedPageBreak/>
              <w:t>OpkrævningFordringAfsenderBestillingID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tc>
      </w:tr>
      <w:tr w:rsidR="00153D20" w:rsidTr="00153D20">
        <w:trPr>
          <w:trHeight w:val="283"/>
        </w:trPr>
        <w:tc>
          <w:tcPr>
            <w:tcW w:w="10345" w:type="dxa"/>
            <w:gridSpan w:val="6"/>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153D20" w:rsidTr="00153D20">
        <w:trPr>
          <w:trHeight w:val="283"/>
        </w:trPr>
        <w:tc>
          <w:tcPr>
            <w:tcW w:w="10345" w:type="dxa"/>
            <w:gridSpan w:val="6"/>
            <w:shd w:val="clear" w:color="auto" w:fill="FFFFFF"/>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 Som det fremgår skal lister  dog opdateres samlet for at kunne håndtere slettede elementer i listerne.</w:t>
            </w:r>
          </w:p>
        </w:tc>
      </w:tr>
    </w:tbl>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3D20" w:rsidSect="00153D20">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53D20" w:rsidTr="00153D20">
        <w:trPr>
          <w:trHeight w:hRule="exact" w:val="113"/>
        </w:trPr>
        <w:tc>
          <w:tcPr>
            <w:tcW w:w="10345" w:type="dxa"/>
            <w:shd w:val="clear" w:color="auto" w:fill="B3B3B3"/>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D20" w:rsidTr="00153D20">
        <w:tc>
          <w:tcPr>
            <w:tcW w:w="10345" w:type="dxa"/>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153D20" w:rsidTr="00153D20">
        <w:tc>
          <w:tcPr>
            <w:tcW w:w="10345" w:type="dxa"/>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53D20" w:rsidTr="00153D20">
        <w:trPr>
          <w:trHeight w:hRule="exact" w:val="113"/>
        </w:trPr>
        <w:tc>
          <w:tcPr>
            <w:tcW w:w="10345" w:type="dxa"/>
            <w:shd w:val="clear" w:color="auto" w:fill="B3B3B3"/>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D20" w:rsidTr="00153D20">
        <w:tc>
          <w:tcPr>
            <w:tcW w:w="10345" w:type="dxa"/>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153D20" w:rsidTr="00153D20">
        <w:tc>
          <w:tcPr>
            <w:tcW w:w="10345" w:type="dxa"/>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53D20" w:rsidTr="00153D20">
        <w:trPr>
          <w:trHeight w:hRule="exact" w:val="113"/>
        </w:trPr>
        <w:tc>
          <w:tcPr>
            <w:tcW w:w="10345" w:type="dxa"/>
            <w:shd w:val="clear" w:color="auto" w:fill="B3B3B3"/>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D20" w:rsidTr="00153D20">
        <w:tc>
          <w:tcPr>
            <w:tcW w:w="10345" w:type="dxa"/>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153D20" w:rsidTr="00153D20">
        <w:tc>
          <w:tcPr>
            <w:tcW w:w="10345" w:type="dxa"/>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53D20" w:rsidTr="00153D20">
        <w:trPr>
          <w:trHeight w:hRule="exact" w:val="113"/>
        </w:trPr>
        <w:tc>
          <w:tcPr>
            <w:tcW w:w="10345" w:type="dxa"/>
            <w:shd w:val="clear" w:color="auto" w:fill="B3B3B3"/>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3D20" w:rsidTr="00153D20">
        <w:tc>
          <w:tcPr>
            <w:tcW w:w="10345" w:type="dxa"/>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153D20" w:rsidTr="00153D20">
        <w:tc>
          <w:tcPr>
            <w:tcW w:w="10345" w:type="dxa"/>
            <w:vAlign w:val="center"/>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3D20" w:rsidSect="00153D20">
          <w:headerReference w:type="default" r:id="rId15"/>
          <w:pgSz w:w="11906" w:h="16838"/>
          <w:pgMar w:top="567" w:right="567" w:bottom="567" w:left="1134" w:header="283" w:footer="708" w:gutter="0"/>
          <w:cols w:space="708"/>
          <w:docGrid w:linePitch="360"/>
        </w:sect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53D20" w:rsidTr="00153D20">
        <w:trPr>
          <w:tblHeader/>
        </w:trPr>
        <w:tc>
          <w:tcPr>
            <w:tcW w:w="3402" w:type="dxa"/>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TekstKort</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minLength: 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Tekst45</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45</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EANNummer</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13</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Tekst45</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45</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KundeNummer</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11</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pattern: [0-9]{8,11}</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Tekst30</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30</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lastRenderedPageBreak/>
              <w:t>BeløbPositivNegativ15Decimaler2</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decimal</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maxInclusive: 999999999999999</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ID4</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integer</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totalDigits: 4</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Tekst30</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30</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FordringArt</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2</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BeløbPositivNegativ15Decimaler2</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decimal</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maxInclusive: 999999999999999</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Tekst45</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45</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Forældelsesdatoen er datoen for, hvornår en fordring er </w:t>
            </w:r>
            <w:r>
              <w:rPr>
                <w:rFonts w:ascii="Arial" w:hAnsi="Arial" w:cs="Arial"/>
                <w:sz w:val="18"/>
              </w:rPr>
              <w:lastRenderedPageBreak/>
              <w:t xml:space="preserve">forældet og ikke længere kan inddrives eller opkræves. </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OpkrævningFordringFrigivelseDato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Tekst25</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25</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Tekst30</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30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KundeNummer</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11</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pattern: [0-9]{8,11}</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Tekst30</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30</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Tekst32</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32</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TekstLang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500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w:t>
            </w:r>
            <w:r>
              <w:rPr>
                <w:rFonts w:ascii="Arial" w:hAnsi="Arial" w:cs="Arial"/>
                <w:sz w:val="18"/>
              </w:rPr>
              <w:lastRenderedPageBreak/>
              <w:t>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Lokalt referencenummer på opkrævningsfordringen i afsenderens, typisk fordringshaverens, fagsystem. </w:t>
            </w:r>
            <w:r>
              <w:rPr>
                <w:rFonts w:ascii="Arial" w:hAnsi="Arial" w:cs="Arial"/>
                <w:sz w:val="18"/>
              </w:rPr>
              <w:lastRenderedPageBreak/>
              <w:t>Nummer er unikt for en given afsender.</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OpkrævningFordringRenteDato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ID4</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integer</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totalDigits: 4</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Tekst30</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30</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Tekst30</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30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w:t>
            </w:r>
            <w:r>
              <w:rPr>
                <w:rFonts w:ascii="Arial" w:hAnsi="Arial" w:cs="Arial"/>
                <w:sz w:val="18"/>
              </w:rPr>
              <w:lastRenderedPageBreak/>
              <w:t>betyder solidarisk hæftelse, at alle kunder hæfter 100% for fordringen.</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OpkrævningHæftelseSlutDato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Beløb</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decimal</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totalDigits: 13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TalHel</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integer</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pattern: ([0-9])*</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maxInclusive: 999999999999999999</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Beløb</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decimal</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totalDigits: 13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Tekst30</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30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TekstKort</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minLength: 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Beløb</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decimal</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totalDigits: 13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TekstKort</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minLength: 0</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TekstLang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500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Beløb</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decimal</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totalDigits: 13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Indhold i et parameterfelt i en opkrævningsmeddelelseskabelon som er et beløb</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OpkrævningSpecifikationParameterDato</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Tekst30</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30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Tekst100</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100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Beløb</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decimal</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totalDigits: 13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TekstLang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500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153D20" w:rsidTr="00153D20">
        <w:tc>
          <w:tcPr>
            <w:tcW w:w="3402"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 xml:space="preserve">Domain: </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Valuta</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base: string</w:t>
            </w:r>
          </w:p>
          <w:p w:rsidR="00153D20" w:rsidRPr="00346A6F"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46A6F">
              <w:rPr>
                <w:rFonts w:ascii="Arial" w:hAnsi="Arial" w:cs="Arial"/>
                <w:sz w:val="18"/>
                <w:lang w:val="en-US"/>
              </w:rPr>
              <w:t>maxLength: 3</w:t>
            </w:r>
          </w:p>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53D20" w:rsidRPr="00153D20" w:rsidSect="00153D20">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6F0" w:rsidRDefault="002606F0" w:rsidP="00153D20">
      <w:pPr>
        <w:spacing w:line="240" w:lineRule="auto"/>
      </w:pPr>
      <w:r>
        <w:separator/>
      </w:r>
    </w:p>
  </w:endnote>
  <w:endnote w:type="continuationSeparator" w:id="0">
    <w:p w:rsidR="002606F0" w:rsidRDefault="002606F0" w:rsidP="00153D20">
      <w:pPr>
        <w:spacing w:line="240" w:lineRule="auto"/>
      </w:pPr>
      <w:r>
        <w:continuationSeparator/>
      </w:r>
    </w:p>
  </w:endnote>
  <w:endnote w:type="continuationNotice" w:id="1">
    <w:p w:rsidR="002606F0" w:rsidRDefault="002606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Default="00153D2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Pr="00153D20" w:rsidRDefault="00153D20" w:rsidP="00153D2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1" w:author="IT-Support" w:date="2011-09-08T07:32:00Z">
      <w:r w:rsidR="0061510C">
        <w:rPr>
          <w:rFonts w:ascii="Arial" w:hAnsi="Arial" w:cs="Arial"/>
          <w:noProof/>
          <w:sz w:val="16"/>
        </w:rPr>
        <w:delText>2. september</w:delText>
      </w:r>
    </w:del>
    <w:ins w:id="12" w:author="IT-Support" w:date="2011-09-08T07:32:00Z">
      <w:r>
        <w:rPr>
          <w:rFonts w:ascii="Arial" w:hAnsi="Arial" w:cs="Arial"/>
          <w:noProof/>
          <w:sz w:val="16"/>
        </w:rPr>
        <w:t>16. august</w:t>
      </w:r>
    </w:ins>
    <w:r>
      <w:rPr>
        <w:rFonts w:ascii="Arial" w:hAnsi="Arial" w:cs="Arial"/>
        <w:noProof/>
        <w:sz w:val="16"/>
      </w:rPr>
      <w:t xml:space="preserve">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1812A7">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1812A7">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Default="00153D2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6F0" w:rsidRDefault="002606F0" w:rsidP="00153D20">
      <w:pPr>
        <w:spacing w:line="240" w:lineRule="auto"/>
      </w:pPr>
      <w:r>
        <w:separator/>
      </w:r>
    </w:p>
  </w:footnote>
  <w:footnote w:type="continuationSeparator" w:id="0">
    <w:p w:rsidR="002606F0" w:rsidRDefault="002606F0" w:rsidP="00153D20">
      <w:pPr>
        <w:spacing w:line="240" w:lineRule="auto"/>
      </w:pPr>
      <w:r>
        <w:continuationSeparator/>
      </w:r>
    </w:p>
  </w:footnote>
  <w:footnote w:type="continuationNotice" w:id="1">
    <w:p w:rsidR="002606F0" w:rsidRDefault="002606F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Default="00153D2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Pr="00153D20" w:rsidRDefault="00153D20" w:rsidP="00153D20">
    <w:pPr>
      <w:pStyle w:val="Sidehoved"/>
      <w:jc w:val="center"/>
      <w:rPr>
        <w:rFonts w:ascii="Arial" w:hAnsi="Arial" w:cs="Arial"/>
      </w:rPr>
    </w:pPr>
    <w:r w:rsidRPr="00153D20">
      <w:rPr>
        <w:rFonts w:ascii="Arial" w:hAnsi="Arial" w:cs="Arial"/>
      </w:rPr>
      <w:t>Servicebeskrivelse</w:t>
    </w:r>
  </w:p>
  <w:p w:rsidR="00153D20" w:rsidRPr="00153D20" w:rsidRDefault="00153D20" w:rsidP="00153D2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Default="00153D2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Pr="00153D20" w:rsidRDefault="00153D20" w:rsidP="00153D20">
    <w:pPr>
      <w:pStyle w:val="Sidehoved"/>
      <w:jc w:val="center"/>
      <w:rPr>
        <w:rFonts w:ascii="Arial" w:hAnsi="Arial" w:cs="Arial"/>
      </w:rPr>
    </w:pPr>
    <w:r w:rsidRPr="00153D20">
      <w:rPr>
        <w:rFonts w:ascii="Arial" w:hAnsi="Arial" w:cs="Arial"/>
      </w:rPr>
      <w:t>Datastrukturer</w:t>
    </w:r>
  </w:p>
  <w:p w:rsidR="00153D20" w:rsidRPr="00153D20" w:rsidRDefault="00153D20" w:rsidP="00153D2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D20" w:rsidRDefault="00153D20" w:rsidP="00153D20">
    <w:pPr>
      <w:pStyle w:val="Sidehoved"/>
      <w:jc w:val="center"/>
      <w:rPr>
        <w:rFonts w:ascii="Arial" w:hAnsi="Arial" w:cs="Arial"/>
      </w:rPr>
    </w:pPr>
    <w:r>
      <w:rPr>
        <w:rFonts w:ascii="Arial" w:hAnsi="Arial" w:cs="Arial"/>
      </w:rPr>
      <w:t>Data elementer</w:t>
    </w:r>
  </w:p>
  <w:p w:rsidR="00153D20" w:rsidRPr="00153D20" w:rsidRDefault="00153D20" w:rsidP="00153D2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9531A"/>
    <w:multiLevelType w:val="multilevel"/>
    <w:tmpl w:val="F59AD0B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20"/>
    <w:rsid w:val="00062E9B"/>
    <w:rsid w:val="00153D20"/>
    <w:rsid w:val="001812A7"/>
    <w:rsid w:val="002606F0"/>
    <w:rsid w:val="00346A6F"/>
    <w:rsid w:val="003717A5"/>
    <w:rsid w:val="0061510C"/>
    <w:rsid w:val="00636BE0"/>
    <w:rsid w:val="006843F7"/>
    <w:rsid w:val="00864E37"/>
    <w:rsid w:val="00892491"/>
    <w:rsid w:val="00CB6A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53D2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53D2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53D2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53D2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53D2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53D2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53D2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53D2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53D2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D2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53D2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53D2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53D2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53D2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53D2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53D2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53D2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53D2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53D2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53D20"/>
    <w:rPr>
      <w:rFonts w:ascii="Arial" w:hAnsi="Arial" w:cs="Arial"/>
      <w:b/>
      <w:sz w:val="30"/>
    </w:rPr>
  </w:style>
  <w:style w:type="paragraph" w:customStyle="1" w:styleId="Overskrift211pkt">
    <w:name w:val="Overskrift 2 + 11 pkt"/>
    <w:basedOn w:val="Normal"/>
    <w:link w:val="Overskrift211pktTegn"/>
    <w:rsid w:val="00153D2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53D20"/>
    <w:rPr>
      <w:rFonts w:ascii="Arial" w:hAnsi="Arial" w:cs="Arial"/>
      <w:b/>
    </w:rPr>
  </w:style>
  <w:style w:type="paragraph" w:customStyle="1" w:styleId="Normal11">
    <w:name w:val="Normal + 11"/>
    <w:basedOn w:val="Normal"/>
    <w:link w:val="Normal11Tegn"/>
    <w:rsid w:val="00153D2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53D20"/>
    <w:rPr>
      <w:rFonts w:ascii="Times New Roman" w:hAnsi="Times New Roman" w:cs="Times New Roman"/>
    </w:rPr>
  </w:style>
  <w:style w:type="paragraph" w:styleId="Sidehoved">
    <w:name w:val="header"/>
    <w:basedOn w:val="Normal"/>
    <w:link w:val="SidehovedTegn"/>
    <w:uiPriority w:val="99"/>
    <w:unhideWhenUsed/>
    <w:rsid w:val="00153D2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3D20"/>
  </w:style>
  <w:style w:type="paragraph" w:styleId="Sidefod">
    <w:name w:val="footer"/>
    <w:basedOn w:val="Normal"/>
    <w:link w:val="SidefodTegn"/>
    <w:uiPriority w:val="99"/>
    <w:unhideWhenUsed/>
    <w:rsid w:val="00153D20"/>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3D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53D2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53D2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53D2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53D2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53D2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53D2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53D2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53D2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53D2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D2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53D2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53D2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53D2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53D2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53D2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53D2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53D2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53D2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53D2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53D20"/>
    <w:rPr>
      <w:rFonts w:ascii="Arial" w:hAnsi="Arial" w:cs="Arial"/>
      <w:b/>
      <w:sz w:val="30"/>
    </w:rPr>
  </w:style>
  <w:style w:type="paragraph" w:customStyle="1" w:styleId="Overskrift211pkt">
    <w:name w:val="Overskrift 2 + 11 pkt"/>
    <w:basedOn w:val="Normal"/>
    <w:link w:val="Overskrift211pktTegn"/>
    <w:rsid w:val="00153D2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53D20"/>
    <w:rPr>
      <w:rFonts w:ascii="Arial" w:hAnsi="Arial" w:cs="Arial"/>
      <w:b/>
    </w:rPr>
  </w:style>
  <w:style w:type="paragraph" w:customStyle="1" w:styleId="Normal11">
    <w:name w:val="Normal + 11"/>
    <w:basedOn w:val="Normal"/>
    <w:link w:val="Normal11Tegn"/>
    <w:rsid w:val="00153D2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53D20"/>
    <w:rPr>
      <w:rFonts w:ascii="Times New Roman" w:hAnsi="Times New Roman" w:cs="Times New Roman"/>
    </w:rPr>
  </w:style>
  <w:style w:type="paragraph" w:styleId="Sidehoved">
    <w:name w:val="header"/>
    <w:basedOn w:val="Normal"/>
    <w:link w:val="SidehovedTegn"/>
    <w:uiPriority w:val="99"/>
    <w:unhideWhenUsed/>
    <w:rsid w:val="00153D2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3D20"/>
  </w:style>
  <w:style w:type="paragraph" w:styleId="Sidefod">
    <w:name w:val="footer"/>
    <w:basedOn w:val="Normal"/>
    <w:link w:val="SidefodTegn"/>
    <w:uiPriority w:val="99"/>
    <w:unhideWhenUsed/>
    <w:rsid w:val="00153D20"/>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3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561123">
      <w:bodyDiv w:val="1"/>
      <w:marLeft w:val="0"/>
      <w:marRight w:val="0"/>
      <w:marTop w:val="0"/>
      <w:marBottom w:val="0"/>
      <w:divBdr>
        <w:top w:val="none" w:sz="0" w:space="0" w:color="auto"/>
        <w:left w:val="none" w:sz="0" w:space="0" w:color="auto"/>
        <w:bottom w:val="none" w:sz="0" w:space="0" w:color="auto"/>
        <w:right w:val="none" w:sz="0" w:space="0" w:color="auto"/>
      </w:divBdr>
    </w:div>
    <w:div w:id="18706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0451F6BE1CE5D0499789C237980D56B7" ma:contentTypeVersion="1" ma:contentTypeDescription="Opret et nyt dokument." ma:contentTypeScope="" ma:versionID="3f941dcdc787494d2d03b1be229196ca">
  <xsd:schema xmlns:xsd="http://www.w3.org/2001/XMLSchema" xmlns:xs="http://www.w3.org/2001/XMLSchema" xmlns:p="http://schemas.microsoft.com/office/2006/metadata/properties" xmlns:ns2="abf7afa4-5a2d-4543-8447-3e6b90b527ad" targetNamespace="http://schemas.microsoft.com/office/2006/metadata/properties" ma:root="true" ma:fieldsID="f778880fb00911a9bb54a37f3d91af74" ns2:_="">
    <xsd:import namespace="abf7afa4-5a2d-4543-8447-3e6b90b527ad"/>
    <xsd:element name="properties">
      <xsd:complexType>
        <xsd:sequence>
          <xsd:element name="documentManagement">
            <xsd:complexType>
              <xsd:all>
                <xsd:element ref="ns2:Link_x0020_til_x0020_skabel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7afa4-5a2d-4543-8447-3e6b90b527ad" elementFormDefault="qualified">
    <xsd:import namespace="http://schemas.microsoft.com/office/2006/documentManagement/types"/>
    <xsd:import namespace="http://schemas.microsoft.com/office/infopath/2007/PartnerControls"/>
    <xsd:element name="Link_x0020_til_x0020_skabelon" ma:index="8" nillable="true" ma:displayName="Link til skabelon" ma:internalName="Link_x0020_til_x0020_skabelon">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Link_x0020_til_x0020_skabelon xmlns="abf7afa4-5a2d-4543-8447-3e6b90b527ad">
      <Url xsi:nil="true"/>
      <Description xsi:nil="true"/>
    </Link_x0020_til_x0020_skabelon>
  </documentManagement>
</p:properties>
</file>

<file path=customXml/itemProps1.xml><?xml version="1.0" encoding="utf-8"?>
<ds:datastoreItem xmlns:ds="http://schemas.openxmlformats.org/officeDocument/2006/customXml" ds:itemID="{819938FC-1C0C-400A-928A-82D4DC2E262F}"/>
</file>

<file path=customXml/itemProps2.xml><?xml version="1.0" encoding="utf-8"?>
<ds:datastoreItem xmlns:ds="http://schemas.openxmlformats.org/officeDocument/2006/customXml" ds:itemID="{F1F1E9C2-24EC-4ED2-B1DC-57FB60BDEC48}"/>
</file>

<file path=customXml/itemProps3.xml><?xml version="1.0" encoding="utf-8"?>
<ds:datastoreItem xmlns:ds="http://schemas.openxmlformats.org/officeDocument/2006/customXml" ds:itemID="{605F6F64-9BA4-46BA-A7BC-06115B724E78}"/>
</file>

<file path=customXml/itemProps4.xml><?xml version="1.0" encoding="utf-8"?>
<ds:datastoreItem xmlns:ds="http://schemas.openxmlformats.org/officeDocument/2006/customXml" ds:itemID="{053852BC-E0F3-45AC-A24B-65D57A0793BB}"/>
</file>

<file path=docProps/app.xml><?xml version="1.0" encoding="utf-8"?>
<Properties xmlns="http://schemas.openxmlformats.org/officeDocument/2006/extended-properties" xmlns:vt="http://schemas.openxmlformats.org/officeDocument/2006/docPropsVTypes">
  <Template>Normal.dotm</Template>
  <TotalTime>0</TotalTime>
  <Pages>12</Pages>
  <Words>3297</Words>
  <Characters>20114</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Poul V Madsen</cp:lastModifiedBy>
  <cp:revision>2</cp:revision>
  <dcterms:created xsi:type="dcterms:W3CDTF">2011-09-08T05:33:00Z</dcterms:created>
  <dcterms:modified xsi:type="dcterms:W3CDTF">2011-09-08T05:33:00Z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0x0101000451F6BE1CE5D0499789C237980D56B7</vt:lpwstr>
  </property>
</Properties>
</file>