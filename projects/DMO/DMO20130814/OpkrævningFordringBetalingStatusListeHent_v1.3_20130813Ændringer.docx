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52E93" w14:textId="77777777" w:rsidR="00BC6EAA"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94269" w14:paraId="15257FF0" w14:textId="77777777" w:rsidTr="00494269">
        <w:trPr>
          <w:trHeight w:hRule="exact" w:val="113"/>
        </w:trPr>
        <w:tc>
          <w:tcPr>
            <w:tcW w:w="10345" w:type="dxa"/>
            <w:gridSpan w:val="6"/>
            <w:shd w:val="clear" w:color="auto" w:fill="B3B3B3"/>
          </w:tcPr>
          <w:p w14:paraId="23587FA4"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269" w14:paraId="3E43EFF1" w14:textId="77777777" w:rsidTr="00494269">
        <w:trPr>
          <w:trHeight w:val="283"/>
        </w:trPr>
        <w:tc>
          <w:tcPr>
            <w:tcW w:w="10345" w:type="dxa"/>
            <w:gridSpan w:val="6"/>
            <w:tcBorders>
              <w:bottom w:val="single" w:sz="6" w:space="0" w:color="auto"/>
            </w:tcBorders>
          </w:tcPr>
          <w:p w14:paraId="5AA9C6FE"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94269">
              <w:rPr>
                <w:rFonts w:ascii="Arial" w:hAnsi="Arial" w:cs="Arial"/>
                <w:b/>
                <w:sz w:val="30"/>
              </w:rPr>
              <w:t>OpkrævningFordringBetalingStatusListeHent</w:t>
            </w:r>
          </w:p>
        </w:tc>
      </w:tr>
      <w:tr w:rsidR="00494269" w14:paraId="562AA855" w14:textId="77777777" w:rsidTr="00494269">
        <w:trPr>
          <w:trHeight w:val="283"/>
        </w:trPr>
        <w:tc>
          <w:tcPr>
            <w:tcW w:w="1134" w:type="dxa"/>
            <w:tcBorders>
              <w:top w:val="single" w:sz="6" w:space="0" w:color="auto"/>
              <w:bottom w:val="nil"/>
            </w:tcBorders>
            <w:shd w:val="clear" w:color="auto" w:fill="auto"/>
            <w:vAlign w:val="center"/>
          </w:tcPr>
          <w:p w14:paraId="4F58B915"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19C12DE0"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309BCA6"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4796F0B7"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049D701B"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26E26432"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94269" w14:paraId="62075F20" w14:textId="77777777" w:rsidTr="00494269">
        <w:trPr>
          <w:trHeight w:val="283"/>
        </w:trPr>
        <w:tc>
          <w:tcPr>
            <w:tcW w:w="1134" w:type="dxa"/>
            <w:tcBorders>
              <w:top w:val="nil"/>
            </w:tcBorders>
            <w:shd w:val="clear" w:color="auto" w:fill="auto"/>
            <w:vAlign w:val="center"/>
          </w:tcPr>
          <w:p w14:paraId="3D889A5F"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14:paraId="3C971204"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0A9B05B0" w14:textId="54165C9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9" w:author="Martin Midtgaard" w:date="2013-08-13T14:16:00Z">
              <w:r w:rsidR="00920F1F">
                <w:rPr>
                  <w:rFonts w:ascii="Arial" w:hAnsi="Arial" w:cs="Arial"/>
                  <w:sz w:val="18"/>
                </w:rPr>
                <w:delText>2</w:delText>
              </w:r>
            </w:del>
            <w:ins w:id="20" w:author="Martin Midtgaard" w:date="2013-08-13T14:16:00Z">
              <w:r>
                <w:rPr>
                  <w:rFonts w:ascii="Arial" w:hAnsi="Arial" w:cs="Arial"/>
                  <w:sz w:val="18"/>
                </w:rPr>
                <w:t>3</w:t>
              </w:r>
            </w:ins>
          </w:p>
        </w:tc>
        <w:tc>
          <w:tcPr>
            <w:tcW w:w="1701" w:type="dxa"/>
            <w:tcBorders>
              <w:top w:val="nil"/>
            </w:tcBorders>
            <w:shd w:val="clear" w:color="auto" w:fill="auto"/>
            <w:vAlign w:val="center"/>
          </w:tcPr>
          <w:p w14:paraId="7835E96E"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22-10-2012</w:t>
            </w:r>
          </w:p>
        </w:tc>
        <w:tc>
          <w:tcPr>
            <w:tcW w:w="1701" w:type="dxa"/>
            <w:tcBorders>
              <w:top w:val="nil"/>
            </w:tcBorders>
            <w:shd w:val="clear" w:color="auto" w:fill="auto"/>
            <w:vAlign w:val="center"/>
          </w:tcPr>
          <w:p w14:paraId="47491F84"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5B4ADCD9" w14:textId="78EAEE69" w:rsidR="00494269" w:rsidRPr="00494269" w:rsidRDefault="00920F1F"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 w:author="Martin Midtgaard" w:date="2013-08-13T14:16:00Z">
              <w:r>
                <w:rPr>
                  <w:rFonts w:ascii="Arial" w:hAnsi="Arial" w:cs="Arial"/>
                  <w:sz w:val="18"/>
                </w:rPr>
                <w:delText>16-7</w:delText>
              </w:r>
            </w:del>
            <w:ins w:id="22" w:author="Martin Midtgaard" w:date="2013-08-13T14:16:00Z">
              <w:r w:rsidR="00494269">
                <w:rPr>
                  <w:rFonts w:ascii="Arial" w:hAnsi="Arial" w:cs="Arial"/>
                  <w:sz w:val="18"/>
                </w:rPr>
                <w:t>13-8</w:t>
              </w:r>
            </w:ins>
            <w:r w:rsidR="00494269">
              <w:rPr>
                <w:rFonts w:ascii="Arial" w:hAnsi="Arial" w:cs="Arial"/>
                <w:sz w:val="18"/>
              </w:rPr>
              <w:t>-2013</w:t>
            </w:r>
          </w:p>
        </w:tc>
      </w:tr>
      <w:tr w:rsidR="00494269" w14:paraId="5B1A1612" w14:textId="77777777" w:rsidTr="00494269">
        <w:trPr>
          <w:trHeight w:val="283"/>
        </w:trPr>
        <w:tc>
          <w:tcPr>
            <w:tcW w:w="10345" w:type="dxa"/>
            <w:gridSpan w:val="6"/>
            <w:shd w:val="clear" w:color="auto" w:fill="B3B3B3"/>
            <w:vAlign w:val="center"/>
          </w:tcPr>
          <w:p w14:paraId="4FD936DA"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94269" w14:paraId="745924DA" w14:textId="77777777" w:rsidTr="00494269">
        <w:trPr>
          <w:trHeight w:val="283"/>
        </w:trPr>
        <w:tc>
          <w:tcPr>
            <w:tcW w:w="10345" w:type="dxa"/>
            <w:gridSpan w:val="6"/>
            <w:vAlign w:val="center"/>
          </w:tcPr>
          <w:p w14:paraId="12CD9851" w14:textId="29B7B372"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udgangspunkt i et eller flere OpkrævningFordringID'er at returnerer oplysninger om </w:t>
            </w:r>
            <w:del w:id="23" w:author="Martin Midtgaard" w:date="2013-08-13T14:16:00Z">
              <w:r w:rsidR="00920F1F">
                <w:rPr>
                  <w:rFonts w:ascii="Arial" w:hAnsi="Arial" w:cs="Arial"/>
                  <w:sz w:val="18"/>
                </w:rPr>
                <w:delText>en fordrings oprindelige beløb</w:delText>
              </w:r>
            </w:del>
            <w:ins w:id="24" w:author="Martin Midtgaard" w:date="2013-08-13T14:16:00Z">
              <w:r>
                <w:rPr>
                  <w:rFonts w:ascii="Arial" w:hAnsi="Arial" w:cs="Arial"/>
                  <w:sz w:val="18"/>
                </w:rPr>
                <w:t>oprindelig fordringsbeløb</w:t>
              </w:r>
            </w:ins>
            <w:r>
              <w:rPr>
                <w:rFonts w:ascii="Arial" w:hAnsi="Arial" w:cs="Arial"/>
                <w:sz w:val="18"/>
              </w:rPr>
              <w:t xml:space="preserve"> og </w:t>
            </w:r>
            <w:del w:id="25" w:author="Martin Midtgaard" w:date="2013-08-13T14:16:00Z">
              <w:r w:rsidR="00920F1F">
                <w:rPr>
                  <w:rFonts w:ascii="Arial" w:hAnsi="Arial" w:cs="Arial"/>
                  <w:sz w:val="18"/>
                </w:rPr>
                <w:delText>aktuelle åbne del af et OpkrævningFordringID</w:delText>
              </w:r>
            </w:del>
            <w:ins w:id="26" w:author="Martin Midtgaard" w:date="2013-08-13T14:16:00Z">
              <w:r>
                <w:rPr>
                  <w:rFonts w:ascii="Arial" w:hAnsi="Arial" w:cs="Arial"/>
                  <w:sz w:val="18"/>
                </w:rPr>
                <w:t>aktuel rest fordring for den enkelte fordring</w:t>
              </w:r>
            </w:ins>
            <w:r>
              <w:rPr>
                <w:rFonts w:ascii="Arial" w:hAnsi="Arial" w:cs="Arial"/>
                <w:sz w:val="18"/>
              </w:rPr>
              <w:t>.</w:t>
            </w:r>
          </w:p>
        </w:tc>
      </w:tr>
      <w:tr w:rsidR="00494269" w14:paraId="47B1FD49" w14:textId="77777777" w:rsidTr="00494269">
        <w:trPr>
          <w:trHeight w:val="283"/>
        </w:trPr>
        <w:tc>
          <w:tcPr>
            <w:tcW w:w="10345" w:type="dxa"/>
            <w:gridSpan w:val="6"/>
            <w:shd w:val="clear" w:color="auto" w:fill="B3B3B3"/>
            <w:vAlign w:val="center"/>
          </w:tcPr>
          <w:p w14:paraId="1AE7BFB3"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94269" w14:paraId="6EC5534B" w14:textId="77777777" w:rsidTr="00494269">
        <w:trPr>
          <w:trHeight w:val="283"/>
        </w:trPr>
        <w:tc>
          <w:tcPr>
            <w:tcW w:w="10345" w:type="dxa"/>
            <w:gridSpan w:val="6"/>
          </w:tcPr>
          <w:p w14:paraId="076BF1D6"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 w:author="Martin Midtgaard" w:date="2013-08-13T14:16:00Z"/>
                <w:rFonts w:ascii="Arial" w:hAnsi="Arial" w:cs="Arial"/>
                <w:sz w:val="18"/>
              </w:rPr>
            </w:pPr>
            <w:del w:id="28" w:author="Martin Midtgaard" w:date="2013-08-13T14:16:00Z">
              <w:r>
                <w:rPr>
                  <w:rFonts w:ascii="Arial" w:hAnsi="Arial" w:cs="Arial"/>
                  <w:sz w:val="18"/>
                </w:rPr>
                <w:delText>Der et snapshot af fordring på den dato og tid, hvor kaldet gennemføres. Altså hvis der spørges tidligere eller senere, kan der opnås forskellige resultater på output felterne OpkrævningFordringOprindeligtBeløb og OpkrævningFordringBeløb.</w:delText>
              </w:r>
            </w:del>
          </w:p>
          <w:p w14:paraId="532954EA"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 w:author="Martin Midtgaard" w:date="2013-08-13T14:16:00Z"/>
                <w:rFonts w:ascii="Arial" w:hAnsi="Arial" w:cs="Arial"/>
                <w:sz w:val="18"/>
              </w:rPr>
            </w:pPr>
          </w:p>
          <w:p w14:paraId="124EA965" w14:textId="73AB7B5B" w:rsidR="00494269" w:rsidRPr="00494269" w:rsidRDefault="00920F1F"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0" w:author="Martin Midtgaard" w:date="2013-08-13T14:16:00Z">
              <w:r>
                <w:rPr>
                  <w:rFonts w:ascii="Arial" w:hAnsi="Arial" w:cs="Arial"/>
                  <w:sz w:val="18"/>
                </w:rPr>
                <w:delText>Der er et maks. med 1000 fordringer pr. kald.</w:delText>
              </w:r>
            </w:del>
            <w:ins w:id="31" w:author="Martin Midtgaard" w:date="2013-08-13T14:16:00Z">
              <w:r w:rsidR="00494269">
                <w:rPr>
                  <w:rFonts w:ascii="Arial" w:hAnsi="Arial" w:cs="Arial"/>
                  <w:sz w:val="18"/>
                </w:rPr>
                <w:t>Service indeholder en delmængde af funktionaliteten i DMS.OpkrævningFordringHent.</w:t>
              </w:r>
            </w:ins>
          </w:p>
        </w:tc>
      </w:tr>
      <w:tr w:rsidR="00494269" w14:paraId="1C04F16E" w14:textId="77777777" w:rsidTr="00494269">
        <w:trPr>
          <w:trHeight w:val="283"/>
        </w:trPr>
        <w:tc>
          <w:tcPr>
            <w:tcW w:w="10345" w:type="dxa"/>
            <w:gridSpan w:val="6"/>
            <w:shd w:val="clear" w:color="auto" w:fill="B3B3B3"/>
            <w:vAlign w:val="center"/>
          </w:tcPr>
          <w:p w14:paraId="231948A7"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94269" w14:paraId="744177AF" w14:textId="77777777" w:rsidTr="00494269">
        <w:trPr>
          <w:trHeight w:val="283"/>
        </w:trPr>
        <w:tc>
          <w:tcPr>
            <w:tcW w:w="10345" w:type="dxa"/>
            <w:gridSpan w:val="6"/>
            <w:shd w:val="clear" w:color="auto" w:fill="FFFFFF"/>
          </w:tcPr>
          <w:p w14:paraId="14A856E9"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 w:author="Martin Midtgaard" w:date="2013-08-13T14:16:00Z"/>
                <w:rFonts w:ascii="Arial" w:hAnsi="Arial" w:cs="Arial"/>
                <w:sz w:val="18"/>
              </w:rPr>
            </w:pPr>
            <w:del w:id="33" w:author="Martin Midtgaard" w:date="2013-08-13T14:16:00Z">
              <w:r>
                <w:rPr>
                  <w:rFonts w:ascii="Arial" w:hAnsi="Arial" w:cs="Arial"/>
                  <w:sz w:val="18"/>
                </w:rPr>
                <w:delText>Servicen giver den aktuelle status på en fordring på forespørgselstidspunktet og der ikke mulighed for at afdække evt. historik på fordringen via denne service:</w:delText>
              </w:r>
            </w:del>
          </w:p>
          <w:p w14:paraId="191ADE12"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 w:author="Martin Midtgaard" w:date="2013-08-13T14:16:00Z"/>
                <w:rFonts w:ascii="Arial" w:hAnsi="Arial" w:cs="Arial"/>
                <w:sz w:val="18"/>
              </w:rPr>
            </w:pPr>
            <w:del w:id="35" w:author="Martin Midtgaard" w:date="2013-08-13T14:16:00Z">
              <w:r>
                <w:rPr>
                  <w:rFonts w:ascii="Arial" w:hAnsi="Arial" w:cs="Arial"/>
                  <w:sz w:val="18"/>
                </w:rPr>
                <w:delText>-</w:delText>
              </w:r>
              <w:r>
                <w:rPr>
                  <w:rFonts w:ascii="Arial" w:hAnsi="Arial" w:cs="Arial"/>
                  <w:sz w:val="18"/>
                </w:rPr>
                <w:tab/>
                <w:delText>Opdateringer af fordringen saldo.</w:delText>
              </w:r>
            </w:del>
          </w:p>
          <w:p w14:paraId="36C61F92"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 w:author="Martin Midtgaard" w:date="2013-08-13T14:16:00Z"/>
                <w:rFonts w:ascii="Arial" w:hAnsi="Arial" w:cs="Arial"/>
                <w:sz w:val="18"/>
              </w:rPr>
            </w:pPr>
            <w:del w:id="37" w:author="Martin Midtgaard" w:date="2013-08-13T14:16:00Z">
              <w:r>
                <w:rPr>
                  <w:rFonts w:ascii="Arial" w:hAnsi="Arial" w:cs="Arial"/>
                  <w:sz w:val="18"/>
                </w:rPr>
                <w:delText>-</w:delText>
              </w:r>
              <w:r>
                <w:rPr>
                  <w:rFonts w:ascii="Arial" w:hAnsi="Arial" w:cs="Arial"/>
                  <w:sz w:val="18"/>
                </w:rPr>
                <w:tab/>
                <w:delText>Omposteringer.</w:delText>
              </w:r>
            </w:del>
          </w:p>
          <w:p w14:paraId="69B6055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 w:author="Martin Midtgaard" w:date="2013-08-13T14:16:00Z"/>
                <w:rFonts w:ascii="Arial" w:hAnsi="Arial" w:cs="Arial"/>
                <w:sz w:val="18"/>
              </w:rPr>
            </w:pPr>
            <w:del w:id="39" w:author="Martin Midtgaard" w:date="2013-08-13T14:16:00Z">
              <w:r>
                <w:rPr>
                  <w:rFonts w:ascii="Arial" w:hAnsi="Arial" w:cs="Arial"/>
                  <w:sz w:val="18"/>
                </w:rPr>
                <w:delText>-</w:delText>
              </w:r>
              <w:r>
                <w:rPr>
                  <w:rFonts w:ascii="Arial" w:hAnsi="Arial" w:cs="Arial"/>
                  <w:sz w:val="18"/>
                </w:rPr>
                <w:tab/>
                <w:delText>Dækningsløse indbetalinger.</w:delText>
              </w:r>
            </w:del>
          </w:p>
          <w:p w14:paraId="06F8E57B"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 w:author="Martin Midtgaard" w:date="2013-08-13T14:16:00Z"/>
                <w:rFonts w:ascii="Arial" w:hAnsi="Arial" w:cs="Arial"/>
                <w:sz w:val="18"/>
              </w:rPr>
            </w:pPr>
            <w:del w:id="41" w:author="Martin Midtgaard" w:date="2013-08-13T14:16:00Z">
              <w:r>
                <w:rPr>
                  <w:rFonts w:ascii="Arial" w:hAnsi="Arial" w:cs="Arial"/>
                  <w:sz w:val="18"/>
                </w:rPr>
                <w:delText>-</w:delText>
              </w:r>
              <w:r>
                <w:rPr>
                  <w:rFonts w:ascii="Arial" w:hAnsi="Arial" w:cs="Arial"/>
                  <w:sz w:val="18"/>
                </w:rPr>
                <w:tab/>
                <w:delText>Dækningsophævninger fra inddrivelsen.</w:delText>
              </w:r>
            </w:del>
          </w:p>
          <w:p w14:paraId="04AEDCBC" w14:textId="15885C9A" w:rsidR="00494269" w:rsidRDefault="00920F1F"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Martin Midtgaard" w:date="2013-08-13T14:16:00Z"/>
                <w:rFonts w:ascii="Arial" w:hAnsi="Arial" w:cs="Arial"/>
                <w:sz w:val="18"/>
              </w:rPr>
            </w:pPr>
            <w:del w:id="43" w:author="Martin Midtgaard" w:date="2013-08-13T14:16:00Z">
              <w:r>
                <w:rPr>
                  <w:rFonts w:ascii="Arial" w:hAnsi="Arial" w:cs="Arial"/>
                  <w:sz w:val="18"/>
                </w:rPr>
                <w:delText>-</w:delText>
              </w:r>
              <w:r>
                <w:rPr>
                  <w:rFonts w:ascii="Arial" w:hAnsi="Arial" w:cs="Arial"/>
                  <w:sz w:val="18"/>
                </w:rPr>
                <w:tab/>
                <w:delText>Afviste afskrivninger.</w:delText>
              </w:r>
            </w:del>
            <w:ins w:id="44" w:author="Martin Midtgaard" w:date="2013-08-13T14:16:00Z">
              <w:r w:rsidR="00494269">
                <w:rPr>
                  <w:rFonts w:ascii="Arial" w:hAnsi="Arial" w:cs="Arial"/>
                  <w:sz w:val="18"/>
                </w:rPr>
                <w:t>Forespørgselsparametre:</w:t>
              </w:r>
            </w:ins>
          </w:p>
          <w:p w14:paraId="4356CE9F"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5" w:author="Martin Midtgaard" w:date="2013-08-13T14:16:00Z">
              <w:r>
                <w:rPr>
                  <w:rFonts w:ascii="Arial" w:hAnsi="Arial" w:cs="Arial"/>
                  <w:sz w:val="18"/>
                </w:rPr>
                <w:t>Hvis OpkrævningFordringSaldoDato ikke er udfyldt leveres fordringens saldo på forespørgselsdatoen.</w:t>
              </w:r>
            </w:ins>
          </w:p>
        </w:tc>
      </w:tr>
      <w:tr w:rsidR="00494269" w14:paraId="2F97CE40" w14:textId="77777777" w:rsidTr="00494269">
        <w:trPr>
          <w:trHeight w:val="283"/>
        </w:trPr>
        <w:tc>
          <w:tcPr>
            <w:tcW w:w="10345" w:type="dxa"/>
            <w:gridSpan w:val="6"/>
            <w:shd w:val="clear" w:color="auto" w:fill="B3B3B3"/>
            <w:vAlign w:val="center"/>
          </w:tcPr>
          <w:p w14:paraId="0E99712F"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94269" w14:paraId="66645BA5" w14:textId="77777777" w:rsidTr="00494269">
        <w:trPr>
          <w:trHeight w:val="283"/>
        </w:trPr>
        <w:tc>
          <w:tcPr>
            <w:tcW w:w="10345" w:type="dxa"/>
            <w:gridSpan w:val="6"/>
            <w:shd w:val="clear" w:color="auto" w:fill="FFFFFF"/>
            <w:vAlign w:val="center"/>
          </w:tcPr>
          <w:p w14:paraId="6DD02D3C"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94269" w14:paraId="6CE860F7" w14:textId="77777777" w:rsidTr="00494269">
        <w:trPr>
          <w:trHeight w:val="283"/>
        </w:trPr>
        <w:tc>
          <w:tcPr>
            <w:tcW w:w="10345" w:type="dxa"/>
            <w:gridSpan w:val="6"/>
            <w:shd w:val="clear" w:color="auto" w:fill="FFFFFF"/>
          </w:tcPr>
          <w:p w14:paraId="331CA4BB"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OpkrævningFordringBetalingStatusListeHent_I</w:t>
            </w:r>
          </w:p>
        </w:tc>
      </w:tr>
      <w:tr w:rsidR="00494269" w14:paraId="3BAE7CB4" w14:textId="77777777" w:rsidTr="00494269">
        <w:trPr>
          <w:trHeight w:val="283"/>
        </w:trPr>
        <w:tc>
          <w:tcPr>
            <w:tcW w:w="10345" w:type="dxa"/>
            <w:gridSpan w:val="6"/>
            <w:shd w:val="clear" w:color="auto" w:fill="FFFFFF"/>
          </w:tcPr>
          <w:p w14:paraId="29DCC510"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80CEDB"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FordringsListe *</w:t>
            </w:r>
          </w:p>
          <w:p w14:paraId="098C6B73"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B02BD9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633141F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BDA72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14:paraId="4DC37DDB"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Kundeidentifikation *</w:t>
            </w:r>
          </w:p>
          <w:p w14:paraId="5FC014D8"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r>
              <w:rPr>
                <w:rFonts w:ascii="Arial" w:hAnsi="Arial" w:cs="Arial"/>
                <w:sz w:val="18"/>
              </w:rPr>
              <w:tab/>
              <w:t>[</w:t>
            </w:r>
          </w:p>
          <w:p w14:paraId="66EC9DF3"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1E745A4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70B932C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DF0C30"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14:paraId="06E350F4"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59A54701"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 w:author="Martin Midtgaard" w:date="2013-08-13T14:16:00Z"/>
                <w:rFonts w:ascii="Arial" w:hAnsi="Arial" w:cs="Arial"/>
                <w:sz w:val="18"/>
              </w:rPr>
            </w:pPr>
            <w:ins w:id="47" w:author="Martin Midtgaard" w:date="2013-08-13T14:16:00Z">
              <w:r>
                <w:rPr>
                  <w:rFonts w:ascii="Arial" w:hAnsi="Arial" w:cs="Arial"/>
                  <w:sz w:val="18"/>
                </w:rPr>
                <w:tab/>
              </w:r>
              <w:r>
                <w:rPr>
                  <w:rFonts w:ascii="Arial" w:hAnsi="Arial" w:cs="Arial"/>
                  <w:sz w:val="18"/>
                </w:rPr>
                <w:tab/>
                <w:t>(OpkrævningFordringSaldoDato)</w:t>
              </w:r>
            </w:ins>
          </w:p>
          <w:p w14:paraId="34A1CB34"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FD5B90"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94269" w14:paraId="11AD2027" w14:textId="77777777" w:rsidTr="00494269">
        <w:trPr>
          <w:trHeight w:val="283"/>
        </w:trPr>
        <w:tc>
          <w:tcPr>
            <w:tcW w:w="10345" w:type="dxa"/>
            <w:gridSpan w:val="6"/>
            <w:shd w:val="clear" w:color="auto" w:fill="FFFFFF"/>
            <w:vAlign w:val="center"/>
          </w:tcPr>
          <w:p w14:paraId="2FF2D39E"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94269" w14:paraId="46BE2053" w14:textId="77777777" w:rsidTr="00494269">
        <w:trPr>
          <w:trHeight w:val="283"/>
        </w:trPr>
        <w:tc>
          <w:tcPr>
            <w:tcW w:w="10345" w:type="dxa"/>
            <w:gridSpan w:val="6"/>
            <w:shd w:val="clear" w:color="auto" w:fill="FFFFFF"/>
          </w:tcPr>
          <w:p w14:paraId="39B74425"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OpkrævningFordringBetalingStatusListeHent_O</w:t>
            </w:r>
          </w:p>
        </w:tc>
      </w:tr>
      <w:tr w:rsidR="00494269" w14:paraId="452FDCD4" w14:textId="77777777" w:rsidTr="00494269">
        <w:trPr>
          <w:trHeight w:val="283"/>
        </w:trPr>
        <w:tc>
          <w:tcPr>
            <w:tcW w:w="10345" w:type="dxa"/>
            <w:gridSpan w:val="6"/>
            <w:shd w:val="clear" w:color="auto" w:fill="FFFFFF"/>
          </w:tcPr>
          <w:p w14:paraId="2B554D46"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 w:author="Martin Midtgaard" w:date="2013-08-13T14:16:00Z"/>
                <w:rFonts w:ascii="Arial" w:hAnsi="Arial" w:cs="Arial"/>
                <w:sz w:val="18"/>
              </w:rPr>
            </w:pPr>
          </w:p>
          <w:p w14:paraId="06EAE4AD" w14:textId="02823B4B" w:rsidR="00494269" w:rsidRDefault="00920F1F"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9" w:author="Martin Midtgaard" w:date="2013-08-13T14:16:00Z">
              <w:r>
                <w:rPr>
                  <w:rFonts w:ascii="Arial" w:hAnsi="Arial" w:cs="Arial"/>
                  <w:sz w:val="18"/>
                </w:rPr>
                <w:delText>OptimistiskLåsningDatoTid</w:delText>
              </w:r>
            </w:del>
          </w:p>
          <w:p w14:paraId="7C537020"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FordringBetalingStatusListe *</w:t>
            </w:r>
          </w:p>
          <w:p w14:paraId="28016D11"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r>
            <w:r>
              <w:rPr>
                <w:rFonts w:ascii="Arial" w:hAnsi="Arial" w:cs="Arial"/>
                <w:sz w:val="18"/>
              </w:rPr>
              <w:tab/>
            </w:r>
          </w:p>
          <w:p w14:paraId="59C1FF2A"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FordringBetalingStatus *</w:t>
            </w:r>
          </w:p>
          <w:p w14:paraId="0266CDDF"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F48ECC"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14:paraId="0D16F717"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OpkrævningFordringOprindeligtBeløb</w:t>
            </w:r>
          </w:p>
          <w:p w14:paraId="4511E2B4"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5A32F9D1"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A6AC60"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94269" w14:paraId="67CAEEBA" w14:textId="77777777" w:rsidTr="00494269">
        <w:trPr>
          <w:trHeight w:val="283"/>
        </w:trPr>
        <w:tc>
          <w:tcPr>
            <w:tcW w:w="10345" w:type="dxa"/>
            <w:gridSpan w:val="6"/>
            <w:shd w:val="clear" w:color="auto" w:fill="FFFFFF"/>
            <w:vAlign w:val="center"/>
          </w:tcPr>
          <w:p w14:paraId="583797E4"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94269" w14:paraId="681D8D28" w14:textId="77777777" w:rsidTr="00494269">
        <w:trPr>
          <w:trHeight w:val="283"/>
        </w:trPr>
        <w:tc>
          <w:tcPr>
            <w:tcW w:w="10345" w:type="dxa"/>
            <w:gridSpan w:val="6"/>
            <w:shd w:val="clear" w:color="auto" w:fill="FFFFFF"/>
          </w:tcPr>
          <w:p w14:paraId="6F353ACC"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OpkrævningFordringBetalingStatusListeHent_FejlId</w:t>
            </w:r>
          </w:p>
        </w:tc>
      </w:tr>
      <w:tr w:rsidR="00494269" w14:paraId="79BD2454" w14:textId="77777777" w:rsidTr="00494269">
        <w:trPr>
          <w:trHeight w:val="283"/>
        </w:trPr>
        <w:tc>
          <w:tcPr>
            <w:tcW w:w="10345" w:type="dxa"/>
            <w:gridSpan w:val="6"/>
            <w:shd w:val="clear" w:color="auto" w:fill="FFFFFF"/>
          </w:tcPr>
          <w:p w14:paraId="50BD2AB2"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1BCF7A"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(OpkrævningFordringID)</w:t>
            </w:r>
          </w:p>
          <w:p w14:paraId="39F32282"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F7FAEF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Martin Midtgaard" w:date="2013-08-13T14:16:00Z"/>
                <w:rFonts w:ascii="Arial" w:hAnsi="Arial" w:cs="Arial"/>
                <w:sz w:val="18"/>
              </w:rPr>
            </w:pPr>
            <w:r>
              <w:rPr>
                <w:rFonts w:ascii="Arial" w:hAnsi="Arial" w:cs="Arial"/>
                <w:sz w:val="18"/>
              </w:rPr>
              <w:t>(KundeType)</w:t>
            </w:r>
          </w:p>
          <w:p w14:paraId="206910FB"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1" w:author="Martin Midtgaard" w:date="2013-08-13T14:16:00Z">
              <w:r>
                <w:rPr>
                  <w:rFonts w:ascii="Arial" w:hAnsi="Arial" w:cs="Arial"/>
                  <w:sz w:val="18"/>
                </w:rPr>
                <w:t>(OpkrævningFordringSaldoDato)</w:t>
              </w:r>
            </w:ins>
          </w:p>
        </w:tc>
      </w:tr>
      <w:tr w:rsidR="00494269" w14:paraId="53013B48" w14:textId="77777777" w:rsidTr="00494269">
        <w:trPr>
          <w:trHeight w:val="283"/>
        </w:trPr>
        <w:tc>
          <w:tcPr>
            <w:tcW w:w="10345" w:type="dxa"/>
            <w:gridSpan w:val="6"/>
            <w:shd w:val="clear" w:color="auto" w:fill="B3B3B3"/>
            <w:vAlign w:val="center"/>
          </w:tcPr>
          <w:p w14:paraId="68279EBA"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494269" w14:paraId="108F9AA5" w14:textId="77777777" w:rsidTr="00494269">
        <w:trPr>
          <w:trHeight w:val="283"/>
        </w:trPr>
        <w:tc>
          <w:tcPr>
            <w:tcW w:w="10345" w:type="dxa"/>
            <w:gridSpan w:val="6"/>
            <w:shd w:val="clear" w:color="auto" w:fill="FFFFFF"/>
            <w:vAlign w:val="center"/>
          </w:tcPr>
          <w:p w14:paraId="714C20B4"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94269" w14:paraId="451B1B66" w14:textId="77777777" w:rsidTr="00494269">
        <w:trPr>
          <w:trHeight w:val="283"/>
        </w:trPr>
        <w:tc>
          <w:tcPr>
            <w:tcW w:w="10345" w:type="dxa"/>
            <w:gridSpan w:val="6"/>
            <w:shd w:val="clear" w:color="auto" w:fill="FFFFFF"/>
            <w:vAlign w:val="center"/>
          </w:tcPr>
          <w:p w14:paraId="702C6C27"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14:paraId="733E078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14:paraId="2DB4C84D"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Kundetype er ikke kendt i DMO - KundeType</w:t>
            </w:r>
          </w:p>
          <w:p w14:paraId="0B74F33D"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426A8"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OpkrævningFordringId ikke kendt i DMO - OpkrævningFordringID</w:t>
            </w:r>
          </w:p>
          <w:p w14:paraId="546BB70C"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5A3428"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Det oplyste Kundenummer er forskellig fra fordringens kundenummer - OpkrævningFordringID, KundeNummer; KundeType</w:t>
            </w:r>
          </w:p>
          <w:p w14:paraId="768FB27A"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BEEB42"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Der angivet flere fordringer end der kan behandles pr. kald - </w:t>
            </w:r>
          </w:p>
          <w:p w14:paraId="1453FCE6"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19C6B1"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14:paraId="78E85B8C"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0D159B"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14:paraId="620285A4"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CDD679"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14:paraId="14A99708"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3D4CA"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14:paraId="18D71CC8"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7DE81"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14:paraId="049FB709"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3D8246"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14:paraId="18BBA581"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C8F2E4"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bl>
    <w:p w14:paraId="3BF6FA96"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94269" w:rsidSect="00494269">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0CF820DD"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94269" w14:paraId="179A6329" w14:textId="77777777" w:rsidTr="00494269">
        <w:trPr>
          <w:tblHeader/>
        </w:trPr>
        <w:tc>
          <w:tcPr>
            <w:tcW w:w="3402" w:type="dxa"/>
            <w:shd w:val="clear" w:color="auto" w:fill="B3B3B3"/>
            <w:vAlign w:val="center"/>
          </w:tcPr>
          <w:p w14:paraId="261185FE"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094E3499"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18448476"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94269" w14:paraId="719AD132" w14:textId="77777777" w:rsidTr="00494269">
        <w:tc>
          <w:tcPr>
            <w:tcW w:w="3402" w:type="dxa"/>
          </w:tcPr>
          <w:p w14:paraId="18DAC987"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1C720B46"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273DF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228210A4"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2C53579"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12A15141"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51B6EC79"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94269" w14:paraId="414A8C58" w14:textId="77777777" w:rsidTr="00494269">
        <w:tc>
          <w:tcPr>
            <w:tcW w:w="3402" w:type="dxa"/>
          </w:tcPr>
          <w:p w14:paraId="5B5852F0"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6672B10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FF4731"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545B0C39"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F0D65A"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95C06E7"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2A8174FB"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718957"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5AEA55F"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480B1463"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6C1A02F0"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3CEF9D62"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F759D88"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6E293794"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E462C6A"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2522BDE5"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0DBB66F"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47F29BA9"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494269" w14:paraId="1680873D" w14:textId="77777777" w:rsidTr="00494269">
        <w:tc>
          <w:tcPr>
            <w:tcW w:w="3402" w:type="dxa"/>
          </w:tcPr>
          <w:p w14:paraId="63F6DFA9"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10EF527B"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3BE45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3CB4C004"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37396F"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4AA34B50"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758D1CCB"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19684B1"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466D5830"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6BDCF3C4"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494269" w14:paraId="708CFA53" w14:textId="77777777" w:rsidTr="00494269">
        <w:tc>
          <w:tcPr>
            <w:tcW w:w="3402" w:type="dxa"/>
          </w:tcPr>
          <w:p w14:paraId="5BD0EB54"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78E0C9E2"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ADD12B"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413E5861"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D16173"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6E9434F1"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6BFFC49"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3E443A"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45CC3864"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9C2D91"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269" w14:paraId="4596BC0A" w14:textId="77777777" w:rsidTr="00494269">
        <w:tc>
          <w:tcPr>
            <w:tcW w:w="3402" w:type="dxa"/>
          </w:tcPr>
          <w:p w14:paraId="6B6C3C82"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14:paraId="325A38E5"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4571CC"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652B7952"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DA334D"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00EEFC20"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6B4B015C"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78006EE"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494269" w14:paraId="66F395D8" w14:textId="77777777" w:rsidTr="00494269">
        <w:tc>
          <w:tcPr>
            <w:tcW w:w="3402" w:type="dxa"/>
          </w:tcPr>
          <w:p w14:paraId="42B8B4D5" w14:textId="59295CF3" w:rsidR="00494269" w:rsidRPr="00494269" w:rsidRDefault="00920F1F"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del w:id="54" w:author="Martin Midtgaard" w:date="2013-08-13T14:16:00Z">
              <w:r>
                <w:rPr>
                  <w:rFonts w:ascii="Arial" w:hAnsi="Arial" w:cs="Arial"/>
                  <w:sz w:val="18"/>
                </w:rPr>
                <w:delText>OptimistiskLåsningDatoTid</w:delText>
              </w:r>
            </w:del>
            <w:ins w:id="55" w:author="Martin Midtgaard" w:date="2013-08-13T14:16:00Z">
              <w:r w:rsidR="00494269">
                <w:rPr>
                  <w:rFonts w:ascii="Arial" w:hAnsi="Arial" w:cs="Arial"/>
                  <w:sz w:val="18"/>
                </w:rPr>
                <w:t>OpkrævningFordringSaldoDato</w:t>
              </w:r>
            </w:ins>
          </w:p>
        </w:tc>
        <w:tc>
          <w:tcPr>
            <w:tcW w:w="1701" w:type="dxa"/>
          </w:tcPr>
          <w:p w14:paraId="42FE2A1E"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DFB2AB"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 w:author="Martin Midtgaard" w:date="2013-08-13T14:16:00Z"/>
                <w:rFonts w:ascii="Arial" w:hAnsi="Arial" w:cs="Arial"/>
                <w:sz w:val="18"/>
              </w:rPr>
            </w:pPr>
            <w:del w:id="57" w:author="Martin Midtgaard" w:date="2013-08-13T14:16:00Z">
              <w:r>
                <w:rPr>
                  <w:rFonts w:ascii="Arial" w:hAnsi="Arial" w:cs="Arial"/>
                  <w:sz w:val="18"/>
                </w:rPr>
                <w:delText>DatoTid</w:delText>
              </w:r>
            </w:del>
          </w:p>
          <w:p w14:paraId="2BA29977" w14:textId="77777777" w:rsid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 w:author="Martin Midtgaard" w:date="2013-08-13T14:16:00Z"/>
                <w:rFonts w:ascii="Arial" w:hAnsi="Arial" w:cs="Arial"/>
                <w:sz w:val="18"/>
              </w:rPr>
            </w:pPr>
            <w:ins w:id="59" w:author="Martin Midtgaard" w:date="2013-08-13T14:16:00Z">
              <w:r>
                <w:rPr>
                  <w:rFonts w:ascii="Arial" w:hAnsi="Arial" w:cs="Arial"/>
                  <w:sz w:val="18"/>
                </w:rPr>
                <w:t>Dato</w:t>
              </w:r>
            </w:ins>
          </w:p>
          <w:p w14:paraId="7AD6132C" w14:textId="77777777" w:rsidR="00920F1F" w:rsidRDefault="00494269"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 w:author="Martin Midtgaard" w:date="2013-08-13T14:16:00Z"/>
                <w:rFonts w:ascii="Arial" w:hAnsi="Arial" w:cs="Arial"/>
                <w:sz w:val="18"/>
              </w:rPr>
            </w:pPr>
            <w:r>
              <w:rPr>
                <w:rFonts w:ascii="Arial" w:hAnsi="Arial" w:cs="Arial"/>
                <w:sz w:val="18"/>
              </w:rPr>
              <w:t xml:space="preserve">base: </w:t>
            </w:r>
            <w:del w:id="61" w:author="Martin Midtgaard" w:date="2013-08-13T14:16:00Z">
              <w:r w:rsidR="00920F1F">
                <w:rPr>
                  <w:rFonts w:ascii="Arial" w:hAnsi="Arial" w:cs="Arial"/>
                  <w:sz w:val="18"/>
                </w:rPr>
                <w:delText>dateTime</w:delText>
              </w:r>
            </w:del>
          </w:p>
          <w:p w14:paraId="17E63889" w14:textId="01AA8303" w:rsidR="00494269" w:rsidRPr="00494269" w:rsidRDefault="00920F1F"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2" w:author="Martin Midtgaard" w:date="2013-08-13T14:16:00Z">
              <w:r>
                <w:rPr>
                  <w:rFonts w:ascii="Arial" w:hAnsi="Arial" w:cs="Arial"/>
                  <w:sz w:val="18"/>
                </w:rPr>
                <w:delText>whiteSpace: collapse</w:delText>
              </w:r>
            </w:del>
            <w:ins w:id="63" w:author="Martin Midtgaard" w:date="2013-08-13T14:16:00Z">
              <w:r w:rsidR="00494269">
                <w:rPr>
                  <w:rFonts w:ascii="Arial" w:hAnsi="Arial" w:cs="Arial"/>
                  <w:sz w:val="18"/>
                </w:rPr>
                <w:t>date</w:t>
              </w:r>
            </w:ins>
          </w:p>
        </w:tc>
        <w:tc>
          <w:tcPr>
            <w:tcW w:w="4671" w:type="dxa"/>
          </w:tcPr>
          <w:p w14:paraId="4EA348E0"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 w:author="Martin Midtgaard" w:date="2013-08-13T14:16:00Z"/>
                <w:rFonts w:ascii="Arial" w:hAnsi="Arial" w:cs="Arial"/>
                <w:sz w:val="18"/>
              </w:rPr>
            </w:pPr>
            <w:del w:id="65" w:author="Martin Midtgaard" w:date="2013-08-13T14:16:00Z">
              <w:r>
                <w:rPr>
                  <w:rFonts w:ascii="Arial" w:hAnsi="Arial" w:cs="Arial"/>
                  <w:sz w:val="18"/>
                </w:rPr>
                <w:delText>OptimistiskLåsningDatoTid udfyldes med DatoTid</w:delText>
              </w:r>
            </w:del>
            <w:ins w:id="66" w:author="Martin Midtgaard" w:date="2013-08-13T14:16:00Z">
              <w:r w:rsidR="00494269">
                <w:rPr>
                  <w:rFonts w:ascii="Arial" w:hAnsi="Arial" w:cs="Arial"/>
                  <w:sz w:val="18"/>
                </w:rPr>
                <w:t>Dato</w:t>
              </w:r>
            </w:ins>
            <w:r w:rsidR="00494269">
              <w:rPr>
                <w:rFonts w:ascii="Arial" w:hAnsi="Arial" w:cs="Arial"/>
                <w:sz w:val="18"/>
              </w:rPr>
              <w:t xml:space="preserve"> for hvornår </w:t>
            </w:r>
            <w:del w:id="67" w:author="Martin Midtgaard" w:date="2013-08-13T14:16:00Z">
              <w:r>
                <w:rPr>
                  <w:rFonts w:ascii="Arial" w:hAnsi="Arial" w:cs="Arial"/>
                  <w:sz w:val="18"/>
                </w:rPr>
                <w:delText>den pågældende entitet sidst</w:delText>
              </w:r>
            </w:del>
            <w:ins w:id="68" w:author="Martin Midtgaard" w:date="2013-08-13T14:16:00Z">
              <w:r w:rsidR="00494269">
                <w:rPr>
                  <w:rFonts w:ascii="Arial" w:hAnsi="Arial" w:cs="Arial"/>
                  <w:sz w:val="18"/>
                </w:rPr>
                <w:t>en given saldo</w:t>
              </w:r>
            </w:ins>
            <w:r w:rsidR="00494269">
              <w:rPr>
                <w:rFonts w:ascii="Arial" w:hAnsi="Arial" w:cs="Arial"/>
                <w:sz w:val="18"/>
              </w:rPr>
              <w:t xml:space="preserve"> er </w:t>
            </w:r>
            <w:del w:id="69" w:author="Martin Midtgaard" w:date="2013-08-13T14:16:00Z">
              <w:r>
                <w:rPr>
                  <w:rFonts w:ascii="Arial" w:hAnsi="Arial" w:cs="Arial"/>
                  <w:sz w:val="18"/>
                </w:rPr>
                <w:delText>blevet ændret.</w:delText>
              </w:r>
            </w:del>
          </w:p>
          <w:p w14:paraId="692FA6FE" w14:textId="77777777"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0" w:author="Martin Midtgaard" w:date="2013-08-13T14:16:00Z"/>
                <w:rFonts w:ascii="Arial" w:hAnsi="Arial" w:cs="Arial"/>
                <w:sz w:val="18"/>
              </w:rPr>
            </w:pPr>
          </w:p>
          <w:p w14:paraId="76138C20" w14:textId="64265482" w:rsidR="00494269" w:rsidRPr="00494269" w:rsidRDefault="00920F1F"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1" w:author="Martin Midtgaard" w:date="2013-08-13T14:16:00Z">
              <w:r>
                <w:rPr>
                  <w:rFonts w:ascii="Arial" w:hAnsi="Arial" w:cs="Arial"/>
                  <w:sz w:val="18"/>
                </w:rPr>
                <w:delText>Hvis der ved ændring af en entitet ikke forudgående er hentet en entitet, bliver OptimistiskLåsningDatoTid udfyldt med nuværende DatoTid</w:delText>
              </w:r>
            </w:del>
            <w:ins w:id="72" w:author="Martin Midtgaard" w:date="2013-08-13T14:16:00Z">
              <w:r w:rsidR="00494269">
                <w:rPr>
                  <w:rFonts w:ascii="Arial" w:hAnsi="Arial" w:cs="Arial"/>
                  <w:sz w:val="18"/>
                </w:rPr>
                <w:t>opgjort</w:t>
              </w:r>
            </w:ins>
            <w:r w:rsidR="00494269">
              <w:rPr>
                <w:rFonts w:ascii="Arial" w:hAnsi="Arial" w:cs="Arial"/>
                <w:sz w:val="18"/>
              </w:rPr>
              <w:t>.</w:t>
            </w:r>
          </w:p>
        </w:tc>
      </w:tr>
    </w:tbl>
    <w:p w14:paraId="29C860CD" w14:textId="77777777" w:rsidR="00494269" w:rsidRPr="00494269" w:rsidRDefault="00494269" w:rsidP="004942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94269" w:rsidRPr="00494269" w:rsidSect="0049426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AE515" w14:textId="77777777" w:rsidR="006E625B" w:rsidRDefault="006E625B" w:rsidP="00494269">
      <w:pPr>
        <w:spacing w:line="240" w:lineRule="auto"/>
      </w:pPr>
      <w:r>
        <w:separator/>
      </w:r>
    </w:p>
  </w:endnote>
  <w:endnote w:type="continuationSeparator" w:id="0">
    <w:p w14:paraId="19CB839F" w14:textId="77777777" w:rsidR="006E625B" w:rsidRDefault="006E625B" w:rsidP="00494269">
      <w:pPr>
        <w:spacing w:line="240" w:lineRule="auto"/>
      </w:pPr>
      <w:r>
        <w:continuationSeparator/>
      </w:r>
    </w:p>
  </w:endnote>
  <w:endnote w:type="continuationNotice" w:id="1">
    <w:p w14:paraId="7BEF8D9D" w14:textId="77777777" w:rsidR="006E625B" w:rsidRDefault="006E62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A0067" w14:textId="77777777" w:rsidR="00494269" w:rsidRDefault="0049426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65AE4" w14:textId="50828AE3" w:rsidR="00494269" w:rsidRPr="00494269" w:rsidRDefault="00494269" w:rsidP="0049426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52" w:author="Martin Midtgaard" w:date="2013-08-13T14:16:00Z">
      <w:r w:rsidR="00920F1F">
        <w:rPr>
          <w:rFonts w:ascii="Arial" w:hAnsi="Arial" w:cs="Arial"/>
          <w:noProof/>
          <w:sz w:val="16"/>
        </w:rPr>
        <w:delText>16. juli</w:delText>
      </w:r>
    </w:del>
    <w:ins w:id="53" w:author="Martin Midtgaard" w:date="2013-08-13T14:16:00Z">
      <w:r>
        <w:rPr>
          <w:rFonts w:ascii="Arial" w:hAnsi="Arial" w:cs="Arial"/>
          <w:noProof/>
          <w:sz w:val="16"/>
        </w:rPr>
        <w:t>13. august</w:t>
      </w:r>
    </w:ins>
    <w:r>
      <w:rPr>
        <w:rFonts w:ascii="Arial" w:hAnsi="Arial" w:cs="Arial"/>
        <w:noProof/>
        <w:sz w:val="16"/>
      </w:rPr>
      <w:t xml:space="preserve"> 2013</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OpkrævningFordringBetalingStatusListeHent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6E625B">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6E625B">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FF7ED" w14:textId="77777777" w:rsidR="00494269" w:rsidRDefault="0049426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469DE" w14:textId="77777777" w:rsidR="006E625B" w:rsidRDefault="006E625B" w:rsidP="00494269">
      <w:pPr>
        <w:spacing w:line="240" w:lineRule="auto"/>
      </w:pPr>
      <w:r>
        <w:separator/>
      </w:r>
    </w:p>
  </w:footnote>
  <w:footnote w:type="continuationSeparator" w:id="0">
    <w:p w14:paraId="4F9C9863" w14:textId="77777777" w:rsidR="006E625B" w:rsidRDefault="006E625B" w:rsidP="00494269">
      <w:pPr>
        <w:spacing w:line="240" w:lineRule="auto"/>
      </w:pPr>
      <w:r>
        <w:continuationSeparator/>
      </w:r>
    </w:p>
  </w:footnote>
  <w:footnote w:type="continuationNotice" w:id="1">
    <w:p w14:paraId="6025C934" w14:textId="77777777" w:rsidR="006E625B" w:rsidRDefault="006E625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67071" w14:textId="77777777" w:rsidR="00494269" w:rsidRDefault="0049426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9066B" w14:textId="77777777" w:rsidR="00494269" w:rsidRPr="00494269" w:rsidRDefault="00494269" w:rsidP="00494269">
    <w:pPr>
      <w:pStyle w:val="Sidehoved"/>
      <w:jc w:val="center"/>
      <w:rPr>
        <w:rFonts w:ascii="Arial" w:hAnsi="Arial" w:cs="Arial"/>
      </w:rPr>
    </w:pPr>
    <w:r w:rsidRPr="00494269">
      <w:rPr>
        <w:rFonts w:ascii="Arial" w:hAnsi="Arial" w:cs="Arial"/>
      </w:rPr>
      <w:t>Servicebeskrivelse</w:t>
    </w:r>
  </w:p>
  <w:p w14:paraId="29082218" w14:textId="77777777" w:rsidR="00494269" w:rsidRPr="00494269" w:rsidRDefault="00494269" w:rsidP="0049426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CADDA" w14:textId="77777777" w:rsidR="00494269" w:rsidRDefault="0049426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A4B01" w14:textId="77777777" w:rsidR="00494269" w:rsidRDefault="00494269" w:rsidP="00494269">
    <w:pPr>
      <w:pStyle w:val="Sidehoved"/>
      <w:jc w:val="center"/>
      <w:rPr>
        <w:rFonts w:ascii="Arial" w:hAnsi="Arial" w:cs="Arial"/>
      </w:rPr>
    </w:pPr>
    <w:r>
      <w:rPr>
        <w:rFonts w:ascii="Arial" w:hAnsi="Arial" w:cs="Arial"/>
      </w:rPr>
      <w:t>Data elementer</w:t>
    </w:r>
  </w:p>
  <w:p w14:paraId="5B1C38D5" w14:textId="77777777" w:rsidR="00494269" w:rsidRPr="00494269" w:rsidRDefault="00494269" w:rsidP="0049426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1BAF"/>
    <w:multiLevelType w:val="multilevel"/>
    <w:tmpl w:val="233AF15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7D69674E"/>
    <w:multiLevelType w:val="multilevel"/>
    <w:tmpl w:val="961C4AB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269"/>
    <w:rsid w:val="000E0C8D"/>
    <w:rsid w:val="001874C7"/>
    <w:rsid w:val="00494269"/>
    <w:rsid w:val="006E625B"/>
    <w:rsid w:val="00920F1F"/>
    <w:rsid w:val="00BC6E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E625B"/>
    <w:pPr>
      <w:keepLines/>
      <w:numPr>
        <w:numId w:val="1"/>
      </w:numPr>
      <w:spacing w:after="360" w:line="240" w:lineRule="auto"/>
      <w:outlineLvl w:val="0"/>
      <w:pPrChange w:id="0" w:author="Martin Midtgaard" w:date="2013-08-13T14:16:00Z">
        <w:pPr>
          <w:keepLines/>
          <w:numPr>
            <w:numId w:val="2"/>
          </w:numPr>
          <w:tabs>
            <w:tab w:val="num" w:pos="567"/>
          </w:tabs>
          <w:spacing w:after="360"/>
          <w:outlineLvl w:val="0"/>
        </w:pPr>
      </w:pPrChange>
    </w:pPr>
    <w:rPr>
      <w:rFonts w:ascii="Arial" w:eastAsiaTheme="majorEastAsia" w:hAnsi="Arial" w:cs="Arial"/>
      <w:b/>
      <w:bCs/>
      <w:sz w:val="30"/>
      <w:szCs w:val="28"/>
      <w:rPrChange w:id="0" w:author="Martin Midtgaard" w:date="2013-08-13T14:16: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6E625B"/>
    <w:pPr>
      <w:keepLines/>
      <w:numPr>
        <w:ilvl w:val="1"/>
        <w:numId w:val="1"/>
      </w:numPr>
      <w:suppressAutoHyphens/>
      <w:spacing w:line="240" w:lineRule="auto"/>
      <w:outlineLvl w:val="1"/>
      <w:pPrChange w:id="1" w:author="Martin Midtgaard" w:date="2013-08-13T14:16: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Martin Midtgaard" w:date="2013-08-13T14:16: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6E625B"/>
    <w:pPr>
      <w:keepNext/>
      <w:keepLines/>
      <w:numPr>
        <w:ilvl w:val="2"/>
        <w:numId w:val="1"/>
      </w:numPr>
      <w:spacing w:before="200"/>
      <w:outlineLvl w:val="2"/>
      <w:pPrChange w:id="2" w:author="Martin Midtgaard" w:date="2013-08-13T14:16: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Martin Midtgaard" w:date="2013-08-13T14:16: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6E625B"/>
    <w:pPr>
      <w:keepNext/>
      <w:keepLines/>
      <w:numPr>
        <w:ilvl w:val="3"/>
        <w:numId w:val="1"/>
      </w:numPr>
      <w:spacing w:before="200"/>
      <w:outlineLvl w:val="3"/>
      <w:pPrChange w:id="3" w:author="Martin Midtgaard" w:date="2013-08-13T14:16: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Martin Midtgaard" w:date="2013-08-13T14:16: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6E625B"/>
    <w:pPr>
      <w:keepNext/>
      <w:keepLines/>
      <w:numPr>
        <w:ilvl w:val="4"/>
        <w:numId w:val="1"/>
      </w:numPr>
      <w:spacing w:before="200"/>
      <w:outlineLvl w:val="4"/>
      <w:pPrChange w:id="4" w:author="Martin Midtgaard" w:date="2013-08-13T14:16: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Martin Midtgaard" w:date="2013-08-13T14:16: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6E625B"/>
    <w:pPr>
      <w:keepNext/>
      <w:keepLines/>
      <w:numPr>
        <w:ilvl w:val="5"/>
        <w:numId w:val="1"/>
      </w:numPr>
      <w:spacing w:before="200"/>
      <w:outlineLvl w:val="5"/>
      <w:pPrChange w:id="5" w:author="Martin Midtgaard" w:date="2013-08-13T14:16: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Martin Midtgaard" w:date="2013-08-13T14:16: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6E625B"/>
    <w:pPr>
      <w:keepNext/>
      <w:keepLines/>
      <w:numPr>
        <w:ilvl w:val="6"/>
        <w:numId w:val="1"/>
      </w:numPr>
      <w:spacing w:before="200"/>
      <w:outlineLvl w:val="6"/>
      <w:pPrChange w:id="6" w:author="Martin Midtgaard" w:date="2013-08-13T14:16: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Martin Midtgaard" w:date="2013-08-13T14:16: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6E625B"/>
    <w:pPr>
      <w:keepNext/>
      <w:keepLines/>
      <w:numPr>
        <w:ilvl w:val="7"/>
        <w:numId w:val="1"/>
      </w:numPr>
      <w:spacing w:before="200"/>
      <w:outlineLvl w:val="7"/>
      <w:pPrChange w:id="7" w:author="Martin Midtgaard" w:date="2013-08-13T14:16: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Martin Midtgaard" w:date="2013-08-13T14:16: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6E625B"/>
    <w:pPr>
      <w:keepNext/>
      <w:keepLines/>
      <w:numPr>
        <w:ilvl w:val="8"/>
        <w:numId w:val="1"/>
      </w:numPr>
      <w:spacing w:before="200"/>
      <w:outlineLvl w:val="8"/>
      <w:pPrChange w:id="8" w:author="Martin Midtgaard" w:date="2013-08-13T14:16: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Martin Midtgaard" w:date="2013-08-13T14:16: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426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9426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9426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9426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9426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9426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9426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9426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9426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9426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94269"/>
    <w:rPr>
      <w:rFonts w:ascii="Arial" w:hAnsi="Arial" w:cs="Arial"/>
      <w:b/>
      <w:sz w:val="30"/>
    </w:rPr>
  </w:style>
  <w:style w:type="paragraph" w:customStyle="1" w:styleId="Overskrift211pkt">
    <w:name w:val="Overskrift 2 + 11 pkt"/>
    <w:basedOn w:val="Normal"/>
    <w:link w:val="Overskrift211pktTegn"/>
    <w:rsid w:val="0049426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94269"/>
    <w:rPr>
      <w:rFonts w:ascii="Arial" w:hAnsi="Arial" w:cs="Arial"/>
      <w:b/>
    </w:rPr>
  </w:style>
  <w:style w:type="paragraph" w:customStyle="1" w:styleId="Normal11">
    <w:name w:val="Normal + 11"/>
    <w:basedOn w:val="Normal"/>
    <w:link w:val="Normal11Tegn"/>
    <w:rsid w:val="0049426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94269"/>
    <w:rPr>
      <w:rFonts w:ascii="Times New Roman" w:hAnsi="Times New Roman" w:cs="Times New Roman"/>
    </w:rPr>
  </w:style>
  <w:style w:type="paragraph" w:styleId="Sidehoved">
    <w:name w:val="header"/>
    <w:basedOn w:val="Normal"/>
    <w:link w:val="SidehovedTegn"/>
    <w:uiPriority w:val="99"/>
    <w:unhideWhenUsed/>
    <w:rsid w:val="0049426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94269"/>
  </w:style>
  <w:style w:type="paragraph" w:styleId="Sidefod">
    <w:name w:val="footer"/>
    <w:basedOn w:val="Normal"/>
    <w:link w:val="SidefodTegn"/>
    <w:uiPriority w:val="99"/>
    <w:unhideWhenUsed/>
    <w:rsid w:val="00494269"/>
    <w:pPr>
      <w:tabs>
        <w:tab w:val="center" w:pos="4819"/>
        <w:tab w:val="right" w:pos="9638"/>
      </w:tabs>
      <w:spacing w:line="240" w:lineRule="auto"/>
    </w:pPr>
  </w:style>
  <w:style w:type="character" w:customStyle="1" w:styleId="SidefodTegn">
    <w:name w:val="Sidefod Tegn"/>
    <w:basedOn w:val="Standardskrifttypeiafsnit"/>
    <w:link w:val="Sidefod"/>
    <w:uiPriority w:val="99"/>
    <w:rsid w:val="00494269"/>
  </w:style>
  <w:style w:type="paragraph" w:styleId="Markeringsbobletekst">
    <w:name w:val="Balloon Text"/>
    <w:basedOn w:val="Normal"/>
    <w:link w:val="MarkeringsbobletekstTegn"/>
    <w:uiPriority w:val="99"/>
    <w:semiHidden/>
    <w:unhideWhenUsed/>
    <w:rsid w:val="006E625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E6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E625B"/>
    <w:pPr>
      <w:keepLines/>
      <w:numPr>
        <w:numId w:val="1"/>
      </w:numPr>
      <w:spacing w:after="360" w:line="240" w:lineRule="auto"/>
      <w:outlineLvl w:val="0"/>
      <w:pPrChange w:id="9" w:author="Martin Midtgaard" w:date="2013-08-13T14:16:00Z">
        <w:pPr>
          <w:keepLines/>
          <w:numPr>
            <w:numId w:val="2"/>
          </w:numPr>
          <w:tabs>
            <w:tab w:val="num" w:pos="567"/>
          </w:tabs>
          <w:spacing w:after="360"/>
          <w:outlineLvl w:val="0"/>
        </w:pPr>
      </w:pPrChange>
    </w:pPr>
    <w:rPr>
      <w:rFonts w:ascii="Arial" w:eastAsiaTheme="majorEastAsia" w:hAnsi="Arial" w:cs="Arial"/>
      <w:b/>
      <w:bCs/>
      <w:sz w:val="30"/>
      <w:szCs w:val="28"/>
      <w:rPrChange w:id="9" w:author="Martin Midtgaard" w:date="2013-08-13T14:16: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6E625B"/>
    <w:pPr>
      <w:keepLines/>
      <w:numPr>
        <w:ilvl w:val="1"/>
        <w:numId w:val="1"/>
      </w:numPr>
      <w:suppressAutoHyphens/>
      <w:spacing w:line="240" w:lineRule="auto"/>
      <w:outlineLvl w:val="1"/>
      <w:pPrChange w:id="10" w:author="Martin Midtgaard" w:date="2013-08-13T14:16: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Martin Midtgaard" w:date="2013-08-13T14:16: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6E625B"/>
    <w:pPr>
      <w:keepNext/>
      <w:keepLines/>
      <w:numPr>
        <w:ilvl w:val="2"/>
        <w:numId w:val="1"/>
      </w:numPr>
      <w:spacing w:before="200"/>
      <w:outlineLvl w:val="2"/>
      <w:pPrChange w:id="11" w:author="Martin Midtgaard" w:date="2013-08-13T14:16: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Martin Midtgaard" w:date="2013-08-13T14:16: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6E625B"/>
    <w:pPr>
      <w:keepNext/>
      <w:keepLines/>
      <w:numPr>
        <w:ilvl w:val="3"/>
        <w:numId w:val="1"/>
      </w:numPr>
      <w:spacing w:before="200"/>
      <w:outlineLvl w:val="3"/>
      <w:pPrChange w:id="12" w:author="Martin Midtgaard" w:date="2013-08-13T14:16: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Martin Midtgaard" w:date="2013-08-13T14:16: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6E625B"/>
    <w:pPr>
      <w:keepNext/>
      <w:keepLines/>
      <w:numPr>
        <w:ilvl w:val="4"/>
        <w:numId w:val="1"/>
      </w:numPr>
      <w:spacing w:before="200"/>
      <w:outlineLvl w:val="4"/>
      <w:pPrChange w:id="13" w:author="Martin Midtgaard" w:date="2013-08-13T14:16: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Martin Midtgaard" w:date="2013-08-13T14:16: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6E625B"/>
    <w:pPr>
      <w:keepNext/>
      <w:keepLines/>
      <w:numPr>
        <w:ilvl w:val="5"/>
        <w:numId w:val="1"/>
      </w:numPr>
      <w:spacing w:before="200"/>
      <w:outlineLvl w:val="5"/>
      <w:pPrChange w:id="14" w:author="Martin Midtgaard" w:date="2013-08-13T14:16: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Martin Midtgaard" w:date="2013-08-13T14:16: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6E625B"/>
    <w:pPr>
      <w:keepNext/>
      <w:keepLines/>
      <w:numPr>
        <w:ilvl w:val="6"/>
        <w:numId w:val="1"/>
      </w:numPr>
      <w:spacing w:before="200"/>
      <w:outlineLvl w:val="6"/>
      <w:pPrChange w:id="15" w:author="Martin Midtgaard" w:date="2013-08-13T14:16: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Martin Midtgaard" w:date="2013-08-13T14:16: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6E625B"/>
    <w:pPr>
      <w:keepNext/>
      <w:keepLines/>
      <w:numPr>
        <w:ilvl w:val="7"/>
        <w:numId w:val="1"/>
      </w:numPr>
      <w:spacing w:before="200"/>
      <w:outlineLvl w:val="7"/>
      <w:pPrChange w:id="16" w:author="Martin Midtgaard" w:date="2013-08-13T14:16: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Martin Midtgaard" w:date="2013-08-13T14:16: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6E625B"/>
    <w:pPr>
      <w:keepNext/>
      <w:keepLines/>
      <w:numPr>
        <w:ilvl w:val="8"/>
        <w:numId w:val="1"/>
      </w:numPr>
      <w:spacing w:before="200"/>
      <w:outlineLvl w:val="8"/>
      <w:pPrChange w:id="17" w:author="Martin Midtgaard" w:date="2013-08-13T14:16: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Martin Midtgaard" w:date="2013-08-13T14:16: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426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9426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9426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9426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9426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9426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9426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9426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9426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9426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94269"/>
    <w:rPr>
      <w:rFonts w:ascii="Arial" w:hAnsi="Arial" w:cs="Arial"/>
      <w:b/>
      <w:sz w:val="30"/>
    </w:rPr>
  </w:style>
  <w:style w:type="paragraph" w:customStyle="1" w:styleId="Overskrift211pkt">
    <w:name w:val="Overskrift 2 + 11 pkt"/>
    <w:basedOn w:val="Normal"/>
    <w:link w:val="Overskrift211pktTegn"/>
    <w:rsid w:val="0049426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94269"/>
    <w:rPr>
      <w:rFonts w:ascii="Arial" w:hAnsi="Arial" w:cs="Arial"/>
      <w:b/>
    </w:rPr>
  </w:style>
  <w:style w:type="paragraph" w:customStyle="1" w:styleId="Normal11">
    <w:name w:val="Normal + 11"/>
    <w:basedOn w:val="Normal"/>
    <w:link w:val="Normal11Tegn"/>
    <w:rsid w:val="0049426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94269"/>
    <w:rPr>
      <w:rFonts w:ascii="Times New Roman" w:hAnsi="Times New Roman" w:cs="Times New Roman"/>
    </w:rPr>
  </w:style>
  <w:style w:type="paragraph" w:styleId="Sidehoved">
    <w:name w:val="header"/>
    <w:basedOn w:val="Normal"/>
    <w:link w:val="SidehovedTegn"/>
    <w:uiPriority w:val="99"/>
    <w:unhideWhenUsed/>
    <w:rsid w:val="0049426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94269"/>
  </w:style>
  <w:style w:type="paragraph" w:styleId="Sidefod">
    <w:name w:val="footer"/>
    <w:basedOn w:val="Normal"/>
    <w:link w:val="SidefodTegn"/>
    <w:uiPriority w:val="99"/>
    <w:unhideWhenUsed/>
    <w:rsid w:val="00494269"/>
    <w:pPr>
      <w:tabs>
        <w:tab w:val="center" w:pos="4819"/>
        <w:tab w:val="right" w:pos="9638"/>
      </w:tabs>
      <w:spacing w:line="240" w:lineRule="auto"/>
    </w:pPr>
  </w:style>
  <w:style w:type="character" w:customStyle="1" w:styleId="SidefodTegn">
    <w:name w:val="Sidefod Tegn"/>
    <w:basedOn w:val="Standardskrifttypeiafsnit"/>
    <w:link w:val="Sidefod"/>
    <w:uiPriority w:val="99"/>
    <w:rsid w:val="00494269"/>
  </w:style>
  <w:style w:type="paragraph" w:styleId="Markeringsbobletekst">
    <w:name w:val="Balloon Text"/>
    <w:basedOn w:val="Normal"/>
    <w:link w:val="MarkeringsbobletekstTegn"/>
    <w:uiPriority w:val="99"/>
    <w:semiHidden/>
    <w:unhideWhenUsed/>
    <w:rsid w:val="006E625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E6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C8595-2FFB-407D-B673-38E9936A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4125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2013-08-13T12:14:00Z</dcterms:created>
  <dcterms:modified xsi:type="dcterms:W3CDTF">2013-08-13T12:16:00Z</dcterms:modified>
</cp:coreProperties>
</file>