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F5901" w:rsidTr="001F5901">
        <w:trPr>
          <w:trHeight w:hRule="exact" w:val="113"/>
        </w:trPr>
        <w:tc>
          <w:tcPr>
            <w:tcW w:w="10345" w:type="dxa"/>
            <w:gridSpan w:val="6"/>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rPr>
          <w:trHeight w:val="283"/>
        </w:trPr>
        <w:tc>
          <w:tcPr>
            <w:tcW w:w="10345" w:type="dxa"/>
            <w:gridSpan w:val="6"/>
            <w:tcBorders>
              <w:bottom w:val="single" w:sz="6" w:space="0" w:color="auto"/>
            </w:tcBorders>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F5901">
              <w:rPr>
                <w:rFonts w:ascii="Arial" w:hAnsi="Arial" w:cs="Arial"/>
                <w:b/>
                <w:sz w:val="30"/>
              </w:rPr>
              <w:t>MFFordringIndberet</w:t>
            </w:r>
          </w:p>
        </w:tc>
      </w:tr>
      <w:tr w:rsidR="001F5901" w:rsidTr="001F5901">
        <w:trPr>
          <w:trHeight w:val="283"/>
        </w:trPr>
        <w:tc>
          <w:tcPr>
            <w:tcW w:w="1134"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F5901" w:rsidTr="001F5901">
        <w:trPr>
          <w:trHeight w:val="283"/>
        </w:trPr>
        <w:tc>
          <w:tcPr>
            <w:tcW w:w="1134"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p>
        </w:tc>
        <w:tc>
          <w:tcPr>
            <w:tcW w:w="1701"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21-2-2012</w:t>
            </w: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F5901" w:rsidTr="001F5901">
        <w:trPr>
          <w:trHeight w:val="283"/>
        </w:trPr>
        <w:tc>
          <w:tcPr>
            <w:tcW w:w="10345" w:type="dxa"/>
            <w:gridSpan w:val="6"/>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F5901" w:rsidTr="001F5901">
        <w:trPr>
          <w:trHeight w:val="283"/>
        </w:trPr>
        <w:tc>
          <w:tcPr>
            <w:tcW w:w="10345" w:type="dxa"/>
            <w:gridSpan w:val="6"/>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har ansvaret for at validere indberettede </w:t>
            </w:r>
            <w:r w:rsidRPr="00166378">
              <w:rPr>
                <w:rFonts w:ascii="Arial" w:hAnsi="Arial" w:cs="Arial"/>
                <w:b/>
                <w:sz w:val="18"/>
                <w:rPrChange w:id="0" w:author="Poul V Madsen" w:date="2012-05-22T10:29:00Z">
                  <w:rPr>
                    <w:rFonts w:ascii="Arial" w:hAnsi="Arial" w:cs="Arial"/>
                    <w:sz w:val="18"/>
                  </w:rPr>
                </w:rPrChange>
              </w:rPr>
              <w:t>fordringer</w:t>
            </w:r>
            <w:r>
              <w:rPr>
                <w:rFonts w:ascii="Arial" w:hAnsi="Arial" w:cs="Arial"/>
                <w:sz w:val="18"/>
              </w:rPr>
              <w:t>, registrere fordringen i DMI og EFI, samt registrere eventuelle medsendte noter og dokumenter i Captia.</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Afgift og Gebyr </w:t>
            </w:r>
            <w:proofErr w:type="gramStart"/>
            <w:r>
              <w:rPr>
                <w:rFonts w:ascii="Arial" w:hAnsi="Arial" w:cs="Arial"/>
                <w:sz w:val="18"/>
              </w:rPr>
              <w:t>fordringer  (som</w:t>
            </w:r>
            <w:proofErr w:type="gramEnd"/>
            <w:r>
              <w:rPr>
                <w:rFonts w:ascii="Arial" w:hAnsi="Arial" w:cs="Arial"/>
                <w:sz w:val="18"/>
              </w:rPr>
              <w:t xml:space="preserve"> angivet af DMIFordringTypeKode) kan tilknyttes en hovedfordring på en af to måder: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w:t>
            </w:r>
            <w:proofErr w:type="gramStart"/>
            <w:r>
              <w:rPr>
                <w:rFonts w:ascii="Arial" w:hAnsi="Arial" w:cs="Arial"/>
                <w:sz w:val="18"/>
              </w:rPr>
              <w:t>feltet  DMIFordringEFIHovedFordringID</w:t>
            </w:r>
            <w:proofErr w:type="gramEnd"/>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w:t>
            </w:r>
            <w:proofErr w:type="gramStart"/>
            <w:r>
              <w:rPr>
                <w:rFonts w:ascii="Arial" w:hAnsi="Arial" w:cs="Arial"/>
                <w:sz w:val="18"/>
              </w:rPr>
              <w:t>i  MFOpretFordringStruktur</w:t>
            </w:r>
            <w:proofErr w:type="gramEnd"/>
            <w:r>
              <w:rPr>
                <w:rFonts w:ascii="Arial" w:hAnsi="Arial" w:cs="Arial"/>
                <w:sz w:val="18"/>
              </w:rPr>
              <w:t xml:space="preserve"> og underfordringer angives i OpretUnderfordringSamling. I dette tilfælde vil MFFordringIndberet sørge for at underfordringernes DMIFordringEFIHovedFordringID sættes til det DMIFordringEFIFordringID som tildeles hovedfordringen.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 </w:t>
            </w:r>
            <w:proofErr w:type="gramStart"/>
            <w:r>
              <w:rPr>
                <w:rFonts w:ascii="Arial" w:hAnsi="Arial" w:cs="Arial"/>
                <w:sz w:val="18"/>
              </w:rPr>
              <w:t>svar  *</w:t>
            </w:r>
            <w:proofErr w:type="gramEnd"/>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F5901" w:rsidTr="001F5901">
        <w:trPr>
          <w:trHeight w:val="283"/>
        </w:trPr>
        <w:tc>
          <w:tcPr>
            <w:tcW w:w="10345" w:type="dxa"/>
            <w:gridSpan w:val="6"/>
            <w:shd w:val="clear" w:color="auto" w:fill="FFFFFF"/>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hæftelsesforhold til </w:t>
            </w:r>
            <w:proofErr w:type="gramStart"/>
            <w:r>
              <w:rPr>
                <w:rFonts w:ascii="Arial" w:hAnsi="Arial" w:cs="Arial"/>
                <w:sz w:val="18"/>
              </w:rPr>
              <w:t>kunder .</w:t>
            </w:r>
            <w:proofErr w:type="gramEnd"/>
            <w:r>
              <w:rPr>
                <w:rFonts w:ascii="Arial" w:hAnsi="Arial" w:cs="Arial"/>
                <w:sz w:val="18"/>
              </w:rPr>
              <w:t xml:space="preserve"> En kunde identificeres med en MFKundeStruktur der kan indeholde PersonCPRNummer, VirksomhedSENummer, AlternativKontaktID </w:t>
            </w:r>
            <w:proofErr w:type="gramStart"/>
            <w:r>
              <w:rPr>
                <w:rFonts w:ascii="Arial" w:hAnsi="Arial" w:cs="Arial"/>
                <w:sz w:val="18"/>
              </w:rPr>
              <w:t>eller  EFIAlternativKontaktStruktur</w:t>
            </w:r>
            <w:proofErr w:type="gramEnd"/>
            <w:r>
              <w:rPr>
                <w:rFonts w:ascii="Arial" w:hAnsi="Arial" w:cs="Arial"/>
                <w:sz w:val="18"/>
              </w:rPr>
              <w:t>. AlternativKontaktID eller EFIAlternativKontaktStruktur anvendes for udenlandske kunder.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w:t>
            </w:r>
            <w:proofErr w:type="gramStart"/>
            <w:r>
              <w:rPr>
                <w:rFonts w:ascii="Arial" w:hAnsi="Arial" w:cs="Arial"/>
                <w:sz w:val="18"/>
              </w:rPr>
              <w:t>godkendt ,</w:t>
            </w:r>
            <w:proofErr w:type="gramEnd"/>
            <w:r>
              <w:rPr>
                <w:rFonts w:ascii="Arial" w:hAnsi="Arial" w:cs="Arial"/>
                <w:sz w:val="18"/>
              </w:rPr>
              <w:t xml:space="preserve"> dvs TransportUdlaegAcceptDato sat af en myndighed, vil starte en sagsbehandlingsopgave som skal afsluttes før transporten kan oprettes i EFI.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er sendt til sagsbehandling vil returnere MFAktionStatusKode= </w:t>
            </w:r>
            <w:proofErr w:type="gramStart"/>
            <w:r>
              <w:rPr>
                <w:rFonts w:ascii="Arial" w:hAnsi="Arial" w:cs="Arial"/>
                <w:sz w:val="18"/>
              </w:rPr>
              <w:t>SAGSBEHAND  hvis</w:t>
            </w:r>
            <w:proofErr w:type="gramEnd"/>
            <w:r>
              <w:rPr>
                <w:rFonts w:ascii="Arial" w:hAnsi="Arial" w:cs="Arial"/>
                <w:sz w:val="18"/>
              </w:rPr>
              <w:t xml:space="preserve"> der hentes en kvitttering med MFKvitteringHent. Efter endt sagsbehandling kan fordringen være AFVIST.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Sagsnoter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w:t>
            </w:r>
            <w:proofErr w:type="gramStart"/>
            <w:r>
              <w:rPr>
                <w:rFonts w:ascii="Arial" w:hAnsi="Arial" w:cs="Arial"/>
                <w:sz w:val="18"/>
              </w:rPr>
              <w:t>styres</w:t>
            </w:r>
            <w:proofErr w:type="gramEnd"/>
            <w:r>
              <w:rPr>
                <w:rFonts w:ascii="Arial" w:hAnsi="Arial" w:cs="Arial"/>
                <w:sz w:val="18"/>
              </w:rPr>
              <w:t xml:space="preserve"> af tekniske parametre.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w:t>
            </w:r>
            <w:proofErr w:type="gramStart"/>
            <w:r>
              <w:rPr>
                <w:rFonts w:ascii="Arial" w:hAnsi="Arial" w:cs="Arial"/>
                <w:sz w:val="18"/>
              </w:rPr>
              <w:t>.AKTION</w:t>
            </w:r>
            <w:proofErr w:type="gramEnd"/>
            <w:r>
              <w:rPr>
                <w:rFonts w:ascii="Arial" w:hAnsi="Arial" w:cs="Arial"/>
                <w:sz w:val="18"/>
              </w:rPr>
              <w:t>.MAXANTAL) sættes initielt til 1000.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dokumenter (MF</w:t>
            </w:r>
            <w:proofErr w:type="gramStart"/>
            <w:r>
              <w:rPr>
                <w:rFonts w:ascii="Arial" w:hAnsi="Arial" w:cs="Arial"/>
                <w:sz w:val="18"/>
              </w:rPr>
              <w:t>.DOKUMENT</w:t>
            </w:r>
            <w:proofErr w:type="gramEnd"/>
            <w:r>
              <w:rPr>
                <w:rFonts w:ascii="Arial" w:hAnsi="Arial" w:cs="Arial"/>
                <w:sz w:val="18"/>
              </w:rPr>
              <w:t xml:space="preserve">.MAXANTAL) sættes initielt til 100.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maksimale størrelse af en dokumentfil (MF</w:t>
            </w:r>
            <w:proofErr w:type="gramStart"/>
            <w:r>
              <w:rPr>
                <w:rFonts w:ascii="Arial" w:hAnsi="Arial" w:cs="Arial"/>
                <w:sz w:val="18"/>
              </w:rPr>
              <w:t>.DOKUMENT</w:t>
            </w:r>
            <w:proofErr w:type="gramEnd"/>
            <w:r>
              <w:rPr>
                <w:rFonts w:ascii="Arial" w:hAnsi="Arial" w:cs="Arial"/>
                <w:sz w:val="18"/>
              </w:rPr>
              <w:t xml:space="preserve">.MAXSIZE) sættes initielt til 1 MB.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kan oprettes som foreløbig fastsat ved at sætte flaget DMIFordringForeløbigFastsat til </w:t>
            </w:r>
            <w:proofErr w:type="gramStart"/>
            <w:r>
              <w:rPr>
                <w:rFonts w:ascii="Arial" w:hAnsi="Arial" w:cs="Arial"/>
                <w:sz w:val="18"/>
              </w:rPr>
              <w:t>true</w:t>
            </w:r>
            <w:proofErr w:type="gramEnd"/>
            <w:r>
              <w:rPr>
                <w:rFonts w:ascii="Arial" w:hAnsi="Arial" w:cs="Arial"/>
                <w:sz w:val="18"/>
              </w:rPr>
              <w:t>. Den endelige fastsættelse sker ved en NEDSKRIV (eller OPSKRIV) aktion med FordringNedskrivningÅrsagKode (eller FordringOpskrivningÅrsagKode) sat til FAST.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1F5901" w:rsidTr="001F5901">
        <w:trPr>
          <w:trHeight w:val="283"/>
        </w:trPr>
        <w:tc>
          <w:tcPr>
            <w:tcW w:w="10345" w:type="dxa"/>
            <w:gridSpan w:val="6"/>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F5901" w:rsidTr="001F5901">
        <w:trPr>
          <w:trHeight w:val="283"/>
        </w:trPr>
        <w:tc>
          <w:tcPr>
            <w:tcW w:w="10345" w:type="dxa"/>
            <w:gridSpan w:val="6"/>
            <w:shd w:val="clear" w:color="auto" w:fill="FFFFFF"/>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1F5901" w:rsidTr="001F5901">
        <w:trPr>
          <w:trHeight w:val="283"/>
        </w:trPr>
        <w:tc>
          <w:tcPr>
            <w:tcW w:w="10345" w:type="dxa"/>
            <w:gridSpan w:val="6"/>
            <w:shd w:val="clear" w:color="auto" w:fill="FFFFFF"/>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r w:rsidR="00136D7F">
              <w:rPr>
                <w:rFonts w:ascii="Arial" w:hAnsi="Arial" w:cs="Arial"/>
                <w:sz w:val="18"/>
              </w:rPr>
              <w:t xml:space="preserve"> – Teknisk reference til sammenkædning</w:t>
            </w:r>
          </w:p>
          <w:p w:rsidR="00FF2545"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36D7F">
              <w:rPr>
                <w:rFonts w:ascii="Arial" w:hAnsi="Arial" w:cs="Arial"/>
                <w:color w:val="FF0000"/>
                <w:sz w:val="18"/>
              </w:rPr>
              <w:t>(EFIFordringKonvertering)</w:t>
            </w:r>
            <w:r w:rsidR="00136D7F" w:rsidRPr="00136D7F">
              <w:rPr>
                <w:rFonts w:ascii="Arial" w:hAnsi="Arial" w:cs="Arial"/>
                <w:color w:val="FF0000"/>
                <w:sz w:val="18"/>
              </w:rPr>
              <w:t xml:space="preserve"> </w:t>
            </w:r>
            <w:r w:rsidR="00FA41A0">
              <w:rPr>
                <w:rFonts w:ascii="Arial" w:hAnsi="Arial" w:cs="Arial"/>
                <w:color w:val="FF0000"/>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r w:rsidR="00136D7F">
              <w:rPr>
                <w:rFonts w:ascii="Arial" w:hAnsi="Arial" w:cs="Arial"/>
                <w:sz w:val="18"/>
              </w:rPr>
              <w:t xml:space="preserve"> =DMO anvender OPRETFORDRING, AENDRFORDRING, NEDSKRIV, OPSKRIV, TILBAGEKALD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r w:rsidR="00136D7F">
              <w:rPr>
                <w:rFonts w:ascii="Arial" w:hAnsi="Arial" w:cs="Arial"/>
                <w:sz w:val="18"/>
              </w:rPr>
              <w:t xml:space="preserve"> = </w:t>
            </w:r>
            <w:proofErr w:type="gramStart"/>
            <w:r w:rsidR="00136D7F">
              <w:rPr>
                <w:rFonts w:ascii="Arial" w:hAnsi="Arial" w:cs="Arial"/>
                <w:sz w:val="18"/>
              </w:rPr>
              <w:t>1002  Konstant</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C01B29">
              <w:rPr>
                <w:rFonts w:ascii="Arial" w:hAnsi="Arial" w:cs="Arial"/>
                <w:sz w:val="18"/>
              </w:rPr>
              <w:t>* OpretUnderfordringSamling *</w:t>
            </w:r>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01B29">
              <w:rPr>
                <w:rFonts w:ascii="Arial" w:hAnsi="Arial" w:cs="Arial"/>
                <w:sz w:val="18"/>
              </w:rPr>
              <w:tab/>
            </w:r>
            <w:r w:rsidRPr="00C01B29">
              <w:rPr>
                <w:rFonts w:ascii="Arial" w:hAnsi="Arial" w:cs="Arial"/>
                <w:sz w:val="18"/>
              </w:rPr>
              <w:tab/>
            </w:r>
            <w:r w:rsidRPr="00C01B29">
              <w:rPr>
                <w:rFonts w:ascii="Arial" w:hAnsi="Arial" w:cs="Arial"/>
                <w:sz w:val="18"/>
              </w:rPr>
              <w:tab/>
            </w:r>
            <w:r w:rsidRPr="00C01B29">
              <w:rPr>
                <w:rFonts w:ascii="Arial" w:hAnsi="Arial" w:cs="Arial"/>
                <w:sz w:val="18"/>
              </w:rPr>
              <w:tab/>
              <w:t>0{</w:t>
            </w:r>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01B29">
              <w:rPr>
                <w:rFonts w:ascii="Arial" w:hAnsi="Arial" w:cs="Arial"/>
                <w:sz w:val="18"/>
              </w:rPr>
              <w:tab/>
            </w:r>
            <w:r w:rsidRPr="00C01B29">
              <w:rPr>
                <w:rFonts w:ascii="Arial" w:hAnsi="Arial" w:cs="Arial"/>
                <w:sz w:val="18"/>
              </w:rPr>
              <w:tab/>
            </w:r>
            <w:r w:rsidRPr="00C01B29">
              <w:rPr>
                <w:rFonts w:ascii="Arial" w:hAnsi="Arial" w:cs="Arial"/>
                <w:sz w:val="18"/>
              </w:rPr>
              <w:tab/>
            </w:r>
            <w:r w:rsidRPr="00C01B29">
              <w:rPr>
                <w:rFonts w:ascii="Arial" w:hAnsi="Arial" w:cs="Arial"/>
                <w:sz w:val="18"/>
              </w:rPr>
              <w:tab/>
            </w:r>
            <w:r w:rsidRPr="00C01B29">
              <w:rPr>
                <w:rFonts w:ascii="Arial" w:hAnsi="Arial" w:cs="Arial"/>
                <w:sz w:val="18"/>
              </w:rPr>
              <w:tab/>
              <w:t>MFOpretFordringStruktur</w:t>
            </w:r>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01B29">
              <w:rPr>
                <w:rFonts w:ascii="Arial" w:hAnsi="Arial" w:cs="Arial"/>
                <w:sz w:val="18"/>
              </w:rPr>
              <w:tab/>
            </w:r>
            <w:r w:rsidRPr="00C01B29">
              <w:rPr>
                <w:rFonts w:ascii="Arial" w:hAnsi="Arial" w:cs="Arial"/>
                <w:sz w:val="18"/>
              </w:rPr>
              <w:tab/>
            </w:r>
            <w:r w:rsidRPr="00C01B29">
              <w:rPr>
                <w:rFonts w:ascii="Arial" w:hAnsi="Arial" w:cs="Arial"/>
                <w:sz w:val="18"/>
              </w:rPr>
              <w:tab/>
            </w:r>
            <w:r w:rsidRPr="00C01B29">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136D7F">
              <w:rPr>
                <w:rFonts w:ascii="Arial" w:hAnsi="Arial" w:cs="Arial"/>
                <w:color w:val="FF0000"/>
                <w:sz w:val="18"/>
              </w:rPr>
              <w:t>MFOpretTransportStruktur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136D7F">
              <w:rPr>
                <w:rFonts w:ascii="Arial" w:hAnsi="Arial" w:cs="Arial"/>
                <w:color w:val="FF0000"/>
                <w:sz w:val="18"/>
              </w:rPr>
              <w:t>MFÆndrTransportStruktur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MFNedskrivFordringStruktur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MFOpskrivFordringStruktur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MFTilbagekaldFordringStruktur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StyretFiloverførselSendAnmod_I</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StyretFiloverførselSendAfslut_I</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StyretFiloverførselModtagAnmod_I</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StyretFiloverførselDownloadURL</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StyretFiloverførselBrugerNavn</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StyretFiloverførselPassword</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StyretFiloverførselModtagAfslut_I</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F5901" w:rsidTr="001F5901">
        <w:trPr>
          <w:trHeight w:val="283"/>
        </w:trPr>
        <w:tc>
          <w:tcPr>
            <w:tcW w:w="10345" w:type="dxa"/>
            <w:gridSpan w:val="6"/>
            <w:shd w:val="clear" w:color="auto" w:fill="FFFFFF"/>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1F5901" w:rsidTr="001F5901">
        <w:trPr>
          <w:trHeight w:val="283"/>
        </w:trPr>
        <w:tc>
          <w:tcPr>
            <w:tcW w:w="10345" w:type="dxa"/>
            <w:gridSpan w:val="6"/>
            <w:shd w:val="clear" w:color="auto" w:fill="FFFFFF"/>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FordringhaverSystemIDStruktur</w:t>
            </w:r>
            <w:r w:rsidR="00E94804">
              <w:rPr>
                <w:rFonts w:ascii="Arial" w:hAnsi="Arial" w:cs="Arial"/>
                <w:sz w:val="18"/>
              </w:rPr>
              <w:t xml:space="preserve"> = Konstant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r w:rsidR="00E94804">
              <w:rPr>
                <w:rFonts w:ascii="Arial" w:hAnsi="Arial" w:cs="Arial"/>
                <w:sz w:val="18"/>
              </w:rPr>
              <w:t xml:space="preserve"> – Teknisk 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r w:rsidR="00E94804">
              <w:rPr>
                <w:rFonts w:ascii="Arial" w:hAnsi="Arial" w:cs="Arial"/>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StyretFiloverførselSendAnmod_O</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StyretFiloverførselUploadURL</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StyretFiloverførselBrugerNavn</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StyretFiloverførselPassword</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StyretFiloverførselSendAfslut_O</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StyretFiloverførselModtagAnmod_O</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StyretFiloverførselModtagAfslut_O</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F5901" w:rsidTr="001F5901">
        <w:trPr>
          <w:trHeight w:val="283"/>
        </w:trPr>
        <w:tc>
          <w:tcPr>
            <w:tcW w:w="10345" w:type="dxa"/>
            <w:gridSpan w:val="6"/>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1F5901" w:rsidTr="001F5901">
        <w:trPr>
          <w:trHeight w:val="283"/>
        </w:trPr>
        <w:tc>
          <w:tcPr>
            <w:tcW w:w="10345" w:type="dxa"/>
            <w:gridSpan w:val="6"/>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gramStart"/>
            <w:r>
              <w:rPr>
                <w:rFonts w:ascii="Arial" w:hAnsi="Arial" w:cs="Arial"/>
                <w:sz w:val="18"/>
              </w:rPr>
              <w:t>dokumentfiler overstiger</w:t>
            </w:r>
            <w:proofErr w:type="gramEnd"/>
            <w:r>
              <w:rPr>
                <w:rFonts w:ascii="Arial" w:hAnsi="Arial" w:cs="Arial"/>
                <w:sz w:val="18"/>
              </w:rPr>
              <w:t xml:space="preserve"> grænsen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w:t>
            </w:r>
            <w:proofErr w:type="gramStart"/>
            <w:r>
              <w:rPr>
                <w:rFonts w:ascii="Arial" w:hAnsi="Arial" w:cs="Arial"/>
                <w:sz w:val="18"/>
              </w:rPr>
              <w:t>.DOKUMENT</w:t>
            </w:r>
            <w:proofErr w:type="gramEnd"/>
            <w:r>
              <w:rPr>
                <w:rFonts w:ascii="Arial" w:hAnsi="Arial" w:cs="Arial"/>
                <w:sz w:val="18"/>
              </w:rPr>
              <w:t>.MAXANTAL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w:t>
            </w:r>
            <w:proofErr w:type="gramStart"/>
            <w:r>
              <w:rPr>
                <w:rFonts w:ascii="Arial" w:hAnsi="Arial" w:cs="Arial"/>
                <w:sz w:val="18"/>
              </w:rPr>
              <w:t>.AKTION</w:t>
            </w:r>
            <w:proofErr w:type="gramEnd"/>
            <w:r>
              <w:rPr>
                <w:rFonts w:ascii="Arial" w:hAnsi="Arial" w:cs="Arial"/>
                <w:sz w:val="18"/>
              </w:rPr>
              <w:t>.MAXANTAL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F5901" w:rsidSect="001F5901">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896641">
              <w:rPr>
                <w:rFonts w:ascii="Arial" w:hAnsi="Arial" w:cs="Arial"/>
                <w:color w:val="C00000"/>
              </w:rPr>
              <w:t>AlternativKontaktReferenceStruktur</w:t>
            </w:r>
          </w:p>
        </w:tc>
      </w:tr>
      <w:tr w:rsidR="001F5901" w:rsidTr="001F5901">
        <w:tc>
          <w:tcPr>
            <w:tcW w:w="10345" w:type="dxa"/>
            <w:vAlign w:val="center"/>
          </w:tcPr>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96641">
              <w:rPr>
                <w:rFonts w:ascii="Arial" w:hAnsi="Arial" w:cs="Arial"/>
                <w:color w:val="C00000"/>
                <w:sz w:val="18"/>
              </w:rPr>
              <w:t>AlternativKontaktReferenceType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96641">
              <w:rPr>
                <w:rFonts w:ascii="Arial" w:hAnsi="Arial" w:cs="Arial"/>
                <w:color w:val="C00000"/>
                <w:sz w:val="18"/>
              </w:rPr>
              <w:t>AlternativKontaktReferenceTekst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96641">
              <w:rPr>
                <w:rFonts w:ascii="Arial" w:hAnsi="Arial" w:cs="Arial"/>
                <w:color w:val="C00000"/>
                <w:sz w:val="18"/>
              </w:rPr>
              <w:t>(LandKode)</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896641">
              <w:rPr>
                <w:rFonts w:ascii="Arial" w:hAnsi="Arial" w:cs="Arial"/>
                <w:color w:val="FF0000"/>
              </w:rPr>
              <w:t>EFIAlternativKontaktStruktur</w:t>
            </w:r>
          </w:p>
        </w:tc>
      </w:tr>
      <w:tr w:rsidR="001F5901" w:rsidTr="001F5901">
        <w:tc>
          <w:tcPr>
            <w:tcW w:w="10345" w:type="dxa"/>
            <w:vAlign w:val="center"/>
          </w:tcPr>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AlternativKontaktNavn</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AlternativKontaktType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Nationalitet *</w:t>
            </w:r>
            <w:r w:rsidRPr="00896641">
              <w:rPr>
                <w:rFonts w:ascii="Arial" w:hAnsi="Arial" w:cs="Arial"/>
                <w:color w:val="FF0000"/>
                <w:sz w:val="18"/>
              </w:rPr>
              <w:tab/>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LandKode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(AlternativKontaktBemærkning)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AlternativKontaktHenvisningNummer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AlternativKontaktID</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PersonOplysninger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(CivilstandKode)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(AlternativKontaktPersonFødselDato)</w:t>
            </w:r>
            <w:r w:rsidRPr="00896641">
              <w:rPr>
                <w:rFonts w:ascii="Arial" w:hAnsi="Arial" w:cs="Arial"/>
                <w:color w:val="FF0000"/>
                <w:sz w:val="18"/>
              </w:rPr>
              <w:tab/>
            </w:r>
            <w:r w:rsidRPr="00896641">
              <w:rPr>
                <w:rFonts w:ascii="Arial" w:hAnsi="Arial" w:cs="Arial"/>
                <w:color w:val="FF0000"/>
                <w:sz w:val="18"/>
              </w:rPr>
              <w:tab/>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AlternativKontaktPersonKøn</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AlternativKontaktPersonNavnAdresseBeskyttelseMarkering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(PersonStatusDødsfaldDato)</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 AlternativKontaktReferenceStrukturListe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0{</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AlternativKontaktReferenceStruktur</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 EmailListe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0{</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Email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EmailAdresseEmail</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AlternativEmailForholdPrimærMarkering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 TelefonListe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0{</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Telefon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TelefonUdenlandskNummer</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AlternativTelefonForholdPrimærMarkering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 FaxListe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0{</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Fax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FaxUdlandNummer</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AlternativFaxForholdPrimærMarkering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Adresse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AlternativAdresseAdresseLinie1</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(AlternativAdresseAdresseLinie2)</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(AlternativAdresseAdresseLinie3)</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(AlternativAdresseAdresseLinie4)</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(AlternativAdresseAdresseLinie5)</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(AlternativAdresseAdresseLinie6)</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(AlternativAdresseAdresseLinie7)</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(LandKode)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tre mulige udfald af at indberette en fordring med </w:t>
            </w:r>
            <w:proofErr w:type="gramStart"/>
            <w:r>
              <w:rPr>
                <w:rFonts w:ascii="Arial" w:hAnsi="Arial" w:cs="Arial"/>
                <w:sz w:val="18"/>
              </w:rPr>
              <w:t>en hæfter</w:t>
            </w:r>
            <w:proofErr w:type="gramEnd"/>
            <w:r>
              <w:rPr>
                <w:rFonts w:ascii="Arial" w:hAnsi="Arial" w:cs="Arial"/>
                <w:sz w:val="18"/>
              </w:rPr>
              <w:t xml:space="preserve"> angivet med EFIAlternativKontaktStruktur: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match kræver at der indsendes mindst en AlternativKontaktReference og at den første AlternativKontaktReference samt de øvrige indsendte oplysninger matcher en AlternativKontakt.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Kriterierne for automatisk identifikation eller oprettelse er ikke opfyldt, dvs. der er flere potentielle </w:t>
            </w:r>
            <w:proofErr w:type="gramStart"/>
            <w:r>
              <w:rPr>
                <w:rFonts w:ascii="Arial" w:hAnsi="Arial" w:cs="Arial"/>
                <w:sz w:val="18"/>
              </w:rPr>
              <w:t>match</w:t>
            </w:r>
            <w:proofErr w:type="gramEnd"/>
            <w:r>
              <w:rPr>
                <w:rFonts w:ascii="Arial" w:hAnsi="Arial" w:cs="Arial"/>
                <w:sz w:val="18"/>
              </w:rPr>
              <w:t xml:space="preserve">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Udeståender: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Det er ikke endelig afklaret om EFI/DMI kunder i AKR holdes adskilt fra DMR kunder i AKR (ÆA 72). Et adskilt design medfører at samme kunde kan oprettes flere gange med efterfølgende vedligeholdelelses udfordring, hvis MF skal kopiere en evt. DMR kunde som EFI/DMI kunde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AlternativKontaktType værdier er ikke dokumenteret fra AKR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Karl: Skal adresse altid kræves?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Karl: Skal MF kræve mindst en alternativkontaktreference uanset hvad (akr gør ikke).</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r w:rsidR="00F932CA">
              <w:rPr>
                <w:rFonts w:ascii="Arial" w:hAnsi="Arial" w:cs="Arial"/>
                <w:sz w:val="18"/>
              </w:rPr>
              <w:t xml:space="preserve"> = DMO</w:t>
            </w:r>
            <w:proofErr w:type="gramStart"/>
            <w:r w:rsidR="00F932CA">
              <w:rPr>
                <w:rFonts w:ascii="Arial" w:hAnsi="Arial" w:cs="Arial"/>
                <w:sz w:val="18"/>
              </w:rPr>
              <w:t>.KundeNummer</w:t>
            </w:r>
            <w:proofErr w:type="gramEnd"/>
            <w:r w:rsidR="00F932CA">
              <w:rPr>
                <w:rFonts w:ascii="Arial" w:hAnsi="Arial" w:cs="Arial"/>
                <w:sz w:val="18"/>
              </w:rPr>
              <w:t xml:space="preserve"> hvor DMO.KundeType = CPR-Person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r w:rsidR="00F932CA">
              <w:rPr>
                <w:rFonts w:ascii="Arial" w:hAnsi="Arial" w:cs="Arial"/>
                <w:sz w:val="18"/>
              </w:rPr>
              <w:t xml:space="preserve"> = DMO</w:t>
            </w:r>
            <w:proofErr w:type="gramStart"/>
            <w:r w:rsidR="00F932CA">
              <w:rPr>
                <w:rFonts w:ascii="Arial" w:hAnsi="Arial" w:cs="Arial"/>
                <w:sz w:val="18"/>
              </w:rPr>
              <w:t>.KundeNummer</w:t>
            </w:r>
            <w:proofErr w:type="gramEnd"/>
            <w:r w:rsidR="00F932CA">
              <w:rPr>
                <w:rFonts w:ascii="Arial" w:hAnsi="Arial" w:cs="Arial"/>
                <w:sz w:val="18"/>
              </w:rPr>
              <w:t xml:space="preserve"> hvor DMO.KundeType = SE-Virksomhed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r w:rsidR="00F932CA">
              <w:rPr>
                <w:rFonts w:ascii="Arial" w:hAnsi="Arial" w:cs="Arial"/>
                <w:sz w:val="18"/>
              </w:rPr>
              <w:t xml:space="preserve"> = DMO</w:t>
            </w:r>
            <w:proofErr w:type="gramStart"/>
            <w:r w:rsidR="00F932CA">
              <w:rPr>
                <w:rFonts w:ascii="Arial" w:hAnsi="Arial" w:cs="Arial"/>
                <w:sz w:val="18"/>
              </w:rPr>
              <w:t>.KundeNummer</w:t>
            </w:r>
            <w:proofErr w:type="gramEnd"/>
            <w:r w:rsidR="00F932CA">
              <w:rPr>
                <w:rFonts w:ascii="Arial" w:hAnsi="Arial" w:cs="Arial"/>
                <w:sz w:val="18"/>
              </w:rPr>
              <w:t xml:space="preserve"> hvor DMO.KundeType =  AKR-??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F932CA">
              <w:rPr>
                <w:rFonts w:ascii="Arial" w:hAnsi="Arial" w:cs="Arial"/>
                <w:sz w:val="18"/>
              </w:rPr>
              <w:t xml:space="preserve"> = DMO</w:t>
            </w:r>
            <w:proofErr w:type="gramStart"/>
            <w:r w:rsidR="00F932CA">
              <w:rPr>
                <w:rFonts w:ascii="Arial" w:hAnsi="Arial" w:cs="Arial"/>
                <w:sz w:val="18"/>
              </w:rPr>
              <w:t>.ValutaOplysningKode</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r w:rsidR="00F932CA">
              <w:rPr>
                <w:rFonts w:ascii="Arial" w:hAnsi="Arial" w:cs="Arial"/>
                <w:sz w:val="18"/>
              </w:rPr>
              <w:t xml:space="preserve"> = OpKrævningFordringBeløb</w:t>
            </w:r>
          </w:p>
          <w:p w:rsidR="001F5901" w:rsidRPr="00F932C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F932CA">
              <w:rPr>
                <w:rFonts w:ascii="Arial" w:hAnsi="Arial" w:cs="Arial"/>
                <w:color w:val="C00000"/>
                <w:sz w:val="18"/>
              </w:rPr>
              <w:t>(DMIFordringBeløbDKK)</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F932CA">
              <w:rPr>
                <w:rFonts w:ascii="Arial" w:hAnsi="Arial" w:cs="Arial"/>
                <w:sz w:val="18"/>
              </w:rPr>
              <w:t xml:space="preserve"> = DMO</w:t>
            </w:r>
            <w:proofErr w:type="gramStart"/>
            <w:r w:rsidR="00F932CA">
              <w:rPr>
                <w:rFonts w:ascii="Arial" w:hAnsi="Arial" w:cs="Arial"/>
                <w:sz w:val="18"/>
              </w:rPr>
              <w:t>.ValutaOplysningKode</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r w:rsidR="00F932CA">
              <w:rPr>
                <w:rFonts w:ascii="Arial" w:hAnsi="Arial" w:cs="Arial"/>
                <w:sz w:val="18"/>
              </w:rPr>
              <w:t xml:space="preserve"> = OpKrævningFordringBeløb</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932CA">
              <w:rPr>
                <w:rFonts w:ascii="Arial" w:hAnsi="Arial" w:cs="Arial"/>
                <w:color w:val="C00000"/>
                <w:sz w:val="18"/>
              </w:rPr>
              <w:t>EFIFordringOprindeligBeløbDKK)</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Default="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1" w:author="Poul V Madsen" w:date="2012-05-22T10:31:00Z"/>
                <w:rFonts w:ascii="Arial" w:hAnsi="Arial" w:cs="Arial"/>
              </w:rPr>
            </w:pPr>
            <w:r>
              <w:rPr>
                <w:rFonts w:ascii="Arial" w:hAnsi="Arial" w:cs="Arial"/>
              </w:rPr>
              <w:t>FordringPeriodeStruktur</w:t>
            </w:r>
            <w:ins w:id="2" w:author="Poul V Madsen" w:date="2012-05-16T09:48:00Z">
              <w:r w:rsidR="00636423">
                <w:rPr>
                  <w:rFonts w:ascii="Arial" w:hAnsi="Arial" w:cs="Arial"/>
                </w:rPr>
                <w:t xml:space="preserve"> </w:t>
              </w:r>
            </w:ins>
          </w:p>
          <w:p w:rsidR="00166378" w:rsidRDefault="00166378" w:rsidP="00166378">
            <w:pPr>
              <w:rPr>
                <w:ins w:id="3" w:author="Poul V Madsen" w:date="2012-05-22T10:31:00Z"/>
                <w:color w:val="1F497D"/>
              </w:rPr>
            </w:pPr>
            <w:ins w:id="4" w:author="Poul V Madsen" w:date="2012-05-22T10:31:00Z">
              <w:r>
                <w:rPr>
                  <w:color w:val="1F497D"/>
                </w:rPr>
                <w:t xml:space="preserve">Bemærk følgende regel skal anvendes hvis DMO </w:t>
              </w:r>
            </w:ins>
            <w:ins w:id="5" w:author="Poul V Madsen" w:date="2012-05-22T10:33:00Z">
              <w:r>
                <w:rPr>
                  <w:color w:val="1F497D"/>
                </w:rPr>
                <w:t>har</w:t>
              </w:r>
            </w:ins>
            <w:ins w:id="6" w:author="Poul V Madsen" w:date="2012-05-22T10:31:00Z">
              <w:r>
                <w:rPr>
                  <w:color w:val="1F497D"/>
                </w:rPr>
                <w:t xml:space="preserve"> periode start og slut datoer.</w:t>
              </w:r>
            </w:ins>
          </w:p>
          <w:p w:rsidR="00166378" w:rsidRDefault="00166378" w:rsidP="00166378">
            <w:pPr>
              <w:rPr>
                <w:ins w:id="7" w:author="Poul V Madsen" w:date="2012-05-22T10:31:00Z"/>
                <w:color w:val="1F497D"/>
              </w:rPr>
            </w:pPr>
            <w:ins w:id="8" w:author="Poul V Madsen" w:date="2012-05-22T10:31:00Z">
              <w:r>
                <w:rPr>
                  <w:color w:val="1F497D"/>
                </w:rPr>
                <w:t>Ved oversendelse hvor fordringens PeriodeDatoFra og PeriodeDatoTil er blanke:</w:t>
              </w:r>
            </w:ins>
          </w:p>
          <w:p w:rsidR="00166378" w:rsidRDefault="00166378" w:rsidP="00166378">
            <w:pPr>
              <w:pStyle w:val="Listeafsnit"/>
              <w:numPr>
                <w:ilvl w:val="0"/>
                <w:numId w:val="2"/>
              </w:numPr>
              <w:rPr>
                <w:ins w:id="9" w:author="Poul V Madsen" w:date="2012-05-22T10:31:00Z"/>
                <w:color w:val="1F497D"/>
              </w:rPr>
            </w:pPr>
            <w:ins w:id="10" w:author="Poul V Madsen" w:date="2012-05-22T10:34:00Z">
              <w:r>
                <w:rPr>
                  <w:rFonts w:ascii="Arial" w:hAnsi="Arial" w:cs="Arial"/>
                  <w:sz w:val="18"/>
                </w:rPr>
                <w:t>DMIFordringPeriodeFraDato</w:t>
              </w:r>
            </w:ins>
            <w:ins w:id="11" w:author="Poul V Madsen" w:date="2012-05-22T10:31:00Z">
              <w:r>
                <w:rPr>
                  <w:color w:val="1F497D"/>
                </w:rPr>
                <w:t xml:space="preserve"> = CPUDT (dato hvor fordringen er oprettet i databasen).</w:t>
              </w:r>
            </w:ins>
          </w:p>
          <w:p w:rsidR="00166378" w:rsidRDefault="00166378" w:rsidP="00166378">
            <w:pPr>
              <w:pStyle w:val="Listeafsnit"/>
              <w:numPr>
                <w:ilvl w:val="0"/>
                <w:numId w:val="2"/>
              </w:numPr>
              <w:rPr>
                <w:ins w:id="12" w:author="Poul V Madsen" w:date="2012-05-22T10:31:00Z"/>
                <w:color w:val="1F497D"/>
              </w:rPr>
            </w:pPr>
            <w:ins w:id="13" w:author="Poul V Madsen" w:date="2012-05-22T10:34:00Z">
              <w:r>
                <w:rPr>
                  <w:rFonts w:ascii="Arial" w:hAnsi="Arial" w:cs="Arial"/>
                  <w:sz w:val="18"/>
                </w:rPr>
                <w:t>DMIFordringPeriodeTilDato</w:t>
              </w:r>
              <w:r>
                <w:rPr>
                  <w:color w:val="1F497D"/>
                </w:rPr>
                <w:t xml:space="preserve"> </w:t>
              </w:r>
            </w:ins>
            <w:ins w:id="14" w:author="Poul V Madsen" w:date="2012-05-22T10:31:00Z">
              <w:r>
                <w:rPr>
                  <w:color w:val="1F497D"/>
                </w:rPr>
                <w:t>= CPUDT (dato hvor fordringen er oprettet i databasen).</w:t>
              </w:r>
            </w:ins>
          </w:p>
          <w:p w:rsidR="00166378" w:rsidRDefault="00166378" w:rsidP="00166378">
            <w:pPr>
              <w:rPr>
                <w:ins w:id="15" w:author="Poul V Madsen" w:date="2012-05-22T10:31:00Z"/>
                <w:color w:val="1F497D"/>
              </w:rPr>
            </w:pPr>
            <w:ins w:id="16" w:author="Poul V Madsen" w:date="2012-05-22T10:31:00Z">
              <w:r>
                <w:rPr>
                  <w:color w:val="1F497D"/>
                </w:rPr>
                <w:t>Internt i DMO laves der logik til fastsættelse af periode på renter, således at fordringen fødes med de samme dato’er som ligger i rentehistorikken.</w:t>
              </w:r>
            </w:ins>
          </w:p>
          <w:p w:rsidR="00166378" w:rsidRDefault="00166378" w:rsidP="00166378">
            <w:pPr>
              <w:rPr>
                <w:ins w:id="17" w:author="Poul V Madsen" w:date="2012-05-22T10:31:00Z"/>
                <w:color w:val="1F497D"/>
              </w:rPr>
            </w:pPr>
          </w:p>
          <w:p w:rsidR="00166378" w:rsidRDefault="00166378" w:rsidP="00166378">
            <w:pPr>
              <w:rPr>
                <w:ins w:id="18" w:author="Poul V Madsen" w:date="2012-05-22T10:31:00Z"/>
                <w:color w:val="1F497D"/>
              </w:rPr>
            </w:pPr>
            <w:ins w:id="19" w:author="Poul V Madsen" w:date="2012-05-22T10:31:00Z">
              <w:r>
                <w:rPr>
                  <w:color w:val="1F497D"/>
                </w:rPr>
                <w:t xml:space="preserve">Der er ikke noget tjek internt i DMO på at </w:t>
              </w:r>
            </w:ins>
            <w:ins w:id="20" w:author="Poul V Madsen" w:date="2012-05-22T10:34:00Z">
              <w:r>
                <w:rPr>
                  <w:rFonts w:ascii="Arial" w:hAnsi="Arial" w:cs="Arial"/>
                  <w:sz w:val="18"/>
                </w:rPr>
                <w:t>DMIFordringPeriodeTilDato</w:t>
              </w:r>
            </w:ins>
            <w:ins w:id="21" w:author="Poul V Madsen" w:date="2012-05-22T10:31:00Z">
              <w:r>
                <w:rPr>
                  <w:color w:val="1F497D"/>
                </w:rPr>
                <w:t xml:space="preserve"> og </w:t>
              </w:r>
            </w:ins>
            <w:ins w:id="22" w:author="Poul V Madsen" w:date="2012-05-22T10:34:00Z">
              <w:r>
                <w:rPr>
                  <w:rFonts w:ascii="Arial" w:hAnsi="Arial" w:cs="Arial"/>
                  <w:sz w:val="18"/>
                </w:rPr>
                <w:t>DMIFordringPeriodeTilDato</w:t>
              </w:r>
            </w:ins>
            <w:ins w:id="23" w:author="Poul V Madsen" w:date="2012-05-22T10:31:00Z">
              <w:r>
                <w:rPr>
                  <w:color w:val="1F497D"/>
                </w:rPr>
                <w:t xml:space="preserve"> ikke kan være den samme.</w:t>
              </w:r>
            </w:ins>
          </w:p>
          <w:p w:rsidR="00166378" w:rsidRPr="001F5901" w:rsidRDefault="001663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r w:rsidR="002731B0">
              <w:rPr>
                <w:rFonts w:ascii="Arial" w:hAnsi="Arial" w:cs="Arial"/>
                <w:sz w:val="18"/>
              </w:rPr>
              <w:t xml:space="preserve"> </w:t>
            </w:r>
            <w:proofErr w:type="gramStart"/>
            <w:r w:rsidR="002731B0">
              <w:rPr>
                <w:rFonts w:ascii="Arial" w:hAnsi="Arial" w:cs="Arial"/>
                <w:sz w:val="18"/>
              </w:rPr>
              <w:t>=  DMO</w:t>
            </w:r>
            <w:proofErr w:type="gramEnd"/>
            <w:r w:rsidR="002731B0">
              <w:rPr>
                <w:rFonts w:ascii="Arial" w:hAnsi="Arial" w:cs="Arial"/>
                <w:sz w:val="18"/>
              </w:rPr>
              <w:t>.</w:t>
            </w:r>
            <w:r w:rsidR="002731B0" w:rsidRPr="008A2A8D">
              <w:rPr>
                <w:rFonts w:ascii="Arial" w:hAnsi="Arial" w:cs="Arial"/>
                <w:sz w:val="18"/>
              </w:rPr>
              <w:t>OpkrævningFordringPeriodeFraDat</w:t>
            </w:r>
            <w:ins w:id="24" w:author="Poul V Madsen" w:date="2012-05-16T09:47:00Z">
              <w:r w:rsidR="00636423">
                <w:rPr>
                  <w:rFonts w:ascii="Arial" w:hAnsi="Arial" w:cs="Arial"/>
                  <w:sz w:val="18"/>
                </w:rPr>
                <w:t>o</w:t>
              </w:r>
            </w:ins>
            <w:del w:id="25" w:author="Poul V Madsen" w:date="2012-05-16T09:47:00Z">
              <w:r w:rsidR="002731B0" w:rsidRPr="008A2A8D" w:rsidDel="00636423">
                <w:rPr>
                  <w:rFonts w:ascii="Arial" w:hAnsi="Arial" w:cs="Arial"/>
                  <w:sz w:val="18"/>
                </w:rPr>
                <w:delText>o</w:delText>
              </w:r>
            </w:del>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r w:rsidR="002731B0">
              <w:rPr>
                <w:rFonts w:ascii="Arial" w:hAnsi="Arial" w:cs="Arial"/>
                <w:sz w:val="18"/>
              </w:rPr>
              <w:t xml:space="preserve"> </w:t>
            </w:r>
            <w:proofErr w:type="gramStart"/>
            <w:r w:rsidR="002731B0">
              <w:rPr>
                <w:rFonts w:ascii="Arial" w:hAnsi="Arial" w:cs="Arial"/>
                <w:sz w:val="18"/>
              </w:rPr>
              <w:t>=  DMO</w:t>
            </w:r>
            <w:proofErr w:type="gramEnd"/>
            <w:r w:rsidR="002731B0">
              <w:rPr>
                <w:rFonts w:ascii="Arial" w:hAnsi="Arial" w:cs="Arial"/>
                <w:sz w:val="18"/>
              </w:rPr>
              <w:t>.OpkrævningFordringPeriodeTil</w:t>
            </w:r>
            <w:r w:rsidR="002731B0" w:rsidRPr="008A2A8D">
              <w:rPr>
                <w:rFonts w:ascii="Arial" w:hAnsi="Arial" w:cs="Arial"/>
                <w:sz w:val="18"/>
              </w:rPr>
              <w:t>Dato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2731B0">
              <w:rPr>
                <w:rFonts w:ascii="Arial" w:hAnsi="Arial" w:cs="Arial"/>
                <w:color w:val="C00000"/>
                <w:sz w:val="18"/>
              </w:rPr>
              <w:t>DMIFordringPeriodeType)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r w:rsidR="00136D7F">
              <w:rPr>
                <w:rFonts w:ascii="Arial" w:hAnsi="Arial" w:cs="Arial"/>
                <w:sz w:val="18"/>
              </w:rPr>
              <w:t xml:space="preserve"> =XXXXXXXX = Konstant SKAT SE-nr</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655E6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26" w:author="Poul V Madsen" w:date="2012-05-15T09:26:00Z"/>
                <w:rFonts w:ascii="Arial" w:hAnsi="Arial" w:cs="Arial"/>
              </w:rPr>
            </w:pPr>
            <w:r>
              <w:rPr>
                <w:rFonts w:ascii="Arial" w:hAnsi="Arial" w:cs="Arial"/>
              </w:rPr>
              <w:t>HovedFordringTilbagekaldÅrsagStruktur</w:t>
            </w:r>
          </w:p>
          <w:p w:rsidR="00655E62" w:rsidRPr="00655E62" w:rsidRDefault="00655E62"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ins w:id="27" w:author="Poul V Madsen" w:date="2012-05-15T09:29:00Z">
              <w:r>
                <w:rPr>
                  <w:rFonts w:ascii="Arial" w:hAnsi="Arial" w:cs="Arial"/>
                </w:rPr>
                <w:t>Hvis initering sker fra DMS, så ÅrsagKode default FEJL, gælder også manuel tilbagekaldelse</w:t>
              </w:r>
            </w:ins>
          </w:p>
        </w:tc>
      </w:tr>
      <w:tr w:rsidR="001F5901" w:rsidTr="001F5901">
        <w:tc>
          <w:tcPr>
            <w:tcW w:w="10345" w:type="dxa"/>
            <w:vAlign w:val="center"/>
          </w:tcPr>
          <w:p w:rsidR="001F5901" w:rsidRDefault="001F5901" w:rsidP="00273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r w:rsidR="002731B0">
              <w:rPr>
                <w:rFonts w:ascii="Arial" w:hAnsi="Arial" w:cs="Arial"/>
                <w:sz w:val="18"/>
              </w:rPr>
              <w:t xml:space="preserve"> = </w:t>
            </w:r>
            <w:r w:rsidR="002731B0" w:rsidRPr="00EC628E">
              <w:rPr>
                <w:rFonts w:ascii="Arial" w:hAnsi="Arial" w:cs="Arial"/>
                <w:color w:val="FF0000"/>
                <w:sz w:val="18"/>
              </w:rPr>
              <w:t>ANDN</w:t>
            </w:r>
            <w:r w:rsidR="002731B0">
              <w:rPr>
                <w:rFonts w:ascii="Arial" w:hAnsi="Arial" w:cs="Arial"/>
                <w:sz w:val="18"/>
              </w:rPr>
              <w:t>, BORD, FEJL, FSKI, HENS, KLAG</w:t>
            </w:r>
          </w:p>
          <w:p w:rsidR="004B0079" w:rsidRPr="00EC628E" w:rsidRDefault="001F5901" w:rsidP="004B00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sidRPr="00EC628E">
              <w:rPr>
                <w:rFonts w:ascii="Arial" w:hAnsi="Arial" w:cs="Arial"/>
                <w:sz w:val="18"/>
              </w:rPr>
              <w:t>HovedFordringTilbageÅrsagBegr</w:t>
            </w:r>
            <w:r w:rsidR="002731B0" w:rsidRPr="00EC628E">
              <w:rPr>
                <w:rFonts w:ascii="Arial" w:hAnsi="Arial" w:cs="Arial"/>
                <w:sz w:val="18"/>
              </w:rPr>
              <w:t xml:space="preserve">  </w:t>
            </w:r>
            <w:r w:rsidR="00A23896" w:rsidRPr="00EC628E">
              <w:rPr>
                <w:rFonts w:ascii="Arial" w:hAnsi="Arial" w:cs="Arial"/>
                <w:sz w:val="18"/>
              </w:rPr>
              <w:t>=</w:t>
            </w:r>
            <w:proofErr w:type="gramEnd"/>
            <w:r w:rsidR="00A23896" w:rsidRPr="00EC628E">
              <w:rPr>
                <w:rFonts w:ascii="Arial" w:hAnsi="Arial" w:cs="Arial"/>
                <w:sz w:val="18"/>
              </w:rPr>
              <w:t xml:space="preserve"> </w:t>
            </w:r>
            <w:r w:rsidR="00EC628E" w:rsidRPr="00EC628E">
              <w:rPr>
                <w:rFonts w:ascii="Arial" w:hAnsi="Arial" w:cs="Arial"/>
                <w:sz w:val="18"/>
              </w:rPr>
              <w:t>Sættes blank</w:t>
            </w:r>
            <w:r w:rsidR="00A23896" w:rsidRPr="00EC628E">
              <w:rPr>
                <w:rFonts w:ascii="Arial" w:hAnsi="Arial" w:cs="Arial"/>
                <w:sz w:val="18"/>
              </w:rPr>
              <w:t xml:space="preserve"> </w:t>
            </w:r>
          </w:p>
          <w:p w:rsidR="001F5901" w:rsidRPr="001F5901" w:rsidRDefault="001F5901" w:rsidP="00EC62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C628E">
              <w:rPr>
                <w:rFonts w:ascii="Arial" w:hAnsi="Arial" w:cs="Arial"/>
                <w:color w:val="FF0000"/>
                <w:sz w:val="18"/>
              </w:rPr>
              <w:t>(HovedFordringTilbageÅrsagTekst)</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2731B0">
              <w:rPr>
                <w:rFonts w:ascii="Arial" w:hAnsi="Arial" w:cs="Arial"/>
                <w:color w:val="C00000"/>
              </w:rPr>
              <w:t>HæftelseBegrænsetBeløbStruktur</w:t>
            </w: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HæftelseBegrænsetBeløb</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ValutaKode</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(HæftelseBegrænsetBeløbDKK)</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2731B0">
              <w:rPr>
                <w:rFonts w:ascii="Arial" w:hAnsi="Arial" w:cs="Arial"/>
                <w:color w:val="C00000"/>
              </w:rPr>
              <w:t>HæftelseBeløbStruktur</w:t>
            </w: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ValutaKode</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HæftelseBeløb</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(HæftelseBeløbDKK)</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636423" w:rsidRDefault="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Change w:id="28" w:author="Poul V Madsen" w:date="2012-05-16T09:39:00Z">
                  <w:rPr>
                    <w:rFonts w:ascii="Arial" w:hAnsi="Arial" w:cs="Arial"/>
                    <w:color w:val="4BACC6" w:themeColor="accent5"/>
                  </w:rPr>
                </w:rPrChange>
              </w:rPr>
            </w:pPr>
            <w:r w:rsidRPr="00636423">
              <w:rPr>
                <w:rFonts w:ascii="Arial" w:hAnsi="Arial" w:cs="Arial"/>
                <w:rPrChange w:id="29" w:author="Poul V Madsen" w:date="2012-05-16T09:39:00Z">
                  <w:rPr>
                    <w:rFonts w:ascii="Arial" w:hAnsi="Arial" w:cs="Arial"/>
                    <w:color w:val="4BACC6" w:themeColor="accent5"/>
                  </w:rPr>
                </w:rPrChange>
              </w:rPr>
              <w:t>MFAktionAfvistStruktur</w:t>
            </w:r>
            <w:r w:rsidR="00EC628E" w:rsidRPr="00636423">
              <w:rPr>
                <w:rFonts w:ascii="Arial" w:hAnsi="Arial" w:cs="Arial"/>
                <w:rPrChange w:id="30" w:author="Poul V Madsen" w:date="2012-05-16T09:39:00Z">
                  <w:rPr>
                    <w:rFonts w:ascii="Arial" w:hAnsi="Arial" w:cs="Arial"/>
                    <w:color w:val="4BACC6" w:themeColor="accent5"/>
                  </w:rPr>
                </w:rPrChange>
              </w:rPr>
              <w:t xml:space="preserve"> </w:t>
            </w:r>
            <w:del w:id="31" w:author="Poul V Madsen" w:date="2012-05-16T09:39:00Z">
              <w:r w:rsidR="00EC628E" w:rsidRPr="00636423" w:rsidDel="00636423">
                <w:rPr>
                  <w:rFonts w:ascii="Arial" w:hAnsi="Arial" w:cs="Arial"/>
                  <w:rPrChange w:id="32" w:author="Poul V Madsen" w:date="2012-05-16T09:39:00Z">
                    <w:rPr>
                      <w:rFonts w:ascii="Arial" w:hAnsi="Arial" w:cs="Arial"/>
                      <w:color w:val="4BACC6" w:themeColor="accent5"/>
                    </w:rPr>
                  </w:rPrChange>
                </w:rPr>
                <w:delText>– Der udestående aftale omkring fejlhåndtering.</w:delText>
              </w:r>
            </w:del>
          </w:p>
        </w:tc>
      </w:tr>
      <w:tr w:rsidR="001F5901" w:rsidTr="001F5901">
        <w:tc>
          <w:tcPr>
            <w:tcW w:w="10345" w:type="dxa"/>
            <w:vAlign w:val="center"/>
          </w:tcPr>
          <w:p w:rsidR="00EC628E"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33" w:author="Poul V Madsen" w:date="2012-05-16T09:39:00Z">
                  <w:rPr>
                    <w:rFonts w:ascii="Arial" w:hAnsi="Arial" w:cs="Arial"/>
                    <w:color w:val="4BACC6" w:themeColor="accent5"/>
                    <w:sz w:val="18"/>
                  </w:rPr>
                </w:rPrChange>
              </w:rPr>
            </w:pPr>
            <w:r w:rsidRPr="00636423">
              <w:rPr>
                <w:rFonts w:ascii="Arial" w:hAnsi="Arial" w:cs="Arial"/>
                <w:sz w:val="18"/>
                <w:rPrChange w:id="34" w:author="Poul V Madsen" w:date="2012-05-16T09:39:00Z">
                  <w:rPr>
                    <w:rFonts w:ascii="Arial" w:hAnsi="Arial" w:cs="Arial"/>
                    <w:color w:val="4BACC6" w:themeColor="accent5"/>
                    <w:sz w:val="18"/>
                  </w:rPr>
                </w:rPrChange>
              </w:rPr>
              <w:t>MFAktionAfvistNummer</w:t>
            </w:r>
            <w:r w:rsidR="008A4374" w:rsidRPr="00636423">
              <w:rPr>
                <w:rFonts w:ascii="Arial" w:hAnsi="Arial" w:cs="Arial"/>
                <w:sz w:val="18"/>
                <w:rPrChange w:id="35" w:author="Poul V Madsen" w:date="2012-05-16T09:39:00Z">
                  <w:rPr>
                    <w:rFonts w:ascii="Arial" w:hAnsi="Arial" w:cs="Arial"/>
                    <w:color w:val="4BACC6" w:themeColor="accent5"/>
                    <w:sz w:val="18"/>
                  </w:rPr>
                </w:rPrChange>
              </w:rPr>
              <w:t xml:space="preserve"> </w:t>
            </w:r>
          </w:p>
          <w:p w:rsidR="00EC628E"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36" w:author="Poul V Madsen" w:date="2012-05-16T09:39:00Z">
                  <w:rPr>
                    <w:rFonts w:ascii="Arial" w:hAnsi="Arial" w:cs="Arial"/>
                    <w:color w:val="4BACC6" w:themeColor="accent5"/>
                    <w:sz w:val="18"/>
                  </w:rPr>
                </w:rPrChange>
              </w:rPr>
            </w:pPr>
            <w:r w:rsidRPr="00636423">
              <w:rPr>
                <w:rFonts w:ascii="Arial" w:hAnsi="Arial" w:cs="Arial"/>
                <w:sz w:val="18"/>
                <w:rPrChange w:id="37" w:author="Poul V Madsen" w:date="2012-05-16T09:39:00Z">
                  <w:rPr>
                    <w:rFonts w:ascii="Arial" w:hAnsi="Arial" w:cs="Arial"/>
                    <w:color w:val="4BACC6" w:themeColor="accent5"/>
                    <w:sz w:val="18"/>
                  </w:rPr>
                </w:rPrChange>
              </w:rPr>
              <w:t>MFAktionAfvistTekst</w:t>
            </w:r>
            <w:r w:rsidR="008A4374" w:rsidRPr="00636423">
              <w:rPr>
                <w:rFonts w:ascii="Arial" w:hAnsi="Arial" w:cs="Arial"/>
                <w:sz w:val="18"/>
                <w:rPrChange w:id="38" w:author="Poul V Madsen" w:date="2012-05-16T09:39:00Z">
                  <w:rPr>
                    <w:rFonts w:ascii="Arial" w:hAnsi="Arial" w:cs="Arial"/>
                    <w:color w:val="4BACC6" w:themeColor="accent5"/>
                    <w:sz w:val="18"/>
                  </w:rPr>
                </w:rPrChange>
              </w:rPr>
              <w:t xml:space="preserve"> </w:t>
            </w: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39" w:author="Poul V Madsen" w:date="2012-05-16T09:39:00Z">
                  <w:rPr>
                    <w:rFonts w:ascii="Arial" w:hAnsi="Arial" w:cs="Arial"/>
                    <w:color w:val="4BACC6" w:themeColor="accent5"/>
                    <w:sz w:val="18"/>
                  </w:rPr>
                </w:rPrChange>
              </w:rPr>
            </w:pPr>
            <w:r w:rsidRPr="00636423">
              <w:rPr>
                <w:rFonts w:ascii="Arial" w:hAnsi="Arial" w:cs="Arial"/>
                <w:sz w:val="18"/>
                <w:rPrChange w:id="40" w:author="Poul V Madsen" w:date="2012-05-16T09:39:00Z">
                  <w:rPr>
                    <w:rFonts w:ascii="Arial" w:hAnsi="Arial" w:cs="Arial"/>
                    <w:color w:val="4BACC6" w:themeColor="accent5"/>
                    <w:sz w:val="18"/>
                  </w:rPr>
                </w:rPrChange>
              </w:rPr>
              <w:t>MFAktionAfvistParamSamling *</w:t>
            </w: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41" w:author="Poul V Madsen" w:date="2012-05-16T09:39:00Z">
                  <w:rPr>
                    <w:rFonts w:ascii="Arial" w:hAnsi="Arial" w:cs="Arial"/>
                    <w:color w:val="4BACC6" w:themeColor="accent5"/>
                    <w:sz w:val="18"/>
                  </w:rPr>
                </w:rPrChange>
              </w:rPr>
            </w:pPr>
            <w:r w:rsidRPr="00636423">
              <w:rPr>
                <w:rFonts w:ascii="Arial" w:hAnsi="Arial" w:cs="Arial"/>
                <w:sz w:val="18"/>
                <w:rPrChange w:id="42" w:author="Poul V Madsen" w:date="2012-05-16T09:39:00Z">
                  <w:rPr>
                    <w:rFonts w:ascii="Arial" w:hAnsi="Arial" w:cs="Arial"/>
                    <w:color w:val="4BACC6" w:themeColor="accent5"/>
                    <w:sz w:val="18"/>
                  </w:rPr>
                </w:rPrChange>
              </w:rPr>
              <w:t>0 {</w:t>
            </w:r>
          </w:p>
          <w:p w:rsidR="00A23896"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43" w:author="Poul V Madsen" w:date="2012-05-16T09:39:00Z">
                  <w:rPr>
                    <w:rFonts w:ascii="Arial" w:hAnsi="Arial" w:cs="Arial"/>
                    <w:color w:val="4BACC6" w:themeColor="accent5"/>
                    <w:sz w:val="18"/>
                  </w:rPr>
                </w:rPrChange>
              </w:rPr>
            </w:pPr>
            <w:r w:rsidRPr="00636423">
              <w:rPr>
                <w:rFonts w:ascii="Arial" w:hAnsi="Arial" w:cs="Arial"/>
                <w:sz w:val="18"/>
                <w:rPrChange w:id="44" w:author="Poul V Madsen" w:date="2012-05-16T09:39:00Z">
                  <w:rPr>
                    <w:rFonts w:ascii="Arial" w:hAnsi="Arial" w:cs="Arial"/>
                    <w:color w:val="4BACC6" w:themeColor="accent5"/>
                    <w:sz w:val="18"/>
                  </w:rPr>
                </w:rPrChange>
              </w:rPr>
              <w:tab/>
              <w:t>MFAktionAfvistParam</w:t>
            </w:r>
            <w:r w:rsidR="00A23896" w:rsidRPr="00636423">
              <w:rPr>
                <w:rFonts w:ascii="Arial" w:hAnsi="Arial" w:cs="Arial"/>
                <w:sz w:val="18"/>
                <w:rPrChange w:id="45" w:author="Poul V Madsen" w:date="2012-05-16T09:39:00Z">
                  <w:rPr>
                    <w:rFonts w:ascii="Arial" w:hAnsi="Arial" w:cs="Arial"/>
                    <w:color w:val="4BACC6" w:themeColor="accent5"/>
                    <w:sz w:val="18"/>
                  </w:rPr>
                </w:rPrChange>
              </w:rPr>
              <w:t xml:space="preserve">. </w:t>
            </w: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46" w:author="Poul V Madsen" w:date="2012-05-16T09:39:00Z">
                  <w:rPr>
                    <w:rFonts w:ascii="Arial" w:hAnsi="Arial" w:cs="Arial"/>
                    <w:color w:val="4BACC6" w:themeColor="accent5"/>
                    <w:sz w:val="18"/>
                  </w:rPr>
                </w:rPrChange>
              </w:rPr>
            </w:pPr>
            <w:r w:rsidRPr="00636423">
              <w:rPr>
                <w:rFonts w:ascii="Arial" w:hAnsi="Arial" w:cs="Arial"/>
                <w:sz w:val="18"/>
                <w:rPrChange w:id="47" w:author="Poul V Madsen" w:date="2012-05-16T09:39:00Z">
                  <w:rPr>
                    <w:rFonts w:ascii="Arial" w:hAnsi="Arial" w:cs="Arial"/>
                    <w:color w:val="4BACC6" w:themeColor="accent5"/>
                    <w:sz w:val="18"/>
                  </w:rPr>
                </w:rPrChange>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Afvist årsag: Validering af hvorvidt Transportfordring må opdateres</w:t>
            </w: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MFAktionAfvistNummer: 014</w:t>
            </w: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MFAktionAfvistParamSamling: MFAktionID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 xml:space="preserve">Afvist årsag: Transportfordring må ikke være Hovedfordring </w:t>
            </w: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MFAktionAfvistNummer: 015</w:t>
            </w: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MFAktionAfvistParamSamling: MFAktionID, DMIFordringEFIHovedFordringID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150</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151</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152</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153</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154</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155</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156</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157</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01B29">
              <w:rPr>
                <w:rFonts w:ascii="Arial" w:hAnsi="Arial" w:cs="Arial"/>
                <w:sz w:val="18"/>
              </w:rPr>
              <w:t>Afvist årsag: Ny FordringAktion indberettet før eksisterende fordringaktion er UDFØRT eller AFVIST</w:t>
            </w:r>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sidRPr="00C01B29">
              <w:rPr>
                <w:rFonts w:ascii="Arial" w:hAnsi="Arial" w:cs="Arial"/>
                <w:sz w:val="18"/>
              </w:rPr>
              <w:t>MFAktionAfvistNummer:  158</w:t>
            </w:r>
            <w:proofErr w:type="gramEnd"/>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01B29">
              <w:rPr>
                <w:rFonts w:ascii="Arial" w:hAnsi="Arial" w:cs="Arial"/>
                <w:sz w:val="18"/>
              </w:rPr>
              <w:t>MFAktionAfvistParamSamling: MFAktionID (ny), MFAktionID (eksisterende)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MFOpgaveAfvisÅrsagKode</w:t>
            </w:r>
            <w:proofErr w:type="gramEnd"/>
            <w:r>
              <w:rPr>
                <w:rFonts w:ascii="Arial" w:hAnsi="Arial" w:cs="Arial"/>
                <w:sz w:val="18"/>
              </w:rPr>
              <w:t>, MFOpgaveAfvisÅrsagBegr, (MFOpgaveAfvisÅrsagTekst)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8C2F7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48" w:author="Poul V Madsen" w:date="2012-05-15T09:58:00Z">
                  <w:rPr>
                    <w:rFonts w:ascii="Arial" w:hAnsi="Arial" w:cs="Arial"/>
                    <w:sz w:val="18"/>
                  </w:rPr>
                </w:rPrChange>
              </w:rPr>
            </w:pPr>
            <w:r w:rsidRPr="008C2F72">
              <w:rPr>
                <w:rFonts w:ascii="Arial" w:hAnsi="Arial" w:cs="Arial"/>
                <w:color w:val="FF0000"/>
                <w:sz w:val="18"/>
                <w:rPrChange w:id="49" w:author="Poul V Madsen" w:date="2012-05-15T09:58:00Z">
                  <w:rPr>
                    <w:rFonts w:ascii="Arial" w:hAnsi="Arial" w:cs="Arial"/>
                    <w:sz w:val="18"/>
                  </w:rPr>
                </w:rPrChange>
              </w:rPr>
              <w:t>Afvist årsag: Fordring ejes ikke af fordringshaver der indberetter</w:t>
            </w:r>
          </w:p>
          <w:p w:rsidR="001F5901" w:rsidRPr="008C2F7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50" w:author="Poul V Madsen" w:date="2012-05-15T09:58:00Z">
                  <w:rPr>
                    <w:rFonts w:ascii="Arial" w:hAnsi="Arial" w:cs="Arial"/>
                    <w:sz w:val="18"/>
                  </w:rPr>
                </w:rPrChange>
              </w:rPr>
            </w:pPr>
            <w:r w:rsidRPr="008C2F72">
              <w:rPr>
                <w:rFonts w:ascii="Arial" w:hAnsi="Arial" w:cs="Arial"/>
                <w:color w:val="FF0000"/>
                <w:sz w:val="18"/>
                <w:rPrChange w:id="51" w:author="Poul V Madsen" w:date="2012-05-15T09:58:00Z">
                  <w:rPr>
                    <w:rFonts w:ascii="Arial" w:hAnsi="Arial" w:cs="Arial"/>
                    <w:sz w:val="18"/>
                  </w:rPr>
                </w:rPrChange>
              </w:rPr>
              <w:t>MFAktionAfvistNummer: 160</w:t>
            </w:r>
          </w:p>
          <w:p w:rsidR="001F5901" w:rsidRPr="008C2F7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52" w:author="Poul V Madsen" w:date="2012-05-15T09:58:00Z">
                  <w:rPr>
                    <w:rFonts w:ascii="Arial" w:hAnsi="Arial" w:cs="Arial"/>
                    <w:sz w:val="18"/>
                  </w:rPr>
                </w:rPrChange>
              </w:rPr>
            </w:pPr>
            <w:r w:rsidRPr="008C2F72">
              <w:rPr>
                <w:rFonts w:ascii="Arial" w:hAnsi="Arial" w:cs="Arial"/>
                <w:color w:val="FF0000"/>
                <w:sz w:val="18"/>
                <w:rPrChange w:id="53" w:author="Poul V Madsen" w:date="2012-05-15T09:58:00Z">
                  <w:rPr>
                    <w:rFonts w:ascii="Arial" w:hAnsi="Arial" w:cs="Arial"/>
                    <w:sz w:val="18"/>
                  </w:rPr>
                </w:rPrChange>
              </w:rPr>
              <w:t xml:space="preserve">MFAktionAfvistParamSamling: MFAktionID, DMIFordringHaverID fra indberet, DMIFordringHaverID nr 1 fra </w:t>
            </w:r>
            <w:proofErr w:type="gramStart"/>
            <w:r w:rsidRPr="008C2F72">
              <w:rPr>
                <w:rFonts w:ascii="Arial" w:hAnsi="Arial" w:cs="Arial"/>
                <w:color w:val="FF0000"/>
                <w:sz w:val="18"/>
                <w:rPrChange w:id="54" w:author="Poul V Madsen" w:date="2012-05-15T09:58:00Z">
                  <w:rPr>
                    <w:rFonts w:ascii="Arial" w:hAnsi="Arial" w:cs="Arial"/>
                    <w:sz w:val="18"/>
                  </w:rPr>
                </w:rPrChange>
              </w:rPr>
              <w:t>fordring ,</w:t>
            </w:r>
            <w:proofErr w:type="gramEnd"/>
            <w:r w:rsidRPr="008C2F72">
              <w:rPr>
                <w:rFonts w:ascii="Arial" w:hAnsi="Arial" w:cs="Arial"/>
                <w:color w:val="FF0000"/>
                <w:sz w:val="18"/>
                <w:rPrChange w:id="55" w:author="Poul V Madsen" w:date="2012-05-15T09:58:00Z">
                  <w:rPr>
                    <w:rFonts w:ascii="Arial" w:hAnsi="Arial" w:cs="Arial"/>
                    <w:sz w:val="18"/>
                  </w:rPr>
                </w:rPrChange>
              </w:rPr>
              <w:t xml:space="preserve"> (DMIFordringHaverID nr 2 fra fordring),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Change w:id="56" w:author="Poul V Madsen" w:date="2012-05-15T10:01:00Z">
                  <w:rPr>
                    <w:rFonts w:ascii="Arial" w:hAnsi="Arial" w:cs="Arial"/>
                    <w:sz w:val="18"/>
                  </w:rPr>
                </w:rPrChange>
              </w:rPr>
            </w:pPr>
            <w:commentRangeStart w:id="57"/>
            <w:commentRangeStart w:id="58"/>
            <w:r w:rsidRPr="004C0749">
              <w:rPr>
                <w:rFonts w:ascii="Arial" w:hAnsi="Arial" w:cs="Arial"/>
                <w:color w:val="4BACC6" w:themeColor="accent5"/>
                <w:sz w:val="18"/>
                <w:rPrChange w:id="59" w:author="Poul V Madsen" w:date="2012-05-15T10:01:00Z">
                  <w:rPr>
                    <w:rFonts w:ascii="Arial" w:hAnsi="Arial" w:cs="Arial"/>
                    <w:sz w:val="18"/>
                  </w:rPr>
                </w:rPrChange>
              </w:rPr>
              <w:t>Afvist årsag: Hovedfordring der refereres til findes ikke</w:t>
            </w: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Change w:id="60" w:author="Poul V Madsen" w:date="2012-05-15T10:01:00Z">
                  <w:rPr>
                    <w:rFonts w:ascii="Arial" w:hAnsi="Arial" w:cs="Arial"/>
                    <w:sz w:val="18"/>
                  </w:rPr>
                </w:rPrChange>
              </w:rPr>
            </w:pPr>
            <w:r w:rsidRPr="004C0749">
              <w:rPr>
                <w:rFonts w:ascii="Arial" w:hAnsi="Arial" w:cs="Arial"/>
                <w:color w:val="4BACC6" w:themeColor="accent5"/>
                <w:sz w:val="18"/>
                <w:rPrChange w:id="61" w:author="Poul V Madsen" w:date="2012-05-15T10:01:00Z">
                  <w:rPr>
                    <w:rFonts w:ascii="Arial" w:hAnsi="Arial" w:cs="Arial"/>
                    <w:sz w:val="18"/>
                  </w:rPr>
                </w:rPrChange>
              </w:rPr>
              <w:t>MFAktionAfvistNummer: 162</w:t>
            </w: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Change w:id="62" w:author="Poul V Madsen" w:date="2012-05-15T10:01:00Z">
                  <w:rPr>
                    <w:rFonts w:ascii="Arial" w:hAnsi="Arial" w:cs="Arial"/>
                    <w:sz w:val="18"/>
                  </w:rPr>
                </w:rPrChange>
              </w:rPr>
            </w:pPr>
            <w:r w:rsidRPr="004C0749">
              <w:rPr>
                <w:rFonts w:ascii="Arial" w:hAnsi="Arial" w:cs="Arial"/>
                <w:color w:val="4BACC6" w:themeColor="accent5"/>
                <w:sz w:val="18"/>
                <w:rPrChange w:id="63" w:author="Poul V Madsen" w:date="2012-05-15T10:01:00Z">
                  <w:rPr>
                    <w:rFonts w:ascii="Arial" w:hAnsi="Arial" w:cs="Arial"/>
                    <w:sz w:val="18"/>
                  </w:rPr>
                </w:rPrChange>
              </w:rPr>
              <w:t>MFAktionAfvistParamSamling: MFAktionID, DMIFordringEFIHovedFordringID</w:t>
            </w:r>
            <w:commentRangeEnd w:id="57"/>
            <w:r w:rsidR="00C01B29">
              <w:rPr>
                <w:rStyle w:val="Kommentarhenvisning"/>
              </w:rPr>
              <w:commentReference w:id="57"/>
            </w:r>
            <w:commentRangeEnd w:id="58"/>
            <w:r w:rsidR="00BD07F5">
              <w:rPr>
                <w:rStyle w:val="Kommentarhenvisning"/>
              </w:rPr>
              <w:commentReference w:id="58"/>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Change w:id="64" w:author="Poul V Madsen" w:date="2012-05-15T10:04:00Z">
                  <w:rPr>
                    <w:rFonts w:ascii="Arial" w:hAnsi="Arial" w:cs="Arial"/>
                    <w:sz w:val="18"/>
                  </w:rPr>
                </w:rPrChange>
              </w:rPr>
            </w:pPr>
            <w:commentRangeStart w:id="65"/>
            <w:r w:rsidRPr="004C0749">
              <w:rPr>
                <w:rFonts w:ascii="Arial" w:hAnsi="Arial" w:cs="Arial"/>
                <w:color w:val="4BACC6" w:themeColor="accent5"/>
                <w:sz w:val="18"/>
                <w:rPrChange w:id="66" w:author="Poul V Madsen" w:date="2012-05-15T10:04:00Z">
                  <w:rPr>
                    <w:rFonts w:ascii="Arial" w:hAnsi="Arial" w:cs="Arial"/>
                    <w:sz w:val="18"/>
                  </w:rPr>
                </w:rPrChange>
              </w:rPr>
              <w:t xml:space="preserve">Afvist årsag: Fordringshavers egen fordring reference findes allerede </w:t>
            </w:r>
            <w:r w:rsidRPr="004C0749">
              <w:rPr>
                <w:rFonts w:ascii="Arial" w:hAnsi="Arial" w:cs="Arial"/>
                <w:color w:val="4BACC6" w:themeColor="accent5"/>
                <w:sz w:val="18"/>
                <w:rPrChange w:id="67" w:author="Poul V Madsen" w:date="2012-05-15T10:04:00Z">
                  <w:rPr>
                    <w:rFonts w:ascii="Arial" w:hAnsi="Arial" w:cs="Arial"/>
                    <w:sz w:val="18"/>
                  </w:rPr>
                </w:rPrChange>
              </w:rPr>
              <w:tab/>
            </w: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Change w:id="68" w:author="Poul V Madsen" w:date="2012-05-15T10:04:00Z">
                  <w:rPr>
                    <w:rFonts w:ascii="Arial" w:hAnsi="Arial" w:cs="Arial"/>
                    <w:sz w:val="18"/>
                  </w:rPr>
                </w:rPrChange>
              </w:rPr>
            </w:pPr>
            <w:r w:rsidRPr="004C0749">
              <w:rPr>
                <w:rFonts w:ascii="Arial" w:hAnsi="Arial" w:cs="Arial"/>
                <w:color w:val="4BACC6" w:themeColor="accent5"/>
                <w:sz w:val="18"/>
                <w:rPrChange w:id="69" w:author="Poul V Madsen" w:date="2012-05-15T10:04:00Z">
                  <w:rPr>
                    <w:rFonts w:ascii="Arial" w:hAnsi="Arial" w:cs="Arial"/>
                    <w:sz w:val="18"/>
                  </w:rPr>
                </w:rPrChange>
              </w:rPr>
              <w:t>MFAktionAfvistNummer: 163</w:t>
            </w: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Change w:id="70" w:author="Poul V Madsen" w:date="2012-05-15T10:04:00Z">
                  <w:rPr>
                    <w:rFonts w:ascii="Arial" w:hAnsi="Arial" w:cs="Arial"/>
                    <w:sz w:val="18"/>
                  </w:rPr>
                </w:rPrChange>
              </w:rPr>
            </w:pPr>
            <w:r w:rsidRPr="004C0749">
              <w:rPr>
                <w:rFonts w:ascii="Arial" w:hAnsi="Arial" w:cs="Arial"/>
                <w:color w:val="4BACC6" w:themeColor="accent5"/>
                <w:sz w:val="18"/>
                <w:rPrChange w:id="71" w:author="Poul V Madsen" w:date="2012-05-15T10:04:00Z">
                  <w:rPr>
                    <w:rFonts w:ascii="Arial" w:hAnsi="Arial" w:cs="Arial"/>
                    <w:sz w:val="18"/>
                  </w:rPr>
                </w:rPrChange>
              </w:rPr>
              <w:t>MFAktionAfvistParamSamling: MFAktionID, DMIFordringFordringHaverRef</w:t>
            </w:r>
            <w:commentRangeEnd w:id="65"/>
            <w:r w:rsidR="00BD07F5">
              <w:rPr>
                <w:rStyle w:val="Kommentarhenvisning"/>
              </w:rPr>
              <w:commentReference w:id="65"/>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w:t>
            </w:r>
            <w:proofErr w:type="gramStart"/>
            <w:r>
              <w:rPr>
                <w:rFonts w:ascii="Arial" w:hAnsi="Arial" w:cs="Arial"/>
                <w:sz w:val="18"/>
              </w:rPr>
              <w:t>.DOKUMENT</w:t>
            </w:r>
            <w:proofErr w:type="gramEnd"/>
            <w:r>
              <w:rPr>
                <w:rFonts w:ascii="Arial" w:hAnsi="Arial" w:cs="Arial"/>
                <w:sz w:val="18"/>
              </w:rPr>
              <w:t>.MAXSIZE, DPDokumentArt, (DPDokumentEksternReference)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aktuel </w:t>
            </w:r>
            <w:proofErr w:type="gramStart"/>
            <w:r>
              <w:rPr>
                <w:rFonts w:ascii="Arial" w:hAnsi="Arial" w:cs="Arial"/>
                <w:sz w:val="18"/>
              </w:rPr>
              <w:t>antal,  DMIFordringEFIHovedFordringID</w:t>
            </w:r>
            <w:proofErr w:type="gramEnd"/>
            <w:r>
              <w:rPr>
                <w:rFonts w:ascii="Arial" w:hAnsi="Arial" w:cs="Arial"/>
                <w:sz w:val="18"/>
              </w:rPr>
              <w:t>, MF_DOKUMENT_MAXANTAL_AKTION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72" w:author="Poul V Madsen" w:date="2012-05-15T10:05:00Z">
                  <w:rPr>
                    <w:rFonts w:ascii="Arial" w:hAnsi="Arial" w:cs="Arial"/>
                    <w:sz w:val="18"/>
                  </w:rPr>
                </w:rPrChange>
              </w:rPr>
            </w:pPr>
            <w:r w:rsidRPr="004C0749">
              <w:rPr>
                <w:rFonts w:ascii="Arial" w:hAnsi="Arial" w:cs="Arial"/>
                <w:color w:val="FF0000"/>
                <w:sz w:val="18"/>
                <w:rPrChange w:id="73" w:author="Poul V Madsen" w:date="2012-05-15T10:05:00Z">
                  <w:rPr>
                    <w:rFonts w:ascii="Arial" w:hAnsi="Arial" w:cs="Arial"/>
                    <w:sz w:val="18"/>
                  </w:rPr>
                </w:rPrChange>
              </w:rPr>
              <w:t>Validering: Gyldig transport aftale.  Aftalen skal tilhøre en udbetalende myndighed eller være en rettighedshaveraftale</w:t>
            </w: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74" w:author="Poul V Madsen" w:date="2012-05-15T10:05:00Z">
                  <w:rPr>
                    <w:rFonts w:ascii="Arial" w:hAnsi="Arial" w:cs="Arial"/>
                    <w:sz w:val="18"/>
                  </w:rPr>
                </w:rPrChange>
              </w:rPr>
            </w:pPr>
            <w:r w:rsidRPr="004C0749">
              <w:rPr>
                <w:rFonts w:ascii="Arial" w:hAnsi="Arial" w:cs="Arial"/>
                <w:color w:val="FF0000"/>
                <w:sz w:val="18"/>
                <w:rPrChange w:id="75" w:author="Poul V Madsen" w:date="2012-05-15T10:05:00Z">
                  <w:rPr>
                    <w:rFonts w:ascii="Arial" w:hAnsi="Arial" w:cs="Arial"/>
                    <w:sz w:val="18"/>
                  </w:rPr>
                </w:rPrChange>
              </w:rPr>
              <w:t>MFAktionAfvistNummer: 185</w:t>
            </w: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76" w:author="Poul V Madsen" w:date="2012-05-15T10:05:00Z">
                  <w:rPr>
                    <w:rFonts w:ascii="Arial" w:hAnsi="Arial" w:cs="Arial"/>
                    <w:sz w:val="18"/>
                  </w:rPr>
                </w:rPrChange>
              </w:rPr>
            </w:pPr>
            <w:r w:rsidRPr="004C0749">
              <w:rPr>
                <w:rFonts w:ascii="Arial" w:hAnsi="Arial" w:cs="Arial"/>
                <w:color w:val="FF0000"/>
                <w:sz w:val="18"/>
                <w:rPrChange w:id="77" w:author="Poul V Madsen" w:date="2012-05-15T10:05:00Z">
                  <w:rPr>
                    <w:rFonts w:ascii="Arial" w:hAnsi="Arial" w:cs="Arial"/>
                    <w:sz w:val="18"/>
                  </w:rPr>
                </w:rPrChange>
              </w:rPr>
              <w:t xml:space="preserve">MFAktionAfvistParamSamling: </w:t>
            </w:r>
            <w:proofErr w:type="gramStart"/>
            <w:r w:rsidRPr="004C0749">
              <w:rPr>
                <w:rFonts w:ascii="Arial" w:hAnsi="Arial" w:cs="Arial"/>
                <w:color w:val="FF0000"/>
                <w:sz w:val="18"/>
                <w:rPrChange w:id="78" w:author="Poul V Madsen" w:date="2012-05-15T10:05:00Z">
                  <w:rPr>
                    <w:rFonts w:ascii="Arial" w:hAnsi="Arial" w:cs="Arial"/>
                    <w:sz w:val="18"/>
                  </w:rPr>
                </w:rPrChange>
              </w:rPr>
              <w:t>MFAktionID,   DMIFordringHaverID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DMIFordringHaverID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KundeNummer</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procentfordring og skal nedskrives på fordringsniveau</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188</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beloebfordeling og skal nedskrives på rettighedshaverniveau</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189</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procentfordring og skal opskrives på fordringsniveau</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190</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beloebfordeling og skal opskrives på rettighedshaverniveau</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191</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fejl i rettighedshaver fordeling</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192</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ubegrænset beløb med ikke procentvis fordeling</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193</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5621FA">
              <w:rPr>
                <w:rFonts w:ascii="Arial" w:hAnsi="Arial" w:cs="Arial"/>
                <w:color w:val="FF0000"/>
                <w:sz w:val="18"/>
              </w:rPr>
              <w:t>Validering :</w:t>
            </w:r>
            <w:proofErr w:type="gramEnd"/>
            <w:r w:rsidRPr="005621FA">
              <w:rPr>
                <w:rFonts w:ascii="Arial" w:hAnsi="Arial" w:cs="Arial"/>
                <w:color w:val="FF0000"/>
                <w:sz w:val="18"/>
              </w:rPr>
              <w:t xml:space="preserve"> Transport har mere end en ejer</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194</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ingen rettighedshaver med 'modtag penge'-flag</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195</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ingen rettighedshaver med 'modtag besked'-flag</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196</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En transport fordring var forventet. Transport ændring kræver en transport fordring</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197</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79" w:author="Poul V Madsen" w:date="2012-05-15T10:06:00Z">
                  <w:rPr>
                    <w:rFonts w:ascii="Arial" w:hAnsi="Arial" w:cs="Arial"/>
                    <w:sz w:val="18"/>
                  </w:rPr>
                </w:rPrChange>
              </w:rPr>
            </w:pPr>
            <w:r w:rsidRPr="004C0749">
              <w:rPr>
                <w:rFonts w:ascii="Arial" w:hAnsi="Arial" w:cs="Arial"/>
                <w:color w:val="FF0000"/>
                <w:sz w:val="18"/>
                <w:rPrChange w:id="80" w:author="Poul V Madsen" w:date="2012-05-15T10:06:00Z">
                  <w:rPr>
                    <w:rFonts w:ascii="Arial" w:hAnsi="Arial" w:cs="Arial"/>
                    <w:sz w:val="18"/>
                  </w:rPr>
                </w:rPrChange>
              </w:rPr>
              <w:t>Validering: Fordringændring kan ikke udføres på transport</w:t>
            </w: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81" w:author="Poul V Madsen" w:date="2012-05-15T10:06:00Z">
                  <w:rPr>
                    <w:rFonts w:ascii="Arial" w:hAnsi="Arial" w:cs="Arial"/>
                    <w:sz w:val="18"/>
                  </w:rPr>
                </w:rPrChange>
              </w:rPr>
            </w:pPr>
            <w:r w:rsidRPr="004C0749">
              <w:rPr>
                <w:rFonts w:ascii="Arial" w:hAnsi="Arial" w:cs="Arial"/>
                <w:color w:val="FF0000"/>
                <w:sz w:val="18"/>
                <w:rPrChange w:id="82" w:author="Poul V Madsen" w:date="2012-05-15T10:06:00Z">
                  <w:rPr>
                    <w:rFonts w:ascii="Arial" w:hAnsi="Arial" w:cs="Arial"/>
                    <w:sz w:val="18"/>
                  </w:rPr>
                </w:rPrChange>
              </w:rPr>
              <w:t>MFAktionAfvistNummer: 198</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C0749">
              <w:rPr>
                <w:rFonts w:ascii="Arial" w:hAnsi="Arial" w:cs="Arial"/>
                <w:color w:val="FF0000"/>
                <w:sz w:val="18"/>
                <w:rPrChange w:id="83" w:author="Poul V Madsen" w:date="2012-05-15T10:06:00Z">
                  <w:rPr>
                    <w:rFonts w:ascii="Arial" w:hAnsi="Arial" w:cs="Arial"/>
                    <w:sz w:val="18"/>
                  </w:rPr>
                </w:rPrChange>
              </w:rPr>
              <w:t xml:space="preserve">MFAktionAfvistParamSamling: </w:t>
            </w:r>
            <w:proofErr w:type="gramStart"/>
            <w:r w:rsidRPr="004C0749">
              <w:rPr>
                <w:rFonts w:ascii="Arial" w:hAnsi="Arial" w:cs="Arial"/>
                <w:color w:val="FF0000"/>
                <w:sz w:val="18"/>
                <w:rPrChange w:id="84" w:author="Poul V Madsen" w:date="2012-05-15T10:06:00Z">
                  <w:rPr>
                    <w:rFonts w:ascii="Arial" w:hAnsi="Arial" w:cs="Arial"/>
                    <w:sz w:val="18"/>
                  </w:rPr>
                </w:rPrChange>
              </w:rPr>
              <w:t>MFAktionID,   DMIFordringEFIFordringID</w:t>
            </w:r>
            <w:proofErr w:type="gramEnd"/>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EC628E" w:rsidRDefault="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4BACC6" w:themeColor="accent5"/>
              </w:rPr>
            </w:pPr>
            <w:r w:rsidRPr="00636423">
              <w:rPr>
                <w:rFonts w:ascii="Arial" w:hAnsi="Arial" w:cs="Arial"/>
                <w:rPrChange w:id="85" w:author="Poul V Madsen" w:date="2012-05-16T09:40:00Z">
                  <w:rPr>
                    <w:rFonts w:ascii="Arial" w:hAnsi="Arial" w:cs="Arial"/>
                    <w:color w:val="4BACC6" w:themeColor="accent5"/>
                  </w:rPr>
                </w:rPrChange>
              </w:rPr>
              <w:t>MFAktionStruktur</w:t>
            </w:r>
            <w:r w:rsidR="00EC628E" w:rsidRPr="00EC628E">
              <w:rPr>
                <w:rFonts w:ascii="Arial" w:hAnsi="Arial" w:cs="Arial"/>
                <w:color w:val="4BACC6" w:themeColor="accent5"/>
              </w:rPr>
              <w:t xml:space="preserve"> </w:t>
            </w:r>
            <w:del w:id="86" w:author="Poul V Madsen" w:date="2012-05-16T09:40:00Z">
              <w:r w:rsidR="00EC628E" w:rsidRPr="00EC628E" w:rsidDel="00636423">
                <w:rPr>
                  <w:rFonts w:ascii="Arial" w:hAnsi="Arial" w:cs="Arial"/>
                  <w:color w:val="4BACC6" w:themeColor="accent5"/>
                </w:rPr>
                <w:delText>– Afklarende spørgsmål skal stilles til CSC</w:delText>
              </w:r>
            </w:del>
          </w:p>
        </w:tc>
      </w:tr>
      <w:tr w:rsidR="001F5901" w:rsidTr="001F5901">
        <w:tc>
          <w:tcPr>
            <w:tcW w:w="10345" w:type="dxa"/>
            <w:vAlign w:val="center"/>
          </w:tcPr>
          <w:p w:rsidR="004B630F"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87" w:author="Poul V Madsen" w:date="2012-05-16T09:41:00Z">
                  <w:rPr>
                    <w:rFonts w:ascii="Arial" w:hAnsi="Arial" w:cs="Arial"/>
                    <w:color w:val="4BACC6" w:themeColor="accent5"/>
                    <w:sz w:val="18"/>
                  </w:rPr>
                </w:rPrChange>
              </w:rPr>
            </w:pPr>
            <w:r w:rsidRPr="00636423">
              <w:rPr>
                <w:rFonts w:ascii="Arial" w:hAnsi="Arial" w:cs="Arial"/>
                <w:sz w:val="18"/>
                <w:rPrChange w:id="88" w:author="Poul V Madsen" w:date="2012-05-16T09:41:00Z">
                  <w:rPr>
                    <w:rFonts w:ascii="Arial" w:hAnsi="Arial" w:cs="Arial"/>
                    <w:color w:val="4BACC6" w:themeColor="accent5"/>
                    <w:sz w:val="18"/>
                  </w:rPr>
                </w:rPrChange>
              </w:rPr>
              <w:t>DMIFordringEFIFordringID</w:t>
            </w:r>
          </w:p>
          <w:p w:rsidR="004B630F" w:rsidRPr="00636423" w:rsidRDefault="001F5901" w:rsidP="004B63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89" w:author="Poul V Madsen" w:date="2012-05-16T09:41:00Z">
                  <w:rPr>
                    <w:rFonts w:ascii="Arial" w:hAnsi="Arial" w:cs="Arial"/>
                    <w:color w:val="4BACC6" w:themeColor="accent5"/>
                    <w:sz w:val="18"/>
                  </w:rPr>
                </w:rPrChange>
              </w:rPr>
            </w:pPr>
            <w:r w:rsidRPr="00636423">
              <w:rPr>
                <w:rFonts w:ascii="Arial" w:hAnsi="Arial" w:cs="Arial"/>
                <w:sz w:val="18"/>
                <w:rPrChange w:id="90" w:author="Poul V Madsen" w:date="2012-05-16T09:41:00Z">
                  <w:rPr>
                    <w:rFonts w:ascii="Arial" w:hAnsi="Arial" w:cs="Arial"/>
                    <w:color w:val="4BACC6" w:themeColor="accent5"/>
                    <w:sz w:val="18"/>
                  </w:rPr>
                </w:rPrChange>
              </w:rPr>
              <w:t>DMIFordringEFIHovedFordringID</w:t>
            </w:r>
            <w:r w:rsidR="00E94804" w:rsidRPr="00636423">
              <w:rPr>
                <w:rFonts w:ascii="Arial" w:hAnsi="Arial" w:cs="Arial"/>
                <w:sz w:val="18"/>
                <w:rPrChange w:id="91" w:author="Poul V Madsen" w:date="2012-05-16T09:41:00Z">
                  <w:rPr>
                    <w:rFonts w:ascii="Arial" w:hAnsi="Arial" w:cs="Arial"/>
                    <w:color w:val="4BACC6" w:themeColor="accent5"/>
                    <w:sz w:val="18"/>
                  </w:rPr>
                </w:rPrChange>
              </w:rPr>
              <w:t xml:space="preserve"> </w:t>
            </w:r>
            <w:r w:rsidR="00A23896" w:rsidRPr="00636423">
              <w:rPr>
                <w:rFonts w:ascii="Arial" w:hAnsi="Arial" w:cs="Arial"/>
                <w:sz w:val="18"/>
                <w:rPrChange w:id="92" w:author="Poul V Madsen" w:date="2012-05-16T09:41:00Z">
                  <w:rPr>
                    <w:rFonts w:ascii="Arial" w:hAnsi="Arial" w:cs="Arial"/>
                    <w:color w:val="4BACC6" w:themeColor="accent5"/>
                    <w:sz w:val="18"/>
                  </w:rPr>
                </w:rPrChange>
              </w:rPr>
              <w:t>=</w:t>
            </w:r>
            <w:r w:rsidR="004B630F" w:rsidRPr="00636423">
              <w:rPr>
                <w:rFonts w:ascii="Arial" w:hAnsi="Arial" w:cs="Arial"/>
                <w:sz w:val="18"/>
                <w:rPrChange w:id="93" w:author="Poul V Madsen" w:date="2012-05-16T09:41:00Z">
                  <w:rPr>
                    <w:rFonts w:ascii="Arial" w:hAnsi="Arial" w:cs="Arial"/>
                    <w:color w:val="4BACC6" w:themeColor="accent5"/>
                    <w:sz w:val="18"/>
                  </w:rPr>
                </w:rPrChange>
              </w:rPr>
              <w:t xml:space="preserve"> Hvis DMIFordringEFIFordringID er en hovedfordring sættes </w:t>
            </w:r>
            <w:proofErr w:type="gramStart"/>
            <w:r w:rsidR="004B630F" w:rsidRPr="00636423">
              <w:rPr>
                <w:rFonts w:ascii="Arial" w:hAnsi="Arial" w:cs="Arial"/>
                <w:sz w:val="18"/>
                <w:rPrChange w:id="94" w:author="Poul V Madsen" w:date="2012-05-16T09:41:00Z">
                  <w:rPr>
                    <w:rFonts w:ascii="Arial" w:hAnsi="Arial" w:cs="Arial"/>
                    <w:color w:val="4BACC6" w:themeColor="accent5"/>
                    <w:sz w:val="18"/>
                  </w:rPr>
                </w:rPrChange>
              </w:rPr>
              <w:t>DMIFordringEFIHovedFordringID  lig</w:t>
            </w:r>
            <w:proofErr w:type="gramEnd"/>
            <w:r w:rsidR="004B630F" w:rsidRPr="00636423">
              <w:rPr>
                <w:rFonts w:ascii="Arial" w:hAnsi="Arial" w:cs="Arial"/>
                <w:sz w:val="18"/>
                <w:rPrChange w:id="95" w:author="Poul V Madsen" w:date="2012-05-16T09:41:00Z">
                  <w:rPr>
                    <w:rFonts w:ascii="Arial" w:hAnsi="Arial" w:cs="Arial"/>
                    <w:color w:val="4BACC6" w:themeColor="accent5"/>
                    <w:sz w:val="18"/>
                  </w:rPr>
                </w:rPrChange>
              </w:rPr>
              <w:t xml:space="preserve"> med  DMIFordringEFIFordringID</w:t>
            </w:r>
          </w:p>
          <w:p w:rsidR="004B630F" w:rsidRPr="00636423" w:rsidRDefault="004B630F"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96" w:author="Poul V Madsen" w:date="2012-05-16T09:41:00Z">
                  <w:rPr>
                    <w:rFonts w:ascii="Arial" w:hAnsi="Arial" w:cs="Arial"/>
                    <w:color w:val="4BACC6" w:themeColor="accent5"/>
                    <w:sz w:val="18"/>
                  </w:rPr>
                </w:rPrChange>
              </w:rPr>
            </w:pP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97" w:author="Poul V Madsen" w:date="2012-05-16T09:41:00Z">
                  <w:rPr>
                    <w:rFonts w:ascii="Arial" w:hAnsi="Arial" w:cs="Arial"/>
                    <w:color w:val="4BACC6" w:themeColor="accent5"/>
                    <w:sz w:val="18"/>
                  </w:rPr>
                </w:rPrChange>
              </w:rPr>
            </w:pPr>
            <w:r w:rsidRPr="00636423">
              <w:rPr>
                <w:rFonts w:ascii="Arial" w:hAnsi="Arial" w:cs="Arial"/>
                <w:sz w:val="18"/>
                <w:rPrChange w:id="98" w:author="Poul V Madsen" w:date="2012-05-16T09:41:00Z">
                  <w:rPr>
                    <w:rFonts w:ascii="Arial" w:hAnsi="Arial" w:cs="Arial"/>
                    <w:color w:val="4BACC6" w:themeColor="accent5"/>
                    <w:sz w:val="18"/>
                  </w:rPr>
                </w:rPrChange>
              </w:rPr>
              <w:t>(</w:t>
            </w:r>
            <w:proofErr w:type="gramStart"/>
            <w:r w:rsidRPr="00636423">
              <w:rPr>
                <w:rFonts w:ascii="Arial" w:hAnsi="Arial" w:cs="Arial"/>
                <w:sz w:val="18"/>
                <w:rPrChange w:id="99" w:author="Poul V Madsen" w:date="2012-05-16T09:41:00Z">
                  <w:rPr>
                    <w:rFonts w:ascii="Arial" w:hAnsi="Arial" w:cs="Arial"/>
                    <w:color w:val="4BACC6" w:themeColor="accent5"/>
                    <w:sz w:val="18"/>
                  </w:rPr>
                </w:rPrChange>
              </w:rPr>
              <w:t>DMIFordringFordringHaverRef)</w:t>
            </w:r>
            <w:r w:rsidR="00E94804" w:rsidRPr="00636423">
              <w:rPr>
                <w:rFonts w:ascii="Arial" w:hAnsi="Arial" w:cs="Arial"/>
                <w:sz w:val="18"/>
                <w:rPrChange w:id="100" w:author="Poul V Madsen" w:date="2012-05-16T09:41:00Z">
                  <w:rPr>
                    <w:rFonts w:ascii="Arial" w:hAnsi="Arial" w:cs="Arial"/>
                    <w:color w:val="4BACC6" w:themeColor="accent5"/>
                    <w:sz w:val="18"/>
                  </w:rPr>
                </w:rPrChange>
              </w:rPr>
              <w:t xml:space="preserve"> </w:t>
            </w:r>
            <w:r w:rsidR="005413E5" w:rsidRPr="00636423">
              <w:rPr>
                <w:rFonts w:ascii="Arial" w:hAnsi="Arial" w:cs="Arial"/>
                <w:sz w:val="18"/>
                <w:rPrChange w:id="101" w:author="Poul V Madsen" w:date="2012-05-16T09:41:00Z">
                  <w:rPr>
                    <w:rFonts w:ascii="Arial" w:hAnsi="Arial" w:cs="Arial"/>
                    <w:color w:val="4BACC6" w:themeColor="accent5"/>
                    <w:sz w:val="18"/>
                  </w:rPr>
                </w:rPrChange>
              </w:rPr>
              <w:t xml:space="preserve">   =</w:t>
            </w:r>
            <w:proofErr w:type="gramEnd"/>
            <w:r w:rsidR="005413E5" w:rsidRPr="00636423">
              <w:rPr>
                <w:rFonts w:ascii="Arial" w:hAnsi="Arial" w:cs="Arial"/>
                <w:sz w:val="18"/>
                <w:rPrChange w:id="102" w:author="Poul V Madsen" w:date="2012-05-16T09:41:00Z">
                  <w:rPr>
                    <w:rFonts w:ascii="Arial" w:hAnsi="Arial" w:cs="Arial"/>
                    <w:color w:val="4BACC6" w:themeColor="accent5"/>
                    <w:sz w:val="18"/>
                  </w:rPr>
                </w:rPrChange>
              </w:rPr>
              <w:t xml:space="preserve"> DMO.OpkrævningFordringID</w:t>
            </w:r>
          </w:p>
          <w:p w:rsidR="00A23896" w:rsidRPr="00636423" w:rsidRDefault="001F5901" w:rsidP="008A4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03" w:author="Poul V Madsen" w:date="2012-05-16T09:41:00Z">
                  <w:rPr>
                    <w:rFonts w:ascii="Arial" w:hAnsi="Arial" w:cs="Arial"/>
                    <w:color w:val="4BACC6" w:themeColor="accent5"/>
                    <w:sz w:val="18"/>
                  </w:rPr>
                </w:rPrChange>
              </w:rPr>
            </w:pPr>
            <w:r w:rsidRPr="00636423">
              <w:rPr>
                <w:rFonts w:ascii="Arial" w:hAnsi="Arial" w:cs="Arial"/>
                <w:sz w:val="18"/>
                <w:rPrChange w:id="104" w:author="Poul V Madsen" w:date="2012-05-16T09:41:00Z">
                  <w:rPr>
                    <w:rFonts w:ascii="Arial" w:hAnsi="Arial" w:cs="Arial"/>
                    <w:color w:val="4BACC6" w:themeColor="accent5"/>
                    <w:sz w:val="18"/>
                  </w:rPr>
                </w:rPrChange>
              </w:rPr>
              <w:t>MFAktionID</w:t>
            </w:r>
            <w:r w:rsidR="008A4374" w:rsidRPr="00636423">
              <w:rPr>
                <w:rFonts w:ascii="Arial" w:hAnsi="Arial" w:cs="Arial"/>
                <w:sz w:val="18"/>
                <w:rPrChange w:id="105" w:author="Poul V Madsen" w:date="2012-05-16T09:41:00Z">
                  <w:rPr>
                    <w:rFonts w:ascii="Arial" w:hAnsi="Arial" w:cs="Arial"/>
                    <w:color w:val="4BACC6" w:themeColor="accent5"/>
                    <w:sz w:val="18"/>
                  </w:rPr>
                </w:rPrChange>
              </w:rPr>
              <w:t xml:space="preserve"> </w:t>
            </w:r>
            <w:r w:rsidR="00A23896" w:rsidRPr="00636423">
              <w:rPr>
                <w:rFonts w:ascii="Arial" w:hAnsi="Arial" w:cs="Arial"/>
                <w:sz w:val="18"/>
                <w:rPrChange w:id="106" w:author="Poul V Madsen" w:date="2012-05-16T09:41:00Z">
                  <w:rPr>
                    <w:rFonts w:ascii="Arial" w:hAnsi="Arial" w:cs="Arial"/>
                    <w:color w:val="4BACC6" w:themeColor="accent5"/>
                    <w:sz w:val="18"/>
                  </w:rPr>
                </w:rPrChange>
              </w:rPr>
              <w:t xml:space="preserve">= Skal </w:t>
            </w:r>
            <w:r w:rsidR="009B7188" w:rsidRPr="00636423">
              <w:rPr>
                <w:rFonts w:ascii="Arial" w:hAnsi="Arial" w:cs="Arial"/>
                <w:sz w:val="18"/>
                <w:rPrChange w:id="107" w:author="Poul V Madsen" w:date="2012-05-16T09:41:00Z">
                  <w:rPr>
                    <w:rFonts w:ascii="Arial" w:hAnsi="Arial" w:cs="Arial"/>
                    <w:color w:val="4BACC6" w:themeColor="accent5"/>
                    <w:sz w:val="18"/>
                  </w:rPr>
                </w:rPrChange>
              </w:rPr>
              <w:t>afklares hvorledes den er tænkt anvendt i DMO</w:t>
            </w:r>
            <w:r w:rsidR="00A23896" w:rsidRPr="00636423">
              <w:rPr>
                <w:rFonts w:ascii="Arial" w:hAnsi="Arial" w:cs="Arial"/>
                <w:sz w:val="18"/>
                <w:rPrChange w:id="108" w:author="Poul V Madsen" w:date="2012-05-16T09:41:00Z">
                  <w:rPr>
                    <w:rFonts w:ascii="Arial" w:hAnsi="Arial" w:cs="Arial"/>
                    <w:color w:val="4BACC6" w:themeColor="accent5"/>
                    <w:sz w:val="18"/>
                  </w:rPr>
                </w:rPrChange>
              </w:rPr>
              <w:t xml:space="preserve">. </w:t>
            </w:r>
          </w:p>
          <w:p w:rsidR="001F5901" w:rsidRPr="00636423" w:rsidRDefault="001F5901" w:rsidP="008A4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09" w:author="Poul V Madsen" w:date="2012-05-16T09:41:00Z">
                  <w:rPr>
                    <w:rFonts w:ascii="Arial" w:hAnsi="Arial" w:cs="Arial"/>
                    <w:color w:val="4BACC6" w:themeColor="accent5"/>
                    <w:sz w:val="18"/>
                  </w:rPr>
                </w:rPrChange>
              </w:rPr>
            </w:pPr>
            <w:r w:rsidRPr="00636423">
              <w:rPr>
                <w:rFonts w:ascii="Arial" w:hAnsi="Arial" w:cs="Arial"/>
                <w:sz w:val="18"/>
                <w:rPrChange w:id="110" w:author="Poul V Madsen" w:date="2012-05-16T09:41:00Z">
                  <w:rPr>
                    <w:rFonts w:ascii="Arial" w:hAnsi="Arial" w:cs="Arial"/>
                    <w:color w:val="4BACC6" w:themeColor="accent5"/>
                    <w:sz w:val="18"/>
                  </w:rPr>
                </w:rPrChange>
              </w:rPr>
              <w:t>MFAktionKode</w:t>
            </w:r>
            <w:r w:rsidR="008A4374" w:rsidRPr="00636423">
              <w:rPr>
                <w:rFonts w:ascii="Arial" w:hAnsi="Arial" w:cs="Arial"/>
                <w:sz w:val="18"/>
                <w:rPrChange w:id="111" w:author="Poul V Madsen" w:date="2012-05-16T09:41:00Z">
                  <w:rPr>
                    <w:rFonts w:ascii="Arial" w:hAnsi="Arial" w:cs="Arial"/>
                    <w:color w:val="4BACC6" w:themeColor="accent5"/>
                    <w:sz w:val="18"/>
                  </w:rPr>
                </w:rPrChange>
              </w:rPr>
              <w:t xml:space="preserve"> =DMO anvender OPRETFORDRING, AENDRFORDRING, NEDSKRIV, OPSKRIV, TILBAGEKALD</w:t>
            </w: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12" w:author="Poul V Madsen" w:date="2012-05-16T09:41:00Z">
                  <w:rPr>
                    <w:rFonts w:ascii="Arial" w:hAnsi="Arial" w:cs="Arial"/>
                    <w:color w:val="4BACC6" w:themeColor="accent5"/>
                    <w:sz w:val="18"/>
                  </w:rPr>
                </w:rPrChange>
              </w:rPr>
            </w:pPr>
            <w:proofErr w:type="gramStart"/>
            <w:r w:rsidRPr="00636423">
              <w:rPr>
                <w:rFonts w:ascii="Arial" w:hAnsi="Arial" w:cs="Arial"/>
                <w:sz w:val="18"/>
                <w:rPrChange w:id="113" w:author="Poul V Madsen" w:date="2012-05-16T09:41:00Z">
                  <w:rPr>
                    <w:rFonts w:ascii="Arial" w:hAnsi="Arial" w:cs="Arial"/>
                    <w:color w:val="4BACC6" w:themeColor="accent5"/>
                    <w:sz w:val="18"/>
                  </w:rPr>
                </w:rPrChange>
              </w:rPr>
              <w:t>DMIFordringHaverID</w:t>
            </w:r>
            <w:r w:rsidR="008A4374" w:rsidRPr="00636423">
              <w:rPr>
                <w:rFonts w:ascii="Arial" w:hAnsi="Arial" w:cs="Arial"/>
                <w:sz w:val="18"/>
                <w:rPrChange w:id="114" w:author="Poul V Madsen" w:date="2012-05-16T09:41:00Z">
                  <w:rPr>
                    <w:rFonts w:ascii="Arial" w:hAnsi="Arial" w:cs="Arial"/>
                    <w:color w:val="4BACC6" w:themeColor="accent5"/>
                    <w:sz w:val="18"/>
                  </w:rPr>
                </w:rPrChange>
              </w:rPr>
              <w:t xml:space="preserve">  =</w:t>
            </w:r>
            <w:proofErr w:type="gramEnd"/>
            <w:r w:rsidR="008A4374" w:rsidRPr="00636423">
              <w:rPr>
                <w:rFonts w:ascii="Arial" w:hAnsi="Arial" w:cs="Arial"/>
                <w:sz w:val="18"/>
                <w:rPrChange w:id="115" w:author="Poul V Madsen" w:date="2012-05-16T09:41:00Z">
                  <w:rPr>
                    <w:rFonts w:ascii="Arial" w:hAnsi="Arial" w:cs="Arial"/>
                    <w:color w:val="4BACC6" w:themeColor="accent5"/>
                    <w:sz w:val="18"/>
                  </w:rPr>
                </w:rPrChange>
              </w:rPr>
              <w:t xml:space="preserve"> 1002</w:t>
            </w:r>
          </w:p>
          <w:p w:rsidR="001F5901" w:rsidRPr="00636423" w:rsidRDefault="001F5901" w:rsidP="008A4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16" w:author="Poul V Madsen" w:date="2012-05-16T09:41:00Z">
                  <w:rPr>
                    <w:rFonts w:ascii="Arial" w:hAnsi="Arial" w:cs="Arial"/>
                    <w:color w:val="4BACC6" w:themeColor="accent5"/>
                    <w:sz w:val="18"/>
                  </w:rPr>
                </w:rPrChange>
              </w:rPr>
            </w:pPr>
            <w:proofErr w:type="gramStart"/>
            <w:r w:rsidRPr="00636423">
              <w:rPr>
                <w:rFonts w:ascii="Arial" w:hAnsi="Arial" w:cs="Arial"/>
                <w:sz w:val="18"/>
                <w:rPrChange w:id="117" w:author="Poul V Madsen" w:date="2012-05-16T09:41:00Z">
                  <w:rPr>
                    <w:rFonts w:ascii="Arial" w:hAnsi="Arial" w:cs="Arial"/>
                    <w:color w:val="4BACC6" w:themeColor="accent5"/>
                    <w:sz w:val="18"/>
                  </w:rPr>
                </w:rPrChange>
              </w:rPr>
              <w:t>MFAktionStatusKode</w:t>
            </w:r>
            <w:r w:rsidR="009B7188" w:rsidRPr="00636423">
              <w:rPr>
                <w:rFonts w:ascii="Arial" w:hAnsi="Arial" w:cs="Arial"/>
                <w:sz w:val="18"/>
                <w:rPrChange w:id="118" w:author="Poul V Madsen" w:date="2012-05-16T09:41:00Z">
                  <w:rPr>
                    <w:rFonts w:ascii="Arial" w:hAnsi="Arial" w:cs="Arial"/>
                    <w:color w:val="4BACC6" w:themeColor="accent5"/>
                    <w:sz w:val="18"/>
                  </w:rPr>
                </w:rPrChange>
              </w:rPr>
              <w:t xml:space="preserve">  =</w:t>
            </w:r>
            <w:proofErr w:type="gramEnd"/>
            <w:r w:rsidR="009B7188" w:rsidRPr="00636423">
              <w:rPr>
                <w:rFonts w:ascii="Arial" w:hAnsi="Arial" w:cs="Arial"/>
                <w:sz w:val="18"/>
                <w:rPrChange w:id="119" w:author="Poul V Madsen" w:date="2012-05-16T09:41:00Z">
                  <w:rPr>
                    <w:rFonts w:ascii="Arial" w:hAnsi="Arial" w:cs="Arial"/>
                    <w:color w:val="4BACC6" w:themeColor="accent5"/>
                    <w:sz w:val="18"/>
                  </w:rPr>
                </w:rPrChange>
              </w:rPr>
              <w:t xml:space="preserve"> [</w:t>
            </w:r>
            <w:r w:rsidR="008A4374" w:rsidRPr="00636423">
              <w:rPr>
                <w:rFonts w:ascii="Arial" w:hAnsi="Arial" w:cs="Arial"/>
                <w:sz w:val="18"/>
                <w:rPrChange w:id="120" w:author="Poul V Madsen" w:date="2012-05-16T09:41:00Z">
                  <w:rPr>
                    <w:rFonts w:ascii="Arial" w:hAnsi="Arial" w:cs="Arial"/>
                    <w:color w:val="4BACC6" w:themeColor="accent5"/>
                    <w:sz w:val="18"/>
                  </w:rPr>
                </w:rPrChange>
              </w:rPr>
              <w:t>MODTAGET</w:t>
            </w:r>
            <w:r w:rsidR="009B7188" w:rsidRPr="00636423">
              <w:rPr>
                <w:rFonts w:ascii="Arial" w:hAnsi="Arial" w:cs="Arial"/>
                <w:sz w:val="18"/>
                <w:rPrChange w:id="121" w:author="Poul V Madsen" w:date="2012-05-16T09:41:00Z">
                  <w:rPr>
                    <w:rFonts w:ascii="Arial" w:hAnsi="Arial" w:cs="Arial"/>
                    <w:color w:val="4BACC6" w:themeColor="accent5"/>
                    <w:sz w:val="18"/>
                  </w:rPr>
                </w:rPrChange>
              </w:rPr>
              <w:t xml:space="preserve"> |</w:t>
            </w:r>
            <w:r w:rsidR="008A4374" w:rsidRPr="00636423">
              <w:rPr>
                <w:rFonts w:ascii="Arial" w:hAnsi="Arial" w:cs="Arial"/>
                <w:sz w:val="18"/>
                <w:rPrChange w:id="122" w:author="Poul V Madsen" w:date="2012-05-16T09:41:00Z">
                  <w:rPr>
                    <w:rFonts w:ascii="Arial" w:hAnsi="Arial" w:cs="Arial"/>
                    <w:color w:val="4BACC6" w:themeColor="accent5"/>
                    <w:sz w:val="18"/>
                  </w:rPr>
                </w:rPrChange>
              </w:rPr>
              <w:t xml:space="preserve"> AFVIST</w:t>
            </w:r>
            <w:r w:rsidR="009B7188" w:rsidRPr="00636423">
              <w:rPr>
                <w:rFonts w:ascii="Arial" w:hAnsi="Arial" w:cs="Arial"/>
                <w:sz w:val="18"/>
                <w:rPrChange w:id="123" w:author="Poul V Madsen" w:date="2012-05-16T09:41:00Z">
                  <w:rPr>
                    <w:rFonts w:ascii="Arial" w:hAnsi="Arial" w:cs="Arial"/>
                    <w:color w:val="4BACC6" w:themeColor="accent5"/>
                    <w:sz w:val="18"/>
                  </w:rPr>
                </w:rPrChange>
              </w:rPr>
              <w:t xml:space="preserve"> ]</w:t>
            </w:r>
          </w:p>
          <w:p w:rsidR="009B7188"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24" w:author="Poul V Madsen" w:date="2012-05-16T09:41:00Z">
                  <w:rPr>
                    <w:rFonts w:ascii="Arial" w:hAnsi="Arial" w:cs="Arial"/>
                    <w:color w:val="4BACC6" w:themeColor="accent5"/>
                    <w:sz w:val="18"/>
                  </w:rPr>
                </w:rPrChange>
              </w:rPr>
            </w:pPr>
            <w:r w:rsidRPr="00636423">
              <w:rPr>
                <w:rFonts w:ascii="Arial" w:hAnsi="Arial" w:cs="Arial"/>
                <w:color w:val="FF0000"/>
                <w:sz w:val="18"/>
                <w:rPrChange w:id="125" w:author="Poul V Madsen" w:date="2012-05-16T09:41:00Z">
                  <w:rPr>
                    <w:rFonts w:ascii="Arial" w:hAnsi="Arial" w:cs="Arial"/>
                    <w:color w:val="4BACC6" w:themeColor="accent5"/>
                    <w:sz w:val="18"/>
                  </w:rPr>
                </w:rPrChange>
              </w:rPr>
              <w:t>MFAktionStatusÆndretDato</w:t>
            </w:r>
            <w:del w:id="126" w:author="Poul V Madsen" w:date="2012-05-16T09:41:00Z">
              <w:r w:rsidR="008A4374" w:rsidRPr="00636423" w:rsidDel="00636423">
                <w:rPr>
                  <w:rFonts w:ascii="Arial" w:hAnsi="Arial" w:cs="Arial"/>
                  <w:sz w:val="18"/>
                  <w:rPrChange w:id="127" w:author="Poul V Madsen" w:date="2012-05-16T09:41:00Z">
                    <w:rPr>
                      <w:rFonts w:ascii="Arial" w:hAnsi="Arial" w:cs="Arial"/>
                      <w:color w:val="4BACC6" w:themeColor="accent5"/>
                      <w:sz w:val="18"/>
                    </w:rPr>
                  </w:rPrChange>
                </w:rPr>
                <w:delText xml:space="preserve"> </w:delText>
              </w:r>
              <w:r w:rsidR="00A23896" w:rsidRPr="00636423" w:rsidDel="00636423">
                <w:rPr>
                  <w:rFonts w:ascii="Arial" w:hAnsi="Arial" w:cs="Arial"/>
                  <w:sz w:val="18"/>
                  <w:rPrChange w:id="128" w:author="Poul V Madsen" w:date="2012-05-16T09:41:00Z">
                    <w:rPr>
                      <w:rFonts w:ascii="Arial" w:hAnsi="Arial" w:cs="Arial"/>
                      <w:color w:val="4BACC6" w:themeColor="accent5"/>
                      <w:sz w:val="18"/>
                    </w:rPr>
                  </w:rPrChange>
                </w:rPr>
                <w:delText xml:space="preserve">= </w:delText>
              </w:r>
              <w:r w:rsidR="009B7188" w:rsidRPr="00636423" w:rsidDel="00636423">
                <w:rPr>
                  <w:rFonts w:ascii="Arial" w:hAnsi="Arial" w:cs="Arial"/>
                  <w:sz w:val="18"/>
                  <w:rPrChange w:id="129" w:author="Poul V Madsen" w:date="2012-05-16T09:41:00Z">
                    <w:rPr>
                      <w:rFonts w:ascii="Arial" w:hAnsi="Arial" w:cs="Arial"/>
                      <w:color w:val="4BACC6" w:themeColor="accent5"/>
                      <w:sz w:val="18"/>
                    </w:rPr>
                  </w:rPrChange>
                </w:rPr>
                <w:delText>Relevant i forhold til MFFordringIndberet?</w:delText>
              </w:r>
              <w:r w:rsidR="00A23896" w:rsidRPr="00636423" w:rsidDel="00636423">
                <w:rPr>
                  <w:rFonts w:ascii="Arial" w:hAnsi="Arial" w:cs="Arial"/>
                  <w:sz w:val="18"/>
                  <w:rPrChange w:id="130" w:author="Poul V Madsen" w:date="2012-05-16T09:41:00Z">
                    <w:rPr>
                      <w:rFonts w:ascii="Arial" w:hAnsi="Arial" w:cs="Arial"/>
                      <w:color w:val="4BACC6" w:themeColor="accent5"/>
                      <w:sz w:val="18"/>
                    </w:rPr>
                  </w:rPrChange>
                </w:rPr>
                <w:delText>.</w:delText>
              </w:r>
            </w:del>
          </w:p>
          <w:p w:rsidR="001F5901" w:rsidRPr="00EC62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
            </w:pPr>
            <w:r w:rsidRPr="00530D4F">
              <w:rPr>
                <w:rFonts w:ascii="Arial" w:hAnsi="Arial" w:cs="Arial"/>
                <w:color w:val="FF0000"/>
                <w:sz w:val="18"/>
                <w:rPrChange w:id="131" w:author="Poul V Madsen" w:date="2012-05-15T12:26:00Z">
                  <w:rPr>
                    <w:rFonts w:ascii="Arial" w:hAnsi="Arial" w:cs="Arial"/>
                    <w:color w:val="4BACC6" w:themeColor="accent5"/>
                    <w:sz w:val="18"/>
                  </w:rPr>
                </w:rPrChange>
              </w:rPr>
              <w:t>DMIFordringModtagelseDato</w:t>
            </w:r>
            <w:r w:rsidR="008A4374" w:rsidRPr="00EC628E">
              <w:rPr>
                <w:rFonts w:ascii="Arial" w:hAnsi="Arial" w:cs="Arial"/>
                <w:color w:val="4BACC6" w:themeColor="accent5"/>
                <w:sz w:val="18"/>
              </w:rPr>
              <w:t xml:space="preserve"> </w:t>
            </w:r>
            <w:del w:id="132" w:author="Poul V Madsen" w:date="2012-05-15T12:26:00Z">
              <w:r w:rsidR="00A23896" w:rsidRPr="00EC628E" w:rsidDel="00530D4F">
                <w:rPr>
                  <w:rFonts w:ascii="Arial" w:hAnsi="Arial" w:cs="Arial"/>
                  <w:color w:val="4BACC6" w:themeColor="accent5"/>
                  <w:sz w:val="18"/>
                </w:rPr>
                <w:delText xml:space="preserve">= </w:delText>
              </w:r>
              <w:r w:rsidR="009B7188" w:rsidRPr="00EC628E" w:rsidDel="00530D4F">
                <w:rPr>
                  <w:rFonts w:ascii="Arial" w:hAnsi="Arial" w:cs="Arial"/>
                  <w:color w:val="4BACC6" w:themeColor="accent5"/>
                  <w:sz w:val="18"/>
                </w:rPr>
                <w:delText>Hvilken dato hos DMO har relevans for denne dato..</w:delText>
              </w:r>
            </w:del>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33" w:author="Poul V Madsen" w:date="2012-05-16T09:41:00Z">
                  <w:rPr>
                    <w:rFonts w:ascii="Arial" w:hAnsi="Arial" w:cs="Arial"/>
                    <w:color w:val="4BACC6" w:themeColor="accent5"/>
                    <w:sz w:val="18"/>
                  </w:rPr>
                </w:rPrChange>
              </w:rPr>
            </w:pPr>
            <w:r w:rsidRPr="00636423">
              <w:rPr>
                <w:rFonts w:ascii="Arial" w:hAnsi="Arial" w:cs="Arial"/>
                <w:sz w:val="18"/>
                <w:rPrChange w:id="134" w:author="Poul V Madsen" w:date="2012-05-16T09:41:00Z">
                  <w:rPr>
                    <w:rFonts w:ascii="Arial" w:hAnsi="Arial" w:cs="Arial"/>
                    <w:color w:val="4BACC6" w:themeColor="accent5"/>
                    <w:sz w:val="18"/>
                  </w:rPr>
                </w:rPrChange>
              </w:rPr>
              <w:t>* AfvistÅrsagSamling *</w:t>
            </w: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35" w:author="Poul V Madsen" w:date="2012-05-16T09:41:00Z">
                  <w:rPr>
                    <w:rFonts w:ascii="Arial" w:hAnsi="Arial" w:cs="Arial"/>
                    <w:color w:val="4BACC6" w:themeColor="accent5"/>
                    <w:sz w:val="18"/>
                  </w:rPr>
                </w:rPrChange>
              </w:rPr>
            </w:pPr>
            <w:r w:rsidRPr="00636423">
              <w:rPr>
                <w:rFonts w:ascii="Arial" w:hAnsi="Arial" w:cs="Arial"/>
                <w:sz w:val="18"/>
                <w:rPrChange w:id="136" w:author="Poul V Madsen" w:date="2012-05-16T09:41:00Z">
                  <w:rPr>
                    <w:rFonts w:ascii="Arial" w:hAnsi="Arial" w:cs="Arial"/>
                    <w:color w:val="4BACC6" w:themeColor="accent5"/>
                    <w:sz w:val="18"/>
                  </w:rPr>
                </w:rPrChange>
              </w:rPr>
              <w:t>0{</w:t>
            </w: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37" w:author="Poul V Madsen" w:date="2012-05-16T09:41:00Z">
                  <w:rPr>
                    <w:rFonts w:ascii="Arial" w:hAnsi="Arial" w:cs="Arial"/>
                    <w:color w:val="4BACC6" w:themeColor="accent5"/>
                    <w:sz w:val="18"/>
                  </w:rPr>
                </w:rPrChange>
              </w:rPr>
            </w:pPr>
            <w:r w:rsidRPr="00636423">
              <w:rPr>
                <w:rFonts w:ascii="Arial" w:hAnsi="Arial" w:cs="Arial"/>
                <w:sz w:val="18"/>
                <w:rPrChange w:id="138" w:author="Poul V Madsen" w:date="2012-05-16T09:41:00Z">
                  <w:rPr>
                    <w:rFonts w:ascii="Arial" w:hAnsi="Arial" w:cs="Arial"/>
                    <w:color w:val="4BACC6" w:themeColor="accent5"/>
                    <w:sz w:val="18"/>
                  </w:rPr>
                </w:rPrChange>
              </w:rPr>
              <w:tab/>
              <w:t>MFAktionAfvistStruktur</w:t>
            </w:r>
          </w:p>
          <w:p w:rsidR="001F5901" w:rsidRPr="00EC62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
            </w:pPr>
            <w:r w:rsidRPr="00636423">
              <w:rPr>
                <w:rFonts w:ascii="Arial" w:hAnsi="Arial" w:cs="Arial"/>
                <w:sz w:val="18"/>
                <w:rPrChange w:id="139" w:author="Poul V Madsen" w:date="2012-05-16T09:41:00Z">
                  <w:rPr>
                    <w:rFonts w:ascii="Arial" w:hAnsi="Arial" w:cs="Arial"/>
                    <w:color w:val="4BACC6" w:themeColor="accent5"/>
                    <w:sz w:val="18"/>
                  </w:rPr>
                </w:rPrChange>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DMIFordringEFIHovedFordringID er identisk med DMIFordringEFIFordringID for en hovedfordring. For en under fordring vil den referere </w:t>
            </w:r>
            <w:proofErr w:type="gramStart"/>
            <w:r>
              <w:rPr>
                <w:rFonts w:ascii="Arial" w:hAnsi="Arial" w:cs="Arial"/>
                <w:sz w:val="18"/>
              </w:rPr>
              <w:t>hovedfordringens   DMIFordringEFIFordringID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2731B0">
              <w:rPr>
                <w:rFonts w:ascii="Arial" w:hAnsi="Arial" w:cs="Arial"/>
                <w:color w:val="C00000"/>
              </w:rPr>
              <w:t>MFDokumentStruktur</w:t>
            </w: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DPDokumentArt</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(DPDokumentEksternReference)</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 DokumentFormatValg *</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w:t>
            </w:r>
            <w:r w:rsidRPr="002731B0">
              <w:rPr>
                <w:rFonts w:ascii="Arial" w:hAnsi="Arial" w:cs="Arial"/>
                <w:color w:val="C00000"/>
                <w:sz w:val="18"/>
              </w:rPr>
              <w:tab/>
            </w:r>
            <w:r w:rsidRPr="002731B0">
              <w:rPr>
                <w:rFonts w:ascii="Arial" w:hAnsi="Arial" w:cs="Arial"/>
                <w:color w:val="C00000"/>
                <w:sz w:val="18"/>
              </w:rPr>
              <w:tab/>
            </w:r>
            <w:r w:rsidRPr="002731B0">
              <w:rPr>
                <w:rFonts w:ascii="Arial" w:hAnsi="Arial" w:cs="Arial"/>
                <w:color w:val="C00000"/>
                <w:sz w:val="18"/>
              </w:rPr>
              <w:tab/>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*DokumentFil*</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r>
            <w:r w:rsidRPr="002731B0">
              <w:rPr>
                <w:rFonts w:ascii="Arial" w:hAnsi="Arial" w:cs="Arial"/>
                <w:color w:val="C00000"/>
                <w:sz w:val="18"/>
              </w:rPr>
              <w:tab/>
              <w:t>DokumentFilType</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r>
            <w:r w:rsidRPr="002731B0">
              <w:rPr>
                <w:rFonts w:ascii="Arial" w:hAnsi="Arial" w:cs="Arial"/>
                <w:color w:val="C00000"/>
                <w:sz w:val="18"/>
              </w:rPr>
              <w:tab/>
              <w:t>DokumentFilIndhold</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DokumentNummer</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fordringhaver. Fordringhaveren kan angive </w:t>
            </w:r>
            <w:proofErr w:type="gramStart"/>
            <w:r>
              <w:rPr>
                <w:rFonts w:ascii="Arial" w:hAnsi="Arial" w:cs="Arial"/>
                <w:sz w:val="18"/>
              </w:rPr>
              <w:t>sin</w:t>
            </w:r>
            <w:proofErr w:type="gramEnd"/>
            <w:r>
              <w:rPr>
                <w:rFonts w:ascii="Arial" w:hAnsi="Arial" w:cs="Arial"/>
                <w:sz w:val="18"/>
              </w:rPr>
              <w:t xml:space="preserve">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r w:rsidR="001E47D2">
              <w:rPr>
                <w:rFonts w:ascii="Arial" w:hAnsi="Arial" w:cs="Arial"/>
                <w:sz w:val="18"/>
              </w:rPr>
              <w:t xml:space="preserve"> = DMO</w:t>
            </w:r>
            <w:proofErr w:type="gramStart"/>
            <w:r w:rsidR="001E47D2">
              <w:rPr>
                <w:rFonts w:ascii="Arial" w:hAnsi="Arial" w:cs="Arial"/>
                <w:sz w:val="18"/>
              </w:rPr>
              <w:t>.KundeNummer</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A06F6">
              <w:rPr>
                <w:rFonts w:ascii="Arial" w:hAnsi="Arial" w:cs="Arial"/>
                <w:color w:val="FF0000"/>
                <w:sz w:val="18"/>
                <w:rPrChange w:id="140" w:author="Poul V Madsen" w:date="2012-05-31T13:14:00Z">
                  <w:rPr>
                    <w:rFonts w:ascii="Arial" w:hAnsi="Arial" w:cs="Arial"/>
                    <w:sz w:val="18"/>
                  </w:rPr>
                </w:rPrChange>
              </w:rPr>
              <w:t>(LæsDatoTid)</w:t>
            </w:r>
            <w:del w:id="141" w:author="Poul V Madsen" w:date="2012-05-31T13:14:00Z">
              <w:r w:rsidR="001E47D2" w:rsidDel="009A06F6">
                <w:rPr>
                  <w:rFonts w:ascii="Arial" w:hAnsi="Arial" w:cs="Arial"/>
                  <w:sz w:val="18"/>
                </w:rPr>
                <w:delText xml:space="preserve"> = Teknisk</w:delText>
              </w:r>
            </w:del>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gramStart"/>
            <w:r>
              <w:rPr>
                <w:rFonts w:ascii="Arial" w:hAnsi="Arial" w:cs="Arial"/>
                <w:sz w:val="18"/>
              </w:rPr>
              <w:t>HæftelseForm)</w:t>
            </w:r>
            <w:r w:rsidR="001E47D2">
              <w:rPr>
                <w:rFonts w:ascii="Arial" w:hAnsi="Arial" w:cs="Arial"/>
                <w:sz w:val="18"/>
              </w:rPr>
              <w:t xml:space="preserve">  =</w:t>
            </w:r>
            <w:proofErr w:type="gramEnd"/>
            <w:r w:rsidR="001E47D2">
              <w:rPr>
                <w:rFonts w:ascii="Arial" w:hAnsi="Arial" w:cs="Arial"/>
                <w:sz w:val="18"/>
              </w:rPr>
              <w:t xml:space="preserve"> DMO</w:t>
            </w:r>
            <w:del w:id="142" w:author="Poul V Madsen" w:date="2012-05-31T13:15:00Z">
              <w:r w:rsidR="001E47D2" w:rsidDel="001A72DE">
                <w:rPr>
                  <w:rFonts w:ascii="Arial" w:hAnsi="Arial" w:cs="Arial"/>
                  <w:sz w:val="18"/>
                </w:rPr>
                <w:delText>.</w:delText>
              </w:r>
            </w:del>
            <w:r w:rsidR="001E47D2">
              <w:rPr>
                <w:rFonts w:ascii="Arial" w:hAnsi="Arial" w:cs="Arial"/>
                <w:sz w:val="18"/>
              </w:rPr>
              <w:t xml:space="preserve"> OpkrævningHæftelseForm</w:t>
            </w:r>
            <w:ins w:id="143" w:author="Poul V Madsen" w:date="2012-05-31T13:15:00Z">
              <w:r w:rsidR="001A72DE">
                <w:rPr>
                  <w:rFonts w:ascii="Arial" w:hAnsi="Arial" w:cs="Arial"/>
                  <w:sz w:val="18"/>
                </w:rPr>
                <w:t xml:space="preserve"> </w:t>
              </w:r>
            </w:ins>
            <w:ins w:id="144" w:author="Poul V Madsen" w:date="2012-05-31T13:20:00Z">
              <w:r w:rsidR="001A72DE">
                <w:rPr>
                  <w:rFonts w:ascii="Arial" w:hAnsi="Arial" w:cs="Arial"/>
                  <w:sz w:val="18"/>
                </w:rPr>
                <w:t>mappes</w:t>
              </w:r>
            </w:ins>
            <w:ins w:id="145" w:author="Poul V Madsen" w:date="2012-05-31T13:15:00Z">
              <w:r w:rsidR="001A72DE">
                <w:rPr>
                  <w:rFonts w:ascii="Arial" w:hAnsi="Arial" w:cs="Arial"/>
                  <w:sz w:val="18"/>
                </w:rPr>
                <w:t xml:space="preserve"> til SOL</w:t>
              </w:r>
            </w:ins>
            <w:ins w:id="146" w:author="Poul V Madsen" w:date="2012-05-31T13:21:00Z">
              <w:r w:rsidR="001A72DE">
                <w:rPr>
                  <w:rFonts w:ascii="Arial" w:hAnsi="Arial" w:cs="Arial"/>
                  <w:sz w:val="18"/>
                </w:rPr>
                <w:t>, da det pt. er den eneste af inddrivelses hæftelsesformer som er relevante for DMO.</w:t>
              </w:r>
            </w:ins>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(HæftelseSubsidiær)</w:t>
            </w:r>
          </w:p>
          <w:p w:rsidR="001F5901" w:rsidRPr="00EA1C4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47" w:author="Poul V Madsen" w:date="2012-05-16T11:37:00Z">
                  <w:rPr>
                    <w:rFonts w:ascii="Arial" w:hAnsi="Arial" w:cs="Arial"/>
                    <w:sz w:val="18"/>
                  </w:rPr>
                </w:rPrChange>
              </w:rPr>
            </w:pPr>
            <w:r w:rsidRPr="00EA1C4E">
              <w:rPr>
                <w:rFonts w:ascii="Arial" w:hAnsi="Arial" w:cs="Arial"/>
                <w:color w:val="FF0000"/>
                <w:sz w:val="18"/>
                <w:rPrChange w:id="148" w:author="Poul V Madsen" w:date="2012-05-16T11:37:00Z">
                  <w:rPr>
                    <w:rFonts w:ascii="Arial" w:hAnsi="Arial" w:cs="Arial"/>
                    <w:sz w:val="18"/>
                  </w:rPr>
                </w:rPrChange>
              </w:rPr>
              <w:t>(HæftelseSubsiAutoAfskriv)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(HæftelseStartDato)</w:t>
            </w:r>
            <w:r w:rsidR="001E47D2">
              <w:rPr>
                <w:rFonts w:ascii="Arial" w:hAnsi="Arial" w:cs="Arial"/>
                <w:sz w:val="18"/>
              </w:rPr>
              <w:t xml:space="preserve"> = DMO</w:t>
            </w:r>
            <w:proofErr w:type="gramStart"/>
            <w:r w:rsidR="001E47D2">
              <w:rPr>
                <w:rFonts w:ascii="Arial" w:hAnsi="Arial" w:cs="Arial"/>
                <w:sz w:val="18"/>
              </w:rPr>
              <w:t>.OpkrævningHæftelseStartDato</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(HæftelseSlutDato)</w:t>
            </w:r>
            <w:r w:rsidR="001E47D2">
              <w:rPr>
                <w:rFonts w:ascii="Arial" w:hAnsi="Arial" w:cs="Arial"/>
                <w:sz w:val="18"/>
              </w:rPr>
              <w:t xml:space="preserve"> = DMO. OpkrævningHæftelseSlutDato</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 ValgHæftelse *</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HæftelseProcent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HæftelseBeløbStruktur</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 ValgHæftelseBegrænset *</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HæftelseBegrænsetProcent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HæftelseBegrænsetBeløbStruktur</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5B5E07"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Change w:id="149" w:author="Poul V Madsen" w:date="2012-06-07T14:08:00Z">
                  <w:rPr>
                    <w:rFonts w:ascii="Arial" w:hAnsi="Arial" w:cs="Arial"/>
                    <w:color w:val="FF0000"/>
                    <w:sz w:val="18"/>
                  </w:rPr>
                </w:rPrChange>
              </w:rPr>
            </w:pPr>
            <w:r w:rsidRPr="005B5E07">
              <w:rPr>
                <w:rFonts w:ascii="Arial" w:hAnsi="Arial" w:cs="Arial"/>
                <w:color w:val="4F81BD" w:themeColor="accent1"/>
                <w:sz w:val="18"/>
                <w:rPrChange w:id="150" w:author="Poul V Madsen" w:date="2012-06-07T14:08:00Z">
                  <w:rPr>
                    <w:rFonts w:ascii="Arial" w:hAnsi="Arial" w:cs="Arial"/>
                    <w:color w:val="FF0000"/>
                    <w:sz w:val="18"/>
                  </w:rPr>
                </w:rPrChange>
              </w:rPr>
              <w:t>)</w:t>
            </w:r>
          </w:p>
          <w:p w:rsidR="001F5901" w:rsidRPr="005B5E07"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Change w:id="151" w:author="Poul V Madsen" w:date="2012-06-07T14:08:00Z">
                  <w:rPr>
                    <w:rFonts w:ascii="Arial" w:hAnsi="Arial" w:cs="Arial"/>
                    <w:color w:val="FF0000"/>
                    <w:sz w:val="18"/>
                  </w:rPr>
                </w:rPrChange>
              </w:rPr>
            </w:pPr>
            <w:r w:rsidRPr="00217FC6">
              <w:rPr>
                <w:rFonts w:ascii="Arial" w:hAnsi="Arial" w:cs="Arial"/>
                <w:sz w:val="18"/>
                <w:rPrChange w:id="152" w:author="Poul V Madsen" w:date="2012-06-20T14:45:00Z">
                  <w:rPr>
                    <w:rFonts w:ascii="Arial" w:hAnsi="Arial" w:cs="Arial"/>
                    <w:color w:val="FF0000"/>
                    <w:sz w:val="18"/>
                  </w:rPr>
                </w:rPrChange>
              </w:rPr>
              <w:t>(HæftelseForældelseDato)</w:t>
            </w:r>
            <w:ins w:id="153" w:author="Poul V Madsen" w:date="2012-06-07T14:08:00Z">
              <w:r w:rsidR="005B5E07" w:rsidRPr="00217FC6">
                <w:rPr>
                  <w:rFonts w:ascii="Arial" w:hAnsi="Arial" w:cs="Arial"/>
                  <w:sz w:val="18"/>
                  <w:rPrChange w:id="154" w:author="Poul V Madsen" w:date="2012-06-20T14:45:00Z">
                    <w:rPr>
                      <w:rFonts w:ascii="Arial" w:hAnsi="Arial" w:cs="Arial"/>
                      <w:color w:val="4F81BD" w:themeColor="accent1"/>
                      <w:sz w:val="18"/>
                    </w:rPr>
                  </w:rPrChange>
                </w:rPr>
                <w:t xml:space="preserve"> </w:t>
              </w:r>
            </w:ins>
            <w:proofErr w:type="gramStart"/>
            <w:ins w:id="155" w:author="Poul V Madsen" w:date="2012-06-07T14:09:00Z">
              <w:r w:rsidR="005B5E07" w:rsidRPr="00217FC6">
                <w:rPr>
                  <w:rFonts w:ascii="Arial" w:hAnsi="Arial" w:cs="Arial"/>
                  <w:sz w:val="18"/>
                  <w:rPrChange w:id="156" w:author="Poul V Madsen" w:date="2012-06-20T14:45:00Z">
                    <w:rPr>
                      <w:rFonts w:ascii="Arial" w:hAnsi="Arial" w:cs="Arial"/>
                      <w:color w:val="4F81BD" w:themeColor="accent1"/>
                      <w:sz w:val="18"/>
                    </w:rPr>
                  </w:rPrChange>
                </w:rPr>
                <w:t>= .</w:t>
              </w:r>
            </w:ins>
            <w:proofErr w:type="gramEnd"/>
            <w:ins w:id="157" w:author="Poul V Madsen" w:date="2012-06-20T14:45:00Z">
              <w:r w:rsidR="00217FC6" w:rsidRPr="00217FC6">
                <w:rPr>
                  <w:rPrChange w:id="158" w:author="Poul V Madsen" w:date="2012-06-20T14:45:00Z">
                    <w:rPr/>
                  </w:rPrChange>
                </w:rPr>
                <w:t xml:space="preserve"> </w:t>
              </w:r>
              <w:r w:rsidR="00217FC6" w:rsidRPr="00217FC6">
                <w:rPr>
                  <w:rFonts w:ascii="Arial" w:hAnsi="Arial" w:cs="Arial"/>
                  <w:sz w:val="18"/>
                  <w:rPrChange w:id="159" w:author="Poul V Madsen" w:date="2012-06-20T14:45:00Z">
                    <w:rPr>
                      <w:rFonts w:ascii="Arial" w:hAnsi="Arial" w:cs="Arial"/>
                      <w:color w:val="4F81BD" w:themeColor="accent1"/>
                      <w:sz w:val="18"/>
                    </w:rPr>
                  </w:rPrChange>
                </w:rPr>
                <w:t>OpkrævningFordringForældelseDato</w:t>
              </w:r>
            </w:ins>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(HæftelseUnderBobehandling)</w:t>
            </w:r>
          </w:p>
          <w:p w:rsidR="00AE398B" w:rsidRPr="00217FC6" w:rsidRDefault="001F5901" w:rsidP="00AE3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0" w:author="Poul V Madsen" w:date="2012-06-19T11:07:00Z"/>
                <w:rFonts w:ascii="Arial" w:hAnsi="Arial" w:cs="Arial"/>
                <w:sz w:val="18"/>
                <w:rPrChange w:id="161" w:author="Poul V Madsen" w:date="2012-06-20T14:46:00Z">
                  <w:rPr>
                    <w:ins w:id="162" w:author="Poul V Madsen" w:date="2012-06-19T11:07:00Z"/>
                    <w:rFonts w:ascii="Arial" w:hAnsi="Arial" w:cs="Arial"/>
                    <w:color w:val="4F81BD" w:themeColor="accent1"/>
                    <w:sz w:val="18"/>
                  </w:rPr>
                </w:rPrChange>
              </w:rPr>
            </w:pPr>
            <w:r w:rsidRPr="00217FC6">
              <w:rPr>
                <w:rFonts w:ascii="Arial" w:hAnsi="Arial" w:cs="Arial"/>
                <w:sz w:val="18"/>
                <w:rPrChange w:id="163" w:author="Poul V Madsen" w:date="2012-06-20T14:42:00Z">
                  <w:rPr>
                    <w:rFonts w:ascii="Arial" w:hAnsi="Arial" w:cs="Arial"/>
                    <w:color w:val="FF0000"/>
                    <w:sz w:val="18"/>
                  </w:rPr>
                </w:rPrChange>
              </w:rPr>
              <w:t>(HæftelseOpkMyndRykkerDato1)</w:t>
            </w:r>
            <w:ins w:id="164" w:author="Poul V Madsen" w:date="2012-06-07T14:09:00Z">
              <w:r w:rsidR="005B5E07" w:rsidRPr="00217FC6">
                <w:rPr>
                  <w:rFonts w:ascii="Arial" w:hAnsi="Arial" w:cs="Arial"/>
                  <w:sz w:val="18"/>
                  <w:rPrChange w:id="165" w:author="Poul V Madsen" w:date="2012-06-20T14:42:00Z">
                    <w:rPr>
                      <w:rFonts w:ascii="Arial" w:hAnsi="Arial" w:cs="Arial"/>
                      <w:color w:val="4F81BD" w:themeColor="accent1"/>
                      <w:sz w:val="18"/>
                    </w:rPr>
                  </w:rPrChange>
                </w:rPr>
                <w:t xml:space="preserve"> </w:t>
              </w:r>
              <w:r w:rsidR="005B5E07" w:rsidRPr="00217FC6">
                <w:rPr>
                  <w:rFonts w:ascii="Arial" w:hAnsi="Arial" w:cs="Arial"/>
                  <w:sz w:val="18"/>
                  <w:rPrChange w:id="166" w:author="Poul V Madsen" w:date="2012-06-20T14:46:00Z">
                    <w:rPr>
                      <w:rFonts w:ascii="Arial" w:hAnsi="Arial" w:cs="Arial"/>
                      <w:color w:val="4F81BD" w:themeColor="accent1"/>
                      <w:sz w:val="18"/>
                    </w:rPr>
                  </w:rPrChange>
                </w:rPr>
                <w:t xml:space="preserve">= </w:t>
              </w:r>
            </w:ins>
            <w:ins w:id="167" w:author="Poul V Madsen" w:date="2012-06-19T11:07:00Z">
              <w:r w:rsidR="00AE398B" w:rsidRPr="00217FC6">
                <w:rPr>
                  <w:rFonts w:ascii="Arial" w:hAnsi="Arial" w:cs="Arial"/>
                  <w:sz w:val="18"/>
                  <w:rPrChange w:id="168" w:author="Poul V Madsen" w:date="2012-06-20T14:46:00Z">
                    <w:rPr>
                      <w:rFonts w:ascii="Arial" w:hAnsi="Arial" w:cs="Arial"/>
                      <w:color w:val="4F81BD" w:themeColor="accent1"/>
                      <w:sz w:val="18"/>
                    </w:rPr>
                  </w:rPrChange>
                </w:rPr>
                <w:t xml:space="preserve">"1: Rykkerdato på fordring for primærhæfter som er rykket fra DMO= den dato hvor DMO sender rykkeren til A&amp;D(print) </w:t>
              </w:r>
            </w:ins>
          </w:p>
          <w:p w:rsidR="00AE398B" w:rsidRPr="00217FC6" w:rsidRDefault="00AE398B" w:rsidP="00AE3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9" w:author="Poul V Madsen" w:date="2012-06-19T11:07:00Z"/>
                <w:rFonts w:ascii="Arial" w:hAnsi="Arial" w:cs="Arial"/>
                <w:sz w:val="18"/>
                <w:rPrChange w:id="170" w:author="Poul V Madsen" w:date="2012-06-20T14:46:00Z">
                  <w:rPr>
                    <w:ins w:id="171" w:author="Poul V Madsen" w:date="2012-06-19T11:07:00Z"/>
                    <w:rFonts w:ascii="Arial" w:hAnsi="Arial" w:cs="Arial"/>
                    <w:color w:val="4F81BD" w:themeColor="accent1"/>
                    <w:sz w:val="18"/>
                  </w:rPr>
                </w:rPrChange>
              </w:rPr>
            </w:pPr>
            <w:ins w:id="172" w:author="Poul V Madsen" w:date="2012-06-19T11:07:00Z">
              <w:r w:rsidRPr="00217FC6">
                <w:rPr>
                  <w:rFonts w:ascii="Arial" w:hAnsi="Arial" w:cs="Arial"/>
                  <w:sz w:val="18"/>
                  <w:rPrChange w:id="173" w:author="Poul V Madsen" w:date="2012-06-20T14:46:00Z">
                    <w:rPr>
                      <w:rFonts w:ascii="Arial" w:hAnsi="Arial" w:cs="Arial"/>
                      <w:color w:val="4F81BD" w:themeColor="accent1"/>
                      <w:sz w:val="18"/>
                    </w:rPr>
                  </w:rPrChange>
                </w:rPr>
                <w:t>2: Rykkerdato på fordring fo</w:t>
              </w:r>
              <w:bookmarkStart w:id="174" w:name="_GoBack"/>
              <w:bookmarkEnd w:id="174"/>
              <w:r w:rsidRPr="00217FC6">
                <w:rPr>
                  <w:rFonts w:ascii="Arial" w:hAnsi="Arial" w:cs="Arial"/>
                  <w:sz w:val="18"/>
                  <w:rPrChange w:id="175" w:author="Poul V Madsen" w:date="2012-06-20T14:46:00Z">
                    <w:rPr>
                      <w:rFonts w:ascii="Arial" w:hAnsi="Arial" w:cs="Arial"/>
                      <w:color w:val="4F81BD" w:themeColor="accent1"/>
                      <w:sz w:val="18"/>
                    </w:rPr>
                  </w:rPrChange>
                </w:rPr>
                <w:t>r sekundærhæfter som er rykket i DMO= den dato hvor DMO sender rykkeren til A&amp;D(print)</w:t>
              </w:r>
            </w:ins>
          </w:p>
          <w:p w:rsidR="00AE398B" w:rsidRPr="00AE398B" w:rsidRDefault="00AE398B" w:rsidP="00AE3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6" w:author="Poul V Madsen" w:date="2012-06-19T11:07:00Z"/>
                <w:rFonts w:ascii="Arial" w:hAnsi="Arial" w:cs="Arial"/>
                <w:color w:val="4F81BD" w:themeColor="accent1"/>
                <w:sz w:val="18"/>
              </w:rPr>
            </w:pPr>
            <w:ins w:id="177" w:author="Poul V Madsen" w:date="2012-06-19T11:07:00Z">
              <w:r w:rsidRPr="00217FC6">
                <w:rPr>
                  <w:rFonts w:ascii="Arial" w:hAnsi="Arial" w:cs="Arial"/>
                  <w:sz w:val="18"/>
                  <w:rPrChange w:id="178" w:author="Poul V Madsen" w:date="2012-06-20T14:46:00Z">
                    <w:rPr>
                      <w:rFonts w:ascii="Arial" w:hAnsi="Arial" w:cs="Arial"/>
                      <w:color w:val="4F81BD" w:themeColor="accent1"/>
                      <w:sz w:val="18"/>
                    </w:rPr>
                  </w:rPrChange>
                </w:rPr>
                <w:t xml:space="preserve">3: Rykkerdato på fordringer som ikke rykkes i DMO før overdragelse til EFI(der </w:t>
              </w:r>
              <w:proofErr w:type="gramStart"/>
              <w:r w:rsidRPr="00217FC6">
                <w:rPr>
                  <w:rFonts w:ascii="Arial" w:hAnsi="Arial" w:cs="Arial"/>
                  <w:sz w:val="18"/>
                  <w:rPrChange w:id="179" w:author="Poul V Madsen" w:date="2012-06-20T14:46:00Z">
                    <w:rPr>
                      <w:rFonts w:ascii="Arial" w:hAnsi="Arial" w:cs="Arial"/>
                      <w:color w:val="4F81BD" w:themeColor="accent1"/>
                      <w:sz w:val="18"/>
                    </w:rPr>
                  </w:rPrChange>
                </w:rPr>
                <w:t>er  forvejen</w:t>
              </w:r>
              <w:proofErr w:type="gramEnd"/>
              <w:r w:rsidRPr="00217FC6">
                <w:rPr>
                  <w:rFonts w:ascii="Arial" w:hAnsi="Arial" w:cs="Arial"/>
                  <w:sz w:val="18"/>
                  <w:rPrChange w:id="180" w:author="Poul V Madsen" w:date="2012-06-20T14:46:00Z">
                    <w:rPr>
                      <w:rFonts w:ascii="Arial" w:hAnsi="Arial" w:cs="Arial"/>
                      <w:color w:val="4F81BD" w:themeColor="accent1"/>
                      <w:sz w:val="18"/>
                    </w:rPr>
                  </w:rPrChange>
                </w:rPr>
                <w:t xml:space="preserve"> fordringer overdraget fra DMO til inddrivelse)=Dato for overdragelse til inddrivelse</w:t>
              </w:r>
              <w:r w:rsidRPr="00AE398B">
                <w:rPr>
                  <w:rFonts w:ascii="Arial" w:hAnsi="Arial" w:cs="Arial"/>
                  <w:color w:val="4F81BD" w:themeColor="accent1"/>
                  <w:sz w:val="18"/>
                </w:rPr>
                <w:t>.</w:t>
              </w:r>
            </w:ins>
          </w:p>
          <w:p w:rsidR="00AE398B" w:rsidRPr="00217FC6" w:rsidRDefault="00AE398B" w:rsidP="00AE3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1" w:author="Poul V Madsen" w:date="2012-06-19T11:07:00Z"/>
                <w:rFonts w:ascii="Arial" w:hAnsi="Arial" w:cs="Arial"/>
                <w:sz w:val="18"/>
                <w:rPrChange w:id="182" w:author="Poul V Madsen" w:date="2012-06-20T14:47:00Z">
                  <w:rPr>
                    <w:ins w:id="183" w:author="Poul V Madsen" w:date="2012-06-19T11:07:00Z"/>
                    <w:rFonts w:ascii="Arial" w:hAnsi="Arial" w:cs="Arial"/>
                    <w:color w:val="4F81BD" w:themeColor="accent1"/>
                    <w:sz w:val="18"/>
                  </w:rPr>
                </w:rPrChange>
              </w:rPr>
            </w:pPr>
          </w:p>
          <w:p w:rsidR="001F5901" w:rsidRPr="00217FC6" w:rsidRDefault="00AE398B" w:rsidP="00AE3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4" w:author="Poul V Madsen" w:date="2012-06-19T11:07:00Z"/>
                <w:rFonts w:ascii="Arial" w:hAnsi="Arial" w:cs="Arial"/>
                <w:sz w:val="18"/>
                <w:rPrChange w:id="185" w:author="Poul V Madsen" w:date="2012-06-20T14:47:00Z">
                  <w:rPr>
                    <w:ins w:id="186" w:author="Poul V Madsen" w:date="2012-06-19T11:07:00Z"/>
                    <w:rFonts w:ascii="Arial" w:hAnsi="Arial" w:cs="Arial"/>
                    <w:color w:val="4F81BD" w:themeColor="accent1"/>
                    <w:sz w:val="18"/>
                  </w:rPr>
                </w:rPrChange>
              </w:rPr>
            </w:pPr>
            <w:ins w:id="187" w:author="Poul V Madsen" w:date="2012-06-19T11:07:00Z">
              <w:r w:rsidRPr="00217FC6">
                <w:rPr>
                  <w:rFonts w:ascii="Arial" w:hAnsi="Arial" w:cs="Arial"/>
                  <w:sz w:val="18"/>
                  <w:rPrChange w:id="188" w:author="Poul V Madsen" w:date="2012-06-20T14:47:00Z">
                    <w:rPr>
                      <w:rFonts w:ascii="Arial" w:hAnsi="Arial" w:cs="Arial"/>
                      <w:color w:val="4F81BD" w:themeColor="accent1"/>
                      <w:sz w:val="18"/>
                    </w:rPr>
                  </w:rPrChange>
                </w:rPr>
                <w:t>MFFordringIndberet beskriver HæftelseOpkMyndRykkerDato1 og HæftelseOpkMyndRykkerDato2. DMO vil kun skulle anvende HæftelseOpkMyndRykkerDato1."</w:t>
              </w:r>
            </w:ins>
          </w:p>
          <w:p w:rsidR="00AE398B" w:rsidRPr="005B5E07" w:rsidRDefault="00AE398B" w:rsidP="00AE3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Change w:id="189" w:author="Poul V Madsen" w:date="2012-06-07T14:08:00Z">
                  <w:rPr>
                    <w:rFonts w:ascii="Arial" w:hAnsi="Arial" w:cs="Arial"/>
                    <w:color w:val="FF0000"/>
                    <w:sz w:val="18"/>
                  </w:rPr>
                </w:rPrChange>
              </w:rPr>
            </w:pP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(HæftelseOpkMyndRykkerDato2)</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*HæftelseKommentar*</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MFNoteStruktur</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E47D2">
              <w:rPr>
                <w:rFonts w:ascii="Arial" w:hAnsi="Arial" w:cs="Arial"/>
                <w:color w:val="FF0000"/>
                <w:sz w:val="18"/>
              </w:rPr>
              <w:t>)</w:t>
            </w:r>
            <w:r>
              <w:rPr>
                <w:rFonts w:ascii="Arial" w:hAnsi="Arial" w:cs="Arial"/>
                <w:sz w:val="18"/>
              </w:rPr>
              <w:tab/>
            </w:r>
            <w:r>
              <w:rPr>
                <w:rFonts w:ascii="Arial" w:hAnsi="Arial" w:cs="Arial"/>
                <w:sz w:val="18"/>
              </w:rPr>
              <w:tab/>
            </w:r>
            <w:r>
              <w:rPr>
                <w:rFonts w:ascii="Arial" w:hAnsi="Arial" w:cs="Arial"/>
                <w:sz w:val="18"/>
              </w:rPr>
              <w:tab/>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000000" w:themeColor="text1"/>
                <w:sz w:val="18"/>
              </w:rPr>
            </w:pPr>
            <w:r w:rsidRPr="001E47D2">
              <w:rPr>
                <w:rFonts w:ascii="Arial" w:hAnsi="Arial" w:cs="Arial"/>
                <w:color w:val="000000" w:themeColor="text1"/>
                <w:sz w:val="18"/>
              </w:rPr>
              <w:t>HæftelseDom</w:t>
            </w:r>
            <w:r w:rsidR="001E47D2">
              <w:rPr>
                <w:rFonts w:ascii="Arial" w:hAnsi="Arial" w:cs="Arial"/>
                <w:color w:val="000000" w:themeColor="text1"/>
                <w:sz w:val="18"/>
              </w:rPr>
              <w:t xml:space="preserve"> = Konstant = Nej</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E47D2">
              <w:rPr>
                <w:rFonts w:ascii="Arial" w:hAnsi="Arial" w:cs="Arial"/>
                <w:color w:val="C00000"/>
                <w:sz w:val="18"/>
              </w:rPr>
              <w:t>(HæftelseDomDato)</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E47D2">
              <w:rPr>
                <w:rFonts w:ascii="Arial" w:hAnsi="Arial" w:cs="Arial"/>
                <w:color w:val="C00000"/>
                <w:sz w:val="18"/>
              </w:rPr>
              <w:t>(HæftelseForlig)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E47D2">
              <w:rPr>
                <w:rFonts w:ascii="Arial" w:hAnsi="Arial" w:cs="Arial"/>
                <w:color w:val="C00000"/>
                <w:sz w:val="18"/>
              </w:rPr>
              <w:t>(HæftelseForligDato)</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adskiller sig i det væsentlige fra DMI hæftelsesforhold ved at kunden kan være angivet som en EFIAlternativKontaktStruktur i en MFKundeStruktur. Se yderligere dokumentation på disse strukturer.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VirksomhedSENummer</w:t>
            </w:r>
            <w:r w:rsidR="002731B0">
              <w:rPr>
                <w:rFonts w:ascii="Arial" w:hAnsi="Arial" w:cs="Arial"/>
                <w:sz w:val="18"/>
              </w:rPr>
              <w:t xml:space="preserve"> </w:t>
            </w:r>
            <w:r w:rsidR="00E93E19">
              <w:rPr>
                <w:rFonts w:ascii="Arial" w:hAnsi="Arial" w:cs="Arial"/>
                <w:sz w:val="18"/>
              </w:rPr>
              <w:t xml:space="preserve"> =</w:t>
            </w:r>
            <w:proofErr w:type="gramEnd"/>
            <w:r w:rsidR="00E93E19">
              <w:rPr>
                <w:rFonts w:ascii="Arial" w:hAnsi="Arial" w:cs="Arial"/>
                <w:sz w:val="18"/>
              </w:rPr>
              <w:t xml:space="preserve"> DMO.KundeNummer hvor DMO.KundeType = SE-Virksomhed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r w:rsidR="00E93E19">
              <w:rPr>
                <w:rFonts w:ascii="Arial" w:hAnsi="Arial" w:cs="Arial"/>
                <w:sz w:val="18"/>
              </w:rPr>
              <w:t xml:space="preserve"> = DMO</w:t>
            </w:r>
            <w:proofErr w:type="gramStart"/>
            <w:r w:rsidR="00E93E19">
              <w:rPr>
                <w:rFonts w:ascii="Arial" w:hAnsi="Arial" w:cs="Arial"/>
                <w:sz w:val="18"/>
              </w:rPr>
              <w:t>.KundeNummer</w:t>
            </w:r>
            <w:proofErr w:type="gramEnd"/>
            <w:r w:rsidR="00E93E19">
              <w:rPr>
                <w:rFonts w:ascii="Arial" w:hAnsi="Arial" w:cs="Arial"/>
                <w:sz w:val="18"/>
              </w:rPr>
              <w:t xml:space="preserve"> hvor DMO.KundeType = CPR-Person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r w:rsidR="00E93E19">
              <w:rPr>
                <w:rFonts w:ascii="Arial" w:hAnsi="Arial" w:cs="Arial"/>
                <w:sz w:val="18"/>
              </w:rPr>
              <w:t xml:space="preserve"> = DMO</w:t>
            </w:r>
            <w:proofErr w:type="gramStart"/>
            <w:r w:rsidR="00E93E19">
              <w:rPr>
                <w:rFonts w:ascii="Arial" w:hAnsi="Arial" w:cs="Arial"/>
                <w:sz w:val="18"/>
              </w:rPr>
              <w:t>.KundeNummer</w:t>
            </w:r>
            <w:proofErr w:type="gramEnd"/>
            <w:r w:rsidR="00E93E19">
              <w:rPr>
                <w:rFonts w:ascii="Arial" w:hAnsi="Arial" w:cs="Arial"/>
                <w:sz w:val="18"/>
              </w:rPr>
              <w:t xml:space="preserve"> hvor DMO.KundeType = AKR-??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sidRPr="00896641">
              <w:rPr>
                <w:rFonts w:ascii="Arial" w:hAnsi="Arial" w:cs="Arial"/>
                <w:color w:val="FF0000"/>
                <w:sz w:val="18"/>
              </w:rPr>
              <w:t>EFIAlternativKontaktStruktu</w:t>
            </w:r>
            <w:r>
              <w:rPr>
                <w:rFonts w:ascii="Arial" w:hAnsi="Arial" w:cs="Arial"/>
                <w:sz w:val="18"/>
              </w:rPr>
              <w:t>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indberettes med hæftere </w:t>
            </w:r>
            <w:proofErr w:type="gramStart"/>
            <w:r>
              <w:rPr>
                <w:rFonts w:ascii="Arial" w:hAnsi="Arial" w:cs="Arial"/>
                <w:sz w:val="18"/>
              </w:rPr>
              <w:t xml:space="preserve">(kunder ) </w:t>
            </w:r>
            <w:proofErr w:type="gramEnd"/>
            <w:r>
              <w:rPr>
                <w:rFonts w:ascii="Arial" w:hAnsi="Arial" w:cs="Arial"/>
                <w:sz w:val="18"/>
              </w:rPr>
              <w:t>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r w:rsidR="00F96098">
              <w:rPr>
                <w:rFonts w:ascii="Arial" w:hAnsi="Arial" w:cs="Arial"/>
                <w:sz w:val="18"/>
              </w:rPr>
              <w:t xml:space="preserve"> = DMO</w:t>
            </w:r>
            <w:proofErr w:type="gramStart"/>
            <w:r w:rsidR="00F96098">
              <w:rPr>
                <w:rFonts w:ascii="Arial" w:hAnsi="Arial" w:cs="Arial"/>
                <w:sz w:val="18"/>
              </w:rPr>
              <w:t>.KundeNummer</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D7ED3">
              <w:rPr>
                <w:rFonts w:ascii="Arial" w:hAnsi="Arial" w:cs="Arial"/>
                <w:sz w:val="18"/>
              </w:rPr>
              <w:t>(</w:t>
            </w:r>
            <w:proofErr w:type="gramStart"/>
            <w:r w:rsidRPr="00DD7ED3">
              <w:rPr>
                <w:rFonts w:ascii="Arial" w:hAnsi="Arial" w:cs="Arial"/>
                <w:sz w:val="18"/>
              </w:rPr>
              <w:t>FordringNedskrivningVirkningFra)</w:t>
            </w:r>
            <w:r w:rsidR="00F96098" w:rsidRPr="00DD7ED3">
              <w:rPr>
                <w:rFonts w:ascii="Arial" w:hAnsi="Arial" w:cs="Arial"/>
                <w:sz w:val="18"/>
              </w:rPr>
              <w:t xml:space="preserve"> </w:t>
            </w:r>
            <w:r w:rsidR="00DD7ED3" w:rsidRPr="00DD7ED3">
              <w:rPr>
                <w:rFonts w:ascii="Arial" w:hAnsi="Arial" w:cs="Arial"/>
                <w:sz w:val="18"/>
              </w:rPr>
              <w:t xml:space="preserve"> =</w:t>
            </w:r>
            <w:proofErr w:type="gramEnd"/>
            <w:r w:rsidR="00DD7ED3" w:rsidRPr="00DD7ED3">
              <w:rPr>
                <w:rFonts w:ascii="Arial" w:hAnsi="Arial" w:cs="Arial"/>
                <w:sz w:val="18"/>
              </w:rPr>
              <w:t xml:space="preserve"> DMO.OpkrævningIndbetalingBogføringDato</w:t>
            </w:r>
          </w:p>
          <w:p w:rsidR="008C25DD" w:rsidRDefault="001F5901" w:rsidP="008C25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r w:rsidR="00802C01">
              <w:rPr>
                <w:rFonts w:ascii="Arial" w:hAnsi="Arial" w:cs="Arial"/>
                <w:sz w:val="18"/>
              </w:rPr>
              <w:t xml:space="preserve"> </w:t>
            </w:r>
            <w:proofErr w:type="gramStart"/>
            <w:r w:rsidR="00802C01">
              <w:rPr>
                <w:rFonts w:ascii="Arial" w:hAnsi="Arial" w:cs="Arial"/>
                <w:sz w:val="18"/>
              </w:rPr>
              <w:t>= ?</w:t>
            </w:r>
            <w:proofErr w:type="gramEnd"/>
          </w:p>
          <w:p w:rsidR="001F5901" w:rsidRPr="001F5901" w:rsidRDefault="001F5901" w:rsidP="008C25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r w:rsidR="00802C01">
              <w:rPr>
                <w:rFonts w:ascii="Arial" w:hAnsi="Arial" w:cs="Arial"/>
                <w:sz w:val="18"/>
              </w:rPr>
              <w:t xml:space="preserve"> </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w:t>
            </w:r>
            <w:proofErr w:type="gramStart"/>
            <w:r>
              <w:rPr>
                <w:rFonts w:ascii="Arial" w:hAnsi="Arial" w:cs="Arial"/>
                <w:sz w:val="18"/>
              </w:rPr>
              <w:t>i  så</w:t>
            </w:r>
            <w:proofErr w:type="gramEnd"/>
            <w:r>
              <w:rPr>
                <w:rFonts w:ascii="Arial" w:hAnsi="Arial" w:cs="Arial"/>
                <w:sz w:val="18"/>
              </w:rPr>
              <w:t xml:space="preserve"> saldo nedskrives med det ønskede beløb.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C5408E">
              <w:rPr>
                <w:rFonts w:ascii="Arial" w:hAnsi="Arial" w:cs="Arial"/>
                <w:color w:val="FF0000"/>
              </w:rPr>
              <w:t>MFNoteStruktur</w:t>
            </w:r>
          </w:p>
        </w:tc>
      </w:tr>
      <w:tr w:rsidR="001F5901" w:rsidTr="001F5901">
        <w:tc>
          <w:tcPr>
            <w:tcW w:w="10345" w:type="dxa"/>
            <w:vAlign w:val="center"/>
          </w:tcPr>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5408E">
              <w:rPr>
                <w:rFonts w:ascii="Arial" w:hAnsi="Arial" w:cs="Arial"/>
                <w:color w:val="FF0000"/>
                <w:sz w:val="18"/>
              </w:rPr>
              <w:t>(MFNoteOprettetTidspunkt)</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5408E">
              <w:rPr>
                <w:rFonts w:ascii="Arial" w:hAnsi="Arial" w:cs="Arial"/>
                <w:color w:val="FF0000"/>
                <w:sz w:val="18"/>
              </w:rPr>
              <w:t>(MFNoteOprettetAf)</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5408E">
              <w:rPr>
                <w:rFonts w:ascii="Arial" w:hAnsi="Arial" w:cs="Arial"/>
                <w:color w:val="FF0000"/>
                <w:sz w:val="18"/>
              </w:rPr>
              <w:t>(MFFordringEksternReference)</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5408E">
              <w:rPr>
                <w:rFonts w:ascii="Arial" w:hAnsi="Arial" w:cs="Arial"/>
                <w:color w:val="FF0000"/>
                <w:sz w:val="18"/>
              </w:rPr>
              <w:t>MFNoteTekst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note indberettet af fordringshaver sammen med fordringen. </w:t>
            </w:r>
            <w:proofErr w:type="gramStart"/>
            <w:r>
              <w:rPr>
                <w:rFonts w:ascii="Arial" w:hAnsi="Arial" w:cs="Arial"/>
                <w:sz w:val="18"/>
              </w:rPr>
              <w:t>Et</w:t>
            </w:r>
            <w:proofErr w:type="gramEnd"/>
            <w:r>
              <w:rPr>
                <w:rFonts w:ascii="Arial" w:hAnsi="Arial" w:cs="Arial"/>
                <w:sz w:val="18"/>
              </w:rPr>
              <w:t xml:space="preserve"> sagsbehandler opgave vil blive startet efter oprettelse i EFI til at kigge på noten.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MFNoteOprettetAf kan optionelt angive en medarbejder hos fordringhaveren og er til kontakt information.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1F5901" w:rsidTr="00DD7ED3">
        <w:tc>
          <w:tcPr>
            <w:tcW w:w="10345" w:type="dxa"/>
            <w:shd w:val="clear" w:color="auto" w:fill="auto"/>
            <w:vAlign w:val="center"/>
          </w:tcPr>
          <w:p w:rsidR="001F5901" w:rsidRDefault="001F5901" w:rsidP="00422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r w:rsidR="00422AFA">
              <w:rPr>
                <w:rFonts w:ascii="Arial" w:hAnsi="Arial" w:cs="Arial"/>
                <w:sz w:val="18"/>
              </w:rPr>
              <w:t xml:space="preserve"> = DMO anvender INDR: Inddrivelsesfordring, MODR: Modregningsfordring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r w:rsidR="008A2A8D">
              <w:rPr>
                <w:rFonts w:ascii="Arial" w:hAnsi="Arial" w:cs="Arial"/>
                <w:sz w:val="18"/>
              </w:rPr>
              <w:t xml:space="preserve"> = Uddrages fra DMO</w:t>
            </w:r>
            <w:proofErr w:type="gramStart"/>
            <w:r w:rsidR="008A2A8D">
              <w:rPr>
                <w:rFonts w:ascii="Arial" w:hAnsi="Arial" w:cs="Arial"/>
                <w:sz w:val="18"/>
              </w:rPr>
              <w:t>.</w:t>
            </w:r>
            <w:r w:rsidR="00422AFA">
              <w:rPr>
                <w:rFonts w:ascii="Arial" w:hAnsi="Arial" w:cs="Arial"/>
                <w:sz w:val="18"/>
              </w:rPr>
              <w:t>OpkrævningFordringTypeID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r w:rsidR="00F51D9D">
              <w:rPr>
                <w:rFonts w:ascii="Arial" w:hAnsi="Arial" w:cs="Arial"/>
                <w:sz w:val="18"/>
              </w:rPr>
              <w:t xml:space="preserve">  = DMO</w:t>
            </w:r>
            <w:proofErr w:type="gramStart"/>
            <w:r w:rsidR="00F51D9D">
              <w:rPr>
                <w:rFonts w:ascii="Arial" w:hAnsi="Arial" w:cs="Arial"/>
                <w:sz w:val="18"/>
              </w:rPr>
              <w:t>.OpkrævningFordringID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r w:rsidR="00F51D9D">
              <w:rPr>
                <w:rFonts w:ascii="Arial" w:hAnsi="Arial" w:cs="Arial"/>
                <w:sz w:val="18"/>
              </w:rPr>
              <w:t xml:space="preserve"> </w:t>
            </w:r>
            <w:proofErr w:type="gramStart"/>
            <w:r w:rsidR="00F51D9D">
              <w:rPr>
                <w:rFonts w:ascii="Arial" w:hAnsi="Arial" w:cs="Arial"/>
                <w:sz w:val="18"/>
              </w:rPr>
              <w:t>=  DMO</w:t>
            </w:r>
            <w:proofErr w:type="gramEnd"/>
            <w:r w:rsidR="00F51D9D">
              <w:rPr>
                <w:rFonts w:ascii="Arial" w:hAnsi="Arial" w:cs="Arial"/>
                <w:sz w:val="18"/>
              </w:rPr>
              <w:t>.</w:t>
            </w:r>
            <w:r w:rsidR="00F51D9D" w:rsidRPr="00F51D9D">
              <w:rPr>
                <w:rFonts w:ascii="Arial" w:hAnsi="Arial" w:cs="Arial"/>
                <w:sz w:val="18"/>
              </w:rPr>
              <w:t>ProduktionEnhedNummer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r w:rsidR="00F51D9D">
              <w:rPr>
                <w:rFonts w:ascii="Arial" w:hAnsi="Arial" w:cs="Arial"/>
                <w:sz w:val="18"/>
              </w:rPr>
              <w:t xml:space="preserve"> =</w:t>
            </w:r>
            <w:r w:rsidR="00F51D9D">
              <w:t xml:space="preserve"> </w:t>
            </w:r>
            <w:r w:rsidR="00384B35">
              <w:rPr>
                <w:rFonts w:ascii="Arial" w:hAnsi="Arial" w:cs="Arial"/>
                <w:sz w:val="18"/>
              </w:rPr>
              <w:t>Oprindelig DMIFordringEFIFordringId – Grundlag for 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gramStart"/>
            <w:r>
              <w:rPr>
                <w:rFonts w:ascii="Arial" w:hAnsi="Arial" w:cs="Arial"/>
                <w:sz w:val="18"/>
              </w:rPr>
              <w:t>DMIFordringFordringHaverBeskr)</w:t>
            </w:r>
            <w:r w:rsidR="00F51D9D">
              <w:rPr>
                <w:rFonts w:ascii="Arial" w:hAnsi="Arial" w:cs="Arial"/>
                <w:sz w:val="18"/>
              </w:rPr>
              <w:t xml:space="preserve">  =</w:t>
            </w:r>
            <w:proofErr w:type="gramEnd"/>
            <w:r w:rsidR="00F51D9D">
              <w:rPr>
                <w:rFonts w:ascii="Arial" w:hAnsi="Arial" w:cs="Arial"/>
                <w:sz w:val="18"/>
              </w:rPr>
              <w:t xml:space="preserve"> </w:t>
            </w:r>
            <w:ins w:id="190" w:author="Poul V Madsen" w:date="2012-05-15T12:00:00Z">
              <w:r w:rsidR="00B723FC">
                <w:rPr>
                  <w:rFonts w:ascii="Arial" w:hAnsi="Arial" w:cs="Arial"/>
                  <w:sz w:val="18"/>
                </w:rPr>
                <w:t xml:space="preserve">første 100 char af </w:t>
              </w:r>
            </w:ins>
            <w:r w:rsidR="00F51D9D">
              <w:rPr>
                <w:rFonts w:ascii="Arial" w:hAnsi="Arial" w:cs="Arial"/>
                <w:sz w:val="18"/>
              </w:rPr>
              <w:t xml:space="preserve"> DMO.</w:t>
            </w:r>
            <w:r w:rsidR="00F51D9D" w:rsidRPr="00F51D9D">
              <w:rPr>
                <w:rFonts w:ascii="Arial" w:hAnsi="Arial" w:cs="Arial"/>
                <w:sz w:val="18"/>
              </w:rPr>
              <w:t>OpkrævningFordringKommentar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F51D9D">
              <w:rPr>
                <w:rFonts w:ascii="Arial" w:hAnsi="Arial" w:cs="Arial"/>
                <w:color w:val="FF0000"/>
                <w:sz w:val="18"/>
              </w:rPr>
              <w:t>(DMIFordringModtagelseDato)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r w:rsidR="00F51D9D">
              <w:rPr>
                <w:rFonts w:ascii="Arial" w:hAnsi="Arial" w:cs="Arial"/>
                <w:sz w:val="18"/>
              </w:rPr>
              <w:t xml:space="preserve"> = DMO</w:t>
            </w:r>
            <w:proofErr w:type="gramStart"/>
            <w:r w:rsidR="00F51D9D">
              <w:rPr>
                <w:rFonts w:ascii="Arial" w:hAnsi="Arial" w:cs="Arial"/>
                <w:sz w:val="18"/>
              </w:rPr>
              <w:t>.</w:t>
            </w:r>
            <w:r w:rsidR="00F51D9D" w:rsidRPr="00F51D9D">
              <w:rPr>
                <w:rFonts w:ascii="Arial" w:hAnsi="Arial" w:cs="Arial"/>
                <w:sz w:val="18"/>
              </w:rPr>
              <w:t>OpkrævningFordringStiftelseDato</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r w:rsidR="00F51D9D">
              <w:rPr>
                <w:rFonts w:ascii="Arial" w:hAnsi="Arial" w:cs="Arial"/>
                <w:sz w:val="18"/>
              </w:rPr>
              <w:t xml:space="preserve"> = DMO.</w:t>
            </w:r>
            <w:r w:rsidR="00F51D9D">
              <w:t xml:space="preserve"> </w:t>
            </w:r>
            <w:r w:rsidR="00F51D9D" w:rsidRPr="00F51D9D">
              <w:rPr>
                <w:rFonts w:ascii="Arial" w:hAnsi="Arial" w:cs="Arial"/>
                <w:sz w:val="18"/>
              </w:rPr>
              <w:t>OpkrævningFordringForfaldDato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r w:rsidR="00F51D9D">
              <w:rPr>
                <w:rFonts w:ascii="Arial" w:hAnsi="Arial" w:cs="Arial"/>
                <w:sz w:val="18"/>
              </w:rPr>
              <w:t xml:space="preserve"> = DMO</w:t>
            </w:r>
            <w:proofErr w:type="gramStart"/>
            <w:r w:rsidR="00F51D9D">
              <w:rPr>
                <w:rFonts w:ascii="Arial" w:hAnsi="Arial" w:cs="Arial"/>
                <w:sz w:val="18"/>
              </w:rPr>
              <w:t>.DatoValg</w:t>
            </w:r>
            <w:proofErr w:type="gramEnd"/>
            <w:r w:rsidR="00F51D9D">
              <w:rPr>
                <w:rFonts w:ascii="Arial" w:hAnsi="Arial" w:cs="Arial"/>
                <w:sz w:val="18"/>
              </w:rPr>
              <w:t>.</w:t>
            </w:r>
            <w:r w:rsidR="00F51D9D">
              <w:t xml:space="preserve"> </w:t>
            </w:r>
            <w:r w:rsidR="00F51D9D" w:rsidRPr="00F51D9D">
              <w:rPr>
                <w:rFonts w:ascii="Arial" w:hAnsi="Arial" w:cs="Arial"/>
                <w:sz w:val="18"/>
              </w:rPr>
              <w:t>OpkrævningFordringSidsteRettidigBetalingDato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r w:rsidR="00F51D9D">
              <w:rPr>
                <w:rFonts w:ascii="Arial" w:hAnsi="Arial" w:cs="Arial"/>
                <w:sz w:val="18"/>
              </w:rPr>
              <w:t xml:space="preserve"> = </w:t>
            </w:r>
            <w:r w:rsidR="008A2A8D">
              <w:rPr>
                <w:rFonts w:ascii="Arial" w:hAnsi="Arial" w:cs="Arial"/>
                <w:sz w:val="18"/>
              </w:rPr>
              <w:t>DMO</w:t>
            </w:r>
            <w:proofErr w:type="gramStart"/>
            <w:r w:rsidR="008A2A8D">
              <w:rPr>
                <w:rFonts w:ascii="Arial" w:hAnsi="Arial" w:cs="Arial"/>
                <w:sz w:val="18"/>
              </w:rPr>
              <w:t>.</w:t>
            </w:r>
            <w:r w:rsidR="00F51D9D" w:rsidRPr="00F51D9D">
              <w:rPr>
                <w:rFonts w:ascii="Arial" w:hAnsi="Arial" w:cs="Arial"/>
                <w:sz w:val="18"/>
              </w:rPr>
              <w:t>OpkrævningFordringBeløb</w:t>
            </w:r>
            <w:proofErr w:type="gramEnd"/>
            <w:r w:rsidR="00F51D9D">
              <w:rPr>
                <w:rFonts w:ascii="Arial" w:hAnsi="Arial" w:cs="Arial"/>
                <w:sz w:val="18"/>
              </w:rPr>
              <w:t xml:space="preserve"> og </w:t>
            </w:r>
            <w:r w:rsidR="008A2A8D">
              <w:rPr>
                <w:rFonts w:ascii="Arial" w:hAnsi="Arial" w:cs="Arial"/>
                <w:sz w:val="18"/>
              </w:rPr>
              <w:t>DMO.</w:t>
            </w:r>
            <w:r w:rsidR="00F51D9D">
              <w:rPr>
                <w:rFonts w:ascii="Arial" w:hAnsi="Arial" w:cs="Arial"/>
                <w:sz w:val="18"/>
              </w:rPr>
              <w:t xml:space="preserve">ValutaOplysningKode </w:t>
            </w:r>
            <w:r w:rsidR="008A2A8D">
              <w:rPr>
                <w:rFonts w:ascii="Arial" w:hAnsi="Arial" w:cs="Arial"/>
                <w:sz w:val="18"/>
              </w:rPr>
              <w:t xml:space="preserve"> - Bemærk ikke betalt andel af fordringen.</w:t>
            </w:r>
          </w:p>
          <w:p w:rsidR="006D471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r w:rsidR="008A2A8D">
              <w:rPr>
                <w:rFonts w:ascii="Arial" w:hAnsi="Arial" w:cs="Arial"/>
                <w:sz w:val="18"/>
              </w:rPr>
              <w:t xml:space="preserve"> = sættes hvis DMO</w:t>
            </w:r>
            <w:proofErr w:type="gramStart"/>
            <w:r w:rsidR="008A2A8D">
              <w:rPr>
                <w:rFonts w:ascii="Arial" w:hAnsi="Arial" w:cs="Arial"/>
                <w:sz w:val="18"/>
              </w:rPr>
              <w:t>.</w:t>
            </w:r>
            <w:r w:rsidR="008A2A8D" w:rsidRPr="008A2A8D">
              <w:rPr>
                <w:rFonts w:ascii="Arial" w:hAnsi="Arial" w:cs="Arial"/>
                <w:sz w:val="18"/>
              </w:rPr>
              <w:t>OpkrævningFordringArt</w:t>
            </w:r>
            <w:proofErr w:type="gramEnd"/>
            <w:r w:rsidR="008A2A8D">
              <w:rPr>
                <w:rFonts w:ascii="Arial" w:hAnsi="Arial" w:cs="Arial"/>
                <w:sz w:val="18"/>
              </w:rPr>
              <w:t xml:space="preserve"> =FF</w:t>
            </w:r>
          </w:p>
          <w:p w:rsidR="001F5901" w:rsidRPr="008A2A8D"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2A8D">
              <w:rPr>
                <w:rFonts w:ascii="Arial" w:hAnsi="Arial" w:cs="Arial"/>
                <w:color w:val="FF0000"/>
                <w:sz w:val="18"/>
              </w:rPr>
              <w:t>(MFFordringPåklaget)</w:t>
            </w:r>
          </w:p>
          <w:p w:rsidR="001F5901" w:rsidRPr="0065140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5140C">
              <w:rPr>
                <w:rFonts w:ascii="Arial" w:hAnsi="Arial" w:cs="Arial"/>
                <w:sz w:val="18"/>
              </w:rPr>
              <w:t>EFIKundeArrest</w:t>
            </w:r>
            <w:r w:rsidR="0065140C" w:rsidRPr="0065140C">
              <w:rPr>
                <w:rFonts w:ascii="Arial" w:hAnsi="Arial" w:cs="Arial"/>
                <w:sz w:val="18"/>
              </w:rPr>
              <w:t xml:space="preserve"> = Nej</w:t>
            </w:r>
            <w:r w:rsidR="0065140C">
              <w:rPr>
                <w:rFonts w:ascii="Arial" w:hAnsi="Arial" w:cs="Arial"/>
                <w:sz w:val="18"/>
              </w:rPr>
              <w:t xml:space="preserve"> - Konstant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r w:rsidR="008A2A8D">
              <w:rPr>
                <w:rFonts w:ascii="Arial" w:hAnsi="Arial" w:cs="Arial"/>
                <w:sz w:val="18"/>
              </w:rPr>
              <w:t xml:space="preserve"> = DMO</w:t>
            </w:r>
            <w:proofErr w:type="gramStart"/>
            <w:r w:rsidR="008A2A8D">
              <w:rPr>
                <w:rFonts w:ascii="Arial" w:hAnsi="Arial" w:cs="Arial"/>
                <w:sz w:val="18"/>
              </w:rPr>
              <w:t>.</w:t>
            </w:r>
            <w:r w:rsidR="008A2A8D" w:rsidRPr="00F51D9D">
              <w:rPr>
                <w:rFonts w:ascii="Arial" w:hAnsi="Arial" w:cs="Arial"/>
                <w:sz w:val="18"/>
              </w:rPr>
              <w:t>OpkrævningFordring</w:t>
            </w:r>
            <w:proofErr w:type="gramEnd"/>
            <w:del w:id="191" w:author="Poul V Madsen" w:date="2012-05-16T11:14:00Z">
              <w:r w:rsidR="00384B35" w:rsidDel="00BB0F2D">
                <w:rPr>
                  <w:rFonts w:ascii="Arial" w:hAnsi="Arial" w:cs="Arial"/>
                  <w:sz w:val="18"/>
                </w:rPr>
                <w:delText>Oprindelig</w:delText>
              </w:r>
            </w:del>
            <w:r w:rsidR="008A2A8D" w:rsidRPr="00F51D9D">
              <w:rPr>
                <w:rFonts w:ascii="Arial" w:hAnsi="Arial" w:cs="Arial"/>
                <w:sz w:val="18"/>
              </w:rPr>
              <w:t>Beløb</w:t>
            </w:r>
            <w:r w:rsidR="008A2A8D">
              <w:rPr>
                <w:rFonts w:ascii="Arial" w:hAnsi="Arial" w:cs="Arial"/>
                <w:sz w:val="18"/>
              </w:rPr>
              <w:t xml:space="preserve"> og DMO.ValutaOplysningKode  - Både betalt og ubetalt andel af fordring.</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92" w:author="Poul V Madsen" w:date="2012-05-16T12:02:00Z">
                  <w:rPr>
                    <w:rFonts w:ascii="Arial" w:hAnsi="Arial" w:cs="Arial"/>
                    <w:sz w:val="18"/>
                  </w:rPr>
                </w:rPrChange>
              </w:rPr>
            </w:pPr>
            <w:r w:rsidRPr="008622FE">
              <w:rPr>
                <w:rFonts w:ascii="Arial" w:hAnsi="Arial" w:cs="Arial"/>
                <w:color w:val="FF0000"/>
                <w:sz w:val="18"/>
                <w:rPrChange w:id="193" w:author="Poul V Madsen" w:date="2012-05-16T12:02:00Z">
                  <w:rPr>
                    <w:rFonts w:ascii="Arial" w:hAnsi="Arial" w:cs="Arial"/>
                    <w:sz w:val="18"/>
                  </w:rPr>
                </w:rPrChange>
              </w:rPr>
              <w:t>* SagsbemærkningSamling *</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0{</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ab/>
              <w:t>MFNoteStruktur</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94" w:author="Poul V Madsen" w:date="2012-05-16T12:02:00Z">
                  <w:rPr>
                    <w:rFonts w:ascii="Arial" w:hAnsi="Arial" w:cs="Arial"/>
                    <w:color w:val="4F81BD" w:themeColor="accent1"/>
                    <w:sz w:val="18"/>
                  </w:rPr>
                </w:rPrChange>
              </w:rPr>
            </w:pPr>
            <w:r w:rsidRPr="008622FE">
              <w:rPr>
                <w:rFonts w:ascii="Arial" w:hAnsi="Arial" w:cs="Arial"/>
                <w:color w:val="FF0000"/>
                <w:sz w:val="18"/>
              </w:rPr>
              <w:t>}</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 DokumentSamling *</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0{</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ab/>
              <w:t>MFDokumentStruktur</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ab/>
              <w:t>RenteValgStruktur</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r w:rsidR="008A2A8D">
              <w:rPr>
                <w:rFonts w:ascii="Arial" w:hAnsi="Arial" w:cs="Arial"/>
                <w:sz w:val="18"/>
              </w:rPr>
              <w:t xml:space="preserve"> = 1002</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ins w:id="195" w:author="Poul V Madsen" w:date="2012-06-07T14:15:00Z">
              <w:r w:rsidR="005B5E07">
                <w:rPr>
                  <w:rFonts w:ascii="Arial" w:hAnsi="Arial" w:cs="Arial"/>
                  <w:sz w:val="18"/>
                </w:rPr>
                <w:t xml:space="preserve"> – Første forekomst er primær hæfter – følgende er medhæftere.</w:t>
              </w:r>
            </w:ins>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benyttes </w:t>
            </w:r>
            <w:proofErr w:type="gramStart"/>
            <w:r>
              <w:rPr>
                <w:rFonts w:ascii="Arial" w:hAnsi="Arial" w:cs="Arial"/>
                <w:sz w:val="18"/>
              </w:rPr>
              <w:t>for  fordringarterne</w:t>
            </w:r>
            <w:proofErr w:type="gramEnd"/>
            <w:r>
              <w:rPr>
                <w:rFonts w:ascii="Arial" w:hAnsi="Arial" w:cs="Arial"/>
                <w:sz w:val="18"/>
              </w:rPr>
              <w:t xml:space="preserve"> inddrivelse (INDR), opkrævning (OPKR) og modregning (MODR). Strukturen MFOpretTransportStruktur benyttes for fordringarten transport (TRAN).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SagsbemærkningSamling og DokumentSamling behandles kun i EFI.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8A4374">
              <w:rPr>
                <w:rFonts w:ascii="Arial" w:hAnsi="Arial" w:cs="Arial"/>
                <w:color w:val="FF0000"/>
              </w:rPr>
              <w:t>MFOpretTransportStruktur</w:t>
            </w:r>
          </w:p>
        </w:tc>
      </w:tr>
      <w:tr w:rsidR="001F5901" w:rsidTr="001F5901">
        <w:tc>
          <w:tcPr>
            <w:tcW w:w="10345" w:type="dxa"/>
            <w:vAlign w:val="center"/>
          </w:tcPr>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DMIFordringFordringArtKode</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DMIFordringTypeKode</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(DMIFordringModtagelseDato)</w:t>
            </w:r>
            <w:r w:rsidRPr="008A4374">
              <w:rPr>
                <w:rFonts w:ascii="Arial" w:hAnsi="Arial" w:cs="Arial"/>
                <w:color w:val="FF0000"/>
                <w:sz w:val="18"/>
              </w:rPr>
              <w:tab/>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(DMIFordringFordringHaverRef)</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EFIKundeIdentStruktur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FordringBeløbStruktur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TransportUdlægUbegrænset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MyndighedUdbetalingNKSNr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MyndighedUdbetalingTypeKode</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MyndighedUdbetalingPeriodeStruktur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(TransportUdlægAcceptDato)</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 xml:space="preserve"> (</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 TransportDokument *</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r>
            <w:r w:rsidRPr="008A4374">
              <w:rPr>
                <w:rFonts w:ascii="Arial" w:hAnsi="Arial" w:cs="Arial"/>
                <w:color w:val="FF0000"/>
                <w:sz w:val="18"/>
              </w:rPr>
              <w:tab/>
              <w:t>MFDokumentStruktur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 TransportRettighedshaverListe *</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1 {</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MFTransportRettighedshaverStruktur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MFOpskrivFordringStruktur</w:t>
            </w:r>
          </w:p>
        </w:tc>
      </w:tr>
      <w:tr w:rsidR="001F5901" w:rsidTr="001F5901">
        <w:tc>
          <w:tcPr>
            <w:tcW w:w="10345" w:type="dxa"/>
            <w:vAlign w:val="center"/>
          </w:tcPr>
          <w:p w:rsidR="001F5901" w:rsidRPr="008F2755"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Pr>
                <w:rFonts w:ascii="Arial" w:hAnsi="Arial" w:cs="Arial"/>
                <w:sz w:val="18"/>
              </w:rPr>
              <w:t>DMIFordringEFIFordringID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r w:rsidR="008C25DD">
              <w:rPr>
                <w:rFonts w:ascii="Arial" w:hAnsi="Arial" w:cs="Arial"/>
                <w:sz w:val="18"/>
              </w:rPr>
              <w:t xml:space="preserve"> = DMO</w:t>
            </w:r>
            <w:proofErr w:type="gramStart"/>
            <w:r w:rsidR="008C25DD">
              <w:rPr>
                <w:rFonts w:ascii="Arial" w:hAnsi="Arial" w:cs="Arial"/>
                <w:sz w:val="18"/>
              </w:rPr>
              <w:t>.KundeNummer</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36423">
              <w:rPr>
                <w:rFonts w:ascii="Arial" w:hAnsi="Arial" w:cs="Arial"/>
                <w:sz w:val="18"/>
                <w:rPrChange w:id="196" w:author="Poul V Madsen" w:date="2012-05-16T09:45:00Z">
                  <w:rPr>
                    <w:rFonts w:ascii="Arial" w:hAnsi="Arial" w:cs="Arial"/>
                    <w:sz w:val="18"/>
                    <w:highlight w:val="yellow"/>
                  </w:rPr>
                </w:rPrChange>
              </w:rPr>
              <w:t>(</w:t>
            </w:r>
            <w:r w:rsidRPr="00802C01">
              <w:rPr>
                <w:rFonts w:ascii="Arial" w:hAnsi="Arial" w:cs="Arial"/>
                <w:sz w:val="18"/>
              </w:rPr>
              <w:t>FordringOpskrivningVirkningFra)</w:t>
            </w:r>
            <w:r w:rsidR="00802C01">
              <w:rPr>
                <w:rFonts w:ascii="Arial" w:hAnsi="Arial" w:cs="Arial"/>
                <w:sz w:val="18"/>
              </w:rPr>
              <w:t xml:space="preserve"> =</w:t>
            </w:r>
            <w:r w:rsidR="00802C01">
              <w:t xml:space="preserve"> </w:t>
            </w:r>
            <w:r w:rsidR="00802C01" w:rsidRPr="00802C01">
              <w:rPr>
                <w:rFonts w:ascii="Arial" w:hAnsi="Arial" w:cs="Arial"/>
                <w:sz w:val="18"/>
              </w:rPr>
              <w:t>OpkrævningFordringBogføringDato</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5408E">
              <w:rPr>
                <w:rFonts w:ascii="Arial" w:hAnsi="Arial" w:cs="Arial"/>
                <w:sz w:val="18"/>
              </w:rPr>
              <w:t>OpskrivningÅrsagStruktur</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5408E">
              <w:rPr>
                <w:rFonts w:ascii="Arial" w:hAnsi="Arial" w:cs="Arial"/>
                <w:sz w:val="18"/>
              </w:rPr>
              <w:t>OpskrivningBeløbStruktur</w:t>
            </w:r>
            <w:r w:rsidR="008C25DD" w:rsidRPr="00C5408E">
              <w:rPr>
                <w:rFonts w:ascii="Arial" w:hAnsi="Arial" w:cs="Arial"/>
                <w:sz w:val="18"/>
              </w:rPr>
              <w:t xml:space="preserve">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197"/>
            <w:r>
              <w:rPr>
                <w:rFonts w:ascii="Arial" w:hAnsi="Arial" w:cs="Arial"/>
                <w:sz w:val="18"/>
              </w:rPr>
              <w:t xml:space="preserve">Ved angivelse af FordringOpskrivningÅrsagKode = FAST kan man foretage en endelig fastsættelse. </w:t>
            </w:r>
            <w:commentRangeEnd w:id="197"/>
            <w:r w:rsidR="00F2198A">
              <w:rPr>
                <w:rStyle w:val="Kommentarhenvisning"/>
              </w:rPr>
              <w:commentReference w:id="197"/>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MFTilbagekaldFordringStruktur</w:t>
            </w:r>
          </w:p>
        </w:tc>
      </w:tr>
      <w:tr w:rsidR="001F5901" w:rsidTr="001F5901">
        <w:tc>
          <w:tcPr>
            <w:tcW w:w="10345" w:type="dxa"/>
            <w:vAlign w:val="center"/>
          </w:tcPr>
          <w:p w:rsidR="008A4F99" w:rsidRPr="008A4F9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4F99">
              <w:rPr>
                <w:rFonts w:ascii="Arial" w:hAnsi="Arial" w:cs="Arial"/>
                <w:sz w:val="18"/>
              </w:rPr>
              <w:t>DMIFordringEFIFordringID</w:t>
            </w:r>
            <w:r w:rsidR="008C25DD" w:rsidRPr="008A4F99">
              <w:rPr>
                <w:rFonts w:ascii="Arial" w:hAnsi="Arial" w:cs="Arial"/>
                <w:sz w:val="18"/>
              </w:rPr>
              <w:t xml:space="preserve"> </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C5408E">
              <w:rPr>
                <w:rFonts w:ascii="Arial" w:hAnsi="Arial" w:cs="Arial"/>
                <w:sz w:val="18"/>
              </w:rPr>
              <w:t>HovedFordringTilbagekaldÅrsagStruktur</w:t>
            </w:r>
            <w:r w:rsidR="00A23896">
              <w:rPr>
                <w:rFonts w:ascii="Arial" w:hAnsi="Arial" w:cs="Arial"/>
                <w:color w:val="4F81BD" w:themeColor="accent1"/>
                <w:sz w:val="18"/>
              </w:rPr>
              <w:t xml:space="preserve"> </w:t>
            </w: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98" w:author="Poul V Madsen" w:date="2012-05-16T09:46:00Z">
                  <w:rPr>
                    <w:rFonts w:ascii="Arial" w:hAnsi="Arial" w:cs="Arial"/>
                    <w:sz w:val="18"/>
                  </w:rPr>
                </w:rPrChange>
              </w:rPr>
            </w:pPr>
            <w:r w:rsidRPr="00636423">
              <w:rPr>
                <w:rFonts w:ascii="Arial" w:hAnsi="Arial" w:cs="Arial"/>
                <w:color w:val="FF0000"/>
                <w:sz w:val="18"/>
                <w:rPrChange w:id="199" w:author="Poul V Madsen" w:date="2012-05-16T09:46:00Z">
                  <w:rPr>
                    <w:rFonts w:ascii="Arial" w:hAnsi="Arial" w:cs="Arial"/>
                    <w:sz w:val="18"/>
                  </w:rPr>
                </w:rPrChange>
              </w:rPr>
              <w:t>* RelateretFordringKategoriListe *</w:t>
            </w: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200" w:author="Poul V Madsen" w:date="2012-05-16T09:46:00Z">
                  <w:rPr>
                    <w:rFonts w:ascii="Arial" w:hAnsi="Arial" w:cs="Arial"/>
                    <w:sz w:val="18"/>
                  </w:rPr>
                </w:rPrChange>
              </w:rPr>
            </w:pPr>
            <w:commentRangeStart w:id="201"/>
            <w:r w:rsidRPr="00636423">
              <w:rPr>
                <w:rFonts w:ascii="Arial" w:hAnsi="Arial" w:cs="Arial"/>
                <w:color w:val="FF0000"/>
                <w:sz w:val="18"/>
                <w:rPrChange w:id="202" w:author="Poul V Madsen" w:date="2012-05-16T09:46:00Z">
                  <w:rPr>
                    <w:rFonts w:ascii="Arial" w:hAnsi="Arial" w:cs="Arial"/>
                    <w:sz w:val="18"/>
                  </w:rPr>
                </w:rPrChange>
              </w:rPr>
              <w:t>0{</w:t>
            </w:r>
          </w:p>
          <w:p w:rsidR="008C25DD" w:rsidRPr="00636423" w:rsidRDefault="001F5901" w:rsidP="008C25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203" w:author="Poul V Madsen" w:date="2012-05-16T09:46:00Z">
                  <w:rPr>
                    <w:rFonts w:ascii="Arial" w:hAnsi="Arial" w:cs="Arial"/>
                    <w:sz w:val="18"/>
                  </w:rPr>
                </w:rPrChange>
              </w:rPr>
            </w:pPr>
            <w:r w:rsidRPr="00636423">
              <w:rPr>
                <w:rFonts w:ascii="Arial" w:hAnsi="Arial" w:cs="Arial"/>
                <w:color w:val="FF0000"/>
                <w:sz w:val="18"/>
                <w:rPrChange w:id="204" w:author="Poul V Madsen" w:date="2012-05-16T09:46:00Z">
                  <w:rPr>
                    <w:rFonts w:ascii="Arial" w:hAnsi="Arial" w:cs="Arial"/>
                    <w:sz w:val="18"/>
                  </w:rPr>
                </w:rPrChange>
              </w:rPr>
              <w:tab/>
              <w:t>DMIFordringTypeKategori</w:t>
            </w:r>
            <w:r w:rsidR="008C25DD" w:rsidRPr="00636423">
              <w:rPr>
                <w:rFonts w:ascii="Arial" w:hAnsi="Arial" w:cs="Arial"/>
                <w:color w:val="FF0000"/>
                <w:sz w:val="18"/>
                <w:rPrChange w:id="205" w:author="Poul V Madsen" w:date="2012-05-16T09:46:00Z">
                  <w:rPr>
                    <w:rFonts w:ascii="Arial" w:hAnsi="Arial" w:cs="Arial"/>
                    <w:sz w:val="18"/>
                  </w:rPr>
                </w:rPrChange>
              </w:rPr>
              <w:t xml:space="preserve"> </w:t>
            </w:r>
            <w:proofErr w:type="gramStart"/>
            <w:r w:rsidR="008C25DD" w:rsidRPr="00636423">
              <w:rPr>
                <w:rFonts w:ascii="Arial" w:hAnsi="Arial" w:cs="Arial"/>
                <w:color w:val="FF0000"/>
                <w:sz w:val="18"/>
                <w:rPrChange w:id="206" w:author="Poul V Madsen" w:date="2012-05-16T09:46:00Z">
                  <w:rPr>
                    <w:rFonts w:ascii="Arial" w:hAnsi="Arial" w:cs="Arial"/>
                    <w:sz w:val="18"/>
                  </w:rPr>
                </w:rPrChange>
              </w:rPr>
              <w:t>= ?</w:t>
            </w:r>
            <w:proofErr w:type="gramEnd"/>
            <w:r w:rsidR="008C25DD" w:rsidRPr="00636423">
              <w:rPr>
                <w:rFonts w:ascii="Arial" w:hAnsi="Arial" w:cs="Arial"/>
                <w:color w:val="FF0000"/>
                <w:sz w:val="18"/>
                <w:rPrChange w:id="207" w:author="Poul V Madsen" w:date="2012-05-16T09:46:00Z">
                  <w:rPr>
                    <w:rFonts w:ascii="Arial" w:hAnsi="Arial" w:cs="Arial"/>
                    <w:sz w:val="18"/>
                  </w:rPr>
                </w:rPrChange>
              </w:rPr>
              <w:t xml:space="preserve"> HF: Hovedfordring, IR: Inddrivelsesrente, IG: Inddrivelsesgebyr, OR: Opkrævningrente, OG: Opkrævningsgebyr</w:t>
            </w: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208" w:author="Poul V Madsen" w:date="2012-05-16T09:46:00Z">
                  <w:rPr>
                    <w:rFonts w:ascii="Arial" w:hAnsi="Arial" w:cs="Arial"/>
                    <w:sz w:val="18"/>
                  </w:rPr>
                </w:rPrChange>
              </w:rPr>
            </w:pPr>
            <w:r w:rsidRPr="00636423">
              <w:rPr>
                <w:rFonts w:ascii="Arial" w:hAnsi="Arial" w:cs="Arial"/>
                <w:color w:val="FF0000"/>
                <w:sz w:val="18"/>
                <w:rPrChange w:id="209" w:author="Poul V Madsen" w:date="2012-05-16T09:46:00Z">
                  <w:rPr>
                    <w:rFonts w:ascii="Arial" w:hAnsi="Arial" w:cs="Arial"/>
                    <w:sz w:val="18"/>
                  </w:rPr>
                </w:rPrChange>
              </w:rPr>
              <w:t>}</w:t>
            </w:r>
            <w:commentRangeEnd w:id="201"/>
            <w:r w:rsidR="00146334" w:rsidRPr="00636423">
              <w:rPr>
                <w:rStyle w:val="Kommentarhenvisning"/>
                <w:color w:val="FF0000"/>
                <w:rPrChange w:id="210" w:author="Poul V Madsen" w:date="2012-05-16T09:46:00Z">
                  <w:rPr>
                    <w:rStyle w:val="Kommentarhenvisning"/>
                  </w:rPr>
                </w:rPrChange>
              </w:rPr>
              <w:commentReference w:id="201"/>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r w:rsidR="00802C01">
              <w:rPr>
                <w:rFonts w:ascii="Arial" w:hAnsi="Arial" w:cs="Arial"/>
                <w:sz w:val="18"/>
              </w:rPr>
              <w:t xml:space="preserve"> </w:t>
            </w:r>
            <w:proofErr w:type="gramStart"/>
            <w:r w:rsidR="00802C01">
              <w:rPr>
                <w:rFonts w:ascii="Arial" w:hAnsi="Arial" w:cs="Arial"/>
                <w:sz w:val="18"/>
              </w:rPr>
              <w:t>= .</w:t>
            </w:r>
            <w:proofErr w:type="gramEnd"/>
            <w:r w:rsidR="00802C01">
              <w:rPr>
                <w:rFonts w:ascii="Arial" w:hAnsi="Arial" w:cs="Arial"/>
                <w:sz w:val="18"/>
              </w:rPr>
              <w:t>DMO.</w:t>
            </w:r>
            <w:r w:rsidR="00802C01" w:rsidRPr="00802C01">
              <w:rPr>
                <w:rFonts w:ascii="Arial" w:hAnsi="Arial" w:cs="Arial"/>
                <w:sz w:val="18"/>
              </w:rPr>
              <w:t>OpkrævningFordringBogføringDato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r w:rsidR="00802C01">
              <w:rPr>
                <w:rFonts w:ascii="Arial" w:hAnsi="Arial" w:cs="Arial"/>
                <w:sz w:val="18"/>
              </w:rPr>
              <w:t xml:space="preserve"> = Sættes til Ja eller Nej</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F96098">
              <w:rPr>
                <w:rFonts w:ascii="Arial" w:hAnsi="Arial" w:cs="Arial"/>
                <w:color w:val="FF0000"/>
              </w:rPr>
              <w:t>MFTransportRettighedshaverStruktur</w:t>
            </w:r>
          </w:p>
        </w:tc>
      </w:tr>
      <w:tr w:rsidR="001F5901" w:rsidTr="001F5901">
        <w:tc>
          <w:tcPr>
            <w:tcW w:w="10345" w:type="dxa"/>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xml:space="preserve">EFIKundeIdentStruktur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xml:space="preserve"> (DMIFordringHaverID)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(TransportUdlægRettighedStruktur)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TransportRettighedHaverBesked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TransportRettighedHaverEjer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TransportRettighedHaverModtPen</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TransportRettighedHaverForPrio</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*TransportRettighedhaverUdbetalingFordeling*</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TransportRettighedHaverProcent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TransportRettighedHaverBeløbStruktur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roofErr w:type="gramStart"/>
            <w:r w:rsidRPr="008A4F99">
              <w:rPr>
                <w:rFonts w:ascii="Arial" w:hAnsi="Arial" w:cs="Arial"/>
                <w:sz w:val="18"/>
              </w:rPr>
              <w:t>DMIFordringEFIFordringID</w:t>
            </w:r>
            <w:r w:rsidR="00F96098" w:rsidRPr="008A4F99">
              <w:rPr>
                <w:rFonts w:ascii="Arial" w:hAnsi="Arial" w:cs="Arial"/>
                <w:sz w:val="18"/>
              </w:rPr>
              <w:t xml:space="preserve">  </w:t>
            </w:r>
            <w:r w:rsidR="00A23896" w:rsidRPr="00A23896">
              <w:rPr>
                <w:rFonts w:ascii="Arial" w:hAnsi="Arial" w:cs="Arial"/>
                <w:color w:val="4F81BD" w:themeColor="accent1"/>
                <w:sz w:val="18"/>
              </w:rPr>
              <w:t>.</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96098">
              <w:rPr>
                <w:rFonts w:ascii="Arial" w:hAnsi="Arial" w:cs="Arial"/>
                <w:color w:val="FF0000"/>
                <w:sz w:val="18"/>
              </w:rPr>
              <w:t>LæsDatoTid)</w:t>
            </w:r>
            <w:r w:rsidR="00F96098" w:rsidRPr="00F96098">
              <w:rPr>
                <w:rFonts w:ascii="Arial" w:hAnsi="Arial" w:cs="Arial"/>
                <w:color w:val="FF0000"/>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r w:rsidR="00F96098">
              <w:rPr>
                <w:rFonts w:ascii="Arial" w:hAnsi="Arial" w:cs="Arial"/>
                <w:sz w:val="18"/>
              </w:rPr>
              <w:t xml:space="preserve"> DMO anvender INDR</w:t>
            </w:r>
            <w:del w:id="211" w:author="Poul V Madsen" w:date="2012-05-15T09:35:00Z">
              <w:r w:rsidR="00F96098" w:rsidDel="00655E62">
                <w:rPr>
                  <w:rFonts w:ascii="Arial" w:hAnsi="Arial" w:cs="Arial"/>
                  <w:sz w:val="18"/>
                </w:rPr>
                <w:delText>: Inddrivelsesfordring</w:delText>
              </w:r>
            </w:del>
            <w:r w:rsidR="00F96098">
              <w:rPr>
                <w:rFonts w:ascii="Arial" w:hAnsi="Arial" w:cs="Arial"/>
                <w:sz w:val="18"/>
              </w:rPr>
              <w:t xml:space="preserve">, </w:t>
            </w:r>
            <w:del w:id="212" w:author="Poul V Madsen" w:date="2012-05-15T09:35:00Z">
              <w:r w:rsidR="00F96098" w:rsidDel="00655E62">
                <w:rPr>
                  <w:rFonts w:ascii="Arial" w:hAnsi="Arial" w:cs="Arial"/>
                  <w:sz w:val="18"/>
                </w:rPr>
                <w:delText>(OPKR: Opkrævningsfordring – tror ikke)</w:delText>
              </w:r>
            </w:del>
            <w:r w:rsidR="00F96098">
              <w:rPr>
                <w:rFonts w:ascii="Arial" w:hAnsi="Arial" w:cs="Arial"/>
                <w:sz w:val="18"/>
              </w:rPr>
              <w:t>, MODR:</w:t>
            </w:r>
            <w:del w:id="213" w:author="Poul V Madsen" w:date="2012-05-15T09:35:00Z">
              <w:r w:rsidR="00F96098" w:rsidDel="00655E62">
                <w:rPr>
                  <w:rFonts w:ascii="Arial" w:hAnsi="Arial" w:cs="Arial"/>
                  <w:sz w:val="18"/>
                </w:rPr>
                <w:delText xml:space="preserve"> Modregningsfordring </w:delText>
              </w:r>
            </w:del>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r w:rsidR="00F96098">
              <w:rPr>
                <w:rFonts w:ascii="Arial" w:hAnsi="Arial" w:cs="Arial"/>
                <w:sz w:val="18"/>
              </w:rPr>
              <w:t xml:space="preserve"> </w:t>
            </w:r>
            <w:proofErr w:type="gramStart"/>
            <w:r w:rsidR="00F96098">
              <w:rPr>
                <w:rFonts w:ascii="Arial" w:hAnsi="Arial" w:cs="Arial"/>
                <w:sz w:val="18"/>
              </w:rPr>
              <w:t>=  DMO</w:t>
            </w:r>
            <w:proofErr w:type="gramEnd"/>
            <w:r w:rsidR="00F96098">
              <w:rPr>
                <w:rFonts w:ascii="Arial" w:hAnsi="Arial" w:cs="Arial"/>
                <w:sz w:val="18"/>
              </w:rPr>
              <w:t>.</w:t>
            </w:r>
            <w:r w:rsidR="00F96098" w:rsidRPr="00F51D9D">
              <w:rPr>
                <w:rFonts w:ascii="Arial" w:hAnsi="Arial" w:cs="Arial"/>
                <w:sz w:val="18"/>
              </w:rPr>
              <w:t>ProduktionEnhedNummer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gramStart"/>
            <w:r>
              <w:rPr>
                <w:rFonts w:ascii="Arial" w:hAnsi="Arial" w:cs="Arial"/>
                <w:sz w:val="18"/>
              </w:rPr>
              <w:t>DMIFordringStiftelseTidspunkt)</w:t>
            </w:r>
            <w:r w:rsidR="00F96098">
              <w:rPr>
                <w:rFonts w:ascii="Arial" w:hAnsi="Arial" w:cs="Arial"/>
                <w:sz w:val="18"/>
              </w:rPr>
              <w:t xml:space="preserve"> ) =</w:t>
            </w:r>
            <w:proofErr w:type="gramEnd"/>
            <w:r w:rsidR="00F96098">
              <w:rPr>
                <w:rFonts w:ascii="Arial" w:hAnsi="Arial" w:cs="Arial"/>
                <w:sz w:val="18"/>
              </w:rPr>
              <w:t xml:space="preserve"> DMO.</w:t>
            </w:r>
            <w:r w:rsidR="00F96098" w:rsidRPr="00F51D9D">
              <w:rPr>
                <w:rFonts w:ascii="Arial" w:hAnsi="Arial" w:cs="Arial"/>
                <w:sz w:val="18"/>
              </w:rPr>
              <w:t>OpkrævningFordringStiftelseDato</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(EFIKundeArrest)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 NyFordringHaverStruktur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DMIFordringHaverID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(DMIFordringFordringHaverRef)</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 xml:space="preserve">]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SagsbemærkningSamling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0{</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MFNoteStruktur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DokumentSamling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0{</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MFDokumentStruktur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RenteValgStruktur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ins w:id="214" w:author="Poul V Madsen" w:date="2012-06-07T14:14:00Z">
              <w:r w:rsidR="005B5E07">
                <w:rPr>
                  <w:rFonts w:ascii="Arial" w:hAnsi="Arial" w:cs="Arial"/>
                  <w:sz w:val="18"/>
                </w:rPr>
                <w:t xml:space="preserve"> – Første forekomst er primær hæfter. </w:t>
              </w:r>
            </w:ins>
            <w:ins w:id="215" w:author="Poul V Madsen" w:date="2012-06-07T14:15:00Z">
              <w:r w:rsidR="005B5E07">
                <w:rPr>
                  <w:rFonts w:ascii="Arial" w:hAnsi="Arial" w:cs="Arial"/>
                  <w:sz w:val="18"/>
                </w:rPr>
                <w:t>Øvrige er medhæftere.</w:t>
              </w:r>
            </w:ins>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NyFordringHaverStruktur udfyldes overdrages fordringen til den angivne fordringhaver, og optionelt med en anden fordringhaver specifik reference. Fordringen skal være valid ifølge den nye fordringhavers aftale (f.eks. </w:t>
            </w:r>
            <w:proofErr w:type="gramStart"/>
            <w:r>
              <w:rPr>
                <w:rFonts w:ascii="Arial" w:hAnsi="Arial" w:cs="Arial"/>
                <w:sz w:val="18"/>
              </w:rPr>
              <w:t>fordringtype) .</w:t>
            </w:r>
            <w:proofErr w:type="gramEnd"/>
            <w:r>
              <w:rPr>
                <w:rFonts w:ascii="Arial" w:hAnsi="Arial" w:cs="Arial"/>
                <w:sz w:val="18"/>
              </w:rPr>
              <w:t>. Når MFKvitteringHent returnerer en UDFOERT status for denne aktion vil den nuværende fordringhaver ikke længere kunne indsende aktioner, men kun den nye.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F96098">
              <w:rPr>
                <w:rFonts w:ascii="Arial" w:hAnsi="Arial" w:cs="Arial"/>
                <w:color w:val="FF0000"/>
              </w:rPr>
              <w:t>MFÆndrTransportStruktur</w:t>
            </w:r>
          </w:p>
        </w:tc>
      </w:tr>
      <w:tr w:rsidR="001F5901" w:rsidTr="001F5901">
        <w:tc>
          <w:tcPr>
            <w:tcW w:w="10345" w:type="dxa"/>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DMIFordringEFIFordringID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(LæsDatoTid)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(MFNoteStruktur)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(TransportUdlægAcceptDato)</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TransportRettighedshaverListe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1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MFTransportRettighedshaverStruktur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tc>
      </w:tr>
      <w:tr w:rsidR="001F5901" w:rsidTr="001F5901">
        <w:tc>
          <w:tcPr>
            <w:tcW w:w="10345" w:type="dxa"/>
            <w:shd w:val="clear" w:color="auto" w:fill="B3B3B3"/>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F96098">
              <w:rPr>
                <w:rFonts w:ascii="Arial" w:hAnsi="Arial" w:cs="Arial"/>
                <w:b/>
                <w:color w:val="FF0000"/>
                <w:sz w:val="18"/>
              </w:rPr>
              <w:t>Beskrivelse</w:t>
            </w:r>
          </w:p>
        </w:tc>
      </w:tr>
      <w:tr w:rsidR="001F5901" w:rsidTr="001F5901">
        <w:tc>
          <w:tcPr>
            <w:tcW w:w="10345" w:type="dxa"/>
            <w:shd w:val="clear" w:color="auto" w:fill="FFFFFF"/>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Opdatering af en ikke-transport fordring. Fordringen opdateres i EFI og DMI.</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Gyldighedsperiode og transportrettighedshaver kan ændres. Transportrettighedshaver kan kun ændres hvis der ved opret blev registreret en TransportUnderrettighedshaver.</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802C01">
              <w:rPr>
                <w:rFonts w:ascii="Arial" w:hAnsi="Arial" w:cs="Arial"/>
                <w:color w:val="C00000"/>
              </w:rPr>
              <w:t>MyndighedUdbetalingPeriodeStruktur</w:t>
            </w: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MyndighedUdbetalingPeriodeFra</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MyndighedUdbetalingPeriodeTil</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(MyndighedUdbetalingPeriodeType)</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C5408E" w:rsidRDefault="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4F81BD" w:themeColor="accent1"/>
              </w:rPr>
            </w:pPr>
            <w:r w:rsidRPr="0063719C">
              <w:rPr>
                <w:rFonts w:ascii="Arial" w:hAnsi="Arial" w:cs="Arial"/>
                <w:rPrChange w:id="216" w:author="Poul V Madsen" w:date="2012-05-16T11:18:00Z">
                  <w:rPr>
                    <w:rFonts w:ascii="Arial" w:hAnsi="Arial" w:cs="Arial"/>
                    <w:color w:val="4F81BD" w:themeColor="accent1"/>
                  </w:rPr>
                </w:rPrChange>
              </w:rPr>
              <w:t>NedskrivningBeløbStruktur</w:t>
            </w:r>
            <w:del w:id="217" w:author="Poul V Madsen" w:date="2012-05-16T11:18:00Z">
              <w:r w:rsidR="00C5408E" w:rsidRPr="0063719C" w:rsidDel="0063719C">
                <w:rPr>
                  <w:rFonts w:ascii="Arial" w:hAnsi="Arial" w:cs="Arial"/>
                  <w:rPrChange w:id="218" w:author="Poul V Madsen" w:date="2012-05-16T11:18:00Z">
                    <w:rPr>
                      <w:rFonts w:ascii="Arial" w:hAnsi="Arial" w:cs="Arial"/>
                      <w:color w:val="4F81BD" w:themeColor="accent1"/>
                    </w:rPr>
                  </w:rPrChange>
                </w:rPr>
                <w:delText xml:space="preserve"> </w:delText>
              </w:r>
              <w:r w:rsidR="00C5408E" w:rsidRPr="00C5408E" w:rsidDel="0063719C">
                <w:rPr>
                  <w:rFonts w:ascii="Arial" w:hAnsi="Arial" w:cs="Arial"/>
                  <w:color w:val="4F81BD" w:themeColor="accent1"/>
                </w:rPr>
                <w:delText>– Afklares med CSC hvilke DMO begrebselementer der skal anvendes</w:delText>
              </w:r>
            </w:del>
            <w:r w:rsidR="00C5408E" w:rsidRPr="00C5408E">
              <w:rPr>
                <w:rFonts w:ascii="Arial" w:hAnsi="Arial" w:cs="Arial"/>
                <w:color w:val="4F81BD" w:themeColor="accent1"/>
              </w:rPr>
              <w:t>.</w:t>
            </w:r>
          </w:p>
        </w:tc>
      </w:tr>
      <w:tr w:rsidR="001F5901" w:rsidTr="001F5901">
        <w:tc>
          <w:tcPr>
            <w:tcW w:w="10345" w:type="dxa"/>
            <w:vAlign w:val="center"/>
          </w:tcPr>
          <w:p w:rsidR="001F5901" w:rsidRPr="0063719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219" w:author="Poul V Madsen" w:date="2012-05-16T11:18:00Z">
                  <w:rPr>
                    <w:rFonts w:ascii="Arial" w:hAnsi="Arial" w:cs="Arial"/>
                    <w:color w:val="4F81BD" w:themeColor="accent1"/>
                    <w:sz w:val="18"/>
                  </w:rPr>
                </w:rPrChange>
              </w:rPr>
            </w:pPr>
            <w:proofErr w:type="gramStart"/>
            <w:r w:rsidRPr="0063719C">
              <w:rPr>
                <w:rFonts w:ascii="Arial" w:hAnsi="Arial" w:cs="Arial"/>
                <w:sz w:val="18"/>
                <w:rPrChange w:id="220" w:author="Poul V Madsen" w:date="2012-05-16T11:18:00Z">
                  <w:rPr>
                    <w:rFonts w:ascii="Arial" w:hAnsi="Arial" w:cs="Arial"/>
                    <w:color w:val="4F81BD" w:themeColor="accent1"/>
                    <w:sz w:val="18"/>
                  </w:rPr>
                </w:rPrChange>
              </w:rPr>
              <w:t>ValutaKode</w:t>
            </w:r>
            <w:r w:rsidR="00802C01" w:rsidRPr="0063719C">
              <w:rPr>
                <w:rFonts w:ascii="Arial" w:hAnsi="Arial" w:cs="Arial"/>
                <w:sz w:val="18"/>
                <w:rPrChange w:id="221" w:author="Poul V Madsen" w:date="2012-05-16T11:18:00Z">
                  <w:rPr>
                    <w:rFonts w:ascii="Arial" w:hAnsi="Arial" w:cs="Arial"/>
                    <w:color w:val="4F81BD" w:themeColor="accent1"/>
                    <w:sz w:val="18"/>
                  </w:rPr>
                </w:rPrChange>
              </w:rPr>
              <w:t xml:space="preserve">  =</w:t>
            </w:r>
            <w:proofErr w:type="gramEnd"/>
            <w:r w:rsidR="00802C01" w:rsidRPr="0063719C">
              <w:rPr>
                <w:rFonts w:ascii="Arial" w:hAnsi="Arial" w:cs="Arial"/>
                <w:sz w:val="18"/>
                <w:rPrChange w:id="222" w:author="Poul V Madsen" w:date="2012-05-16T11:18:00Z">
                  <w:rPr>
                    <w:rFonts w:ascii="Arial" w:hAnsi="Arial" w:cs="Arial"/>
                    <w:color w:val="4F81BD" w:themeColor="accent1"/>
                    <w:sz w:val="18"/>
                  </w:rPr>
                </w:rPrChange>
              </w:rPr>
              <w:t xml:space="preserve"> DMO.ValutaOplysningKode</w:t>
            </w:r>
          </w:p>
          <w:p w:rsidR="001F5901" w:rsidRPr="0063719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223" w:author="Poul V Madsen" w:date="2012-05-16T11:18:00Z">
                  <w:rPr>
                    <w:rFonts w:ascii="Arial" w:hAnsi="Arial" w:cs="Arial"/>
                    <w:color w:val="4F81BD" w:themeColor="accent1"/>
                    <w:sz w:val="18"/>
                  </w:rPr>
                </w:rPrChange>
              </w:rPr>
            </w:pPr>
            <w:r w:rsidRPr="0063719C">
              <w:rPr>
                <w:rFonts w:ascii="Arial" w:hAnsi="Arial" w:cs="Arial"/>
                <w:sz w:val="18"/>
                <w:rPrChange w:id="224" w:author="Poul V Madsen" w:date="2012-05-16T11:18:00Z">
                  <w:rPr>
                    <w:rFonts w:ascii="Arial" w:hAnsi="Arial" w:cs="Arial"/>
                    <w:color w:val="4F81BD" w:themeColor="accent1"/>
                    <w:sz w:val="18"/>
                  </w:rPr>
                </w:rPrChange>
              </w:rPr>
              <w:t>FordringNedskrivningBeløb</w:t>
            </w:r>
            <w:r w:rsidR="00F96098" w:rsidRPr="0063719C">
              <w:rPr>
                <w:rFonts w:ascii="Arial" w:hAnsi="Arial" w:cs="Arial"/>
                <w:sz w:val="18"/>
                <w:rPrChange w:id="225" w:author="Poul V Madsen" w:date="2012-05-16T11:18:00Z">
                  <w:rPr>
                    <w:rFonts w:ascii="Arial" w:hAnsi="Arial" w:cs="Arial"/>
                    <w:color w:val="4F81BD" w:themeColor="accent1"/>
                    <w:sz w:val="18"/>
                  </w:rPr>
                </w:rPrChange>
              </w:rPr>
              <w:t xml:space="preserve"> </w:t>
            </w:r>
            <w:proofErr w:type="gramStart"/>
            <w:r w:rsidR="001F278F" w:rsidRPr="0063719C">
              <w:rPr>
                <w:rFonts w:ascii="Arial" w:hAnsi="Arial" w:cs="Arial"/>
                <w:sz w:val="18"/>
                <w:rPrChange w:id="226" w:author="Poul V Madsen" w:date="2012-05-16T11:19:00Z">
                  <w:rPr>
                    <w:rFonts w:ascii="Arial" w:hAnsi="Arial" w:cs="Arial"/>
                    <w:color w:val="4F81BD" w:themeColor="accent1"/>
                    <w:sz w:val="18"/>
                  </w:rPr>
                </w:rPrChange>
              </w:rPr>
              <w:t xml:space="preserve">=  </w:t>
            </w:r>
            <w:ins w:id="227" w:author="Poul V Madsen" w:date="2012-05-16T11:18:00Z">
              <w:r w:rsidR="0063719C" w:rsidRPr="0063719C">
                <w:rPr>
                  <w:rFonts w:ascii="Arial" w:hAnsi="Arial" w:cs="Arial"/>
                  <w:sz w:val="18"/>
                </w:rPr>
                <w:t>DMO</w:t>
              </w:r>
              <w:proofErr w:type="gramEnd"/>
              <w:r w:rsidR="0063719C" w:rsidRPr="0063719C">
                <w:rPr>
                  <w:rFonts w:ascii="Arial" w:hAnsi="Arial" w:cs="Arial"/>
                  <w:sz w:val="18"/>
                </w:rPr>
                <w:t>.</w:t>
              </w:r>
            </w:ins>
            <w:ins w:id="228" w:author="Poul V Madsen" w:date="2012-05-16T13:13:00Z">
              <w:r w:rsidR="00E9088D" w:rsidRPr="00E9088D">
                <w:rPr>
                  <w:rFonts w:ascii="Arial" w:hAnsi="Arial" w:cs="Arial"/>
                  <w:sz w:val="18"/>
                </w:rPr>
                <w:t>OpkrævningFordringDækningBeløb</w:t>
              </w:r>
            </w:ins>
            <w:ins w:id="229" w:author="Poul V Madsen" w:date="2012-05-16T11:18:00Z">
              <w:r w:rsidR="0063719C" w:rsidRPr="0063719C">
                <w:rPr>
                  <w:rFonts w:ascii="Arial" w:hAnsi="Arial" w:cs="Arial"/>
                  <w:sz w:val="18"/>
                </w:rPr>
                <w:t xml:space="preserve"> </w:t>
              </w:r>
            </w:ins>
            <w:del w:id="230" w:author="Poul V Madsen" w:date="2012-05-16T11:18:00Z">
              <w:r w:rsidR="001F278F" w:rsidRPr="0063719C" w:rsidDel="0063719C">
                <w:rPr>
                  <w:rFonts w:ascii="Arial" w:hAnsi="Arial" w:cs="Arial"/>
                  <w:sz w:val="18"/>
                  <w:rPrChange w:id="231" w:author="Poul V Madsen" w:date="2012-05-16T11:18:00Z">
                    <w:rPr>
                      <w:rFonts w:ascii="Arial" w:hAnsi="Arial" w:cs="Arial"/>
                      <w:color w:val="4F81BD" w:themeColor="accent1"/>
                      <w:sz w:val="18"/>
                    </w:rPr>
                  </w:rPrChange>
                </w:rPr>
                <w:delText>DMO.OpkrævningIndbetalingBeløb</w:delText>
              </w:r>
              <w:r w:rsidR="006C4445" w:rsidRPr="0063719C" w:rsidDel="0063719C">
                <w:rPr>
                  <w:rFonts w:ascii="Arial" w:hAnsi="Arial" w:cs="Arial"/>
                  <w:sz w:val="18"/>
                  <w:rPrChange w:id="232" w:author="Poul V Madsen" w:date="2012-05-16T11:18:00Z">
                    <w:rPr>
                      <w:rFonts w:ascii="Arial" w:hAnsi="Arial" w:cs="Arial"/>
                      <w:color w:val="4F81BD" w:themeColor="accent1"/>
                      <w:sz w:val="18"/>
                    </w:rPr>
                  </w:rPrChange>
                </w:rPr>
                <w:delText xml:space="preserve"> (? Tildligere DMO,OpkrævningFordringBeløb – ny </w:delText>
              </w:r>
            </w:del>
            <w:del w:id="233" w:author="Poul V Madsen" w:date="2012-05-16T11:19:00Z">
              <w:r w:rsidR="006C4445" w:rsidRPr="0063719C" w:rsidDel="0063719C">
                <w:rPr>
                  <w:rFonts w:ascii="Arial" w:hAnsi="Arial" w:cs="Arial"/>
                  <w:sz w:val="18"/>
                  <w:rPrChange w:id="234" w:author="Poul V Madsen" w:date="2012-05-16T11:18:00Z">
                    <w:rPr>
                      <w:rFonts w:ascii="Arial" w:hAnsi="Arial" w:cs="Arial"/>
                      <w:color w:val="4F81BD" w:themeColor="accent1"/>
                      <w:sz w:val="18"/>
                    </w:rPr>
                  </w:rPrChange>
                </w:rPr>
                <w:delText>DMO.OpkrævningFordringBeløb).</w:delText>
              </w:r>
            </w:del>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C5408E">
              <w:rPr>
                <w:rFonts w:ascii="Arial" w:hAnsi="Arial" w:cs="Arial"/>
                <w:color w:val="FF0000"/>
                <w:sz w:val="18"/>
              </w:rPr>
              <w:t>(FordringNedskrivningBeløbDKK)</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655E62"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r w:rsidR="005468DB">
              <w:rPr>
                <w:rFonts w:ascii="Arial" w:hAnsi="Arial" w:cs="Arial"/>
                <w:sz w:val="18"/>
              </w:rPr>
              <w:t xml:space="preserve"> = </w:t>
            </w:r>
            <w:r w:rsidR="005468DB" w:rsidRPr="005468DB">
              <w:rPr>
                <w:rFonts w:ascii="Arial" w:hAnsi="Arial" w:cs="Arial"/>
                <w:sz w:val="18"/>
              </w:rPr>
              <w:t>FAST, FEJL, GLDS, HÆFO, INDB, REGU</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ins w:id="235" w:author="Poul V Madsen" w:date="2012-05-15T09:33:00Z">
              <w:r w:rsidR="00655E62">
                <w:rPr>
                  <w:rFonts w:ascii="Arial" w:hAnsi="Arial" w:cs="Arial"/>
                  <w:sz w:val="18"/>
                </w:rPr>
                <w:t xml:space="preserve"> = blank</w:t>
              </w:r>
            </w:ins>
          </w:p>
          <w:p w:rsidR="001F5901" w:rsidRPr="005468DB"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68DB">
              <w:rPr>
                <w:rFonts w:ascii="Arial" w:hAnsi="Arial" w:cs="Arial"/>
                <w:color w:val="FF0000"/>
                <w:sz w:val="18"/>
              </w:rPr>
              <w:t>(FordringNedskrivningÅrsagTekst)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C5408E" w:rsidRDefault="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4F81BD" w:themeColor="accent1"/>
              </w:rPr>
            </w:pPr>
            <w:r w:rsidRPr="0063719C">
              <w:rPr>
                <w:rFonts w:ascii="Arial" w:hAnsi="Arial" w:cs="Arial"/>
                <w:rPrChange w:id="236" w:author="Poul V Madsen" w:date="2012-05-16T11:16:00Z">
                  <w:rPr>
                    <w:rFonts w:ascii="Arial" w:hAnsi="Arial" w:cs="Arial"/>
                    <w:color w:val="4F81BD" w:themeColor="accent1"/>
                  </w:rPr>
                </w:rPrChange>
              </w:rPr>
              <w:t>OpskrivningBeløbStruktur</w:t>
            </w:r>
            <w:r w:rsidR="00C5408E" w:rsidRPr="0063719C">
              <w:rPr>
                <w:rFonts w:ascii="Arial" w:hAnsi="Arial" w:cs="Arial"/>
                <w:rPrChange w:id="237" w:author="Poul V Madsen" w:date="2012-05-16T11:16:00Z">
                  <w:rPr>
                    <w:rFonts w:ascii="Arial" w:hAnsi="Arial" w:cs="Arial"/>
                    <w:color w:val="4F81BD" w:themeColor="accent1"/>
                  </w:rPr>
                </w:rPrChange>
              </w:rPr>
              <w:t xml:space="preserve"> </w:t>
            </w:r>
            <w:del w:id="238" w:author="Poul V Madsen" w:date="2012-05-16T11:16:00Z">
              <w:r w:rsidR="00C5408E" w:rsidRPr="0063719C" w:rsidDel="0063719C">
                <w:rPr>
                  <w:rFonts w:ascii="Arial" w:hAnsi="Arial" w:cs="Arial"/>
                  <w:rPrChange w:id="239" w:author="Poul V Madsen" w:date="2012-05-16T11:16:00Z">
                    <w:rPr>
                      <w:rFonts w:ascii="Arial" w:hAnsi="Arial" w:cs="Arial"/>
                      <w:color w:val="4F81BD" w:themeColor="accent1"/>
                    </w:rPr>
                  </w:rPrChange>
                </w:rPr>
                <w:delText>- Afklares med CSC hvilke DMO begrebselementer der skal anvendes.</w:delText>
              </w:r>
            </w:del>
          </w:p>
        </w:tc>
      </w:tr>
      <w:tr w:rsidR="001F5901" w:rsidTr="001F5901">
        <w:tc>
          <w:tcPr>
            <w:tcW w:w="10345" w:type="dxa"/>
            <w:vAlign w:val="center"/>
          </w:tcPr>
          <w:p w:rsidR="001F5901" w:rsidRPr="0063719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240" w:author="Poul V Madsen" w:date="2012-05-16T11:16:00Z">
                  <w:rPr>
                    <w:rFonts w:ascii="Arial" w:hAnsi="Arial" w:cs="Arial"/>
                    <w:color w:val="4F81BD" w:themeColor="accent1"/>
                    <w:sz w:val="18"/>
                  </w:rPr>
                </w:rPrChange>
              </w:rPr>
            </w:pPr>
            <w:r w:rsidRPr="0063719C">
              <w:rPr>
                <w:rFonts w:ascii="Arial" w:hAnsi="Arial" w:cs="Arial"/>
                <w:sz w:val="18"/>
                <w:rPrChange w:id="241" w:author="Poul V Madsen" w:date="2012-05-16T11:16:00Z">
                  <w:rPr>
                    <w:rFonts w:ascii="Arial" w:hAnsi="Arial" w:cs="Arial"/>
                    <w:color w:val="4F81BD" w:themeColor="accent1"/>
                    <w:sz w:val="18"/>
                  </w:rPr>
                </w:rPrChange>
              </w:rPr>
              <w:t>ValutaKode</w:t>
            </w:r>
            <w:r w:rsidR="00802C01" w:rsidRPr="0063719C">
              <w:rPr>
                <w:rFonts w:ascii="Arial" w:hAnsi="Arial" w:cs="Arial"/>
                <w:sz w:val="18"/>
                <w:rPrChange w:id="242" w:author="Poul V Madsen" w:date="2012-05-16T11:16:00Z">
                  <w:rPr>
                    <w:rFonts w:ascii="Arial" w:hAnsi="Arial" w:cs="Arial"/>
                    <w:color w:val="4F81BD" w:themeColor="accent1"/>
                    <w:sz w:val="18"/>
                  </w:rPr>
                </w:rPrChange>
              </w:rPr>
              <w:t xml:space="preserve"> = DMO</w:t>
            </w:r>
            <w:proofErr w:type="gramStart"/>
            <w:r w:rsidR="00802C01" w:rsidRPr="0063719C">
              <w:rPr>
                <w:rFonts w:ascii="Arial" w:hAnsi="Arial" w:cs="Arial"/>
                <w:sz w:val="18"/>
                <w:rPrChange w:id="243" w:author="Poul V Madsen" w:date="2012-05-16T11:16:00Z">
                  <w:rPr>
                    <w:rFonts w:ascii="Arial" w:hAnsi="Arial" w:cs="Arial"/>
                    <w:color w:val="4F81BD" w:themeColor="accent1"/>
                    <w:sz w:val="18"/>
                  </w:rPr>
                </w:rPrChange>
              </w:rPr>
              <w:t>.ValutaOplysningKode</w:t>
            </w:r>
            <w:proofErr w:type="gramEnd"/>
          </w:p>
          <w:p w:rsidR="006C4445" w:rsidRPr="0063719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244" w:author="Poul V Madsen" w:date="2012-05-16T11:16:00Z">
                  <w:rPr>
                    <w:rFonts w:ascii="Arial" w:hAnsi="Arial" w:cs="Arial"/>
                    <w:color w:val="4F81BD" w:themeColor="accent1"/>
                    <w:sz w:val="18"/>
                  </w:rPr>
                </w:rPrChange>
              </w:rPr>
            </w:pPr>
            <w:r w:rsidRPr="0063719C">
              <w:rPr>
                <w:rFonts w:ascii="Arial" w:hAnsi="Arial" w:cs="Arial"/>
                <w:sz w:val="18"/>
                <w:rPrChange w:id="245" w:author="Poul V Madsen" w:date="2012-05-16T11:16:00Z">
                  <w:rPr>
                    <w:rFonts w:ascii="Arial" w:hAnsi="Arial" w:cs="Arial"/>
                    <w:color w:val="4F81BD" w:themeColor="accent1"/>
                    <w:sz w:val="18"/>
                  </w:rPr>
                </w:rPrChange>
              </w:rPr>
              <w:t>FordringOpskrivningBeløb</w:t>
            </w:r>
            <w:r w:rsidR="001F278F" w:rsidRPr="0063719C">
              <w:rPr>
                <w:rFonts w:ascii="Arial" w:hAnsi="Arial" w:cs="Arial"/>
                <w:sz w:val="18"/>
                <w:rPrChange w:id="246" w:author="Poul V Madsen" w:date="2012-05-16T11:16:00Z">
                  <w:rPr>
                    <w:rFonts w:ascii="Arial" w:hAnsi="Arial" w:cs="Arial"/>
                    <w:color w:val="4F81BD" w:themeColor="accent1"/>
                    <w:sz w:val="18"/>
                  </w:rPr>
                </w:rPrChange>
              </w:rPr>
              <w:t xml:space="preserve"> </w:t>
            </w:r>
            <w:r w:rsidR="00A23896" w:rsidRPr="0063719C">
              <w:rPr>
                <w:rFonts w:ascii="Arial" w:hAnsi="Arial" w:cs="Arial"/>
                <w:sz w:val="18"/>
                <w:rPrChange w:id="247" w:author="Poul V Madsen" w:date="2012-05-16T11:16:00Z">
                  <w:rPr>
                    <w:rFonts w:ascii="Arial" w:hAnsi="Arial" w:cs="Arial"/>
                    <w:color w:val="4F81BD" w:themeColor="accent1"/>
                    <w:sz w:val="18"/>
                  </w:rPr>
                </w:rPrChange>
              </w:rPr>
              <w:t xml:space="preserve">= </w:t>
            </w:r>
            <w:del w:id="248" w:author="Poul V Madsen" w:date="2012-05-16T13:12:00Z">
              <w:r w:rsidR="006C4445" w:rsidRPr="0063719C" w:rsidDel="00E9088D">
                <w:rPr>
                  <w:rFonts w:ascii="Arial" w:hAnsi="Arial" w:cs="Arial"/>
                  <w:sz w:val="18"/>
                  <w:rPrChange w:id="249" w:author="Poul V Madsen" w:date="2012-05-16T11:16:00Z">
                    <w:rPr>
                      <w:rFonts w:ascii="Arial" w:hAnsi="Arial" w:cs="Arial"/>
                      <w:color w:val="4F81BD" w:themeColor="accent1"/>
                      <w:sz w:val="18"/>
                    </w:rPr>
                  </w:rPrChange>
                </w:rPr>
                <w:delText xml:space="preserve">? </w:delText>
              </w:r>
            </w:del>
            <w:del w:id="250" w:author="Poul V Madsen" w:date="2012-05-16T11:16:00Z">
              <w:r w:rsidR="006C4445" w:rsidRPr="0063719C" w:rsidDel="0063719C">
                <w:rPr>
                  <w:rFonts w:ascii="Arial" w:hAnsi="Arial" w:cs="Arial"/>
                  <w:sz w:val="18"/>
                  <w:rPrChange w:id="251" w:author="Poul V Madsen" w:date="2012-05-16T11:16:00Z">
                    <w:rPr>
                      <w:rFonts w:ascii="Arial" w:hAnsi="Arial" w:cs="Arial"/>
                      <w:color w:val="4F81BD" w:themeColor="accent1"/>
                      <w:sz w:val="18"/>
                    </w:rPr>
                  </w:rPrChange>
                </w:rPr>
                <w:delText xml:space="preserve">Ny </w:delText>
              </w:r>
            </w:del>
            <w:r w:rsidR="006C4445" w:rsidRPr="0063719C">
              <w:rPr>
                <w:rFonts w:ascii="Arial" w:hAnsi="Arial" w:cs="Arial"/>
                <w:sz w:val="18"/>
                <w:rPrChange w:id="252" w:author="Poul V Madsen" w:date="2012-05-16T11:16:00Z">
                  <w:rPr>
                    <w:rFonts w:ascii="Arial" w:hAnsi="Arial" w:cs="Arial"/>
                    <w:color w:val="4F81BD" w:themeColor="accent1"/>
                    <w:sz w:val="18"/>
                  </w:rPr>
                </w:rPrChange>
              </w:rPr>
              <w:t>DMO</w:t>
            </w:r>
            <w:proofErr w:type="gramStart"/>
            <w:ins w:id="253" w:author="Poul V Madsen" w:date="2012-05-16T13:12:00Z">
              <w:r w:rsidR="00E9088D">
                <w:rPr>
                  <w:rFonts w:ascii="Arial" w:hAnsi="Arial" w:cs="Arial"/>
                  <w:sz w:val="18"/>
                </w:rPr>
                <w:t>.</w:t>
              </w:r>
              <w:r w:rsidR="00E9088D" w:rsidRPr="00E9088D">
                <w:rPr>
                  <w:rFonts w:ascii="Arial" w:hAnsi="Arial" w:cs="Arial"/>
                  <w:sz w:val="18"/>
                </w:rPr>
                <w:t>OpkrævningFordringDækningBeløb</w:t>
              </w:r>
            </w:ins>
            <w:proofErr w:type="gramEnd"/>
            <w:del w:id="254" w:author="Poul V Madsen" w:date="2012-05-16T11:17:00Z">
              <w:r w:rsidR="006C4445" w:rsidRPr="0063719C" w:rsidDel="0063719C">
                <w:rPr>
                  <w:rFonts w:ascii="Arial" w:hAnsi="Arial" w:cs="Arial"/>
                  <w:sz w:val="18"/>
                  <w:rPrChange w:id="255" w:author="Poul V Madsen" w:date="2012-05-16T11:16:00Z">
                    <w:rPr>
                      <w:rFonts w:ascii="Arial" w:hAnsi="Arial" w:cs="Arial"/>
                      <w:color w:val="4F81BD" w:themeColor="accent1"/>
                      <w:sz w:val="18"/>
                    </w:rPr>
                  </w:rPrChange>
                </w:rPr>
                <w:delText>.</w:delText>
              </w:r>
            </w:del>
            <w:del w:id="256" w:author="Poul V Madsen" w:date="2012-05-16T11:16:00Z">
              <w:r w:rsidR="006C4445" w:rsidRPr="0063719C" w:rsidDel="0063719C">
                <w:rPr>
                  <w:rFonts w:ascii="Arial" w:hAnsi="Arial" w:cs="Arial"/>
                  <w:sz w:val="18"/>
                  <w:rPrChange w:id="257" w:author="Poul V Madsen" w:date="2012-05-16T11:16:00Z">
                    <w:rPr>
                      <w:rFonts w:ascii="Arial" w:hAnsi="Arial" w:cs="Arial"/>
                      <w:color w:val="4F81BD" w:themeColor="accent1"/>
                      <w:sz w:val="18"/>
                    </w:rPr>
                  </w:rPrChange>
                </w:rPr>
                <w:delText>OpkrævningFordringBeløb – Tidligere DMO.OpkrævningFordringBeløb</w:delText>
              </w:r>
            </w:del>
            <w:del w:id="258" w:author="Poul V Madsen" w:date="2012-05-16T13:12:00Z">
              <w:r w:rsidR="006C4445" w:rsidRPr="0063719C" w:rsidDel="00E9088D">
                <w:rPr>
                  <w:rFonts w:ascii="Arial" w:hAnsi="Arial" w:cs="Arial"/>
                  <w:sz w:val="18"/>
                  <w:rPrChange w:id="259" w:author="Poul V Madsen" w:date="2012-05-16T11:16:00Z">
                    <w:rPr>
                      <w:rFonts w:ascii="Arial" w:hAnsi="Arial" w:cs="Arial"/>
                      <w:color w:val="4F81BD" w:themeColor="accent1"/>
                      <w:sz w:val="18"/>
                    </w:rPr>
                  </w:rPrChange>
                </w:rPr>
                <w:delText>)</w:delText>
              </w:r>
            </w:del>
          </w:p>
          <w:p w:rsidR="001F5901" w:rsidRPr="00C5408E" w:rsidRDefault="00A23896"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5408E">
              <w:rPr>
                <w:rFonts w:ascii="Arial" w:hAnsi="Arial" w:cs="Arial"/>
                <w:color w:val="4F81BD" w:themeColor="accent1"/>
                <w:sz w:val="18"/>
              </w:rPr>
              <w:t xml:space="preserve">. </w:t>
            </w:r>
            <w:r w:rsidR="001F5901" w:rsidRPr="00C5408E">
              <w:rPr>
                <w:rFonts w:ascii="Arial" w:hAnsi="Arial" w:cs="Arial"/>
                <w:color w:val="FF0000"/>
                <w:sz w:val="18"/>
              </w:rPr>
              <w:t>(FordringOpskrivningBeløbDKK)</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1F5901" w:rsidTr="001F5901">
        <w:tc>
          <w:tcPr>
            <w:tcW w:w="10345" w:type="dxa"/>
            <w:vAlign w:val="center"/>
          </w:tcPr>
          <w:p w:rsidR="001F278F" w:rsidRPr="00C5408E" w:rsidRDefault="001F5901" w:rsidP="001F2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5408E">
              <w:rPr>
                <w:rFonts w:ascii="Arial" w:hAnsi="Arial" w:cs="Arial"/>
                <w:sz w:val="18"/>
              </w:rPr>
              <w:t>FordringOpskrivningÅrsagKode</w:t>
            </w:r>
            <w:r w:rsidR="001F278F" w:rsidRPr="00C5408E">
              <w:rPr>
                <w:rFonts w:ascii="Arial" w:hAnsi="Arial" w:cs="Arial"/>
                <w:sz w:val="18"/>
              </w:rPr>
              <w:t xml:space="preserve"> = </w:t>
            </w:r>
            <w:del w:id="260" w:author="Poul V Madsen" w:date="2012-05-15T09:34:00Z">
              <w:r w:rsidR="001F278F" w:rsidRPr="00C5408E" w:rsidDel="00655E62">
                <w:rPr>
                  <w:rFonts w:ascii="Arial" w:hAnsi="Arial" w:cs="Arial"/>
                  <w:sz w:val="18"/>
                </w:rPr>
                <w:delText xml:space="preserve">? </w:delText>
              </w:r>
            </w:del>
            <w:r w:rsidR="001F278F" w:rsidRPr="00C5408E">
              <w:rPr>
                <w:rFonts w:ascii="Arial" w:hAnsi="Arial" w:cs="Arial"/>
                <w:sz w:val="18"/>
              </w:rPr>
              <w:t>FEJL</w:t>
            </w:r>
            <w:del w:id="261" w:author="Poul V Madsen" w:date="2012-05-15T09:33:00Z">
              <w:r w:rsidR="001F278F" w:rsidRPr="00C5408E" w:rsidDel="00655E62">
                <w:rPr>
                  <w:rFonts w:ascii="Arial" w:hAnsi="Arial" w:cs="Arial"/>
                  <w:sz w:val="18"/>
                </w:rPr>
                <w:delText>: Tidligere fejlagtigt nedskrevet</w:delText>
              </w:r>
            </w:del>
            <w:r w:rsidR="001F278F" w:rsidRPr="00C5408E">
              <w:rPr>
                <w:rFonts w:ascii="Arial" w:hAnsi="Arial" w:cs="Arial"/>
                <w:sz w:val="18"/>
              </w:rPr>
              <w:t>., TIND</w:t>
            </w:r>
            <w:del w:id="262" w:author="Poul V Madsen" w:date="2012-05-15T09:34:00Z">
              <w:r w:rsidR="001F278F" w:rsidRPr="00C5408E" w:rsidDel="00655E62">
                <w:rPr>
                  <w:rFonts w:ascii="Arial" w:hAnsi="Arial" w:cs="Arial"/>
                  <w:sz w:val="18"/>
                </w:rPr>
                <w:delText>: Tilbageført indbetaling</w:delText>
              </w:r>
            </w:del>
            <w:r w:rsidR="001F278F" w:rsidRPr="00C5408E">
              <w:rPr>
                <w:rFonts w:ascii="Arial" w:hAnsi="Arial" w:cs="Arial"/>
                <w:sz w:val="18"/>
              </w:rPr>
              <w:t xml:space="preserve">, FAST: </w:t>
            </w:r>
            <w:del w:id="263" w:author="Poul V Madsen" w:date="2012-05-15T09:34:00Z">
              <w:r w:rsidR="001F278F" w:rsidRPr="00C5408E" w:rsidDel="00655E62">
                <w:rPr>
                  <w:rFonts w:ascii="Arial" w:hAnsi="Arial" w:cs="Arial"/>
                  <w:sz w:val="18"/>
                </w:rPr>
                <w:delText xml:space="preserve">Endelig fastsættelse (0 beløb tilladt), </w:delText>
              </w:r>
              <w:r w:rsidR="001F278F" w:rsidRPr="00C5408E" w:rsidDel="00655E62">
                <w:rPr>
                  <w:rFonts w:ascii="Arial" w:hAnsi="Arial" w:cs="Arial"/>
                  <w:color w:val="FF0000"/>
                  <w:sz w:val="18"/>
                </w:rPr>
                <w:delText>TRVE: Transport verificeret (0 beløb tilladt), ANDN: Anden</w:delText>
              </w:r>
            </w:del>
          </w:p>
          <w:p w:rsidR="00C5408E" w:rsidRDefault="001F5901" w:rsidP="00C540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C5408E">
              <w:rPr>
                <w:rFonts w:ascii="Arial" w:hAnsi="Arial" w:cs="Arial"/>
                <w:sz w:val="18"/>
              </w:rPr>
              <w:t>FordringOpskrivningÅrsagBegr</w:t>
            </w:r>
            <w:r w:rsidR="001F278F" w:rsidRPr="00C5408E">
              <w:rPr>
                <w:rFonts w:ascii="Arial" w:hAnsi="Arial" w:cs="Arial"/>
                <w:sz w:val="18"/>
              </w:rPr>
              <w:t xml:space="preserve"> </w:t>
            </w:r>
            <w:ins w:id="264" w:author="Poul V Madsen" w:date="2012-05-15T09:34:00Z">
              <w:r w:rsidR="00655E62">
                <w:rPr>
                  <w:rFonts w:ascii="Arial" w:hAnsi="Arial" w:cs="Arial"/>
                  <w:sz w:val="18"/>
                </w:rPr>
                <w:t>= blank</w:t>
              </w:r>
            </w:ins>
          </w:p>
          <w:p w:rsidR="001F5901" w:rsidRPr="001F5901" w:rsidRDefault="001F5901" w:rsidP="00C540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5408E">
              <w:rPr>
                <w:rFonts w:ascii="Arial" w:hAnsi="Arial" w:cs="Arial"/>
                <w:color w:val="FF0000"/>
                <w:sz w:val="18"/>
              </w:rPr>
              <w:t>(FordringOpskrivningÅrsagTekst)</w:t>
            </w:r>
            <w:r w:rsidR="00A23896" w:rsidRPr="00A23896">
              <w:rPr>
                <w:rFonts w:ascii="Arial" w:hAnsi="Arial" w:cs="Arial"/>
                <w:color w:val="4F81BD" w:themeColor="accent1"/>
                <w:sz w:val="18"/>
              </w:rPr>
              <w:t xml:space="preserve">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1F278F">
              <w:rPr>
                <w:rFonts w:ascii="Arial" w:hAnsi="Arial" w:cs="Arial"/>
                <w:color w:val="C00000"/>
              </w:rPr>
              <w:t>RenteValgStruktur</w:t>
            </w:r>
          </w:p>
        </w:tc>
      </w:tr>
      <w:tr w:rsidR="001F5901" w:rsidTr="001F5901">
        <w:tc>
          <w:tcPr>
            <w:tcW w:w="10345" w:type="dxa"/>
            <w:vAlign w:val="center"/>
          </w:tcPr>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RenteRegelNummer</w:t>
            </w:r>
          </w:p>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RenteSatsKode</w:t>
            </w:r>
          </w:p>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(RenteSats)</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802C01">
              <w:rPr>
                <w:rFonts w:ascii="Arial" w:hAnsi="Arial" w:cs="Arial"/>
                <w:color w:val="C00000"/>
              </w:rPr>
              <w:t>TransportRettighedHaverBeløbStruktur</w:t>
            </w: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ValutaKode</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TransportRettighedHaverBlb</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TransportRettighedHaverBlbDKK</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1F278F">
              <w:rPr>
                <w:rFonts w:ascii="Arial" w:hAnsi="Arial" w:cs="Arial"/>
                <w:color w:val="C00000"/>
              </w:rPr>
              <w:t>TransportUdlægRettighedStruktur</w:t>
            </w:r>
          </w:p>
        </w:tc>
      </w:tr>
      <w:tr w:rsidR="001F5901" w:rsidTr="001F5901">
        <w:tc>
          <w:tcPr>
            <w:tcW w:w="10345" w:type="dxa"/>
            <w:vAlign w:val="center"/>
          </w:tcPr>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 xml:space="preserve">TransportUdlægRettighedStart </w:t>
            </w:r>
          </w:p>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TransportUdlægRettighedSlut</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F5901" w:rsidSect="001F5901">
          <w:headerReference w:type="default" r:id="rId16"/>
          <w:pgSz w:w="11906" w:h="16838"/>
          <w:pgMar w:top="567" w:right="567" w:bottom="567" w:left="1134" w:header="283" w:footer="708" w:gutter="0"/>
          <w:cols w:space="708"/>
          <w:docGrid w:linePitch="360"/>
        </w:sect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F5901" w:rsidTr="001F5901">
        <w:trPr>
          <w:tblHeader/>
        </w:trPr>
        <w:tc>
          <w:tcPr>
            <w:tcW w:w="3402"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TekstLang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500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Tekst45</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45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den </w:t>
            </w:r>
            <w:proofErr w:type="gramStart"/>
            <w:r>
              <w:rPr>
                <w:rFonts w:ascii="Arial" w:hAnsi="Arial" w:cs="Arial"/>
                <w:sz w:val="18"/>
              </w:rPr>
              <w:t>alternativ</w:t>
            </w:r>
            <w:proofErr w:type="gramEnd"/>
            <w:r>
              <w:rPr>
                <w:rFonts w:ascii="Arial" w:hAnsi="Arial" w:cs="Arial"/>
                <w:sz w:val="18"/>
              </w:rPr>
              <w:t xml:space="preserve"> kontakt, kan fx være et person-, organisations eller et virksomhedsnavn.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Køn</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integer</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enumeration: 1, 2, 3</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køn - enten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Tekst25</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25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Den</w:t>
            </w:r>
            <w:proofErr w:type="gramEnd"/>
            <w:r>
              <w:rPr>
                <w:rFonts w:ascii="Arial" w:hAnsi="Arial" w:cs="Arial"/>
                <w:sz w:val="18"/>
              </w:rPr>
              <w:t xml:space="preserve"> alternative </w:t>
            </w:r>
            <w:proofErr w:type="gramStart"/>
            <w:r>
              <w:rPr>
                <w:rFonts w:ascii="Arial" w:hAnsi="Arial" w:cs="Arial"/>
                <w:sz w:val="18"/>
              </w:rPr>
              <w:t>nøgler</w:t>
            </w:r>
            <w:proofErr w:type="gramEnd"/>
            <w:r>
              <w:rPr>
                <w:rFonts w:ascii="Arial" w:hAnsi="Arial" w:cs="Arial"/>
                <w:sz w:val="18"/>
              </w:rPr>
              <w:t>, fx pasnummer eller registreringsnummer på.</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Kørekortnummer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UdenlandskNummerplade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IntenNøgle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UdenlandskPersonnummer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UdenlandskVirksomhedsnummer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AndenNøgle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af gyldige værdier er statisk, da den er hard-coded på data domænet)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AlternativKontaktType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25</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CivilstandKode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10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ID18</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integer</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w:t>
            </w:r>
            <w:proofErr w:type="gramStart"/>
            <w:r>
              <w:rPr>
                <w:rFonts w:ascii="Arial" w:hAnsi="Arial" w:cs="Arial"/>
                <w:sz w:val="18"/>
              </w:rPr>
              <w:t>enkelte  RIMfordring</w:t>
            </w:r>
            <w:proofErr w:type="gramEnd"/>
            <w:r>
              <w:rPr>
                <w:rFonts w:ascii="Arial" w:hAnsi="Arial" w:cs="Arial"/>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w:t>
            </w:r>
            <w:proofErr w:type="gramStart"/>
            <w:r>
              <w:rPr>
                <w:rFonts w:ascii="Arial" w:hAnsi="Arial" w:cs="Arial"/>
                <w:sz w:val="18"/>
              </w:rPr>
              <w:t>og  DMI</w:t>
            </w:r>
            <w:proofErr w:type="gramEnd"/>
            <w:r>
              <w:rPr>
                <w:rFonts w:ascii="Arial" w:hAnsi="Arial" w:cs="Arial"/>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ID18</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integer</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DMIFordringArt</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4</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TekstKort</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Tekst36</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36</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ID18</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integer</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DatoTid</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dateTime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whiteSpace: collapse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w:t>
            </w:r>
            <w:proofErr w:type="gramStart"/>
            <w:r>
              <w:rPr>
                <w:rFonts w:ascii="Arial" w:hAnsi="Arial" w:cs="Arial"/>
                <w:sz w:val="18"/>
              </w:rPr>
              <w:t>10-cifret</w:t>
            </w:r>
            <w:proofErr w:type="gramEnd"/>
            <w:r>
              <w:rPr>
                <w:rFonts w:ascii="Arial" w:hAnsi="Arial" w:cs="Arial"/>
                <w:sz w:val="18"/>
              </w:rPr>
              <w:t xml:space="preserve"> entydigt nummer.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w:t>
            </w:r>
            <w:proofErr w:type="gramStart"/>
            <w:r>
              <w:rPr>
                <w:rFonts w:ascii="Arial" w:hAnsi="Arial" w:cs="Arial"/>
                <w:sz w:val="18"/>
              </w:rPr>
              <w:t>nummeret .</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Tekst30</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30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Sagsbehandlers mulighed for i fri tekst at </w:t>
            </w:r>
            <w:proofErr w:type="gramStart"/>
            <w:r>
              <w:rPr>
                <w:rFonts w:ascii="Arial" w:hAnsi="Arial" w:cs="Arial"/>
                <w:sz w:val="18"/>
              </w:rPr>
              <w:t>beskrive</w:t>
            </w:r>
            <w:proofErr w:type="gramEnd"/>
            <w:r>
              <w:rPr>
                <w:rFonts w:ascii="Arial" w:hAnsi="Arial" w:cs="Arial"/>
                <w:sz w:val="18"/>
              </w:rPr>
              <w:t xml:space="preserve"> periode. F.eks med: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Det</w:t>
            </w:r>
            <w:proofErr w:type="gramEnd"/>
            <w:r>
              <w:rPr>
                <w:rFonts w:ascii="Arial" w:hAnsi="Arial" w:cs="Arial"/>
                <w:sz w:val="18"/>
              </w:rPr>
              <w:t xml:space="preserve"> dato hvor fordringen er stiftet.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FordringKategori</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2</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enumeration: HF, IR, OG, OR, IG</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Fordringskategori angiver om det er en hovedfordring, en Inddrivelsesrente, en </w:t>
            </w:r>
            <w:proofErr w:type="gramStart"/>
            <w:r>
              <w:rPr>
                <w:rFonts w:ascii="Arial" w:hAnsi="Arial" w:cs="Arial"/>
                <w:sz w:val="18"/>
              </w:rPr>
              <w:t>opkrævningsrente  eller</w:t>
            </w:r>
            <w:proofErr w:type="gramEnd"/>
            <w:r>
              <w:rPr>
                <w:rFonts w:ascii="Arial" w:hAnsi="Arial" w:cs="Arial"/>
                <w:sz w:val="18"/>
              </w:rPr>
              <w:t xml:space="preserve"> et inddrivelsesgebyr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DOADVOM  (Advokatomkostninger</w:t>
            </w:r>
            <w:proofErr w:type="gramEnd"/>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arten karakteriserer dokumentets indhold. Det vil være angivet, f.eks. når ModtagFordring modtager </w:t>
            </w:r>
            <w:proofErr w:type="gramStart"/>
            <w:r>
              <w:rPr>
                <w:rFonts w:ascii="Arial" w:hAnsi="Arial" w:cs="Arial"/>
                <w:sz w:val="18"/>
              </w:rPr>
              <w:t>et</w:t>
            </w:r>
            <w:proofErr w:type="gramEnd"/>
            <w:r>
              <w:rPr>
                <w:rFonts w:ascii="Arial" w:hAnsi="Arial" w:cs="Arial"/>
                <w:sz w:val="18"/>
              </w:rPr>
              <w:t xml:space="preserve"> transport dokument.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Tekst36</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36</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Tekst80</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80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EFIFordringKonvertering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EFI-fordring er konverteret fra KMD-IND eller RIS. Dette felt eksponeres ikke i OIO grænsesnit.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om </w:t>
            </w:r>
            <w:proofErr w:type="gramStart"/>
            <w:r>
              <w:rPr>
                <w:rFonts w:ascii="Arial" w:hAnsi="Arial" w:cs="Arial"/>
                <w:sz w:val="18"/>
              </w:rPr>
              <w:t>hvorvidt</w:t>
            </w:r>
            <w:proofErr w:type="gramEnd"/>
            <w:r>
              <w:rPr>
                <w:rFonts w:ascii="Arial" w:hAnsi="Arial" w:cs="Arial"/>
                <w:sz w:val="18"/>
              </w:rPr>
              <w:t xml:space="preserve"> </w:t>
            </w:r>
            <w:proofErr w:type="gramStart"/>
            <w:r>
              <w:rPr>
                <w:rFonts w:ascii="Arial" w:hAnsi="Arial" w:cs="Arial"/>
                <w:sz w:val="18"/>
              </w:rPr>
              <w:t>er</w:t>
            </w:r>
            <w:proofErr w:type="gramEnd"/>
            <w:r>
              <w:rPr>
                <w:rFonts w:ascii="Arial" w:hAnsi="Arial" w:cs="Arial"/>
                <w:sz w:val="18"/>
              </w:rPr>
              <w:t xml:space="preserve"> indberettet til "arrest".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MailAdresse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320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w:t>
            </w:r>
            <w:proofErr w:type="gramStart"/>
            <w:r>
              <w:rPr>
                <w:rFonts w:ascii="Arial" w:hAnsi="Arial" w:cs="Arial"/>
                <w:sz w:val="18"/>
              </w:rPr>
              <w:t>et .</w:t>
            </w:r>
            <w:proofErr w:type="gramEnd"/>
            <w:r>
              <w:rPr>
                <w:rFonts w:ascii="Arial" w:hAnsi="Arial" w:cs="Arial"/>
                <w:sz w:val="18"/>
              </w:rPr>
              <w:t xml:space="preserve"> , samt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er ønskes eller er nedskrevet </w:t>
            </w:r>
            <w:proofErr w:type="gramStart"/>
            <w:r>
              <w:rPr>
                <w:rFonts w:ascii="Arial" w:hAnsi="Arial" w:cs="Arial"/>
                <w:sz w:val="18"/>
              </w:rPr>
              <w:t>med  indrapporteret</w:t>
            </w:r>
            <w:proofErr w:type="gramEnd"/>
            <w:r>
              <w:rPr>
                <w:rFonts w:ascii="Arial" w:hAnsi="Arial" w:cs="Arial"/>
                <w:sz w:val="18"/>
              </w:rPr>
              <w:t xml:space="preserve"> eller omregnet til danske kroner.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nedskrivning er foretaget.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HÆBO, HÆFO, INDB, LIHE, REGU, TRVE, SOPH, GLDS</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nedskrivning af fordring ud fra en fast liste. Ved valg af årsagskode anden skal felt Anden tekst udfyldes med forklaring af, hvorfor de øvrige årsager ikke er anvendelige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Gældsanering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SOPH: Samlivsophævelse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være en dato i fortiden, har betydning for evt. korrektion af renter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opskrivning er foretaget.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FordringOpskrivningÅrsagKodeDomæne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FEJL, TIND, FAST, ANDN, TRVE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opskrivning af fordring ud fra en fast liste. Ved valg af årsagskode anden skal felt Anden tekst udfyldes med forklaring af, hvorfor de øvrige årsager ikke er anvendelige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HovedFordringTilbagekaldÅrsagKodeDomæne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tillbagekaldelse af fordring ud fra en fast liste.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HæftelseBegrænsetBeløbDKK</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ProcentSatsPositiv</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HæftelseBeløbDKK</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tc>
      </w:tr>
      <w:tr w:rsidR="001F5901" w:rsidRPr="00217FC6"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Hæftelsesform</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enumeration: PRO, SOL, SUB, ALM, AND</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w:t>
            </w:r>
            <w:proofErr w:type="gramStart"/>
            <w:r>
              <w:rPr>
                <w:rFonts w:ascii="Arial" w:hAnsi="Arial" w:cs="Arial"/>
                <w:sz w:val="18"/>
              </w:rPr>
              <w:t>.Hæftelsesformen</w:t>
            </w:r>
            <w:proofErr w:type="gramEnd"/>
            <w:r>
              <w:rPr>
                <w:rFonts w:ascii="Arial" w:hAnsi="Arial" w:cs="Arial"/>
                <w:sz w:val="18"/>
              </w:rPr>
              <w:t xml:space="preserve"> indikerer implicit hæftelsesprocenten (som findes på Hæftelse). Fx. betyder solidarisk hæftelse, at alle kunder hæfter </w:t>
            </w:r>
            <w:proofErr w:type="gramStart"/>
            <w:r>
              <w:rPr>
                <w:rFonts w:ascii="Arial" w:hAnsi="Arial" w:cs="Arial"/>
                <w:sz w:val="18"/>
              </w:rPr>
              <w:t>100%</w:t>
            </w:r>
            <w:proofErr w:type="gramEnd"/>
            <w:r>
              <w:rPr>
                <w:rFonts w:ascii="Arial" w:hAnsi="Arial" w:cs="Arial"/>
                <w:sz w:val="18"/>
              </w:rPr>
              <w:t xml:space="preserve"> for 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Værdiset: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PRO: Pro rata</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SOL: Solidarisk</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SUB: Subsidiær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ALM: Alm. Hæftelse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AND: Anden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HæftelseProcent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ProcentSatsPositiv</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procentdel, hvormed kunden hæfter for den enkelte fordring.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Har kun effekt for pro rate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boolean datatype, hvor man kan vælge mellem ja og nej (hhv. true og false).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HæftelseSubsidiærDomæne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4</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enumeration: POT, POTS, REL, RELS, SSLO, SÆGS, SAND</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AdresseLandKode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2</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DatoTid</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dateTime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whiteSpace: collapse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datotid hvor data er blevet læst. Anvendes ifm. </w:t>
            </w:r>
            <w:proofErr w:type="gramStart"/>
            <w:r>
              <w:rPr>
                <w:rFonts w:ascii="Arial" w:hAnsi="Arial" w:cs="Arial"/>
                <w:sz w:val="18"/>
              </w:rPr>
              <w:t>optimistisk låsning.</w:t>
            </w:r>
            <w:proofErr w:type="gramEnd"/>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TalHel5</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maxInclusive: 99999</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Tekst36</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36</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Del af parameterliste der knytter sig til MFAktionAfvistNummer.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Tekst1000</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ID18</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MODTAGET:        Modtaget</w:t>
            </w:r>
            <w:proofErr w:type="gramEnd"/>
            <w:r>
              <w:rPr>
                <w:rFonts w:ascii="Arial" w:hAnsi="Arial" w:cs="Arial"/>
                <w:sz w:val="18"/>
              </w:rPr>
              <w:t xml:space="preserve"> men ikke behandlet endnu</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SAGSBEHAND:   Sendt</w:t>
            </w:r>
            <w:proofErr w:type="gramEnd"/>
            <w:r>
              <w:rPr>
                <w:rFonts w:ascii="Arial" w:hAnsi="Arial" w:cs="Arial"/>
                <w:sz w:val="18"/>
              </w:rPr>
              <w:t xml:space="preserve"> til manuel sagsbehandling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AFVIST:                Fordring</w:t>
            </w:r>
            <w:proofErr w:type="gramEnd"/>
            <w:r>
              <w:rPr>
                <w:rFonts w:ascii="Arial" w:hAnsi="Arial" w:cs="Arial"/>
                <w:sz w:val="18"/>
              </w:rPr>
              <w:t xml:space="preserve"> aktion er afvist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UDFOERT:           Fordring</w:t>
            </w:r>
            <w:proofErr w:type="gramEnd"/>
            <w:r>
              <w:rPr>
                <w:rFonts w:ascii="Arial" w:hAnsi="Arial" w:cs="Arial"/>
                <w:sz w:val="18"/>
              </w:rPr>
              <w:t xml:space="preserve"> aktion er færdig behandlet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DatoTid</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dateTime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whiteSpace: collapse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Tekst36</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36</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skal være unikt kombineret med DMIFordringHaverID på indberetteren.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ID18</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w:t>
            </w:r>
            <w:proofErr w:type="gramStart"/>
            <w:r>
              <w:rPr>
                <w:rFonts w:ascii="Arial" w:hAnsi="Arial" w:cs="Arial"/>
                <w:sz w:val="18"/>
              </w:rPr>
              <w:t>.VirksomhedSENummer</w:t>
            </w:r>
            <w:proofErr w:type="gramEnd"/>
            <w:r>
              <w:rPr>
                <w:rFonts w:ascii="Arial" w:hAnsi="Arial" w:cs="Arial"/>
                <w:sz w:val="18"/>
              </w:rPr>
              <w:t>, MFLeveranceID) er behandlet før.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Tekst20</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20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DatoTid</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dateTime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whiteSpace: collapse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TekstLang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500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Tekst30</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Sagsbehandlers mulighed for i fri tekst at </w:t>
            </w:r>
            <w:proofErr w:type="gramStart"/>
            <w:r>
              <w:rPr>
                <w:rFonts w:ascii="Arial" w:hAnsi="Arial" w:cs="Arial"/>
                <w:sz w:val="18"/>
              </w:rPr>
              <w:t>beskrive</w:t>
            </w:r>
            <w:proofErr w:type="gramEnd"/>
            <w:r>
              <w:rPr>
                <w:rFonts w:ascii="Arial" w:hAnsi="Arial" w:cs="Arial"/>
                <w:sz w:val="18"/>
              </w:rPr>
              <w:t xml:space="preserve"> periode. F.eks</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LØN:  Løn</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CPRNummer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10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LøbeNummer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Dag til dag rente uden renters 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Pr påbegyndt måned uden renters 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Dag til dag rente med renters rente.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Pr påbegyndt måned med renters rente.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Rentesats85</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8</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rentesats, som skal anvendes ved beregningen af rente, og den angivne RenteSats fortolkes i sammenhæng med RenteSatsKode.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02 eller 03 vil den angivne RenteSats være den resulterende rentesats (koderne angiver blot om sats er per måned eller 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01 vil den resulterende rentesats være summen af referencerentesatsen (som vedligeholdes i DMI) og den angivne RenteSats.</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r>
            <w:proofErr w:type="gramStart"/>
            <w:r>
              <w:rPr>
                <w:rFonts w:ascii="Arial" w:hAnsi="Arial" w:cs="Arial"/>
                <w:sz w:val="18"/>
              </w:rPr>
              <w:t>Referencerentesatsen ( =</w:t>
            </w:r>
            <w:proofErr w:type="gramEnd"/>
            <w:r>
              <w:rPr>
                <w:rFonts w:ascii="Arial" w:hAnsi="Arial" w:cs="Arial"/>
                <w:sz w:val="18"/>
              </w:rPr>
              <w:t xml:space="preserve"> Nationalbankens officielle udlånsrente) + x procent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Ren udlånsrentesats per mdr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r>
              <w:rPr>
                <w:rFonts w:ascii="Arial" w:hAnsi="Arial" w:cs="Arial"/>
                <w:sz w:val="18"/>
              </w:rPr>
              <w:tab/>
              <w:t>Ren udlånsrentesats p.a.</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QName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QName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Navn</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anyURI</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anyURI</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1F5901" w:rsidRPr="00217FC6"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Password</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50</w:t>
            </w:r>
          </w:p>
        </w:tc>
        <w:tc>
          <w:tcPr>
            <w:tcW w:w="467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QName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QName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anyURI</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anyURI</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TransportUdlægshaveren skal modtage </w:t>
            </w:r>
            <w:proofErr w:type="gramStart"/>
            <w:r>
              <w:rPr>
                <w:rFonts w:ascii="Arial" w:hAnsi="Arial" w:cs="Arial"/>
                <w:sz w:val="18"/>
              </w:rPr>
              <w:t>i  danske</w:t>
            </w:r>
            <w:proofErr w:type="gramEnd"/>
            <w:r>
              <w:rPr>
                <w:rFonts w:ascii="Arial" w:hAnsi="Arial" w:cs="Arial"/>
                <w:sz w:val="18"/>
              </w:rPr>
              <w:t xml:space="preserve"> kroner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rettighedshaver der har indberettet transporten eller som efterfølgende haf fået overdraget ejerskab ved en ændring. Kun denne rettighedshaver kan redigere, opksrive, nedskrive, tilbagekalde transporten. Hvis </w:t>
            </w:r>
            <w:proofErr w:type="gramStart"/>
            <w:r>
              <w:rPr>
                <w:rFonts w:ascii="Arial" w:hAnsi="Arial" w:cs="Arial"/>
                <w:sz w:val="18"/>
              </w:rPr>
              <w:t>indberetter er</w:t>
            </w:r>
            <w:proofErr w:type="gramEnd"/>
            <w:r>
              <w:rPr>
                <w:rFonts w:ascii="Arial" w:hAnsi="Arial" w:cs="Arial"/>
                <w:sz w:val="18"/>
              </w:rPr>
              <w:t xml:space="preserve"> udbetalende myndighed benyttes denne markering ikke.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ProcentAndel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TranportRettighedshavere. Fordelingen af transporten angives i procent. Denne procent anvendes også som fordelingen af TranportRettighedshavererne andel i en evt. indbetaling.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eller transportrettighedshavers accept af transporten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Valuta</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tc>
      </w:tr>
    </w:tbl>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F5901" w:rsidRPr="001F5901" w:rsidSect="001F5901">
      <w:headerReference w:type="default" r:id="rId17"/>
      <w:pgSz w:w="11906" w:h="16838"/>
      <w:pgMar w:top="567" w:right="567" w:bottom="567" w:left="1134" w:header="283"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7" w:author="Poul V Madsen" w:date="2012-05-15T11:46:00Z" w:initials="PVM">
    <w:p w:rsidR="00AE398B" w:rsidRDefault="00AE398B">
      <w:pPr>
        <w:pStyle w:val="Kommentartekst"/>
      </w:pPr>
      <w:r>
        <w:rPr>
          <w:rStyle w:val="Kommentarhenvisning"/>
        </w:rPr>
        <w:annotationRef/>
      </w:r>
      <w:r>
        <w:t>Skal hovedfordring anvendes.</w:t>
      </w:r>
    </w:p>
  </w:comment>
  <w:comment w:id="58" w:author="Poul V Madsen" w:date="2012-05-15T13:43:00Z" w:initials="PVM">
    <w:p w:rsidR="00AE398B" w:rsidRDefault="00AE398B" w:rsidP="00BD07F5">
      <w:r>
        <w:rPr>
          <w:rStyle w:val="Kommentarhenvisning"/>
        </w:rPr>
        <w:annotationRef/>
      </w:r>
      <w:r>
        <w:rPr>
          <w:color w:val="FF0000"/>
        </w:rPr>
        <w:t>Afvisning sker kun i de tilfælde hvor der henvises til en hovedfordring der ikke eksisterer. Sendes hovedfordring og gebyr samtidig sker der ingen afvisning.</w:t>
      </w:r>
    </w:p>
    <w:p w:rsidR="00AE398B" w:rsidRDefault="00AE398B" w:rsidP="00BD07F5">
      <w:r>
        <w:t> </w:t>
      </w:r>
    </w:p>
    <w:p w:rsidR="00AE398B" w:rsidRDefault="00AE398B">
      <w:pPr>
        <w:pStyle w:val="Kommentartekst"/>
      </w:pPr>
    </w:p>
  </w:comment>
  <w:comment w:id="65" w:author="Poul V Madsen" w:date="2012-05-15T13:44:00Z" w:initials="PVM">
    <w:p w:rsidR="00AE398B" w:rsidRDefault="00AE398B" w:rsidP="00BD07F5">
      <w:r>
        <w:rPr>
          <w:rStyle w:val="Kommentarhenvisning"/>
        </w:rPr>
        <w:annotationRef/>
      </w:r>
      <w:r>
        <w:rPr>
          <w:color w:val="FF0000"/>
        </w:rPr>
        <w:t>Afvisning sker kun hvis fordringshaver forsøger at oprette en ny fordring med samme referencenummer. Reguleringer fra fordringshavers side bliver ikke afvist.</w:t>
      </w:r>
    </w:p>
    <w:p w:rsidR="00AE398B" w:rsidRDefault="00AE398B">
      <w:pPr>
        <w:pStyle w:val="Kommentartekst"/>
      </w:pPr>
    </w:p>
  </w:comment>
  <w:comment w:id="197" w:author="Poul V Madsen" w:date="2012-05-16T13:25:00Z" w:initials="PVM">
    <w:p w:rsidR="00AE398B" w:rsidRDefault="00AE398B" w:rsidP="00F2198A">
      <w:pPr>
        <w:rPr>
          <w:color w:val="1F497D"/>
        </w:rPr>
      </w:pPr>
      <w:r>
        <w:rPr>
          <w:rStyle w:val="Kommentarhenvisning"/>
        </w:rPr>
        <w:annotationRef/>
      </w:r>
      <w:r>
        <w:rPr>
          <w:color w:val="1F497D"/>
        </w:rPr>
        <w:t xml:space="preserve">Det der menes med forudsætningen for 0 er, </w:t>
      </w:r>
      <w:proofErr w:type="gramStart"/>
      <w:r>
        <w:rPr>
          <w:color w:val="1F497D"/>
        </w:rPr>
        <w:t>at</w:t>
      </w:r>
      <w:proofErr w:type="gramEnd"/>
      <w:r>
        <w:rPr>
          <w:color w:val="1F497D"/>
        </w:rPr>
        <w:t xml:space="preserve"> </w:t>
      </w:r>
      <w:proofErr w:type="gramStart"/>
      <w:r>
        <w:rPr>
          <w:color w:val="1F497D"/>
        </w:rPr>
        <w:t>i</w:t>
      </w:r>
      <w:proofErr w:type="gramEnd"/>
      <w:r>
        <w:rPr>
          <w:color w:val="1F497D"/>
        </w:rPr>
        <w:t xml:space="preserve"> kan opskrive med 0 kr. hvis årsagen er endelig angivelse. Dette hvis en endelig angivelse skulle ramme FF-beløbet.</w:t>
      </w:r>
    </w:p>
    <w:p w:rsidR="00AE398B" w:rsidRDefault="00AE398B" w:rsidP="00F2198A">
      <w:pPr>
        <w:rPr>
          <w:color w:val="1F497D"/>
        </w:rPr>
      </w:pPr>
    </w:p>
    <w:p w:rsidR="00AE398B" w:rsidRDefault="00AE398B" w:rsidP="00F2198A">
      <w:pPr>
        <w:rPr>
          <w:color w:val="1F497D"/>
        </w:rPr>
      </w:pPr>
      <w:r>
        <w:rPr>
          <w:color w:val="1F497D"/>
        </w:rPr>
        <w:t>En fordring opskrives med differencen.</w:t>
      </w:r>
    </w:p>
    <w:p w:rsidR="00AE398B" w:rsidRDefault="00AE398B">
      <w:pPr>
        <w:pStyle w:val="Kommentartekst"/>
      </w:pPr>
    </w:p>
  </w:comment>
  <w:comment w:id="201" w:author="Poul V Madsen" w:date="2012-05-15T13:04:00Z" w:initials="PVM">
    <w:p w:rsidR="00AE398B" w:rsidRDefault="00AE398B">
      <w:pPr>
        <w:pStyle w:val="Kommentartekst"/>
      </w:pPr>
      <w:r>
        <w:rPr>
          <w:rStyle w:val="Kommentarhenvisning"/>
        </w:rPr>
        <w:annotationRef/>
      </w:r>
      <w:r>
        <w:t>Skal den anvendes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98B" w:rsidRDefault="00AE398B" w:rsidP="001F5901">
      <w:r>
        <w:separator/>
      </w:r>
    </w:p>
  </w:endnote>
  <w:endnote w:type="continuationSeparator" w:id="0">
    <w:p w:rsidR="00AE398B" w:rsidRDefault="00AE398B" w:rsidP="001F5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98B" w:rsidRDefault="00AE398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98B" w:rsidRPr="001F5901" w:rsidRDefault="00AE398B" w:rsidP="001F590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april 2012</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217FC6">
      <w:rPr>
        <w:rFonts w:ascii="Arial" w:hAnsi="Arial" w:cs="Arial"/>
        <w:noProof/>
        <w:sz w:val="16"/>
      </w:rPr>
      <w:t>11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217FC6">
      <w:rPr>
        <w:rFonts w:ascii="Arial" w:hAnsi="Arial" w:cs="Arial"/>
        <w:noProof/>
        <w:sz w:val="16"/>
      </w:rPr>
      <w:t>28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98B" w:rsidRDefault="00AE398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98B" w:rsidRDefault="00AE398B" w:rsidP="001F5901">
      <w:r>
        <w:separator/>
      </w:r>
    </w:p>
  </w:footnote>
  <w:footnote w:type="continuationSeparator" w:id="0">
    <w:p w:rsidR="00AE398B" w:rsidRDefault="00AE398B" w:rsidP="001F59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98B" w:rsidRDefault="00AE398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98B" w:rsidRPr="001F5901" w:rsidRDefault="00AE398B" w:rsidP="001F5901">
    <w:pPr>
      <w:pStyle w:val="Sidehoved"/>
      <w:jc w:val="center"/>
      <w:rPr>
        <w:rFonts w:ascii="Arial" w:hAnsi="Arial" w:cs="Arial"/>
      </w:rPr>
    </w:pPr>
    <w:r w:rsidRPr="001F5901">
      <w:rPr>
        <w:rFonts w:ascii="Arial" w:hAnsi="Arial" w:cs="Arial"/>
      </w:rPr>
      <w:t>Servicebeskrivelse</w:t>
    </w:r>
  </w:p>
  <w:p w:rsidR="00AE398B" w:rsidRPr="001F5901" w:rsidRDefault="00AE398B" w:rsidP="001F590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98B" w:rsidRDefault="00AE398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98B" w:rsidRPr="001F5901" w:rsidRDefault="00AE398B" w:rsidP="001F5901">
    <w:pPr>
      <w:pStyle w:val="Sidehoved"/>
      <w:jc w:val="center"/>
      <w:rPr>
        <w:rFonts w:ascii="Arial" w:hAnsi="Arial" w:cs="Arial"/>
      </w:rPr>
    </w:pPr>
    <w:r w:rsidRPr="001F5901">
      <w:rPr>
        <w:rFonts w:ascii="Arial" w:hAnsi="Arial" w:cs="Arial"/>
      </w:rPr>
      <w:t>Datastrukturer</w:t>
    </w:r>
  </w:p>
  <w:p w:rsidR="00AE398B" w:rsidRPr="001F5901" w:rsidRDefault="00AE398B" w:rsidP="001F590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98B" w:rsidRDefault="00AE398B" w:rsidP="001F5901">
    <w:pPr>
      <w:pStyle w:val="Sidehoved"/>
      <w:jc w:val="center"/>
      <w:rPr>
        <w:rFonts w:ascii="Arial" w:hAnsi="Arial" w:cs="Arial"/>
      </w:rPr>
    </w:pPr>
    <w:r>
      <w:rPr>
        <w:rFonts w:ascii="Arial" w:hAnsi="Arial" w:cs="Arial"/>
      </w:rPr>
      <w:t>Data elementer</w:t>
    </w:r>
  </w:p>
  <w:p w:rsidR="00AE398B" w:rsidRPr="001F5901" w:rsidRDefault="00AE398B" w:rsidP="001F590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93991"/>
    <w:multiLevelType w:val="multilevel"/>
    <w:tmpl w:val="5A6C6DA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1BF115CA"/>
    <w:multiLevelType w:val="hybridMultilevel"/>
    <w:tmpl w:val="1F74171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doNotDisplayPageBoundaries/>
  <w:proofState w:grammar="clean"/>
  <w:revisionView w:markup="0"/>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901"/>
    <w:rsid w:val="00062E9B"/>
    <w:rsid w:val="00101681"/>
    <w:rsid w:val="00136D7F"/>
    <w:rsid w:val="00146334"/>
    <w:rsid w:val="00166378"/>
    <w:rsid w:val="001A72DE"/>
    <w:rsid w:val="001E47D2"/>
    <w:rsid w:val="001F278F"/>
    <w:rsid w:val="001F5901"/>
    <w:rsid w:val="00217FC6"/>
    <w:rsid w:val="00235097"/>
    <w:rsid w:val="002731B0"/>
    <w:rsid w:val="00287A80"/>
    <w:rsid w:val="003717A5"/>
    <w:rsid w:val="00384B35"/>
    <w:rsid w:val="003850D6"/>
    <w:rsid w:val="003C2DD8"/>
    <w:rsid w:val="003F10F1"/>
    <w:rsid w:val="003F6457"/>
    <w:rsid w:val="004027F3"/>
    <w:rsid w:val="00422AFA"/>
    <w:rsid w:val="004443B7"/>
    <w:rsid w:val="00491145"/>
    <w:rsid w:val="004928A2"/>
    <w:rsid w:val="004B0079"/>
    <w:rsid w:val="004B0BFC"/>
    <w:rsid w:val="004B630F"/>
    <w:rsid w:val="004C0749"/>
    <w:rsid w:val="00510432"/>
    <w:rsid w:val="00530D4F"/>
    <w:rsid w:val="005413E5"/>
    <w:rsid w:val="005468DB"/>
    <w:rsid w:val="00555DFF"/>
    <w:rsid w:val="005621FA"/>
    <w:rsid w:val="005B5E07"/>
    <w:rsid w:val="0061553D"/>
    <w:rsid w:val="00636423"/>
    <w:rsid w:val="00636BE0"/>
    <w:rsid w:val="0063719C"/>
    <w:rsid w:val="0065140C"/>
    <w:rsid w:val="00655E62"/>
    <w:rsid w:val="006A7492"/>
    <w:rsid w:val="006C4445"/>
    <w:rsid w:val="006D4719"/>
    <w:rsid w:val="00735AA2"/>
    <w:rsid w:val="007C418C"/>
    <w:rsid w:val="007F233E"/>
    <w:rsid w:val="00802C01"/>
    <w:rsid w:val="00812BB4"/>
    <w:rsid w:val="008622FE"/>
    <w:rsid w:val="00896641"/>
    <w:rsid w:val="008A2A8D"/>
    <w:rsid w:val="008A4374"/>
    <w:rsid w:val="008A4F99"/>
    <w:rsid w:val="008B7DF9"/>
    <w:rsid w:val="008C25DD"/>
    <w:rsid w:val="008C2F72"/>
    <w:rsid w:val="008D7F0A"/>
    <w:rsid w:val="008F2755"/>
    <w:rsid w:val="008F668B"/>
    <w:rsid w:val="00947749"/>
    <w:rsid w:val="009A06F6"/>
    <w:rsid w:val="009B61F7"/>
    <w:rsid w:val="009B7188"/>
    <w:rsid w:val="00A23896"/>
    <w:rsid w:val="00A944B7"/>
    <w:rsid w:val="00AE398B"/>
    <w:rsid w:val="00B723FC"/>
    <w:rsid w:val="00BB0F2D"/>
    <w:rsid w:val="00BB7990"/>
    <w:rsid w:val="00BD07F5"/>
    <w:rsid w:val="00BF1C7C"/>
    <w:rsid w:val="00C01B29"/>
    <w:rsid w:val="00C5408E"/>
    <w:rsid w:val="00CB233C"/>
    <w:rsid w:val="00CC2972"/>
    <w:rsid w:val="00D26A2E"/>
    <w:rsid w:val="00DB0CD2"/>
    <w:rsid w:val="00DD7ED3"/>
    <w:rsid w:val="00E8721B"/>
    <w:rsid w:val="00E9088D"/>
    <w:rsid w:val="00E93E19"/>
    <w:rsid w:val="00E94804"/>
    <w:rsid w:val="00EA1C4E"/>
    <w:rsid w:val="00EA3A45"/>
    <w:rsid w:val="00EC4397"/>
    <w:rsid w:val="00EC628E"/>
    <w:rsid w:val="00EF64CE"/>
    <w:rsid w:val="00F046B4"/>
    <w:rsid w:val="00F07801"/>
    <w:rsid w:val="00F2198A"/>
    <w:rsid w:val="00F51D9D"/>
    <w:rsid w:val="00F859E5"/>
    <w:rsid w:val="00F932CA"/>
    <w:rsid w:val="00F96098"/>
    <w:rsid w:val="00FA41A0"/>
    <w:rsid w:val="00FA42C6"/>
    <w:rsid w:val="00FA51DE"/>
    <w:rsid w:val="00FB5863"/>
    <w:rsid w:val="00FC3D62"/>
    <w:rsid w:val="00FD1E11"/>
    <w:rsid w:val="00FD7EF0"/>
    <w:rsid w:val="00FF25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1F5901"/>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F5901"/>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F590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F590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F590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F590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F590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F590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F590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F590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F590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F590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F590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F590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F590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F590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F590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F590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F5901"/>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F5901"/>
    <w:rPr>
      <w:rFonts w:ascii="Arial" w:hAnsi="Arial" w:cs="Arial"/>
      <w:b/>
      <w:sz w:val="30"/>
    </w:rPr>
  </w:style>
  <w:style w:type="paragraph" w:customStyle="1" w:styleId="Overskrift211pkt">
    <w:name w:val="Overskrift 2 + 11 pkt"/>
    <w:basedOn w:val="Normal"/>
    <w:link w:val="Overskrift211pktTegn"/>
    <w:rsid w:val="001F5901"/>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F5901"/>
    <w:rPr>
      <w:rFonts w:ascii="Arial" w:hAnsi="Arial" w:cs="Arial"/>
      <w:b/>
    </w:rPr>
  </w:style>
  <w:style w:type="paragraph" w:customStyle="1" w:styleId="Normal11">
    <w:name w:val="Normal + 11"/>
    <w:basedOn w:val="Normal"/>
    <w:link w:val="Normal11Tegn"/>
    <w:rsid w:val="001F5901"/>
    <w:rPr>
      <w:rFonts w:ascii="Times New Roman" w:hAnsi="Times New Roman" w:cs="Times New Roman"/>
    </w:rPr>
  </w:style>
  <w:style w:type="character" w:customStyle="1" w:styleId="Normal11Tegn">
    <w:name w:val="Normal + 11 Tegn"/>
    <w:basedOn w:val="Standardskrifttypeiafsnit"/>
    <w:link w:val="Normal11"/>
    <w:rsid w:val="001F5901"/>
    <w:rPr>
      <w:rFonts w:ascii="Times New Roman" w:hAnsi="Times New Roman" w:cs="Times New Roman"/>
    </w:rPr>
  </w:style>
  <w:style w:type="paragraph" w:styleId="Sidehoved">
    <w:name w:val="header"/>
    <w:basedOn w:val="Normal"/>
    <w:link w:val="SidehovedTegn"/>
    <w:uiPriority w:val="99"/>
    <w:unhideWhenUsed/>
    <w:rsid w:val="001F5901"/>
    <w:pPr>
      <w:tabs>
        <w:tab w:val="center" w:pos="4819"/>
        <w:tab w:val="right" w:pos="9638"/>
      </w:tabs>
    </w:pPr>
  </w:style>
  <w:style w:type="character" w:customStyle="1" w:styleId="SidehovedTegn">
    <w:name w:val="Sidehoved Tegn"/>
    <w:basedOn w:val="Standardskrifttypeiafsnit"/>
    <w:link w:val="Sidehoved"/>
    <w:uiPriority w:val="99"/>
    <w:rsid w:val="001F5901"/>
  </w:style>
  <w:style w:type="paragraph" w:styleId="Sidefod">
    <w:name w:val="footer"/>
    <w:basedOn w:val="Normal"/>
    <w:link w:val="SidefodTegn"/>
    <w:uiPriority w:val="99"/>
    <w:unhideWhenUsed/>
    <w:rsid w:val="001F5901"/>
    <w:pPr>
      <w:tabs>
        <w:tab w:val="center" w:pos="4819"/>
        <w:tab w:val="right" w:pos="9638"/>
      </w:tabs>
    </w:pPr>
  </w:style>
  <w:style w:type="character" w:customStyle="1" w:styleId="SidefodTegn">
    <w:name w:val="Sidefod Tegn"/>
    <w:basedOn w:val="Standardskrifttypeiafsnit"/>
    <w:link w:val="Sidefod"/>
    <w:uiPriority w:val="99"/>
    <w:rsid w:val="001F5901"/>
  </w:style>
  <w:style w:type="character" w:styleId="Kommentarhenvisning">
    <w:name w:val="annotation reference"/>
    <w:basedOn w:val="Standardskrifttypeiafsnit"/>
    <w:uiPriority w:val="99"/>
    <w:semiHidden/>
    <w:unhideWhenUsed/>
    <w:rsid w:val="00C01B29"/>
    <w:rPr>
      <w:sz w:val="16"/>
      <w:szCs w:val="16"/>
    </w:rPr>
  </w:style>
  <w:style w:type="paragraph" w:styleId="Kommentartekst">
    <w:name w:val="annotation text"/>
    <w:basedOn w:val="Normal"/>
    <w:link w:val="KommentartekstTegn"/>
    <w:uiPriority w:val="99"/>
    <w:semiHidden/>
    <w:unhideWhenUsed/>
    <w:rsid w:val="00C01B29"/>
    <w:rPr>
      <w:sz w:val="20"/>
      <w:szCs w:val="20"/>
    </w:rPr>
  </w:style>
  <w:style w:type="character" w:customStyle="1" w:styleId="KommentartekstTegn">
    <w:name w:val="Kommentartekst Tegn"/>
    <w:basedOn w:val="Standardskrifttypeiafsnit"/>
    <w:link w:val="Kommentartekst"/>
    <w:uiPriority w:val="99"/>
    <w:semiHidden/>
    <w:rsid w:val="00C01B29"/>
    <w:rPr>
      <w:sz w:val="20"/>
      <w:szCs w:val="20"/>
    </w:rPr>
  </w:style>
  <w:style w:type="paragraph" w:styleId="Kommentaremne">
    <w:name w:val="annotation subject"/>
    <w:basedOn w:val="Kommentartekst"/>
    <w:next w:val="Kommentartekst"/>
    <w:link w:val="KommentaremneTegn"/>
    <w:uiPriority w:val="99"/>
    <w:semiHidden/>
    <w:unhideWhenUsed/>
    <w:rsid w:val="00C01B29"/>
    <w:rPr>
      <w:b/>
      <w:bCs/>
    </w:rPr>
  </w:style>
  <w:style w:type="character" w:customStyle="1" w:styleId="KommentaremneTegn">
    <w:name w:val="Kommentaremne Tegn"/>
    <w:basedOn w:val="KommentartekstTegn"/>
    <w:link w:val="Kommentaremne"/>
    <w:uiPriority w:val="99"/>
    <w:semiHidden/>
    <w:rsid w:val="00C01B29"/>
    <w:rPr>
      <w:b/>
      <w:bCs/>
      <w:sz w:val="20"/>
      <w:szCs w:val="20"/>
    </w:rPr>
  </w:style>
  <w:style w:type="paragraph" w:styleId="Korrektur">
    <w:name w:val="Revision"/>
    <w:hidden/>
    <w:uiPriority w:val="99"/>
    <w:semiHidden/>
    <w:rsid w:val="00C01B29"/>
  </w:style>
  <w:style w:type="paragraph" w:styleId="Markeringsbobletekst">
    <w:name w:val="Balloon Text"/>
    <w:basedOn w:val="Normal"/>
    <w:link w:val="MarkeringsbobletekstTegn"/>
    <w:uiPriority w:val="99"/>
    <w:semiHidden/>
    <w:unhideWhenUsed/>
    <w:rsid w:val="00C01B29"/>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01B29"/>
    <w:rPr>
      <w:rFonts w:ascii="Tahoma" w:hAnsi="Tahoma" w:cs="Tahoma"/>
      <w:sz w:val="16"/>
      <w:szCs w:val="16"/>
    </w:rPr>
  </w:style>
  <w:style w:type="paragraph" w:styleId="Listeafsnit">
    <w:name w:val="List Paragraph"/>
    <w:basedOn w:val="Normal"/>
    <w:uiPriority w:val="34"/>
    <w:qFormat/>
    <w:rsid w:val="00166378"/>
    <w:pPr>
      <w:spacing w:after="200" w:line="276" w:lineRule="auto"/>
      <w:ind w:left="720"/>
      <w:contextualSpacing/>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1F5901"/>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F5901"/>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F590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F590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F590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F590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F590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F590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F590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F590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F590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F590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F590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F590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F590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F590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F590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F590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F5901"/>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F5901"/>
    <w:rPr>
      <w:rFonts w:ascii="Arial" w:hAnsi="Arial" w:cs="Arial"/>
      <w:b/>
      <w:sz w:val="30"/>
    </w:rPr>
  </w:style>
  <w:style w:type="paragraph" w:customStyle="1" w:styleId="Overskrift211pkt">
    <w:name w:val="Overskrift 2 + 11 pkt"/>
    <w:basedOn w:val="Normal"/>
    <w:link w:val="Overskrift211pktTegn"/>
    <w:rsid w:val="001F5901"/>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F5901"/>
    <w:rPr>
      <w:rFonts w:ascii="Arial" w:hAnsi="Arial" w:cs="Arial"/>
      <w:b/>
    </w:rPr>
  </w:style>
  <w:style w:type="paragraph" w:customStyle="1" w:styleId="Normal11">
    <w:name w:val="Normal + 11"/>
    <w:basedOn w:val="Normal"/>
    <w:link w:val="Normal11Tegn"/>
    <w:rsid w:val="001F5901"/>
    <w:rPr>
      <w:rFonts w:ascii="Times New Roman" w:hAnsi="Times New Roman" w:cs="Times New Roman"/>
    </w:rPr>
  </w:style>
  <w:style w:type="character" w:customStyle="1" w:styleId="Normal11Tegn">
    <w:name w:val="Normal + 11 Tegn"/>
    <w:basedOn w:val="Standardskrifttypeiafsnit"/>
    <w:link w:val="Normal11"/>
    <w:rsid w:val="001F5901"/>
    <w:rPr>
      <w:rFonts w:ascii="Times New Roman" w:hAnsi="Times New Roman" w:cs="Times New Roman"/>
    </w:rPr>
  </w:style>
  <w:style w:type="paragraph" w:styleId="Sidehoved">
    <w:name w:val="header"/>
    <w:basedOn w:val="Normal"/>
    <w:link w:val="SidehovedTegn"/>
    <w:uiPriority w:val="99"/>
    <w:unhideWhenUsed/>
    <w:rsid w:val="001F5901"/>
    <w:pPr>
      <w:tabs>
        <w:tab w:val="center" w:pos="4819"/>
        <w:tab w:val="right" w:pos="9638"/>
      </w:tabs>
    </w:pPr>
  </w:style>
  <w:style w:type="character" w:customStyle="1" w:styleId="SidehovedTegn">
    <w:name w:val="Sidehoved Tegn"/>
    <w:basedOn w:val="Standardskrifttypeiafsnit"/>
    <w:link w:val="Sidehoved"/>
    <w:uiPriority w:val="99"/>
    <w:rsid w:val="001F5901"/>
  </w:style>
  <w:style w:type="paragraph" w:styleId="Sidefod">
    <w:name w:val="footer"/>
    <w:basedOn w:val="Normal"/>
    <w:link w:val="SidefodTegn"/>
    <w:uiPriority w:val="99"/>
    <w:unhideWhenUsed/>
    <w:rsid w:val="001F5901"/>
    <w:pPr>
      <w:tabs>
        <w:tab w:val="center" w:pos="4819"/>
        <w:tab w:val="right" w:pos="9638"/>
      </w:tabs>
    </w:pPr>
  </w:style>
  <w:style w:type="character" w:customStyle="1" w:styleId="SidefodTegn">
    <w:name w:val="Sidefod Tegn"/>
    <w:basedOn w:val="Standardskrifttypeiafsnit"/>
    <w:link w:val="Sidefod"/>
    <w:uiPriority w:val="99"/>
    <w:rsid w:val="001F5901"/>
  </w:style>
  <w:style w:type="character" w:styleId="Kommentarhenvisning">
    <w:name w:val="annotation reference"/>
    <w:basedOn w:val="Standardskrifttypeiafsnit"/>
    <w:uiPriority w:val="99"/>
    <w:semiHidden/>
    <w:unhideWhenUsed/>
    <w:rsid w:val="00C01B29"/>
    <w:rPr>
      <w:sz w:val="16"/>
      <w:szCs w:val="16"/>
    </w:rPr>
  </w:style>
  <w:style w:type="paragraph" w:styleId="Kommentartekst">
    <w:name w:val="annotation text"/>
    <w:basedOn w:val="Normal"/>
    <w:link w:val="KommentartekstTegn"/>
    <w:uiPriority w:val="99"/>
    <w:semiHidden/>
    <w:unhideWhenUsed/>
    <w:rsid w:val="00C01B29"/>
    <w:rPr>
      <w:sz w:val="20"/>
      <w:szCs w:val="20"/>
    </w:rPr>
  </w:style>
  <w:style w:type="character" w:customStyle="1" w:styleId="KommentartekstTegn">
    <w:name w:val="Kommentartekst Tegn"/>
    <w:basedOn w:val="Standardskrifttypeiafsnit"/>
    <w:link w:val="Kommentartekst"/>
    <w:uiPriority w:val="99"/>
    <w:semiHidden/>
    <w:rsid w:val="00C01B29"/>
    <w:rPr>
      <w:sz w:val="20"/>
      <w:szCs w:val="20"/>
    </w:rPr>
  </w:style>
  <w:style w:type="paragraph" w:styleId="Kommentaremne">
    <w:name w:val="annotation subject"/>
    <w:basedOn w:val="Kommentartekst"/>
    <w:next w:val="Kommentartekst"/>
    <w:link w:val="KommentaremneTegn"/>
    <w:uiPriority w:val="99"/>
    <w:semiHidden/>
    <w:unhideWhenUsed/>
    <w:rsid w:val="00C01B29"/>
    <w:rPr>
      <w:b/>
      <w:bCs/>
    </w:rPr>
  </w:style>
  <w:style w:type="character" w:customStyle="1" w:styleId="KommentaremneTegn">
    <w:name w:val="Kommentaremne Tegn"/>
    <w:basedOn w:val="KommentartekstTegn"/>
    <w:link w:val="Kommentaremne"/>
    <w:uiPriority w:val="99"/>
    <w:semiHidden/>
    <w:rsid w:val="00C01B29"/>
    <w:rPr>
      <w:b/>
      <w:bCs/>
      <w:sz w:val="20"/>
      <w:szCs w:val="20"/>
    </w:rPr>
  </w:style>
  <w:style w:type="paragraph" w:styleId="Korrektur">
    <w:name w:val="Revision"/>
    <w:hidden/>
    <w:uiPriority w:val="99"/>
    <w:semiHidden/>
    <w:rsid w:val="00C01B29"/>
  </w:style>
  <w:style w:type="paragraph" w:styleId="Markeringsbobletekst">
    <w:name w:val="Balloon Text"/>
    <w:basedOn w:val="Normal"/>
    <w:link w:val="MarkeringsbobletekstTegn"/>
    <w:uiPriority w:val="99"/>
    <w:semiHidden/>
    <w:unhideWhenUsed/>
    <w:rsid w:val="00C01B29"/>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01B29"/>
    <w:rPr>
      <w:rFonts w:ascii="Tahoma" w:hAnsi="Tahoma" w:cs="Tahoma"/>
      <w:sz w:val="16"/>
      <w:szCs w:val="16"/>
    </w:rPr>
  </w:style>
  <w:style w:type="paragraph" w:styleId="Listeafsnit">
    <w:name w:val="List Paragraph"/>
    <w:basedOn w:val="Normal"/>
    <w:uiPriority w:val="34"/>
    <w:qFormat/>
    <w:rsid w:val="00166378"/>
    <w:pPr>
      <w:spacing w:after="200" w:line="276" w:lineRule="auto"/>
      <w:ind w:left="720"/>
      <w:contextualSpacing/>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028025">
      <w:bodyDiv w:val="1"/>
      <w:marLeft w:val="0"/>
      <w:marRight w:val="0"/>
      <w:marTop w:val="0"/>
      <w:marBottom w:val="0"/>
      <w:divBdr>
        <w:top w:val="none" w:sz="0" w:space="0" w:color="auto"/>
        <w:left w:val="none" w:sz="0" w:space="0" w:color="auto"/>
        <w:bottom w:val="none" w:sz="0" w:space="0" w:color="auto"/>
        <w:right w:val="none" w:sz="0" w:space="0" w:color="auto"/>
      </w:divBdr>
    </w:div>
    <w:div w:id="894201527">
      <w:bodyDiv w:val="1"/>
      <w:marLeft w:val="0"/>
      <w:marRight w:val="0"/>
      <w:marTop w:val="0"/>
      <w:marBottom w:val="0"/>
      <w:divBdr>
        <w:top w:val="none" w:sz="0" w:space="0" w:color="auto"/>
        <w:left w:val="none" w:sz="0" w:space="0" w:color="auto"/>
        <w:bottom w:val="none" w:sz="0" w:space="0" w:color="auto"/>
        <w:right w:val="none" w:sz="0" w:space="0" w:color="auto"/>
      </w:divBdr>
    </w:div>
    <w:div w:id="1109274232">
      <w:bodyDiv w:val="1"/>
      <w:marLeft w:val="0"/>
      <w:marRight w:val="0"/>
      <w:marTop w:val="0"/>
      <w:marBottom w:val="0"/>
      <w:divBdr>
        <w:top w:val="none" w:sz="0" w:space="0" w:color="auto"/>
        <w:left w:val="none" w:sz="0" w:space="0" w:color="auto"/>
        <w:bottom w:val="none" w:sz="0" w:space="0" w:color="auto"/>
        <w:right w:val="none" w:sz="0" w:space="0" w:color="auto"/>
      </w:divBdr>
    </w:div>
    <w:div w:id="1165512412">
      <w:bodyDiv w:val="1"/>
      <w:marLeft w:val="0"/>
      <w:marRight w:val="0"/>
      <w:marTop w:val="0"/>
      <w:marBottom w:val="0"/>
      <w:divBdr>
        <w:top w:val="none" w:sz="0" w:space="0" w:color="auto"/>
        <w:left w:val="none" w:sz="0" w:space="0" w:color="auto"/>
        <w:bottom w:val="none" w:sz="0" w:space="0" w:color="auto"/>
        <w:right w:val="none" w:sz="0" w:space="0" w:color="auto"/>
      </w:divBdr>
    </w:div>
    <w:div w:id="211138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C275F-42CF-4EE5-86DF-2D3E062BE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28</Pages>
  <Words>9463</Words>
  <Characters>57731</Characters>
  <Application>Microsoft Office Word</Application>
  <DocSecurity>0</DocSecurity>
  <Lines>481</Lines>
  <Paragraphs>134</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67060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3</cp:revision>
  <cp:lastPrinted>2012-04-25T08:29:00Z</cp:lastPrinted>
  <dcterms:created xsi:type="dcterms:W3CDTF">2012-06-19T09:18:00Z</dcterms:created>
  <dcterms:modified xsi:type="dcterms:W3CDTF">2012-06-20T12:48:00Z</dcterms:modified>
</cp:coreProperties>
</file>