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1CAD0" w14:textId="0151F424" w:rsidR="000407F9" w:rsidRDefault="00BE3168">
      <w:proofErr w:type="gramStart"/>
      <w:r>
        <w:t>Hændelser :</w:t>
      </w:r>
      <w:proofErr w:type="gramEnd"/>
      <w:r>
        <w:t xml:space="preserve"> M1SS som fordringshaver </w:t>
      </w:r>
      <w:r w:rsidR="004905BB">
        <w:t>– Køb hos udenlandske virksomheder hvor forbrugsland er Danmark.</w:t>
      </w:r>
      <w:r w:rsidR="00105ED2">
        <w:t xml:space="preserve"> – Version 1,</w:t>
      </w:r>
      <w:r w:rsidR="007174B2">
        <w:t>1 af 22</w:t>
      </w:r>
      <w:r w:rsidR="00105ED2">
        <w:t>. august 2014.</w:t>
      </w:r>
    </w:p>
    <w:p w14:paraId="1C51CAD1" w14:textId="77777777" w:rsidR="004905BB" w:rsidRPr="00105ED2" w:rsidRDefault="00105ED2">
      <w:pPr>
        <w:rPr>
          <w:b/>
        </w:rPr>
      </w:pPr>
      <w:r>
        <w:rPr>
          <w:b/>
        </w:rPr>
        <w:t xml:space="preserve">Område: </w:t>
      </w:r>
      <w:r w:rsidR="004905BB" w:rsidRPr="00105ED2">
        <w:rPr>
          <w:b/>
        </w:rPr>
        <w:t>Angivelse – DUF2</w:t>
      </w:r>
    </w:p>
    <w:p w14:paraId="1C51CAD2" w14:textId="77777777" w:rsidR="003F7CD6" w:rsidRPr="00105ED2" w:rsidRDefault="003F7CD6">
      <w:pPr>
        <w:contextualSpacing/>
        <w:rPr>
          <w:b/>
        </w:rPr>
      </w:pPr>
      <w:r w:rsidRPr="00105ED2">
        <w:rPr>
          <w:b/>
        </w:rPr>
        <w:t>Forudsætninger:</w:t>
      </w:r>
    </w:p>
    <w:p w14:paraId="1C51CAD3" w14:textId="77777777" w:rsidR="003F7CD6" w:rsidRDefault="003F7CD6">
      <w:pPr>
        <w:contextualSpacing/>
      </w:pPr>
      <w:r>
        <w:t>Negative ordinære angivelser kan ikke forekomme.</w:t>
      </w:r>
    </w:p>
    <w:p w14:paraId="1C51CAD4" w14:textId="77777777" w:rsidR="003F7CD6" w:rsidRDefault="003F7CD6">
      <w:pPr>
        <w:contextualSpacing/>
      </w:pPr>
      <w:r>
        <w:t xml:space="preserve">Der er kun en delfordringstype på hver fordring. Der kan derfor ikke forekomme fordringer hvor tilsvaret er nul, kun angivelser. </w:t>
      </w:r>
    </w:p>
    <w:p w14:paraId="1C51CAD5" w14:textId="77777777" w:rsidR="00BF6352" w:rsidRDefault="00C14BDA">
      <w:pPr>
        <w:contextualSpacing/>
      </w:pPr>
      <w:proofErr w:type="spellStart"/>
      <w:r w:rsidRPr="00C14BDA">
        <w:t>OpkrævningFordringRykkerHendstandDato</w:t>
      </w:r>
      <w:proofErr w:type="spellEnd"/>
      <w:r>
        <w:t xml:space="preserve"> håndteres ikke af </w:t>
      </w:r>
      <w:proofErr w:type="spellStart"/>
      <w:r>
        <w:t>OpkrævningFordringListeOpdater</w:t>
      </w:r>
      <w:proofErr w:type="spellEnd"/>
      <w:r>
        <w:t>.</w:t>
      </w:r>
    </w:p>
    <w:p w14:paraId="1C51CAD6" w14:textId="77777777" w:rsidR="008962C1" w:rsidRDefault="008962C1">
      <w:pPr>
        <w:contextualSpacing/>
      </w:pPr>
      <w:r>
        <w:t>Negative fordringer kan ikke tilbagekaldes, når fordringen er godkendt af fordringshaver (frigivet, så beløbet indgår i evt. opstået kreditsaldo).</w:t>
      </w:r>
    </w:p>
    <w:p w14:paraId="5703CD40" w14:textId="77777777" w:rsidR="003D65AE" w:rsidRDefault="003D65AE">
      <w:pPr>
        <w:contextualSpacing/>
      </w:pPr>
      <w:r>
        <w:t>Angivelsesbeløb i EURO omregnes til danske kroner, da skattekontoen kun håndterer beløb i danske kroner.</w:t>
      </w:r>
    </w:p>
    <w:p w14:paraId="4A54A17B" w14:textId="6080FF01" w:rsidR="003D65AE" w:rsidRDefault="003D65AE">
      <w:pPr>
        <w:contextualSpacing/>
      </w:pPr>
      <w:r>
        <w:t>Den anvendte kurs registres og benyttes til alle fremtidige transaktioner som vedrører angivelsen.</w:t>
      </w:r>
    </w:p>
    <w:p w14:paraId="1C51CAD7" w14:textId="77777777" w:rsidR="00C14BDA" w:rsidRDefault="00C14BDA">
      <w:pPr>
        <w:contextualSpacing/>
      </w:pPr>
    </w:p>
    <w:p w14:paraId="1C51CAD8" w14:textId="77777777" w:rsidR="00BF6352" w:rsidRPr="00105ED2" w:rsidRDefault="00BF6352">
      <w:pPr>
        <w:contextualSpacing/>
        <w:rPr>
          <w:b/>
        </w:rPr>
      </w:pPr>
      <w:r w:rsidRPr="00105ED2">
        <w:rPr>
          <w:b/>
        </w:rPr>
        <w:t>Afklaringer:</w:t>
      </w:r>
    </w:p>
    <w:p w14:paraId="1C51CAD9" w14:textId="77777777" w:rsidR="00BF6352" w:rsidRDefault="00BF6352">
      <w:pPr>
        <w:contextualSpacing/>
      </w:pPr>
      <w:r>
        <w:t xml:space="preserve">Anvendelse af modtagelsesdato i </w:t>
      </w:r>
      <w:proofErr w:type="spellStart"/>
      <w:r>
        <w:t>OpkrævningFordringLIsteOpret</w:t>
      </w:r>
      <w:proofErr w:type="spellEnd"/>
      <w:r>
        <w:t>/Opdater.</w:t>
      </w:r>
    </w:p>
    <w:p w14:paraId="4FC3C538" w14:textId="37951E19" w:rsidR="003D65AE" w:rsidRPr="00AB26A0" w:rsidDel="00AA7656" w:rsidRDefault="008962C1">
      <w:pPr>
        <w:contextualSpacing/>
        <w:rPr>
          <w:del w:id="0" w:author="Poul V Madsen" w:date="2014-10-07T15:11:00Z"/>
          <w:color w:val="0070C0"/>
        </w:rPr>
      </w:pPr>
      <w:del w:id="1" w:author="Poul V Madsen" w:date="2014-10-07T15:11:00Z">
        <w:r w:rsidDel="00AA7656">
          <w:delText>Skal det være muligt at tilbagekalde fordringer</w:delText>
        </w:r>
        <w:r w:rsidR="00B21774" w:rsidDel="00AA7656">
          <w:delText>?</w:delText>
        </w:r>
        <w:r w:rsidR="00AB26A0" w:rsidDel="00AA7656">
          <w:delText xml:space="preserve"> Hvordan</w:delText>
        </w:r>
        <w:r w:rsidDel="00AA7656">
          <w:delText xml:space="preserve"> sikres det o</w:delText>
        </w:r>
        <w:r w:rsidR="00B21774" w:rsidDel="00AA7656">
          <w:delText>prindelig krav godtgøres kunden?</w:delText>
        </w:r>
        <w:r w:rsidR="00AB26A0" w:rsidDel="00AA7656">
          <w:delText xml:space="preserve"> – </w:delText>
        </w:r>
        <w:r w:rsidR="00AB26A0" w:rsidDel="00AA7656">
          <w:rPr>
            <w:color w:val="0070C0"/>
          </w:rPr>
          <w:delText>Svar: Fordring tilbagekaldes ikke.</w:delText>
        </w:r>
      </w:del>
    </w:p>
    <w:p w14:paraId="1C51CADA" w14:textId="0B0C91E0" w:rsidR="008962C1" w:rsidRDefault="003D65AE">
      <w:pPr>
        <w:contextualSpacing/>
      </w:pPr>
      <w:r>
        <w:t>Når omregningskursen fra EURO til DKK låses, er det så i forhold til angivelsen</w:t>
      </w:r>
      <w:r w:rsidR="00B21774">
        <w:t xml:space="preserve"> eller angivelsesperioden? </w:t>
      </w:r>
      <w:proofErr w:type="spellStart"/>
      <w:r w:rsidR="00B21774">
        <w:t>D.v.s</w:t>
      </w:r>
      <w:proofErr w:type="spellEnd"/>
      <w:r w:rsidR="00B21774">
        <w:t xml:space="preserve">. skal den alene anvendes ved bevægelser i forhold til et specifik </w:t>
      </w:r>
      <w:proofErr w:type="spellStart"/>
      <w:r w:rsidR="00B21774">
        <w:t>OpkrævningsFordringID</w:t>
      </w:r>
      <w:proofErr w:type="spellEnd"/>
      <w:r w:rsidR="00B21774">
        <w:t xml:space="preserve"> (FF og OR angivelser og betalinger), eller skal kursen også anvendes på evt. rettelsesangivelser (efterangivelser EA) og betalinger for samme angivelsesperiode?  </w:t>
      </w:r>
      <w:r w:rsidR="008962C1">
        <w:t xml:space="preserve"> </w:t>
      </w:r>
    </w:p>
    <w:p w14:paraId="1C51CADB" w14:textId="77777777" w:rsidR="00BF6352" w:rsidRDefault="00BF6352">
      <w:pPr>
        <w:contextualSpacing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71"/>
        <w:gridCol w:w="1412"/>
        <w:gridCol w:w="3480"/>
        <w:gridCol w:w="2532"/>
        <w:gridCol w:w="1371"/>
        <w:gridCol w:w="1484"/>
        <w:gridCol w:w="1902"/>
      </w:tblGrid>
      <w:tr w:rsidR="00A96FD5" w14:paraId="1C51CAE3" w14:textId="77777777" w:rsidTr="00AA7656">
        <w:trPr>
          <w:tblHeader/>
        </w:trPr>
        <w:tc>
          <w:tcPr>
            <w:tcW w:w="1491" w:type="dxa"/>
          </w:tcPr>
          <w:p w14:paraId="1C51CADC" w14:textId="77777777" w:rsidR="004905BB" w:rsidRPr="00F57BCC" w:rsidRDefault="004905BB">
            <w:pPr>
              <w:rPr>
                <w:b/>
              </w:rPr>
            </w:pPr>
            <w:r w:rsidRPr="00F57BCC">
              <w:rPr>
                <w:b/>
              </w:rPr>
              <w:t>Hændelse</w:t>
            </w:r>
          </w:p>
        </w:tc>
        <w:tc>
          <w:tcPr>
            <w:tcW w:w="1431" w:type="dxa"/>
          </w:tcPr>
          <w:p w14:paraId="1C51CADD" w14:textId="77777777" w:rsidR="004905BB" w:rsidRPr="00F57BCC" w:rsidRDefault="004905BB">
            <w:pPr>
              <w:rPr>
                <w:b/>
              </w:rPr>
            </w:pPr>
            <w:r w:rsidRPr="00F57BCC">
              <w:rPr>
                <w:b/>
              </w:rPr>
              <w:t>Hvor</w:t>
            </w:r>
          </w:p>
        </w:tc>
        <w:tc>
          <w:tcPr>
            <w:tcW w:w="3530" w:type="dxa"/>
          </w:tcPr>
          <w:p w14:paraId="1C51CADE" w14:textId="77777777" w:rsidR="004905BB" w:rsidRPr="00F57BCC" w:rsidRDefault="004905BB">
            <w:pPr>
              <w:rPr>
                <w:b/>
              </w:rPr>
            </w:pPr>
            <w:r w:rsidRPr="00F57BCC">
              <w:rPr>
                <w:b/>
              </w:rPr>
              <w:t>Initial handling</w:t>
            </w:r>
          </w:p>
        </w:tc>
        <w:tc>
          <w:tcPr>
            <w:tcW w:w="2567" w:type="dxa"/>
          </w:tcPr>
          <w:p w14:paraId="1C51CADF" w14:textId="77777777" w:rsidR="004905BB" w:rsidRPr="00F57BCC" w:rsidRDefault="004905BB">
            <w:pPr>
              <w:rPr>
                <w:b/>
              </w:rPr>
            </w:pPr>
            <w:r w:rsidRPr="00F57BCC">
              <w:rPr>
                <w:b/>
              </w:rPr>
              <w:t>Service</w:t>
            </w:r>
          </w:p>
        </w:tc>
        <w:tc>
          <w:tcPr>
            <w:tcW w:w="1389" w:type="dxa"/>
          </w:tcPr>
          <w:p w14:paraId="1C51CAE0" w14:textId="77777777" w:rsidR="004905BB" w:rsidRPr="00F57BCC" w:rsidRDefault="004905BB">
            <w:pPr>
              <w:rPr>
                <w:b/>
              </w:rPr>
            </w:pPr>
            <w:r w:rsidRPr="00F57BCC">
              <w:rPr>
                <w:b/>
              </w:rPr>
              <w:t>Afsluttende handling</w:t>
            </w:r>
          </w:p>
        </w:tc>
        <w:tc>
          <w:tcPr>
            <w:tcW w:w="1504" w:type="dxa"/>
          </w:tcPr>
          <w:p w14:paraId="1C51CAE1" w14:textId="77777777" w:rsidR="004905BB" w:rsidRPr="00F57BCC" w:rsidRDefault="004905BB">
            <w:pPr>
              <w:rPr>
                <w:b/>
              </w:rPr>
            </w:pPr>
            <w:r w:rsidRPr="00F57BCC">
              <w:rPr>
                <w:b/>
              </w:rPr>
              <w:t>Hvor</w:t>
            </w:r>
          </w:p>
        </w:tc>
        <w:tc>
          <w:tcPr>
            <w:tcW w:w="1740" w:type="dxa"/>
          </w:tcPr>
          <w:p w14:paraId="1C51CAE2" w14:textId="77777777" w:rsidR="004905BB" w:rsidRPr="00F57BCC" w:rsidRDefault="004905BB">
            <w:pPr>
              <w:rPr>
                <w:b/>
              </w:rPr>
            </w:pPr>
            <w:r w:rsidRPr="00F57BCC">
              <w:rPr>
                <w:b/>
              </w:rPr>
              <w:t>Resultat</w:t>
            </w:r>
          </w:p>
        </w:tc>
      </w:tr>
      <w:tr w:rsidR="00A96FD5" w14:paraId="1C51CAEF" w14:textId="77777777" w:rsidTr="00AA7656">
        <w:tc>
          <w:tcPr>
            <w:tcW w:w="1491" w:type="dxa"/>
          </w:tcPr>
          <w:p w14:paraId="1C51CAE4" w14:textId="77777777" w:rsidR="004905BB" w:rsidRPr="008962C1" w:rsidRDefault="004905BB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 xml:space="preserve">Virksomhed indberetter </w:t>
            </w:r>
            <w:r w:rsidR="007D652C" w:rsidRPr="008962C1">
              <w:rPr>
                <w:sz w:val="20"/>
                <w:szCs w:val="20"/>
              </w:rPr>
              <w:t xml:space="preserve">positiv </w:t>
            </w:r>
            <w:r w:rsidRPr="008962C1">
              <w:rPr>
                <w:sz w:val="20"/>
                <w:szCs w:val="20"/>
              </w:rPr>
              <w:t>moms</w:t>
            </w:r>
            <w:r w:rsidR="007D652C" w:rsidRPr="008962C1">
              <w:rPr>
                <w:sz w:val="20"/>
                <w:szCs w:val="20"/>
              </w:rPr>
              <w:t xml:space="preserve"> angivelse</w:t>
            </w:r>
          </w:p>
          <w:p w14:paraId="1C51CAE5" w14:textId="77777777" w:rsidR="00485AC6" w:rsidRPr="008962C1" w:rsidRDefault="00485AC6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>(Bemærk at nulangivelser ikke skal oprettes som fordringer.)</w:t>
            </w:r>
          </w:p>
          <w:p w14:paraId="1C51CAE6" w14:textId="77777777" w:rsidR="000867C4" w:rsidRPr="008962C1" w:rsidRDefault="000867C4" w:rsidP="000867C4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>SKAT kan indberette på vegne af virksomhed.</w:t>
            </w:r>
          </w:p>
        </w:tc>
        <w:tc>
          <w:tcPr>
            <w:tcW w:w="1431" w:type="dxa"/>
          </w:tcPr>
          <w:p w14:paraId="1C51CAE7" w14:textId="77777777" w:rsidR="004905BB" w:rsidRPr="008962C1" w:rsidRDefault="004905BB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 xml:space="preserve">I M1SS </w:t>
            </w:r>
            <w:proofErr w:type="spellStart"/>
            <w:r w:rsidRPr="008962C1">
              <w:rPr>
                <w:sz w:val="20"/>
                <w:szCs w:val="20"/>
              </w:rPr>
              <w:t>angivelseløsning</w:t>
            </w:r>
            <w:proofErr w:type="spellEnd"/>
          </w:p>
        </w:tc>
        <w:tc>
          <w:tcPr>
            <w:tcW w:w="3530" w:type="dxa"/>
          </w:tcPr>
          <w:p w14:paraId="1C51CAE8" w14:textId="77777777" w:rsidR="004905BB" w:rsidRPr="008962C1" w:rsidRDefault="004905BB" w:rsidP="00493ECC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 xml:space="preserve">M1SS kalder </w:t>
            </w:r>
            <w:proofErr w:type="spellStart"/>
            <w:r w:rsidRPr="008962C1">
              <w:rPr>
                <w:sz w:val="20"/>
                <w:szCs w:val="20"/>
              </w:rPr>
              <w:t>OpkrævningFordringListeOpret</w:t>
            </w:r>
            <w:proofErr w:type="spellEnd"/>
            <w:r w:rsidRPr="008962C1">
              <w:rPr>
                <w:sz w:val="20"/>
                <w:szCs w:val="20"/>
              </w:rPr>
              <w:t xml:space="preserve"> med</w:t>
            </w:r>
            <w:r w:rsidR="007D652C" w:rsidRPr="008962C1">
              <w:rPr>
                <w:sz w:val="20"/>
                <w:szCs w:val="20"/>
              </w:rPr>
              <w:t xml:space="preserve"> </w:t>
            </w:r>
            <w:proofErr w:type="spellStart"/>
            <w:r w:rsidR="00493ECC" w:rsidRPr="008962C1">
              <w:rPr>
                <w:sz w:val="20"/>
                <w:szCs w:val="20"/>
              </w:rPr>
              <w:t>KundeNumme</w:t>
            </w:r>
            <w:r w:rsidR="00493ECC" w:rsidRPr="008962C1">
              <w:rPr>
                <w:rFonts w:ascii="Arial" w:hAnsi="Arial" w:cs="Arial"/>
                <w:sz w:val="20"/>
                <w:szCs w:val="20"/>
              </w:rPr>
              <w:t>r</w:t>
            </w:r>
            <w:proofErr w:type="spellEnd"/>
            <w:r w:rsidR="00493ECC" w:rsidRPr="008962C1">
              <w:rPr>
                <w:sz w:val="20"/>
                <w:szCs w:val="20"/>
              </w:rPr>
              <w:t xml:space="preserve">, </w:t>
            </w:r>
            <w:proofErr w:type="spellStart"/>
            <w:r w:rsidR="00493ECC" w:rsidRPr="008962C1">
              <w:rPr>
                <w:sz w:val="20"/>
                <w:szCs w:val="20"/>
              </w:rPr>
              <w:t>KundeType</w:t>
            </w:r>
            <w:proofErr w:type="spellEnd"/>
            <w:r w:rsidR="00493ECC" w:rsidRPr="008962C1">
              <w:rPr>
                <w:sz w:val="20"/>
                <w:szCs w:val="20"/>
              </w:rPr>
              <w:t xml:space="preserve"> (SE eller </w:t>
            </w:r>
            <w:proofErr w:type="spellStart"/>
            <w:r w:rsidR="00493ECC" w:rsidRPr="008962C1">
              <w:rPr>
                <w:sz w:val="20"/>
                <w:szCs w:val="20"/>
              </w:rPr>
              <w:t>UViR</w:t>
            </w:r>
            <w:proofErr w:type="spellEnd"/>
            <w:r w:rsidR="00493ECC" w:rsidRPr="008962C1">
              <w:rPr>
                <w:sz w:val="20"/>
                <w:szCs w:val="20"/>
              </w:rPr>
              <w:t xml:space="preserve">) </w:t>
            </w:r>
            <w:proofErr w:type="spellStart"/>
            <w:r w:rsidR="00493ECC" w:rsidRPr="008962C1">
              <w:rPr>
                <w:sz w:val="20"/>
                <w:szCs w:val="20"/>
              </w:rPr>
              <w:t>OpkrævningFordringArt</w:t>
            </w:r>
            <w:proofErr w:type="spellEnd"/>
            <w:r w:rsidRPr="008962C1">
              <w:rPr>
                <w:sz w:val="20"/>
                <w:szCs w:val="20"/>
              </w:rPr>
              <w:t xml:space="preserve"> OR, </w:t>
            </w:r>
            <w:proofErr w:type="spellStart"/>
            <w:r w:rsidR="00493ECC" w:rsidRPr="008962C1">
              <w:rPr>
                <w:sz w:val="20"/>
                <w:szCs w:val="20"/>
              </w:rPr>
              <w:t>OpkrævningFordringTypeID</w:t>
            </w:r>
            <w:proofErr w:type="spellEnd"/>
            <w:r w:rsidRPr="008962C1">
              <w:rPr>
                <w:sz w:val="20"/>
                <w:szCs w:val="20"/>
              </w:rPr>
              <w:t xml:space="preserve"> (Hovedtrans) Kodeværdi for </w:t>
            </w:r>
            <w:proofErr w:type="spellStart"/>
            <w:r w:rsidRPr="008962C1">
              <w:rPr>
                <w:sz w:val="20"/>
                <w:szCs w:val="20"/>
              </w:rPr>
              <w:t>OnMomsShop</w:t>
            </w:r>
            <w:proofErr w:type="spellEnd"/>
            <w:r w:rsidRPr="008962C1">
              <w:rPr>
                <w:sz w:val="20"/>
                <w:szCs w:val="20"/>
              </w:rPr>
              <w:t xml:space="preserve">, </w:t>
            </w:r>
            <w:proofErr w:type="spellStart"/>
            <w:r w:rsidR="000F7821" w:rsidRPr="008962C1">
              <w:rPr>
                <w:sz w:val="20"/>
                <w:szCs w:val="20"/>
              </w:rPr>
              <w:t>OpkrævningDelFordringTypeID</w:t>
            </w:r>
            <w:proofErr w:type="spellEnd"/>
            <w:r w:rsidRPr="008962C1">
              <w:rPr>
                <w:sz w:val="20"/>
                <w:szCs w:val="20"/>
              </w:rPr>
              <w:t xml:space="preserve"> (Deltrans) kodeværdi for moms</w:t>
            </w:r>
            <w:r w:rsidR="007D652C" w:rsidRPr="008962C1">
              <w:rPr>
                <w:sz w:val="20"/>
                <w:szCs w:val="20"/>
              </w:rPr>
              <w:t xml:space="preserve">, </w:t>
            </w:r>
            <w:proofErr w:type="spellStart"/>
            <w:r w:rsidR="000F7821" w:rsidRPr="008962C1">
              <w:rPr>
                <w:sz w:val="20"/>
                <w:szCs w:val="20"/>
              </w:rPr>
              <w:t>OpkrævningFordringBeløb</w:t>
            </w:r>
            <w:proofErr w:type="spellEnd"/>
            <w:r w:rsidR="007D652C" w:rsidRPr="008962C1"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="00A96FD5" w:rsidRPr="008962C1">
              <w:rPr>
                <w:sz w:val="20"/>
                <w:szCs w:val="20"/>
              </w:rPr>
              <w:t>OpkrævningDelFordringBeløb</w:t>
            </w:r>
            <w:proofErr w:type="spellEnd"/>
            <w:r w:rsidR="007D652C" w:rsidRPr="008962C1">
              <w:rPr>
                <w:sz w:val="20"/>
                <w:szCs w:val="20"/>
              </w:rPr>
              <w:t xml:space="preserve">,  </w:t>
            </w:r>
            <w:proofErr w:type="spellStart"/>
            <w:r w:rsidR="00A96FD5" w:rsidRPr="008962C1">
              <w:rPr>
                <w:sz w:val="20"/>
                <w:szCs w:val="20"/>
              </w:rPr>
              <w:t>OpkrævningFordringSidsteRettidi</w:t>
            </w:r>
            <w:proofErr w:type="gramEnd"/>
            <w:r w:rsidR="00A96FD5" w:rsidRPr="008962C1">
              <w:rPr>
                <w:sz w:val="20"/>
                <w:szCs w:val="20"/>
              </w:rPr>
              <w:t>gBetalingDato</w:t>
            </w:r>
            <w:proofErr w:type="spellEnd"/>
            <w:r w:rsidR="007D652C" w:rsidRPr="008962C1">
              <w:rPr>
                <w:sz w:val="20"/>
                <w:szCs w:val="20"/>
              </w:rPr>
              <w:t xml:space="preserve"> = frist for betaling til salgslandets myndighed , </w:t>
            </w:r>
            <w:proofErr w:type="spellStart"/>
            <w:r w:rsidR="00C14BDA" w:rsidRPr="008962C1">
              <w:rPr>
                <w:sz w:val="20"/>
                <w:szCs w:val="20"/>
              </w:rPr>
              <w:lastRenderedPageBreak/>
              <w:t>OpkrævningFordringRykkerHendstandDato</w:t>
            </w:r>
            <w:proofErr w:type="spellEnd"/>
            <w:r w:rsidR="007D652C" w:rsidRPr="008962C1">
              <w:rPr>
                <w:sz w:val="20"/>
                <w:szCs w:val="20"/>
              </w:rPr>
              <w:t xml:space="preserve"> = forventet dato for modtagelse af betaling fra salgslandets myndighed.</w:t>
            </w:r>
          </w:p>
        </w:tc>
        <w:tc>
          <w:tcPr>
            <w:tcW w:w="2567" w:type="dxa"/>
          </w:tcPr>
          <w:p w14:paraId="1C51CAE9" w14:textId="77777777" w:rsidR="004905BB" w:rsidRPr="008962C1" w:rsidRDefault="004905BB">
            <w:pPr>
              <w:rPr>
                <w:sz w:val="20"/>
                <w:szCs w:val="20"/>
              </w:rPr>
            </w:pPr>
            <w:proofErr w:type="spellStart"/>
            <w:r w:rsidRPr="008962C1">
              <w:rPr>
                <w:sz w:val="20"/>
                <w:szCs w:val="20"/>
              </w:rPr>
              <w:lastRenderedPageBreak/>
              <w:t>OpkrævningFordringListeOpret</w:t>
            </w:r>
            <w:proofErr w:type="spellEnd"/>
          </w:p>
        </w:tc>
        <w:tc>
          <w:tcPr>
            <w:tcW w:w="1389" w:type="dxa"/>
          </w:tcPr>
          <w:p w14:paraId="1C51CAEA" w14:textId="77777777" w:rsidR="004905BB" w:rsidRDefault="007D652C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>Hvis kundetype=</w:t>
            </w:r>
            <w:proofErr w:type="spellStart"/>
            <w:r w:rsidRPr="008962C1">
              <w:rPr>
                <w:sz w:val="20"/>
                <w:szCs w:val="20"/>
              </w:rPr>
              <w:t>UViR</w:t>
            </w:r>
            <w:proofErr w:type="spellEnd"/>
            <w:r w:rsidRPr="008962C1">
              <w:rPr>
                <w:sz w:val="20"/>
                <w:szCs w:val="20"/>
              </w:rPr>
              <w:t xml:space="preserve"> og kunden ikke allerede har en konto på skattekontoen, så kaldes </w:t>
            </w:r>
            <w:proofErr w:type="spellStart"/>
            <w:r w:rsidRPr="008962C1">
              <w:rPr>
                <w:sz w:val="20"/>
                <w:szCs w:val="20"/>
              </w:rPr>
              <w:t>UViR</w:t>
            </w:r>
            <w:proofErr w:type="spellEnd"/>
            <w:r w:rsidRPr="008962C1">
              <w:rPr>
                <w:sz w:val="20"/>
                <w:szCs w:val="20"/>
              </w:rPr>
              <w:t xml:space="preserve"> registeret for </w:t>
            </w:r>
            <w:r w:rsidR="00485AC6" w:rsidRPr="008962C1">
              <w:rPr>
                <w:sz w:val="20"/>
                <w:szCs w:val="20"/>
              </w:rPr>
              <w:t xml:space="preserve">at </w:t>
            </w:r>
            <w:r w:rsidRPr="008962C1">
              <w:rPr>
                <w:sz w:val="20"/>
                <w:szCs w:val="20"/>
              </w:rPr>
              <w:t>in</w:t>
            </w:r>
            <w:r w:rsidR="00485AC6" w:rsidRPr="008962C1">
              <w:rPr>
                <w:sz w:val="20"/>
                <w:szCs w:val="20"/>
              </w:rPr>
              <w:t>dhente</w:t>
            </w:r>
            <w:r w:rsidRPr="008962C1">
              <w:rPr>
                <w:sz w:val="20"/>
                <w:szCs w:val="20"/>
              </w:rPr>
              <w:t xml:space="preserve"> oplysninger til oprettelse af konto.</w:t>
            </w:r>
          </w:p>
          <w:p w14:paraId="25B7FCBB" w14:textId="77777777" w:rsidR="002D27D2" w:rsidRPr="008962C1" w:rsidRDefault="002D27D2">
            <w:pPr>
              <w:rPr>
                <w:sz w:val="20"/>
                <w:szCs w:val="20"/>
              </w:rPr>
            </w:pPr>
          </w:p>
          <w:p w14:paraId="1C51CAEB" w14:textId="77777777" w:rsidR="007D652C" w:rsidRPr="008962C1" w:rsidRDefault="007D652C" w:rsidP="007D652C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 xml:space="preserve">Fordring </w:t>
            </w:r>
            <w:r w:rsidR="00485AC6" w:rsidRPr="008962C1">
              <w:rPr>
                <w:sz w:val="20"/>
                <w:szCs w:val="20"/>
              </w:rPr>
              <w:t>posteres</w:t>
            </w:r>
            <w:r w:rsidRPr="008962C1">
              <w:rPr>
                <w:sz w:val="20"/>
                <w:szCs w:val="20"/>
              </w:rPr>
              <w:t xml:space="preserve"> på kundens konto og der indsættes et rykkerstop (med udløb på henstandsdato)</w:t>
            </w:r>
          </w:p>
        </w:tc>
        <w:tc>
          <w:tcPr>
            <w:tcW w:w="1504" w:type="dxa"/>
          </w:tcPr>
          <w:p w14:paraId="1E6768A1" w14:textId="77777777" w:rsidR="004905BB" w:rsidRDefault="004905BB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lastRenderedPageBreak/>
              <w:t>Skattekontoen</w:t>
            </w:r>
          </w:p>
          <w:p w14:paraId="0025A20A" w14:textId="77777777" w:rsidR="002D27D2" w:rsidRDefault="002D27D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 xml:space="preserve"> Case:</w:t>
            </w:r>
          </w:p>
          <w:p w14:paraId="4C11DDF4" w14:textId="77777777" w:rsidR="002D27D2" w:rsidRDefault="002D2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13.05 Opret konto</w:t>
            </w:r>
          </w:p>
          <w:p w14:paraId="65DA6B50" w14:textId="77777777" w:rsidR="002D27D2" w:rsidRDefault="002D2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12.50 Modtag og opret fordring – Variant One Stop Moms</w:t>
            </w:r>
          </w:p>
          <w:p w14:paraId="1C51CAEC" w14:textId="78FDC25B" w:rsidR="00250A15" w:rsidRPr="008962C1" w:rsidRDefault="00250A15">
            <w:pPr>
              <w:rPr>
                <w:sz w:val="20"/>
                <w:szCs w:val="20"/>
              </w:rPr>
            </w:pPr>
            <w:r w:rsidRPr="00250A15">
              <w:rPr>
                <w:sz w:val="20"/>
                <w:szCs w:val="20"/>
              </w:rPr>
              <w:t>13.03 Opret stop for konto DMO</w:t>
            </w:r>
            <w:r w:rsidRPr="00250A15">
              <w:rPr>
                <w:sz w:val="20"/>
                <w:szCs w:val="20"/>
              </w:rPr>
              <w:tab/>
            </w:r>
          </w:p>
        </w:tc>
        <w:tc>
          <w:tcPr>
            <w:tcW w:w="1740" w:type="dxa"/>
          </w:tcPr>
          <w:p w14:paraId="1C51CAED" w14:textId="77777777" w:rsidR="004905BB" w:rsidRPr="008962C1" w:rsidRDefault="00485AC6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>Fordring er registreret på konto i skattekontoen.</w:t>
            </w:r>
          </w:p>
          <w:p w14:paraId="1C51CAEE" w14:textId="77777777" w:rsidR="000867C4" w:rsidRPr="008962C1" w:rsidRDefault="000867C4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 xml:space="preserve">M1SS har modtaget et </w:t>
            </w:r>
            <w:proofErr w:type="spellStart"/>
            <w:r w:rsidRPr="008962C1">
              <w:rPr>
                <w:sz w:val="20"/>
                <w:szCs w:val="20"/>
              </w:rPr>
              <w:t>fordringid</w:t>
            </w:r>
            <w:proofErr w:type="spellEnd"/>
            <w:r w:rsidRPr="008962C1">
              <w:rPr>
                <w:sz w:val="20"/>
                <w:szCs w:val="20"/>
              </w:rPr>
              <w:t>.</w:t>
            </w:r>
          </w:p>
        </w:tc>
      </w:tr>
      <w:tr w:rsidR="00A96FD5" w14:paraId="1C51CAFA" w14:textId="77777777" w:rsidTr="00AA7656">
        <w:tc>
          <w:tcPr>
            <w:tcW w:w="1491" w:type="dxa"/>
          </w:tcPr>
          <w:p w14:paraId="1C51CAF0" w14:textId="647CAE3C" w:rsidR="004905BB" w:rsidRPr="008962C1" w:rsidRDefault="007D652C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lastRenderedPageBreak/>
              <w:t>Angivelsesperiode foreløbig fastsættes</w:t>
            </w:r>
          </w:p>
        </w:tc>
        <w:tc>
          <w:tcPr>
            <w:tcW w:w="1431" w:type="dxa"/>
          </w:tcPr>
          <w:p w14:paraId="1C51CAF1" w14:textId="77777777" w:rsidR="004905BB" w:rsidRPr="008962C1" w:rsidRDefault="00485AC6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 xml:space="preserve">I M1SS </w:t>
            </w:r>
            <w:proofErr w:type="spellStart"/>
            <w:r w:rsidRPr="008962C1">
              <w:rPr>
                <w:sz w:val="20"/>
                <w:szCs w:val="20"/>
              </w:rPr>
              <w:t>angivelseløsning</w:t>
            </w:r>
            <w:proofErr w:type="spellEnd"/>
          </w:p>
        </w:tc>
        <w:tc>
          <w:tcPr>
            <w:tcW w:w="3530" w:type="dxa"/>
          </w:tcPr>
          <w:p w14:paraId="1C51CAF2" w14:textId="77777777" w:rsidR="004905BB" w:rsidRPr="008962C1" w:rsidRDefault="00485AC6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 xml:space="preserve">M1SS kalder </w:t>
            </w:r>
            <w:proofErr w:type="spellStart"/>
            <w:r w:rsidRPr="008962C1">
              <w:rPr>
                <w:sz w:val="20"/>
                <w:szCs w:val="20"/>
              </w:rPr>
              <w:t>OpkrævningFordringListeOpret</w:t>
            </w:r>
            <w:proofErr w:type="spellEnd"/>
            <w:r w:rsidRPr="008962C1">
              <w:rPr>
                <w:sz w:val="20"/>
                <w:szCs w:val="20"/>
              </w:rPr>
              <w:t xml:space="preserve"> </w:t>
            </w:r>
            <w:r w:rsidR="00493ECC" w:rsidRPr="008962C1">
              <w:rPr>
                <w:sz w:val="20"/>
                <w:szCs w:val="20"/>
              </w:rPr>
              <w:t xml:space="preserve">med </w:t>
            </w:r>
            <w:proofErr w:type="spellStart"/>
            <w:r w:rsidR="00493ECC" w:rsidRPr="008962C1">
              <w:rPr>
                <w:sz w:val="20"/>
                <w:szCs w:val="20"/>
              </w:rPr>
              <w:t>KundeNumme</w:t>
            </w:r>
            <w:r w:rsidR="00493ECC" w:rsidRPr="008962C1">
              <w:rPr>
                <w:rFonts w:ascii="Arial" w:hAnsi="Arial" w:cs="Arial"/>
                <w:sz w:val="20"/>
                <w:szCs w:val="20"/>
              </w:rPr>
              <w:t>r</w:t>
            </w:r>
            <w:proofErr w:type="spellEnd"/>
            <w:r w:rsidR="00493ECC" w:rsidRPr="008962C1">
              <w:rPr>
                <w:sz w:val="20"/>
                <w:szCs w:val="20"/>
              </w:rPr>
              <w:t xml:space="preserve">, </w:t>
            </w:r>
            <w:proofErr w:type="spellStart"/>
            <w:r w:rsidR="00493ECC" w:rsidRPr="008962C1">
              <w:rPr>
                <w:sz w:val="20"/>
                <w:szCs w:val="20"/>
              </w:rPr>
              <w:t>KundeType</w:t>
            </w:r>
            <w:proofErr w:type="spellEnd"/>
            <w:r w:rsidR="00493ECC" w:rsidRPr="008962C1">
              <w:rPr>
                <w:sz w:val="20"/>
                <w:szCs w:val="20"/>
              </w:rPr>
              <w:t xml:space="preserve"> (SE eller </w:t>
            </w:r>
            <w:proofErr w:type="spellStart"/>
            <w:r w:rsidR="00493ECC" w:rsidRPr="008962C1">
              <w:rPr>
                <w:sz w:val="20"/>
                <w:szCs w:val="20"/>
              </w:rPr>
              <w:t>UViR</w:t>
            </w:r>
            <w:proofErr w:type="spellEnd"/>
            <w:r w:rsidR="00493ECC" w:rsidRPr="008962C1">
              <w:rPr>
                <w:sz w:val="20"/>
                <w:szCs w:val="20"/>
              </w:rPr>
              <w:t xml:space="preserve">) </w:t>
            </w:r>
            <w:proofErr w:type="spellStart"/>
            <w:r w:rsidR="00493ECC" w:rsidRPr="008962C1">
              <w:rPr>
                <w:sz w:val="20"/>
                <w:szCs w:val="20"/>
              </w:rPr>
              <w:t>OpkrævningFordringArt</w:t>
            </w:r>
            <w:proofErr w:type="spellEnd"/>
            <w:r w:rsidRPr="008962C1">
              <w:rPr>
                <w:sz w:val="20"/>
                <w:szCs w:val="20"/>
              </w:rPr>
              <w:t xml:space="preserve"> FF, </w:t>
            </w:r>
            <w:proofErr w:type="spellStart"/>
            <w:r w:rsidR="00493ECC" w:rsidRPr="008962C1">
              <w:rPr>
                <w:sz w:val="20"/>
                <w:szCs w:val="20"/>
              </w:rPr>
              <w:t>OpkrævningFordringTypeID</w:t>
            </w:r>
            <w:proofErr w:type="spellEnd"/>
            <w:r w:rsidRPr="008962C1">
              <w:rPr>
                <w:sz w:val="20"/>
                <w:szCs w:val="20"/>
              </w:rPr>
              <w:t xml:space="preserve"> (Hovedtrans) Kodeværdi for </w:t>
            </w:r>
            <w:proofErr w:type="spellStart"/>
            <w:r w:rsidRPr="008962C1">
              <w:rPr>
                <w:sz w:val="20"/>
                <w:szCs w:val="20"/>
              </w:rPr>
              <w:t>OnMomsShop</w:t>
            </w:r>
            <w:proofErr w:type="spellEnd"/>
            <w:r w:rsidRPr="008962C1">
              <w:rPr>
                <w:sz w:val="20"/>
                <w:szCs w:val="20"/>
              </w:rPr>
              <w:t xml:space="preserve">, </w:t>
            </w:r>
            <w:proofErr w:type="spellStart"/>
            <w:r w:rsidR="000F7821" w:rsidRPr="008962C1">
              <w:rPr>
                <w:sz w:val="20"/>
                <w:szCs w:val="20"/>
              </w:rPr>
              <w:t>OpkrævningDelFordringTypeID</w:t>
            </w:r>
            <w:proofErr w:type="spellEnd"/>
            <w:r w:rsidRPr="008962C1">
              <w:rPr>
                <w:sz w:val="20"/>
                <w:szCs w:val="20"/>
              </w:rPr>
              <w:t xml:space="preserve"> (Deltrans) kodeværdi for moms, </w:t>
            </w:r>
            <w:proofErr w:type="spellStart"/>
            <w:r w:rsidR="000F7821" w:rsidRPr="008962C1">
              <w:rPr>
                <w:sz w:val="20"/>
                <w:szCs w:val="20"/>
              </w:rPr>
              <w:t>OpkrævningFordringBeløb</w:t>
            </w:r>
            <w:proofErr w:type="spellEnd"/>
            <w:r w:rsidRPr="008962C1"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="00A96FD5" w:rsidRPr="008962C1">
              <w:rPr>
                <w:sz w:val="20"/>
                <w:szCs w:val="20"/>
              </w:rPr>
              <w:t>OpkrævningDelFordringBeløb</w:t>
            </w:r>
            <w:proofErr w:type="spellEnd"/>
            <w:r w:rsidRPr="008962C1">
              <w:rPr>
                <w:sz w:val="20"/>
                <w:szCs w:val="20"/>
              </w:rPr>
              <w:t xml:space="preserve">,  </w:t>
            </w:r>
            <w:proofErr w:type="spellStart"/>
            <w:r w:rsidR="00A96FD5" w:rsidRPr="008962C1">
              <w:rPr>
                <w:sz w:val="20"/>
                <w:szCs w:val="20"/>
              </w:rPr>
              <w:t>OpkrævningFordringSidsteRettidi</w:t>
            </w:r>
            <w:proofErr w:type="gramEnd"/>
            <w:r w:rsidR="00A96FD5" w:rsidRPr="008962C1">
              <w:rPr>
                <w:sz w:val="20"/>
                <w:szCs w:val="20"/>
              </w:rPr>
              <w:t>gBetalingDato</w:t>
            </w:r>
            <w:proofErr w:type="spellEnd"/>
            <w:r w:rsidRPr="008962C1">
              <w:rPr>
                <w:sz w:val="20"/>
                <w:szCs w:val="20"/>
              </w:rPr>
              <w:t xml:space="preserve"> = frist for betaling til salgslandets myndighed , </w:t>
            </w:r>
            <w:proofErr w:type="spellStart"/>
            <w:r w:rsidR="00C14BDA" w:rsidRPr="008962C1">
              <w:rPr>
                <w:sz w:val="20"/>
                <w:szCs w:val="20"/>
              </w:rPr>
              <w:t>OpkrævningFordringRykkerHendstandDato</w:t>
            </w:r>
            <w:proofErr w:type="spellEnd"/>
            <w:r w:rsidRPr="008962C1">
              <w:rPr>
                <w:sz w:val="20"/>
                <w:szCs w:val="20"/>
              </w:rPr>
              <w:t xml:space="preserve"> = forventet dato for modtagelse af betaling fra salgslandets myndighed.</w:t>
            </w:r>
          </w:p>
          <w:p w14:paraId="1C51CAF3" w14:textId="77777777" w:rsidR="00485AC6" w:rsidRPr="008962C1" w:rsidRDefault="00485AC6" w:rsidP="00485AC6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 xml:space="preserve">Hvis M1SS opkræver et FF gebyr skal det oprettes som en selvstændig fordring med </w:t>
            </w:r>
            <w:proofErr w:type="spellStart"/>
            <w:r w:rsidR="000F7821" w:rsidRPr="008962C1">
              <w:rPr>
                <w:sz w:val="20"/>
                <w:szCs w:val="20"/>
              </w:rPr>
              <w:t>OpkrævningFordringArt</w:t>
            </w:r>
            <w:proofErr w:type="spellEnd"/>
            <w:r w:rsidRPr="008962C1">
              <w:rPr>
                <w:sz w:val="20"/>
                <w:szCs w:val="20"/>
              </w:rPr>
              <w:t xml:space="preserve"> OR, </w:t>
            </w:r>
            <w:proofErr w:type="gramStart"/>
            <w:r w:rsidRPr="008962C1">
              <w:rPr>
                <w:sz w:val="20"/>
                <w:szCs w:val="20"/>
              </w:rPr>
              <w:t>Kodeværdi  for</w:t>
            </w:r>
            <w:proofErr w:type="gramEnd"/>
            <w:r w:rsidRPr="008962C1">
              <w:rPr>
                <w:sz w:val="20"/>
                <w:szCs w:val="20"/>
              </w:rPr>
              <w:t xml:space="preserve"> </w:t>
            </w:r>
            <w:proofErr w:type="spellStart"/>
            <w:r w:rsidR="000F7821" w:rsidRPr="008962C1">
              <w:rPr>
                <w:sz w:val="20"/>
                <w:szCs w:val="20"/>
              </w:rPr>
              <w:t>OpkrævningFordringTypeID</w:t>
            </w:r>
            <w:proofErr w:type="spellEnd"/>
            <w:r w:rsidRPr="008962C1">
              <w:rPr>
                <w:sz w:val="20"/>
                <w:szCs w:val="20"/>
              </w:rPr>
              <w:t xml:space="preserve"> (Hovedtrans) skal afklares. </w:t>
            </w:r>
            <w:proofErr w:type="spellStart"/>
            <w:r w:rsidR="000F7821" w:rsidRPr="008962C1">
              <w:rPr>
                <w:sz w:val="20"/>
                <w:szCs w:val="20"/>
              </w:rPr>
              <w:t>OpkrævningDelFordringTypeID</w:t>
            </w:r>
            <w:proofErr w:type="spellEnd"/>
            <w:r w:rsidRPr="008962C1">
              <w:rPr>
                <w:sz w:val="20"/>
                <w:szCs w:val="20"/>
              </w:rPr>
              <w:t xml:space="preserve"> (deltrans) Kodeværdi for (FF) gebyr, øvrige værdier som momsfordring. </w:t>
            </w:r>
          </w:p>
        </w:tc>
        <w:tc>
          <w:tcPr>
            <w:tcW w:w="2567" w:type="dxa"/>
          </w:tcPr>
          <w:p w14:paraId="1C51CAF4" w14:textId="77777777" w:rsidR="004905BB" w:rsidRPr="008962C1" w:rsidRDefault="00485AC6">
            <w:pPr>
              <w:rPr>
                <w:sz w:val="20"/>
                <w:szCs w:val="20"/>
              </w:rPr>
            </w:pPr>
            <w:proofErr w:type="spellStart"/>
            <w:r w:rsidRPr="008962C1">
              <w:rPr>
                <w:sz w:val="20"/>
                <w:szCs w:val="20"/>
              </w:rPr>
              <w:t>OpkrævningFordringListeOpret</w:t>
            </w:r>
            <w:proofErr w:type="spellEnd"/>
          </w:p>
        </w:tc>
        <w:tc>
          <w:tcPr>
            <w:tcW w:w="1389" w:type="dxa"/>
          </w:tcPr>
          <w:p w14:paraId="1C51CAF5" w14:textId="77777777" w:rsidR="00485AC6" w:rsidRPr="008962C1" w:rsidRDefault="00485AC6" w:rsidP="00485AC6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>Hvis kundetype=</w:t>
            </w:r>
            <w:proofErr w:type="spellStart"/>
            <w:r w:rsidRPr="008962C1">
              <w:rPr>
                <w:sz w:val="20"/>
                <w:szCs w:val="20"/>
              </w:rPr>
              <w:t>UViR</w:t>
            </w:r>
            <w:proofErr w:type="spellEnd"/>
            <w:r w:rsidRPr="008962C1">
              <w:rPr>
                <w:sz w:val="20"/>
                <w:szCs w:val="20"/>
              </w:rPr>
              <w:t xml:space="preserve"> og kunden ikke allerede har en konto på skattekontoen, så kaldes </w:t>
            </w:r>
            <w:proofErr w:type="spellStart"/>
            <w:r w:rsidRPr="008962C1">
              <w:rPr>
                <w:sz w:val="20"/>
                <w:szCs w:val="20"/>
              </w:rPr>
              <w:t>UViR</w:t>
            </w:r>
            <w:proofErr w:type="spellEnd"/>
            <w:r w:rsidRPr="008962C1">
              <w:rPr>
                <w:sz w:val="20"/>
                <w:szCs w:val="20"/>
              </w:rPr>
              <w:t xml:space="preserve"> registeret </w:t>
            </w:r>
            <w:proofErr w:type="gramStart"/>
            <w:r w:rsidRPr="008962C1">
              <w:rPr>
                <w:sz w:val="20"/>
                <w:szCs w:val="20"/>
              </w:rPr>
              <w:t>for  at</w:t>
            </w:r>
            <w:proofErr w:type="gramEnd"/>
            <w:r w:rsidRPr="008962C1">
              <w:rPr>
                <w:sz w:val="20"/>
                <w:szCs w:val="20"/>
              </w:rPr>
              <w:t xml:space="preserve"> indhente oplysninger til oprettelse af konto.</w:t>
            </w:r>
          </w:p>
          <w:p w14:paraId="1C51CAF6" w14:textId="77777777" w:rsidR="004905BB" w:rsidRPr="008962C1" w:rsidRDefault="00485AC6" w:rsidP="00485AC6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>Fordring posteres på kundens konto og der indsættes et rykkerstop (med udløb på henstandsdato)</w:t>
            </w:r>
          </w:p>
        </w:tc>
        <w:tc>
          <w:tcPr>
            <w:tcW w:w="1504" w:type="dxa"/>
          </w:tcPr>
          <w:p w14:paraId="6540266C" w14:textId="77777777" w:rsidR="004905BB" w:rsidRDefault="00485AC6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>Skattekontoen</w:t>
            </w:r>
          </w:p>
          <w:p w14:paraId="382732CD" w14:textId="77777777" w:rsidR="002D27D2" w:rsidRDefault="002D27D2" w:rsidP="002D2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13.05 Opret konto</w:t>
            </w:r>
          </w:p>
          <w:p w14:paraId="3A161B2A" w14:textId="77777777" w:rsidR="002D27D2" w:rsidRDefault="002D27D2" w:rsidP="002D2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12.50 Modtag og opret fordring – Variant One Stop Moms</w:t>
            </w:r>
          </w:p>
          <w:p w14:paraId="1C51CAF7" w14:textId="139ECA20" w:rsidR="00250A15" w:rsidRPr="008962C1" w:rsidRDefault="00250A15" w:rsidP="002D2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  <w:r w:rsidRPr="000E7DC3">
              <w:t xml:space="preserve"> </w:t>
            </w:r>
            <w:r w:rsidRPr="00250A15">
              <w:rPr>
                <w:sz w:val="20"/>
                <w:szCs w:val="20"/>
              </w:rPr>
              <w:t>13.03 Opret stop for konto DMO</w:t>
            </w:r>
            <w:r w:rsidRPr="00250A15">
              <w:rPr>
                <w:webHidden/>
                <w:sz w:val="20"/>
                <w:szCs w:val="20"/>
              </w:rPr>
              <w:tab/>
            </w:r>
          </w:p>
        </w:tc>
        <w:tc>
          <w:tcPr>
            <w:tcW w:w="1740" w:type="dxa"/>
          </w:tcPr>
          <w:p w14:paraId="1C51CAF8" w14:textId="77777777" w:rsidR="004905BB" w:rsidRPr="008962C1" w:rsidRDefault="00485AC6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>Fordringer er registreret på konto i skattekontoen.</w:t>
            </w:r>
          </w:p>
          <w:p w14:paraId="1C51CAF9" w14:textId="77777777" w:rsidR="000867C4" w:rsidRPr="008962C1" w:rsidRDefault="000867C4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 xml:space="preserve">M1SS har modtaget </w:t>
            </w:r>
            <w:proofErr w:type="spellStart"/>
            <w:r w:rsidRPr="008962C1">
              <w:rPr>
                <w:sz w:val="20"/>
                <w:szCs w:val="20"/>
              </w:rPr>
              <w:t>fordringsid</w:t>
            </w:r>
            <w:proofErr w:type="spellEnd"/>
            <w:r w:rsidRPr="008962C1">
              <w:rPr>
                <w:sz w:val="20"/>
                <w:szCs w:val="20"/>
              </w:rPr>
              <w:t xml:space="preserve">. Hvis der er (FF) gebyr, så har M1SS også modtaget et </w:t>
            </w:r>
            <w:proofErr w:type="spellStart"/>
            <w:r w:rsidRPr="008962C1">
              <w:rPr>
                <w:sz w:val="20"/>
                <w:szCs w:val="20"/>
              </w:rPr>
              <w:t>fordringsid</w:t>
            </w:r>
            <w:proofErr w:type="spellEnd"/>
            <w:r w:rsidRPr="008962C1">
              <w:rPr>
                <w:sz w:val="20"/>
                <w:szCs w:val="20"/>
              </w:rPr>
              <w:t xml:space="preserve"> på dette.</w:t>
            </w:r>
          </w:p>
        </w:tc>
      </w:tr>
      <w:tr w:rsidR="00BF6352" w14:paraId="1C51CB03" w14:textId="77777777" w:rsidTr="00AA7656">
        <w:tc>
          <w:tcPr>
            <w:tcW w:w="1491" w:type="dxa"/>
          </w:tcPr>
          <w:p w14:paraId="1C51CAFB" w14:textId="77777777" w:rsidR="000867C4" w:rsidRPr="008962C1" w:rsidRDefault="000867C4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>Positiv rettelses angivelse modtages</w:t>
            </w:r>
          </w:p>
        </w:tc>
        <w:tc>
          <w:tcPr>
            <w:tcW w:w="1431" w:type="dxa"/>
          </w:tcPr>
          <w:p w14:paraId="1C51CAFC" w14:textId="77777777" w:rsidR="000867C4" w:rsidRPr="008962C1" w:rsidRDefault="000867C4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>I M1SS angivelsesløsning</w:t>
            </w:r>
          </w:p>
        </w:tc>
        <w:tc>
          <w:tcPr>
            <w:tcW w:w="3530" w:type="dxa"/>
          </w:tcPr>
          <w:p w14:paraId="1C51CAFD" w14:textId="77777777" w:rsidR="000867C4" w:rsidRPr="008962C1" w:rsidRDefault="000867C4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 xml:space="preserve">M1SS kalder </w:t>
            </w:r>
            <w:proofErr w:type="spellStart"/>
            <w:r w:rsidRPr="008962C1">
              <w:rPr>
                <w:sz w:val="20"/>
                <w:szCs w:val="20"/>
              </w:rPr>
              <w:t>OpkrævningFordringListeOpret</w:t>
            </w:r>
            <w:proofErr w:type="spellEnd"/>
            <w:r w:rsidRPr="008962C1">
              <w:rPr>
                <w:sz w:val="20"/>
                <w:szCs w:val="20"/>
              </w:rPr>
              <w:t xml:space="preserve"> med </w:t>
            </w:r>
            <w:proofErr w:type="spellStart"/>
            <w:r w:rsidR="00493ECC" w:rsidRPr="008962C1">
              <w:rPr>
                <w:sz w:val="20"/>
                <w:szCs w:val="20"/>
              </w:rPr>
              <w:t>KundeNummer</w:t>
            </w:r>
            <w:proofErr w:type="spellEnd"/>
            <w:r w:rsidRPr="008962C1">
              <w:rPr>
                <w:sz w:val="20"/>
                <w:szCs w:val="20"/>
              </w:rPr>
              <w:t xml:space="preserve">, </w:t>
            </w:r>
            <w:proofErr w:type="spellStart"/>
            <w:r w:rsidR="00493ECC" w:rsidRPr="008962C1">
              <w:rPr>
                <w:sz w:val="20"/>
                <w:szCs w:val="20"/>
              </w:rPr>
              <w:t>KundeType</w:t>
            </w:r>
            <w:proofErr w:type="spellEnd"/>
            <w:r w:rsidRPr="008962C1">
              <w:rPr>
                <w:sz w:val="20"/>
                <w:szCs w:val="20"/>
              </w:rPr>
              <w:t xml:space="preserve"> (SE eller </w:t>
            </w:r>
            <w:proofErr w:type="spellStart"/>
            <w:r w:rsidRPr="008962C1">
              <w:rPr>
                <w:sz w:val="20"/>
                <w:szCs w:val="20"/>
              </w:rPr>
              <w:t>UViR</w:t>
            </w:r>
            <w:proofErr w:type="spellEnd"/>
            <w:r w:rsidRPr="008962C1">
              <w:rPr>
                <w:sz w:val="20"/>
                <w:szCs w:val="20"/>
              </w:rPr>
              <w:t xml:space="preserve">) </w:t>
            </w:r>
            <w:proofErr w:type="spellStart"/>
            <w:r w:rsidR="00493ECC" w:rsidRPr="008962C1">
              <w:rPr>
                <w:sz w:val="20"/>
                <w:szCs w:val="20"/>
              </w:rPr>
              <w:t>OpkrævningFordringArt</w:t>
            </w:r>
            <w:proofErr w:type="spellEnd"/>
            <w:r w:rsidRPr="008962C1">
              <w:rPr>
                <w:sz w:val="20"/>
                <w:szCs w:val="20"/>
              </w:rPr>
              <w:t xml:space="preserve"> EA, </w:t>
            </w:r>
            <w:proofErr w:type="spellStart"/>
            <w:r w:rsidR="00493ECC" w:rsidRPr="008962C1">
              <w:rPr>
                <w:sz w:val="20"/>
                <w:szCs w:val="20"/>
              </w:rPr>
              <w:t>OpkrævningFordringTypeID</w:t>
            </w:r>
            <w:proofErr w:type="spellEnd"/>
            <w:r w:rsidRPr="008962C1">
              <w:rPr>
                <w:sz w:val="20"/>
                <w:szCs w:val="20"/>
              </w:rPr>
              <w:t xml:space="preserve"> (Hovedtrans) Kodeværdi for </w:t>
            </w:r>
            <w:proofErr w:type="spellStart"/>
            <w:r w:rsidRPr="008962C1">
              <w:rPr>
                <w:sz w:val="20"/>
                <w:szCs w:val="20"/>
              </w:rPr>
              <w:t>OnMomsShop</w:t>
            </w:r>
            <w:proofErr w:type="spellEnd"/>
            <w:r w:rsidRPr="008962C1">
              <w:rPr>
                <w:sz w:val="20"/>
                <w:szCs w:val="20"/>
              </w:rPr>
              <w:t xml:space="preserve">, </w:t>
            </w:r>
            <w:proofErr w:type="spellStart"/>
            <w:r w:rsidR="000F7821" w:rsidRPr="008962C1">
              <w:rPr>
                <w:sz w:val="20"/>
                <w:szCs w:val="20"/>
              </w:rPr>
              <w:t>OpkrævningDelFordringTypeID</w:t>
            </w:r>
            <w:proofErr w:type="spellEnd"/>
            <w:r w:rsidRPr="008962C1">
              <w:rPr>
                <w:sz w:val="20"/>
                <w:szCs w:val="20"/>
              </w:rPr>
              <w:t xml:space="preserve"> (Deltrans) kodeværdi for moms, </w:t>
            </w:r>
            <w:proofErr w:type="spellStart"/>
            <w:r w:rsidR="000F7821" w:rsidRPr="008962C1">
              <w:rPr>
                <w:sz w:val="20"/>
                <w:szCs w:val="20"/>
              </w:rPr>
              <w:t>OpkrævningFordringBeløb</w:t>
            </w:r>
            <w:proofErr w:type="spellEnd"/>
            <w:r w:rsidRPr="008962C1"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="00A96FD5" w:rsidRPr="008962C1">
              <w:rPr>
                <w:sz w:val="20"/>
                <w:szCs w:val="20"/>
              </w:rPr>
              <w:t>OpkrævningDelFordringBeløb</w:t>
            </w:r>
            <w:proofErr w:type="spellEnd"/>
            <w:r w:rsidRPr="008962C1">
              <w:rPr>
                <w:sz w:val="20"/>
                <w:szCs w:val="20"/>
              </w:rPr>
              <w:t xml:space="preserve">,  </w:t>
            </w:r>
            <w:proofErr w:type="spellStart"/>
            <w:r w:rsidR="00A96FD5" w:rsidRPr="008962C1">
              <w:rPr>
                <w:sz w:val="20"/>
                <w:szCs w:val="20"/>
              </w:rPr>
              <w:t>OpkrævningFordringSidsteRettidi</w:t>
            </w:r>
            <w:proofErr w:type="gramEnd"/>
            <w:r w:rsidR="00A96FD5" w:rsidRPr="008962C1">
              <w:rPr>
                <w:sz w:val="20"/>
                <w:szCs w:val="20"/>
              </w:rPr>
              <w:t>gBetalingDato</w:t>
            </w:r>
            <w:proofErr w:type="spellEnd"/>
            <w:r w:rsidRPr="008962C1">
              <w:rPr>
                <w:sz w:val="20"/>
                <w:szCs w:val="20"/>
              </w:rPr>
              <w:t xml:space="preserve"> = frist for betaling til salgslandets myndighed , </w:t>
            </w:r>
            <w:proofErr w:type="spellStart"/>
            <w:r w:rsidR="00C14BDA" w:rsidRPr="008962C1">
              <w:rPr>
                <w:sz w:val="20"/>
                <w:szCs w:val="20"/>
              </w:rPr>
              <w:t>OpkrævningFordringRykkerHendstandDato</w:t>
            </w:r>
            <w:proofErr w:type="spellEnd"/>
            <w:r w:rsidRPr="008962C1">
              <w:rPr>
                <w:sz w:val="20"/>
                <w:szCs w:val="20"/>
              </w:rPr>
              <w:t xml:space="preserve"> = forventet dato for modtagelse af betaling fra salgslandets myndighed.</w:t>
            </w:r>
          </w:p>
        </w:tc>
        <w:tc>
          <w:tcPr>
            <w:tcW w:w="2567" w:type="dxa"/>
          </w:tcPr>
          <w:p w14:paraId="1C51CAFE" w14:textId="77777777" w:rsidR="000867C4" w:rsidRPr="008962C1" w:rsidRDefault="000867C4">
            <w:pPr>
              <w:rPr>
                <w:sz w:val="20"/>
                <w:szCs w:val="20"/>
              </w:rPr>
            </w:pPr>
            <w:proofErr w:type="spellStart"/>
            <w:r w:rsidRPr="008962C1">
              <w:rPr>
                <w:sz w:val="20"/>
                <w:szCs w:val="20"/>
              </w:rPr>
              <w:t>OpkrævningFordringLIsteOpret</w:t>
            </w:r>
            <w:proofErr w:type="spellEnd"/>
          </w:p>
        </w:tc>
        <w:tc>
          <w:tcPr>
            <w:tcW w:w="1389" w:type="dxa"/>
          </w:tcPr>
          <w:p w14:paraId="1C51CAFF" w14:textId="77777777" w:rsidR="000867C4" w:rsidRPr="008962C1" w:rsidRDefault="000867C4" w:rsidP="00485AC6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>Fordring posteres på kundens konto og der indsættes et rykkerstop (med udløb på henstandsdato)</w:t>
            </w:r>
          </w:p>
        </w:tc>
        <w:tc>
          <w:tcPr>
            <w:tcW w:w="1504" w:type="dxa"/>
          </w:tcPr>
          <w:p w14:paraId="473D6FBE" w14:textId="77777777" w:rsidR="000867C4" w:rsidRDefault="000867C4" w:rsidP="00F833ED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>Skattekontoen</w:t>
            </w:r>
          </w:p>
          <w:p w14:paraId="4DBCE944" w14:textId="77777777" w:rsidR="002D27D2" w:rsidRDefault="002D27D2" w:rsidP="00F83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12.50 Modtag og opret fordring – Variant One Stop Moms</w:t>
            </w:r>
          </w:p>
          <w:p w14:paraId="1C51CB00" w14:textId="634DC605" w:rsidR="00250A15" w:rsidRPr="008962C1" w:rsidRDefault="00250A15" w:rsidP="00F833ED">
            <w:pPr>
              <w:rPr>
                <w:sz w:val="20"/>
                <w:szCs w:val="20"/>
              </w:rPr>
            </w:pPr>
            <w:r w:rsidRPr="00250A15">
              <w:rPr>
                <w:sz w:val="20"/>
                <w:szCs w:val="20"/>
              </w:rPr>
              <w:t>13.03 Opret stop for konto DMO</w:t>
            </w:r>
            <w:r w:rsidRPr="00250A15">
              <w:rPr>
                <w:webHidden/>
                <w:sz w:val="20"/>
                <w:szCs w:val="20"/>
              </w:rPr>
              <w:tab/>
            </w:r>
          </w:p>
        </w:tc>
        <w:tc>
          <w:tcPr>
            <w:tcW w:w="1740" w:type="dxa"/>
          </w:tcPr>
          <w:p w14:paraId="1C51CB01" w14:textId="77777777" w:rsidR="000867C4" w:rsidRPr="008962C1" w:rsidRDefault="000867C4" w:rsidP="00F833ED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>Fordring er registreret på konto i skattekontoen.</w:t>
            </w:r>
          </w:p>
          <w:p w14:paraId="1C51CB02" w14:textId="77777777" w:rsidR="000867C4" w:rsidRPr="008962C1" w:rsidRDefault="000867C4" w:rsidP="00F833ED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 xml:space="preserve">M1SS har modtaget et </w:t>
            </w:r>
            <w:proofErr w:type="spellStart"/>
            <w:r w:rsidRPr="008962C1">
              <w:rPr>
                <w:sz w:val="20"/>
                <w:szCs w:val="20"/>
              </w:rPr>
              <w:t>fordringid</w:t>
            </w:r>
            <w:proofErr w:type="spellEnd"/>
            <w:r w:rsidRPr="008962C1">
              <w:rPr>
                <w:sz w:val="20"/>
                <w:szCs w:val="20"/>
              </w:rPr>
              <w:t>.</w:t>
            </w:r>
          </w:p>
        </w:tc>
      </w:tr>
      <w:tr w:rsidR="00A96FD5" w14:paraId="1C51CB0D" w14:textId="77777777" w:rsidTr="00AA7656">
        <w:tc>
          <w:tcPr>
            <w:tcW w:w="1491" w:type="dxa"/>
          </w:tcPr>
          <w:p w14:paraId="1C51CB04" w14:textId="77777777" w:rsidR="000867C4" w:rsidRPr="008962C1" w:rsidRDefault="000867C4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 xml:space="preserve">Negativ rettelses angivelse modtages </w:t>
            </w:r>
          </w:p>
        </w:tc>
        <w:tc>
          <w:tcPr>
            <w:tcW w:w="1431" w:type="dxa"/>
          </w:tcPr>
          <w:p w14:paraId="1C51CB05" w14:textId="77777777" w:rsidR="000867C4" w:rsidRPr="008962C1" w:rsidRDefault="000867C4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>I M1SS angivelsesløsning</w:t>
            </w:r>
          </w:p>
        </w:tc>
        <w:tc>
          <w:tcPr>
            <w:tcW w:w="3530" w:type="dxa"/>
          </w:tcPr>
          <w:p w14:paraId="1C51CB06" w14:textId="04E50B32" w:rsidR="000867C4" w:rsidRPr="008962C1" w:rsidRDefault="00E56211" w:rsidP="00E56211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 xml:space="preserve">M1SS kalder </w:t>
            </w:r>
            <w:proofErr w:type="spellStart"/>
            <w:r w:rsidRPr="008962C1">
              <w:rPr>
                <w:sz w:val="20"/>
                <w:szCs w:val="20"/>
              </w:rPr>
              <w:t>OpkrævningFordringListeOpret</w:t>
            </w:r>
            <w:proofErr w:type="spellEnd"/>
            <w:r w:rsidRPr="008962C1">
              <w:rPr>
                <w:sz w:val="20"/>
                <w:szCs w:val="20"/>
              </w:rPr>
              <w:t xml:space="preserve"> </w:t>
            </w:r>
            <w:r w:rsidR="00493ECC" w:rsidRPr="008962C1">
              <w:rPr>
                <w:sz w:val="20"/>
                <w:szCs w:val="20"/>
              </w:rPr>
              <w:t xml:space="preserve">med </w:t>
            </w:r>
            <w:proofErr w:type="spellStart"/>
            <w:r w:rsidR="00493ECC" w:rsidRPr="008962C1">
              <w:rPr>
                <w:sz w:val="20"/>
                <w:szCs w:val="20"/>
              </w:rPr>
              <w:t>KundeNumme</w:t>
            </w:r>
            <w:r w:rsidR="00493ECC" w:rsidRPr="008962C1">
              <w:rPr>
                <w:rFonts w:ascii="Arial" w:hAnsi="Arial" w:cs="Arial"/>
                <w:sz w:val="20"/>
                <w:szCs w:val="20"/>
              </w:rPr>
              <w:t>r</w:t>
            </w:r>
            <w:proofErr w:type="spellEnd"/>
            <w:r w:rsidR="00493ECC" w:rsidRPr="008962C1">
              <w:rPr>
                <w:sz w:val="20"/>
                <w:szCs w:val="20"/>
              </w:rPr>
              <w:t xml:space="preserve">, </w:t>
            </w:r>
            <w:proofErr w:type="spellStart"/>
            <w:r w:rsidR="00493ECC" w:rsidRPr="008962C1">
              <w:rPr>
                <w:sz w:val="20"/>
                <w:szCs w:val="20"/>
              </w:rPr>
              <w:t>KundeType</w:t>
            </w:r>
            <w:proofErr w:type="spellEnd"/>
            <w:r w:rsidR="00493ECC" w:rsidRPr="008962C1">
              <w:rPr>
                <w:sz w:val="20"/>
                <w:szCs w:val="20"/>
              </w:rPr>
              <w:t xml:space="preserve"> (SE eller </w:t>
            </w:r>
            <w:proofErr w:type="spellStart"/>
            <w:r w:rsidR="00493ECC" w:rsidRPr="008962C1">
              <w:rPr>
                <w:sz w:val="20"/>
                <w:szCs w:val="20"/>
              </w:rPr>
              <w:t>UViR</w:t>
            </w:r>
            <w:proofErr w:type="spellEnd"/>
            <w:r w:rsidR="00493ECC" w:rsidRPr="008962C1">
              <w:rPr>
                <w:sz w:val="20"/>
                <w:szCs w:val="20"/>
              </w:rPr>
              <w:t xml:space="preserve">) </w:t>
            </w:r>
            <w:proofErr w:type="spellStart"/>
            <w:r w:rsidR="00493ECC" w:rsidRPr="008962C1">
              <w:rPr>
                <w:sz w:val="20"/>
                <w:szCs w:val="20"/>
              </w:rPr>
              <w:t>OpkrævningFordringArt</w:t>
            </w:r>
            <w:proofErr w:type="spellEnd"/>
            <w:r w:rsidRPr="008962C1">
              <w:rPr>
                <w:sz w:val="20"/>
                <w:szCs w:val="20"/>
              </w:rPr>
              <w:t xml:space="preserve"> EA, </w:t>
            </w:r>
            <w:proofErr w:type="spellStart"/>
            <w:r w:rsidR="00493ECC" w:rsidRPr="008962C1">
              <w:rPr>
                <w:sz w:val="20"/>
                <w:szCs w:val="20"/>
              </w:rPr>
              <w:t>OpkrævningFordringTypeID</w:t>
            </w:r>
            <w:proofErr w:type="spellEnd"/>
            <w:r w:rsidRPr="008962C1">
              <w:rPr>
                <w:sz w:val="20"/>
                <w:szCs w:val="20"/>
              </w:rPr>
              <w:t xml:space="preserve"> (Hovedtrans) Kodeværdi for </w:t>
            </w:r>
            <w:proofErr w:type="spellStart"/>
            <w:r w:rsidRPr="008962C1">
              <w:rPr>
                <w:sz w:val="20"/>
                <w:szCs w:val="20"/>
              </w:rPr>
              <w:t>OnMomsShop</w:t>
            </w:r>
            <w:proofErr w:type="spellEnd"/>
            <w:r w:rsidRPr="008962C1">
              <w:rPr>
                <w:sz w:val="20"/>
                <w:szCs w:val="20"/>
              </w:rPr>
              <w:t xml:space="preserve">, </w:t>
            </w:r>
            <w:proofErr w:type="spellStart"/>
            <w:r w:rsidR="000F7821" w:rsidRPr="008962C1">
              <w:rPr>
                <w:sz w:val="20"/>
                <w:szCs w:val="20"/>
              </w:rPr>
              <w:t>OpkrævningDelFordringTypeID</w:t>
            </w:r>
            <w:proofErr w:type="spellEnd"/>
            <w:r w:rsidRPr="008962C1">
              <w:rPr>
                <w:sz w:val="20"/>
                <w:szCs w:val="20"/>
              </w:rPr>
              <w:t xml:space="preserve"> (Deltrans) kodeværdi for moms</w:t>
            </w:r>
            <w:r w:rsidR="000F7821" w:rsidRPr="008962C1">
              <w:rPr>
                <w:sz w:val="20"/>
                <w:szCs w:val="20"/>
              </w:rPr>
              <w:t xml:space="preserve"> </w:t>
            </w:r>
            <w:proofErr w:type="spellStart"/>
            <w:r w:rsidR="000F7821" w:rsidRPr="008962C1">
              <w:rPr>
                <w:sz w:val="20"/>
                <w:szCs w:val="20"/>
              </w:rPr>
              <w:t>OpkrævningFordringBeløb</w:t>
            </w:r>
            <w:proofErr w:type="spellEnd"/>
            <w:r w:rsidRPr="008962C1"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="00A96FD5" w:rsidRPr="008962C1">
              <w:rPr>
                <w:sz w:val="20"/>
                <w:szCs w:val="20"/>
              </w:rPr>
              <w:t>OpkrævningDelFordringBeløb</w:t>
            </w:r>
            <w:proofErr w:type="spellEnd"/>
            <w:r w:rsidRPr="008962C1">
              <w:rPr>
                <w:sz w:val="20"/>
                <w:szCs w:val="20"/>
              </w:rPr>
              <w:t xml:space="preserve">,  </w:t>
            </w:r>
            <w:proofErr w:type="spellStart"/>
            <w:r w:rsidR="00C14BDA" w:rsidRPr="008962C1">
              <w:rPr>
                <w:sz w:val="20"/>
                <w:szCs w:val="20"/>
              </w:rPr>
              <w:t>OpkrævningFordringFrigivelseDat</w:t>
            </w:r>
            <w:proofErr w:type="gramEnd"/>
            <w:r w:rsidR="00C14BDA" w:rsidRPr="008962C1">
              <w:rPr>
                <w:sz w:val="20"/>
                <w:szCs w:val="20"/>
              </w:rPr>
              <w:t>o</w:t>
            </w:r>
            <w:proofErr w:type="spellEnd"/>
            <w:r w:rsidRPr="008962C1">
              <w:rPr>
                <w:sz w:val="20"/>
                <w:szCs w:val="20"/>
              </w:rPr>
              <w:t xml:space="preserve"> sættes til </w:t>
            </w:r>
            <w:r w:rsidR="003F7CD6" w:rsidRPr="008962C1">
              <w:rPr>
                <w:sz w:val="20"/>
                <w:szCs w:val="20"/>
              </w:rPr>
              <w:t xml:space="preserve">fiktiv dato </w:t>
            </w:r>
            <w:r w:rsidRPr="008962C1">
              <w:rPr>
                <w:sz w:val="20"/>
                <w:szCs w:val="20"/>
              </w:rPr>
              <w:t>31129</w:t>
            </w:r>
            <w:ins w:id="2" w:author="Poul V Madsen" w:date="2014-10-07T15:11:00Z">
              <w:r w:rsidR="00AA7656">
                <w:rPr>
                  <w:sz w:val="20"/>
                  <w:szCs w:val="20"/>
                </w:rPr>
                <w:t>000</w:t>
              </w:r>
            </w:ins>
            <w:del w:id="3" w:author="Poul V Madsen" w:date="2014-10-07T15:11:00Z">
              <w:r w:rsidRPr="008962C1" w:rsidDel="00AA7656">
                <w:rPr>
                  <w:sz w:val="20"/>
                  <w:szCs w:val="20"/>
                </w:rPr>
                <w:delText>999</w:delText>
              </w:r>
            </w:del>
            <w:r w:rsidRPr="008962C1">
              <w:rPr>
                <w:sz w:val="20"/>
                <w:szCs w:val="20"/>
              </w:rPr>
              <w:t xml:space="preserve">. Hvis udenlands myndighed (kun </w:t>
            </w:r>
            <w:proofErr w:type="spellStart"/>
            <w:r w:rsidRPr="008962C1">
              <w:rPr>
                <w:sz w:val="20"/>
                <w:szCs w:val="20"/>
              </w:rPr>
              <w:t>UViR</w:t>
            </w:r>
            <w:proofErr w:type="spellEnd"/>
            <w:r w:rsidRPr="008962C1">
              <w:rPr>
                <w:sz w:val="20"/>
                <w:szCs w:val="20"/>
              </w:rPr>
              <w:t xml:space="preserve"> kundetype) refunderer overgangsgebyr så skal M1SS kalde </w:t>
            </w:r>
            <w:proofErr w:type="spellStart"/>
            <w:r w:rsidRPr="008962C1">
              <w:rPr>
                <w:sz w:val="20"/>
                <w:szCs w:val="20"/>
              </w:rPr>
              <w:t>OpkrævningFordringListeOpret</w:t>
            </w:r>
            <w:proofErr w:type="spellEnd"/>
            <w:r w:rsidRPr="008962C1">
              <w:rPr>
                <w:sz w:val="20"/>
                <w:szCs w:val="20"/>
              </w:rPr>
              <w:t xml:space="preserve"> med </w:t>
            </w:r>
            <w:proofErr w:type="spellStart"/>
            <w:r w:rsidR="000F7821" w:rsidRPr="008962C1">
              <w:rPr>
                <w:sz w:val="20"/>
                <w:szCs w:val="20"/>
              </w:rPr>
              <w:t>KundeNummer</w:t>
            </w:r>
            <w:proofErr w:type="spellEnd"/>
            <w:r w:rsidRPr="008962C1">
              <w:rPr>
                <w:sz w:val="20"/>
                <w:szCs w:val="20"/>
              </w:rPr>
              <w:t xml:space="preserve">, </w:t>
            </w:r>
            <w:proofErr w:type="spellStart"/>
            <w:r w:rsidR="000F7821" w:rsidRPr="008962C1">
              <w:rPr>
                <w:sz w:val="20"/>
                <w:szCs w:val="20"/>
              </w:rPr>
              <w:t>KundeType</w:t>
            </w:r>
            <w:proofErr w:type="spellEnd"/>
            <w:r w:rsidRPr="008962C1">
              <w:rPr>
                <w:sz w:val="20"/>
                <w:szCs w:val="20"/>
              </w:rPr>
              <w:t xml:space="preserve"> (SE eller </w:t>
            </w:r>
            <w:proofErr w:type="spellStart"/>
            <w:r w:rsidRPr="008962C1">
              <w:rPr>
                <w:sz w:val="20"/>
                <w:szCs w:val="20"/>
              </w:rPr>
              <w:t>UViR</w:t>
            </w:r>
            <w:proofErr w:type="spellEnd"/>
            <w:r w:rsidRPr="008962C1">
              <w:rPr>
                <w:sz w:val="20"/>
                <w:szCs w:val="20"/>
              </w:rPr>
              <w:t xml:space="preserve">) </w:t>
            </w:r>
            <w:proofErr w:type="spellStart"/>
            <w:proofErr w:type="gramStart"/>
            <w:r w:rsidR="000F7821" w:rsidRPr="008962C1">
              <w:rPr>
                <w:sz w:val="20"/>
                <w:szCs w:val="20"/>
              </w:rPr>
              <w:t>OpkrævningFordringArt</w:t>
            </w:r>
            <w:proofErr w:type="spellEnd"/>
            <w:r w:rsidR="000F7821" w:rsidRPr="008962C1">
              <w:rPr>
                <w:sz w:val="20"/>
                <w:szCs w:val="20"/>
              </w:rPr>
              <w:t xml:space="preserve"> </w:t>
            </w:r>
            <w:r w:rsidRPr="008962C1">
              <w:rPr>
                <w:sz w:val="20"/>
                <w:szCs w:val="20"/>
              </w:rPr>
              <w:t xml:space="preserve"> EA</w:t>
            </w:r>
            <w:proofErr w:type="gramEnd"/>
            <w:r w:rsidRPr="008962C1">
              <w:rPr>
                <w:sz w:val="20"/>
                <w:szCs w:val="20"/>
              </w:rPr>
              <w:t xml:space="preserve">, </w:t>
            </w:r>
            <w:proofErr w:type="spellStart"/>
            <w:r w:rsidR="000F7821" w:rsidRPr="008962C1">
              <w:rPr>
                <w:sz w:val="20"/>
                <w:szCs w:val="20"/>
              </w:rPr>
              <w:t>OpkrævningFordringTypeID</w:t>
            </w:r>
            <w:proofErr w:type="spellEnd"/>
            <w:r w:rsidRPr="008962C1">
              <w:rPr>
                <w:sz w:val="20"/>
                <w:szCs w:val="20"/>
              </w:rPr>
              <w:t xml:space="preserve"> (Hovedtrans) Kodeværdi for </w:t>
            </w:r>
            <w:proofErr w:type="spellStart"/>
            <w:r w:rsidRPr="008962C1">
              <w:rPr>
                <w:sz w:val="20"/>
                <w:szCs w:val="20"/>
              </w:rPr>
              <w:t>OnMomsShop</w:t>
            </w:r>
            <w:proofErr w:type="spellEnd"/>
            <w:r w:rsidRPr="008962C1">
              <w:rPr>
                <w:sz w:val="20"/>
                <w:szCs w:val="20"/>
              </w:rPr>
              <w:t xml:space="preserve">, </w:t>
            </w:r>
            <w:proofErr w:type="spellStart"/>
            <w:r w:rsidR="000F7821" w:rsidRPr="008962C1">
              <w:rPr>
                <w:sz w:val="20"/>
                <w:szCs w:val="20"/>
              </w:rPr>
              <w:t>OpkrævningDelFordringTypeID</w:t>
            </w:r>
            <w:proofErr w:type="spellEnd"/>
            <w:r w:rsidRPr="008962C1">
              <w:rPr>
                <w:sz w:val="20"/>
                <w:szCs w:val="20"/>
              </w:rPr>
              <w:t xml:space="preserve"> (Deltrans) kodeværdi for overgangsgebyr, </w:t>
            </w:r>
            <w:proofErr w:type="spellStart"/>
            <w:r w:rsidR="000F7821" w:rsidRPr="008962C1">
              <w:rPr>
                <w:sz w:val="20"/>
                <w:szCs w:val="20"/>
              </w:rPr>
              <w:t>OpkrævningFordringBeløb</w:t>
            </w:r>
            <w:proofErr w:type="spellEnd"/>
            <w:r w:rsidRPr="008962C1">
              <w:rPr>
                <w:sz w:val="20"/>
                <w:szCs w:val="20"/>
              </w:rPr>
              <w:t xml:space="preserve">, </w:t>
            </w:r>
            <w:proofErr w:type="spellStart"/>
            <w:r w:rsidR="00A96FD5" w:rsidRPr="008962C1">
              <w:rPr>
                <w:sz w:val="20"/>
                <w:szCs w:val="20"/>
              </w:rPr>
              <w:t>OpkrævningDelFordringBeløb</w:t>
            </w:r>
            <w:proofErr w:type="spellEnd"/>
            <w:r w:rsidRPr="008962C1">
              <w:rPr>
                <w:sz w:val="20"/>
                <w:szCs w:val="20"/>
              </w:rPr>
              <w:t xml:space="preserve">,  </w:t>
            </w:r>
            <w:proofErr w:type="spellStart"/>
            <w:r w:rsidR="00C14BDA" w:rsidRPr="008962C1">
              <w:rPr>
                <w:sz w:val="20"/>
                <w:szCs w:val="20"/>
              </w:rPr>
              <w:t>OpkrævningFordringFrigivelseDato</w:t>
            </w:r>
            <w:proofErr w:type="spellEnd"/>
            <w:r w:rsidRPr="008962C1">
              <w:rPr>
                <w:sz w:val="20"/>
                <w:szCs w:val="20"/>
              </w:rPr>
              <w:t xml:space="preserve"> sættes til </w:t>
            </w:r>
            <w:r w:rsidR="003F7CD6" w:rsidRPr="008962C1">
              <w:rPr>
                <w:sz w:val="20"/>
                <w:szCs w:val="20"/>
              </w:rPr>
              <w:t xml:space="preserve">fiktiv dato </w:t>
            </w:r>
            <w:r w:rsidRPr="008962C1">
              <w:rPr>
                <w:sz w:val="20"/>
                <w:szCs w:val="20"/>
              </w:rPr>
              <w:t>31129</w:t>
            </w:r>
            <w:ins w:id="4" w:author="Poul V Madsen" w:date="2014-10-07T15:11:00Z">
              <w:r w:rsidR="00AA7656">
                <w:rPr>
                  <w:sz w:val="20"/>
                  <w:szCs w:val="20"/>
                </w:rPr>
                <w:t>000</w:t>
              </w:r>
            </w:ins>
            <w:del w:id="5" w:author="Poul V Madsen" w:date="2014-10-07T15:11:00Z">
              <w:r w:rsidRPr="008962C1" w:rsidDel="00AA7656">
                <w:rPr>
                  <w:sz w:val="20"/>
                  <w:szCs w:val="20"/>
                </w:rPr>
                <w:delText>999</w:delText>
              </w:r>
            </w:del>
            <w:r w:rsidRPr="008962C1">
              <w:rPr>
                <w:sz w:val="20"/>
                <w:szCs w:val="20"/>
              </w:rPr>
              <w:t>.</w:t>
            </w:r>
          </w:p>
        </w:tc>
        <w:tc>
          <w:tcPr>
            <w:tcW w:w="2567" w:type="dxa"/>
          </w:tcPr>
          <w:p w14:paraId="1C51CB07" w14:textId="77777777" w:rsidR="000867C4" w:rsidRPr="008962C1" w:rsidRDefault="00E56211">
            <w:pPr>
              <w:rPr>
                <w:sz w:val="20"/>
                <w:szCs w:val="20"/>
              </w:rPr>
            </w:pPr>
            <w:proofErr w:type="spellStart"/>
            <w:r w:rsidRPr="008962C1">
              <w:rPr>
                <w:sz w:val="20"/>
                <w:szCs w:val="20"/>
              </w:rPr>
              <w:t>OpkrævningFordringLIsteOpret</w:t>
            </w:r>
            <w:proofErr w:type="spellEnd"/>
          </w:p>
        </w:tc>
        <w:tc>
          <w:tcPr>
            <w:tcW w:w="1389" w:type="dxa"/>
          </w:tcPr>
          <w:p w14:paraId="1C51CB08" w14:textId="77777777" w:rsidR="000867C4" w:rsidRPr="008962C1" w:rsidRDefault="00E56211" w:rsidP="003F7CD6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 xml:space="preserve">Fordring posteres på kunden konto. </w:t>
            </w:r>
          </w:p>
        </w:tc>
        <w:tc>
          <w:tcPr>
            <w:tcW w:w="1504" w:type="dxa"/>
          </w:tcPr>
          <w:p w14:paraId="1EED421E" w14:textId="77777777" w:rsidR="000867C4" w:rsidRDefault="00E56211" w:rsidP="00F833ED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>Skattekontoen</w:t>
            </w:r>
          </w:p>
          <w:p w14:paraId="1C51CB09" w14:textId="0F0E3931" w:rsidR="002D27D2" w:rsidRPr="008962C1" w:rsidRDefault="002D27D2" w:rsidP="00F83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12.50 Modtag og opret fordring – Variant One Stop Moms</w:t>
            </w:r>
          </w:p>
        </w:tc>
        <w:tc>
          <w:tcPr>
            <w:tcW w:w="1740" w:type="dxa"/>
          </w:tcPr>
          <w:p w14:paraId="1C51CB0A" w14:textId="77777777" w:rsidR="003F7CD6" w:rsidRPr="008962C1" w:rsidRDefault="003F7CD6" w:rsidP="003F7CD6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>Fordring er registreret på konto i skattekontoen.</w:t>
            </w:r>
          </w:p>
          <w:p w14:paraId="1C51CB0B" w14:textId="77777777" w:rsidR="000867C4" w:rsidRPr="008962C1" w:rsidRDefault="003F7CD6" w:rsidP="003F7CD6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 xml:space="preserve">M1SS har modtaget et </w:t>
            </w:r>
            <w:proofErr w:type="spellStart"/>
            <w:r w:rsidRPr="008962C1">
              <w:rPr>
                <w:sz w:val="20"/>
                <w:szCs w:val="20"/>
              </w:rPr>
              <w:t>fordringid</w:t>
            </w:r>
            <w:proofErr w:type="spellEnd"/>
            <w:r w:rsidRPr="008962C1">
              <w:rPr>
                <w:sz w:val="20"/>
                <w:szCs w:val="20"/>
              </w:rPr>
              <w:t>.</w:t>
            </w:r>
          </w:p>
          <w:p w14:paraId="1C51CB0C" w14:textId="77777777" w:rsidR="003F7CD6" w:rsidRPr="008962C1" w:rsidRDefault="003F7CD6" w:rsidP="003F7CD6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>Beløb indgår ikke i saldoopgørelse, før der indsættes en ny frigivelsesdato.</w:t>
            </w:r>
          </w:p>
        </w:tc>
      </w:tr>
      <w:tr w:rsidR="007D7D0B" w14:paraId="1C51CB1A" w14:textId="77777777" w:rsidTr="00AA7656">
        <w:tc>
          <w:tcPr>
            <w:tcW w:w="1491" w:type="dxa"/>
          </w:tcPr>
          <w:p w14:paraId="1C51CB0E" w14:textId="77777777" w:rsidR="003F7CD6" w:rsidRPr="008962C1" w:rsidRDefault="003F7CD6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>M1SS frigiver negativ rettelse angivelse.</w:t>
            </w:r>
          </w:p>
        </w:tc>
        <w:tc>
          <w:tcPr>
            <w:tcW w:w="1431" w:type="dxa"/>
          </w:tcPr>
          <w:p w14:paraId="1C51CB0F" w14:textId="77777777" w:rsidR="003F7CD6" w:rsidRPr="008962C1" w:rsidRDefault="003F7CD6" w:rsidP="00F833ED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>I M1SS angivelsesløsning</w:t>
            </w:r>
          </w:p>
        </w:tc>
        <w:tc>
          <w:tcPr>
            <w:tcW w:w="3530" w:type="dxa"/>
          </w:tcPr>
          <w:p w14:paraId="1C51CB10" w14:textId="77777777" w:rsidR="007D7D0B" w:rsidRPr="008962C1" w:rsidRDefault="003F7CD6" w:rsidP="003F7CD6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>M1SS kal</w:t>
            </w:r>
            <w:r w:rsidR="007D7D0B" w:rsidRPr="008962C1">
              <w:rPr>
                <w:sz w:val="20"/>
                <w:szCs w:val="20"/>
              </w:rPr>
              <w:t xml:space="preserve">der </w:t>
            </w:r>
            <w:proofErr w:type="spellStart"/>
            <w:r w:rsidR="007D7D0B" w:rsidRPr="008962C1">
              <w:rPr>
                <w:sz w:val="20"/>
                <w:szCs w:val="20"/>
              </w:rPr>
              <w:t>OpkrævningFordringListeOpdater</w:t>
            </w:r>
            <w:proofErr w:type="spellEnd"/>
            <w:r w:rsidRPr="008962C1">
              <w:rPr>
                <w:sz w:val="20"/>
                <w:szCs w:val="20"/>
              </w:rPr>
              <w:t xml:space="preserve"> med </w:t>
            </w:r>
            <w:proofErr w:type="spellStart"/>
            <w:r w:rsidR="00CD3EAC" w:rsidRPr="008962C1">
              <w:rPr>
                <w:sz w:val="20"/>
                <w:szCs w:val="20"/>
              </w:rPr>
              <w:t>KundeNumme</w:t>
            </w:r>
            <w:r w:rsidR="00CD3EAC" w:rsidRPr="008962C1">
              <w:rPr>
                <w:rFonts w:ascii="Arial" w:hAnsi="Arial" w:cs="Arial"/>
                <w:sz w:val="20"/>
                <w:szCs w:val="20"/>
              </w:rPr>
              <w:t>r</w:t>
            </w:r>
            <w:proofErr w:type="spellEnd"/>
            <w:r w:rsidRPr="008962C1">
              <w:rPr>
                <w:sz w:val="20"/>
                <w:szCs w:val="20"/>
              </w:rPr>
              <w:t xml:space="preserve">, </w:t>
            </w:r>
            <w:proofErr w:type="spellStart"/>
            <w:r w:rsidR="00CD3EAC" w:rsidRPr="008962C1">
              <w:rPr>
                <w:sz w:val="20"/>
                <w:szCs w:val="20"/>
              </w:rPr>
              <w:t>KundeType</w:t>
            </w:r>
            <w:proofErr w:type="spellEnd"/>
            <w:r w:rsidR="00CD3EAC" w:rsidRPr="008962C1">
              <w:rPr>
                <w:sz w:val="20"/>
                <w:szCs w:val="20"/>
              </w:rPr>
              <w:t xml:space="preserve"> </w:t>
            </w:r>
            <w:r w:rsidRPr="008962C1">
              <w:rPr>
                <w:sz w:val="20"/>
                <w:szCs w:val="20"/>
              </w:rPr>
              <w:t xml:space="preserve">(SE eller </w:t>
            </w:r>
            <w:proofErr w:type="spellStart"/>
            <w:r w:rsidRPr="008962C1">
              <w:rPr>
                <w:sz w:val="20"/>
                <w:szCs w:val="20"/>
              </w:rPr>
              <w:t>UViR</w:t>
            </w:r>
            <w:proofErr w:type="spellEnd"/>
            <w:r w:rsidRPr="008962C1">
              <w:rPr>
                <w:sz w:val="20"/>
                <w:szCs w:val="20"/>
              </w:rPr>
              <w:t xml:space="preserve">) </w:t>
            </w:r>
          </w:p>
          <w:p w14:paraId="1C51CB11" w14:textId="77777777" w:rsidR="007D7D0B" w:rsidRPr="008962C1" w:rsidRDefault="00CD3EAC" w:rsidP="003F7CD6">
            <w:pPr>
              <w:rPr>
                <w:sz w:val="20"/>
                <w:szCs w:val="20"/>
              </w:rPr>
            </w:pPr>
            <w:proofErr w:type="spellStart"/>
            <w:r w:rsidRPr="008962C1">
              <w:rPr>
                <w:sz w:val="20"/>
                <w:szCs w:val="20"/>
              </w:rPr>
              <w:t>OpkrævningFordringID</w:t>
            </w:r>
            <w:proofErr w:type="spellEnd"/>
            <w:r w:rsidR="007D7D0B" w:rsidRPr="008962C1">
              <w:rPr>
                <w:sz w:val="20"/>
                <w:szCs w:val="20"/>
              </w:rPr>
              <w:t>,</w:t>
            </w:r>
          </w:p>
          <w:p w14:paraId="1C51CB12" w14:textId="77777777" w:rsidR="00CD3EAC" w:rsidRPr="008962C1" w:rsidRDefault="00493ECC" w:rsidP="003F7CD6">
            <w:pPr>
              <w:rPr>
                <w:sz w:val="20"/>
                <w:szCs w:val="20"/>
              </w:rPr>
            </w:pPr>
            <w:proofErr w:type="spellStart"/>
            <w:r w:rsidRPr="008962C1">
              <w:rPr>
                <w:rFonts w:ascii="Arial" w:hAnsi="Arial" w:cs="Arial"/>
                <w:sz w:val="20"/>
                <w:szCs w:val="20"/>
              </w:rPr>
              <w:t>OpkrævningFordringArt</w:t>
            </w:r>
            <w:proofErr w:type="spellEnd"/>
            <w:r w:rsidR="00CD3EAC" w:rsidRPr="008962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CD3EAC" w:rsidRPr="008962C1">
              <w:rPr>
                <w:rFonts w:ascii="Arial" w:hAnsi="Arial" w:cs="Arial"/>
                <w:sz w:val="20"/>
                <w:szCs w:val="20"/>
              </w:rPr>
              <w:t xml:space="preserve">= </w:t>
            </w:r>
            <w:r w:rsidR="003F7CD6" w:rsidRPr="008962C1">
              <w:rPr>
                <w:sz w:val="20"/>
                <w:szCs w:val="20"/>
              </w:rPr>
              <w:t xml:space="preserve"> EA</w:t>
            </w:r>
            <w:proofErr w:type="gramEnd"/>
            <w:r w:rsidR="003F7CD6" w:rsidRPr="008962C1">
              <w:rPr>
                <w:sz w:val="20"/>
                <w:szCs w:val="20"/>
              </w:rPr>
              <w:t xml:space="preserve">, </w:t>
            </w:r>
            <w:proofErr w:type="spellStart"/>
            <w:r w:rsidR="00CD3EAC" w:rsidRPr="008962C1">
              <w:rPr>
                <w:sz w:val="20"/>
                <w:szCs w:val="20"/>
              </w:rPr>
              <w:t>OpkrævningFordringTypeID</w:t>
            </w:r>
            <w:proofErr w:type="spellEnd"/>
            <w:r w:rsidR="00CD3EAC" w:rsidRPr="008962C1">
              <w:rPr>
                <w:sz w:val="20"/>
                <w:szCs w:val="20"/>
              </w:rPr>
              <w:t xml:space="preserve"> </w:t>
            </w:r>
            <w:r w:rsidR="003F7CD6" w:rsidRPr="008962C1">
              <w:rPr>
                <w:sz w:val="20"/>
                <w:szCs w:val="20"/>
              </w:rPr>
              <w:t xml:space="preserve">(Hovedtrans) Kodeværdi for </w:t>
            </w:r>
            <w:proofErr w:type="spellStart"/>
            <w:r w:rsidR="003F7CD6" w:rsidRPr="008962C1">
              <w:rPr>
                <w:sz w:val="20"/>
                <w:szCs w:val="20"/>
              </w:rPr>
              <w:t>OnMomsShop</w:t>
            </w:r>
            <w:proofErr w:type="spellEnd"/>
            <w:r w:rsidR="003F7CD6" w:rsidRPr="008962C1">
              <w:rPr>
                <w:sz w:val="20"/>
                <w:szCs w:val="20"/>
              </w:rPr>
              <w:t xml:space="preserve">, </w:t>
            </w:r>
            <w:proofErr w:type="spellStart"/>
            <w:r w:rsidR="00CD3EAC" w:rsidRPr="008962C1">
              <w:rPr>
                <w:sz w:val="20"/>
                <w:szCs w:val="20"/>
              </w:rPr>
              <w:t>OpkrævningDelFordringTypeID</w:t>
            </w:r>
            <w:proofErr w:type="spellEnd"/>
            <w:r w:rsidR="00CD3EAC" w:rsidRPr="008962C1">
              <w:rPr>
                <w:sz w:val="20"/>
                <w:szCs w:val="20"/>
              </w:rPr>
              <w:t xml:space="preserve"> </w:t>
            </w:r>
            <w:r w:rsidR="003F7CD6" w:rsidRPr="008962C1">
              <w:rPr>
                <w:sz w:val="20"/>
                <w:szCs w:val="20"/>
              </w:rPr>
              <w:t>(Deltrans) kodeværdi for moms,</w:t>
            </w:r>
            <w:r w:rsidR="00CD3EAC" w:rsidRPr="008962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F7CD6" w:rsidRPr="008962C1">
              <w:rPr>
                <w:sz w:val="20"/>
                <w:szCs w:val="20"/>
              </w:rPr>
              <w:t xml:space="preserve">, </w:t>
            </w:r>
            <w:proofErr w:type="spellStart"/>
            <w:r w:rsidR="00CD3EAC" w:rsidRPr="008962C1">
              <w:rPr>
                <w:sz w:val="20"/>
                <w:szCs w:val="20"/>
              </w:rPr>
              <w:t>OpkrævningFordringBeløb</w:t>
            </w:r>
            <w:proofErr w:type="spellEnd"/>
            <w:r w:rsidR="003F7CD6" w:rsidRPr="008962C1">
              <w:rPr>
                <w:sz w:val="20"/>
                <w:szCs w:val="20"/>
              </w:rPr>
              <w:t>,</w:t>
            </w:r>
          </w:p>
          <w:p w14:paraId="1C51CB13" w14:textId="77777777" w:rsidR="007D7D0B" w:rsidRPr="008962C1" w:rsidRDefault="00CD3EAC" w:rsidP="003F7CD6">
            <w:pPr>
              <w:rPr>
                <w:sz w:val="20"/>
                <w:szCs w:val="20"/>
              </w:rPr>
            </w:pPr>
            <w:proofErr w:type="spellStart"/>
            <w:r w:rsidRPr="008962C1">
              <w:rPr>
                <w:sz w:val="20"/>
                <w:szCs w:val="20"/>
              </w:rPr>
              <w:t>OpkrævningDelFordringBeløb</w:t>
            </w:r>
            <w:proofErr w:type="spellEnd"/>
            <w:r w:rsidRPr="008962C1">
              <w:rPr>
                <w:sz w:val="20"/>
                <w:szCs w:val="20"/>
              </w:rPr>
              <w:t>.</w:t>
            </w:r>
            <w:r w:rsidR="003F7CD6" w:rsidRPr="008962C1">
              <w:rPr>
                <w:sz w:val="20"/>
                <w:szCs w:val="20"/>
              </w:rPr>
              <w:t xml:space="preserve"> </w:t>
            </w:r>
            <w:proofErr w:type="spellStart"/>
            <w:r w:rsidRPr="008962C1">
              <w:rPr>
                <w:sz w:val="20"/>
                <w:szCs w:val="20"/>
              </w:rPr>
              <w:t>OpkrævningFordringFrigivelseDato</w:t>
            </w:r>
            <w:proofErr w:type="spellEnd"/>
            <w:r w:rsidR="003F7CD6" w:rsidRPr="008962C1">
              <w:rPr>
                <w:sz w:val="20"/>
                <w:szCs w:val="20"/>
              </w:rPr>
              <w:t xml:space="preserve"> sættes til den faktiske dato. Hvis udenlands myndighed (kun </w:t>
            </w:r>
            <w:proofErr w:type="spellStart"/>
            <w:r w:rsidR="003F7CD6" w:rsidRPr="008962C1">
              <w:rPr>
                <w:sz w:val="20"/>
                <w:szCs w:val="20"/>
              </w:rPr>
              <w:t>UViR</w:t>
            </w:r>
            <w:proofErr w:type="spellEnd"/>
            <w:r w:rsidR="003F7CD6" w:rsidRPr="008962C1">
              <w:rPr>
                <w:sz w:val="20"/>
                <w:szCs w:val="20"/>
              </w:rPr>
              <w:t xml:space="preserve"> kundetype) refunderer overgangsgebyr så skal M1SS kalde </w:t>
            </w:r>
            <w:proofErr w:type="spellStart"/>
            <w:r w:rsidR="003F7CD6" w:rsidRPr="008962C1">
              <w:rPr>
                <w:sz w:val="20"/>
                <w:szCs w:val="20"/>
              </w:rPr>
              <w:t>OpkrævningFordri</w:t>
            </w:r>
            <w:r w:rsidR="007D7D0B" w:rsidRPr="008962C1">
              <w:rPr>
                <w:sz w:val="20"/>
                <w:szCs w:val="20"/>
              </w:rPr>
              <w:t>ngListeOpdater</w:t>
            </w:r>
            <w:proofErr w:type="spellEnd"/>
            <w:r w:rsidR="003F7CD6" w:rsidRPr="008962C1">
              <w:rPr>
                <w:sz w:val="20"/>
                <w:szCs w:val="20"/>
              </w:rPr>
              <w:t xml:space="preserve"> med </w:t>
            </w:r>
            <w:proofErr w:type="spellStart"/>
            <w:r w:rsidRPr="008962C1">
              <w:rPr>
                <w:sz w:val="20"/>
                <w:szCs w:val="20"/>
              </w:rPr>
              <w:t>KundeNumme</w:t>
            </w:r>
            <w:r w:rsidRPr="008962C1">
              <w:rPr>
                <w:rFonts w:ascii="Arial" w:hAnsi="Arial" w:cs="Arial"/>
                <w:sz w:val="20"/>
                <w:szCs w:val="20"/>
              </w:rPr>
              <w:t>r</w:t>
            </w:r>
            <w:proofErr w:type="spellEnd"/>
            <w:r w:rsidR="003F7CD6" w:rsidRPr="008962C1">
              <w:rPr>
                <w:sz w:val="20"/>
                <w:szCs w:val="20"/>
              </w:rPr>
              <w:t xml:space="preserve">, </w:t>
            </w:r>
            <w:proofErr w:type="spellStart"/>
            <w:r w:rsidR="000F7821" w:rsidRPr="008962C1">
              <w:rPr>
                <w:sz w:val="20"/>
                <w:szCs w:val="20"/>
              </w:rPr>
              <w:t>KundeType</w:t>
            </w:r>
            <w:proofErr w:type="spellEnd"/>
            <w:r w:rsidR="003F7CD6" w:rsidRPr="008962C1">
              <w:rPr>
                <w:sz w:val="20"/>
                <w:szCs w:val="20"/>
              </w:rPr>
              <w:t xml:space="preserve"> (SE eller </w:t>
            </w:r>
            <w:proofErr w:type="spellStart"/>
            <w:proofErr w:type="gramStart"/>
            <w:r w:rsidR="003F7CD6" w:rsidRPr="008962C1">
              <w:rPr>
                <w:sz w:val="20"/>
                <w:szCs w:val="20"/>
              </w:rPr>
              <w:t>UViR</w:t>
            </w:r>
            <w:proofErr w:type="spellEnd"/>
            <w:r w:rsidR="003F7CD6" w:rsidRPr="008962C1">
              <w:rPr>
                <w:sz w:val="20"/>
                <w:szCs w:val="20"/>
              </w:rPr>
              <w:t xml:space="preserve">) </w:t>
            </w:r>
            <w:r w:rsidR="007D7D0B" w:rsidRPr="008962C1">
              <w:rPr>
                <w:sz w:val="20"/>
                <w:szCs w:val="20"/>
              </w:rPr>
              <w:t>,</w:t>
            </w:r>
            <w:proofErr w:type="gramEnd"/>
          </w:p>
          <w:p w14:paraId="1C51CB14" w14:textId="77777777" w:rsidR="007D7D0B" w:rsidRPr="008962C1" w:rsidRDefault="000F7821" w:rsidP="003F7CD6">
            <w:pPr>
              <w:rPr>
                <w:sz w:val="20"/>
                <w:szCs w:val="20"/>
              </w:rPr>
            </w:pPr>
            <w:proofErr w:type="spellStart"/>
            <w:r w:rsidRPr="008962C1">
              <w:rPr>
                <w:sz w:val="20"/>
                <w:szCs w:val="20"/>
              </w:rPr>
              <w:t>OpkrævningFordringID</w:t>
            </w:r>
            <w:proofErr w:type="spellEnd"/>
            <w:r w:rsidR="007D7D0B" w:rsidRPr="008962C1">
              <w:rPr>
                <w:sz w:val="20"/>
                <w:szCs w:val="20"/>
              </w:rPr>
              <w:t>,</w:t>
            </w:r>
          </w:p>
          <w:p w14:paraId="1C51CB15" w14:textId="77777777" w:rsidR="003F7CD6" w:rsidRPr="008962C1" w:rsidRDefault="000F7821" w:rsidP="003F7CD6">
            <w:pPr>
              <w:rPr>
                <w:sz w:val="20"/>
                <w:szCs w:val="20"/>
              </w:rPr>
            </w:pPr>
            <w:proofErr w:type="spellStart"/>
            <w:r w:rsidRPr="008962C1">
              <w:rPr>
                <w:sz w:val="20"/>
                <w:szCs w:val="20"/>
              </w:rPr>
              <w:t>OpkrævningFordringArt</w:t>
            </w:r>
            <w:proofErr w:type="spellEnd"/>
            <w:r w:rsidR="003F7CD6" w:rsidRPr="008962C1">
              <w:rPr>
                <w:sz w:val="20"/>
                <w:szCs w:val="20"/>
              </w:rPr>
              <w:t xml:space="preserve"> EA, </w:t>
            </w:r>
            <w:proofErr w:type="spellStart"/>
            <w:r w:rsidRPr="008962C1">
              <w:rPr>
                <w:sz w:val="20"/>
                <w:szCs w:val="20"/>
              </w:rPr>
              <w:t>OpkrævningFordringTypeID</w:t>
            </w:r>
            <w:proofErr w:type="spellEnd"/>
            <w:r w:rsidR="003F7CD6" w:rsidRPr="008962C1">
              <w:rPr>
                <w:sz w:val="20"/>
                <w:szCs w:val="20"/>
              </w:rPr>
              <w:t xml:space="preserve"> (Hovedtrans) Kodeværdi for </w:t>
            </w:r>
            <w:proofErr w:type="spellStart"/>
            <w:r w:rsidR="003F7CD6" w:rsidRPr="008962C1">
              <w:rPr>
                <w:sz w:val="20"/>
                <w:szCs w:val="20"/>
              </w:rPr>
              <w:t>OnMomsShop</w:t>
            </w:r>
            <w:proofErr w:type="spellEnd"/>
            <w:r w:rsidR="003F7CD6" w:rsidRPr="008962C1">
              <w:rPr>
                <w:sz w:val="20"/>
                <w:szCs w:val="20"/>
              </w:rPr>
              <w:t xml:space="preserve">, </w:t>
            </w:r>
            <w:proofErr w:type="spellStart"/>
            <w:r w:rsidRPr="008962C1">
              <w:rPr>
                <w:sz w:val="20"/>
                <w:szCs w:val="20"/>
              </w:rPr>
              <w:t>OpkrævningDelFordringTypeID</w:t>
            </w:r>
            <w:proofErr w:type="spellEnd"/>
            <w:r w:rsidR="003F7CD6" w:rsidRPr="008962C1">
              <w:rPr>
                <w:sz w:val="20"/>
                <w:szCs w:val="20"/>
              </w:rPr>
              <w:t xml:space="preserve"> (Deltrans) kodeværdi for overgangsgebyr, </w:t>
            </w:r>
            <w:proofErr w:type="spellStart"/>
            <w:r w:rsidRPr="008962C1">
              <w:rPr>
                <w:sz w:val="20"/>
                <w:szCs w:val="20"/>
              </w:rPr>
              <w:t>OpkrævningFordringBeløb</w:t>
            </w:r>
            <w:proofErr w:type="spellEnd"/>
            <w:r w:rsidR="003F7CD6" w:rsidRPr="008962C1"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="00A96FD5" w:rsidRPr="008962C1">
              <w:rPr>
                <w:sz w:val="20"/>
                <w:szCs w:val="20"/>
              </w:rPr>
              <w:t>OpkrævningDelFordringBeløb</w:t>
            </w:r>
            <w:proofErr w:type="spellEnd"/>
            <w:r w:rsidR="003F7CD6" w:rsidRPr="008962C1">
              <w:rPr>
                <w:sz w:val="20"/>
                <w:szCs w:val="20"/>
              </w:rPr>
              <w:t xml:space="preserve">,  </w:t>
            </w:r>
            <w:proofErr w:type="spellStart"/>
            <w:r w:rsidR="00C14BDA" w:rsidRPr="008962C1">
              <w:rPr>
                <w:sz w:val="20"/>
                <w:szCs w:val="20"/>
              </w:rPr>
              <w:t>OpkrævningFordringFrigivelseDat</w:t>
            </w:r>
            <w:proofErr w:type="gramEnd"/>
            <w:r w:rsidR="00C14BDA" w:rsidRPr="008962C1">
              <w:rPr>
                <w:sz w:val="20"/>
                <w:szCs w:val="20"/>
              </w:rPr>
              <w:t>o</w:t>
            </w:r>
            <w:proofErr w:type="spellEnd"/>
            <w:r w:rsidR="003F7CD6" w:rsidRPr="008962C1">
              <w:rPr>
                <w:sz w:val="20"/>
                <w:szCs w:val="20"/>
              </w:rPr>
              <w:t xml:space="preserve"> sættes til den faktiske dato.</w:t>
            </w:r>
          </w:p>
        </w:tc>
        <w:tc>
          <w:tcPr>
            <w:tcW w:w="2567" w:type="dxa"/>
          </w:tcPr>
          <w:p w14:paraId="1C51CB16" w14:textId="77777777" w:rsidR="003F7CD6" w:rsidRPr="008962C1" w:rsidRDefault="003F7CD6">
            <w:pPr>
              <w:rPr>
                <w:sz w:val="20"/>
                <w:szCs w:val="20"/>
              </w:rPr>
            </w:pPr>
            <w:proofErr w:type="spellStart"/>
            <w:r w:rsidRPr="008962C1">
              <w:rPr>
                <w:sz w:val="20"/>
                <w:szCs w:val="20"/>
              </w:rPr>
              <w:t>OpkrævningFordringLIsteOpdater</w:t>
            </w:r>
            <w:proofErr w:type="spellEnd"/>
          </w:p>
        </w:tc>
        <w:tc>
          <w:tcPr>
            <w:tcW w:w="1389" w:type="dxa"/>
          </w:tcPr>
          <w:p w14:paraId="1C51CB17" w14:textId="77777777" w:rsidR="003F7CD6" w:rsidRPr="008962C1" w:rsidRDefault="007D7D0B" w:rsidP="003F7CD6">
            <w:pPr>
              <w:rPr>
                <w:sz w:val="20"/>
                <w:szCs w:val="20"/>
              </w:rPr>
            </w:pPr>
            <w:proofErr w:type="spellStart"/>
            <w:r w:rsidRPr="008962C1">
              <w:rPr>
                <w:sz w:val="20"/>
                <w:szCs w:val="20"/>
              </w:rPr>
              <w:t>Frigivelsedato</w:t>
            </w:r>
            <w:proofErr w:type="spellEnd"/>
            <w:r w:rsidRPr="008962C1">
              <w:rPr>
                <w:sz w:val="20"/>
                <w:szCs w:val="20"/>
              </w:rPr>
              <w:t xml:space="preserve"> opdateres.</w:t>
            </w:r>
          </w:p>
        </w:tc>
        <w:tc>
          <w:tcPr>
            <w:tcW w:w="1504" w:type="dxa"/>
          </w:tcPr>
          <w:p w14:paraId="2FB4BA6F" w14:textId="77777777" w:rsidR="003F7CD6" w:rsidRDefault="007D7D0B" w:rsidP="00F833ED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>Skattekontoen</w:t>
            </w:r>
          </w:p>
          <w:p w14:paraId="08D53E26" w14:textId="77777777" w:rsidR="002D27D2" w:rsidRDefault="002D27D2" w:rsidP="00F83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12.51 Opdater fordring – Variant One Stop Moms</w:t>
            </w:r>
          </w:p>
          <w:p w14:paraId="775A1DBC" w14:textId="77777777" w:rsidR="00250A15" w:rsidRDefault="00250A15" w:rsidP="00F833ED">
            <w:pPr>
              <w:rPr>
                <w:sz w:val="20"/>
                <w:szCs w:val="20"/>
              </w:rPr>
            </w:pPr>
            <w:r w:rsidRPr="00250A15">
              <w:rPr>
                <w:sz w:val="20"/>
                <w:szCs w:val="20"/>
              </w:rPr>
              <w:t>12.16 Fordel negativ fordring</w:t>
            </w:r>
          </w:p>
          <w:p w14:paraId="2C804BF6" w14:textId="77777777" w:rsidR="00250A15" w:rsidRDefault="00250A15" w:rsidP="00F833ED">
            <w:pPr>
              <w:rPr>
                <w:sz w:val="20"/>
                <w:szCs w:val="20"/>
              </w:rPr>
            </w:pPr>
            <w:r w:rsidRPr="00250A15">
              <w:rPr>
                <w:sz w:val="20"/>
                <w:szCs w:val="20"/>
              </w:rPr>
              <w:t>10.03 Dan udbetalingsforslag</w:t>
            </w:r>
          </w:p>
          <w:p w14:paraId="1C51CB18" w14:textId="58BF2A41" w:rsidR="00250A15" w:rsidRPr="008962C1" w:rsidRDefault="00250A15" w:rsidP="00F833ED">
            <w:pPr>
              <w:rPr>
                <w:sz w:val="20"/>
                <w:szCs w:val="20"/>
              </w:rPr>
            </w:pPr>
            <w:r w:rsidRPr="00250A15">
              <w:rPr>
                <w:sz w:val="20"/>
                <w:szCs w:val="20"/>
              </w:rPr>
              <w:t>10.04 Gennemfør godkendte udbetalinger</w:t>
            </w:r>
          </w:p>
        </w:tc>
        <w:tc>
          <w:tcPr>
            <w:tcW w:w="1740" w:type="dxa"/>
          </w:tcPr>
          <w:p w14:paraId="1C51CB19" w14:textId="77777777" w:rsidR="003F7CD6" w:rsidRPr="008962C1" w:rsidRDefault="007D7D0B" w:rsidP="007D7D0B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 xml:space="preserve">Fordringsbeløb indgår nu saldoopgørelse på kundens konto fra frigivelsesdato. Evt. kreditsaldo behandles i næste kørsel af udbetalingsprocessen efter at frigivelsesdato er nået. </w:t>
            </w:r>
          </w:p>
        </w:tc>
      </w:tr>
      <w:tr w:rsidR="007D7D0B" w14:paraId="1C51CB26" w14:textId="77777777" w:rsidTr="00AA7656">
        <w:tc>
          <w:tcPr>
            <w:tcW w:w="1491" w:type="dxa"/>
          </w:tcPr>
          <w:p w14:paraId="1C51CB1B" w14:textId="77777777" w:rsidR="007D7D0B" w:rsidRPr="008962C1" w:rsidRDefault="007D7D0B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>Ordinær angivelse skal erstatte FF</w:t>
            </w:r>
          </w:p>
        </w:tc>
        <w:tc>
          <w:tcPr>
            <w:tcW w:w="1431" w:type="dxa"/>
          </w:tcPr>
          <w:p w14:paraId="1C51CB1C" w14:textId="77777777" w:rsidR="007D7D0B" w:rsidRPr="008962C1" w:rsidRDefault="007D7D0B" w:rsidP="00F833ED">
            <w:pPr>
              <w:rPr>
                <w:sz w:val="20"/>
                <w:szCs w:val="20"/>
              </w:rPr>
            </w:pPr>
          </w:p>
        </w:tc>
        <w:tc>
          <w:tcPr>
            <w:tcW w:w="3530" w:type="dxa"/>
          </w:tcPr>
          <w:p w14:paraId="1C51CB1D" w14:textId="77777777" w:rsidR="00C14BDA" w:rsidRPr="008962C1" w:rsidRDefault="00C14BDA" w:rsidP="00C14BDA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 xml:space="preserve">M1SS kalder </w:t>
            </w:r>
            <w:proofErr w:type="spellStart"/>
            <w:r w:rsidRPr="008962C1">
              <w:rPr>
                <w:sz w:val="20"/>
                <w:szCs w:val="20"/>
              </w:rPr>
              <w:t>OpkrævningFordringListeOpdater</w:t>
            </w:r>
            <w:proofErr w:type="spellEnd"/>
            <w:r w:rsidRPr="008962C1">
              <w:rPr>
                <w:sz w:val="20"/>
                <w:szCs w:val="20"/>
              </w:rPr>
              <w:t xml:space="preserve"> med </w:t>
            </w:r>
            <w:proofErr w:type="spellStart"/>
            <w:r w:rsidRPr="008962C1">
              <w:rPr>
                <w:sz w:val="20"/>
                <w:szCs w:val="20"/>
              </w:rPr>
              <w:t>KundeNumme</w:t>
            </w:r>
            <w:r w:rsidRPr="008962C1">
              <w:rPr>
                <w:rFonts w:ascii="Arial" w:hAnsi="Arial" w:cs="Arial"/>
                <w:sz w:val="20"/>
                <w:szCs w:val="20"/>
              </w:rPr>
              <w:t>r</w:t>
            </w:r>
            <w:proofErr w:type="spellEnd"/>
            <w:r w:rsidRPr="008962C1">
              <w:rPr>
                <w:sz w:val="20"/>
                <w:szCs w:val="20"/>
              </w:rPr>
              <w:t xml:space="preserve">, </w:t>
            </w:r>
            <w:proofErr w:type="spellStart"/>
            <w:r w:rsidRPr="008962C1">
              <w:rPr>
                <w:sz w:val="20"/>
                <w:szCs w:val="20"/>
              </w:rPr>
              <w:t>KundeType</w:t>
            </w:r>
            <w:proofErr w:type="spellEnd"/>
            <w:r w:rsidRPr="008962C1">
              <w:rPr>
                <w:sz w:val="20"/>
                <w:szCs w:val="20"/>
              </w:rPr>
              <w:t xml:space="preserve"> (SE eller </w:t>
            </w:r>
            <w:proofErr w:type="spellStart"/>
            <w:r w:rsidRPr="008962C1">
              <w:rPr>
                <w:sz w:val="20"/>
                <w:szCs w:val="20"/>
              </w:rPr>
              <w:t>UViR</w:t>
            </w:r>
            <w:proofErr w:type="spellEnd"/>
            <w:r w:rsidRPr="008962C1">
              <w:rPr>
                <w:sz w:val="20"/>
                <w:szCs w:val="20"/>
              </w:rPr>
              <w:t>)</w:t>
            </w:r>
          </w:p>
          <w:p w14:paraId="1C51CB1E" w14:textId="77777777" w:rsidR="00C14BDA" w:rsidRPr="008962C1" w:rsidRDefault="00C14BDA" w:rsidP="00C14BDA">
            <w:pPr>
              <w:rPr>
                <w:sz w:val="20"/>
                <w:szCs w:val="20"/>
              </w:rPr>
            </w:pPr>
            <w:proofErr w:type="spellStart"/>
            <w:r w:rsidRPr="008962C1">
              <w:rPr>
                <w:sz w:val="20"/>
                <w:szCs w:val="20"/>
              </w:rPr>
              <w:t>OpkrævningFordringID</w:t>
            </w:r>
            <w:proofErr w:type="spellEnd"/>
            <w:r w:rsidRPr="008962C1">
              <w:rPr>
                <w:sz w:val="20"/>
                <w:szCs w:val="20"/>
              </w:rPr>
              <w:t>,</w:t>
            </w:r>
          </w:p>
          <w:p w14:paraId="1C51CB1F" w14:textId="284AF037" w:rsidR="00C14BDA" w:rsidRPr="008962C1" w:rsidRDefault="00C14BDA" w:rsidP="00C14BDA">
            <w:pPr>
              <w:rPr>
                <w:sz w:val="20"/>
                <w:szCs w:val="20"/>
              </w:rPr>
            </w:pPr>
            <w:proofErr w:type="spellStart"/>
            <w:r w:rsidRPr="008962C1">
              <w:rPr>
                <w:sz w:val="20"/>
                <w:szCs w:val="20"/>
              </w:rPr>
              <w:t>OpkrævningFordringArt</w:t>
            </w:r>
            <w:proofErr w:type="spellEnd"/>
            <w:r w:rsidRPr="008962C1">
              <w:rPr>
                <w:sz w:val="20"/>
                <w:szCs w:val="20"/>
              </w:rPr>
              <w:t xml:space="preserve"> </w:t>
            </w:r>
            <w:r w:rsidR="0067249B">
              <w:rPr>
                <w:sz w:val="20"/>
                <w:szCs w:val="20"/>
              </w:rPr>
              <w:t xml:space="preserve">= </w:t>
            </w:r>
            <w:r w:rsidRPr="008962C1">
              <w:rPr>
                <w:sz w:val="20"/>
                <w:szCs w:val="20"/>
              </w:rPr>
              <w:t>OR</w:t>
            </w:r>
            <w:r w:rsidR="0067249B">
              <w:rPr>
                <w:sz w:val="20"/>
                <w:szCs w:val="20"/>
              </w:rPr>
              <w:t xml:space="preserve">. </w:t>
            </w:r>
            <w:proofErr w:type="spellStart"/>
            <w:r w:rsidRPr="008962C1">
              <w:rPr>
                <w:sz w:val="20"/>
                <w:szCs w:val="20"/>
              </w:rPr>
              <w:t>OpkrævningFordringTypeID</w:t>
            </w:r>
            <w:proofErr w:type="spellEnd"/>
            <w:r w:rsidRPr="008962C1">
              <w:rPr>
                <w:sz w:val="20"/>
                <w:szCs w:val="20"/>
              </w:rPr>
              <w:t xml:space="preserve"> (Hovedtrans) Kodeværdi for </w:t>
            </w:r>
            <w:proofErr w:type="spellStart"/>
            <w:r w:rsidRPr="008962C1">
              <w:rPr>
                <w:sz w:val="20"/>
                <w:szCs w:val="20"/>
              </w:rPr>
              <w:t>OnMomsShop</w:t>
            </w:r>
            <w:proofErr w:type="spellEnd"/>
            <w:r w:rsidRPr="008962C1">
              <w:rPr>
                <w:sz w:val="20"/>
                <w:szCs w:val="20"/>
              </w:rPr>
              <w:t xml:space="preserve">, </w:t>
            </w:r>
            <w:proofErr w:type="spellStart"/>
            <w:r w:rsidRPr="008962C1">
              <w:rPr>
                <w:sz w:val="20"/>
                <w:szCs w:val="20"/>
              </w:rPr>
              <w:t>OpkrævningDelFordringTypeID</w:t>
            </w:r>
            <w:proofErr w:type="spellEnd"/>
            <w:r w:rsidRPr="008962C1">
              <w:rPr>
                <w:sz w:val="20"/>
                <w:szCs w:val="20"/>
              </w:rPr>
              <w:t xml:space="preserve"> (Deltrans) kodeværdi for </w:t>
            </w:r>
            <w:proofErr w:type="gramStart"/>
            <w:r w:rsidRPr="008962C1">
              <w:rPr>
                <w:sz w:val="20"/>
                <w:szCs w:val="20"/>
              </w:rPr>
              <w:t xml:space="preserve">moms,  </w:t>
            </w:r>
            <w:proofErr w:type="spellStart"/>
            <w:r w:rsidRPr="008962C1">
              <w:rPr>
                <w:sz w:val="20"/>
                <w:szCs w:val="20"/>
              </w:rPr>
              <w:t>OpkrævningFordringBeløb</w:t>
            </w:r>
            <w:proofErr w:type="spellEnd"/>
            <w:proofErr w:type="gramEnd"/>
            <w:r w:rsidRPr="008962C1">
              <w:rPr>
                <w:sz w:val="20"/>
                <w:szCs w:val="20"/>
              </w:rPr>
              <w:t xml:space="preserve">, </w:t>
            </w:r>
            <w:proofErr w:type="spellStart"/>
            <w:r w:rsidRPr="008962C1">
              <w:rPr>
                <w:sz w:val="20"/>
                <w:szCs w:val="20"/>
              </w:rPr>
              <w:t>OpkrævningDelFordringBeløb</w:t>
            </w:r>
            <w:proofErr w:type="spellEnd"/>
            <w:r w:rsidRPr="008962C1">
              <w:rPr>
                <w:sz w:val="20"/>
                <w:szCs w:val="20"/>
              </w:rPr>
              <w:t xml:space="preserve">, </w:t>
            </w:r>
          </w:p>
          <w:p w14:paraId="1C51CB20" w14:textId="64D350DD" w:rsidR="007D7D0B" w:rsidRPr="008962C1" w:rsidRDefault="00C14BDA" w:rsidP="007D7D0B">
            <w:pPr>
              <w:rPr>
                <w:color w:val="FF0000"/>
                <w:sz w:val="20"/>
                <w:szCs w:val="20"/>
              </w:rPr>
            </w:pPr>
            <w:del w:id="6" w:author="Poul V Madsen" w:date="2014-10-07T15:13:00Z">
              <w:r w:rsidRPr="008962C1" w:rsidDel="00AA7656">
                <w:rPr>
                  <w:color w:val="FF0000"/>
                  <w:sz w:val="20"/>
                  <w:szCs w:val="20"/>
                </w:rPr>
                <w:delText>Hvad med overgangsgebyr.</w:delText>
              </w:r>
            </w:del>
          </w:p>
        </w:tc>
        <w:tc>
          <w:tcPr>
            <w:tcW w:w="2567" w:type="dxa"/>
          </w:tcPr>
          <w:p w14:paraId="1C51CB21" w14:textId="77777777" w:rsidR="007D7D0B" w:rsidRPr="008962C1" w:rsidRDefault="00BF6352">
            <w:pPr>
              <w:rPr>
                <w:sz w:val="20"/>
                <w:szCs w:val="20"/>
              </w:rPr>
            </w:pPr>
            <w:proofErr w:type="spellStart"/>
            <w:r w:rsidRPr="008962C1">
              <w:rPr>
                <w:sz w:val="20"/>
                <w:szCs w:val="20"/>
              </w:rPr>
              <w:t>OpkrævningFordringLIsteOpdater</w:t>
            </w:r>
            <w:proofErr w:type="spellEnd"/>
          </w:p>
        </w:tc>
        <w:tc>
          <w:tcPr>
            <w:tcW w:w="1389" w:type="dxa"/>
          </w:tcPr>
          <w:p w14:paraId="1C51CB22" w14:textId="77777777" w:rsidR="00BF6352" w:rsidRPr="008962C1" w:rsidRDefault="00BF6352" w:rsidP="003F7CD6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>FF fordring erstattes af ordinær fordring på kundens konto.</w:t>
            </w:r>
          </w:p>
        </w:tc>
        <w:tc>
          <w:tcPr>
            <w:tcW w:w="1504" w:type="dxa"/>
          </w:tcPr>
          <w:p w14:paraId="765774B7" w14:textId="77777777" w:rsidR="007D7D0B" w:rsidRDefault="00BF6352" w:rsidP="00F833ED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>Skattekontoen</w:t>
            </w:r>
          </w:p>
          <w:p w14:paraId="1C51CB23" w14:textId="14257C28" w:rsidR="002D27D2" w:rsidRPr="008962C1" w:rsidRDefault="002D27D2" w:rsidP="00F83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12.51 Opdater fordring – Variant One Stop Moms</w:t>
            </w:r>
          </w:p>
        </w:tc>
        <w:tc>
          <w:tcPr>
            <w:tcW w:w="1740" w:type="dxa"/>
          </w:tcPr>
          <w:p w14:paraId="1C51CB24" w14:textId="77777777" w:rsidR="00BF6352" w:rsidRPr="008962C1" w:rsidRDefault="00BF6352" w:rsidP="00BF6352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>Fordringsart ændret til ordinær.</w:t>
            </w:r>
          </w:p>
          <w:p w14:paraId="1C51CB25" w14:textId="77777777" w:rsidR="007D7D0B" w:rsidRPr="008962C1" w:rsidRDefault="00BF6352" w:rsidP="00BF6352">
            <w:pPr>
              <w:rPr>
                <w:sz w:val="20"/>
                <w:szCs w:val="20"/>
              </w:rPr>
            </w:pPr>
            <w:r w:rsidRPr="008962C1">
              <w:rPr>
                <w:sz w:val="20"/>
                <w:szCs w:val="20"/>
              </w:rPr>
              <w:t>FF delfordringsbeløb erstattet af ordinært delfordringsbeløb</w:t>
            </w:r>
          </w:p>
        </w:tc>
      </w:tr>
      <w:tr w:rsidR="00AA7656" w14:paraId="1C51CB31" w14:textId="77777777" w:rsidTr="00AA7656">
        <w:tc>
          <w:tcPr>
            <w:tcW w:w="1491" w:type="dxa"/>
          </w:tcPr>
          <w:p w14:paraId="1C51CB27" w14:textId="77777777" w:rsidR="00AA7656" w:rsidRPr="00AA7656" w:rsidRDefault="00AA7656">
            <w:pPr>
              <w:rPr>
                <w:sz w:val="20"/>
                <w:szCs w:val="20"/>
                <w:rPrChange w:id="7" w:author="Poul V Madsen" w:date="2014-10-07T15:12:00Z">
                  <w:rPr>
                    <w:color w:val="FF0000"/>
                    <w:sz w:val="20"/>
                    <w:szCs w:val="20"/>
                  </w:rPr>
                </w:rPrChange>
              </w:rPr>
            </w:pPr>
            <w:r w:rsidRPr="00AA7656">
              <w:rPr>
                <w:sz w:val="20"/>
                <w:szCs w:val="20"/>
                <w:rPrChange w:id="8" w:author="Poul V Madsen" w:date="2014-10-07T15:12:00Z">
                  <w:rPr>
                    <w:color w:val="FF0000"/>
                    <w:sz w:val="20"/>
                    <w:szCs w:val="20"/>
                  </w:rPr>
                </w:rPrChange>
              </w:rPr>
              <w:t>M1SS ønsker at tilbagekalde fordring</w:t>
            </w:r>
          </w:p>
        </w:tc>
        <w:tc>
          <w:tcPr>
            <w:tcW w:w="1431" w:type="dxa"/>
          </w:tcPr>
          <w:p w14:paraId="1C51CB28" w14:textId="77777777" w:rsidR="00AA7656" w:rsidRPr="00AA7656" w:rsidRDefault="00AA7656" w:rsidP="00F833ED">
            <w:pPr>
              <w:rPr>
                <w:sz w:val="20"/>
                <w:szCs w:val="20"/>
                <w:rPrChange w:id="9" w:author="Poul V Madsen" w:date="2014-10-07T15:12:00Z">
                  <w:rPr>
                    <w:color w:val="FF0000"/>
                    <w:sz w:val="20"/>
                    <w:szCs w:val="20"/>
                  </w:rPr>
                </w:rPrChange>
              </w:rPr>
            </w:pPr>
            <w:r w:rsidRPr="00AA7656">
              <w:rPr>
                <w:sz w:val="20"/>
                <w:szCs w:val="20"/>
                <w:rPrChange w:id="10" w:author="Poul V Madsen" w:date="2014-10-07T15:12:00Z">
                  <w:rPr>
                    <w:color w:val="FF0000"/>
                    <w:sz w:val="20"/>
                    <w:szCs w:val="20"/>
                  </w:rPr>
                </w:rPrChange>
              </w:rPr>
              <w:t>M1SS</w:t>
            </w:r>
          </w:p>
        </w:tc>
        <w:tc>
          <w:tcPr>
            <w:tcW w:w="3530" w:type="dxa"/>
          </w:tcPr>
          <w:p w14:paraId="7E9D618D" w14:textId="77777777" w:rsidR="00AA7656" w:rsidRPr="00E3551F" w:rsidRDefault="00AA7656" w:rsidP="00E3551F">
            <w:pPr>
              <w:rPr>
                <w:ins w:id="11" w:author="Poul V Madsen" w:date="2014-10-07T15:14:00Z"/>
                <w:sz w:val="20"/>
                <w:szCs w:val="20"/>
              </w:rPr>
            </w:pPr>
            <w:ins w:id="12" w:author="Poul V Madsen" w:date="2014-10-07T15:14:00Z">
              <w:r w:rsidRPr="00E3551F">
                <w:rPr>
                  <w:sz w:val="20"/>
                  <w:szCs w:val="20"/>
                </w:rPr>
                <w:t xml:space="preserve">Behandles som en rettelsesangivelse. </w:t>
              </w:r>
            </w:ins>
          </w:p>
          <w:p w14:paraId="76B45CEC" w14:textId="77777777" w:rsidR="00AA7656" w:rsidRPr="00E3551F" w:rsidRDefault="00AA7656" w:rsidP="00E3551F">
            <w:pPr>
              <w:rPr>
                <w:ins w:id="13" w:author="Poul V Madsen" w:date="2014-10-07T15:14:00Z"/>
                <w:sz w:val="20"/>
                <w:szCs w:val="20"/>
              </w:rPr>
            </w:pPr>
            <w:ins w:id="14" w:author="Poul V Madsen" w:date="2014-10-07T15:14:00Z">
              <w:r w:rsidRPr="00E3551F">
                <w:rPr>
                  <w:sz w:val="20"/>
                  <w:szCs w:val="20"/>
                </w:rPr>
                <w:t>Hvis fordringen som tilbagekaldes er positiv som anvendes fremgangmåden i Hændelse ”</w:t>
              </w:r>
              <w:r w:rsidRPr="000F7509">
                <w:t xml:space="preserve"> </w:t>
              </w:r>
              <w:r w:rsidRPr="00E3551F">
                <w:rPr>
                  <w:sz w:val="20"/>
                  <w:szCs w:val="20"/>
                </w:rPr>
                <w:t>Negativ rettelses angivelse modtages” anvendes. Her anvendes dog den faktiske virkningsdato som frigivelsesdato.</w:t>
              </w:r>
            </w:ins>
          </w:p>
          <w:p w14:paraId="1C51CB29" w14:textId="005DCFEF" w:rsidR="00AA7656" w:rsidRPr="00AA7656" w:rsidDel="003278F5" w:rsidRDefault="00AA7656" w:rsidP="00BF6352">
            <w:pPr>
              <w:rPr>
                <w:del w:id="15" w:author="Poul V Madsen" w:date="2014-10-07T15:14:00Z"/>
                <w:sz w:val="20"/>
                <w:szCs w:val="20"/>
                <w:rPrChange w:id="16" w:author="Poul V Madsen" w:date="2014-10-07T15:12:00Z">
                  <w:rPr>
                    <w:del w:id="17" w:author="Poul V Madsen" w:date="2014-10-07T15:14:00Z"/>
                    <w:color w:val="FF0000"/>
                    <w:sz w:val="20"/>
                    <w:szCs w:val="20"/>
                  </w:rPr>
                </w:rPrChange>
              </w:rPr>
            </w:pPr>
            <w:ins w:id="18" w:author="Poul V Madsen" w:date="2014-10-07T15:14:00Z">
              <w:r w:rsidRPr="00E3551F">
                <w:rPr>
                  <w:sz w:val="20"/>
                  <w:szCs w:val="20"/>
                </w:rPr>
                <w:t>Hvis fordringen som tilbagekaldes er negativ så anvendes fremgangsmåden i hændelsen ”</w:t>
              </w:r>
              <w:r w:rsidRPr="000F7509">
                <w:rPr>
                  <w:sz w:val="20"/>
                  <w:szCs w:val="20"/>
                </w:rPr>
                <w:t xml:space="preserve"> Positiv rettelses angivelse modtages”. Her anvendes den oprindelige fordrings SRB.</w:t>
              </w:r>
            </w:ins>
            <w:del w:id="19" w:author="Poul V Madsen" w:date="2014-10-07T15:14:00Z">
              <w:r w:rsidRPr="00AA7656" w:rsidDel="003278F5">
                <w:rPr>
                  <w:sz w:val="20"/>
                  <w:szCs w:val="20"/>
                  <w:rPrChange w:id="20" w:author="Poul V Madsen" w:date="2014-10-07T15:12:00Z">
                    <w:rPr>
                      <w:color w:val="FF0000"/>
                      <w:sz w:val="20"/>
                      <w:szCs w:val="20"/>
                    </w:rPr>
                  </w:rPrChange>
                </w:rPr>
                <w:delText>M1SS kalder OpkrævningFordringListeOpdater med KundeNumme</w:delText>
              </w:r>
              <w:r w:rsidRPr="00AA7656" w:rsidDel="003278F5">
                <w:rPr>
                  <w:rFonts w:ascii="Arial" w:hAnsi="Arial" w:cs="Arial"/>
                  <w:sz w:val="20"/>
                  <w:szCs w:val="20"/>
                  <w:rPrChange w:id="21" w:author="Poul V Madsen" w:date="2014-10-07T15:12:00Z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rPrChange>
                </w:rPr>
                <w:delText>r</w:delText>
              </w:r>
              <w:r w:rsidRPr="00AA7656" w:rsidDel="003278F5">
                <w:rPr>
                  <w:sz w:val="20"/>
                  <w:szCs w:val="20"/>
                  <w:rPrChange w:id="22" w:author="Poul V Madsen" w:date="2014-10-07T15:12:00Z">
                    <w:rPr>
                      <w:color w:val="FF0000"/>
                      <w:sz w:val="20"/>
                      <w:szCs w:val="20"/>
                    </w:rPr>
                  </w:rPrChange>
                </w:rPr>
                <w:delText>, KundeType (SE eller UViR)</w:delText>
              </w:r>
            </w:del>
          </w:p>
          <w:p w14:paraId="1C51CB2A" w14:textId="1FE0BC4C" w:rsidR="00AA7656" w:rsidRPr="00AA7656" w:rsidDel="003278F5" w:rsidRDefault="00AA7656" w:rsidP="00BF6352">
            <w:pPr>
              <w:rPr>
                <w:del w:id="23" w:author="Poul V Madsen" w:date="2014-10-07T15:14:00Z"/>
                <w:sz w:val="20"/>
                <w:szCs w:val="20"/>
                <w:rPrChange w:id="24" w:author="Poul V Madsen" w:date="2014-10-07T15:12:00Z">
                  <w:rPr>
                    <w:del w:id="25" w:author="Poul V Madsen" w:date="2014-10-07T15:14:00Z"/>
                    <w:color w:val="FF0000"/>
                    <w:sz w:val="20"/>
                    <w:szCs w:val="20"/>
                  </w:rPr>
                </w:rPrChange>
              </w:rPr>
            </w:pPr>
            <w:del w:id="26" w:author="Poul V Madsen" w:date="2014-10-07T15:14:00Z">
              <w:r w:rsidRPr="00AA7656" w:rsidDel="003278F5">
                <w:rPr>
                  <w:sz w:val="20"/>
                  <w:szCs w:val="20"/>
                  <w:rPrChange w:id="27" w:author="Poul V Madsen" w:date="2014-10-07T15:12:00Z">
                    <w:rPr>
                      <w:color w:val="FF0000"/>
                      <w:sz w:val="20"/>
                      <w:szCs w:val="20"/>
                    </w:rPr>
                  </w:rPrChange>
                </w:rPr>
                <w:delText>OpkrævningFordringID,</w:delText>
              </w:r>
            </w:del>
          </w:p>
          <w:p w14:paraId="1C51CB2B" w14:textId="3616C8F7" w:rsidR="00AA7656" w:rsidRPr="00AA7656" w:rsidDel="003278F5" w:rsidRDefault="00AA7656" w:rsidP="00A96FD5">
            <w:pPr>
              <w:rPr>
                <w:del w:id="28" w:author="Poul V Madsen" w:date="2014-10-07T15:14:00Z"/>
                <w:sz w:val="20"/>
                <w:szCs w:val="20"/>
                <w:rPrChange w:id="29" w:author="Poul V Madsen" w:date="2014-10-07T15:12:00Z">
                  <w:rPr>
                    <w:del w:id="30" w:author="Poul V Madsen" w:date="2014-10-07T15:14:00Z"/>
                    <w:color w:val="FF0000"/>
                    <w:sz w:val="20"/>
                    <w:szCs w:val="20"/>
                  </w:rPr>
                </w:rPrChange>
              </w:rPr>
            </w:pPr>
            <w:del w:id="31" w:author="Poul V Madsen" w:date="2014-10-07T15:14:00Z">
              <w:r w:rsidRPr="00AA7656" w:rsidDel="003278F5">
                <w:rPr>
                  <w:sz w:val="20"/>
                  <w:szCs w:val="20"/>
                  <w:rPrChange w:id="32" w:author="Poul V Madsen" w:date="2014-10-07T15:12:00Z">
                    <w:rPr>
                      <w:color w:val="FF0000"/>
                      <w:sz w:val="20"/>
                      <w:szCs w:val="20"/>
                    </w:rPr>
                  </w:rPrChange>
                </w:rPr>
                <w:delText xml:space="preserve">OpkrævningFordringArt OR, EA eller FF, OpkrævningFordringTypeID (Hovedtrans) Kodeværdi for OnMomsShop, OpkrævningDelFordringTypeID (Deltrans) kodeværdi for moms, OpkrævningFordringBeløb = 0, OpkrævningDelFordringBeløb = 0, </w:delText>
              </w:r>
            </w:del>
          </w:p>
          <w:p w14:paraId="1C51CB2C" w14:textId="64E6A038" w:rsidR="00AA7656" w:rsidRPr="00AA7656" w:rsidRDefault="00AA7656" w:rsidP="00A96FD5">
            <w:pPr>
              <w:rPr>
                <w:sz w:val="20"/>
                <w:szCs w:val="20"/>
                <w:rPrChange w:id="33" w:author="Poul V Madsen" w:date="2014-10-07T15:12:00Z">
                  <w:rPr>
                    <w:color w:val="FF0000"/>
                    <w:sz w:val="20"/>
                    <w:szCs w:val="20"/>
                  </w:rPr>
                </w:rPrChange>
              </w:rPr>
            </w:pPr>
            <w:del w:id="34" w:author="Poul V Madsen" w:date="2014-10-07T15:14:00Z">
              <w:r w:rsidRPr="00AA7656" w:rsidDel="003278F5">
                <w:rPr>
                  <w:sz w:val="20"/>
                  <w:szCs w:val="20"/>
                  <w:rPrChange w:id="35" w:author="Poul V Madsen" w:date="2014-10-07T15:12:00Z">
                    <w:rPr>
                      <w:color w:val="FF0000"/>
                      <w:sz w:val="20"/>
                      <w:szCs w:val="20"/>
                    </w:rPr>
                  </w:rPrChange>
                </w:rPr>
                <w:delText>Hvordan håndteres udbetaling/opkrævning.</w:delText>
              </w:r>
            </w:del>
          </w:p>
        </w:tc>
        <w:tc>
          <w:tcPr>
            <w:tcW w:w="2567" w:type="dxa"/>
          </w:tcPr>
          <w:p w14:paraId="1C51CB2D" w14:textId="77777777" w:rsidR="00AA7656" w:rsidRPr="00AA7656" w:rsidRDefault="00AA7656" w:rsidP="00F833ED">
            <w:pPr>
              <w:rPr>
                <w:sz w:val="20"/>
                <w:szCs w:val="20"/>
                <w:rPrChange w:id="36" w:author="Poul V Madsen" w:date="2014-10-07T15:12:00Z">
                  <w:rPr>
                    <w:color w:val="FF0000"/>
                    <w:sz w:val="20"/>
                    <w:szCs w:val="20"/>
                  </w:rPr>
                </w:rPrChange>
              </w:rPr>
            </w:pPr>
            <w:proofErr w:type="spellStart"/>
            <w:r w:rsidRPr="00AA7656">
              <w:rPr>
                <w:sz w:val="20"/>
                <w:szCs w:val="20"/>
                <w:rPrChange w:id="37" w:author="Poul V Madsen" w:date="2014-10-07T15:12:00Z">
                  <w:rPr>
                    <w:color w:val="FF0000"/>
                    <w:sz w:val="20"/>
                    <w:szCs w:val="20"/>
                  </w:rPr>
                </w:rPrChange>
              </w:rPr>
              <w:t>OpkrævningFordringLIsteOpdater</w:t>
            </w:r>
            <w:proofErr w:type="spellEnd"/>
          </w:p>
        </w:tc>
        <w:tc>
          <w:tcPr>
            <w:tcW w:w="1389" w:type="dxa"/>
          </w:tcPr>
          <w:p w14:paraId="1C51CB2E" w14:textId="69CA3183" w:rsidR="00AA7656" w:rsidRPr="00AA7656" w:rsidRDefault="00AA7656" w:rsidP="00AA7656">
            <w:pPr>
              <w:rPr>
                <w:sz w:val="20"/>
                <w:szCs w:val="20"/>
                <w:rPrChange w:id="38" w:author="Poul V Madsen" w:date="2014-10-07T15:12:00Z">
                  <w:rPr>
                    <w:color w:val="FF0000"/>
                    <w:sz w:val="20"/>
                    <w:szCs w:val="20"/>
                  </w:rPr>
                </w:rPrChange>
              </w:rPr>
            </w:pPr>
            <w:r w:rsidRPr="00AA7656">
              <w:rPr>
                <w:sz w:val="20"/>
                <w:szCs w:val="20"/>
                <w:rPrChange w:id="39" w:author="Poul V Madsen" w:date="2014-10-07T15:12:00Z">
                  <w:rPr>
                    <w:color w:val="FF0000"/>
                    <w:sz w:val="20"/>
                    <w:szCs w:val="20"/>
                  </w:rPr>
                </w:rPrChange>
              </w:rPr>
              <w:t xml:space="preserve">Fordring </w:t>
            </w:r>
            <w:del w:id="40" w:author="Poul V Madsen" w:date="2014-10-07T15:14:00Z">
              <w:r w:rsidRPr="00AA7656" w:rsidDel="00AA7656">
                <w:rPr>
                  <w:sz w:val="20"/>
                  <w:szCs w:val="20"/>
                  <w:rPrChange w:id="41" w:author="Poul V Madsen" w:date="2014-10-07T15:12:00Z">
                    <w:rPr>
                      <w:color w:val="FF0000"/>
                      <w:sz w:val="20"/>
                      <w:szCs w:val="20"/>
                    </w:rPr>
                  </w:rPrChange>
                </w:rPr>
                <w:delText xml:space="preserve">nulstilles </w:delText>
              </w:r>
            </w:del>
            <w:ins w:id="42" w:author="Poul V Madsen" w:date="2014-10-07T15:14:00Z">
              <w:r>
                <w:rPr>
                  <w:sz w:val="20"/>
                  <w:szCs w:val="20"/>
                </w:rPr>
                <w:t>registreret</w:t>
              </w:r>
              <w:r w:rsidRPr="00AA7656">
                <w:rPr>
                  <w:sz w:val="20"/>
                  <w:szCs w:val="20"/>
                  <w:rPrChange w:id="43" w:author="Poul V Madsen" w:date="2014-10-07T15:12:00Z">
                    <w:rPr>
                      <w:color w:val="FF0000"/>
                      <w:sz w:val="20"/>
                      <w:szCs w:val="20"/>
                    </w:rPr>
                  </w:rPrChange>
                </w:rPr>
                <w:t xml:space="preserve"> </w:t>
              </w:r>
            </w:ins>
            <w:r w:rsidRPr="00AA7656">
              <w:rPr>
                <w:sz w:val="20"/>
                <w:szCs w:val="20"/>
                <w:rPrChange w:id="44" w:author="Poul V Madsen" w:date="2014-10-07T15:12:00Z">
                  <w:rPr>
                    <w:color w:val="FF0000"/>
                    <w:sz w:val="20"/>
                    <w:szCs w:val="20"/>
                  </w:rPr>
                </w:rPrChange>
              </w:rPr>
              <w:t>på kundens konto.</w:t>
            </w:r>
          </w:p>
        </w:tc>
        <w:tc>
          <w:tcPr>
            <w:tcW w:w="1504" w:type="dxa"/>
          </w:tcPr>
          <w:p w14:paraId="1C51CB2F" w14:textId="77777777" w:rsidR="00AA7656" w:rsidRPr="00AA7656" w:rsidRDefault="00AA7656" w:rsidP="00F833ED">
            <w:pPr>
              <w:rPr>
                <w:sz w:val="20"/>
                <w:szCs w:val="20"/>
                <w:rPrChange w:id="45" w:author="Poul V Madsen" w:date="2014-10-07T15:12:00Z">
                  <w:rPr>
                    <w:color w:val="FF0000"/>
                    <w:sz w:val="20"/>
                    <w:szCs w:val="20"/>
                  </w:rPr>
                </w:rPrChange>
              </w:rPr>
            </w:pPr>
            <w:r w:rsidRPr="00AA7656">
              <w:rPr>
                <w:sz w:val="20"/>
                <w:szCs w:val="20"/>
                <w:rPrChange w:id="46" w:author="Poul V Madsen" w:date="2014-10-07T15:12:00Z">
                  <w:rPr>
                    <w:color w:val="FF0000"/>
                    <w:sz w:val="20"/>
                    <w:szCs w:val="20"/>
                  </w:rPr>
                </w:rPrChange>
              </w:rPr>
              <w:t>Skattekontoen</w:t>
            </w:r>
          </w:p>
        </w:tc>
        <w:tc>
          <w:tcPr>
            <w:tcW w:w="1740" w:type="dxa"/>
          </w:tcPr>
          <w:p w14:paraId="1C51CB30" w14:textId="7322B16A" w:rsidR="00AA7656" w:rsidRPr="00AA7656" w:rsidRDefault="00AA7656" w:rsidP="007D7D0B">
            <w:pPr>
              <w:rPr>
                <w:sz w:val="20"/>
                <w:szCs w:val="20"/>
                <w:rPrChange w:id="47" w:author="Poul V Madsen" w:date="2014-10-07T15:12:00Z">
                  <w:rPr>
                    <w:color w:val="FF0000"/>
                    <w:sz w:val="20"/>
                    <w:szCs w:val="20"/>
                  </w:rPr>
                </w:rPrChange>
              </w:rPr>
            </w:pPr>
            <w:ins w:id="48" w:author="Poul V Madsen" w:date="2014-10-07T15:14:00Z">
              <w:r w:rsidRPr="00E3551F">
                <w:rPr>
                  <w:sz w:val="20"/>
                  <w:szCs w:val="20"/>
                </w:rPr>
                <w:t>Kontoen udviser korrekt saldo på virkningsdatoen</w:t>
              </w:r>
            </w:ins>
            <w:del w:id="49" w:author="Poul V Madsen" w:date="2014-10-07T15:14:00Z">
              <w:r w:rsidRPr="00AA7656" w:rsidDel="00AA7656">
                <w:rPr>
                  <w:sz w:val="20"/>
                  <w:szCs w:val="20"/>
                  <w:rPrChange w:id="50" w:author="Poul V Madsen" w:date="2014-10-07T15:12:00Z">
                    <w:rPr>
                      <w:color w:val="FF0000"/>
                      <w:sz w:val="20"/>
                      <w:szCs w:val="20"/>
                    </w:rPr>
                  </w:rPrChange>
                </w:rPr>
                <w:delText>Fordring indgår ikke mere i kundens mellemværende med SKAT.</w:delText>
              </w:r>
            </w:del>
          </w:p>
        </w:tc>
      </w:tr>
    </w:tbl>
    <w:p w14:paraId="1C51CB32" w14:textId="77777777" w:rsidR="004905BB" w:rsidRDefault="004905BB"/>
    <w:p w14:paraId="1C51CB33" w14:textId="77777777" w:rsidR="004905BB" w:rsidRPr="00105ED2" w:rsidRDefault="004905BB">
      <w:pPr>
        <w:rPr>
          <w:b/>
        </w:rPr>
      </w:pPr>
      <w:r w:rsidRPr="00105ED2">
        <w:rPr>
          <w:b/>
        </w:rPr>
        <w:t>Område: Betaling – DUF3</w:t>
      </w: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3686"/>
        <w:gridCol w:w="2180"/>
        <w:gridCol w:w="1721"/>
        <w:gridCol w:w="1508"/>
        <w:gridCol w:w="1614"/>
      </w:tblGrid>
      <w:tr w:rsidR="00C14BDA" w14:paraId="1C51CB3B" w14:textId="77777777" w:rsidTr="00F833ED">
        <w:trPr>
          <w:tblHeader/>
        </w:trPr>
        <w:tc>
          <w:tcPr>
            <w:tcW w:w="1526" w:type="dxa"/>
          </w:tcPr>
          <w:p w14:paraId="1C51CB34" w14:textId="77777777" w:rsidR="004905BB" w:rsidRPr="00F57BCC" w:rsidRDefault="004905BB" w:rsidP="00F833ED">
            <w:pPr>
              <w:rPr>
                <w:b/>
              </w:rPr>
            </w:pPr>
            <w:r w:rsidRPr="00F57BCC">
              <w:rPr>
                <w:b/>
              </w:rPr>
              <w:t>Hændelse</w:t>
            </w:r>
          </w:p>
        </w:tc>
        <w:tc>
          <w:tcPr>
            <w:tcW w:w="1417" w:type="dxa"/>
          </w:tcPr>
          <w:p w14:paraId="1C51CB35" w14:textId="77777777" w:rsidR="004905BB" w:rsidRPr="00F57BCC" w:rsidRDefault="004905BB" w:rsidP="00F833ED">
            <w:pPr>
              <w:rPr>
                <w:b/>
              </w:rPr>
            </w:pPr>
            <w:r w:rsidRPr="00F57BCC">
              <w:rPr>
                <w:b/>
              </w:rPr>
              <w:t>Hvor</w:t>
            </w:r>
          </w:p>
        </w:tc>
        <w:tc>
          <w:tcPr>
            <w:tcW w:w="3686" w:type="dxa"/>
          </w:tcPr>
          <w:p w14:paraId="1C51CB36" w14:textId="77777777" w:rsidR="004905BB" w:rsidRPr="00F57BCC" w:rsidRDefault="004905BB" w:rsidP="00F833ED">
            <w:pPr>
              <w:rPr>
                <w:b/>
              </w:rPr>
            </w:pPr>
            <w:r w:rsidRPr="00F57BCC">
              <w:rPr>
                <w:b/>
              </w:rPr>
              <w:t>Initial handling</w:t>
            </w:r>
          </w:p>
        </w:tc>
        <w:tc>
          <w:tcPr>
            <w:tcW w:w="2180" w:type="dxa"/>
          </w:tcPr>
          <w:p w14:paraId="1C51CB37" w14:textId="77777777" w:rsidR="004905BB" w:rsidRPr="00F57BCC" w:rsidRDefault="004905BB" w:rsidP="00F833ED">
            <w:pPr>
              <w:rPr>
                <w:b/>
              </w:rPr>
            </w:pPr>
            <w:r w:rsidRPr="00F57BCC">
              <w:rPr>
                <w:b/>
              </w:rPr>
              <w:t>Service</w:t>
            </w:r>
          </w:p>
        </w:tc>
        <w:tc>
          <w:tcPr>
            <w:tcW w:w="1721" w:type="dxa"/>
          </w:tcPr>
          <w:p w14:paraId="1C51CB38" w14:textId="77777777" w:rsidR="004905BB" w:rsidRPr="00F57BCC" w:rsidRDefault="004905BB" w:rsidP="00F833ED">
            <w:pPr>
              <w:rPr>
                <w:b/>
              </w:rPr>
            </w:pPr>
            <w:r w:rsidRPr="00F57BCC">
              <w:rPr>
                <w:b/>
              </w:rPr>
              <w:t>Afsluttende handling</w:t>
            </w:r>
          </w:p>
        </w:tc>
        <w:tc>
          <w:tcPr>
            <w:tcW w:w="1508" w:type="dxa"/>
          </w:tcPr>
          <w:p w14:paraId="1C51CB39" w14:textId="77777777" w:rsidR="004905BB" w:rsidRPr="00F57BCC" w:rsidRDefault="004905BB" w:rsidP="00F833ED">
            <w:pPr>
              <w:rPr>
                <w:b/>
              </w:rPr>
            </w:pPr>
            <w:r w:rsidRPr="00F57BCC">
              <w:rPr>
                <w:b/>
              </w:rPr>
              <w:t>Hvor</w:t>
            </w:r>
          </w:p>
        </w:tc>
        <w:tc>
          <w:tcPr>
            <w:tcW w:w="1614" w:type="dxa"/>
          </w:tcPr>
          <w:p w14:paraId="1C51CB3A" w14:textId="77777777" w:rsidR="004905BB" w:rsidRPr="00F57BCC" w:rsidRDefault="004905BB" w:rsidP="00F833ED">
            <w:pPr>
              <w:rPr>
                <w:b/>
              </w:rPr>
            </w:pPr>
            <w:r w:rsidRPr="00F57BCC">
              <w:rPr>
                <w:b/>
              </w:rPr>
              <w:t>Resultat</w:t>
            </w:r>
          </w:p>
        </w:tc>
      </w:tr>
      <w:tr w:rsidR="00C14BDA" w14:paraId="1C51CB43" w14:textId="77777777" w:rsidTr="00F833ED">
        <w:tc>
          <w:tcPr>
            <w:tcW w:w="1526" w:type="dxa"/>
          </w:tcPr>
          <w:p w14:paraId="1C51CB3C" w14:textId="77777777" w:rsidR="004905BB" w:rsidRPr="00F833ED" w:rsidRDefault="00C14BDA" w:rsidP="00F833ED">
            <w:pPr>
              <w:rPr>
                <w:sz w:val="20"/>
                <w:szCs w:val="20"/>
              </w:rPr>
            </w:pPr>
            <w:r w:rsidRPr="00F833ED">
              <w:rPr>
                <w:sz w:val="20"/>
                <w:szCs w:val="20"/>
              </w:rPr>
              <w:t>M1SS modtager betalingsinformation fra udenlandsk myndighed.</w:t>
            </w:r>
          </w:p>
        </w:tc>
        <w:tc>
          <w:tcPr>
            <w:tcW w:w="1417" w:type="dxa"/>
          </w:tcPr>
          <w:p w14:paraId="1C51CB3D" w14:textId="1E767CFE" w:rsidR="004905BB" w:rsidRPr="00F833ED" w:rsidRDefault="00F833ED" w:rsidP="00F833ED">
            <w:pPr>
              <w:rPr>
                <w:sz w:val="20"/>
                <w:szCs w:val="20"/>
              </w:rPr>
            </w:pPr>
            <w:r w:rsidRPr="00F833ED">
              <w:rPr>
                <w:sz w:val="20"/>
                <w:szCs w:val="20"/>
              </w:rPr>
              <w:t>M1SS</w:t>
            </w:r>
          </w:p>
        </w:tc>
        <w:tc>
          <w:tcPr>
            <w:tcW w:w="3686" w:type="dxa"/>
          </w:tcPr>
          <w:p w14:paraId="78533C12" w14:textId="77777777" w:rsidR="004905BB" w:rsidRDefault="00F833ED" w:rsidP="000867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Hvis udenlandsk myndighed har tilbageholdt et overgangsgebyr kalder M1SS </w:t>
            </w:r>
            <w:proofErr w:type="spellStart"/>
            <w:r>
              <w:rPr>
                <w:sz w:val="20"/>
                <w:szCs w:val="20"/>
              </w:rPr>
              <w:t>OpkrænvingFordringListeOpret</w:t>
            </w:r>
            <w:proofErr w:type="spellEnd"/>
            <w:r>
              <w:rPr>
                <w:sz w:val="20"/>
                <w:szCs w:val="20"/>
              </w:rPr>
              <w:t xml:space="preserve"> med </w:t>
            </w:r>
            <w:proofErr w:type="spellStart"/>
            <w:r>
              <w:rPr>
                <w:sz w:val="20"/>
                <w:szCs w:val="20"/>
              </w:rPr>
              <w:t>KundeNummer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KundeType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UViR</w:t>
            </w:r>
            <w:proofErr w:type="spellEnd"/>
            <w:r>
              <w:rPr>
                <w:sz w:val="20"/>
                <w:szCs w:val="20"/>
              </w:rPr>
              <w:t xml:space="preserve">), </w:t>
            </w:r>
            <w:proofErr w:type="spellStart"/>
            <w:r>
              <w:rPr>
                <w:sz w:val="20"/>
                <w:szCs w:val="20"/>
              </w:rPr>
              <w:t>OpkrævningFordringArt</w:t>
            </w:r>
            <w:proofErr w:type="spellEnd"/>
            <w:r>
              <w:rPr>
                <w:sz w:val="20"/>
                <w:szCs w:val="20"/>
              </w:rPr>
              <w:t xml:space="preserve"> OR eller EA. </w:t>
            </w:r>
            <w:proofErr w:type="spellStart"/>
            <w:r w:rsidRPr="008962C1">
              <w:rPr>
                <w:sz w:val="20"/>
                <w:szCs w:val="20"/>
              </w:rPr>
              <w:t>OpkrævningFordringTypeID</w:t>
            </w:r>
            <w:proofErr w:type="spellEnd"/>
            <w:r w:rsidRPr="008962C1">
              <w:rPr>
                <w:sz w:val="20"/>
                <w:szCs w:val="20"/>
              </w:rPr>
              <w:t xml:space="preserve"> (Hovedtrans) Kodeværdi for </w:t>
            </w:r>
            <w:proofErr w:type="spellStart"/>
            <w:r w:rsidRPr="008962C1">
              <w:rPr>
                <w:sz w:val="20"/>
                <w:szCs w:val="20"/>
              </w:rPr>
              <w:t>OnMomsShop</w:t>
            </w:r>
            <w:proofErr w:type="spellEnd"/>
            <w:r w:rsidRPr="008962C1">
              <w:rPr>
                <w:sz w:val="20"/>
                <w:szCs w:val="20"/>
              </w:rPr>
              <w:t xml:space="preserve">, </w:t>
            </w:r>
            <w:proofErr w:type="spellStart"/>
            <w:r w:rsidRPr="008962C1">
              <w:rPr>
                <w:sz w:val="20"/>
                <w:szCs w:val="20"/>
              </w:rPr>
              <w:t>OpkrævningDelFordringTypeID</w:t>
            </w:r>
            <w:proofErr w:type="spellEnd"/>
            <w:r w:rsidRPr="008962C1">
              <w:rPr>
                <w:sz w:val="20"/>
                <w:szCs w:val="20"/>
              </w:rPr>
              <w:t xml:space="preserve"> (Deltrans) kodeværdi for</w:t>
            </w:r>
            <w:r>
              <w:rPr>
                <w:sz w:val="20"/>
                <w:szCs w:val="20"/>
              </w:rPr>
              <w:t xml:space="preserve"> overgangsgebyr.</w:t>
            </w:r>
          </w:p>
          <w:p w14:paraId="01C67F0C" w14:textId="77777777" w:rsidR="00F833ED" w:rsidRDefault="00F833ED" w:rsidP="000867C4">
            <w:pPr>
              <w:rPr>
                <w:sz w:val="20"/>
                <w:szCs w:val="20"/>
              </w:rPr>
            </w:pPr>
            <w:proofErr w:type="spellStart"/>
            <w:r w:rsidRPr="008962C1">
              <w:rPr>
                <w:sz w:val="20"/>
                <w:szCs w:val="20"/>
              </w:rPr>
              <w:t>OpkrævningFordringBeløb</w:t>
            </w:r>
            <w:proofErr w:type="spellEnd"/>
            <w:r w:rsidRPr="008962C1"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8962C1">
              <w:rPr>
                <w:sz w:val="20"/>
                <w:szCs w:val="20"/>
              </w:rPr>
              <w:t>OpkrævningDelFordringBeløb</w:t>
            </w:r>
            <w:proofErr w:type="spellEnd"/>
            <w:r w:rsidRPr="008962C1">
              <w:rPr>
                <w:sz w:val="20"/>
                <w:szCs w:val="20"/>
              </w:rPr>
              <w:t xml:space="preserve">,  </w:t>
            </w:r>
            <w:proofErr w:type="spellStart"/>
            <w:r w:rsidRPr="008962C1">
              <w:rPr>
                <w:sz w:val="20"/>
                <w:szCs w:val="20"/>
              </w:rPr>
              <w:t>OpkrævningFordringFrigivelseDat</w:t>
            </w:r>
            <w:proofErr w:type="gramEnd"/>
            <w:r w:rsidRPr="008962C1">
              <w:rPr>
                <w:sz w:val="20"/>
                <w:szCs w:val="20"/>
              </w:rPr>
              <w:t>o</w:t>
            </w:r>
            <w:proofErr w:type="spellEnd"/>
            <w:r>
              <w:rPr>
                <w:sz w:val="20"/>
                <w:szCs w:val="20"/>
              </w:rPr>
              <w:t xml:space="preserve"> = den dag som udenlandske myndighed har angivet som </w:t>
            </w:r>
            <w:r w:rsidR="003D65AE">
              <w:rPr>
                <w:sz w:val="20"/>
                <w:szCs w:val="20"/>
              </w:rPr>
              <w:t>indbetalingsdato.</w:t>
            </w:r>
          </w:p>
          <w:p w14:paraId="7C44EE1A" w14:textId="77777777" w:rsidR="003D65AE" w:rsidRDefault="003D65AE" w:rsidP="000867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Indbetalingen.</w:t>
            </w:r>
          </w:p>
          <w:p w14:paraId="1C51CB3E" w14:textId="70654640" w:rsidR="00B21774" w:rsidRPr="00F833ED" w:rsidRDefault="00B21774" w:rsidP="00B21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Oplysning om beløbet, som den udenlandske myndighed indbetaler til SKAT SKB konto </w:t>
            </w:r>
            <w:proofErr w:type="gramStart"/>
            <w:r>
              <w:rPr>
                <w:sz w:val="20"/>
                <w:szCs w:val="20"/>
              </w:rPr>
              <w:t>overføre</w:t>
            </w:r>
            <w:proofErr w:type="gramEnd"/>
            <w:r>
              <w:rPr>
                <w:sz w:val="20"/>
                <w:szCs w:val="20"/>
              </w:rPr>
              <w:t xml:space="preserve"> M1SS til skattekontoen gennem et kald at servicen </w:t>
            </w:r>
            <w:proofErr w:type="spellStart"/>
            <w:r>
              <w:rPr>
                <w:sz w:val="20"/>
                <w:szCs w:val="20"/>
              </w:rPr>
              <w:t>OpkrævningInternIndbetalingListeOpret</w:t>
            </w:r>
            <w:proofErr w:type="spellEnd"/>
            <w:r w:rsidR="007174B2">
              <w:rPr>
                <w:sz w:val="20"/>
                <w:szCs w:val="20"/>
              </w:rPr>
              <w:t xml:space="preserve">. med følgende indhold: </w:t>
            </w:r>
            <w:r w:rsidR="007174B2">
              <w:rPr>
                <w:i/>
                <w:sz w:val="20"/>
                <w:szCs w:val="20"/>
              </w:rPr>
              <w:t>Kommer senere.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80" w:type="dxa"/>
          </w:tcPr>
          <w:p w14:paraId="7B6F5055" w14:textId="54097605" w:rsidR="004905BB" w:rsidRDefault="00B21774" w:rsidP="00F83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Overgangsgebyr =</w:t>
            </w:r>
            <w:proofErr w:type="spellStart"/>
            <w:r w:rsidR="003D65AE">
              <w:rPr>
                <w:sz w:val="20"/>
                <w:szCs w:val="20"/>
              </w:rPr>
              <w:t>OpkrævningFordringLIsteOpret</w:t>
            </w:r>
            <w:proofErr w:type="spellEnd"/>
          </w:p>
          <w:p w14:paraId="0A0186B8" w14:textId="7799FFB5" w:rsidR="00B21774" w:rsidRDefault="00B21774" w:rsidP="00F83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Betaling=</w:t>
            </w:r>
            <w:proofErr w:type="spellStart"/>
            <w:r>
              <w:rPr>
                <w:sz w:val="20"/>
                <w:szCs w:val="20"/>
              </w:rPr>
              <w:t>OpkrævningInternIndbetalingListeOpret</w:t>
            </w:r>
            <w:proofErr w:type="spellEnd"/>
          </w:p>
          <w:p w14:paraId="7869B480" w14:textId="77777777" w:rsidR="00B21774" w:rsidRDefault="00B21774" w:rsidP="00F833ED">
            <w:pPr>
              <w:rPr>
                <w:sz w:val="20"/>
                <w:szCs w:val="20"/>
              </w:rPr>
            </w:pPr>
          </w:p>
          <w:p w14:paraId="0A3E9ACC" w14:textId="77777777" w:rsidR="00B21774" w:rsidRDefault="00B21774" w:rsidP="00F833ED">
            <w:pPr>
              <w:rPr>
                <w:sz w:val="20"/>
                <w:szCs w:val="20"/>
              </w:rPr>
            </w:pPr>
          </w:p>
          <w:p w14:paraId="1EC5472C" w14:textId="77777777" w:rsidR="00B21774" w:rsidRDefault="00B21774" w:rsidP="00F833ED">
            <w:pPr>
              <w:rPr>
                <w:sz w:val="20"/>
                <w:szCs w:val="20"/>
              </w:rPr>
            </w:pPr>
          </w:p>
          <w:p w14:paraId="11482C44" w14:textId="77777777" w:rsidR="00B21774" w:rsidRDefault="00B21774" w:rsidP="00F833ED">
            <w:pPr>
              <w:rPr>
                <w:sz w:val="20"/>
                <w:szCs w:val="20"/>
              </w:rPr>
            </w:pPr>
          </w:p>
          <w:p w14:paraId="1C51CB3F" w14:textId="798B535F" w:rsidR="00B21774" w:rsidRPr="00F833ED" w:rsidRDefault="00B21774" w:rsidP="00F833ED">
            <w:pPr>
              <w:rPr>
                <w:sz w:val="20"/>
                <w:szCs w:val="20"/>
              </w:rPr>
            </w:pPr>
          </w:p>
        </w:tc>
        <w:tc>
          <w:tcPr>
            <w:tcW w:w="1721" w:type="dxa"/>
          </w:tcPr>
          <w:p w14:paraId="1C51CB40" w14:textId="0E94C14B" w:rsidR="004905BB" w:rsidRPr="00F833ED" w:rsidRDefault="007174B2" w:rsidP="00717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Skattekontoen posterer </w:t>
            </w:r>
            <w:r w:rsidR="003D65AE">
              <w:rPr>
                <w:sz w:val="20"/>
                <w:szCs w:val="20"/>
              </w:rPr>
              <w:t xml:space="preserve">Overgangsgebyr </w:t>
            </w:r>
            <w:r>
              <w:rPr>
                <w:sz w:val="20"/>
                <w:szCs w:val="20"/>
              </w:rPr>
              <w:t>og indbetaling</w:t>
            </w:r>
            <w:r w:rsidR="003D65AE">
              <w:rPr>
                <w:sz w:val="20"/>
                <w:szCs w:val="20"/>
              </w:rPr>
              <w:t xml:space="preserve"> på kundens konto i skattekontoen med valørdato = oplyste dato for indbetaling.</w:t>
            </w:r>
          </w:p>
        </w:tc>
        <w:tc>
          <w:tcPr>
            <w:tcW w:w="1508" w:type="dxa"/>
          </w:tcPr>
          <w:p w14:paraId="6EC75959" w14:textId="77777777" w:rsidR="004905BB" w:rsidRDefault="003D65AE" w:rsidP="00F83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Skattekontoen</w:t>
            </w:r>
          </w:p>
          <w:p w14:paraId="3E990A0F" w14:textId="0D4E36DE" w:rsidR="002D27D2" w:rsidRDefault="00AA7656" w:rsidP="00F833ED">
            <w:pPr>
              <w:rPr>
                <w:sz w:val="20"/>
                <w:szCs w:val="20"/>
              </w:rPr>
            </w:pPr>
            <w:ins w:id="51" w:author="Poul V Madsen" w:date="2014-10-07T15:15:00Z">
              <w:r>
                <w:rPr>
                  <w:sz w:val="20"/>
                  <w:szCs w:val="20"/>
                </w:rPr>
                <w:t>12.50 Modtag og opret fordring – Variant One Stop Moms</w:t>
              </w:r>
              <w:r w:rsidRPr="002D27D2">
                <w:rPr>
                  <w:sz w:val="20"/>
                  <w:szCs w:val="20"/>
                </w:rPr>
                <w:t xml:space="preserve"> </w:t>
              </w:r>
            </w:ins>
            <w:bookmarkStart w:id="52" w:name="_GoBack"/>
            <w:bookmarkEnd w:id="52"/>
            <w:r w:rsidR="002D27D2" w:rsidRPr="002D27D2">
              <w:rPr>
                <w:sz w:val="20"/>
                <w:szCs w:val="20"/>
              </w:rPr>
              <w:t>12.10 Modtag og fordel indbetaling, dæk fordring</w:t>
            </w:r>
          </w:p>
          <w:p w14:paraId="1C51CB41" w14:textId="14A00C68" w:rsidR="00250A15" w:rsidRPr="00F833ED" w:rsidRDefault="00250A15" w:rsidP="00F833ED">
            <w:pPr>
              <w:rPr>
                <w:sz w:val="20"/>
                <w:szCs w:val="20"/>
              </w:rPr>
            </w:pPr>
            <w:r w:rsidRPr="00250A15">
              <w:rPr>
                <w:sz w:val="20"/>
                <w:szCs w:val="20"/>
              </w:rPr>
              <w:t>13.01 Annuller stop for konto</w:t>
            </w:r>
          </w:p>
        </w:tc>
        <w:tc>
          <w:tcPr>
            <w:tcW w:w="1614" w:type="dxa"/>
          </w:tcPr>
          <w:p w14:paraId="1C51CB42" w14:textId="7BC81BA8" w:rsidR="004905BB" w:rsidRPr="00F833ED" w:rsidRDefault="007174B2" w:rsidP="000867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 samlede indbetaling fra virksomheden til den udenlandske myndighed er godskrevet virksomheden på skattekontoen efter FIFO.</w:t>
            </w:r>
          </w:p>
        </w:tc>
      </w:tr>
      <w:tr w:rsidR="00C14BDA" w14:paraId="1C51CB4B" w14:textId="77777777" w:rsidTr="00F833ED">
        <w:tc>
          <w:tcPr>
            <w:tcW w:w="1526" w:type="dxa"/>
          </w:tcPr>
          <w:p w14:paraId="1C51CB44" w14:textId="77777777" w:rsidR="004905BB" w:rsidRPr="00F833ED" w:rsidRDefault="00F57BCC" w:rsidP="00F833ED">
            <w:pPr>
              <w:rPr>
                <w:sz w:val="20"/>
                <w:szCs w:val="20"/>
              </w:rPr>
            </w:pPr>
            <w:r w:rsidRPr="00F833ED">
              <w:rPr>
                <w:sz w:val="20"/>
                <w:szCs w:val="20"/>
              </w:rPr>
              <w:t xml:space="preserve">Betaling er ikke modtaget og </w:t>
            </w:r>
            <w:proofErr w:type="spellStart"/>
            <w:r w:rsidRPr="00F833ED">
              <w:rPr>
                <w:sz w:val="20"/>
                <w:szCs w:val="20"/>
              </w:rPr>
              <w:t>OpkrævningFordringRykkerHendstandDato</w:t>
            </w:r>
            <w:proofErr w:type="spellEnd"/>
            <w:r w:rsidRPr="00F833ED">
              <w:rPr>
                <w:sz w:val="20"/>
                <w:szCs w:val="20"/>
              </w:rPr>
              <w:t xml:space="preserve"> er overskredet.</w:t>
            </w:r>
          </w:p>
        </w:tc>
        <w:tc>
          <w:tcPr>
            <w:tcW w:w="1417" w:type="dxa"/>
          </w:tcPr>
          <w:p w14:paraId="1C51CB45" w14:textId="01B21686" w:rsidR="004905BB" w:rsidRPr="00F833ED" w:rsidRDefault="007174B2" w:rsidP="00F83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Skattekontoen</w:t>
            </w:r>
          </w:p>
        </w:tc>
        <w:tc>
          <w:tcPr>
            <w:tcW w:w="3686" w:type="dxa"/>
          </w:tcPr>
          <w:p w14:paraId="1C51CB46" w14:textId="77777777" w:rsidR="004905BB" w:rsidRPr="00F833ED" w:rsidRDefault="004905BB" w:rsidP="00F833ED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</w:tcPr>
          <w:p w14:paraId="1C51CB47" w14:textId="77777777" w:rsidR="004905BB" w:rsidRPr="00F833ED" w:rsidRDefault="004905BB" w:rsidP="00F833ED">
            <w:pPr>
              <w:rPr>
                <w:sz w:val="20"/>
                <w:szCs w:val="20"/>
              </w:rPr>
            </w:pPr>
          </w:p>
        </w:tc>
        <w:tc>
          <w:tcPr>
            <w:tcW w:w="1721" w:type="dxa"/>
          </w:tcPr>
          <w:p w14:paraId="1C51CB48" w14:textId="77777777" w:rsidR="004905BB" w:rsidRPr="00F833ED" w:rsidRDefault="004905BB" w:rsidP="00F833ED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2816D13F" w14:textId="77777777" w:rsidR="004905BB" w:rsidRDefault="007174B2" w:rsidP="00F83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Skattekontoen</w:t>
            </w:r>
          </w:p>
          <w:p w14:paraId="1C51CB49" w14:textId="1BCB5981" w:rsidR="007174B2" w:rsidRPr="00F833ED" w:rsidRDefault="007174B2" w:rsidP="00F833ED">
            <w:pPr>
              <w:rPr>
                <w:sz w:val="20"/>
                <w:szCs w:val="20"/>
              </w:rPr>
            </w:pPr>
          </w:p>
        </w:tc>
        <w:tc>
          <w:tcPr>
            <w:tcW w:w="1614" w:type="dxa"/>
          </w:tcPr>
          <w:p w14:paraId="1C51CB4A" w14:textId="77777777" w:rsidR="004905BB" w:rsidRPr="00F833ED" w:rsidRDefault="004905BB" w:rsidP="00F833ED">
            <w:pPr>
              <w:rPr>
                <w:sz w:val="20"/>
                <w:szCs w:val="20"/>
              </w:rPr>
            </w:pPr>
          </w:p>
        </w:tc>
      </w:tr>
      <w:tr w:rsidR="00F57BCC" w14:paraId="1C51CB53" w14:textId="77777777" w:rsidTr="00F833ED">
        <w:tc>
          <w:tcPr>
            <w:tcW w:w="1526" w:type="dxa"/>
          </w:tcPr>
          <w:p w14:paraId="1C51CB4C" w14:textId="77777777" w:rsidR="00F57BCC" w:rsidRPr="00F833ED" w:rsidRDefault="00F57BCC" w:rsidP="00F833ED">
            <w:pPr>
              <w:rPr>
                <w:sz w:val="20"/>
                <w:szCs w:val="20"/>
              </w:rPr>
            </w:pPr>
            <w:r w:rsidRPr="00F833ED">
              <w:rPr>
                <w:sz w:val="20"/>
                <w:szCs w:val="20"/>
              </w:rPr>
              <w:t>Virksomhed ønsker at indgå en betalingsordning.</w:t>
            </w:r>
          </w:p>
        </w:tc>
        <w:tc>
          <w:tcPr>
            <w:tcW w:w="1417" w:type="dxa"/>
          </w:tcPr>
          <w:p w14:paraId="1C51CB4D" w14:textId="63356355" w:rsidR="00F57BCC" w:rsidRPr="00F833ED" w:rsidRDefault="007174B2" w:rsidP="00F83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Skattekontoen</w:t>
            </w:r>
          </w:p>
        </w:tc>
        <w:tc>
          <w:tcPr>
            <w:tcW w:w="3686" w:type="dxa"/>
          </w:tcPr>
          <w:p w14:paraId="1C51CB4E" w14:textId="77777777" w:rsidR="00F57BCC" w:rsidRPr="00F833ED" w:rsidRDefault="00F57BCC" w:rsidP="00F833ED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</w:tcPr>
          <w:p w14:paraId="1C51CB4F" w14:textId="77777777" w:rsidR="00F57BCC" w:rsidRPr="00F833ED" w:rsidRDefault="00F57BCC" w:rsidP="00F833ED">
            <w:pPr>
              <w:rPr>
                <w:sz w:val="20"/>
                <w:szCs w:val="20"/>
              </w:rPr>
            </w:pPr>
          </w:p>
        </w:tc>
        <w:tc>
          <w:tcPr>
            <w:tcW w:w="1721" w:type="dxa"/>
          </w:tcPr>
          <w:p w14:paraId="1C51CB50" w14:textId="77777777" w:rsidR="00F57BCC" w:rsidRPr="00F833ED" w:rsidRDefault="00F57BCC" w:rsidP="00F833ED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1C51CB51" w14:textId="77777777" w:rsidR="00F57BCC" w:rsidRPr="00F833ED" w:rsidRDefault="00F57BCC" w:rsidP="00F833ED">
            <w:pPr>
              <w:rPr>
                <w:sz w:val="20"/>
                <w:szCs w:val="20"/>
              </w:rPr>
            </w:pPr>
          </w:p>
        </w:tc>
        <w:tc>
          <w:tcPr>
            <w:tcW w:w="1614" w:type="dxa"/>
          </w:tcPr>
          <w:p w14:paraId="1C51CB52" w14:textId="77777777" w:rsidR="00F57BCC" w:rsidRPr="00F833ED" w:rsidRDefault="00F57BCC" w:rsidP="00F833ED">
            <w:pPr>
              <w:rPr>
                <w:sz w:val="20"/>
                <w:szCs w:val="20"/>
              </w:rPr>
            </w:pPr>
          </w:p>
        </w:tc>
      </w:tr>
      <w:tr w:rsidR="00997923" w14:paraId="7EF55C1E" w14:textId="77777777" w:rsidTr="00F833ED">
        <w:tc>
          <w:tcPr>
            <w:tcW w:w="1526" w:type="dxa"/>
          </w:tcPr>
          <w:p w14:paraId="7E690E87" w14:textId="3BE4731F" w:rsidR="00997923" w:rsidRPr="00F833ED" w:rsidRDefault="00997923" w:rsidP="00997923">
            <w:pPr>
              <w:rPr>
                <w:sz w:val="20"/>
                <w:szCs w:val="20"/>
              </w:rPr>
            </w:pPr>
            <w:proofErr w:type="spellStart"/>
            <w:r w:rsidRPr="00F833ED">
              <w:rPr>
                <w:sz w:val="20"/>
                <w:szCs w:val="20"/>
              </w:rPr>
              <w:t>VoeS</w:t>
            </w:r>
            <w:proofErr w:type="spellEnd"/>
            <w:r w:rsidRPr="00F833ED">
              <w:rPr>
                <w:sz w:val="20"/>
                <w:szCs w:val="20"/>
              </w:rPr>
              <w:t xml:space="preserve"> virksomhed har indbetalt til SAP38</w:t>
            </w:r>
          </w:p>
        </w:tc>
        <w:tc>
          <w:tcPr>
            <w:tcW w:w="1417" w:type="dxa"/>
          </w:tcPr>
          <w:p w14:paraId="1F5F4BC7" w14:textId="63327631" w:rsidR="00997923" w:rsidRPr="00F833ED" w:rsidRDefault="007174B2" w:rsidP="00F83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SAP38</w:t>
            </w:r>
          </w:p>
        </w:tc>
        <w:tc>
          <w:tcPr>
            <w:tcW w:w="3686" w:type="dxa"/>
          </w:tcPr>
          <w:p w14:paraId="25EAD900" w14:textId="77777777" w:rsidR="00997923" w:rsidRPr="00F833ED" w:rsidRDefault="00997923" w:rsidP="00F833ED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</w:tcPr>
          <w:p w14:paraId="3D93A852" w14:textId="1EE9426B" w:rsidR="00997923" w:rsidRPr="00F833ED" w:rsidRDefault="00952026" w:rsidP="00F83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OpkrævningInternIndbetalingListeOpet.</w:t>
            </w:r>
          </w:p>
        </w:tc>
        <w:tc>
          <w:tcPr>
            <w:tcW w:w="1721" w:type="dxa"/>
          </w:tcPr>
          <w:p w14:paraId="64AD2B07" w14:textId="77777777" w:rsidR="00997923" w:rsidRPr="00F833ED" w:rsidRDefault="00997923" w:rsidP="00F833ED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1B7B97DC" w14:textId="77777777" w:rsidR="00997923" w:rsidRDefault="007174B2" w:rsidP="00F83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Skattekontoen</w:t>
            </w:r>
          </w:p>
          <w:p w14:paraId="5B089EA9" w14:textId="77777777" w:rsidR="002D27D2" w:rsidRDefault="002D27D2" w:rsidP="00F833ED">
            <w:pPr>
              <w:rPr>
                <w:sz w:val="20"/>
                <w:szCs w:val="20"/>
              </w:rPr>
            </w:pPr>
            <w:r w:rsidRPr="002D27D2">
              <w:rPr>
                <w:sz w:val="20"/>
                <w:szCs w:val="20"/>
              </w:rPr>
              <w:t>12.10 Modtag og fordel indbetaling, dæk fordring</w:t>
            </w:r>
          </w:p>
          <w:p w14:paraId="62589231" w14:textId="5453A7A1" w:rsidR="00250A15" w:rsidRPr="00F833ED" w:rsidRDefault="00250A15" w:rsidP="00F833ED">
            <w:pPr>
              <w:rPr>
                <w:sz w:val="20"/>
                <w:szCs w:val="20"/>
              </w:rPr>
            </w:pPr>
            <w:r w:rsidRPr="00250A15">
              <w:rPr>
                <w:sz w:val="20"/>
                <w:szCs w:val="20"/>
              </w:rPr>
              <w:t>13.01 Annuller stop for konto</w:t>
            </w:r>
          </w:p>
        </w:tc>
        <w:tc>
          <w:tcPr>
            <w:tcW w:w="1614" w:type="dxa"/>
          </w:tcPr>
          <w:p w14:paraId="7AED5C28" w14:textId="77777777" w:rsidR="00997923" w:rsidRPr="00F833ED" w:rsidRDefault="00997923" w:rsidP="00F833ED">
            <w:pPr>
              <w:rPr>
                <w:sz w:val="20"/>
                <w:szCs w:val="20"/>
              </w:rPr>
            </w:pPr>
          </w:p>
        </w:tc>
      </w:tr>
      <w:tr w:rsidR="007174B2" w14:paraId="4C419294" w14:textId="77777777" w:rsidTr="00F833ED">
        <w:tc>
          <w:tcPr>
            <w:tcW w:w="1526" w:type="dxa"/>
          </w:tcPr>
          <w:p w14:paraId="758BC45E" w14:textId="0AA125C4" w:rsidR="007174B2" w:rsidRPr="00F833ED" w:rsidRDefault="007174B2" w:rsidP="009979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Udenlandsk myndighed har overført beløb til </w:t>
            </w:r>
            <w:proofErr w:type="spellStart"/>
            <w:r>
              <w:rPr>
                <w:sz w:val="20"/>
                <w:szCs w:val="20"/>
              </w:rPr>
              <w:t>SKATs</w:t>
            </w:r>
            <w:proofErr w:type="spellEnd"/>
            <w:r>
              <w:rPr>
                <w:sz w:val="20"/>
                <w:szCs w:val="20"/>
              </w:rPr>
              <w:t xml:space="preserve"> SKB Konto.</w:t>
            </w:r>
          </w:p>
        </w:tc>
        <w:tc>
          <w:tcPr>
            <w:tcW w:w="1417" w:type="dxa"/>
          </w:tcPr>
          <w:p w14:paraId="0DF947CE" w14:textId="07F730B1" w:rsidR="007174B2" w:rsidRPr="00F833ED" w:rsidRDefault="007174B2" w:rsidP="00F83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SKB-Konto</w:t>
            </w:r>
          </w:p>
        </w:tc>
        <w:tc>
          <w:tcPr>
            <w:tcW w:w="3686" w:type="dxa"/>
          </w:tcPr>
          <w:p w14:paraId="2F4474D7" w14:textId="31D3253F" w:rsidR="007174B2" w:rsidRPr="00F833ED" w:rsidRDefault="0067249B" w:rsidP="00F83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SKB leverer FINSTA (Kontoudtog) – CREMUL (Indbetalinger)? til skattekontoen.</w:t>
            </w:r>
          </w:p>
        </w:tc>
        <w:tc>
          <w:tcPr>
            <w:tcW w:w="2180" w:type="dxa"/>
          </w:tcPr>
          <w:p w14:paraId="70432F20" w14:textId="63056876" w:rsidR="007174B2" w:rsidRPr="00F833ED" w:rsidRDefault="00613E83" w:rsidP="00F833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OpkrævningKontoUdtogOplysningListeModtag</w:t>
            </w:r>
            <w:proofErr w:type="spellEnd"/>
            <w:r>
              <w:rPr>
                <w:sz w:val="20"/>
                <w:szCs w:val="20"/>
              </w:rPr>
              <w:t xml:space="preserve"> Måske også </w:t>
            </w:r>
            <w:proofErr w:type="spellStart"/>
            <w:r>
              <w:rPr>
                <w:sz w:val="20"/>
                <w:szCs w:val="20"/>
              </w:rPr>
              <w:t>Opkrævning</w:t>
            </w:r>
            <w:r w:rsidR="00952026">
              <w:rPr>
                <w:sz w:val="20"/>
                <w:szCs w:val="20"/>
              </w:rPr>
              <w:t>IndbetalingOplysningListeModtag</w:t>
            </w:r>
            <w:proofErr w:type="spellEnd"/>
          </w:p>
        </w:tc>
        <w:tc>
          <w:tcPr>
            <w:tcW w:w="1721" w:type="dxa"/>
          </w:tcPr>
          <w:p w14:paraId="5C73C25A" w14:textId="37524AC3" w:rsidR="007174B2" w:rsidRPr="00F833ED" w:rsidRDefault="007174B2" w:rsidP="00F833ED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5FF3EDE8" w14:textId="008EF91B" w:rsidR="007174B2" w:rsidRPr="00F833ED" w:rsidRDefault="007174B2" w:rsidP="00F83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Skattekontoen</w:t>
            </w:r>
          </w:p>
        </w:tc>
        <w:tc>
          <w:tcPr>
            <w:tcW w:w="1614" w:type="dxa"/>
          </w:tcPr>
          <w:p w14:paraId="2BFAB6BF" w14:textId="6B0AF86C" w:rsidR="007174B2" w:rsidRPr="00F833ED" w:rsidRDefault="00952026" w:rsidP="00F83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Indbetalt beløb registreret i skattekontoen.</w:t>
            </w:r>
          </w:p>
        </w:tc>
      </w:tr>
    </w:tbl>
    <w:p w14:paraId="1C51CB54" w14:textId="77777777" w:rsidR="004905BB" w:rsidRDefault="004905BB"/>
    <w:sectPr w:rsidR="004905BB" w:rsidSect="00BE3168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doNotDisplayPageBoundaries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168"/>
    <w:rsid w:val="000407F9"/>
    <w:rsid w:val="000867C4"/>
    <w:rsid w:val="000F7821"/>
    <w:rsid w:val="00105ED2"/>
    <w:rsid w:val="00250A15"/>
    <w:rsid w:val="002D27D2"/>
    <w:rsid w:val="003D65AE"/>
    <w:rsid w:val="003F7CD6"/>
    <w:rsid w:val="00403EDA"/>
    <w:rsid w:val="00485AC6"/>
    <w:rsid w:val="004905BB"/>
    <w:rsid w:val="00493ECC"/>
    <w:rsid w:val="00613E83"/>
    <w:rsid w:val="0067249B"/>
    <w:rsid w:val="007174B2"/>
    <w:rsid w:val="007D652C"/>
    <w:rsid w:val="007D7D0B"/>
    <w:rsid w:val="008962C1"/>
    <w:rsid w:val="00952026"/>
    <w:rsid w:val="00997923"/>
    <w:rsid w:val="00A96FD5"/>
    <w:rsid w:val="00AA7656"/>
    <w:rsid w:val="00AB26A0"/>
    <w:rsid w:val="00B21774"/>
    <w:rsid w:val="00BE3168"/>
    <w:rsid w:val="00BF6352"/>
    <w:rsid w:val="00C14BDA"/>
    <w:rsid w:val="00CD3EAC"/>
    <w:rsid w:val="00E56211"/>
    <w:rsid w:val="00F57BCC"/>
    <w:rsid w:val="00F8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1CA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4905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A7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A76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4905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A7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A76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dlc_DocId xmlns="395286d8-4ec1-47ea-8216-7fef5b767058">YHWA6VRJYHFK-3067-10254</_dlc_DocId>
    <_dlc_DocIdUrl xmlns="395286d8-4ec1-47ea-8216-7fef5b767058">
      <Url>http://skatshp.ccta.dk/1000/2200/2210/221025/m1ss/_layouts/DocIdRedir.aspx?ID=YHWA6VRJYHFK-3067-10254</Url>
      <Description>YHWA6VRJYHFK-3067-10254</Description>
    </_dlc_DocIdUrl>
    <Journal_x0020_nummer xmlns="7b42b06a-7b46-4821-b734-ee313f2a650f">58330658</Journal_x0020_nummer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53EC33C65FB04A88FA5F7BCD89DB39" ma:contentTypeVersion="3" ma:contentTypeDescription="Opret et nyt dokument." ma:contentTypeScope="" ma:versionID="edf96de1dd4a75366cb5f804d8ca56fc">
  <xsd:schema xmlns:xsd="http://www.w3.org/2001/XMLSchema" xmlns:xs="http://www.w3.org/2001/XMLSchema" xmlns:p="http://schemas.microsoft.com/office/2006/metadata/properties" xmlns:ns2="395286d8-4ec1-47ea-8216-7fef5b767058" xmlns:ns3="http://schemas.microsoft.com/sharepoint/v4" xmlns:ns4="7b42b06a-7b46-4821-b734-ee313f2a650f" targetNamespace="http://schemas.microsoft.com/office/2006/metadata/properties" ma:root="true" ma:fieldsID="0df3d1e33905501954be8a3e6ec1279e" ns2:_="" ns3:_="" ns4:_="">
    <xsd:import namespace="395286d8-4ec1-47ea-8216-7fef5b767058"/>
    <xsd:import namespace="http://schemas.microsoft.com/sharepoint/v4"/>
    <xsd:import namespace="7b42b06a-7b46-4821-b734-ee313f2a650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Journal_x0020_numm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2b06a-7b46-4821-b734-ee313f2a650f" elementFormDefault="qualified">
    <xsd:import namespace="http://schemas.microsoft.com/office/2006/documentManagement/types"/>
    <xsd:import namespace="http://schemas.microsoft.com/office/infopath/2007/PartnerControls"/>
    <xsd:element name="Journal_x0020_nummer" ma:index="12" nillable="true" ma:displayName="Journal nummer" ma:internalName="Journal_x0020_numm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F5886A-D925-4D2F-8A83-61971A50A5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5C8608-FF8F-4C9B-829C-3D4E4FAC5078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7b42b06a-7b46-4821-b734-ee313f2a650f"/>
    <ds:schemaRef ds:uri="http://schemas.microsoft.com/office/2006/metadata/properties"/>
    <ds:schemaRef ds:uri="http://schemas.microsoft.com/sharepoint/v4"/>
    <ds:schemaRef ds:uri="395286d8-4ec1-47ea-8216-7fef5b767058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F6B8087-02CC-46CE-B2BB-6044DA47CAC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2D2358D-B0EF-43E9-A553-65CADF7D8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sharepoint/v4"/>
    <ds:schemaRef ds:uri="7b42b06a-7b46-4821-b734-ee313f2a6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7</Pages>
  <Words>1551</Words>
  <Characters>9463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10993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Poul V Madsen</dc:creator>
  <cp:lastModifiedBy>Poul V Madsen</cp:lastModifiedBy>
  <cp:revision>10</cp:revision>
  <dcterms:created xsi:type="dcterms:W3CDTF">2014-08-21T04:28:00Z</dcterms:created>
  <dcterms:modified xsi:type="dcterms:W3CDTF">2014-10-07T13:15:00Z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0x0101007E53EC33C65FB04A88FA5F7BCD89DB39</vt:lpwstr>
  </property>
  <property fmtid="{D5CDD505-2E9C-101B-9397-08002B2CF9AE}" pid="3" name="_dlc_DocIdItemGuid">
    <vt:lpwstr>2d31906d-aab9-4f3e-9aa4-0e027fdaaf44</vt:lpwstr>
  </property>
</Properties>
</file>