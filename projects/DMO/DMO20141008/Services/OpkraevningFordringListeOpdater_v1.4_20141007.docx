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AF6" w:rsidRDefault="00F34AF6" w:rsidP="00F34AF6">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400454112" w:history="1">
        <w:r w:rsidRPr="0066026B">
          <w:rPr>
            <w:rStyle w:val="Hyperlink"/>
            <w:noProof/>
          </w:rPr>
          <w:t>Servicebeskrivelser</w:t>
        </w:r>
        <w:r>
          <w:rPr>
            <w:noProof/>
            <w:webHidden/>
          </w:rPr>
          <w:tab/>
        </w:r>
        <w:r>
          <w:rPr>
            <w:noProof/>
            <w:webHidden/>
          </w:rPr>
          <w:fldChar w:fldCharType="begin"/>
        </w:r>
        <w:r>
          <w:rPr>
            <w:noProof/>
            <w:webHidden/>
          </w:rPr>
          <w:instrText xml:space="preserve"> PAGEREF _Toc400454112 \h </w:instrText>
        </w:r>
        <w:r>
          <w:rPr>
            <w:noProof/>
            <w:webHidden/>
          </w:rPr>
        </w:r>
        <w:r>
          <w:rPr>
            <w:noProof/>
            <w:webHidden/>
          </w:rPr>
          <w:fldChar w:fldCharType="separate"/>
        </w:r>
        <w:r>
          <w:rPr>
            <w:noProof/>
            <w:webHidden/>
          </w:rPr>
          <w:t>3</w:t>
        </w:r>
        <w:r>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13" w:history="1">
        <w:r w:rsidR="00F34AF6" w:rsidRPr="0066026B">
          <w:rPr>
            <w:rStyle w:val="Hyperlink"/>
            <w:noProof/>
          </w:rPr>
          <w:t>OpkrævningFordringListeOpdater</w:t>
        </w:r>
        <w:r w:rsidR="00F34AF6">
          <w:rPr>
            <w:noProof/>
            <w:webHidden/>
          </w:rPr>
          <w:tab/>
        </w:r>
        <w:r w:rsidR="00F34AF6">
          <w:rPr>
            <w:noProof/>
            <w:webHidden/>
          </w:rPr>
          <w:fldChar w:fldCharType="begin"/>
        </w:r>
        <w:r w:rsidR="00F34AF6">
          <w:rPr>
            <w:noProof/>
            <w:webHidden/>
          </w:rPr>
          <w:instrText xml:space="preserve"> PAGEREF _Toc400454113 \h </w:instrText>
        </w:r>
        <w:r w:rsidR="00F34AF6">
          <w:rPr>
            <w:noProof/>
            <w:webHidden/>
          </w:rPr>
        </w:r>
        <w:r w:rsidR="00F34AF6">
          <w:rPr>
            <w:noProof/>
            <w:webHidden/>
          </w:rPr>
          <w:fldChar w:fldCharType="separate"/>
        </w:r>
        <w:r w:rsidR="00F34AF6">
          <w:rPr>
            <w:noProof/>
            <w:webHidden/>
          </w:rPr>
          <w:t>3</w:t>
        </w:r>
        <w:r w:rsidR="00F34AF6">
          <w:rPr>
            <w:noProof/>
            <w:webHidden/>
          </w:rPr>
          <w:fldChar w:fldCharType="end"/>
        </w:r>
      </w:hyperlink>
    </w:p>
    <w:p w:rsidR="00F34AF6" w:rsidRDefault="00DE79C1" w:rsidP="00F34AF6">
      <w:pPr>
        <w:pStyle w:val="Indholdsfortegnelse1"/>
        <w:tabs>
          <w:tab w:val="right" w:leader="dot" w:pos="10195"/>
        </w:tabs>
        <w:rPr>
          <w:rFonts w:asciiTheme="minorHAnsi" w:eastAsiaTheme="minorEastAsia" w:hAnsiTheme="minorHAnsi" w:cstheme="minorBidi"/>
          <w:b w:val="0"/>
          <w:noProof/>
          <w:sz w:val="22"/>
          <w:lang w:eastAsia="da-DK"/>
        </w:rPr>
      </w:pPr>
      <w:hyperlink w:anchor="_Toc400454114" w:history="1">
        <w:r w:rsidR="00F34AF6" w:rsidRPr="0066026B">
          <w:rPr>
            <w:rStyle w:val="Hyperlink"/>
            <w:noProof/>
          </w:rPr>
          <w:t>Fælles datastrukturer</w:t>
        </w:r>
        <w:r w:rsidR="00F34AF6">
          <w:rPr>
            <w:noProof/>
            <w:webHidden/>
          </w:rPr>
          <w:tab/>
        </w:r>
        <w:r w:rsidR="00F34AF6">
          <w:rPr>
            <w:noProof/>
            <w:webHidden/>
          </w:rPr>
          <w:fldChar w:fldCharType="begin"/>
        </w:r>
        <w:r w:rsidR="00F34AF6">
          <w:rPr>
            <w:noProof/>
            <w:webHidden/>
          </w:rPr>
          <w:instrText xml:space="preserve"> PAGEREF _Toc400454114 \h </w:instrText>
        </w:r>
        <w:r w:rsidR="00F34AF6">
          <w:rPr>
            <w:noProof/>
            <w:webHidden/>
          </w:rPr>
        </w:r>
        <w:r w:rsidR="00F34AF6">
          <w:rPr>
            <w:noProof/>
            <w:webHidden/>
          </w:rPr>
          <w:fldChar w:fldCharType="separate"/>
        </w:r>
        <w:r w:rsidR="00F34AF6">
          <w:rPr>
            <w:noProof/>
            <w:webHidden/>
          </w:rPr>
          <w:t>8</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15" w:history="1">
        <w:r w:rsidR="00F34AF6" w:rsidRPr="0066026B">
          <w:rPr>
            <w:rStyle w:val="Hyperlink"/>
            <w:noProof/>
          </w:rPr>
          <w:t>OpkrævningSpecifikationLinjeParameterStruktur</w:t>
        </w:r>
        <w:r w:rsidR="00F34AF6">
          <w:rPr>
            <w:noProof/>
            <w:webHidden/>
          </w:rPr>
          <w:tab/>
        </w:r>
        <w:r w:rsidR="00F34AF6">
          <w:rPr>
            <w:noProof/>
            <w:webHidden/>
          </w:rPr>
          <w:fldChar w:fldCharType="begin"/>
        </w:r>
        <w:r w:rsidR="00F34AF6">
          <w:rPr>
            <w:noProof/>
            <w:webHidden/>
          </w:rPr>
          <w:instrText xml:space="preserve"> PAGEREF _Toc400454115 \h </w:instrText>
        </w:r>
        <w:r w:rsidR="00F34AF6">
          <w:rPr>
            <w:noProof/>
            <w:webHidden/>
          </w:rPr>
        </w:r>
        <w:r w:rsidR="00F34AF6">
          <w:rPr>
            <w:noProof/>
            <w:webHidden/>
          </w:rPr>
          <w:fldChar w:fldCharType="separate"/>
        </w:r>
        <w:r w:rsidR="00F34AF6">
          <w:rPr>
            <w:noProof/>
            <w:webHidden/>
          </w:rPr>
          <w:t>8</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16" w:history="1">
        <w:r w:rsidR="00F34AF6" w:rsidRPr="0066026B">
          <w:rPr>
            <w:rStyle w:val="Hyperlink"/>
            <w:noProof/>
          </w:rPr>
          <w:t>OpkrævningSpecifikationLinjeStruktur</w:t>
        </w:r>
        <w:r w:rsidR="00F34AF6">
          <w:rPr>
            <w:noProof/>
            <w:webHidden/>
          </w:rPr>
          <w:tab/>
        </w:r>
        <w:r w:rsidR="00F34AF6">
          <w:rPr>
            <w:noProof/>
            <w:webHidden/>
          </w:rPr>
          <w:fldChar w:fldCharType="begin"/>
        </w:r>
        <w:r w:rsidR="00F34AF6">
          <w:rPr>
            <w:noProof/>
            <w:webHidden/>
          </w:rPr>
          <w:instrText xml:space="preserve"> PAGEREF _Toc400454116 \h </w:instrText>
        </w:r>
        <w:r w:rsidR="00F34AF6">
          <w:rPr>
            <w:noProof/>
            <w:webHidden/>
          </w:rPr>
        </w:r>
        <w:r w:rsidR="00F34AF6">
          <w:rPr>
            <w:noProof/>
            <w:webHidden/>
          </w:rPr>
          <w:fldChar w:fldCharType="separate"/>
        </w:r>
        <w:r w:rsidR="00F34AF6">
          <w:rPr>
            <w:noProof/>
            <w:webHidden/>
          </w:rPr>
          <w:t>8</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17" w:history="1">
        <w:r w:rsidR="00F34AF6" w:rsidRPr="0066026B">
          <w:rPr>
            <w:rStyle w:val="Hyperlink"/>
            <w:noProof/>
          </w:rPr>
          <w:t>OpkrævningSpecifikationParameterStruktur</w:t>
        </w:r>
        <w:r w:rsidR="00F34AF6">
          <w:rPr>
            <w:noProof/>
            <w:webHidden/>
          </w:rPr>
          <w:tab/>
        </w:r>
        <w:r w:rsidR="00F34AF6">
          <w:rPr>
            <w:noProof/>
            <w:webHidden/>
          </w:rPr>
          <w:fldChar w:fldCharType="begin"/>
        </w:r>
        <w:r w:rsidR="00F34AF6">
          <w:rPr>
            <w:noProof/>
            <w:webHidden/>
          </w:rPr>
          <w:instrText xml:space="preserve"> PAGEREF _Toc400454117 \h </w:instrText>
        </w:r>
        <w:r w:rsidR="00F34AF6">
          <w:rPr>
            <w:noProof/>
            <w:webHidden/>
          </w:rPr>
        </w:r>
        <w:r w:rsidR="00F34AF6">
          <w:rPr>
            <w:noProof/>
            <w:webHidden/>
          </w:rPr>
          <w:fldChar w:fldCharType="separate"/>
        </w:r>
        <w:r w:rsidR="00F34AF6">
          <w:rPr>
            <w:noProof/>
            <w:webHidden/>
          </w:rPr>
          <w:t>8</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18" w:history="1">
        <w:r w:rsidR="00F34AF6" w:rsidRPr="0066026B">
          <w:rPr>
            <w:rStyle w:val="Hyperlink"/>
            <w:noProof/>
          </w:rPr>
          <w:t>OpkrævningSpecifikationStruktur</w:t>
        </w:r>
        <w:r w:rsidR="00F34AF6">
          <w:rPr>
            <w:noProof/>
            <w:webHidden/>
          </w:rPr>
          <w:tab/>
        </w:r>
        <w:r w:rsidR="00F34AF6">
          <w:rPr>
            <w:noProof/>
            <w:webHidden/>
          </w:rPr>
          <w:fldChar w:fldCharType="begin"/>
        </w:r>
        <w:r w:rsidR="00F34AF6">
          <w:rPr>
            <w:noProof/>
            <w:webHidden/>
          </w:rPr>
          <w:instrText xml:space="preserve"> PAGEREF _Toc400454118 \h </w:instrText>
        </w:r>
        <w:r w:rsidR="00F34AF6">
          <w:rPr>
            <w:noProof/>
            <w:webHidden/>
          </w:rPr>
        </w:r>
        <w:r w:rsidR="00F34AF6">
          <w:rPr>
            <w:noProof/>
            <w:webHidden/>
          </w:rPr>
          <w:fldChar w:fldCharType="separate"/>
        </w:r>
        <w:r w:rsidR="00F34AF6">
          <w:rPr>
            <w:noProof/>
            <w:webHidden/>
          </w:rPr>
          <w:t>8</w:t>
        </w:r>
        <w:r w:rsidR="00F34AF6">
          <w:rPr>
            <w:noProof/>
            <w:webHidden/>
          </w:rPr>
          <w:fldChar w:fldCharType="end"/>
        </w:r>
      </w:hyperlink>
    </w:p>
    <w:p w:rsidR="00F34AF6" w:rsidRDefault="00DE79C1" w:rsidP="00F34AF6">
      <w:pPr>
        <w:pStyle w:val="Indholdsfortegnelse1"/>
        <w:tabs>
          <w:tab w:val="right" w:leader="dot" w:pos="10195"/>
        </w:tabs>
        <w:rPr>
          <w:rFonts w:asciiTheme="minorHAnsi" w:eastAsiaTheme="minorEastAsia" w:hAnsiTheme="minorHAnsi" w:cstheme="minorBidi"/>
          <w:b w:val="0"/>
          <w:noProof/>
          <w:sz w:val="22"/>
          <w:lang w:eastAsia="da-DK"/>
        </w:rPr>
      </w:pPr>
      <w:hyperlink w:anchor="_Toc400454119" w:history="1">
        <w:r w:rsidR="00F34AF6" w:rsidRPr="0066026B">
          <w:rPr>
            <w:rStyle w:val="Hyperlink"/>
            <w:noProof/>
          </w:rPr>
          <w:t>Dataelementer</w:t>
        </w:r>
        <w:r w:rsidR="00F34AF6">
          <w:rPr>
            <w:noProof/>
            <w:webHidden/>
          </w:rPr>
          <w:tab/>
        </w:r>
        <w:r w:rsidR="00F34AF6">
          <w:rPr>
            <w:noProof/>
            <w:webHidden/>
          </w:rPr>
          <w:fldChar w:fldCharType="begin"/>
        </w:r>
        <w:r w:rsidR="00F34AF6">
          <w:rPr>
            <w:noProof/>
            <w:webHidden/>
          </w:rPr>
          <w:instrText xml:space="preserve"> PAGEREF _Toc400454119 \h </w:instrText>
        </w:r>
        <w:r w:rsidR="00F34AF6">
          <w:rPr>
            <w:noProof/>
            <w:webHidden/>
          </w:rPr>
        </w:r>
        <w:r w:rsidR="00F34AF6">
          <w:rPr>
            <w:noProof/>
            <w:webHidden/>
          </w:rPr>
          <w:fldChar w:fldCharType="separate"/>
        </w:r>
        <w:r w:rsidR="00F34AF6">
          <w:rPr>
            <w:noProof/>
            <w:webHidden/>
          </w:rPr>
          <w:t>9</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20" w:history="1">
        <w:r w:rsidR="00F34AF6" w:rsidRPr="0066026B">
          <w:rPr>
            <w:rStyle w:val="Hyperlink"/>
            <w:noProof/>
          </w:rPr>
          <w:t>EANKontakt</w:t>
        </w:r>
        <w:r w:rsidR="00F34AF6">
          <w:rPr>
            <w:noProof/>
            <w:webHidden/>
          </w:rPr>
          <w:tab/>
        </w:r>
        <w:r w:rsidR="00F34AF6">
          <w:rPr>
            <w:noProof/>
            <w:webHidden/>
          </w:rPr>
          <w:fldChar w:fldCharType="begin"/>
        </w:r>
        <w:r w:rsidR="00F34AF6">
          <w:rPr>
            <w:noProof/>
            <w:webHidden/>
          </w:rPr>
          <w:instrText xml:space="preserve"> PAGEREF _Toc400454120 \h </w:instrText>
        </w:r>
        <w:r w:rsidR="00F34AF6">
          <w:rPr>
            <w:noProof/>
            <w:webHidden/>
          </w:rPr>
        </w:r>
        <w:r w:rsidR="00F34AF6">
          <w:rPr>
            <w:noProof/>
            <w:webHidden/>
          </w:rPr>
          <w:fldChar w:fldCharType="separate"/>
        </w:r>
        <w:r w:rsidR="00F34AF6">
          <w:rPr>
            <w:noProof/>
            <w:webHidden/>
          </w:rPr>
          <w:t>9</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21" w:history="1">
        <w:r w:rsidR="00F34AF6" w:rsidRPr="0066026B">
          <w:rPr>
            <w:rStyle w:val="Hyperlink"/>
            <w:noProof/>
          </w:rPr>
          <w:t>EANKontoNummer</w:t>
        </w:r>
        <w:r w:rsidR="00F34AF6">
          <w:rPr>
            <w:noProof/>
            <w:webHidden/>
          </w:rPr>
          <w:tab/>
        </w:r>
        <w:r w:rsidR="00F34AF6">
          <w:rPr>
            <w:noProof/>
            <w:webHidden/>
          </w:rPr>
          <w:fldChar w:fldCharType="begin"/>
        </w:r>
        <w:r w:rsidR="00F34AF6">
          <w:rPr>
            <w:noProof/>
            <w:webHidden/>
          </w:rPr>
          <w:instrText xml:space="preserve"> PAGEREF _Toc400454121 \h </w:instrText>
        </w:r>
        <w:r w:rsidR="00F34AF6">
          <w:rPr>
            <w:noProof/>
            <w:webHidden/>
          </w:rPr>
        </w:r>
        <w:r w:rsidR="00F34AF6">
          <w:rPr>
            <w:noProof/>
            <w:webHidden/>
          </w:rPr>
          <w:fldChar w:fldCharType="separate"/>
        </w:r>
        <w:r w:rsidR="00F34AF6">
          <w:rPr>
            <w:noProof/>
            <w:webHidden/>
          </w:rPr>
          <w:t>9</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22" w:history="1">
        <w:r w:rsidR="00F34AF6" w:rsidRPr="0066026B">
          <w:rPr>
            <w:rStyle w:val="Hyperlink"/>
            <w:noProof/>
          </w:rPr>
          <w:t>EANNummer</w:t>
        </w:r>
        <w:r w:rsidR="00F34AF6">
          <w:rPr>
            <w:noProof/>
            <w:webHidden/>
          </w:rPr>
          <w:tab/>
        </w:r>
        <w:r w:rsidR="00F34AF6">
          <w:rPr>
            <w:noProof/>
            <w:webHidden/>
          </w:rPr>
          <w:fldChar w:fldCharType="begin"/>
        </w:r>
        <w:r w:rsidR="00F34AF6">
          <w:rPr>
            <w:noProof/>
            <w:webHidden/>
          </w:rPr>
          <w:instrText xml:space="preserve"> PAGEREF _Toc400454122 \h </w:instrText>
        </w:r>
        <w:r w:rsidR="00F34AF6">
          <w:rPr>
            <w:noProof/>
            <w:webHidden/>
          </w:rPr>
        </w:r>
        <w:r w:rsidR="00F34AF6">
          <w:rPr>
            <w:noProof/>
            <w:webHidden/>
          </w:rPr>
          <w:fldChar w:fldCharType="separate"/>
        </w:r>
        <w:r w:rsidR="00F34AF6">
          <w:rPr>
            <w:noProof/>
            <w:webHidden/>
          </w:rPr>
          <w:t>9</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23" w:history="1">
        <w:r w:rsidR="00F34AF6" w:rsidRPr="0066026B">
          <w:rPr>
            <w:rStyle w:val="Hyperlink"/>
            <w:noProof/>
          </w:rPr>
          <w:t>EANOrdreNummer</w:t>
        </w:r>
        <w:r w:rsidR="00F34AF6">
          <w:rPr>
            <w:noProof/>
            <w:webHidden/>
          </w:rPr>
          <w:tab/>
        </w:r>
        <w:r w:rsidR="00F34AF6">
          <w:rPr>
            <w:noProof/>
            <w:webHidden/>
          </w:rPr>
          <w:fldChar w:fldCharType="begin"/>
        </w:r>
        <w:r w:rsidR="00F34AF6">
          <w:rPr>
            <w:noProof/>
            <w:webHidden/>
          </w:rPr>
          <w:instrText xml:space="preserve"> PAGEREF _Toc400454123 \h </w:instrText>
        </w:r>
        <w:r w:rsidR="00F34AF6">
          <w:rPr>
            <w:noProof/>
            <w:webHidden/>
          </w:rPr>
        </w:r>
        <w:r w:rsidR="00F34AF6">
          <w:rPr>
            <w:noProof/>
            <w:webHidden/>
          </w:rPr>
          <w:fldChar w:fldCharType="separate"/>
        </w:r>
        <w:r w:rsidR="00F34AF6">
          <w:rPr>
            <w:noProof/>
            <w:webHidden/>
          </w:rPr>
          <w:t>9</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24" w:history="1">
        <w:r w:rsidR="00F34AF6" w:rsidRPr="0066026B">
          <w:rPr>
            <w:rStyle w:val="Hyperlink"/>
            <w:noProof/>
          </w:rPr>
          <w:t>KundeNummer</w:t>
        </w:r>
        <w:r w:rsidR="00F34AF6">
          <w:rPr>
            <w:noProof/>
            <w:webHidden/>
          </w:rPr>
          <w:tab/>
        </w:r>
        <w:r w:rsidR="00F34AF6">
          <w:rPr>
            <w:noProof/>
            <w:webHidden/>
          </w:rPr>
          <w:fldChar w:fldCharType="begin"/>
        </w:r>
        <w:r w:rsidR="00F34AF6">
          <w:rPr>
            <w:noProof/>
            <w:webHidden/>
          </w:rPr>
          <w:instrText xml:space="preserve"> PAGEREF _Toc400454124 \h </w:instrText>
        </w:r>
        <w:r w:rsidR="00F34AF6">
          <w:rPr>
            <w:noProof/>
            <w:webHidden/>
          </w:rPr>
        </w:r>
        <w:r w:rsidR="00F34AF6">
          <w:rPr>
            <w:noProof/>
            <w:webHidden/>
          </w:rPr>
          <w:fldChar w:fldCharType="separate"/>
        </w:r>
        <w:r w:rsidR="00F34AF6">
          <w:rPr>
            <w:noProof/>
            <w:webHidden/>
          </w:rPr>
          <w:t>9</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25" w:history="1">
        <w:r w:rsidR="00F34AF6" w:rsidRPr="0066026B">
          <w:rPr>
            <w:rStyle w:val="Hyperlink"/>
            <w:noProof/>
          </w:rPr>
          <w:t>KundeType</w:t>
        </w:r>
        <w:r w:rsidR="00F34AF6">
          <w:rPr>
            <w:noProof/>
            <w:webHidden/>
          </w:rPr>
          <w:tab/>
        </w:r>
        <w:r w:rsidR="00F34AF6">
          <w:rPr>
            <w:noProof/>
            <w:webHidden/>
          </w:rPr>
          <w:fldChar w:fldCharType="begin"/>
        </w:r>
        <w:r w:rsidR="00F34AF6">
          <w:rPr>
            <w:noProof/>
            <w:webHidden/>
          </w:rPr>
          <w:instrText xml:space="preserve"> PAGEREF _Toc400454125 \h </w:instrText>
        </w:r>
        <w:r w:rsidR="00F34AF6">
          <w:rPr>
            <w:noProof/>
            <w:webHidden/>
          </w:rPr>
        </w:r>
        <w:r w:rsidR="00F34AF6">
          <w:rPr>
            <w:noProof/>
            <w:webHidden/>
          </w:rPr>
          <w:fldChar w:fldCharType="separate"/>
        </w:r>
        <w:r w:rsidR="00F34AF6">
          <w:rPr>
            <w:noProof/>
            <w:webHidden/>
          </w:rPr>
          <w:t>9</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26" w:history="1">
        <w:r w:rsidR="00F34AF6" w:rsidRPr="0066026B">
          <w:rPr>
            <w:rStyle w:val="Hyperlink"/>
            <w:noProof/>
          </w:rPr>
          <w:t>OpkrævningDelFordringBeløb</w:t>
        </w:r>
        <w:r w:rsidR="00F34AF6">
          <w:rPr>
            <w:noProof/>
            <w:webHidden/>
          </w:rPr>
          <w:tab/>
        </w:r>
        <w:r w:rsidR="00F34AF6">
          <w:rPr>
            <w:noProof/>
            <w:webHidden/>
          </w:rPr>
          <w:fldChar w:fldCharType="begin"/>
        </w:r>
        <w:r w:rsidR="00F34AF6">
          <w:rPr>
            <w:noProof/>
            <w:webHidden/>
          </w:rPr>
          <w:instrText xml:space="preserve"> PAGEREF _Toc400454126 \h </w:instrText>
        </w:r>
        <w:r w:rsidR="00F34AF6">
          <w:rPr>
            <w:noProof/>
            <w:webHidden/>
          </w:rPr>
        </w:r>
        <w:r w:rsidR="00F34AF6">
          <w:rPr>
            <w:noProof/>
            <w:webHidden/>
          </w:rPr>
          <w:fldChar w:fldCharType="separate"/>
        </w:r>
        <w:r w:rsidR="00F34AF6">
          <w:rPr>
            <w:noProof/>
            <w:webHidden/>
          </w:rPr>
          <w:t>10</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27" w:history="1">
        <w:r w:rsidR="00F34AF6" w:rsidRPr="0066026B">
          <w:rPr>
            <w:rStyle w:val="Hyperlink"/>
            <w:noProof/>
          </w:rPr>
          <w:t>OpkrævningDelFordringTypeID</w:t>
        </w:r>
        <w:r w:rsidR="00F34AF6">
          <w:rPr>
            <w:noProof/>
            <w:webHidden/>
          </w:rPr>
          <w:tab/>
        </w:r>
        <w:r w:rsidR="00F34AF6">
          <w:rPr>
            <w:noProof/>
            <w:webHidden/>
          </w:rPr>
          <w:fldChar w:fldCharType="begin"/>
        </w:r>
        <w:r w:rsidR="00F34AF6">
          <w:rPr>
            <w:noProof/>
            <w:webHidden/>
          </w:rPr>
          <w:instrText xml:space="preserve"> PAGEREF _Toc400454127 \h </w:instrText>
        </w:r>
        <w:r w:rsidR="00F34AF6">
          <w:rPr>
            <w:noProof/>
            <w:webHidden/>
          </w:rPr>
        </w:r>
        <w:r w:rsidR="00F34AF6">
          <w:rPr>
            <w:noProof/>
            <w:webHidden/>
          </w:rPr>
          <w:fldChar w:fldCharType="separate"/>
        </w:r>
        <w:r w:rsidR="00F34AF6">
          <w:rPr>
            <w:noProof/>
            <w:webHidden/>
          </w:rPr>
          <w:t>10</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28" w:history="1">
        <w:r w:rsidR="00F34AF6" w:rsidRPr="0066026B">
          <w:rPr>
            <w:rStyle w:val="Hyperlink"/>
            <w:noProof/>
          </w:rPr>
          <w:t>OpkrævningFordringArt</w:t>
        </w:r>
        <w:r w:rsidR="00F34AF6">
          <w:rPr>
            <w:noProof/>
            <w:webHidden/>
          </w:rPr>
          <w:tab/>
        </w:r>
        <w:r w:rsidR="00F34AF6">
          <w:rPr>
            <w:noProof/>
            <w:webHidden/>
          </w:rPr>
          <w:fldChar w:fldCharType="begin"/>
        </w:r>
        <w:r w:rsidR="00F34AF6">
          <w:rPr>
            <w:noProof/>
            <w:webHidden/>
          </w:rPr>
          <w:instrText xml:space="preserve"> PAGEREF _Toc400454128 \h </w:instrText>
        </w:r>
        <w:r w:rsidR="00F34AF6">
          <w:rPr>
            <w:noProof/>
            <w:webHidden/>
          </w:rPr>
        </w:r>
        <w:r w:rsidR="00F34AF6">
          <w:rPr>
            <w:noProof/>
            <w:webHidden/>
          </w:rPr>
          <w:fldChar w:fldCharType="separate"/>
        </w:r>
        <w:r w:rsidR="00F34AF6">
          <w:rPr>
            <w:noProof/>
            <w:webHidden/>
          </w:rPr>
          <w:t>10</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29" w:history="1">
        <w:r w:rsidR="00F34AF6" w:rsidRPr="0066026B">
          <w:rPr>
            <w:rStyle w:val="Hyperlink"/>
            <w:noProof/>
          </w:rPr>
          <w:t>OpkrævningFordringBeløb</w:t>
        </w:r>
        <w:r w:rsidR="00F34AF6">
          <w:rPr>
            <w:noProof/>
            <w:webHidden/>
          </w:rPr>
          <w:tab/>
        </w:r>
        <w:r w:rsidR="00F34AF6">
          <w:rPr>
            <w:noProof/>
            <w:webHidden/>
          </w:rPr>
          <w:fldChar w:fldCharType="begin"/>
        </w:r>
        <w:r w:rsidR="00F34AF6">
          <w:rPr>
            <w:noProof/>
            <w:webHidden/>
          </w:rPr>
          <w:instrText xml:space="preserve"> PAGEREF _Toc400454129 \h </w:instrText>
        </w:r>
        <w:r w:rsidR="00F34AF6">
          <w:rPr>
            <w:noProof/>
            <w:webHidden/>
          </w:rPr>
        </w:r>
        <w:r w:rsidR="00F34AF6">
          <w:rPr>
            <w:noProof/>
            <w:webHidden/>
          </w:rPr>
          <w:fldChar w:fldCharType="separate"/>
        </w:r>
        <w:r w:rsidR="00F34AF6">
          <w:rPr>
            <w:noProof/>
            <w:webHidden/>
          </w:rPr>
          <w:t>10</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30" w:history="1">
        <w:r w:rsidR="00F34AF6" w:rsidRPr="0066026B">
          <w:rPr>
            <w:rStyle w:val="Hyperlink"/>
            <w:noProof/>
          </w:rPr>
          <w:t>OpkrævningFordringErOpkrævetMarkering</w:t>
        </w:r>
        <w:r w:rsidR="00F34AF6">
          <w:rPr>
            <w:noProof/>
            <w:webHidden/>
          </w:rPr>
          <w:tab/>
        </w:r>
        <w:r w:rsidR="00F34AF6">
          <w:rPr>
            <w:noProof/>
            <w:webHidden/>
          </w:rPr>
          <w:fldChar w:fldCharType="begin"/>
        </w:r>
        <w:r w:rsidR="00F34AF6">
          <w:rPr>
            <w:noProof/>
            <w:webHidden/>
          </w:rPr>
          <w:instrText xml:space="preserve"> PAGEREF _Toc400454130 \h </w:instrText>
        </w:r>
        <w:r w:rsidR="00F34AF6">
          <w:rPr>
            <w:noProof/>
            <w:webHidden/>
          </w:rPr>
        </w:r>
        <w:r w:rsidR="00F34AF6">
          <w:rPr>
            <w:noProof/>
            <w:webHidden/>
          </w:rPr>
          <w:fldChar w:fldCharType="separate"/>
        </w:r>
        <w:r w:rsidR="00F34AF6">
          <w:rPr>
            <w:noProof/>
            <w:webHidden/>
          </w:rPr>
          <w:t>10</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31" w:history="1">
        <w:r w:rsidR="00F34AF6" w:rsidRPr="0066026B">
          <w:rPr>
            <w:rStyle w:val="Hyperlink"/>
            <w:noProof/>
          </w:rPr>
          <w:t>OpkrævningFordringForfaldDato</w:t>
        </w:r>
        <w:r w:rsidR="00F34AF6">
          <w:rPr>
            <w:noProof/>
            <w:webHidden/>
          </w:rPr>
          <w:tab/>
        </w:r>
        <w:r w:rsidR="00F34AF6">
          <w:rPr>
            <w:noProof/>
            <w:webHidden/>
          </w:rPr>
          <w:fldChar w:fldCharType="begin"/>
        </w:r>
        <w:r w:rsidR="00F34AF6">
          <w:rPr>
            <w:noProof/>
            <w:webHidden/>
          </w:rPr>
          <w:instrText xml:space="preserve"> PAGEREF _Toc400454131 \h </w:instrText>
        </w:r>
        <w:r w:rsidR="00F34AF6">
          <w:rPr>
            <w:noProof/>
            <w:webHidden/>
          </w:rPr>
        </w:r>
        <w:r w:rsidR="00F34AF6">
          <w:rPr>
            <w:noProof/>
            <w:webHidden/>
          </w:rPr>
          <w:fldChar w:fldCharType="separate"/>
        </w:r>
        <w:r w:rsidR="00F34AF6">
          <w:rPr>
            <w:noProof/>
            <w:webHidden/>
          </w:rPr>
          <w:t>10</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32" w:history="1">
        <w:r w:rsidR="00F34AF6" w:rsidRPr="0066026B">
          <w:rPr>
            <w:rStyle w:val="Hyperlink"/>
            <w:noProof/>
          </w:rPr>
          <w:t>OpkrævningFordringForsendelseBestillingID</w:t>
        </w:r>
        <w:r w:rsidR="00F34AF6">
          <w:rPr>
            <w:noProof/>
            <w:webHidden/>
          </w:rPr>
          <w:tab/>
        </w:r>
        <w:r w:rsidR="00F34AF6">
          <w:rPr>
            <w:noProof/>
            <w:webHidden/>
          </w:rPr>
          <w:fldChar w:fldCharType="begin"/>
        </w:r>
        <w:r w:rsidR="00F34AF6">
          <w:rPr>
            <w:noProof/>
            <w:webHidden/>
          </w:rPr>
          <w:instrText xml:space="preserve"> PAGEREF _Toc400454132 \h </w:instrText>
        </w:r>
        <w:r w:rsidR="00F34AF6">
          <w:rPr>
            <w:noProof/>
            <w:webHidden/>
          </w:rPr>
        </w:r>
        <w:r w:rsidR="00F34AF6">
          <w:rPr>
            <w:noProof/>
            <w:webHidden/>
          </w:rPr>
          <w:fldChar w:fldCharType="separate"/>
        </w:r>
        <w:r w:rsidR="00F34AF6">
          <w:rPr>
            <w:noProof/>
            <w:webHidden/>
          </w:rPr>
          <w:t>10</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33" w:history="1">
        <w:r w:rsidR="00F34AF6" w:rsidRPr="0066026B">
          <w:rPr>
            <w:rStyle w:val="Hyperlink"/>
            <w:noProof/>
          </w:rPr>
          <w:t>OpkrævningFordringFrigivelseDato</w:t>
        </w:r>
        <w:r w:rsidR="00F34AF6">
          <w:rPr>
            <w:noProof/>
            <w:webHidden/>
          </w:rPr>
          <w:tab/>
        </w:r>
        <w:r w:rsidR="00F34AF6">
          <w:rPr>
            <w:noProof/>
            <w:webHidden/>
          </w:rPr>
          <w:fldChar w:fldCharType="begin"/>
        </w:r>
        <w:r w:rsidR="00F34AF6">
          <w:rPr>
            <w:noProof/>
            <w:webHidden/>
          </w:rPr>
          <w:instrText xml:space="preserve"> PAGEREF _Toc400454133 \h </w:instrText>
        </w:r>
        <w:r w:rsidR="00F34AF6">
          <w:rPr>
            <w:noProof/>
            <w:webHidden/>
          </w:rPr>
        </w:r>
        <w:r w:rsidR="00F34AF6">
          <w:rPr>
            <w:noProof/>
            <w:webHidden/>
          </w:rPr>
          <w:fldChar w:fldCharType="separate"/>
        </w:r>
        <w:r w:rsidR="00F34AF6">
          <w:rPr>
            <w:noProof/>
            <w:webHidden/>
          </w:rPr>
          <w:t>10</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34" w:history="1">
        <w:r w:rsidR="00F34AF6" w:rsidRPr="0066026B">
          <w:rPr>
            <w:rStyle w:val="Hyperlink"/>
            <w:noProof/>
          </w:rPr>
          <w:t>OpkrævningFordringID</w:t>
        </w:r>
        <w:r w:rsidR="00F34AF6">
          <w:rPr>
            <w:noProof/>
            <w:webHidden/>
          </w:rPr>
          <w:tab/>
        </w:r>
        <w:r w:rsidR="00F34AF6">
          <w:rPr>
            <w:noProof/>
            <w:webHidden/>
          </w:rPr>
          <w:fldChar w:fldCharType="begin"/>
        </w:r>
        <w:r w:rsidR="00F34AF6">
          <w:rPr>
            <w:noProof/>
            <w:webHidden/>
          </w:rPr>
          <w:instrText xml:space="preserve"> PAGEREF _Toc400454134 \h </w:instrText>
        </w:r>
        <w:r w:rsidR="00F34AF6">
          <w:rPr>
            <w:noProof/>
            <w:webHidden/>
          </w:rPr>
        </w:r>
        <w:r w:rsidR="00F34AF6">
          <w:rPr>
            <w:noProof/>
            <w:webHidden/>
          </w:rPr>
          <w:fldChar w:fldCharType="separate"/>
        </w:r>
        <w:r w:rsidR="00F34AF6">
          <w:rPr>
            <w:noProof/>
            <w:webHidden/>
          </w:rPr>
          <w:t>11</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35" w:history="1">
        <w:r w:rsidR="00F34AF6" w:rsidRPr="0066026B">
          <w:rPr>
            <w:rStyle w:val="Hyperlink"/>
            <w:noProof/>
          </w:rPr>
          <w:t>OpkrævningFordringKommentar</w:t>
        </w:r>
        <w:r w:rsidR="00F34AF6">
          <w:rPr>
            <w:noProof/>
            <w:webHidden/>
          </w:rPr>
          <w:tab/>
        </w:r>
        <w:r w:rsidR="00F34AF6">
          <w:rPr>
            <w:noProof/>
            <w:webHidden/>
          </w:rPr>
          <w:fldChar w:fldCharType="begin"/>
        </w:r>
        <w:r w:rsidR="00F34AF6">
          <w:rPr>
            <w:noProof/>
            <w:webHidden/>
          </w:rPr>
          <w:instrText xml:space="preserve"> PAGEREF _Toc400454135 \h </w:instrText>
        </w:r>
        <w:r w:rsidR="00F34AF6">
          <w:rPr>
            <w:noProof/>
            <w:webHidden/>
          </w:rPr>
        </w:r>
        <w:r w:rsidR="00F34AF6">
          <w:rPr>
            <w:noProof/>
            <w:webHidden/>
          </w:rPr>
          <w:fldChar w:fldCharType="separate"/>
        </w:r>
        <w:r w:rsidR="00F34AF6">
          <w:rPr>
            <w:noProof/>
            <w:webHidden/>
          </w:rPr>
          <w:t>11</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36" w:history="1">
        <w:r w:rsidR="00F34AF6" w:rsidRPr="0066026B">
          <w:rPr>
            <w:rStyle w:val="Hyperlink"/>
            <w:noProof/>
          </w:rPr>
          <w:t>OpkrævningFordringModtagelseDato</w:t>
        </w:r>
        <w:r w:rsidR="00F34AF6">
          <w:rPr>
            <w:noProof/>
            <w:webHidden/>
          </w:rPr>
          <w:tab/>
        </w:r>
        <w:r w:rsidR="00F34AF6">
          <w:rPr>
            <w:noProof/>
            <w:webHidden/>
          </w:rPr>
          <w:fldChar w:fldCharType="begin"/>
        </w:r>
        <w:r w:rsidR="00F34AF6">
          <w:rPr>
            <w:noProof/>
            <w:webHidden/>
          </w:rPr>
          <w:instrText xml:space="preserve"> PAGEREF _Toc400454136 \h </w:instrText>
        </w:r>
        <w:r w:rsidR="00F34AF6">
          <w:rPr>
            <w:noProof/>
            <w:webHidden/>
          </w:rPr>
        </w:r>
        <w:r w:rsidR="00F34AF6">
          <w:rPr>
            <w:noProof/>
            <w:webHidden/>
          </w:rPr>
          <w:fldChar w:fldCharType="separate"/>
        </w:r>
        <w:r w:rsidR="00F34AF6">
          <w:rPr>
            <w:noProof/>
            <w:webHidden/>
          </w:rPr>
          <w:t>11</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37" w:history="1">
        <w:r w:rsidR="00F34AF6" w:rsidRPr="0066026B">
          <w:rPr>
            <w:rStyle w:val="Hyperlink"/>
            <w:noProof/>
          </w:rPr>
          <w:t>OpkrævningFordringPeriodeFraDato</w:t>
        </w:r>
        <w:r w:rsidR="00F34AF6">
          <w:rPr>
            <w:noProof/>
            <w:webHidden/>
          </w:rPr>
          <w:tab/>
        </w:r>
        <w:r w:rsidR="00F34AF6">
          <w:rPr>
            <w:noProof/>
            <w:webHidden/>
          </w:rPr>
          <w:fldChar w:fldCharType="begin"/>
        </w:r>
        <w:r w:rsidR="00F34AF6">
          <w:rPr>
            <w:noProof/>
            <w:webHidden/>
          </w:rPr>
          <w:instrText xml:space="preserve"> PAGEREF _Toc400454137 \h </w:instrText>
        </w:r>
        <w:r w:rsidR="00F34AF6">
          <w:rPr>
            <w:noProof/>
            <w:webHidden/>
          </w:rPr>
        </w:r>
        <w:r w:rsidR="00F34AF6">
          <w:rPr>
            <w:noProof/>
            <w:webHidden/>
          </w:rPr>
          <w:fldChar w:fldCharType="separate"/>
        </w:r>
        <w:r w:rsidR="00F34AF6">
          <w:rPr>
            <w:noProof/>
            <w:webHidden/>
          </w:rPr>
          <w:t>11</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38" w:history="1">
        <w:r w:rsidR="00F34AF6" w:rsidRPr="0066026B">
          <w:rPr>
            <w:rStyle w:val="Hyperlink"/>
            <w:noProof/>
          </w:rPr>
          <w:t>OpkrævningFordringPeriodeTilDato</w:t>
        </w:r>
        <w:r w:rsidR="00F34AF6">
          <w:rPr>
            <w:noProof/>
            <w:webHidden/>
          </w:rPr>
          <w:tab/>
        </w:r>
        <w:r w:rsidR="00F34AF6">
          <w:rPr>
            <w:noProof/>
            <w:webHidden/>
          </w:rPr>
          <w:fldChar w:fldCharType="begin"/>
        </w:r>
        <w:r w:rsidR="00F34AF6">
          <w:rPr>
            <w:noProof/>
            <w:webHidden/>
          </w:rPr>
          <w:instrText xml:space="preserve"> PAGEREF _Toc400454138 \h </w:instrText>
        </w:r>
        <w:r w:rsidR="00F34AF6">
          <w:rPr>
            <w:noProof/>
            <w:webHidden/>
          </w:rPr>
        </w:r>
        <w:r w:rsidR="00F34AF6">
          <w:rPr>
            <w:noProof/>
            <w:webHidden/>
          </w:rPr>
          <w:fldChar w:fldCharType="separate"/>
        </w:r>
        <w:r w:rsidR="00F34AF6">
          <w:rPr>
            <w:noProof/>
            <w:webHidden/>
          </w:rPr>
          <w:t>11</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39" w:history="1">
        <w:r w:rsidR="00F34AF6" w:rsidRPr="0066026B">
          <w:rPr>
            <w:rStyle w:val="Hyperlink"/>
            <w:noProof/>
          </w:rPr>
          <w:t>OpkrævningFordringReferenceNummer</w:t>
        </w:r>
        <w:r w:rsidR="00F34AF6">
          <w:rPr>
            <w:noProof/>
            <w:webHidden/>
          </w:rPr>
          <w:tab/>
        </w:r>
        <w:r w:rsidR="00F34AF6">
          <w:rPr>
            <w:noProof/>
            <w:webHidden/>
          </w:rPr>
          <w:fldChar w:fldCharType="begin"/>
        </w:r>
        <w:r w:rsidR="00F34AF6">
          <w:rPr>
            <w:noProof/>
            <w:webHidden/>
          </w:rPr>
          <w:instrText xml:space="preserve"> PAGEREF _Toc400454139 \h </w:instrText>
        </w:r>
        <w:r w:rsidR="00F34AF6">
          <w:rPr>
            <w:noProof/>
            <w:webHidden/>
          </w:rPr>
        </w:r>
        <w:r w:rsidR="00F34AF6">
          <w:rPr>
            <w:noProof/>
            <w:webHidden/>
          </w:rPr>
          <w:fldChar w:fldCharType="separate"/>
        </w:r>
        <w:r w:rsidR="00F34AF6">
          <w:rPr>
            <w:noProof/>
            <w:webHidden/>
          </w:rPr>
          <w:t>11</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40" w:history="1">
        <w:r w:rsidR="00F34AF6" w:rsidRPr="0066026B">
          <w:rPr>
            <w:rStyle w:val="Hyperlink"/>
            <w:noProof/>
          </w:rPr>
          <w:t>OpkrævningFordringSidsteRettidigBetalingDato</w:t>
        </w:r>
        <w:r w:rsidR="00F34AF6">
          <w:rPr>
            <w:noProof/>
            <w:webHidden/>
          </w:rPr>
          <w:tab/>
        </w:r>
        <w:r w:rsidR="00F34AF6">
          <w:rPr>
            <w:noProof/>
            <w:webHidden/>
          </w:rPr>
          <w:fldChar w:fldCharType="begin"/>
        </w:r>
        <w:r w:rsidR="00F34AF6">
          <w:rPr>
            <w:noProof/>
            <w:webHidden/>
          </w:rPr>
          <w:instrText xml:space="preserve"> PAGEREF _Toc400454140 \h </w:instrText>
        </w:r>
        <w:r w:rsidR="00F34AF6">
          <w:rPr>
            <w:noProof/>
            <w:webHidden/>
          </w:rPr>
        </w:r>
        <w:r w:rsidR="00F34AF6">
          <w:rPr>
            <w:noProof/>
            <w:webHidden/>
          </w:rPr>
          <w:fldChar w:fldCharType="separate"/>
        </w:r>
        <w:r w:rsidR="00F34AF6">
          <w:rPr>
            <w:noProof/>
            <w:webHidden/>
          </w:rPr>
          <w:t>11</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41" w:history="1">
        <w:r w:rsidR="00F34AF6" w:rsidRPr="0066026B">
          <w:rPr>
            <w:rStyle w:val="Hyperlink"/>
            <w:noProof/>
          </w:rPr>
          <w:t>OpkrævningFordringTypeID</w:t>
        </w:r>
        <w:r w:rsidR="00F34AF6">
          <w:rPr>
            <w:noProof/>
            <w:webHidden/>
          </w:rPr>
          <w:tab/>
        </w:r>
        <w:r w:rsidR="00F34AF6">
          <w:rPr>
            <w:noProof/>
            <w:webHidden/>
          </w:rPr>
          <w:fldChar w:fldCharType="begin"/>
        </w:r>
        <w:r w:rsidR="00F34AF6">
          <w:rPr>
            <w:noProof/>
            <w:webHidden/>
          </w:rPr>
          <w:instrText xml:space="preserve"> PAGEREF _Toc400454141 \h </w:instrText>
        </w:r>
        <w:r w:rsidR="00F34AF6">
          <w:rPr>
            <w:noProof/>
            <w:webHidden/>
          </w:rPr>
        </w:r>
        <w:r w:rsidR="00F34AF6">
          <w:rPr>
            <w:noProof/>
            <w:webHidden/>
          </w:rPr>
          <w:fldChar w:fldCharType="separate"/>
        </w:r>
        <w:r w:rsidR="00F34AF6">
          <w:rPr>
            <w:noProof/>
            <w:webHidden/>
          </w:rPr>
          <w:t>11</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42" w:history="1">
        <w:r w:rsidR="00F34AF6" w:rsidRPr="0066026B">
          <w:rPr>
            <w:rStyle w:val="Hyperlink"/>
            <w:noProof/>
          </w:rPr>
          <w:t>OpkrævningHæftelseForm</w:t>
        </w:r>
        <w:r w:rsidR="00F34AF6">
          <w:rPr>
            <w:noProof/>
            <w:webHidden/>
          </w:rPr>
          <w:tab/>
        </w:r>
        <w:r w:rsidR="00F34AF6">
          <w:rPr>
            <w:noProof/>
            <w:webHidden/>
          </w:rPr>
          <w:fldChar w:fldCharType="begin"/>
        </w:r>
        <w:r w:rsidR="00F34AF6">
          <w:rPr>
            <w:noProof/>
            <w:webHidden/>
          </w:rPr>
          <w:instrText xml:space="preserve"> PAGEREF _Toc400454142 \h </w:instrText>
        </w:r>
        <w:r w:rsidR="00F34AF6">
          <w:rPr>
            <w:noProof/>
            <w:webHidden/>
          </w:rPr>
        </w:r>
        <w:r w:rsidR="00F34AF6">
          <w:rPr>
            <w:noProof/>
            <w:webHidden/>
          </w:rPr>
          <w:fldChar w:fldCharType="separate"/>
        </w:r>
        <w:r w:rsidR="00F34AF6">
          <w:rPr>
            <w:noProof/>
            <w:webHidden/>
          </w:rPr>
          <w:t>12</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43" w:history="1">
        <w:r w:rsidR="00F34AF6" w:rsidRPr="0066026B">
          <w:rPr>
            <w:rStyle w:val="Hyperlink"/>
            <w:noProof/>
          </w:rPr>
          <w:t>OpkrævningHæftelseSlutDato</w:t>
        </w:r>
        <w:r w:rsidR="00F34AF6">
          <w:rPr>
            <w:noProof/>
            <w:webHidden/>
          </w:rPr>
          <w:tab/>
        </w:r>
        <w:r w:rsidR="00F34AF6">
          <w:rPr>
            <w:noProof/>
            <w:webHidden/>
          </w:rPr>
          <w:fldChar w:fldCharType="begin"/>
        </w:r>
        <w:r w:rsidR="00F34AF6">
          <w:rPr>
            <w:noProof/>
            <w:webHidden/>
          </w:rPr>
          <w:instrText xml:space="preserve"> PAGEREF _Toc400454143 \h </w:instrText>
        </w:r>
        <w:r w:rsidR="00F34AF6">
          <w:rPr>
            <w:noProof/>
            <w:webHidden/>
          </w:rPr>
        </w:r>
        <w:r w:rsidR="00F34AF6">
          <w:rPr>
            <w:noProof/>
            <w:webHidden/>
          </w:rPr>
          <w:fldChar w:fldCharType="separate"/>
        </w:r>
        <w:r w:rsidR="00F34AF6">
          <w:rPr>
            <w:noProof/>
            <w:webHidden/>
          </w:rPr>
          <w:t>12</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44" w:history="1">
        <w:r w:rsidR="00F34AF6" w:rsidRPr="0066026B">
          <w:rPr>
            <w:rStyle w:val="Hyperlink"/>
            <w:noProof/>
          </w:rPr>
          <w:t>OpkrævningHæftelseStartDato</w:t>
        </w:r>
        <w:r w:rsidR="00F34AF6">
          <w:rPr>
            <w:noProof/>
            <w:webHidden/>
          </w:rPr>
          <w:tab/>
        </w:r>
        <w:r w:rsidR="00F34AF6">
          <w:rPr>
            <w:noProof/>
            <w:webHidden/>
          </w:rPr>
          <w:fldChar w:fldCharType="begin"/>
        </w:r>
        <w:r w:rsidR="00F34AF6">
          <w:rPr>
            <w:noProof/>
            <w:webHidden/>
          </w:rPr>
          <w:instrText xml:space="preserve"> PAGEREF _Toc400454144 \h </w:instrText>
        </w:r>
        <w:r w:rsidR="00F34AF6">
          <w:rPr>
            <w:noProof/>
            <w:webHidden/>
          </w:rPr>
        </w:r>
        <w:r w:rsidR="00F34AF6">
          <w:rPr>
            <w:noProof/>
            <w:webHidden/>
          </w:rPr>
          <w:fldChar w:fldCharType="separate"/>
        </w:r>
        <w:r w:rsidR="00F34AF6">
          <w:rPr>
            <w:noProof/>
            <w:webHidden/>
          </w:rPr>
          <w:t>12</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45" w:history="1">
        <w:r w:rsidR="00F34AF6" w:rsidRPr="0066026B">
          <w:rPr>
            <w:rStyle w:val="Hyperlink"/>
            <w:noProof/>
          </w:rPr>
          <w:t>OpkrævningSletMarkering</w:t>
        </w:r>
        <w:r w:rsidR="00F34AF6">
          <w:rPr>
            <w:noProof/>
            <w:webHidden/>
          </w:rPr>
          <w:tab/>
        </w:r>
        <w:r w:rsidR="00F34AF6">
          <w:rPr>
            <w:noProof/>
            <w:webHidden/>
          </w:rPr>
          <w:fldChar w:fldCharType="begin"/>
        </w:r>
        <w:r w:rsidR="00F34AF6">
          <w:rPr>
            <w:noProof/>
            <w:webHidden/>
          </w:rPr>
          <w:instrText xml:space="preserve"> PAGEREF _Toc400454145 \h </w:instrText>
        </w:r>
        <w:r w:rsidR="00F34AF6">
          <w:rPr>
            <w:noProof/>
            <w:webHidden/>
          </w:rPr>
        </w:r>
        <w:r w:rsidR="00F34AF6">
          <w:rPr>
            <w:noProof/>
            <w:webHidden/>
          </w:rPr>
          <w:fldChar w:fldCharType="separate"/>
        </w:r>
        <w:r w:rsidR="00F34AF6">
          <w:rPr>
            <w:noProof/>
            <w:webHidden/>
          </w:rPr>
          <w:t>12</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46" w:history="1">
        <w:r w:rsidR="00F34AF6" w:rsidRPr="0066026B">
          <w:rPr>
            <w:rStyle w:val="Hyperlink"/>
            <w:noProof/>
          </w:rPr>
          <w:t>OpkrævningSpecifikationLinjeBeløb</w:t>
        </w:r>
        <w:r w:rsidR="00F34AF6">
          <w:rPr>
            <w:noProof/>
            <w:webHidden/>
          </w:rPr>
          <w:tab/>
        </w:r>
        <w:r w:rsidR="00F34AF6">
          <w:rPr>
            <w:noProof/>
            <w:webHidden/>
          </w:rPr>
          <w:fldChar w:fldCharType="begin"/>
        </w:r>
        <w:r w:rsidR="00F34AF6">
          <w:rPr>
            <w:noProof/>
            <w:webHidden/>
          </w:rPr>
          <w:instrText xml:space="preserve"> PAGEREF _Toc400454146 \h </w:instrText>
        </w:r>
        <w:r w:rsidR="00F34AF6">
          <w:rPr>
            <w:noProof/>
            <w:webHidden/>
          </w:rPr>
        </w:r>
        <w:r w:rsidR="00F34AF6">
          <w:rPr>
            <w:noProof/>
            <w:webHidden/>
          </w:rPr>
          <w:fldChar w:fldCharType="separate"/>
        </w:r>
        <w:r w:rsidR="00F34AF6">
          <w:rPr>
            <w:noProof/>
            <w:webHidden/>
          </w:rPr>
          <w:t>12</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47" w:history="1">
        <w:r w:rsidR="00F34AF6" w:rsidRPr="0066026B">
          <w:rPr>
            <w:rStyle w:val="Hyperlink"/>
            <w:noProof/>
          </w:rPr>
          <w:t>OpkrævningSpecifikationLinjeNummer</w:t>
        </w:r>
        <w:r w:rsidR="00F34AF6">
          <w:rPr>
            <w:noProof/>
            <w:webHidden/>
          </w:rPr>
          <w:tab/>
        </w:r>
        <w:r w:rsidR="00F34AF6">
          <w:rPr>
            <w:noProof/>
            <w:webHidden/>
          </w:rPr>
          <w:fldChar w:fldCharType="begin"/>
        </w:r>
        <w:r w:rsidR="00F34AF6">
          <w:rPr>
            <w:noProof/>
            <w:webHidden/>
          </w:rPr>
          <w:instrText xml:space="preserve"> PAGEREF _Toc400454147 \h </w:instrText>
        </w:r>
        <w:r w:rsidR="00F34AF6">
          <w:rPr>
            <w:noProof/>
            <w:webHidden/>
          </w:rPr>
        </w:r>
        <w:r w:rsidR="00F34AF6">
          <w:rPr>
            <w:noProof/>
            <w:webHidden/>
          </w:rPr>
          <w:fldChar w:fldCharType="separate"/>
        </w:r>
        <w:r w:rsidR="00F34AF6">
          <w:rPr>
            <w:noProof/>
            <w:webHidden/>
          </w:rPr>
          <w:t>12</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48" w:history="1">
        <w:r w:rsidR="00F34AF6" w:rsidRPr="0066026B">
          <w:rPr>
            <w:rStyle w:val="Hyperlink"/>
            <w:noProof/>
          </w:rPr>
          <w:t>OpkrævningSpecifikationLinjeParameterBeløb</w:t>
        </w:r>
        <w:r w:rsidR="00F34AF6">
          <w:rPr>
            <w:noProof/>
            <w:webHidden/>
          </w:rPr>
          <w:tab/>
        </w:r>
        <w:r w:rsidR="00F34AF6">
          <w:rPr>
            <w:noProof/>
            <w:webHidden/>
          </w:rPr>
          <w:fldChar w:fldCharType="begin"/>
        </w:r>
        <w:r w:rsidR="00F34AF6">
          <w:rPr>
            <w:noProof/>
            <w:webHidden/>
          </w:rPr>
          <w:instrText xml:space="preserve"> PAGEREF _Toc400454148 \h </w:instrText>
        </w:r>
        <w:r w:rsidR="00F34AF6">
          <w:rPr>
            <w:noProof/>
            <w:webHidden/>
          </w:rPr>
        </w:r>
        <w:r w:rsidR="00F34AF6">
          <w:rPr>
            <w:noProof/>
            <w:webHidden/>
          </w:rPr>
          <w:fldChar w:fldCharType="separate"/>
        </w:r>
        <w:r w:rsidR="00F34AF6">
          <w:rPr>
            <w:noProof/>
            <w:webHidden/>
          </w:rPr>
          <w:t>12</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49" w:history="1">
        <w:r w:rsidR="00F34AF6" w:rsidRPr="0066026B">
          <w:rPr>
            <w:rStyle w:val="Hyperlink"/>
            <w:noProof/>
          </w:rPr>
          <w:t>OpkrævningSpecifikationLinjeParameterDato</w:t>
        </w:r>
        <w:r w:rsidR="00F34AF6">
          <w:rPr>
            <w:noProof/>
            <w:webHidden/>
          </w:rPr>
          <w:tab/>
        </w:r>
        <w:r w:rsidR="00F34AF6">
          <w:rPr>
            <w:noProof/>
            <w:webHidden/>
          </w:rPr>
          <w:fldChar w:fldCharType="begin"/>
        </w:r>
        <w:r w:rsidR="00F34AF6">
          <w:rPr>
            <w:noProof/>
            <w:webHidden/>
          </w:rPr>
          <w:instrText xml:space="preserve"> PAGEREF _Toc400454149 \h </w:instrText>
        </w:r>
        <w:r w:rsidR="00F34AF6">
          <w:rPr>
            <w:noProof/>
            <w:webHidden/>
          </w:rPr>
        </w:r>
        <w:r w:rsidR="00F34AF6">
          <w:rPr>
            <w:noProof/>
            <w:webHidden/>
          </w:rPr>
          <w:fldChar w:fldCharType="separate"/>
        </w:r>
        <w:r w:rsidR="00F34AF6">
          <w:rPr>
            <w:noProof/>
            <w:webHidden/>
          </w:rPr>
          <w:t>12</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50" w:history="1">
        <w:r w:rsidR="00F34AF6" w:rsidRPr="0066026B">
          <w:rPr>
            <w:rStyle w:val="Hyperlink"/>
            <w:noProof/>
          </w:rPr>
          <w:t>OpkrævningSpecifikationLinjeParameterMængde</w:t>
        </w:r>
        <w:r w:rsidR="00F34AF6">
          <w:rPr>
            <w:noProof/>
            <w:webHidden/>
          </w:rPr>
          <w:tab/>
        </w:r>
        <w:r w:rsidR="00F34AF6">
          <w:rPr>
            <w:noProof/>
            <w:webHidden/>
          </w:rPr>
          <w:fldChar w:fldCharType="begin"/>
        </w:r>
        <w:r w:rsidR="00F34AF6">
          <w:rPr>
            <w:noProof/>
            <w:webHidden/>
          </w:rPr>
          <w:instrText xml:space="preserve"> PAGEREF _Toc400454150 \h </w:instrText>
        </w:r>
        <w:r w:rsidR="00F34AF6">
          <w:rPr>
            <w:noProof/>
            <w:webHidden/>
          </w:rPr>
        </w:r>
        <w:r w:rsidR="00F34AF6">
          <w:rPr>
            <w:noProof/>
            <w:webHidden/>
          </w:rPr>
          <w:fldChar w:fldCharType="separate"/>
        </w:r>
        <w:r w:rsidR="00F34AF6">
          <w:rPr>
            <w:noProof/>
            <w:webHidden/>
          </w:rPr>
          <w:t>12</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51" w:history="1">
        <w:r w:rsidR="00F34AF6" w:rsidRPr="0066026B">
          <w:rPr>
            <w:rStyle w:val="Hyperlink"/>
            <w:noProof/>
          </w:rPr>
          <w:t>OpkrævningSpecifikationLinjeParameterNavn</w:t>
        </w:r>
        <w:r w:rsidR="00F34AF6">
          <w:rPr>
            <w:noProof/>
            <w:webHidden/>
          </w:rPr>
          <w:tab/>
        </w:r>
        <w:r w:rsidR="00F34AF6">
          <w:rPr>
            <w:noProof/>
            <w:webHidden/>
          </w:rPr>
          <w:fldChar w:fldCharType="begin"/>
        </w:r>
        <w:r w:rsidR="00F34AF6">
          <w:rPr>
            <w:noProof/>
            <w:webHidden/>
          </w:rPr>
          <w:instrText xml:space="preserve"> PAGEREF _Toc400454151 \h </w:instrText>
        </w:r>
        <w:r w:rsidR="00F34AF6">
          <w:rPr>
            <w:noProof/>
            <w:webHidden/>
          </w:rPr>
        </w:r>
        <w:r w:rsidR="00F34AF6">
          <w:rPr>
            <w:noProof/>
            <w:webHidden/>
          </w:rPr>
          <w:fldChar w:fldCharType="separate"/>
        </w:r>
        <w:r w:rsidR="00F34AF6">
          <w:rPr>
            <w:noProof/>
            <w:webHidden/>
          </w:rPr>
          <w:t>12</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52" w:history="1">
        <w:r w:rsidR="00F34AF6" w:rsidRPr="0066026B">
          <w:rPr>
            <w:rStyle w:val="Hyperlink"/>
            <w:noProof/>
          </w:rPr>
          <w:t>OpkrævningSpecifikationLinjeParameterSats</w:t>
        </w:r>
        <w:r w:rsidR="00F34AF6">
          <w:rPr>
            <w:noProof/>
            <w:webHidden/>
          </w:rPr>
          <w:tab/>
        </w:r>
        <w:r w:rsidR="00F34AF6">
          <w:rPr>
            <w:noProof/>
            <w:webHidden/>
          </w:rPr>
          <w:fldChar w:fldCharType="begin"/>
        </w:r>
        <w:r w:rsidR="00F34AF6">
          <w:rPr>
            <w:noProof/>
            <w:webHidden/>
          </w:rPr>
          <w:instrText xml:space="preserve"> PAGEREF _Toc400454152 \h </w:instrText>
        </w:r>
        <w:r w:rsidR="00F34AF6">
          <w:rPr>
            <w:noProof/>
            <w:webHidden/>
          </w:rPr>
        </w:r>
        <w:r w:rsidR="00F34AF6">
          <w:rPr>
            <w:noProof/>
            <w:webHidden/>
          </w:rPr>
          <w:fldChar w:fldCharType="separate"/>
        </w:r>
        <w:r w:rsidR="00F34AF6">
          <w:rPr>
            <w:noProof/>
            <w:webHidden/>
          </w:rPr>
          <w:t>12</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53" w:history="1">
        <w:r w:rsidR="00F34AF6" w:rsidRPr="0066026B">
          <w:rPr>
            <w:rStyle w:val="Hyperlink"/>
            <w:noProof/>
          </w:rPr>
          <w:t>OpkrævningSpecifikationLinjeParameterTekst</w:t>
        </w:r>
        <w:r w:rsidR="00F34AF6">
          <w:rPr>
            <w:noProof/>
            <w:webHidden/>
          </w:rPr>
          <w:tab/>
        </w:r>
        <w:r w:rsidR="00F34AF6">
          <w:rPr>
            <w:noProof/>
            <w:webHidden/>
          </w:rPr>
          <w:fldChar w:fldCharType="begin"/>
        </w:r>
        <w:r w:rsidR="00F34AF6">
          <w:rPr>
            <w:noProof/>
            <w:webHidden/>
          </w:rPr>
          <w:instrText xml:space="preserve"> PAGEREF _Toc400454153 \h </w:instrText>
        </w:r>
        <w:r w:rsidR="00F34AF6">
          <w:rPr>
            <w:noProof/>
            <w:webHidden/>
          </w:rPr>
        </w:r>
        <w:r w:rsidR="00F34AF6">
          <w:rPr>
            <w:noProof/>
            <w:webHidden/>
          </w:rPr>
          <w:fldChar w:fldCharType="separate"/>
        </w:r>
        <w:r w:rsidR="00F34AF6">
          <w:rPr>
            <w:noProof/>
            <w:webHidden/>
          </w:rPr>
          <w:t>13</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54" w:history="1">
        <w:r w:rsidR="00F34AF6" w:rsidRPr="0066026B">
          <w:rPr>
            <w:rStyle w:val="Hyperlink"/>
            <w:noProof/>
          </w:rPr>
          <w:t>OpkrævningSpecifikationLinjeTekst</w:t>
        </w:r>
        <w:r w:rsidR="00F34AF6">
          <w:rPr>
            <w:noProof/>
            <w:webHidden/>
          </w:rPr>
          <w:tab/>
        </w:r>
        <w:r w:rsidR="00F34AF6">
          <w:rPr>
            <w:noProof/>
            <w:webHidden/>
          </w:rPr>
          <w:fldChar w:fldCharType="begin"/>
        </w:r>
        <w:r w:rsidR="00F34AF6">
          <w:rPr>
            <w:noProof/>
            <w:webHidden/>
          </w:rPr>
          <w:instrText xml:space="preserve"> PAGEREF _Toc400454154 \h </w:instrText>
        </w:r>
        <w:r w:rsidR="00F34AF6">
          <w:rPr>
            <w:noProof/>
            <w:webHidden/>
          </w:rPr>
        </w:r>
        <w:r w:rsidR="00F34AF6">
          <w:rPr>
            <w:noProof/>
            <w:webHidden/>
          </w:rPr>
          <w:fldChar w:fldCharType="separate"/>
        </w:r>
        <w:r w:rsidR="00F34AF6">
          <w:rPr>
            <w:noProof/>
            <w:webHidden/>
          </w:rPr>
          <w:t>13</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55" w:history="1">
        <w:r w:rsidR="00F34AF6" w:rsidRPr="0066026B">
          <w:rPr>
            <w:rStyle w:val="Hyperlink"/>
            <w:noProof/>
          </w:rPr>
          <w:t>OpkrævningSpecifikationParameterBeløb</w:t>
        </w:r>
        <w:r w:rsidR="00F34AF6">
          <w:rPr>
            <w:noProof/>
            <w:webHidden/>
          </w:rPr>
          <w:tab/>
        </w:r>
        <w:r w:rsidR="00F34AF6">
          <w:rPr>
            <w:noProof/>
            <w:webHidden/>
          </w:rPr>
          <w:fldChar w:fldCharType="begin"/>
        </w:r>
        <w:r w:rsidR="00F34AF6">
          <w:rPr>
            <w:noProof/>
            <w:webHidden/>
          </w:rPr>
          <w:instrText xml:space="preserve"> PAGEREF _Toc400454155 \h </w:instrText>
        </w:r>
        <w:r w:rsidR="00F34AF6">
          <w:rPr>
            <w:noProof/>
            <w:webHidden/>
          </w:rPr>
        </w:r>
        <w:r w:rsidR="00F34AF6">
          <w:rPr>
            <w:noProof/>
            <w:webHidden/>
          </w:rPr>
          <w:fldChar w:fldCharType="separate"/>
        </w:r>
        <w:r w:rsidR="00F34AF6">
          <w:rPr>
            <w:noProof/>
            <w:webHidden/>
          </w:rPr>
          <w:t>13</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56" w:history="1">
        <w:r w:rsidR="00F34AF6" w:rsidRPr="0066026B">
          <w:rPr>
            <w:rStyle w:val="Hyperlink"/>
            <w:noProof/>
          </w:rPr>
          <w:t>OpkrævningSpecifikationParameterDato</w:t>
        </w:r>
        <w:r w:rsidR="00F34AF6">
          <w:rPr>
            <w:noProof/>
            <w:webHidden/>
          </w:rPr>
          <w:tab/>
        </w:r>
        <w:r w:rsidR="00F34AF6">
          <w:rPr>
            <w:noProof/>
            <w:webHidden/>
          </w:rPr>
          <w:fldChar w:fldCharType="begin"/>
        </w:r>
        <w:r w:rsidR="00F34AF6">
          <w:rPr>
            <w:noProof/>
            <w:webHidden/>
          </w:rPr>
          <w:instrText xml:space="preserve"> PAGEREF _Toc400454156 \h </w:instrText>
        </w:r>
        <w:r w:rsidR="00F34AF6">
          <w:rPr>
            <w:noProof/>
            <w:webHidden/>
          </w:rPr>
        </w:r>
        <w:r w:rsidR="00F34AF6">
          <w:rPr>
            <w:noProof/>
            <w:webHidden/>
          </w:rPr>
          <w:fldChar w:fldCharType="separate"/>
        </w:r>
        <w:r w:rsidR="00F34AF6">
          <w:rPr>
            <w:noProof/>
            <w:webHidden/>
          </w:rPr>
          <w:t>13</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57" w:history="1">
        <w:r w:rsidR="00F34AF6" w:rsidRPr="0066026B">
          <w:rPr>
            <w:rStyle w:val="Hyperlink"/>
            <w:noProof/>
          </w:rPr>
          <w:t>OpkrævningSpecifikationParameterMængde</w:t>
        </w:r>
        <w:r w:rsidR="00F34AF6">
          <w:rPr>
            <w:noProof/>
            <w:webHidden/>
          </w:rPr>
          <w:tab/>
        </w:r>
        <w:r w:rsidR="00F34AF6">
          <w:rPr>
            <w:noProof/>
            <w:webHidden/>
          </w:rPr>
          <w:fldChar w:fldCharType="begin"/>
        </w:r>
        <w:r w:rsidR="00F34AF6">
          <w:rPr>
            <w:noProof/>
            <w:webHidden/>
          </w:rPr>
          <w:instrText xml:space="preserve"> PAGEREF _Toc400454157 \h </w:instrText>
        </w:r>
        <w:r w:rsidR="00F34AF6">
          <w:rPr>
            <w:noProof/>
            <w:webHidden/>
          </w:rPr>
        </w:r>
        <w:r w:rsidR="00F34AF6">
          <w:rPr>
            <w:noProof/>
            <w:webHidden/>
          </w:rPr>
          <w:fldChar w:fldCharType="separate"/>
        </w:r>
        <w:r w:rsidR="00F34AF6">
          <w:rPr>
            <w:noProof/>
            <w:webHidden/>
          </w:rPr>
          <w:t>13</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58" w:history="1">
        <w:r w:rsidR="00F34AF6" w:rsidRPr="0066026B">
          <w:rPr>
            <w:rStyle w:val="Hyperlink"/>
            <w:noProof/>
          </w:rPr>
          <w:t>OpkrævningSpecifikationParameterNavn</w:t>
        </w:r>
        <w:r w:rsidR="00F34AF6">
          <w:rPr>
            <w:noProof/>
            <w:webHidden/>
          </w:rPr>
          <w:tab/>
        </w:r>
        <w:r w:rsidR="00F34AF6">
          <w:rPr>
            <w:noProof/>
            <w:webHidden/>
          </w:rPr>
          <w:fldChar w:fldCharType="begin"/>
        </w:r>
        <w:r w:rsidR="00F34AF6">
          <w:rPr>
            <w:noProof/>
            <w:webHidden/>
          </w:rPr>
          <w:instrText xml:space="preserve"> PAGEREF _Toc400454158 \h </w:instrText>
        </w:r>
        <w:r w:rsidR="00F34AF6">
          <w:rPr>
            <w:noProof/>
            <w:webHidden/>
          </w:rPr>
        </w:r>
        <w:r w:rsidR="00F34AF6">
          <w:rPr>
            <w:noProof/>
            <w:webHidden/>
          </w:rPr>
          <w:fldChar w:fldCharType="separate"/>
        </w:r>
        <w:r w:rsidR="00F34AF6">
          <w:rPr>
            <w:noProof/>
            <w:webHidden/>
          </w:rPr>
          <w:t>13</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59" w:history="1">
        <w:r w:rsidR="00F34AF6" w:rsidRPr="0066026B">
          <w:rPr>
            <w:rStyle w:val="Hyperlink"/>
            <w:noProof/>
          </w:rPr>
          <w:t>OpkrævningSpecifikationParameterSats</w:t>
        </w:r>
        <w:r w:rsidR="00F34AF6">
          <w:rPr>
            <w:noProof/>
            <w:webHidden/>
          </w:rPr>
          <w:tab/>
        </w:r>
        <w:r w:rsidR="00F34AF6">
          <w:rPr>
            <w:noProof/>
            <w:webHidden/>
          </w:rPr>
          <w:fldChar w:fldCharType="begin"/>
        </w:r>
        <w:r w:rsidR="00F34AF6">
          <w:rPr>
            <w:noProof/>
            <w:webHidden/>
          </w:rPr>
          <w:instrText xml:space="preserve"> PAGEREF _Toc400454159 \h </w:instrText>
        </w:r>
        <w:r w:rsidR="00F34AF6">
          <w:rPr>
            <w:noProof/>
            <w:webHidden/>
          </w:rPr>
        </w:r>
        <w:r w:rsidR="00F34AF6">
          <w:rPr>
            <w:noProof/>
            <w:webHidden/>
          </w:rPr>
          <w:fldChar w:fldCharType="separate"/>
        </w:r>
        <w:r w:rsidR="00F34AF6">
          <w:rPr>
            <w:noProof/>
            <w:webHidden/>
          </w:rPr>
          <w:t>13</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60" w:history="1">
        <w:r w:rsidR="00F34AF6" w:rsidRPr="0066026B">
          <w:rPr>
            <w:rStyle w:val="Hyperlink"/>
            <w:noProof/>
          </w:rPr>
          <w:t>OpkrævningSpecifikationParameterTekst</w:t>
        </w:r>
        <w:r w:rsidR="00F34AF6">
          <w:rPr>
            <w:noProof/>
            <w:webHidden/>
          </w:rPr>
          <w:tab/>
        </w:r>
        <w:r w:rsidR="00F34AF6">
          <w:rPr>
            <w:noProof/>
            <w:webHidden/>
          </w:rPr>
          <w:fldChar w:fldCharType="begin"/>
        </w:r>
        <w:r w:rsidR="00F34AF6">
          <w:rPr>
            <w:noProof/>
            <w:webHidden/>
          </w:rPr>
          <w:instrText xml:space="preserve"> PAGEREF _Toc400454160 \h </w:instrText>
        </w:r>
        <w:r w:rsidR="00F34AF6">
          <w:rPr>
            <w:noProof/>
            <w:webHidden/>
          </w:rPr>
        </w:r>
        <w:r w:rsidR="00F34AF6">
          <w:rPr>
            <w:noProof/>
            <w:webHidden/>
          </w:rPr>
          <w:fldChar w:fldCharType="separate"/>
        </w:r>
        <w:r w:rsidR="00F34AF6">
          <w:rPr>
            <w:noProof/>
            <w:webHidden/>
          </w:rPr>
          <w:t>13</w:t>
        </w:r>
        <w:r w:rsidR="00F34AF6">
          <w:rPr>
            <w:noProof/>
            <w:webHidden/>
          </w:rPr>
          <w:fldChar w:fldCharType="end"/>
        </w:r>
      </w:hyperlink>
    </w:p>
    <w:p w:rsidR="00F34AF6" w:rsidRDefault="00DE79C1" w:rsidP="00F34AF6">
      <w:pPr>
        <w:pStyle w:val="Indholdsfortegnelse2"/>
        <w:tabs>
          <w:tab w:val="right" w:leader="dot" w:pos="10195"/>
        </w:tabs>
        <w:rPr>
          <w:rFonts w:asciiTheme="minorHAnsi" w:eastAsiaTheme="minorEastAsia" w:hAnsiTheme="minorHAnsi" w:cstheme="minorBidi"/>
          <w:b w:val="0"/>
          <w:noProof/>
          <w:sz w:val="22"/>
          <w:lang w:eastAsia="da-DK"/>
        </w:rPr>
      </w:pPr>
      <w:hyperlink w:anchor="_Toc400454161" w:history="1">
        <w:r w:rsidR="00F34AF6" w:rsidRPr="0066026B">
          <w:rPr>
            <w:rStyle w:val="Hyperlink"/>
            <w:noProof/>
          </w:rPr>
          <w:t>ProduktionEnhedNummer</w:t>
        </w:r>
        <w:r w:rsidR="00F34AF6">
          <w:rPr>
            <w:noProof/>
            <w:webHidden/>
          </w:rPr>
          <w:tab/>
        </w:r>
        <w:r w:rsidR="00F34AF6">
          <w:rPr>
            <w:noProof/>
            <w:webHidden/>
          </w:rPr>
          <w:fldChar w:fldCharType="begin"/>
        </w:r>
        <w:r w:rsidR="00F34AF6">
          <w:rPr>
            <w:noProof/>
            <w:webHidden/>
          </w:rPr>
          <w:instrText xml:space="preserve"> PAGEREF _Toc400454161 \h </w:instrText>
        </w:r>
        <w:r w:rsidR="00F34AF6">
          <w:rPr>
            <w:noProof/>
            <w:webHidden/>
          </w:rPr>
        </w:r>
        <w:r w:rsidR="00F34AF6">
          <w:rPr>
            <w:noProof/>
            <w:webHidden/>
          </w:rPr>
          <w:fldChar w:fldCharType="separate"/>
        </w:r>
        <w:r w:rsidR="00F34AF6">
          <w:rPr>
            <w:noProof/>
            <w:webHidden/>
          </w:rPr>
          <w:t>13</w:t>
        </w:r>
        <w:r w:rsidR="00F34AF6">
          <w:rPr>
            <w:noProof/>
            <w:webHidden/>
          </w:rPr>
          <w:fldChar w:fldCharType="end"/>
        </w:r>
      </w:hyperlink>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F34AF6" w:rsidSect="00F34AF6">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r>
        <w:rPr>
          <w:rFonts w:ascii="Arial" w:hAnsi="Arial" w:cs="Arial"/>
          <w:b/>
          <w:sz w:val="48"/>
        </w:rPr>
        <w:fldChar w:fldCharType="end"/>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Toc400454112"/>
      <w:r>
        <w:rPr>
          <w:rFonts w:ascii="Arial" w:hAnsi="Arial" w:cs="Arial"/>
          <w:b/>
          <w:sz w:val="48"/>
        </w:rPr>
        <w:lastRenderedPageBreak/>
        <w:t>Servicebeskrivelser</w:t>
      </w:r>
      <w:bookmarkEnd w:id="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F34AF6" w:rsidTr="00F34AF6">
        <w:trPr>
          <w:trHeight w:hRule="exact" w:val="113"/>
        </w:trPr>
        <w:tc>
          <w:tcPr>
            <w:tcW w:w="10345" w:type="dxa"/>
            <w:gridSpan w:val="5"/>
            <w:shd w:val="clear" w:color="auto" w:fill="82A0F0"/>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4AF6" w:rsidTr="00F34AF6">
        <w:trPr>
          <w:trHeight w:val="283"/>
        </w:trPr>
        <w:tc>
          <w:tcPr>
            <w:tcW w:w="10345" w:type="dxa"/>
            <w:gridSpan w:val="5"/>
            <w:tcBorders>
              <w:bottom w:val="single" w:sz="6" w:space="0" w:color="auto"/>
            </w:tcBorders>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 w:name="_Toc400454113"/>
            <w:r w:rsidRPr="00F34AF6">
              <w:rPr>
                <w:rFonts w:ascii="Arial" w:hAnsi="Arial" w:cs="Arial"/>
                <w:b/>
                <w:sz w:val="30"/>
              </w:rPr>
              <w:t>OpkrævningFordringListeOpdater</w:t>
            </w:r>
            <w:bookmarkEnd w:id="1"/>
          </w:p>
        </w:tc>
      </w:tr>
      <w:tr w:rsidR="00F34AF6" w:rsidTr="00F34AF6">
        <w:trPr>
          <w:trHeight w:val="283"/>
        </w:trPr>
        <w:tc>
          <w:tcPr>
            <w:tcW w:w="1701" w:type="dxa"/>
            <w:tcBorders>
              <w:top w:val="single" w:sz="6" w:space="0" w:color="auto"/>
              <w:bottom w:val="nil"/>
            </w:tcBorders>
            <w:shd w:val="clear" w:color="auto" w:fill="auto"/>
            <w:vAlign w:val="center"/>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34AF6" w:rsidTr="00F34AF6">
        <w:trPr>
          <w:trHeight w:val="283"/>
        </w:trPr>
        <w:tc>
          <w:tcPr>
            <w:tcW w:w="1701" w:type="dxa"/>
            <w:tcBorders>
              <w:top w:val="nil"/>
            </w:tcBorders>
            <w:shd w:val="clear" w:color="auto" w:fill="auto"/>
            <w:vAlign w:val="center"/>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tc>
        <w:tc>
          <w:tcPr>
            <w:tcW w:w="3969" w:type="dxa"/>
            <w:tcBorders>
              <w:top w:val="nil"/>
            </w:tcBorders>
            <w:shd w:val="clear" w:color="auto" w:fill="auto"/>
            <w:vAlign w:val="center"/>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701" w:type="dxa"/>
            <w:tcBorders>
              <w:top w:val="nil"/>
            </w:tcBorders>
            <w:shd w:val="clear" w:color="auto" w:fill="auto"/>
            <w:vAlign w:val="center"/>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839" w:type="dxa"/>
            <w:tcBorders>
              <w:top w:val="nil"/>
            </w:tcBorders>
            <w:shd w:val="clear" w:color="auto" w:fill="auto"/>
            <w:vAlign w:val="center"/>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F34AF6" w:rsidTr="00F34AF6">
        <w:trPr>
          <w:trHeight w:val="283"/>
        </w:trPr>
        <w:tc>
          <w:tcPr>
            <w:tcW w:w="10345" w:type="dxa"/>
            <w:gridSpan w:val="5"/>
            <w:shd w:val="clear" w:color="auto" w:fill="D2DCFA"/>
            <w:vAlign w:val="center"/>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34AF6" w:rsidTr="00F34AF6">
        <w:trPr>
          <w:trHeight w:val="283"/>
        </w:trPr>
        <w:tc>
          <w:tcPr>
            <w:tcW w:w="10345" w:type="dxa"/>
            <w:gridSpan w:val="5"/>
            <w:vAlign w:val="center"/>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en liste af eksisterende opkrævningsfordringer i DMO, fx hvor: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har ændringer til en eller flere specifikke opkrævningsfordringer.</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vil tilbagekalde en eller flere specifikke opkrævningsfordringer.</w:t>
            </w:r>
          </w:p>
        </w:tc>
      </w:tr>
      <w:tr w:rsidR="00F34AF6" w:rsidTr="00F34AF6">
        <w:trPr>
          <w:trHeight w:val="283"/>
        </w:trPr>
        <w:tc>
          <w:tcPr>
            <w:tcW w:w="10345" w:type="dxa"/>
            <w:gridSpan w:val="5"/>
            <w:shd w:val="clear" w:color="auto" w:fill="D2DCFA"/>
            <w:vAlign w:val="center"/>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34AF6" w:rsidTr="00F34AF6">
        <w:trPr>
          <w:trHeight w:val="283"/>
        </w:trPr>
        <w:tc>
          <w:tcPr>
            <w:tcW w:w="10345" w:type="dxa"/>
            <w:gridSpan w:val="5"/>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opdatere en eller flere opkrævningsfordringer i SKATs opkrævningssystem, DMO. Tilbagekaldelse af en opkrævningsfordring skal også ske via denne service. Tilbagekaldelse sker i praksis ved at delfordringsbeløbet opdateres til 0.</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Servicekalder skal identificere opkrævningsfordringen med et OpkrævningFordringID, KundeNummer og KundeType.</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kræver kun de oplysninger, som skal ændres på opkrævningsfordringen.</w:t>
            </w:r>
          </w:p>
        </w:tc>
      </w:tr>
      <w:tr w:rsidR="00F34AF6" w:rsidTr="00F34AF6">
        <w:trPr>
          <w:trHeight w:val="283"/>
        </w:trPr>
        <w:tc>
          <w:tcPr>
            <w:tcW w:w="10345" w:type="dxa"/>
            <w:gridSpan w:val="5"/>
            <w:shd w:val="clear" w:color="auto" w:fill="D2DCFA"/>
            <w:vAlign w:val="center"/>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34AF6" w:rsidTr="00F34AF6">
        <w:trPr>
          <w:trHeight w:val="283"/>
        </w:trPr>
        <w:tc>
          <w:tcPr>
            <w:tcW w:w="10345" w:type="dxa"/>
            <w:gridSpan w:val="5"/>
            <w:shd w:val="clear" w:color="auto" w:fill="FFFFFF"/>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Bortset fra situationer, hvor en FF opdateres til OR er det ikke muligt at opdatere OpkrævningFordringTypeID. Hvis en sådan opdatering ønskes skal det ske ved at opdatere den eksisterende fordring til 0 og derefter oprette en ny fordring med det korrekte OpkrævningFordringTypeID.</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OpkrævningHæftelseForm skal altid udfyldes med "Solidarisk" indtil andet besluttes</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Tilbagekaldelse af en opkrævningsfordring via OpkrævningFordringListeOpdater: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Man sletter IKKE en opkrævningsfordring ved tilbagekaldelse. Den oprindelige fordring tilbageføres inklusiv påløbne renter ved at sende en opdatering til opkrævningsfordringen med FordringBeløb = 0 kr. og DelFordringBeløb = 0 i de tidligere indberettede DelFordringer.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Opdateringer med beløbsmæssig effekt udføres som deltaposteringer. Det betyder, at det er forskellen mellem det oprindelige beløb og det opdaterede beløb, som posteres. Fordringshaver skal derfor altid medsende det nye opdaterede beløb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FF scenariet modkonteres de oprindelig beløb, og nye tilføjes. I dette scenario vil den oprindelige FF fordring blive opdateret med alle nye data.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opdaterede opkrævningsfordring er helt eller delvist dækket, så vil opdateringen indgå på kontoen og dækkes herefter via den almindelige uddækningsproces. Den oprindelige Uddækning bliver ikke tilbageført.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 opdatering af fordringen vil renten blive opdateret på kontoen.</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opdaterede opkrævningsfordring er overdraget til inddrivelse (EFI), vil inddrivelsesfordringen blive op- eller nedskrevet.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Fejlbehæftede opkrævningsfordringer, som forsøges opdateret, afvises (der opdateres IKKE nogen oplysninger på en fejlbehæftet opkrævningsfordring)</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fx 12 ud af 500 opkrævningsfordringer er fejlbehæftede, så opdateres de 488, mens de øvrige afvises.</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opdatering.</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 anvendes til at udpege fordringen, som skal opdateres. KundeType og KundeNummer anvendes til at validere, at det er det korrekte OpkrævningFordringID.</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dataelementer, der skal udfyldes, bliver det oprindelige indhold erstattet af det nye indhold.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dataelementer, der kan udfyldes, bliver det oprindelige indhold erstattet af det nye indhold. Hvis dataelementet ikke leveres bibeholdes det oprindelige indhold.</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følgende strukturer, IdentifikationSletOpdaterValg, KommentarSletTilføjValg, HæftelseSletOpdaterValg,  EnkeltHæftelseSletOpdaterValg samt strukturen OpkrævningSpecifikationStruktur i SpecifikationSletOpdaterValg.</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at alle data elementer under en struktur slettes helt, hvis OpkrævningSletMarkering er sat.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nedenstående Valg gælder følgende supplerende regler: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Fordringsspecifikation.</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strukturen OpkrævningSpecifikationLinjeStruktur lagres data i en lang xml-streng. Ved opdatering af denne struktur overskrives den eksisterende.</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strukturen OpkrævningSpecifikationParameterStruktur tilføjes nye værdier til den eksisterende struktur ved en opdatering. Medmindre det er et allerede kendt OpkrævningSpecifikationParameterNavn, i denne situation overskrives værdien</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KommentatSletTilføjValg kan der tilføjes nye kommentarer. Hvis OpkrævningSletMarkering er sat, slettes alle kommentarer, der er oprettet for fordringen. Der kan ikke både slettes og tilføjes i samme servicekald.</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EnkeltHæftelseSletOpdaterValg  kan en eller flere medhæftere slettes, ved at sætte OpkrævningSletMarkering og udfylde blokken Medhæfter med KundeNummer, KundeType på den/de medhæftere, som skal slettes. Nye medhæftere tilføjes ved at udfylde KundeNummer og KundeType i blokken Medhæfter og minimum OpkrævningHæftelseForm i blokken Opdater. Ved indføjelse af nye hæftere sker ingen opdatering hos DMI omkring hæftelsesforholdet.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EAN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Informationer ændres ikke ved blanke værdier.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Hvis slettemarkering sættes til "True" (boolean), så slettes hele listen med EAN informationer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Hvis False. Så foretages ingen opdatering.af EAN listen</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Hvis værdi for slettemarkering er blank ændres EAN informationen, men blanke værdier i listen slettes ikke.</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Fordringsspecifikation:</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slettemarkering slettes hele fordringsspecifikationen for det pågældende OpkrævningFordringID.</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kan bl.a. i opdateringssituationen indgå i følgende processer og vil have følgende afhængigheder.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en fordring indgår i en aktiv betalingsordning, udstedes en fejlmeddelelse og DMO kontaktes for fejlbehandling.</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en fordring er helt eller delvist afskrevet, udstedes en fejlmeddelelse, og DMO kontaktes for fejlbehandling.</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Rykkerprocessen:</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Såfremt en FF har været rykket, og stadig er udækket, når den ordinære angivelse modtages, vil denne rykkerproces blive nulstillet. Dette sker i praksis ved at den oprindelige FF fordring udlignes med den nye modkonterede FF postering. De nye udækkede fordringsbeløb vil herefter starte forfra i rykkerprocessen.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Overdraget til inddrivelse:</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opdatering vil medføre op eller nedskrivninger hos EFI.</w:t>
            </w:r>
          </w:p>
        </w:tc>
      </w:tr>
      <w:tr w:rsidR="00F34AF6" w:rsidTr="00F34AF6">
        <w:trPr>
          <w:trHeight w:val="283"/>
        </w:trPr>
        <w:tc>
          <w:tcPr>
            <w:tcW w:w="10345" w:type="dxa"/>
            <w:gridSpan w:val="5"/>
            <w:shd w:val="clear" w:color="auto" w:fill="D2DCFA"/>
            <w:vAlign w:val="center"/>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F34AF6" w:rsidTr="00F34AF6">
        <w:trPr>
          <w:trHeight w:val="283"/>
        </w:trPr>
        <w:tc>
          <w:tcPr>
            <w:tcW w:w="10345" w:type="dxa"/>
            <w:gridSpan w:val="5"/>
            <w:shd w:val="clear" w:color="auto" w:fill="FFFFFF"/>
            <w:vAlign w:val="center"/>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34AF6" w:rsidTr="00F34AF6">
        <w:trPr>
          <w:trHeight w:val="283"/>
        </w:trPr>
        <w:tc>
          <w:tcPr>
            <w:tcW w:w="10345" w:type="dxa"/>
            <w:gridSpan w:val="5"/>
            <w:shd w:val="clear" w:color="auto" w:fill="FFFFFF"/>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OpkrævningFordringListeOpdater_I_I</w:t>
            </w:r>
          </w:p>
        </w:tc>
      </w:tr>
      <w:tr w:rsidR="00F34AF6" w:rsidTr="00F34AF6">
        <w:trPr>
          <w:trHeight w:val="283"/>
        </w:trPr>
        <w:tc>
          <w:tcPr>
            <w:tcW w:w="10345" w:type="dxa"/>
            <w:gridSpan w:val="5"/>
            <w:shd w:val="clear" w:color="auto" w:fill="FFFFFF"/>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IdentifikationSletOpdaterValg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OpkrævningIdentifikationValg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EANOplysninger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Hovedoplysninger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(OpkrævningFordringArt)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OpkrævningFordringErOpkrævetMarkering</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(OpkrævningFordringForfaldDato)</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(OpkrævningFordringModtagelseDato)</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KommentarSletTilføjValg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OpkrævningFordringKommentar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SpecifikationSletOpdaterValg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OpkrævningSpecifikationStruktur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OpkrævningFordringDelFordringListe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OpkrævningFordringDelFordring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OpkrævningDelFordringTypeID</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OpkrævningDelFordringBeløb</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HæftelseSletOpdaterValg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HæftelseListe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EnkeltHæftelseSletOpdaterValg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OpkrævningHæftelseForm</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(OpkrævningHæftelseStartDato)</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(OpkrævningHæftelseSlutDato)</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34AF6" w:rsidTr="00F34AF6">
        <w:trPr>
          <w:trHeight w:val="283"/>
        </w:trPr>
        <w:tc>
          <w:tcPr>
            <w:tcW w:w="10345" w:type="dxa"/>
            <w:gridSpan w:val="5"/>
            <w:shd w:val="clear" w:color="auto" w:fill="FFFFFF"/>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OpkrævningFordringListeOpdater_O_I</w:t>
            </w:r>
          </w:p>
        </w:tc>
      </w:tr>
      <w:tr w:rsidR="00F34AF6" w:rsidTr="00F34AF6">
        <w:trPr>
          <w:trHeight w:val="283"/>
        </w:trPr>
        <w:tc>
          <w:tcPr>
            <w:tcW w:w="10345" w:type="dxa"/>
            <w:gridSpan w:val="5"/>
            <w:shd w:val="clear" w:color="auto" w:fill="FFFFFF"/>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F34AF6" w:rsidTr="00F34AF6">
        <w:trPr>
          <w:trHeight w:val="283"/>
        </w:trPr>
        <w:tc>
          <w:tcPr>
            <w:tcW w:w="10345" w:type="dxa"/>
            <w:gridSpan w:val="5"/>
            <w:shd w:val="clear" w:color="auto" w:fill="FFFFFF"/>
            <w:vAlign w:val="center"/>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34AF6" w:rsidTr="00F34AF6">
        <w:trPr>
          <w:trHeight w:val="283"/>
        </w:trPr>
        <w:tc>
          <w:tcPr>
            <w:tcW w:w="10345" w:type="dxa"/>
            <w:gridSpan w:val="5"/>
            <w:shd w:val="clear" w:color="auto" w:fill="FFFFFF"/>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OpkrævningFordringListeOpdater_I_O</w:t>
            </w:r>
          </w:p>
        </w:tc>
      </w:tr>
      <w:tr w:rsidR="00F34AF6" w:rsidTr="00F34AF6">
        <w:trPr>
          <w:trHeight w:val="283"/>
        </w:trPr>
        <w:tc>
          <w:tcPr>
            <w:tcW w:w="10345" w:type="dxa"/>
            <w:gridSpan w:val="5"/>
            <w:shd w:val="clear" w:color="auto" w:fill="FFFFFF"/>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F34AF6" w:rsidTr="00F34AF6">
        <w:trPr>
          <w:trHeight w:val="283"/>
        </w:trPr>
        <w:tc>
          <w:tcPr>
            <w:tcW w:w="10345" w:type="dxa"/>
            <w:gridSpan w:val="5"/>
            <w:shd w:val="clear" w:color="auto" w:fill="FFFFFF"/>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OpkrævningFordringListeOpdater_O_O</w:t>
            </w:r>
          </w:p>
        </w:tc>
      </w:tr>
      <w:tr w:rsidR="00F34AF6" w:rsidTr="00F34AF6">
        <w:trPr>
          <w:trHeight w:val="283"/>
        </w:trPr>
        <w:tc>
          <w:tcPr>
            <w:tcW w:w="10345" w:type="dxa"/>
            <w:gridSpan w:val="5"/>
            <w:shd w:val="clear" w:color="auto" w:fill="FFFFFF"/>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OpkrævningFordring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(OpkrævningFordringReferenceNummer)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OpkrævningFordringID</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34AF6" w:rsidTr="00F34AF6">
        <w:trPr>
          <w:trHeight w:val="283"/>
        </w:trPr>
        <w:tc>
          <w:tcPr>
            <w:tcW w:w="10345" w:type="dxa"/>
            <w:gridSpan w:val="5"/>
            <w:shd w:val="clear" w:color="auto" w:fill="FFFFFF"/>
            <w:vAlign w:val="center"/>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F34AF6" w:rsidTr="00F34AF6">
        <w:trPr>
          <w:trHeight w:val="283"/>
        </w:trPr>
        <w:tc>
          <w:tcPr>
            <w:tcW w:w="10345" w:type="dxa"/>
            <w:gridSpan w:val="5"/>
            <w:shd w:val="clear" w:color="auto" w:fill="FFFFFF"/>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OpkrævningFordringListeOpdater_O_F</w:t>
            </w:r>
          </w:p>
        </w:tc>
      </w:tr>
      <w:tr w:rsidR="00F34AF6" w:rsidTr="00F34AF6">
        <w:trPr>
          <w:trHeight w:val="283"/>
        </w:trPr>
        <w:tc>
          <w:tcPr>
            <w:tcW w:w="10345" w:type="dxa"/>
            <w:gridSpan w:val="5"/>
            <w:shd w:val="clear" w:color="auto" w:fill="FFFFFF"/>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(OpkrævningFordringBeløb)</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(OpkrævningDelFordringTypeID)</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(OpkrævningFordringPeriodeFraDato)</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(OpkrævningFordringPeriodeTilDato)</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(OpkrævningFordringModtagelseDato)</w:t>
            </w:r>
          </w:p>
        </w:tc>
      </w:tr>
      <w:tr w:rsidR="00F34AF6" w:rsidTr="00F34AF6">
        <w:trPr>
          <w:trHeight w:val="283"/>
        </w:trPr>
        <w:tc>
          <w:tcPr>
            <w:tcW w:w="10345" w:type="dxa"/>
            <w:gridSpan w:val="5"/>
            <w:shd w:val="clear" w:color="auto" w:fill="D2DCFA"/>
            <w:vAlign w:val="center"/>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34AF6" w:rsidTr="00F34AF6">
        <w:trPr>
          <w:trHeight w:val="283"/>
        </w:trPr>
        <w:tc>
          <w:tcPr>
            <w:tcW w:w="10345" w:type="dxa"/>
            <w:gridSpan w:val="5"/>
            <w:shd w:val="clear" w:color="auto" w:fill="FFFFFF"/>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 Beløbsfelt skal angives med 11 cifre og 2 decimaler - OpkrævningFordringBeløb.</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 KundeType, KundeNummer, OpkrævningFordringReferenceNummer, OpkrævningFordringID.</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 Valg i EANOplysninger og ProduktionEnhedNummer er udfyldt forkert - ProduktionEnhedNummer.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 Fordring kan ikke opdateres, den er markeret som fejlet og er ikke oprettet - KundeType, KundeNummer, OpkrævningFordringID.</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 Fordrings-ID er ugyldig - OpkrævningFordringID.</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 Produktionsenhedsnr. findes ikke - ProduktionEnhedNummer.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 FordringtypeID ikke angivet - OpkrævningFordringTypeID.</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 Data kan ikke opdateres da kunden er opkrævet - OpkrævningFordringID.</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 Kombination af FordringtypeID og OpkrævningDelFordringTypeID er ikke kendt - OpkrævningFordringTypeID, OpkrævningDelFordringTypeID.</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 OpkrævningFordringPeriodeFra skal være mindre end OpkrævningFordringPeriodeTil - OpkrævningFordringPeriodeFra, OpkrævningFordringPeriodeTil, OpkrævningFordringReferenceNummer, OpkrævningFordringID.</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 OpkrævningFordringPeriodeTil skal være større end OpkrævningFordringPeriodeFra - OpkrævningFordringPeriodeFra, OpkrævningFordringPeriodeTil, OpkrævningFordringReferenceNummer, OpkrævningFordringID.</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 OpkrævningFordringModtagelseDato må ikke være større end dagsdato - OpkrævningFordringModtagelseDato, OpkrævnigFordringReferenceNummer, OpkrævningFordringID.</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056 - OpkrævningFordringArt må ikke ændres fra  - OpkrævningFordringID, OpkrævningFordringArt, OpkrævningFordringID.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070: FordringsId tilhører ikke Kundenummer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071: SRB dato må ikke ligge før Forfaldsdato</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072: Forfaldsdato må ikke ligge efter SRB Dato</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073: Fordring indgår i aktiv betalingsordning - Kontakt DMO for fejlbehandling</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074: Fordring helt eller delvist afskrevet - Kontakt DMO for fejlbehandling</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C6527E"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527E">
              <w:rPr>
                <w:rFonts w:ascii="Arial" w:hAnsi="Arial" w:cs="Arial"/>
                <w:sz w:val="18"/>
                <w:lang w:val="en-US"/>
              </w:rPr>
              <w:t>990 - Transaction is already registered.</w:t>
            </w:r>
          </w:p>
          <w:p w:rsidR="00F34AF6" w:rsidRPr="00C6527E"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F34AF6" w:rsidRPr="00C6527E"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527E">
              <w:rPr>
                <w:rFonts w:ascii="Arial" w:hAnsi="Arial" w:cs="Arial"/>
                <w:sz w:val="18"/>
                <w:lang w:val="en-US"/>
              </w:rPr>
              <w:t>991 - Service processing is denied in system and client</w:t>
            </w:r>
          </w:p>
          <w:p w:rsidR="00F34AF6" w:rsidRPr="00C6527E"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F34AF6" w:rsidRPr="00C6527E"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527E">
              <w:rPr>
                <w:rFonts w:ascii="Arial" w:hAnsi="Arial" w:cs="Arial"/>
                <w:sz w:val="18"/>
                <w:lang w:val="en-US"/>
              </w:rPr>
              <w:t>992 - Transaction XX is already processed.</w:t>
            </w:r>
          </w:p>
          <w:p w:rsidR="00F34AF6" w:rsidRPr="00C6527E"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tc>
      </w:tr>
      <w:tr w:rsidR="00F34AF6" w:rsidRPr="00C6527E" w:rsidTr="00F34AF6">
        <w:trPr>
          <w:trHeight w:val="283"/>
        </w:trPr>
        <w:tc>
          <w:tcPr>
            <w:tcW w:w="10345" w:type="dxa"/>
            <w:gridSpan w:val="5"/>
            <w:shd w:val="clear" w:color="auto" w:fill="D2DCFA"/>
            <w:vAlign w:val="center"/>
          </w:tcPr>
          <w:p w:rsidR="00F34AF6" w:rsidRPr="00C6527E"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C6527E">
              <w:rPr>
                <w:rFonts w:ascii="Arial" w:hAnsi="Arial" w:cs="Arial"/>
                <w:b/>
                <w:sz w:val="18"/>
                <w:lang w:val="en-US"/>
              </w:rPr>
              <w:lastRenderedPageBreak/>
              <w:t>Referencer fra use case(s)</w:t>
            </w:r>
          </w:p>
        </w:tc>
      </w:tr>
      <w:tr w:rsidR="00F34AF6" w:rsidRPr="00C6527E" w:rsidTr="00F34AF6">
        <w:trPr>
          <w:trHeight w:val="283"/>
        </w:trPr>
        <w:tc>
          <w:tcPr>
            <w:tcW w:w="10345" w:type="dxa"/>
            <w:gridSpan w:val="5"/>
            <w:shd w:val="clear" w:color="auto" w:fill="FFFFFF"/>
          </w:tcPr>
          <w:p w:rsidR="00F34AF6" w:rsidRPr="00C6527E"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34AF6" w:rsidTr="00F34AF6">
        <w:trPr>
          <w:trHeight w:val="283"/>
        </w:trPr>
        <w:tc>
          <w:tcPr>
            <w:tcW w:w="10345" w:type="dxa"/>
            <w:gridSpan w:val="5"/>
            <w:shd w:val="clear" w:color="auto" w:fill="D2DCFA"/>
            <w:vAlign w:val="center"/>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34AF6" w:rsidTr="00F34AF6">
        <w:trPr>
          <w:trHeight w:val="283"/>
        </w:trPr>
        <w:tc>
          <w:tcPr>
            <w:tcW w:w="10345" w:type="dxa"/>
            <w:gridSpan w:val="5"/>
            <w:shd w:val="clear" w:color="auto" w:fill="FFFFFF"/>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asynkron service.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opdaterer enkeltfelter.</w:t>
            </w:r>
          </w:p>
        </w:tc>
      </w:tr>
    </w:tbl>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34AF6" w:rsidSect="00F34AF6">
          <w:pgSz w:w="11906" w:h="16838"/>
          <w:pgMar w:top="567" w:right="567" w:bottom="567" w:left="1134" w:header="283" w:footer="708" w:gutter="0"/>
          <w:cols w:space="708"/>
          <w:docGrid w:linePitch="360"/>
        </w:sect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2" w:name="_Toc400454114"/>
      <w:r>
        <w:rPr>
          <w:rFonts w:ascii="Arial" w:hAnsi="Arial" w:cs="Arial"/>
          <w:b/>
          <w:sz w:val="48"/>
        </w:rPr>
        <w:lastRenderedPageBreak/>
        <w:t>Fælles datastrukturer</w:t>
      </w:r>
      <w:bookmarkEnd w:id="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4AF6" w:rsidTr="00F34AF6">
        <w:trPr>
          <w:trHeight w:hRule="exact" w:val="113"/>
        </w:trPr>
        <w:tc>
          <w:tcPr>
            <w:tcW w:w="10345" w:type="dxa"/>
            <w:shd w:val="clear" w:color="auto" w:fill="D2DCF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4AF6" w:rsidTr="00F34AF6">
        <w:tc>
          <w:tcPr>
            <w:tcW w:w="10345" w:type="dxa"/>
            <w:vAlign w:val="center"/>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 w:name="_Toc400454115"/>
            <w:r>
              <w:rPr>
                <w:rFonts w:ascii="Arial" w:hAnsi="Arial" w:cs="Arial"/>
              </w:rPr>
              <w:t>OpkrævningSpecifikationLinjeParameterStruktur</w:t>
            </w:r>
            <w:bookmarkEnd w:id="3"/>
          </w:p>
        </w:tc>
      </w:tr>
      <w:tr w:rsidR="00F34AF6" w:rsidTr="00F34AF6">
        <w:tc>
          <w:tcPr>
            <w:tcW w:w="10345" w:type="dxa"/>
            <w:vAlign w:val="center"/>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4AF6" w:rsidTr="00F34AF6">
        <w:trPr>
          <w:trHeight w:hRule="exact" w:val="113"/>
        </w:trPr>
        <w:tc>
          <w:tcPr>
            <w:tcW w:w="10345" w:type="dxa"/>
            <w:shd w:val="clear" w:color="auto" w:fill="D2DCF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4AF6" w:rsidTr="00F34AF6">
        <w:tc>
          <w:tcPr>
            <w:tcW w:w="10345" w:type="dxa"/>
            <w:vAlign w:val="center"/>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 w:name="_Toc400454116"/>
            <w:r>
              <w:rPr>
                <w:rFonts w:ascii="Arial" w:hAnsi="Arial" w:cs="Arial"/>
              </w:rPr>
              <w:t>OpkrævningSpecifikationLinjeStruktur</w:t>
            </w:r>
            <w:bookmarkEnd w:id="4"/>
          </w:p>
        </w:tc>
      </w:tr>
      <w:tr w:rsidR="00F34AF6" w:rsidTr="00F34AF6">
        <w:tc>
          <w:tcPr>
            <w:tcW w:w="10345" w:type="dxa"/>
            <w:vAlign w:val="center"/>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4AF6" w:rsidTr="00F34AF6">
        <w:trPr>
          <w:trHeight w:hRule="exact" w:val="113"/>
        </w:trPr>
        <w:tc>
          <w:tcPr>
            <w:tcW w:w="10345" w:type="dxa"/>
            <w:shd w:val="clear" w:color="auto" w:fill="D2DCF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4AF6" w:rsidTr="00F34AF6">
        <w:tc>
          <w:tcPr>
            <w:tcW w:w="10345" w:type="dxa"/>
            <w:vAlign w:val="center"/>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 w:name="_Toc400454117"/>
            <w:r>
              <w:rPr>
                <w:rFonts w:ascii="Arial" w:hAnsi="Arial" w:cs="Arial"/>
              </w:rPr>
              <w:t>OpkrævningSpecifikationParameterStruktur</w:t>
            </w:r>
            <w:bookmarkEnd w:id="5"/>
          </w:p>
        </w:tc>
      </w:tr>
      <w:tr w:rsidR="00F34AF6" w:rsidTr="00F34AF6">
        <w:tc>
          <w:tcPr>
            <w:tcW w:w="10345" w:type="dxa"/>
            <w:vAlign w:val="center"/>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4AF6" w:rsidTr="00F34AF6">
        <w:trPr>
          <w:trHeight w:hRule="exact" w:val="113"/>
        </w:trPr>
        <w:tc>
          <w:tcPr>
            <w:tcW w:w="10345" w:type="dxa"/>
            <w:shd w:val="clear" w:color="auto" w:fill="D2DCF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4AF6" w:rsidTr="00F34AF6">
        <w:tc>
          <w:tcPr>
            <w:tcW w:w="10345" w:type="dxa"/>
            <w:vAlign w:val="center"/>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 w:name="_Toc400454118"/>
            <w:r>
              <w:rPr>
                <w:rFonts w:ascii="Arial" w:hAnsi="Arial" w:cs="Arial"/>
              </w:rPr>
              <w:t>OpkrævningSpecifikationStruktur</w:t>
            </w:r>
            <w:bookmarkEnd w:id="6"/>
          </w:p>
        </w:tc>
      </w:tr>
      <w:tr w:rsidR="00F34AF6" w:rsidTr="00F34AF6">
        <w:tc>
          <w:tcPr>
            <w:tcW w:w="10345" w:type="dxa"/>
            <w:vAlign w:val="center"/>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34AF6" w:rsidSect="00F34AF6">
          <w:headerReference w:type="default" r:id="rId15"/>
          <w:pgSz w:w="11906" w:h="16838"/>
          <w:pgMar w:top="567" w:right="567" w:bottom="567" w:left="1134" w:header="283" w:footer="708" w:gutter="0"/>
          <w:cols w:space="708"/>
          <w:docGrid w:linePitch="360"/>
        </w:sect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7" w:name="_Toc400454119"/>
      <w:r>
        <w:rPr>
          <w:rFonts w:ascii="Arial" w:hAnsi="Arial" w:cs="Arial"/>
          <w:b/>
          <w:sz w:val="48"/>
        </w:rPr>
        <w:lastRenderedPageBreak/>
        <w:t>Dataelementer</w:t>
      </w:r>
      <w:bookmarkEnd w:id="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F34AF6" w:rsidTr="00F34AF6">
        <w:trPr>
          <w:tblHeader/>
        </w:trPr>
        <w:tc>
          <w:tcPr>
            <w:tcW w:w="3402" w:type="dxa"/>
            <w:shd w:val="clear" w:color="auto" w:fill="D2DCFA"/>
            <w:vAlign w:val="center"/>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 w:name="_Toc400454120"/>
            <w:r>
              <w:rPr>
                <w:rFonts w:ascii="Arial" w:hAnsi="Arial" w:cs="Arial"/>
                <w:sz w:val="18"/>
              </w:rPr>
              <w:t>EANKontakt</w:t>
            </w:r>
            <w:bookmarkEnd w:id="8"/>
          </w:p>
        </w:tc>
        <w:tc>
          <w:tcPr>
            <w:tcW w:w="1701" w:type="dxa"/>
          </w:tcPr>
          <w:p w:rsidR="00F34AF6" w:rsidRPr="00C6527E"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527E">
              <w:rPr>
                <w:rFonts w:ascii="Arial" w:hAnsi="Arial" w:cs="Arial"/>
                <w:sz w:val="18"/>
                <w:lang w:val="en-US"/>
              </w:rPr>
              <w:t>base: string</w:t>
            </w:r>
          </w:p>
          <w:p w:rsidR="00F34AF6" w:rsidRPr="00C6527E"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527E">
              <w:rPr>
                <w:rFonts w:ascii="Arial" w:hAnsi="Arial" w:cs="Arial"/>
                <w:sz w:val="18"/>
                <w:lang w:val="en-US"/>
              </w:rPr>
              <w:t>minLength: 0</w:t>
            </w:r>
          </w:p>
          <w:p w:rsidR="00F34AF6" w:rsidRPr="00C6527E"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527E">
              <w:rPr>
                <w:rFonts w:ascii="Arial" w:hAnsi="Arial" w:cs="Arial"/>
                <w:sz w:val="18"/>
                <w:lang w:val="en-US"/>
              </w:rPr>
              <w:t>maxLength: 100</w:t>
            </w:r>
          </w:p>
          <w:p w:rsidR="00F34AF6" w:rsidRPr="00C6527E"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527E">
              <w:rPr>
                <w:rFonts w:ascii="Arial" w:hAnsi="Arial" w:cs="Arial"/>
                <w:sz w:val="18"/>
                <w:lang w:val="en-US"/>
              </w:rPr>
              <w:t>whitespace: preserve</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 w:name="_Toc400454121"/>
            <w:r>
              <w:rPr>
                <w:rFonts w:ascii="Arial" w:hAnsi="Arial" w:cs="Arial"/>
                <w:sz w:val="18"/>
              </w:rPr>
              <w:t>EANKontoNummer</w:t>
            </w:r>
            <w:bookmarkEnd w:id="9"/>
          </w:p>
        </w:tc>
        <w:tc>
          <w:tcPr>
            <w:tcW w:w="170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 w:name="_Toc400454122"/>
            <w:r>
              <w:rPr>
                <w:rFonts w:ascii="Arial" w:hAnsi="Arial" w:cs="Arial"/>
                <w:sz w:val="18"/>
              </w:rPr>
              <w:t>EANNummer</w:t>
            </w:r>
            <w:bookmarkEnd w:id="10"/>
          </w:p>
        </w:tc>
        <w:tc>
          <w:tcPr>
            <w:tcW w:w="170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 w:name="_Toc400454123"/>
            <w:r>
              <w:rPr>
                <w:rFonts w:ascii="Arial" w:hAnsi="Arial" w:cs="Arial"/>
                <w:sz w:val="18"/>
              </w:rPr>
              <w:t>EANOrdreNummer</w:t>
            </w:r>
            <w:bookmarkEnd w:id="11"/>
          </w:p>
        </w:tc>
        <w:tc>
          <w:tcPr>
            <w:tcW w:w="170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 w:name="_Toc400454124"/>
            <w:r>
              <w:rPr>
                <w:rFonts w:ascii="Arial" w:hAnsi="Arial" w:cs="Arial"/>
                <w:sz w:val="18"/>
              </w:rPr>
              <w:t>KundeNummer</w:t>
            </w:r>
            <w:bookmarkEnd w:id="12"/>
          </w:p>
        </w:tc>
        <w:tc>
          <w:tcPr>
            <w:tcW w:w="170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 w:name="_Toc400454125"/>
            <w:r>
              <w:rPr>
                <w:rFonts w:ascii="Arial" w:hAnsi="Arial" w:cs="Arial"/>
                <w:sz w:val="18"/>
              </w:rPr>
              <w:t>KundeType</w:t>
            </w:r>
            <w:bookmarkEnd w:id="13"/>
          </w:p>
        </w:tc>
        <w:tc>
          <w:tcPr>
            <w:tcW w:w="170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C6527E"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F34AF6" w:rsidRDefault="00C6527E"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4" w:author="Martin Midtgaard" w:date="2014-10-07T14:11:00Z">
              <w:r w:rsidRPr="00C6527E">
                <w:rPr>
                  <w:rFonts w:ascii="Arial" w:hAnsi="Arial" w:cs="Arial"/>
                  <w:sz w:val="18"/>
                </w:rPr>
                <w:t>UViR-Virksomhed</w:t>
              </w:r>
            </w:ins>
            <w:bookmarkStart w:id="15" w:name="_GoBack"/>
            <w:bookmarkEnd w:id="15"/>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 w:name="_Toc400454126"/>
            <w:r>
              <w:rPr>
                <w:rFonts w:ascii="Arial" w:hAnsi="Arial" w:cs="Arial"/>
                <w:sz w:val="18"/>
              </w:rPr>
              <w:lastRenderedPageBreak/>
              <w:t>OpkrævningDelFordringBeløb</w:t>
            </w:r>
            <w:bookmarkEnd w:id="16"/>
          </w:p>
        </w:tc>
        <w:tc>
          <w:tcPr>
            <w:tcW w:w="1701" w:type="dxa"/>
          </w:tcPr>
          <w:p w:rsidR="00F34AF6" w:rsidRPr="00C6527E"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527E">
              <w:rPr>
                <w:rFonts w:ascii="Arial" w:hAnsi="Arial" w:cs="Arial"/>
                <w:sz w:val="18"/>
                <w:lang w:val="en-US"/>
              </w:rPr>
              <w:t>base: decimal</w:t>
            </w:r>
          </w:p>
          <w:p w:rsidR="00F34AF6" w:rsidRPr="00C6527E"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527E">
              <w:rPr>
                <w:rFonts w:ascii="Arial" w:hAnsi="Arial" w:cs="Arial"/>
                <w:sz w:val="18"/>
                <w:lang w:val="en-US"/>
              </w:rPr>
              <w:t>fractionDigits: 2</w:t>
            </w:r>
          </w:p>
          <w:p w:rsidR="00F34AF6" w:rsidRPr="00C6527E"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527E">
              <w:rPr>
                <w:rFonts w:ascii="Arial" w:hAnsi="Arial" w:cs="Arial"/>
                <w:sz w:val="18"/>
                <w:lang w:val="en-US"/>
              </w:rPr>
              <w:t>maxInclusive: 999999999999999</w:t>
            </w:r>
          </w:p>
          <w:p w:rsidR="00F34AF6" w:rsidRPr="00C6527E"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527E">
              <w:rPr>
                <w:rFonts w:ascii="Arial" w:hAnsi="Arial" w:cs="Arial"/>
                <w:sz w:val="18"/>
                <w:lang w:val="en-US"/>
              </w:rPr>
              <w:t>minInclusive: -999999999999999</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 w:name="_Toc400454127"/>
            <w:r>
              <w:rPr>
                <w:rFonts w:ascii="Arial" w:hAnsi="Arial" w:cs="Arial"/>
                <w:sz w:val="18"/>
              </w:rPr>
              <w:t>OpkrævningDelFordringTypeID</w:t>
            </w:r>
            <w:bookmarkEnd w:id="17"/>
          </w:p>
        </w:tc>
        <w:tc>
          <w:tcPr>
            <w:tcW w:w="170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opkrævningsdelfordringstype.</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 w:name="_Toc400454128"/>
            <w:r>
              <w:rPr>
                <w:rFonts w:ascii="Arial" w:hAnsi="Arial" w:cs="Arial"/>
                <w:sz w:val="18"/>
              </w:rPr>
              <w:t>OpkrævningFordringArt</w:t>
            </w:r>
            <w:bookmarkEnd w:id="18"/>
          </w:p>
        </w:tc>
        <w:tc>
          <w:tcPr>
            <w:tcW w:w="170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 w:name="_Toc400454129"/>
            <w:r>
              <w:rPr>
                <w:rFonts w:ascii="Arial" w:hAnsi="Arial" w:cs="Arial"/>
                <w:sz w:val="18"/>
              </w:rPr>
              <w:t>OpkrævningFordringBeløb</w:t>
            </w:r>
            <w:bookmarkEnd w:id="19"/>
          </w:p>
        </w:tc>
        <w:tc>
          <w:tcPr>
            <w:tcW w:w="1701" w:type="dxa"/>
          </w:tcPr>
          <w:p w:rsidR="00F34AF6" w:rsidRPr="00C6527E"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527E">
              <w:rPr>
                <w:rFonts w:ascii="Arial" w:hAnsi="Arial" w:cs="Arial"/>
                <w:sz w:val="18"/>
                <w:lang w:val="en-US"/>
              </w:rPr>
              <w:t>base: decimal</w:t>
            </w:r>
          </w:p>
          <w:p w:rsidR="00F34AF6" w:rsidRPr="00C6527E"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527E">
              <w:rPr>
                <w:rFonts w:ascii="Arial" w:hAnsi="Arial" w:cs="Arial"/>
                <w:sz w:val="18"/>
                <w:lang w:val="en-US"/>
              </w:rPr>
              <w:t>fractionDigits: 2</w:t>
            </w:r>
          </w:p>
          <w:p w:rsidR="00F34AF6" w:rsidRPr="00C6527E"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527E">
              <w:rPr>
                <w:rFonts w:ascii="Arial" w:hAnsi="Arial" w:cs="Arial"/>
                <w:sz w:val="18"/>
                <w:lang w:val="en-US"/>
              </w:rPr>
              <w:t>maxInclusive: 999999999999999</w:t>
            </w:r>
          </w:p>
          <w:p w:rsidR="00F34AF6" w:rsidRPr="00C6527E"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527E">
              <w:rPr>
                <w:rFonts w:ascii="Arial" w:hAnsi="Arial" w:cs="Arial"/>
                <w:sz w:val="18"/>
                <w:lang w:val="en-US"/>
              </w:rPr>
              <w:t>minInclusive: -999999999999999</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 w:name="_Toc400454130"/>
            <w:r>
              <w:rPr>
                <w:rFonts w:ascii="Arial" w:hAnsi="Arial" w:cs="Arial"/>
                <w:sz w:val="18"/>
              </w:rPr>
              <w:t>OpkrævningFordringErOpkrævetMarkering</w:t>
            </w:r>
            <w:bookmarkEnd w:id="20"/>
          </w:p>
        </w:tc>
        <w:tc>
          <w:tcPr>
            <w:tcW w:w="1701"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 w:name="_Toc400454131"/>
            <w:r>
              <w:rPr>
                <w:rFonts w:ascii="Arial" w:hAnsi="Arial" w:cs="Arial"/>
                <w:sz w:val="18"/>
              </w:rPr>
              <w:t>OpkrævningFordringForfaldDato</w:t>
            </w:r>
            <w:bookmarkEnd w:id="21"/>
          </w:p>
        </w:tc>
        <w:tc>
          <w:tcPr>
            <w:tcW w:w="1701"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 w:name="_Toc400454132"/>
            <w:r>
              <w:rPr>
                <w:rFonts w:ascii="Arial" w:hAnsi="Arial" w:cs="Arial"/>
                <w:sz w:val="18"/>
              </w:rPr>
              <w:t>OpkrævningFordringForsendelseBestillingID</w:t>
            </w:r>
            <w:bookmarkEnd w:id="22"/>
          </w:p>
        </w:tc>
        <w:tc>
          <w:tcPr>
            <w:tcW w:w="170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bestilling af opkrævningsfordringer. DMO genererer dette ID.</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 w:name="_Toc400454133"/>
            <w:r>
              <w:rPr>
                <w:rFonts w:ascii="Arial" w:hAnsi="Arial" w:cs="Arial"/>
                <w:sz w:val="18"/>
              </w:rPr>
              <w:t>OpkrævningFordringFrigivelseDato</w:t>
            </w:r>
            <w:bookmarkEnd w:id="23"/>
          </w:p>
        </w:tc>
        <w:tc>
          <w:tcPr>
            <w:tcW w:w="1701"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Frigivelsesdatoen vil være lig med rentedato, da renten </w:t>
            </w:r>
            <w:r>
              <w:rPr>
                <w:rFonts w:ascii="Arial" w:hAnsi="Arial" w:cs="Arial"/>
                <w:sz w:val="18"/>
              </w:rPr>
              <w:lastRenderedPageBreak/>
              <w:t>først skal beregnes, når beløbet er frigivet.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 w:name="_Toc400454134"/>
            <w:r>
              <w:rPr>
                <w:rFonts w:ascii="Arial" w:hAnsi="Arial" w:cs="Arial"/>
                <w:sz w:val="18"/>
              </w:rPr>
              <w:lastRenderedPageBreak/>
              <w:t>OpkrævningFordringID</w:t>
            </w:r>
            <w:bookmarkEnd w:id="24"/>
          </w:p>
        </w:tc>
        <w:tc>
          <w:tcPr>
            <w:tcW w:w="170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 w:name="_Toc400454135"/>
            <w:r>
              <w:rPr>
                <w:rFonts w:ascii="Arial" w:hAnsi="Arial" w:cs="Arial"/>
                <w:sz w:val="18"/>
              </w:rPr>
              <w:t>OpkrævningFordringKommentar</w:t>
            </w:r>
            <w:bookmarkEnd w:id="25"/>
          </w:p>
        </w:tc>
        <w:tc>
          <w:tcPr>
            <w:tcW w:w="170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 w:name="_Toc400454136"/>
            <w:r>
              <w:rPr>
                <w:rFonts w:ascii="Arial" w:hAnsi="Arial" w:cs="Arial"/>
                <w:sz w:val="18"/>
              </w:rPr>
              <w:t>OpkrævningFordringModtagelseDato</w:t>
            </w:r>
            <w:bookmarkEnd w:id="26"/>
          </w:p>
        </w:tc>
        <w:tc>
          <w:tcPr>
            <w:tcW w:w="1701"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 w:name="_Toc400454137"/>
            <w:r>
              <w:rPr>
                <w:rFonts w:ascii="Arial" w:hAnsi="Arial" w:cs="Arial"/>
                <w:sz w:val="18"/>
              </w:rPr>
              <w:t>OpkrævningFordringPeriodeFraDato</w:t>
            </w:r>
            <w:bookmarkEnd w:id="27"/>
          </w:p>
        </w:tc>
        <w:tc>
          <w:tcPr>
            <w:tcW w:w="1701"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 w:name="_Toc400454138"/>
            <w:r>
              <w:rPr>
                <w:rFonts w:ascii="Arial" w:hAnsi="Arial" w:cs="Arial"/>
                <w:sz w:val="18"/>
              </w:rPr>
              <w:t>OpkrævningFordringPeriodeTilDato</w:t>
            </w:r>
            <w:bookmarkEnd w:id="28"/>
          </w:p>
        </w:tc>
        <w:tc>
          <w:tcPr>
            <w:tcW w:w="1701"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 w:name="_Toc400454139"/>
            <w:r>
              <w:rPr>
                <w:rFonts w:ascii="Arial" w:hAnsi="Arial" w:cs="Arial"/>
                <w:sz w:val="18"/>
              </w:rPr>
              <w:t>OpkrævningFordringReferenceNummer</w:t>
            </w:r>
            <w:bookmarkEnd w:id="29"/>
          </w:p>
        </w:tc>
        <w:tc>
          <w:tcPr>
            <w:tcW w:w="170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 w:name="_Toc400454140"/>
            <w:r>
              <w:rPr>
                <w:rFonts w:ascii="Arial" w:hAnsi="Arial" w:cs="Arial"/>
                <w:sz w:val="18"/>
              </w:rPr>
              <w:t>OpkrævningFordringSidsteRettidigBetalingDato</w:t>
            </w:r>
            <w:bookmarkEnd w:id="30"/>
          </w:p>
        </w:tc>
        <w:tc>
          <w:tcPr>
            <w:tcW w:w="1701"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 w:name="_Toc400454141"/>
            <w:r>
              <w:rPr>
                <w:rFonts w:ascii="Arial" w:hAnsi="Arial" w:cs="Arial"/>
                <w:sz w:val="18"/>
              </w:rPr>
              <w:t>OpkrævningFordringTypeID</w:t>
            </w:r>
            <w:bookmarkEnd w:id="31"/>
          </w:p>
        </w:tc>
        <w:tc>
          <w:tcPr>
            <w:tcW w:w="170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 regneark "DMO Fordringstyper" under kolonne: "Hovedtransaktion"</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 w:name="_Toc400454142"/>
            <w:r>
              <w:rPr>
                <w:rFonts w:ascii="Arial" w:hAnsi="Arial" w:cs="Arial"/>
                <w:sz w:val="18"/>
              </w:rPr>
              <w:lastRenderedPageBreak/>
              <w:t>OpkrævningHæftelseForm</w:t>
            </w:r>
            <w:bookmarkEnd w:id="32"/>
          </w:p>
        </w:tc>
        <w:tc>
          <w:tcPr>
            <w:tcW w:w="170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 w:name="_Toc400454143"/>
            <w:r>
              <w:rPr>
                <w:rFonts w:ascii="Arial" w:hAnsi="Arial" w:cs="Arial"/>
                <w:sz w:val="18"/>
              </w:rPr>
              <w:t>OpkrævningHæftelseSlutDato</w:t>
            </w:r>
            <w:bookmarkEnd w:id="33"/>
          </w:p>
        </w:tc>
        <w:tc>
          <w:tcPr>
            <w:tcW w:w="1701"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 w:name="_Toc400454144"/>
            <w:r>
              <w:rPr>
                <w:rFonts w:ascii="Arial" w:hAnsi="Arial" w:cs="Arial"/>
                <w:sz w:val="18"/>
              </w:rPr>
              <w:t>OpkrævningHæftelseStartDato</w:t>
            </w:r>
            <w:bookmarkEnd w:id="34"/>
          </w:p>
        </w:tc>
        <w:tc>
          <w:tcPr>
            <w:tcW w:w="1701"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 w:name="_Toc400454145"/>
            <w:r>
              <w:rPr>
                <w:rFonts w:ascii="Arial" w:hAnsi="Arial" w:cs="Arial"/>
                <w:sz w:val="18"/>
              </w:rPr>
              <w:t>OpkrævningSletMarkering</w:t>
            </w:r>
            <w:bookmarkEnd w:id="35"/>
          </w:p>
        </w:tc>
        <w:tc>
          <w:tcPr>
            <w:tcW w:w="1701"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givent element skal slettes. Regler for feltet er forskellig alt efter hvilken kontekst det bruges i, se funktionalitetsbeskrivelse af service for uddybning.</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 w:name="_Toc400454146"/>
            <w:r>
              <w:rPr>
                <w:rFonts w:ascii="Arial" w:hAnsi="Arial" w:cs="Arial"/>
                <w:sz w:val="18"/>
              </w:rPr>
              <w:t>OpkrævningSpecifikationLinjeBeløb</w:t>
            </w:r>
            <w:bookmarkEnd w:id="36"/>
          </w:p>
        </w:tc>
        <w:tc>
          <w:tcPr>
            <w:tcW w:w="170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 w:name="_Toc400454147"/>
            <w:r>
              <w:rPr>
                <w:rFonts w:ascii="Arial" w:hAnsi="Arial" w:cs="Arial"/>
                <w:sz w:val="18"/>
              </w:rPr>
              <w:t>OpkrævningSpecifikationLinjeNummer</w:t>
            </w:r>
            <w:bookmarkEnd w:id="37"/>
          </w:p>
        </w:tc>
        <w:tc>
          <w:tcPr>
            <w:tcW w:w="1701" w:type="dxa"/>
          </w:tcPr>
          <w:p w:rsidR="00F34AF6" w:rsidRPr="00C6527E"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527E">
              <w:rPr>
                <w:rFonts w:ascii="Arial" w:hAnsi="Arial" w:cs="Arial"/>
                <w:sz w:val="18"/>
                <w:lang w:val="en-US"/>
              </w:rPr>
              <w:t>base: integer</w:t>
            </w:r>
          </w:p>
          <w:p w:rsidR="00F34AF6" w:rsidRPr="00C6527E"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527E">
              <w:rPr>
                <w:rFonts w:ascii="Arial" w:hAnsi="Arial" w:cs="Arial"/>
                <w:sz w:val="18"/>
                <w:lang w:val="en-US"/>
              </w:rPr>
              <w:t>totalDigits: 18</w:t>
            </w:r>
          </w:p>
          <w:p w:rsidR="00F34AF6" w:rsidRPr="00C6527E"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527E">
              <w:rPr>
                <w:rFonts w:ascii="Arial" w:hAnsi="Arial" w:cs="Arial"/>
                <w:sz w:val="18"/>
                <w:lang w:val="en-US"/>
              </w:rPr>
              <w:t>maxInclusive: 999999999999999999</w:t>
            </w:r>
          </w:p>
          <w:p w:rsidR="00F34AF6" w:rsidRPr="00C6527E"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527E">
              <w:rPr>
                <w:rFonts w:ascii="Arial" w:hAnsi="Arial" w:cs="Arial"/>
                <w:sz w:val="18"/>
                <w:lang w:val="en-US"/>
              </w:rPr>
              <w:t>minInclusive: 0</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 w:name="_Toc400454148"/>
            <w:r>
              <w:rPr>
                <w:rFonts w:ascii="Arial" w:hAnsi="Arial" w:cs="Arial"/>
                <w:sz w:val="18"/>
              </w:rPr>
              <w:t>OpkrævningSpecifikationLinjeParameterBeløb</w:t>
            </w:r>
            <w:bookmarkEnd w:id="38"/>
          </w:p>
        </w:tc>
        <w:tc>
          <w:tcPr>
            <w:tcW w:w="170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 w:name="_Toc400454149"/>
            <w:r>
              <w:rPr>
                <w:rFonts w:ascii="Arial" w:hAnsi="Arial" w:cs="Arial"/>
                <w:sz w:val="18"/>
              </w:rPr>
              <w:t>OpkrævningSpecifikationLinjeParameterDato</w:t>
            </w:r>
            <w:bookmarkEnd w:id="39"/>
          </w:p>
        </w:tc>
        <w:tc>
          <w:tcPr>
            <w:tcW w:w="1701"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 w:name="_Toc400454150"/>
            <w:r>
              <w:rPr>
                <w:rFonts w:ascii="Arial" w:hAnsi="Arial" w:cs="Arial"/>
                <w:sz w:val="18"/>
              </w:rPr>
              <w:t>OpkrævningSpecifikationLinjeParameterMængde</w:t>
            </w:r>
            <w:bookmarkEnd w:id="40"/>
          </w:p>
        </w:tc>
        <w:tc>
          <w:tcPr>
            <w:tcW w:w="170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 w:name="_Toc400454151"/>
            <w:r>
              <w:rPr>
                <w:rFonts w:ascii="Arial" w:hAnsi="Arial" w:cs="Arial"/>
                <w:sz w:val="18"/>
              </w:rPr>
              <w:t>OpkrævningSpecifikationLinjeParameterNavn</w:t>
            </w:r>
            <w:bookmarkEnd w:id="41"/>
          </w:p>
        </w:tc>
        <w:tc>
          <w:tcPr>
            <w:tcW w:w="1701" w:type="dxa"/>
          </w:tcPr>
          <w:p w:rsidR="00F34AF6" w:rsidRPr="00C6527E"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527E">
              <w:rPr>
                <w:rFonts w:ascii="Arial" w:hAnsi="Arial" w:cs="Arial"/>
                <w:sz w:val="18"/>
                <w:lang w:val="en-US"/>
              </w:rPr>
              <w:t>base: string</w:t>
            </w:r>
          </w:p>
          <w:p w:rsidR="00F34AF6" w:rsidRPr="00C6527E"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527E">
              <w:rPr>
                <w:rFonts w:ascii="Arial" w:hAnsi="Arial" w:cs="Arial"/>
                <w:sz w:val="18"/>
                <w:lang w:val="en-US"/>
              </w:rPr>
              <w:t>minLength: 0</w:t>
            </w:r>
          </w:p>
          <w:p w:rsidR="00F34AF6" w:rsidRPr="00C6527E"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527E">
              <w:rPr>
                <w:rFonts w:ascii="Arial" w:hAnsi="Arial" w:cs="Arial"/>
                <w:sz w:val="18"/>
                <w:lang w:val="en-US"/>
              </w:rPr>
              <w:t>maxLength: 100</w:t>
            </w:r>
          </w:p>
          <w:p w:rsidR="00F34AF6" w:rsidRPr="00C6527E"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527E">
              <w:rPr>
                <w:rFonts w:ascii="Arial" w:hAnsi="Arial" w:cs="Arial"/>
                <w:sz w:val="18"/>
                <w:lang w:val="en-US"/>
              </w:rPr>
              <w:t>whitespace: preserve</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 w:name="_Toc400454152"/>
            <w:r>
              <w:rPr>
                <w:rFonts w:ascii="Arial" w:hAnsi="Arial" w:cs="Arial"/>
                <w:sz w:val="18"/>
              </w:rPr>
              <w:t>OpkrævningSpecifikationLinjeParameterSats</w:t>
            </w:r>
            <w:bookmarkEnd w:id="42"/>
          </w:p>
        </w:tc>
        <w:tc>
          <w:tcPr>
            <w:tcW w:w="170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 w:name="_Toc400454153"/>
            <w:r>
              <w:rPr>
                <w:rFonts w:ascii="Arial" w:hAnsi="Arial" w:cs="Arial"/>
                <w:sz w:val="18"/>
              </w:rPr>
              <w:lastRenderedPageBreak/>
              <w:t>OpkrævningSpecifikationLinjeParameterTekst</w:t>
            </w:r>
            <w:bookmarkEnd w:id="43"/>
          </w:p>
        </w:tc>
        <w:tc>
          <w:tcPr>
            <w:tcW w:w="1701" w:type="dxa"/>
          </w:tcPr>
          <w:p w:rsidR="00F34AF6" w:rsidRPr="00C6527E"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527E">
              <w:rPr>
                <w:rFonts w:ascii="Arial" w:hAnsi="Arial" w:cs="Arial"/>
                <w:sz w:val="18"/>
                <w:lang w:val="en-US"/>
              </w:rPr>
              <w:t>base: string</w:t>
            </w:r>
          </w:p>
          <w:p w:rsidR="00F34AF6" w:rsidRPr="00C6527E"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527E">
              <w:rPr>
                <w:rFonts w:ascii="Arial" w:hAnsi="Arial" w:cs="Arial"/>
                <w:sz w:val="18"/>
                <w:lang w:val="en-US"/>
              </w:rPr>
              <w:t>minLength: 0</w:t>
            </w:r>
          </w:p>
          <w:p w:rsidR="00F34AF6" w:rsidRPr="00C6527E"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527E">
              <w:rPr>
                <w:rFonts w:ascii="Arial" w:hAnsi="Arial" w:cs="Arial"/>
                <w:sz w:val="18"/>
                <w:lang w:val="en-US"/>
              </w:rPr>
              <w:t>maxLength: 100</w:t>
            </w:r>
          </w:p>
          <w:p w:rsidR="00F34AF6" w:rsidRPr="00C6527E"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527E">
              <w:rPr>
                <w:rFonts w:ascii="Arial" w:hAnsi="Arial" w:cs="Arial"/>
                <w:sz w:val="18"/>
                <w:lang w:val="en-US"/>
              </w:rPr>
              <w:t>whitespace: preserve</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 w:name="_Toc400454154"/>
            <w:r>
              <w:rPr>
                <w:rFonts w:ascii="Arial" w:hAnsi="Arial" w:cs="Arial"/>
                <w:sz w:val="18"/>
              </w:rPr>
              <w:t>OpkrævningSpecifikationLinjeTekst</w:t>
            </w:r>
            <w:bookmarkEnd w:id="44"/>
          </w:p>
        </w:tc>
        <w:tc>
          <w:tcPr>
            <w:tcW w:w="170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 w:name="_Toc400454155"/>
            <w:r>
              <w:rPr>
                <w:rFonts w:ascii="Arial" w:hAnsi="Arial" w:cs="Arial"/>
                <w:sz w:val="18"/>
              </w:rPr>
              <w:t>OpkrævningSpecifikationParameterBeløb</w:t>
            </w:r>
            <w:bookmarkEnd w:id="45"/>
          </w:p>
        </w:tc>
        <w:tc>
          <w:tcPr>
            <w:tcW w:w="170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parameterfelt i en opkrævningsmeddelelseskabelon som er et beløb</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 w:name="_Toc400454156"/>
            <w:r>
              <w:rPr>
                <w:rFonts w:ascii="Arial" w:hAnsi="Arial" w:cs="Arial"/>
                <w:sz w:val="18"/>
              </w:rPr>
              <w:t>OpkrævningSpecifikationParameterDato</w:t>
            </w:r>
            <w:bookmarkEnd w:id="46"/>
          </w:p>
        </w:tc>
        <w:tc>
          <w:tcPr>
            <w:tcW w:w="1701"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7" w:name="_Toc400454157"/>
            <w:r>
              <w:rPr>
                <w:rFonts w:ascii="Arial" w:hAnsi="Arial" w:cs="Arial"/>
                <w:sz w:val="18"/>
              </w:rPr>
              <w:t>OpkrævningSpecifikationParameterMængde</w:t>
            </w:r>
            <w:bookmarkEnd w:id="47"/>
          </w:p>
        </w:tc>
        <w:tc>
          <w:tcPr>
            <w:tcW w:w="170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8" w:name="_Toc400454158"/>
            <w:r>
              <w:rPr>
                <w:rFonts w:ascii="Arial" w:hAnsi="Arial" w:cs="Arial"/>
                <w:sz w:val="18"/>
              </w:rPr>
              <w:t>OpkrævningSpecifikationParameterNavn</w:t>
            </w:r>
            <w:bookmarkEnd w:id="48"/>
          </w:p>
        </w:tc>
        <w:tc>
          <w:tcPr>
            <w:tcW w:w="170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9" w:name="_Toc400454159"/>
            <w:r>
              <w:rPr>
                <w:rFonts w:ascii="Arial" w:hAnsi="Arial" w:cs="Arial"/>
                <w:sz w:val="18"/>
              </w:rPr>
              <w:t>OpkrævningSpecifikationParameterSats</w:t>
            </w:r>
            <w:bookmarkEnd w:id="49"/>
          </w:p>
        </w:tc>
        <w:tc>
          <w:tcPr>
            <w:tcW w:w="170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0" w:name="_Toc400454160"/>
            <w:r>
              <w:rPr>
                <w:rFonts w:ascii="Arial" w:hAnsi="Arial" w:cs="Arial"/>
                <w:sz w:val="18"/>
              </w:rPr>
              <w:t>OpkrævningSpecifikationParameterTekst</w:t>
            </w:r>
            <w:bookmarkEnd w:id="50"/>
          </w:p>
        </w:tc>
        <w:tc>
          <w:tcPr>
            <w:tcW w:w="170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4AF6" w:rsidTr="00F34AF6">
        <w:tc>
          <w:tcPr>
            <w:tcW w:w="3402" w:type="dxa"/>
          </w:tcPr>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1" w:name="_Toc400454161"/>
            <w:r>
              <w:rPr>
                <w:rFonts w:ascii="Arial" w:hAnsi="Arial" w:cs="Arial"/>
                <w:sz w:val="18"/>
              </w:rPr>
              <w:t>ProduktionEnhedNummer</w:t>
            </w:r>
            <w:bookmarkEnd w:id="51"/>
          </w:p>
        </w:tc>
        <w:tc>
          <w:tcPr>
            <w:tcW w:w="170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rsid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4AF6" w:rsidRPr="00F34AF6" w:rsidRDefault="00F34AF6" w:rsidP="00F34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34AF6" w:rsidRPr="00F34AF6" w:rsidSect="00F34AF6">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9C1" w:rsidRDefault="00DE79C1" w:rsidP="00F34AF6">
      <w:pPr>
        <w:spacing w:line="240" w:lineRule="auto"/>
      </w:pPr>
      <w:r>
        <w:separator/>
      </w:r>
    </w:p>
  </w:endnote>
  <w:endnote w:type="continuationSeparator" w:id="0">
    <w:p w:rsidR="00DE79C1" w:rsidRDefault="00DE79C1" w:rsidP="00F34A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AF6" w:rsidRDefault="00F34AF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AF6" w:rsidRPr="00F34AF6" w:rsidRDefault="00F34AF6" w:rsidP="00F34AF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2014</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OpkrævningFordringListeOpdater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C6527E">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C6527E">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AF6" w:rsidRDefault="00F34AF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9C1" w:rsidRDefault="00DE79C1" w:rsidP="00F34AF6">
      <w:pPr>
        <w:spacing w:line="240" w:lineRule="auto"/>
      </w:pPr>
      <w:r>
        <w:separator/>
      </w:r>
    </w:p>
  </w:footnote>
  <w:footnote w:type="continuationSeparator" w:id="0">
    <w:p w:rsidR="00DE79C1" w:rsidRDefault="00DE79C1" w:rsidP="00F34A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AF6" w:rsidRDefault="00F34AF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AF6" w:rsidRPr="00F34AF6" w:rsidRDefault="00F34AF6" w:rsidP="00F34AF6">
    <w:pPr>
      <w:pStyle w:val="Sidehoved"/>
      <w:jc w:val="center"/>
      <w:rPr>
        <w:rFonts w:ascii="Arial" w:hAnsi="Arial" w:cs="Arial"/>
      </w:rPr>
    </w:pPr>
    <w:r w:rsidRPr="00F34AF6">
      <w:rPr>
        <w:rFonts w:ascii="Arial" w:hAnsi="Arial" w:cs="Arial"/>
      </w:rPr>
      <w:t>Servicebeskrivelse</w:t>
    </w:r>
  </w:p>
  <w:p w:rsidR="00F34AF6" w:rsidRPr="00F34AF6" w:rsidRDefault="00F34AF6" w:rsidP="00F34AF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AF6" w:rsidRDefault="00F34AF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AF6" w:rsidRPr="00F34AF6" w:rsidRDefault="00F34AF6" w:rsidP="00F34AF6">
    <w:pPr>
      <w:pStyle w:val="Sidehoved"/>
      <w:jc w:val="center"/>
      <w:rPr>
        <w:rFonts w:ascii="Arial" w:hAnsi="Arial" w:cs="Arial"/>
      </w:rPr>
    </w:pPr>
    <w:r w:rsidRPr="00F34AF6">
      <w:rPr>
        <w:rFonts w:ascii="Arial" w:hAnsi="Arial" w:cs="Arial"/>
      </w:rPr>
      <w:t>Datastrukturer</w:t>
    </w:r>
  </w:p>
  <w:p w:rsidR="00F34AF6" w:rsidRPr="00F34AF6" w:rsidRDefault="00F34AF6" w:rsidP="00F34AF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AF6" w:rsidRDefault="00F34AF6" w:rsidP="00F34AF6">
    <w:pPr>
      <w:pStyle w:val="Sidehoved"/>
      <w:jc w:val="center"/>
      <w:rPr>
        <w:rFonts w:ascii="Arial" w:hAnsi="Arial" w:cs="Arial"/>
      </w:rPr>
    </w:pPr>
    <w:r>
      <w:rPr>
        <w:rFonts w:ascii="Arial" w:hAnsi="Arial" w:cs="Arial"/>
      </w:rPr>
      <w:t>Data elementer</w:t>
    </w:r>
  </w:p>
  <w:p w:rsidR="00F34AF6" w:rsidRPr="00F34AF6" w:rsidRDefault="00F34AF6" w:rsidP="00F34AF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0F33EC"/>
    <w:multiLevelType w:val="multilevel"/>
    <w:tmpl w:val="9C503DC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AF6"/>
    <w:rsid w:val="00C6527E"/>
    <w:rsid w:val="00DE79C1"/>
    <w:rsid w:val="00F34AF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34AF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34AF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34AF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34AF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34AF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34AF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34AF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34AF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34AF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34AF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34AF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34AF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34AF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34AF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34AF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34AF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34AF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34AF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34AF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34AF6"/>
    <w:rPr>
      <w:rFonts w:ascii="Arial" w:hAnsi="Arial" w:cs="Arial"/>
      <w:b/>
      <w:sz w:val="30"/>
    </w:rPr>
  </w:style>
  <w:style w:type="paragraph" w:customStyle="1" w:styleId="Overskrift211pkt">
    <w:name w:val="Overskrift 2 + 11 pkt"/>
    <w:basedOn w:val="Normal"/>
    <w:link w:val="Overskrift211pktTegn"/>
    <w:rsid w:val="00F34AF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34AF6"/>
    <w:rPr>
      <w:rFonts w:ascii="Arial" w:hAnsi="Arial" w:cs="Arial"/>
      <w:b/>
    </w:rPr>
  </w:style>
  <w:style w:type="paragraph" w:customStyle="1" w:styleId="Normal11">
    <w:name w:val="Normal + 11"/>
    <w:basedOn w:val="Normal"/>
    <w:link w:val="Normal11Tegn"/>
    <w:rsid w:val="00F34AF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34AF6"/>
    <w:rPr>
      <w:rFonts w:ascii="Times New Roman" w:hAnsi="Times New Roman" w:cs="Times New Roman"/>
    </w:rPr>
  </w:style>
  <w:style w:type="paragraph" w:styleId="Sidehoved">
    <w:name w:val="header"/>
    <w:basedOn w:val="Normal"/>
    <w:link w:val="SidehovedTegn"/>
    <w:uiPriority w:val="99"/>
    <w:unhideWhenUsed/>
    <w:rsid w:val="00F34AF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34AF6"/>
  </w:style>
  <w:style w:type="paragraph" w:styleId="Sidefod">
    <w:name w:val="footer"/>
    <w:basedOn w:val="Normal"/>
    <w:link w:val="SidefodTegn"/>
    <w:uiPriority w:val="99"/>
    <w:unhideWhenUsed/>
    <w:rsid w:val="00F34AF6"/>
    <w:pPr>
      <w:tabs>
        <w:tab w:val="center" w:pos="4819"/>
        <w:tab w:val="right" w:pos="9638"/>
      </w:tabs>
      <w:spacing w:line="240" w:lineRule="auto"/>
    </w:pPr>
  </w:style>
  <w:style w:type="character" w:customStyle="1" w:styleId="SidefodTegn">
    <w:name w:val="Sidefod Tegn"/>
    <w:basedOn w:val="Standardskrifttypeiafsnit"/>
    <w:link w:val="Sidefod"/>
    <w:uiPriority w:val="99"/>
    <w:rsid w:val="00F34AF6"/>
  </w:style>
  <w:style w:type="paragraph" w:styleId="Indholdsfortegnelse1">
    <w:name w:val="toc 1"/>
    <w:basedOn w:val="Normal"/>
    <w:next w:val="Normal"/>
    <w:autoRedefine/>
    <w:uiPriority w:val="39"/>
    <w:unhideWhenUsed/>
    <w:rsid w:val="00F34AF6"/>
    <w:pPr>
      <w:spacing w:after="100"/>
    </w:pPr>
    <w:rPr>
      <w:rFonts w:ascii="Arial" w:hAnsi="Arial" w:cs="Arial"/>
      <w:b/>
      <w:sz w:val="24"/>
    </w:rPr>
  </w:style>
  <w:style w:type="paragraph" w:styleId="Indholdsfortegnelse2">
    <w:name w:val="toc 2"/>
    <w:basedOn w:val="Normal"/>
    <w:next w:val="Normal"/>
    <w:autoRedefine/>
    <w:uiPriority w:val="39"/>
    <w:unhideWhenUsed/>
    <w:rsid w:val="00F34AF6"/>
    <w:pPr>
      <w:spacing w:after="100"/>
      <w:ind w:left="220"/>
    </w:pPr>
    <w:rPr>
      <w:rFonts w:ascii="Arial" w:hAnsi="Arial" w:cs="Arial"/>
      <w:b/>
      <w:sz w:val="18"/>
    </w:rPr>
  </w:style>
  <w:style w:type="character" w:styleId="Hyperlink">
    <w:name w:val="Hyperlink"/>
    <w:basedOn w:val="Standardskrifttypeiafsnit"/>
    <w:uiPriority w:val="99"/>
    <w:unhideWhenUsed/>
    <w:rsid w:val="00F34AF6"/>
    <w:rPr>
      <w:color w:val="0000FF" w:themeColor="hyperlink"/>
      <w:u w:val="single"/>
    </w:rPr>
  </w:style>
  <w:style w:type="paragraph" w:styleId="Indholdsfortegnelse3">
    <w:name w:val="toc 3"/>
    <w:basedOn w:val="Normal"/>
    <w:next w:val="Normal"/>
    <w:autoRedefine/>
    <w:uiPriority w:val="39"/>
    <w:semiHidden/>
    <w:unhideWhenUsed/>
    <w:rsid w:val="00F34AF6"/>
    <w:pPr>
      <w:spacing w:after="100"/>
      <w:ind w:left="440"/>
    </w:pPr>
  </w:style>
  <w:style w:type="paragraph" w:styleId="Indholdsfortegnelse4">
    <w:name w:val="toc 4"/>
    <w:basedOn w:val="Normal"/>
    <w:next w:val="Normal"/>
    <w:autoRedefine/>
    <w:uiPriority w:val="39"/>
    <w:semiHidden/>
    <w:unhideWhenUsed/>
    <w:rsid w:val="00F34AF6"/>
    <w:pPr>
      <w:spacing w:after="100"/>
      <w:ind w:left="660"/>
    </w:pPr>
  </w:style>
  <w:style w:type="paragraph" w:styleId="Indholdsfortegnelse5">
    <w:name w:val="toc 5"/>
    <w:basedOn w:val="Normal"/>
    <w:next w:val="Normal"/>
    <w:autoRedefine/>
    <w:uiPriority w:val="39"/>
    <w:semiHidden/>
    <w:unhideWhenUsed/>
    <w:rsid w:val="00F34AF6"/>
    <w:pPr>
      <w:spacing w:after="100"/>
      <w:ind w:left="880"/>
    </w:pPr>
  </w:style>
  <w:style w:type="paragraph" w:styleId="Indholdsfortegnelse6">
    <w:name w:val="toc 6"/>
    <w:basedOn w:val="Normal"/>
    <w:next w:val="Normal"/>
    <w:autoRedefine/>
    <w:uiPriority w:val="39"/>
    <w:semiHidden/>
    <w:unhideWhenUsed/>
    <w:rsid w:val="00F34AF6"/>
    <w:pPr>
      <w:spacing w:after="100"/>
      <w:ind w:left="1100"/>
    </w:pPr>
  </w:style>
  <w:style w:type="paragraph" w:styleId="Indholdsfortegnelse7">
    <w:name w:val="toc 7"/>
    <w:basedOn w:val="Normal"/>
    <w:next w:val="Normal"/>
    <w:autoRedefine/>
    <w:uiPriority w:val="39"/>
    <w:semiHidden/>
    <w:unhideWhenUsed/>
    <w:rsid w:val="00F34AF6"/>
    <w:pPr>
      <w:spacing w:after="100"/>
      <w:ind w:left="1320"/>
    </w:pPr>
  </w:style>
  <w:style w:type="paragraph" w:styleId="Indholdsfortegnelse8">
    <w:name w:val="toc 8"/>
    <w:basedOn w:val="Normal"/>
    <w:next w:val="Normal"/>
    <w:autoRedefine/>
    <w:uiPriority w:val="39"/>
    <w:semiHidden/>
    <w:unhideWhenUsed/>
    <w:rsid w:val="00F34AF6"/>
    <w:pPr>
      <w:spacing w:after="100"/>
      <w:ind w:left="1540"/>
    </w:pPr>
  </w:style>
  <w:style w:type="paragraph" w:styleId="Indholdsfortegnelse9">
    <w:name w:val="toc 9"/>
    <w:basedOn w:val="Normal"/>
    <w:next w:val="Normal"/>
    <w:autoRedefine/>
    <w:uiPriority w:val="39"/>
    <w:semiHidden/>
    <w:unhideWhenUsed/>
    <w:rsid w:val="00F34AF6"/>
    <w:pPr>
      <w:spacing w:after="100"/>
      <w:ind w:left="17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34AF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34AF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34AF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34AF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34AF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34AF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34AF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34AF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34AF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34AF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34AF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34AF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34AF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34AF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34AF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34AF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34AF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34AF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34AF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34AF6"/>
    <w:rPr>
      <w:rFonts w:ascii="Arial" w:hAnsi="Arial" w:cs="Arial"/>
      <w:b/>
      <w:sz w:val="30"/>
    </w:rPr>
  </w:style>
  <w:style w:type="paragraph" w:customStyle="1" w:styleId="Overskrift211pkt">
    <w:name w:val="Overskrift 2 + 11 pkt"/>
    <w:basedOn w:val="Normal"/>
    <w:link w:val="Overskrift211pktTegn"/>
    <w:rsid w:val="00F34AF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34AF6"/>
    <w:rPr>
      <w:rFonts w:ascii="Arial" w:hAnsi="Arial" w:cs="Arial"/>
      <w:b/>
    </w:rPr>
  </w:style>
  <w:style w:type="paragraph" w:customStyle="1" w:styleId="Normal11">
    <w:name w:val="Normal + 11"/>
    <w:basedOn w:val="Normal"/>
    <w:link w:val="Normal11Tegn"/>
    <w:rsid w:val="00F34AF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34AF6"/>
    <w:rPr>
      <w:rFonts w:ascii="Times New Roman" w:hAnsi="Times New Roman" w:cs="Times New Roman"/>
    </w:rPr>
  </w:style>
  <w:style w:type="paragraph" w:styleId="Sidehoved">
    <w:name w:val="header"/>
    <w:basedOn w:val="Normal"/>
    <w:link w:val="SidehovedTegn"/>
    <w:uiPriority w:val="99"/>
    <w:unhideWhenUsed/>
    <w:rsid w:val="00F34AF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34AF6"/>
  </w:style>
  <w:style w:type="paragraph" w:styleId="Sidefod">
    <w:name w:val="footer"/>
    <w:basedOn w:val="Normal"/>
    <w:link w:val="SidefodTegn"/>
    <w:uiPriority w:val="99"/>
    <w:unhideWhenUsed/>
    <w:rsid w:val="00F34AF6"/>
    <w:pPr>
      <w:tabs>
        <w:tab w:val="center" w:pos="4819"/>
        <w:tab w:val="right" w:pos="9638"/>
      </w:tabs>
      <w:spacing w:line="240" w:lineRule="auto"/>
    </w:pPr>
  </w:style>
  <w:style w:type="character" w:customStyle="1" w:styleId="SidefodTegn">
    <w:name w:val="Sidefod Tegn"/>
    <w:basedOn w:val="Standardskrifttypeiafsnit"/>
    <w:link w:val="Sidefod"/>
    <w:uiPriority w:val="99"/>
    <w:rsid w:val="00F34AF6"/>
  </w:style>
  <w:style w:type="paragraph" w:styleId="Indholdsfortegnelse1">
    <w:name w:val="toc 1"/>
    <w:basedOn w:val="Normal"/>
    <w:next w:val="Normal"/>
    <w:autoRedefine/>
    <w:uiPriority w:val="39"/>
    <w:unhideWhenUsed/>
    <w:rsid w:val="00F34AF6"/>
    <w:pPr>
      <w:spacing w:after="100"/>
    </w:pPr>
    <w:rPr>
      <w:rFonts w:ascii="Arial" w:hAnsi="Arial" w:cs="Arial"/>
      <w:b/>
      <w:sz w:val="24"/>
    </w:rPr>
  </w:style>
  <w:style w:type="paragraph" w:styleId="Indholdsfortegnelse2">
    <w:name w:val="toc 2"/>
    <w:basedOn w:val="Normal"/>
    <w:next w:val="Normal"/>
    <w:autoRedefine/>
    <w:uiPriority w:val="39"/>
    <w:unhideWhenUsed/>
    <w:rsid w:val="00F34AF6"/>
    <w:pPr>
      <w:spacing w:after="100"/>
      <w:ind w:left="220"/>
    </w:pPr>
    <w:rPr>
      <w:rFonts w:ascii="Arial" w:hAnsi="Arial" w:cs="Arial"/>
      <w:b/>
      <w:sz w:val="18"/>
    </w:rPr>
  </w:style>
  <w:style w:type="character" w:styleId="Hyperlink">
    <w:name w:val="Hyperlink"/>
    <w:basedOn w:val="Standardskrifttypeiafsnit"/>
    <w:uiPriority w:val="99"/>
    <w:unhideWhenUsed/>
    <w:rsid w:val="00F34AF6"/>
    <w:rPr>
      <w:color w:val="0000FF" w:themeColor="hyperlink"/>
      <w:u w:val="single"/>
    </w:rPr>
  </w:style>
  <w:style w:type="paragraph" w:styleId="Indholdsfortegnelse3">
    <w:name w:val="toc 3"/>
    <w:basedOn w:val="Normal"/>
    <w:next w:val="Normal"/>
    <w:autoRedefine/>
    <w:uiPriority w:val="39"/>
    <w:semiHidden/>
    <w:unhideWhenUsed/>
    <w:rsid w:val="00F34AF6"/>
    <w:pPr>
      <w:spacing w:after="100"/>
      <w:ind w:left="440"/>
    </w:pPr>
  </w:style>
  <w:style w:type="paragraph" w:styleId="Indholdsfortegnelse4">
    <w:name w:val="toc 4"/>
    <w:basedOn w:val="Normal"/>
    <w:next w:val="Normal"/>
    <w:autoRedefine/>
    <w:uiPriority w:val="39"/>
    <w:semiHidden/>
    <w:unhideWhenUsed/>
    <w:rsid w:val="00F34AF6"/>
    <w:pPr>
      <w:spacing w:after="100"/>
      <w:ind w:left="660"/>
    </w:pPr>
  </w:style>
  <w:style w:type="paragraph" w:styleId="Indholdsfortegnelse5">
    <w:name w:val="toc 5"/>
    <w:basedOn w:val="Normal"/>
    <w:next w:val="Normal"/>
    <w:autoRedefine/>
    <w:uiPriority w:val="39"/>
    <w:semiHidden/>
    <w:unhideWhenUsed/>
    <w:rsid w:val="00F34AF6"/>
    <w:pPr>
      <w:spacing w:after="100"/>
      <w:ind w:left="880"/>
    </w:pPr>
  </w:style>
  <w:style w:type="paragraph" w:styleId="Indholdsfortegnelse6">
    <w:name w:val="toc 6"/>
    <w:basedOn w:val="Normal"/>
    <w:next w:val="Normal"/>
    <w:autoRedefine/>
    <w:uiPriority w:val="39"/>
    <w:semiHidden/>
    <w:unhideWhenUsed/>
    <w:rsid w:val="00F34AF6"/>
    <w:pPr>
      <w:spacing w:after="100"/>
      <w:ind w:left="1100"/>
    </w:pPr>
  </w:style>
  <w:style w:type="paragraph" w:styleId="Indholdsfortegnelse7">
    <w:name w:val="toc 7"/>
    <w:basedOn w:val="Normal"/>
    <w:next w:val="Normal"/>
    <w:autoRedefine/>
    <w:uiPriority w:val="39"/>
    <w:semiHidden/>
    <w:unhideWhenUsed/>
    <w:rsid w:val="00F34AF6"/>
    <w:pPr>
      <w:spacing w:after="100"/>
      <w:ind w:left="1320"/>
    </w:pPr>
  </w:style>
  <w:style w:type="paragraph" w:styleId="Indholdsfortegnelse8">
    <w:name w:val="toc 8"/>
    <w:basedOn w:val="Normal"/>
    <w:next w:val="Normal"/>
    <w:autoRedefine/>
    <w:uiPriority w:val="39"/>
    <w:semiHidden/>
    <w:unhideWhenUsed/>
    <w:rsid w:val="00F34AF6"/>
    <w:pPr>
      <w:spacing w:after="100"/>
      <w:ind w:left="1540"/>
    </w:pPr>
  </w:style>
  <w:style w:type="paragraph" w:styleId="Indholdsfortegnelse9">
    <w:name w:val="toc 9"/>
    <w:basedOn w:val="Normal"/>
    <w:next w:val="Normal"/>
    <w:autoRedefine/>
    <w:uiPriority w:val="39"/>
    <w:semiHidden/>
    <w:unhideWhenUsed/>
    <w:rsid w:val="00F34AF6"/>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2F1E8-CCFC-4005-9849-9E2CBF10E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3772</Words>
  <Characters>23014</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26733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2</cp:revision>
  <dcterms:created xsi:type="dcterms:W3CDTF">2014-10-07T12:06:00Z</dcterms:created>
  <dcterms:modified xsi:type="dcterms:W3CDTF">2014-10-07T12:11:00Z</dcterms:modified>
</cp:coreProperties>
</file>