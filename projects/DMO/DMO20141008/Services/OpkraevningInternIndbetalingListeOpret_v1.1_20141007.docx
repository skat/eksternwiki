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6D" w:rsidRDefault="0047236D" w:rsidP="0047236D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454223" w:history="1">
        <w:r w:rsidRPr="00D965AA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24" w:history="1">
        <w:r w:rsidR="0047236D" w:rsidRPr="00D965AA">
          <w:rPr>
            <w:rStyle w:val="Hyperlink"/>
            <w:noProof/>
          </w:rPr>
          <w:t>OpkrævningInternIndbetalingListeOpret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_Toc400454224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2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25" w:history="1">
        <w:r w:rsidR="0047236D" w:rsidRPr="00D965AA">
          <w:rPr>
            <w:rStyle w:val="Hyperlink"/>
            <w:noProof/>
          </w:rPr>
          <w:t>Dataelementer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_Toc400454225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26" w:history="1">
        <w:r w:rsidR="0047236D" w:rsidRPr="00D965AA">
          <w:rPr>
            <w:rStyle w:val="Hyperlink"/>
            <w:noProof/>
          </w:rPr>
          <w:t>KundeNummer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_Toc400454226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27" w:history="1">
        <w:r w:rsidR="0047236D" w:rsidRPr="00D965AA">
          <w:rPr>
            <w:rStyle w:val="Hyperlink"/>
            <w:noProof/>
          </w:rPr>
          <w:t>KundeType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_Toc400454227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28" w:history="1">
        <w:r w:rsidR="0047236D" w:rsidRPr="00D965AA">
          <w:rPr>
            <w:rStyle w:val="Hyperlink"/>
            <w:noProof/>
          </w:rPr>
          <w:t>OpkrævningIndbetalingBeløb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_Toc400454228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29" w:history="1">
        <w:r w:rsidR="0047236D" w:rsidRPr="00D965AA">
          <w:rPr>
            <w:rStyle w:val="Hyperlink"/>
            <w:noProof/>
          </w:rPr>
          <w:t>OpkrævningIndbetalingBogføringDato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_Toc400454229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30" w:history="1">
        <w:r w:rsidR="0047236D" w:rsidRPr="00D965AA">
          <w:rPr>
            <w:rStyle w:val="Hyperlink"/>
            <w:noProof/>
          </w:rPr>
          <w:t>OpkrævningIndbetalingDato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_Toc400454230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31" w:history="1">
        <w:r w:rsidR="0047236D" w:rsidRPr="00D965AA">
          <w:rPr>
            <w:rStyle w:val="Hyperlink"/>
            <w:noProof/>
          </w:rPr>
          <w:t>OpkrævningIndbetalingReference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_Toc400454231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590E2C" w:rsidP="0047236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232" w:history="1">
        <w:r w:rsidR="0047236D" w:rsidRPr="00D965AA">
          <w:rPr>
            <w:rStyle w:val="Hyperlink"/>
            <w:noProof/>
          </w:rPr>
          <w:t>OpkrævningIndbetalingSystem</w:t>
        </w:r>
        <w:r w:rsidR="0047236D">
          <w:rPr>
            <w:noProof/>
            <w:webHidden/>
          </w:rPr>
          <w:tab/>
        </w:r>
        <w:r w:rsidR="0047236D">
          <w:rPr>
            <w:noProof/>
            <w:webHidden/>
          </w:rPr>
          <w:fldChar w:fldCharType="begin"/>
        </w:r>
        <w:r w:rsidR="0047236D">
          <w:rPr>
            <w:noProof/>
            <w:webHidden/>
          </w:rPr>
          <w:instrText xml:space="preserve"> PAGEREF _Toc400454232 \h </w:instrText>
        </w:r>
        <w:r w:rsidR="0047236D">
          <w:rPr>
            <w:noProof/>
            <w:webHidden/>
          </w:rPr>
        </w:r>
        <w:r w:rsidR="0047236D">
          <w:rPr>
            <w:noProof/>
            <w:webHidden/>
          </w:rPr>
          <w:fldChar w:fldCharType="separate"/>
        </w:r>
        <w:r w:rsidR="0047236D">
          <w:rPr>
            <w:noProof/>
            <w:webHidden/>
          </w:rPr>
          <w:t>4</w:t>
        </w:r>
        <w:r w:rsidR="0047236D">
          <w:rPr>
            <w:noProof/>
            <w:webHidden/>
          </w:rPr>
          <w:fldChar w:fldCharType="end"/>
        </w:r>
      </w:hyperlink>
    </w:p>
    <w:p w:rsidR="0047236D" w:rsidRDefault="0047236D" w:rsidP="004723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47236D" w:rsidSect="004723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</w:p>
    <w:p w:rsidR="0047236D" w:rsidRDefault="0047236D" w:rsidP="004723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Toc400454223"/>
      <w:r>
        <w:rPr>
          <w:rFonts w:ascii="Arial" w:hAnsi="Arial" w:cs="Arial"/>
          <w:b/>
          <w:sz w:val="48"/>
        </w:rPr>
        <w:lastRenderedPageBreak/>
        <w:t>Servicebeskrivelser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7236D" w:rsidTr="0047236D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1" w:name="_Toc400454224"/>
            <w:proofErr w:type="spellStart"/>
            <w:r w:rsidRPr="0047236D">
              <w:rPr>
                <w:rFonts w:ascii="Arial" w:hAnsi="Arial" w:cs="Arial"/>
                <w:b/>
                <w:sz w:val="30"/>
              </w:rPr>
              <w:t>OpkrævningInternIndbetalingListeOpret</w:t>
            </w:r>
            <w:bookmarkEnd w:id="1"/>
            <w:proofErr w:type="spellEnd"/>
          </w:p>
        </w:tc>
      </w:tr>
      <w:tr w:rsidR="0047236D" w:rsidTr="0047236D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7236D" w:rsidTr="0047236D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2014-06-26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vAlign w:val="center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oprette en liste af indbetalinger, der er indbetalt af kunde via </w:t>
            </w:r>
            <w:proofErr w:type="spellStart"/>
            <w:r>
              <w:rPr>
                <w:rFonts w:ascii="Arial" w:hAnsi="Arial" w:cs="Arial"/>
                <w:sz w:val="18"/>
              </w:rPr>
              <w:t>LetLøn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SAP38 og som vedrører opkrævningsfordringer oprettet i DMO. Oprettelse sker asynkront og der oprettes mange samtidigt.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Kunder fra </w:t>
            </w:r>
            <w:proofErr w:type="spellStart"/>
            <w:r>
              <w:rPr>
                <w:rFonts w:ascii="Arial" w:hAnsi="Arial" w:cs="Arial"/>
                <w:sz w:val="18"/>
              </w:rPr>
              <w:t>LetLøn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udelukkende virksomheder identificeret med CVR. SAP38-indbetalinger kan komme fra både virksomheder og personer.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Synkron/intern</w:t>
            </w: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Udstilles af DMO og kaldes direkte fra det system der måtte ville overføre penge til DMO.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OpkrævningInternIndbetalingListeOpret_I</w:t>
            </w:r>
            <w:proofErr w:type="spellEnd"/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InternIndbetalingListe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InternIndbetaling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OpkrævningIndbetalingBeløb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OpkrævningIndbetalingDato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OpkrævningIndbetalingBogføringDato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OpkrævningIndbetalingReference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OpkrævningIndbetalingSystem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OpkrævningInternIndbetalingListeOpret_O</w:t>
            </w:r>
            <w:proofErr w:type="spellEnd"/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7236D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039 - Beløbsfelt angivet med mere end 11 og 2 decimaler. -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OpkrævningIndbetalingReference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040 - Summen af overstiger 11 og 2 decimaler. -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OpkrævningIndbetalingBeløb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041 -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kendt i DMO. - </w:t>
            </w:r>
            <w:proofErr w:type="spellStart"/>
            <w:r>
              <w:rPr>
                <w:rFonts w:ascii="Arial" w:hAnsi="Arial" w:cs="Arial"/>
                <w:sz w:val="18"/>
              </w:rPr>
              <w:t>OpkrævningIndbetalingSystem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990 - Transaction is already registered.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991 - Service processing is denied in system and client.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992 - Transaction XX is already processed.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-1 - Ukendt system fejl.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-3 -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-4 -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  <w:tr w:rsidR="0047236D" w:rsidRPr="00400D55" w:rsidTr="0047236D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400D55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</w:t>
            </w:r>
            <w:proofErr w:type="spellEnd"/>
            <w:r w:rsidRPr="00400D55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400D55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400D55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47236D" w:rsidRPr="00400D55" w:rsidTr="0047236D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47236D" w:rsidRPr="00400D55" w:rsidRDefault="0047236D" w:rsidP="004723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47236D" w:rsidRPr="00400D55" w:rsidSect="0047236D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236D" w:rsidRDefault="0047236D" w:rsidP="004723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2" w:name="_Toc400454225"/>
      <w:r>
        <w:rPr>
          <w:rFonts w:ascii="Arial" w:hAnsi="Arial" w:cs="Arial"/>
          <w:b/>
          <w:sz w:val="48"/>
        </w:rPr>
        <w:lastRenderedPageBreak/>
        <w:t>Dataelementer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7236D" w:rsidTr="0047236D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" w:name="_Toc400454226"/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bookmarkEnd w:id="3"/>
            <w:proofErr w:type="spellEnd"/>
          </w:p>
        </w:tc>
        <w:tc>
          <w:tcPr>
            <w:tcW w:w="170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00454227"/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bookmarkEnd w:id="4"/>
            <w:proofErr w:type="spellEnd"/>
          </w:p>
        </w:tc>
        <w:tc>
          <w:tcPr>
            <w:tcW w:w="170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  <w:bookmarkStart w:id="5" w:name="_GoBack"/>
            <w:bookmarkEnd w:id="5"/>
          </w:p>
          <w:p w:rsidR="0047236D" w:rsidRDefault="00400D55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ins w:id="6" w:author="Martin Midtgaard" w:date="2014-10-07T14:15:00Z">
              <w:r w:rsidRPr="00400D55">
                <w:rPr>
                  <w:rFonts w:ascii="Arial" w:hAnsi="Arial" w:cs="Arial"/>
                  <w:sz w:val="18"/>
                </w:rPr>
                <w:t>UViR</w:t>
              </w:r>
              <w:proofErr w:type="spellEnd"/>
              <w:r w:rsidRPr="00400D55">
                <w:rPr>
                  <w:rFonts w:ascii="Arial" w:hAnsi="Arial" w:cs="Arial"/>
                  <w:sz w:val="18"/>
                </w:rPr>
                <w:t>-Virksomhed</w:t>
              </w:r>
            </w:ins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00454228"/>
            <w:proofErr w:type="spellStart"/>
            <w:r>
              <w:rPr>
                <w:rFonts w:ascii="Arial" w:hAnsi="Arial" w:cs="Arial"/>
                <w:sz w:val="18"/>
              </w:rPr>
              <w:t>OpkrævningIndbetalingBeløb</w:t>
            </w:r>
            <w:bookmarkEnd w:id="7"/>
            <w:proofErr w:type="spellEnd"/>
          </w:p>
        </w:tc>
        <w:tc>
          <w:tcPr>
            <w:tcW w:w="170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454229"/>
            <w:proofErr w:type="spellStart"/>
            <w:r>
              <w:rPr>
                <w:rFonts w:ascii="Arial" w:hAnsi="Arial" w:cs="Arial"/>
                <w:sz w:val="18"/>
              </w:rPr>
              <w:t>OpkrævningIndbetalingBogføringDato</w:t>
            </w:r>
            <w:bookmarkEnd w:id="8"/>
            <w:proofErr w:type="spellEnd"/>
          </w:p>
        </w:tc>
        <w:tc>
          <w:tcPr>
            <w:tcW w:w="1701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Bogføringsdato på indbetalingen er den </w:t>
            </w:r>
            <w:proofErr w:type="spellStart"/>
            <w:r>
              <w:rPr>
                <w:rFonts w:ascii="Arial" w:hAnsi="Arial" w:cs="Arial"/>
                <w:sz w:val="18"/>
              </w:rPr>
              <w:t>regbskabsmæssige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dato, dvs. dato for bogføring. 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Bogføringsdato er også dato for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faktiske modtagelse af indbetalingen. Anvendes især til at forklare hændelser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(fx.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rykkere), som krydser indbetalinger fra kunden.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00454230"/>
            <w:proofErr w:type="spellStart"/>
            <w:r>
              <w:rPr>
                <w:rFonts w:ascii="Arial" w:hAnsi="Arial" w:cs="Arial"/>
                <w:sz w:val="18"/>
              </w:rPr>
              <w:t>OpkrævningIndbetalingDato</w:t>
            </w:r>
            <w:bookmarkEnd w:id="9"/>
            <w:proofErr w:type="spellEnd"/>
          </w:p>
        </w:tc>
        <w:tc>
          <w:tcPr>
            <w:tcW w:w="1701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IndbetalingDato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det forretningsmæssige begreb, og er datoen for, hvornår fordringen tilgår SKB-kontoen og bliver rentebærende. Det vil sige, at det er den dato, hvor renten skal beregnes.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454231"/>
            <w:proofErr w:type="spellStart"/>
            <w:r>
              <w:rPr>
                <w:rFonts w:ascii="Arial" w:hAnsi="Arial" w:cs="Arial"/>
                <w:sz w:val="18"/>
              </w:rPr>
              <w:t>OpkrævningIndbetalingReference</w:t>
            </w:r>
            <w:bookmarkEnd w:id="10"/>
            <w:proofErr w:type="spellEnd"/>
          </w:p>
        </w:tc>
        <w:tc>
          <w:tcPr>
            <w:tcW w:w="1701" w:type="dxa"/>
          </w:tcPr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400D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400D55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400D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400D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checknummer eller navn og adresse på en indbetaling, hvor banken ikke kan oplyse andet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kortartkode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01 kan betaler have givet en information, som er relevant for den videre sagsbehandling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OCR-nummer eller henvisning til alt muligt andet.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36D" w:rsidTr="0047236D">
        <w:tc>
          <w:tcPr>
            <w:tcW w:w="3402" w:type="dxa"/>
          </w:tcPr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454232"/>
            <w:proofErr w:type="spellStart"/>
            <w:r>
              <w:rPr>
                <w:rFonts w:ascii="Arial" w:hAnsi="Arial" w:cs="Arial"/>
                <w:sz w:val="18"/>
              </w:rPr>
              <w:t>OpkrævningIndbetalingSystem</w:t>
            </w:r>
            <w:bookmarkEnd w:id="11"/>
            <w:proofErr w:type="spellEnd"/>
          </w:p>
        </w:tc>
        <w:tc>
          <w:tcPr>
            <w:tcW w:w="1701" w:type="dxa"/>
          </w:tcPr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400D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400D55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400D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400D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47236D" w:rsidRPr="00400D55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0D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SAPKasse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(kontant eller kort betaling)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LetLøn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(indbetalingsfil)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DMROnline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(Kortbetalinger via nettet)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SAP38</w:t>
            </w:r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SAPKasse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LetLøn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DMROnline</w:t>
            </w:r>
            <w:proofErr w:type="spellEnd"/>
          </w:p>
          <w:p w:rsid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36D" w:rsidRPr="0047236D" w:rsidRDefault="0047236D" w:rsidP="0047236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36D" w:rsidRPr="0047236D" w:rsidRDefault="0047236D" w:rsidP="0047236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7236D" w:rsidRPr="0047236D" w:rsidSect="0047236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2C" w:rsidRDefault="00590E2C" w:rsidP="0047236D">
      <w:pPr>
        <w:spacing w:line="240" w:lineRule="auto"/>
      </w:pPr>
      <w:r>
        <w:separator/>
      </w:r>
    </w:p>
  </w:endnote>
  <w:endnote w:type="continuationSeparator" w:id="0">
    <w:p w:rsidR="00590E2C" w:rsidRDefault="00590E2C" w:rsidP="00472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Default="0047236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Pr="0047236D" w:rsidRDefault="0047236D" w:rsidP="0047236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OpkrævningInternIndbetalingListeOpret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400D55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400D55"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Default="0047236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2C" w:rsidRDefault="00590E2C" w:rsidP="0047236D">
      <w:pPr>
        <w:spacing w:line="240" w:lineRule="auto"/>
      </w:pPr>
      <w:r>
        <w:separator/>
      </w:r>
    </w:p>
  </w:footnote>
  <w:footnote w:type="continuationSeparator" w:id="0">
    <w:p w:rsidR="00590E2C" w:rsidRDefault="00590E2C" w:rsidP="00472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Default="0047236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Pr="0047236D" w:rsidRDefault="0047236D" w:rsidP="0047236D">
    <w:pPr>
      <w:pStyle w:val="Sidehoved"/>
      <w:jc w:val="center"/>
      <w:rPr>
        <w:rFonts w:ascii="Arial" w:hAnsi="Arial" w:cs="Arial"/>
      </w:rPr>
    </w:pPr>
    <w:r w:rsidRPr="0047236D">
      <w:rPr>
        <w:rFonts w:ascii="Arial" w:hAnsi="Arial" w:cs="Arial"/>
      </w:rPr>
      <w:t>Servicebeskrivelse</w:t>
    </w:r>
  </w:p>
  <w:p w:rsidR="0047236D" w:rsidRPr="0047236D" w:rsidRDefault="0047236D" w:rsidP="0047236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Default="0047236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6D" w:rsidRDefault="0047236D" w:rsidP="0047236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7236D" w:rsidRPr="0047236D" w:rsidRDefault="0047236D" w:rsidP="0047236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4DB"/>
    <w:multiLevelType w:val="multilevel"/>
    <w:tmpl w:val="7E74BB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6D"/>
    <w:rsid w:val="00400D55"/>
    <w:rsid w:val="0047236D"/>
    <w:rsid w:val="005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236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236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236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236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36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36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36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36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36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36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236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236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2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23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23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23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23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2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236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236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236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236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236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236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236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236D"/>
  </w:style>
  <w:style w:type="paragraph" w:styleId="Sidefod">
    <w:name w:val="footer"/>
    <w:basedOn w:val="Normal"/>
    <w:link w:val="SidefodTegn"/>
    <w:uiPriority w:val="99"/>
    <w:unhideWhenUsed/>
    <w:rsid w:val="0047236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236D"/>
  </w:style>
  <w:style w:type="paragraph" w:styleId="Indholdsfortegnelse1">
    <w:name w:val="toc 1"/>
    <w:basedOn w:val="Normal"/>
    <w:next w:val="Normal"/>
    <w:autoRedefine/>
    <w:uiPriority w:val="39"/>
    <w:unhideWhenUsed/>
    <w:rsid w:val="0047236D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7236D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47236D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7236D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7236D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7236D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7236D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7236D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7236D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7236D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236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236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236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236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36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36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36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36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36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36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236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236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2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23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23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23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23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2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236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236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236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236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236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236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236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236D"/>
  </w:style>
  <w:style w:type="paragraph" w:styleId="Sidefod">
    <w:name w:val="footer"/>
    <w:basedOn w:val="Normal"/>
    <w:link w:val="SidefodTegn"/>
    <w:uiPriority w:val="99"/>
    <w:unhideWhenUsed/>
    <w:rsid w:val="0047236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236D"/>
  </w:style>
  <w:style w:type="paragraph" w:styleId="Indholdsfortegnelse1">
    <w:name w:val="toc 1"/>
    <w:basedOn w:val="Normal"/>
    <w:next w:val="Normal"/>
    <w:autoRedefine/>
    <w:uiPriority w:val="39"/>
    <w:unhideWhenUsed/>
    <w:rsid w:val="0047236D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7236D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47236D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7236D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7236D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7236D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7236D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7236D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7236D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7236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2</cp:revision>
  <dcterms:created xsi:type="dcterms:W3CDTF">2014-10-07T12:06:00Z</dcterms:created>
  <dcterms:modified xsi:type="dcterms:W3CDTF">2014-10-07T12:15:00Z</dcterms:modified>
</cp:coreProperties>
</file>