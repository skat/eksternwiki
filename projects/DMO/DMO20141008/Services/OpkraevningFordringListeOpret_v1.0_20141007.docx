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C56" w:rsidRDefault="00B57C56" w:rsidP="00B57C56">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00454162" w:history="1">
        <w:r w:rsidRPr="00C20738">
          <w:rPr>
            <w:rStyle w:val="Hyperlink"/>
            <w:noProof/>
          </w:rPr>
          <w:t>Servicebeskrivelser</w:t>
        </w:r>
        <w:r>
          <w:rPr>
            <w:noProof/>
            <w:webHidden/>
          </w:rPr>
          <w:tab/>
        </w:r>
        <w:r>
          <w:rPr>
            <w:noProof/>
            <w:webHidden/>
          </w:rPr>
          <w:fldChar w:fldCharType="begin"/>
        </w:r>
        <w:r>
          <w:rPr>
            <w:noProof/>
            <w:webHidden/>
          </w:rPr>
          <w:instrText xml:space="preserve"> PAGEREF _Toc400454162 \h </w:instrText>
        </w:r>
        <w:r>
          <w:rPr>
            <w:noProof/>
            <w:webHidden/>
          </w:rPr>
        </w:r>
        <w:r>
          <w:rPr>
            <w:noProof/>
            <w:webHidden/>
          </w:rPr>
          <w:fldChar w:fldCharType="separate"/>
        </w:r>
        <w:r>
          <w:rPr>
            <w:noProof/>
            <w:webHidden/>
          </w:rPr>
          <w:t>3</w:t>
        </w:r>
        <w:r>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63" w:history="1">
        <w:r w:rsidR="00B57C56" w:rsidRPr="00C20738">
          <w:rPr>
            <w:rStyle w:val="Hyperlink"/>
            <w:noProof/>
          </w:rPr>
          <w:t>OpkrævningFordringListeOpret</w:t>
        </w:r>
        <w:r w:rsidR="00B57C56">
          <w:rPr>
            <w:noProof/>
            <w:webHidden/>
          </w:rPr>
          <w:tab/>
        </w:r>
        <w:r w:rsidR="00B57C56">
          <w:rPr>
            <w:noProof/>
            <w:webHidden/>
          </w:rPr>
          <w:fldChar w:fldCharType="begin"/>
        </w:r>
        <w:r w:rsidR="00B57C56">
          <w:rPr>
            <w:noProof/>
            <w:webHidden/>
          </w:rPr>
          <w:instrText xml:space="preserve"> PAGEREF _Toc400454163 \h </w:instrText>
        </w:r>
        <w:r w:rsidR="00B57C56">
          <w:rPr>
            <w:noProof/>
            <w:webHidden/>
          </w:rPr>
        </w:r>
        <w:r w:rsidR="00B57C56">
          <w:rPr>
            <w:noProof/>
            <w:webHidden/>
          </w:rPr>
          <w:fldChar w:fldCharType="separate"/>
        </w:r>
        <w:r w:rsidR="00B57C56">
          <w:rPr>
            <w:noProof/>
            <w:webHidden/>
          </w:rPr>
          <w:t>3</w:t>
        </w:r>
        <w:r w:rsidR="00B57C56">
          <w:rPr>
            <w:noProof/>
            <w:webHidden/>
          </w:rPr>
          <w:fldChar w:fldCharType="end"/>
        </w:r>
      </w:hyperlink>
    </w:p>
    <w:p w:rsidR="00B57C56" w:rsidRDefault="00700C70" w:rsidP="00B57C56">
      <w:pPr>
        <w:pStyle w:val="Indholdsfortegnelse1"/>
        <w:tabs>
          <w:tab w:val="right" w:leader="dot" w:pos="10195"/>
        </w:tabs>
        <w:rPr>
          <w:rFonts w:asciiTheme="minorHAnsi" w:eastAsiaTheme="minorEastAsia" w:hAnsiTheme="minorHAnsi" w:cstheme="minorBidi"/>
          <w:b w:val="0"/>
          <w:noProof/>
          <w:sz w:val="22"/>
          <w:lang w:eastAsia="da-DK"/>
        </w:rPr>
      </w:pPr>
      <w:hyperlink w:anchor="_Toc400454164" w:history="1">
        <w:r w:rsidR="00B57C56" w:rsidRPr="00C20738">
          <w:rPr>
            <w:rStyle w:val="Hyperlink"/>
            <w:noProof/>
          </w:rPr>
          <w:t>Fælles datastrukturer</w:t>
        </w:r>
        <w:r w:rsidR="00B57C56">
          <w:rPr>
            <w:noProof/>
            <w:webHidden/>
          </w:rPr>
          <w:tab/>
        </w:r>
        <w:r w:rsidR="00B57C56">
          <w:rPr>
            <w:noProof/>
            <w:webHidden/>
          </w:rPr>
          <w:fldChar w:fldCharType="begin"/>
        </w:r>
        <w:r w:rsidR="00B57C56">
          <w:rPr>
            <w:noProof/>
            <w:webHidden/>
          </w:rPr>
          <w:instrText xml:space="preserve"> PAGEREF _Toc400454164 \h </w:instrText>
        </w:r>
        <w:r w:rsidR="00B57C56">
          <w:rPr>
            <w:noProof/>
            <w:webHidden/>
          </w:rPr>
        </w:r>
        <w:r w:rsidR="00B57C56">
          <w:rPr>
            <w:noProof/>
            <w:webHidden/>
          </w:rPr>
          <w:fldChar w:fldCharType="separate"/>
        </w:r>
        <w:r w:rsidR="00B57C56">
          <w:rPr>
            <w:noProof/>
            <w:webHidden/>
          </w:rPr>
          <w:t>8</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65" w:history="1">
        <w:r w:rsidR="00B57C56" w:rsidRPr="00C20738">
          <w:rPr>
            <w:rStyle w:val="Hyperlink"/>
            <w:noProof/>
          </w:rPr>
          <w:t>OpkrævningSpecifikationLinjeParameterStruktur</w:t>
        </w:r>
        <w:r w:rsidR="00B57C56">
          <w:rPr>
            <w:noProof/>
            <w:webHidden/>
          </w:rPr>
          <w:tab/>
        </w:r>
        <w:r w:rsidR="00B57C56">
          <w:rPr>
            <w:noProof/>
            <w:webHidden/>
          </w:rPr>
          <w:fldChar w:fldCharType="begin"/>
        </w:r>
        <w:r w:rsidR="00B57C56">
          <w:rPr>
            <w:noProof/>
            <w:webHidden/>
          </w:rPr>
          <w:instrText xml:space="preserve"> PAGEREF _Toc400454165 \h </w:instrText>
        </w:r>
        <w:r w:rsidR="00B57C56">
          <w:rPr>
            <w:noProof/>
            <w:webHidden/>
          </w:rPr>
        </w:r>
        <w:r w:rsidR="00B57C56">
          <w:rPr>
            <w:noProof/>
            <w:webHidden/>
          </w:rPr>
          <w:fldChar w:fldCharType="separate"/>
        </w:r>
        <w:r w:rsidR="00B57C56">
          <w:rPr>
            <w:noProof/>
            <w:webHidden/>
          </w:rPr>
          <w:t>8</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66" w:history="1">
        <w:r w:rsidR="00B57C56" w:rsidRPr="00C20738">
          <w:rPr>
            <w:rStyle w:val="Hyperlink"/>
            <w:noProof/>
          </w:rPr>
          <w:t>OpkrævningSpecifikationLinjeStruktur</w:t>
        </w:r>
        <w:r w:rsidR="00B57C56">
          <w:rPr>
            <w:noProof/>
            <w:webHidden/>
          </w:rPr>
          <w:tab/>
        </w:r>
        <w:r w:rsidR="00B57C56">
          <w:rPr>
            <w:noProof/>
            <w:webHidden/>
          </w:rPr>
          <w:fldChar w:fldCharType="begin"/>
        </w:r>
        <w:r w:rsidR="00B57C56">
          <w:rPr>
            <w:noProof/>
            <w:webHidden/>
          </w:rPr>
          <w:instrText xml:space="preserve"> PAGEREF _Toc400454166 \h </w:instrText>
        </w:r>
        <w:r w:rsidR="00B57C56">
          <w:rPr>
            <w:noProof/>
            <w:webHidden/>
          </w:rPr>
        </w:r>
        <w:r w:rsidR="00B57C56">
          <w:rPr>
            <w:noProof/>
            <w:webHidden/>
          </w:rPr>
          <w:fldChar w:fldCharType="separate"/>
        </w:r>
        <w:r w:rsidR="00B57C56">
          <w:rPr>
            <w:noProof/>
            <w:webHidden/>
          </w:rPr>
          <w:t>8</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67" w:history="1">
        <w:r w:rsidR="00B57C56" w:rsidRPr="00C20738">
          <w:rPr>
            <w:rStyle w:val="Hyperlink"/>
            <w:noProof/>
          </w:rPr>
          <w:t>OpkrævningSpecifikationParameterStruktur</w:t>
        </w:r>
        <w:r w:rsidR="00B57C56">
          <w:rPr>
            <w:noProof/>
            <w:webHidden/>
          </w:rPr>
          <w:tab/>
        </w:r>
        <w:r w:rsidR="00B57C56">
          <w:rPr>
            <w:noProof/>
            <w:webHidden/>
          </w:rPr>
          <w:fldChar w:fldCharType="begin"/>
        </w:r>
        <w:r w:rsidR="00B57C56">
          <w:rPr>
            <w:noProof/>
            <w:webHidden/>
          </w:rPr>
          <w:instrText xml:space="preserve"> PAGEREF _Toc400454167 \h </w:instrText>
        </w:r>
        <w:r w:rsidR="00B57C56">
          <w:rPr>
            <w:noProof/>
            <w:webHidden/>
          </w:rPr>
        </w:r>
        <w:r w:rsidR="00B57C56">
          <w:rPr>
            <w:noProof/>
            <w:webHidden/>
          </w:rPr>
          <w:fldChar w:fldCharType="separate"/>
        </w:r>
        <w:r w:rsidR="00B57C56">
          <w:rPr>
            <w:noProof/>
            <w:webHidden/>
          </w:rPr>
          <w:t>8</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68" w:history="1">
        <w:r w:rsidR="00B57C56" w:rsidRPr="00C20738">
          <w:rPr>
            <w:rStyle w:val="Hyperlink"/>
            <w:noProof/>
          </w:rPr>
          <w:t>OpkrævningSpecifikationStruktur</w:t>
        </w:r>
        <w:r w:rsidR="00B57C56">
          <w:rPr>
            <w:noProof/>
            <w:webHidden/>
          </w:rPr>
          <w:tab/>
        </w:r>
        <w:r w:rsidR="00B57C56">
          <w:rPr>
            <w:noProof/>
            <w:webHidden/>
          </w:rPr>
          <w:fldChar w:fldCharType="begin"/>
        </w:r>
        <w:r w:rsidR="00B57C56">
          <w:rPr>
            <w:noProof/>
            <w:webHidden/>
          </w:rPr>
          <w:instrText xml:space="preserve"> PAGEREF _Toc400454168 \h </w:instrText>
        </w:r>
        <w:r w:rsidR="00B57C56">
          <w:rPr>
            <w:noProof/>
            <w:webHidden/>
          </w:rPr>
        </w:r>
        <w:r w:rsidR="00B57C56">
          <w:rPr>
            <w:noProof/>
            <w:webHidden/>
          </w:rPr>
          <w:fldChar w:fldCharType="separate"/>
        </w:r>
        <w:r w:rsidR="00B57C56">
          <w:rPr>
            <w:noProof/>
            <w:webHidden/>
          </w:rPr>
          <w:t>8</w:t>
        </w:r>
        <w:r w:rsidR="00B57C56">
          <w:rPr>
            <w:noProof/>
            <w:webHidden/>
          </w:rPr>
          <w:fldChar w:fldCharType="end"/>
        </w:r>
      </w:hyperlink>
    </w:p>
    <w:p w:rsidR="00B57C56" w:rsidRDefault="00700C70" w:rsidP="00B57C56">
      <w:pPr>
        <w:pStyle w:val="Indholdsfortegnelse1"/>
        <w:tabs>
          <w:tab w:val="right" w:leader="dot" w:pos="10195"/>
        </w:tabs>
        <w:rPr>
          <w:rFonts w:asciiTheme="minorHAnsi" w:eastAsiaTheme="minorEastAsia" w:hAnsiTheme="minorHAnsi" w:cstheme="minorBidi"/>
          <w:b w:val="0"/>
          <w:noProof/>
          <w:sz w:val="22"/>
          <w:lang w:eastAsia="da-DK"/>
        </w:rPr>
      </w:pPr>
      <w:hyperlink w:anchor="_Toc400454169" w:history="1">
        <w:r w:rsidR="00B57C56" w:rsidRPr="00C20738">
          <w:rPr>
            <w:rStyle w:val="Hyperlink"/>
            <w:noProof/>
          </w:rPr>
          <w:t>Dataelementer</w:t>
        </w:r>
        <w:r w:rsidR="00B57C56">
          <w:rPr>
            <w:noProof/>
            <w:webHidden/>
          </w:rPr>
          <w:tab/>
        </w:r>
        <w:r w:rsidR="00B57C56">
          <w:rPr>
            <w:noProof/>
            <w:webHidden/>
          </w:rPr>
          <w:fldChar w:fldCharType="begin"/>
        </w:r>
        <w:r w:rsidR="00B57C56">
          <w:rPr>
            <w:noProof/>
            <w:webHidden/>
          </w:rPr>
          <w:instrText xml:space="preserve"> PAGEREF _Toc400454169 \h </w:instrText>
        </w:r>
        <w:r w:rsidR="00B57C56">
          <w:rPr>
            <w:noProof/>
            <w:webHidden/>
          </w:rPr>
        </w:r>
        <w:r w:rsidR="00B57C56">
          <w:rPr>
            <w:noProof/>
            <w:webHidden/>
          </w:rPr>
          <w:fldChar w:fldCharType="separate"/>
        </w:r>
        <w:r w:rsidR="00B57C56">
          <w:rPr>
            <w:noProof/>
            <w:webHidden/>
          </w:rPr>
          <w:t>9</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70" w:history="1">
        <w:r w:rsidR="00B57C56" w:rsidRPr="00C20738">
          <w:rPr>
            <w:rStyle w:val="Hyperlink"/>
            <w:noProof/>
          </w:rPr>
          <w:t>EANKontakt</w:t>
        </w:r>
        <w:r w:rsidR="00B57C56">
          <w:rPr>
            <w:noProof/>
            <w:webHidden/>
          </w:rPr>
          <w:tab/>
        </w:r>
        <w:r w:rsidR="00B57C56">
          <w:rPr>
            <w:noProof/>
            <w:webHidden/>
          </w:rPr>
          <w:fldChar w:fldCharType="begin"/>
        </w:r>
        <w:r w:rsidR="00B57C56">
          <w:rPr>
            <w:noProof/>
            <w:webHidden/>
          </w:rPr>
          <w:instrText xml:space="preserve"> PAGEREF _Toc400454170 \h </w:instrText>
        </w:r>
        <w:r w:rsidR="00B57C56">
          <w:rPr>
            <w:noProof/>
            <w:webHidden/>
          </w:rPr>
        </w:r>
        <w:r w:rsidR="00B57C56">
          <w:rPr>
            <w:noProof/>
            <w:webHidden/>
          </w:rPr>
          <w:fldChar w:fldCharType="separate"/>
        </w:r>
        <w:r w:rsidR="00B57C56">
          <w:rPr>
            <w:noProof/>
            <w:webHidden/>
          </w:rPr>
          <w:t>9</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71" w:history="1">
        <w:r w:rsidR="00B57C56" w:rsidRPr="00C20738">
          <w:rPr>
            <w:rStyle w:val="Hyperlink"/>
            <w:noProof/>
          </w:rPr>
          <w:t>EANKontoNummer</w:t>
        </w:r>
        <w:r w:rsidR="00B57C56">
          <w:rPr>
            <w:noProof/>
            <w:webHidden/>
          </w:rPr>
          <w:tab/>
        </w:r>
        <w:r w:rsidR="00B57C56">
          <w:rPr>
            <w:noProof/>
            <w:webHidden/>
          </w:rPr>
          <w:fldChar w:fldCharType="begin"/>
        </w:r>
        <w:r w:rsidR="00B57C56">
          <w:rPr>
            <w:noProof/>
            <w:webHidden/>
          </w:rPr>
          <w:instrText xml:space="preserve"> PAGEREF _Toc400454171 \h </w:instrText>
        </w:r>
        <w:r w:rsidR="00B57C56">
          <w:rPr>
            <w:noProof/>
            <w:webHidden/>
          </w:rPr>
        </w:r>
        <w:r w:rsidR="00B57C56">
          <w:rPr>
            <w:noProof/>
            <w:webHidden/>
          </w:rPr>
          <w:fldChar w:fldCharType="separate"/>
        </w:r>
        <w:r w:rsidR="00B57C56">
          <w:rPr>
            <w:noProof/>
            <w:webHidden/>
          </w:rPr>
          <w:t>9</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72" w:history="1">
        <w:r w:rsidR="00B57C56" w:rsidRPr="00C20738">
          <w:rPr>
            <w:rStyle w:val="Hyperlink"/>
            <w:noProof/>
          </w:rPr>
          <w:t>EANNummer</w:t>
        </w:r>
        <w:r w:rsidR="00B57C56">
          <w:rPr>
            <w:noProof/>
            <w:webHidden/>
          </w:rPr>
          <w:tab/>
        </w:r>
        <w:r w:rsidR="00B57C56">
          <w:rPr>
            <w:noProof/>
            <w:webHidden/>
          </w:rPr>
          <w:fldChar w:fldCharType="begin"/>
        </w:r>
        <w:r w:rsidR="00B57C56">
          <w:rPr>
            <w:noProof/>
            <w:webHidden/>
          </w:rPr>
          <w:instrText xml:space="preserve"> PAGEREF _Toc400454172 \h </w:instrText>
        </w:r>
        <w:r w:rsidR="00B57C56">
          <w:rPr>
            <w:noProof/>
            <w:webHidden/>
          </w:rPr>
        </w:r>
        <w:r w:rsidR="00B57C56">
          <w:rPr>
            <w:noProof/>
            <w:webHidden/>
          </w:rPr>
          <w:fldChar w:fldCharType="separate"/>
        </w:r>
        <w:r w:rsidR="00B57C56">
          <w:rPr>
            <w:noProof/>
            <w:webHidden/>
          </w:rPr>
          <w:t>9</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73" w:history="1">
        <w:r w:rsidR="00B57C56" w:rsidRPr="00C20738">
          <w:rPr>
            <w:rStyle w:val="Hyperlink"/>
            <w:noProof/>
          </w:rPr>
          <w:t>EANOrdreNummer</w:t>
        </w:r>
        <w:r w:rsidR="00B57C56">
          <w:rPr>
            <w:noProof/>
            <w:webHidden/>
          </w:rPr>
          <w:tab/>
        </w:r>
        <w:r w:rsidR="00B57C56">
          <w:rPr>
            <w:noProof/>
            <w:webHidden/>
          </w:rPr>
          <w:fldChar w:fldCharType="begin"/>
        </w:r>
        <w:r w:rsidR="00B57C56">
          <w:rPr>
            <w:noProof/>
            <w:webHidden/>
          </w:rPr>
          <w:instrText xml:space="preserve"> PAGEREF _Toc400454173 \h </w:instrText>
        </w:r>
        <w:r w:rsidR="00B57C56">
          <w:rPr>
            <w:noProof/>
            <w:webHidden/>
          </w:rPr>
        </w:r>
        <w:r w:rsidR="00B57C56">
          <w:rPr>
            <w:noProof/>
            <w:webHidden/>
          </w:rPr>
          <w:fldChar w:fldCharType="separate"/>
        </w:r>
        <w:r w:rsidR="00B57C56">
          <w:rPr>
            <w:noProof/>
            <w:webHidden/>
          </w:rPr>
          <w:t>9</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74" w:history="1">
        <w:r w:rsidR="00B57C56" w:rsidRPr="00C20738">
          <w:rPr>
            <w:rStyle w:val="Hyperlink"/>
            <w:noProof/>
          </w:rPr>
          <w:t>KundeNummer</w:t>
        </w:r>
        <w:r w:rsidR="00B57C56">
          <w:rPr>
            <w:noProof/>
            <w:webHidden/>
          </w:rPr>
          <w:tab/>
        </w:r>
        <w:r w:rsidR="00B57C56">
          <w:rPr>
            <w:noProof/>
            <w:webHidden/>
          </w:rPr>
          <w:fldChar w:fldCharType="begin"/>
        </w:r>
        <w:r w:rsidR="00B57C56">
          <w:rPr>
            <w:noProof/>
            <w:webHidden/>
          </w:rPr>
          <w:instrText xml:space="preserve"> PAGEREF _Toc400454174 \h </w:instrText>
        </w:r>
        <w:r w:rsidR="00B57C56">
          <w:rPr>
            <w:noProof/>
            <w:webHidden/>
          </w:rPr>
        </w:r>
        <w:r w:rsidR="00B57C56">
          <w:rPr>
            <w:noProof/>
            <w:webHidden/>
          </w:rPr>
          <w:fldChar w:fldCharType="separate"/>
        </w:r>
        <w:r w:rsidR="00B57C56">
          <w:rPr>
            <w:noProof/>
            <w:webHidden/>
          </w:rPr>
          <w:t>9</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75" w:history="1">
        <w:r w:rsidR="00B57C56" w:rsidRPr="00C20738">
          <w:rPr>
            <w:rStyle w:val="Hyperlink"/>
            <w:noProof/>
          </w:rPr>
          <w:t>KundeType</w:t>
        </w:r>
        <w:r w:rsidR="00B57C56">
          <w:rPr>
            <w:noProof/>
            <w:webHidden/>
          </w:rPr>
          <w:tab/>
        </w:r>
        <w:r w:rsidR="00B57C56">
          <w:rPr>
            <w:noProof/>
            <w:webHidden/>
          </w:rPr>
          <w:fldChar w:fldCharType="begin"/>
        </w:r>
        <w:r w:rsidR="00B57C56">
          <w:rPr>
            <w:noProof/>
            <w:webHidden/>
          </w:rPr>
          <w:instrText xml:space="preserve"> PAGEREF _Toc400454175 \h </w:instrText>
        </w:r>
        <w:r w:rsidR="00B57C56">
          <w:rPr>
            <w:noProof/>
            <w:webHidden/>
          </w:rPr>
        </w:r>
        <w:r w:rsidR="00B57C56">
          <w:rPr>
            <w:noProof/>
            <w:webHidden/>
          </w:rPr>
          <w:fldChar w:fldCharType="separate"/>
        </w:r>
        <w:r w:rsidR="00B57C56">
          <w:rPr>
            <w:noProof/>
            <w:webHidden/>
          </w:rPr>
          <w:t>9</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76" w:history="1">
        <w:r w:rsidR="00B57C56" w:rsidRPr="00C20738">
          <w:rPr>
            <w:rStyle w:val="Hyperlink"/>
            <w:noProof/>
          </w:rPr>
          <w:t>OpkrævningDelFordringBeløb</w:t>
        </w:r>
        <w:r w:rsidR="00B57C56">
          <w:rPr>
            <w:noProof/>
            <w:webHidden/>
          </w:rPr>
          <w:tab/>
        </w:r>
        <w:r w:rsidR="00B57C56">
          <w:rPr>
            <w:noProof/>
            <w:webHidden/>
          </w:rPr>
          <w:fldChar w:fldCharType="begin"/>
        </w:r>
        <w:r w:rsidR="00B57C56">
          <w:rPr>
            <w:noProof/>
            <w:webHidden/>
          </w:rPr>
          <w:instrText xml:space="preserve"> PAGEREF _Toc400454176 \h </w:instrText>
        </w:r>
        <w:r w:rsidR="00B57C56">
          <w:rPr>
            <w:noProof/>
            <w:webHidden/>
          </w:rPr>
        </w:r>
        <w:r w:rsidR="00B57C56">
          <w:rPr>
            <w:noProof/>
            <w:webHidden/>
          </w:rPr>
          <w:fldChar w:fldCharType="separate"/>
        </w:r>
        <w:r w:rsidR="00B57C56">
          <w:rPr>
            <w:noProof/>
            <w:webHidden/>
          </w:rPr>
          <w:t>10</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77" w:history="1">
        <w:r w:rsidR="00B57C56" w:rsidRPr="00C20738">
          <w:rPr>
            <w:rStyle w:val="Hyperlink"/>
            <w:noProof/>
          </w:rPr>
          <w:t>OpkrævningDelFordringTypeID</w:t>
        </w:r>
        <w:r w:rsidR="00B57C56">
          <w:rPr>
            <w:noProof/>
            <w:webHidden/>
          </w:rPr>
          <w:tab/>
        </w:r>
        <w:r w:rsidR="00B57C56">
          <w:rPr>
            <w:noProof/>
            <w:webHidden/>
          </w:rPr>
          <w:fldChar w:fldCharType="begin"/>
        </w:r>
        <w:r w:rsidR="00B57C56">
          <w:rPr>
            <w:noProof/>
            <w:webHidden/>
          </w:rPr>
          <w:instrText xml:space="preserve"> PAGEREF _Toc400454177 \h </w:instrText>
        </w:r>
        <w:r w:rsidR="00B57C56">
          <w:rPr>
            <w:noProof/>
            <w:webHidden/>
          </w:rPr>
        </w:r>
        <w:r w:rsidR="00B57C56">
          <w:rPr>
            <w:noProof/>
            <w:webHidden/>
          </w:rPr>
          <w:fldChar w:fldCharType="separate"/>
        </w:r>
        <w:r w:rsidR="00B57C56">
          <w:rPr>
            <w:noProof/>
            <w:webHidden/>
          </w:rPr>
          <w:t>10</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78" w:history="1">
        <w:r w:rsidR="00B57C56" w:rsidRPr="00C20738">
          <w:rPr>
            <w:rStyle w:val="Hyperlink"/>
            <w:noProof/>
          </w:rPr>
          <w:t>OpkrævningDelFordringTypeNavn</w:t>
        </w:r>
        <w:r w:rsidR="00B57C56">
          <w:rPr>
            <w:noProof/>
            <w:webHidden/>
          </w:rPr>
          <w:tab/>
        </w:r>
        <w:r w:rsidR="00B57C56">
          <w:rPr>
            <w:noProof/>
            <w:webHidden/>
          </w:rPr>
          <w:fldChar w:fldCharType="begin"/>
        </w:r>
        <w:r w:rsidR="00B57C56">
          <w:rPr>
            <w:noProof/>
            <w:webHidden/>
          </w:rPr>
          <w:instrText xml:space="preserve"> PAGEREF _Toc400454178 \h </w:instrText>
        </w:r>
        <w:r w:rsidR="00B57C56">
          <w:rPr>
            <w:noProof/>
            <w:webHidden/>
          </w:rPr>
        </w:r>
        <w:r w:rsidR="00B57C56">
          <w:rPr>
            <w:noProof/>
            <w:webHidden/>
          </w:rPr>
          <w:fldChar w:fldCharType="separate"/>
        </w:r>
        <w:r w:rsidR="00B57C56">
          <w:rPr>
            <w:noProof/>
            <w:webHidden/>
          </w:rPr>
          <w:t>10</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79" w:history="1">
        <w:r w:rsidR="00B57C56" w:rsidRPr="00C20738">
          <w:rPr>
            <w:rStyle w:val="Hyperlink"/>
            <w:noProof/>
          </w:rPr>
          <w:t>OpkrævningFordringArt</w:t>
        </w:r>
        <w:r w:rsidR="00B57C56">
          <w:rPr>
            <w:noProof/>
            <w:webHidden/>
          </w:rPr>
          <w:tab/>
        </w:r>
        <w:r w:rsidR="00B57C56">
          <w:rPr>
            <w:noProof/>
            <w:webHidden/>
          </w:rPr>
          <w:fldChar w:fldCharType="begin"/>
        </w:r>
        <w:r w:rsidR="00B57C56">
          <w:rPr>
            <w:noProof/>
            <w:webHidden/>
          </w:rPr>
          <w:instrText xml:space="preserve"> PAGEREF _Toc400454179 \h </w:instrText>
        </w:r>
        <w:r w:rsidR="00B57C56">
          <w:rPr>
            <w:noProof/>
            <w:webHidden/>
          </w:rPr>
        </w:r>
        <w:r w:rsidR="00B57C56">
          <w:rPr>
            <w:noProof/>
            <w:webHidden/>
          </w:rPr>
          <w:fldChar w:fldCharType="separate"/>
        </w:r>
        <w:r w:rsidR="00B57C56">
          <w:rPr>
            <w:noProof/>
            <w:webHidden/>
          </w:rPr>
          <w:t>10</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80" w:history="1">
        <w:r w:rsidR="00B57C56" w:rsidRPr="00C20738">
          <w:rPr>
            <w:rStyle w:val="Hyperlink"/>
            <w:noProof/>
          </w:rPr>
          <w:t>OpkrævningFordringBeløb</w:t>
        </w:r>
        <w:r w:rsidR="00B57C56">
          <w:rPr>
            <w:noProof/>
            <w:webHidden/>
          </w:rPr>
          <w:tab/>
        </w:r>
        <w:r w:rsidR="00B57C56">
          <w:rPr>
            <w:noProof/>
            <w:webHidden/>
          </w:rPr>
          <w:fldChar w:fldCharType="begin"/>
        </w:r>
        <w:r w:rsidR="00B57C56">
          <w:rPr>
            <w:noProof/>
            <w:webHidden/>
          </w:rPr>
          <w:instrText xml:space="preserve"> PAGEREF _Toc400454180 \h </w:instrText>
        </w:r>
        <w:r w:rsidR="00B57C56">
          <w:rPr>
            <w:noProof/>
            <w:webHidden/>
          </w:rPr>
        </w:r>
        <w:r w:rsidR="00B57C56">
          <w:rPr>
            <w:noProof/>
            <w:webHidden/>
          </w:rPr>
          <w:fldChar w:fldCharType="separate"/>
        </w:r>
        <w:r w:rsidR="00B57C56">
          <w:rPr>
            <w:noProof/>
            <w:webHidden/>
          </w:rPr>
          <w:t>10</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81" w:history="1">
        <w:r w:rsidR="00B57C56" w:rsidRPr="00C20738">
          <w:rPr>
            <w:rStyle w:val="Hyperlink"/>
            <w:noProof/>
          </w:rPr>
          <w:t>OpkrævningFordringBogføringDato</w:t>
        </w:r>
        <w:r w:rsidR="00B57C56">
          <w:rPr>
            <w:noProof/>
            <w:webHidden/>
          </w:rPr>
          <w:tab/>
        </w:r>
        <w:r w:rsidR="00B57C56">
          <w:rPr>
            <w:noProof/>
            <w:webHidden/>
          </w:rPr>
          <w:fldChar w:fldCharType="begin"/>
        </w:r>
        <w:r w:rsidR="00B57C56">
          <w:rPr>
            <w:noProof/>
            <w:webHidden/>
          </w:rPr>
          <w:instrText xml:space="preserve"> PAGEREF _Toc400454181 \h </w:instrText>
        </w:r>
        <w:r w:rsidR="00B57C56">
          <w:rPr>
            <w:noProof/>
            <w:webHidden/>
          </w:rPr>
        </w:r>
        <w:r w:rsidR="00B57C56">
          <w:rPr>
            <w:noProof/>
            <w:webHidden/>
          </w:rPr>
          <w:fldChar w:fldCharType="separate"/>
        </w:r>
        <w:r w:rsidR="00B57C56">
          <w:rPr>
            <w:noProof/>
            <w:webHidden/>
          </w:rPr>
          <w:t>10</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82" w:history="1">
        <w:r w:rsidR="00B57C56" w:rsidRPr="00C20738">
          <w:rPr>
            <w:rStyle w:val="Hyperlink"/>
            <w:noProof/>
          </w:rPr>
          <w:t>OpkrævningFordringErOpkrævetMarkering</w:t>
        </w:r>
        <w:r w:rsidR="00B57C56">
          <w:rPr>
            <w:noProof/>
            <w:webHidden/>
          </w:rPr>
          <w:tab/>
        </w:r>
        <w:r w:rsidR="00B57C56">
          <w:rPr>
            <w:noProof/>
            <w:webHidden/>
          </w:rPr>
          <w:fldChar w:fldCharType="begin"/>
        </w:r>
        <w:r w:rsidR="00B57C56">
          <w:rPr>
            <w:noProof/>
            <w:webHidden/>
          </w:rPr>
          <w:instrText xml:space="preserve"> PAGEREF _Toc400454182 \h </w:instrText>
        </w:r>
        <w:r w:rsidR="00B57C56">
          <w:rPr>
            <w:noProof/>
            <w:webHidden/>
          </w:rPr>
        </w:r>
        <w:r w:rsidR="00B57C56">
          <w:rPr>
            <w:noProof/>
            <w:webHidden/>
          </w:rPr>
          <w:fldChar w:fldCharType="separate"/>
        </w:r>
        <w:r w:rsidR="00B57C56">
          <w:rPr>
            <w:noProof/>
            <w:webHidden/>
          </w:rPr>
          <w:t>10</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83" w:history="1">
        <w:r w:rsidR="00B57C56" w:rsidRPr="00C20738">
          <w:rPr>
            <w:rStyle w:val="Hyperlink"/>
            <w:noProof/>
          </w:rPr>
          <w:t>OpkrævningFordringForfaldDato</w:t>
        </w:r>
        <w:r w:rsidR="00B57C56">
          <w:rPr>
            <w:noProof/>
            <w:webHidden/>
          </w:rPr>
          <w:tab/>
        </w:r>
        <w:r w:rsidR="00B57C56">
          <w:rPr>
            <w:noProof/>
            <w:webHidden/>
          </w:rPr>
          <w:fldChar w:fldCharType="begin"/>
        </w:r>
        <w:r w:rsidR="00B57C56">
          <w:rPr>
            <w:noProof/>
            <w:webHidden/>
          </w:rPr>
          <w:instrText xml:space="preserve"> PAGEREF _Toc400454183 \h </w:instrText>
        </w:r>
        <w:r w:rsidR="00B57C56">
          <w:rPr>
            <w:noProof/>
            <w:webHidden/>
          </w:rPr>
        </w:r>
        <w:r w:rsidR="00B57C56">
          <w:rPr>
            <w:noProof/>
            <w:webHidden/>
          </w:rPr>
          <w:fldChar w:fldCharType="separate"/>
        </w:r>
        <w:r w:rsidR="00B57C56">
          <w:rPr>
            <w:noProof/>
            <w:webHidden/>
          </w:rPr>
          <w:t>10</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84" w:history="1">
        <w:r w:rsidR="00B57C56" w:rsidRPr="00C20738">
          <w:rPr>
            <w:rStyle w:val="Hyperlink"/>
            <w:noProof/>
          </w:rPr>
          <w:t>OpkrævningFordringForsendelseBestillingID</w:t>
        </w:r>
        <w:r w:rsidR="00B57C56">
          <w:rPr>
            <w:noProof/>
            <w:webHidden/>
          </w:rPr>
          <w:tab/>
        </w:r>
        <w:r w:rsidR="00B57C56">
          <w:rPr>
            <w:noProof/>
            <w:webHidden/>
          </w:rPr>
          <w:fldChar w:fldCharType="begin"/>
        </w:r>
        <w:r w:rsidR="00B57C56">
          <w:rPr>
            <w:noProof/>
            <w:webHidden/>
          </w:rPr>
          <w:instrText xml:space="preserve"> PAGEREF _Toc400454184 \h </w:instrText>
        </w:r>
        <w:r w:rsidR="00B57C56">
          <w:rPr>
            <w:noProof/>
            <w:webHidden/>
          </w:rPr>
        </w:r>
        <w:r w:rsidR="00B57C56">
          <w:rPr>
            <w:noProof/>
            <w:webHidden/>
          </w:rPr>
          <w:fldChar w:fldCharType="separate"/>
        </w:r>
        <w:r w:rsidR="00B57C56">
          <w:rPr>
            <w:noProof/>
            <w:webHidden/>
          </w:rPr>
          <w:t>11</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85" w:history="1">
        <w:r w:rsidR="00B57C56" w:rsidRPr="00C20738">
          <w:rPr>
            <w:rStyle w:val="Hyperlink"/>
            <w:noProof/>
          </w:rPr>
          <w:t>OpkrævningFordringForældelseDato</w:t>
        </w:r>
        <w:r w:rsidR="00B57C56">
          <w:rPr>
            <w:noProof/>
            <w:webHidden/>
          </w:rPr>
          <w:tab/>
        </w:r>
        <w:r w:rsidR="00B57C56">
          <w:rPr>
            <w:noProof/>
            <w:webHidden/>
          </w:rPr>
          <w:fldChar w:fldCharType="begin"/>
        </w:r>
        <w:r w:rsidR="00B57C56">
          <w:rPr>
            <w:noProof/>
            <w:webHidden/>
          </w:rPr>
          <w:instrText xml:space="preserve"> PAGEREF _Toc400454185 \h </w:instrText>
        </w:r>
        <w:r w:rsidR="00B57C56">
          <w:rPr>
            <w:noProof/>
            <w:webHidden/>
          </w:rPr>
        </w:r>
        <w:r w:rsidR="00B57C56">
          <w:rPr>
            <w:noProof/>
            <w:webHidden/>
          </w:rPr>
          <w:fldChar w:fldCharType="separate"/>
        </w:r>
        <w:r w:rsidR="00B57C56">
          <w:rPr>
            <w:noProof/>
            <w:webHidden/>
          </w:rPr>
          <w:t>11</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86" w:history="1">
        <w:r w:rsidR="00B57C56" w:rsidRPr="00C20738">
          <w:rPr>
            <w:rStyle w:val="Hyperlink"/>
            <w:noProof/>
          </w:rPr>
          <w:t>OpkrævningFordringFrigivelseDato</w:t>
        </w:r>
        <w:r w:rsidR="00B57C56">
          <w:rPr>
            <w:noProof/>
            <w:webHidden/>
          </w:rPr>
          <w:tab/>
        </w:r>
        <w:r w:rsidR="00B57C56">
          <w:rPr>
            <w:noProof/>
            <w:webHidden/>
          </w:rPr>
          <w:fldChar w:fldCharType="begin"/>
        </w:r>
        <w:r w:rsidR="00B57C56">
          <w:rPr>
            <w:noProof/>
            <w:webHidden/>
          </w:rPr>
          <w:instrText xml:space="preserve"> PAGEREF _Toc400454186 \h </w:instrText>
        </w:r>
        <w:r w:rsidR="00B57C56">
          <w:rPr>
            <w:noProof/>
            <w:webHidden/>
          </w:rPr>
        </w:r>
        <w:r w:rsidR="00B57C56">
          <w:rPr>
            <w:noProof/>
            <w:webHidden/>
          </w:rPr>
          <w:fldChar w:fldCharType="separate"/>
        </w:r>
        <w:r w:rsidR="00B57C56">
          <w:rPr>
            <w:noProof/>
            <w:webHidden/>
          </w:rPr>
          <w:t>11</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87" w:history="1">
        <w:r w:rsidR="00B57C56" w:rsidRPr="00C20738">
          <w:rPr>
            <w:rStyle w:val="Hyperlink"/>
            <w:noProof/>
          </w:rPr>
          <w:t>OpkrævningFordringGenstandNummer</w:t>
        </w:r>
        <w:r w:rsidR="00B57C56">
          <w:rPr>
            <w:noProof/>
            <w:webHidden/>
          </w:rPr>
          <w:tab/>
        </w:r>
        <w:r w:rsidR="00B57C56">
          <w:rPr>
            <w:noProof/>
            <w:webHidden/>
          </w:rPr>
          <w:fldChar w:fldCharType="begin"/>
        </w:r>
        <w:r w:rsidR="00B57C56">
          <w:rPr>
            <w:noProof/>
            <w:webHidden/>
          </w:rPr>
          <w:instrText xml:space="preserve"> PAGEREF _Toc400454187 \h </w:instrText>
        </w:r>
        <w:r w:rsidR="00B57C56">
          <w:rPr>
            <w:noProof/>
            <w:webHidden/>
          </w:rPr>
        </w:r>
        <w:r w:rsidR="00B57C56">
          <w:rPr>
            <w:noProof/>
            <w:webHidden/>
          </w:rPr>
          <w:fldChar w:fldCharType="separate"/>
        </w:r>
        <w:r w:rsidR="00B57C56">
          <w:rPr>
            <w:noProof/>
            <w:webHidden/>
          </w:rPr>
          <w:t>11</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88" w:history="1">
        <w:r w:rsidR="00B57C56" w:rsidRPr="00C20738">
          <w:rPr>
            <w:rStyle w:val="Hyperlink"/>
            <w:noProof/>
          </w:rPr>
          <w:t>OpkrævningFordringHaverNavn</w:t>
        </w:r>
        <w:r w:rsidR="00B57C56">
          <w:rPr>
            <w:noProof/>
            <w:webHidden/>
          </w:rPr>
          <w:tab/>
        </w:r>
        <w:r w:rsidR="00B57C56">
          <w:rPr>
            <w:noProof/>
            <w:webHidden/>
          </w:rPr>
          <w:fldChar w:fldCharType="begin"/>
        </w:r>
        <w:r w:rsidR="00B57C56">
          <w:rPr>
            <w:noProof/>
            <w:webHidden/>
          </w:rPr>
          <w:instrText xml:space="preserve"> PAGEREF _Toc400454188 \h </w:instrText>
        </w:r>
        <w:r w:rsidR="00B57C56">
          <w:rPr>
            <w:noProof/>
            <w:webHidden/>
          </w:rPr>
        </w:r>
        <w:r w:rsidR="00B57C56">
          <w:rPr>
            <w:noProof/>
            <w:webHidden/>
          </w:rPr>
          <w:fldChar w:fldCharType="separate"/>
        </w:r>
        <w:r w:rsidR="00B57C56">
          <w:rPr>
            <w:noProof/>
            <w:webHidden/>
          </w:rPr>
          <w:t>11</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89" w:history="1">
        <w:r w:rsidR="00B57C56" w:rsidRPr="00C20738">
          <w:rPr>
            <w:rStyle w:val="Hyperlink"/>
            <w:noProof/>
          </w:rPr>
          <w:t>OpkrævningFordringHaverNummer</w:t>
        </w:r>
        <w:r w:rsidR="00B57C56">
          <w:rPr>
            <w:noProof/>
            <w:webHidden/>
          </w:rPr>
          <w:tab/>
        </w:r>
        <w:r w:rsidR="00B57C56">
          <w:rPr>
            <w:noProof/>
            <w:webHidden/>
          </w:rPr>
          <w:fldChar w:fldCharType="begin"/>
        </w:r>
        <w:r w:rsidR="00B57C56">
          <w:rPr>
            <w:noProof/>
            <w:webHidden/>
          </w:rPr>
          <w:instrText xml:space="preserve"> PAGEREF _Toc400454189 \h </w:instrText>
        </w:r>
        <w:r w:rsidR="00B57C56">
          <w:rPr>
            <w:noProof/>
            <w:webHidden/>
          </w:rPr>
        </w:r>
        <w:r w:rsidR="00B57C56">
          <w:rPr>
            <w:noProof/>
            <w:webHidden/>
          </w:rPr>
          <w:fldChar w:fldCharType="separate"/>
        </w:r>
        <w:r w:rsidR="00B57C56">
          <w:rPr>
            <w:noProof/>
            <w:webHidden/>
          </w:rPr>
          <w:t>11</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90" w:history="1">
        <w:r w:rsidR="00B57C56" w:rsidRPr="00C20738">
          <w:rPr>
            <w:rStyle w:val="Hyperlink"/>
            <w:noProof/>
          </w:rPr>
          <w:t>OpkrævningFordringHaverNummerType</w:t>
        </w:r>
        <w:r w:rsidR="00B57C56">
          <w:rPr>
            <w:noProof/>
            <w:webHidden/>
          </w:rPr>
          <w:tab/>
        </w:r>
        <w:r w:rsidR="00B57C56">
          <w:rPr>
            <w:noProof/>
            <w:webHidden/>
          </w:rPr>
          <w:fldChar w:fldCharType="begin"/>
        </w:r>
        <w:r w:rsidR="00B57C56">
          <w:rPr>
            <w:noProof/>
            <w:webHidden/>
          </w:rPr>
          <w:instrText xml:space="preserve"> PAGEREF _Toc400454190 \h </w:instrText>
        </w:r>
        <w:r w:rsidR="00B57C56">
          <w:rPr>
            <w:noProof/>
            <w:webHidden/>
          </w:rPr>
        </w:r>
        <w:r w:rsidR="00B57C56">
          <w:rPr>
            <w:noProof/>
            <w:webHidden/>
          </w:rPr>
          <w:fldChar w:fldCharType="separate"/>
        </w:r>
        <w:r w:rsidR="00B57C56">
          <w:rPr>
            <w:noProof/>
            <w:webHidden/>
          </w:rPr>
          <w:t>11</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91" w:history="1">
        <w:r w:rsidR="00B57C56" w:rsidRPr="00C20738">
          <w:rPr>
            <w:rStyle w:val="Hyperlink"/>
            <w:noProof/>
          </w:rPr>
          <w:t>OpkrævningFordringID</w:t>
        </w:r>
        <w:r w:rsidR="00B57C56">
          <w:rPr>
            <w:noProof/>
            <w:webHidden/>
          </w:rPr>
          <w:tab/>
        </w:r>
        <w:r w:rsidR="00B57C56">
          <w:rPr>
            <w:noProof/>
            <w:webHidden/>
          </w:rPr>
          <w:fldChar w:fldCharType="begin"/>
        </w:r>
        <w:r w:rsidR="00B57C56">
          <w:rPr>
            <w:noProof/>
            <w:webHidden/>
          </w:rPr>
          <w:instrText xml:space="preserve"> PAGEREF _Toc400454191 \h </w:instrText>
        </w:r>
        <w:r w:rsidR="00B57C56">
          <w:rPr>
            <w:noProof/>
            <w:webHidden/>
          </w:rPr>
        </w:r>
        <w:r w:rsidR="00B57C56">
          <w:rPr>
            <w:noProof/>
            <w:webHidden/>
          </w:rPr>
          <w:fldChar w:fldCharType="separate"/>
        </w:r>
        <w:r w:rsidR="00B57C56">
          <w:rPr>
            <w:noProof/>
            <w:webHidden/>
          </w:rPr>
          <w:t>11</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92" w:history="1">
        <w:r w:rsidR="00B57C56" w:rsidRPr="00C20738">
          <w:rPr>
            <w:rStyle w:val="Hyperlink"/>
            <w:noProof/>
          </w:rPr>
          <w:t>OpkrævningFordringKommentar</w:t>
        </w:r>
        <w:r w:rsidR="00B57C56">
          <w:rPr>
            <w:noProof/>
            <w:webHidden/>
          </w:rPr>
          <w:tab/>
        </w:r>
        <w:r w:rsidR="00B57C56">
          <w:rPr>
            <w:noProof/>
            <w:webHidden/>
          </w:rPr>
          <w:fldChar w:fldCharType="begin"/>
        </w:r>
        <w:r w:rsidR="00B57C56">
          <w:rPr>
            <w:noProof/>
            <w:webHidden/>
          </w:rPr>
          <w:instrText xml:space="preserve"> PAGEREF _Toc400454192 \h </w:instrText>
        </w:r>
        <w:r w:rsidR="00B57C56">
          <w:rPr>
            <w:noProof/>
            <w:webHidden/>
          </w:rPr>
        </w:r>
        <w:r w:rsidR="00B57C56">
          <w:rPr>
            <w:noProof/>
            <w:webHidden/>
          </w:rPr>
          <w:fldChar w:fldCharType="separate"/>
        </w:r>
        <w:r w:rsidR="00B57C56">
          <w:rPr>
            <w:noProof/>
            <w:webHidden/>
          </w:rPr>
          <w:t>11</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93" w:history="1">
        <w:r w:rsidR="00B57C56" w:rsidRPr="00C20738">
          <w:rPr>
            <w:rStyle w:val="Hyperlink"/>
            <w:noProof/>
          </w:rPr>
          <w:t>OpkrævningFordringModtagelseDato</w:t>
        </w:r>
        <w:r w:rsidR="00B57C56">
          <w:rPr>
            <w:noProof/>
            <w:webHidden/>
          </w:rPr>
          <w:tab/>
        </w:r>
        <w:r w:rsidR="00B57C56">
          <w:rPr>
            <w:noProof/>
            <w:webHidden/>
          </w:rPr>
          <w:fldChar w:fldCharType="begin"/>
        </w:r>
        <w:r w:rsidR="00B57C56">
          <w:rPr>
            <w:noProof/>
            <w:webHidden/>
          </w:rPr>
          <w:instrText xml:space="preserve"> PAGEREF _Toc400454193 \h </w:instrText>
        </w:r>
        <w:r w:rsidR="00B57C56">
          <w:rPr>
            <w:noProof/>
            <w:webHidden/>
          </w:rPr>
        </w:r>
        <w:r w:rsidR="00B57C56">
          <w:rPr>
            <w:noProof/>
            <w:webHidden/>
          </w:rPr>
          <w:fldChar w:fldCharType="separate"/>
        </w:r>
        <w:r w:rsidR="00B57C56">
          <w:rPr>
            <w:noProof/>
            <w:webHidden/>
          </w:rPr>
          <w:t>11</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94" w:history="1">
        <w:r w:rsidR="00B57C56" w:rsidRPr="00C20738">
          <w:rPr>
            <w:rStyle w:val="Hyperlink"/>
            <w:noProof/>
          </w:rPr>
          <w:t>OpkrævningFordringPeriodeFraDato</w:t>
        </w:r>
        <w:r w:rsidR="00B57C56">
          <w:rPr>
            <w:noProof/>
            <w:webHidden/>
          </w:rPr>
          <w:tab/>
        </w:r>
        <w:r w:rsidR="00B57C56">
          <w:rPr>
            <w:noProof/>
            <w:webHidden/>
          </w:rPr>
          <w:fldChar w:fldCharType="begin"/>
        </w:r>
        <w:r w:rsidR="00B57C56">
          <w:rPr>
            <w:noProof/>
            <w:webHidden/>
          </w:rPr>
          <w:instrText xml:space="preserve"> PAGEREF _Toc400454194 \h </w:instrText>
        </w:r>
        <w:r w:rsidR="00B57C56">
          <w:rPr>
            <w:noProof/>
            <w:webHidden/>
          </w:rPr>
        </w:r>
        <w:r w:rsidR="00B57C56">
          <w:rPr>
            <w:noProof/>
            <w:webHidden/>
          </w:rPr>
          <w:fldChar w:fldCharType="separate"/>
        </w:r>
        <w:r w:rsidR="00B57C56">
          <w:rPr>
            <w:noProof/>
            <w:webHidden/>
          </w:rPr>
          <w:t>12</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95" w:history="1">
        <w:r w:rsidR="00B57C56" w:rsidRPr="00C20738">
          <w:rPr>
            <w:rStyle w:val="Hyperlink"/>
            <w:noProof/>
          </w:rPr>
          <w:t>OpkrævningFordringPeriodeTilDato</w:t>
        </w:r>
        <w:r w:rsidR="00B57C56">
          <w:rPr>
            <w:noProof/>
            <w:webHidden/>
          </w:rPr>
          <w:tab/>
        </w:r>
        <w:r w:rsidR="00B57C56">
          <w:rPr>
            <w:noProof/>
            <w:webHidden/>
          </w:rPr>
          <w:fldChar w:fldCharType="begin"/>
        </w:r>
        <w:r w:rsidR="00B57C56">
          <w:rPr>
            <w:noProof/>
            <w:webHidden/>
          </w:rPr>
          <w:instrText xml:space="preserve"> PAGEREF _Toc400454195 \h </w:instrText>
        </w:r>
        <w:r w:rsidR="00B57C56">
          <w:rPr>
            <w:noProof/>
            <w:webHidden/>
          </w:rPr>
        </w:r>
        <w:r w:rsidR="00B57C56">
          <w:rPr>
            <w:noProof/>
            <w:webHidden/>
          </w:rPr>
          <w:fldChar w:fldCharType="separate"/>
        </w:r>
        <w:r w:rsidR="00B57C56">
          <w:rPr>
            <w:noProof/>
            <w:webHidden/>
          </w:rPr>
          <w:t>12</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96" w:history="1">
        <w:r w:rsidR="00B57C56" w:rsidRPr="00C20738">
          <w:rPr>
            <w:rStyle w:val="Hyperlink"/>
            <w:noProof/>
          </w:rPr>
          <w:t>OpkrævningFordringReferenceNummer</w:t>
        </w:r>
        <w:r w:rsidR="00B57C56">
          <w:rPr>
            <w:noProof/>
            <w:webHidden/>
          </w:rPr>
          <w:tab/>
        </w:r>
        <w:r w:rsidR="00B57C56">
          <w:rPr>
            <w:noProof/>
            <w:webHidden/>
          </w:rPr>
          <w:fldChar w:fldCharType="begin"/>
        </w:r>
        <w:r w:rsidR="00B57C56">
          <w:rPr>
            <w:noProof/>
            <w:webHidden/>
          </w:rPr>
          <w:instrText xml:space="preserve"> PAGEREF _Toc400454196 \h </w:instrText>
        </w:r>
        <w:r w:rsidR="00B57C56">
          <w:rPr>
            <w:noProof/>
            <w:webHidden/>
          </w:rPr>
        </w:r>
        <w:r w:rsidR="00B57C56">
          <w:rPr>
            <w:noProof/>
            <w:webHidden/>
          </w:rPr>
          <w:fldChar w:fldCharType="separate"/>
        </w:r>
        <w:r w:rsidR="00B57C56">
          <w:rPr>
            <w:noProof/>
            <w:webHidden/>
          </w:rPr>
          <w:t>12</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97" w:history="1">
        <w:r w:rsidR="00B57C56" w:rsidRPr="00C20738">
          <w:rPr>
            <w:rStyle w:val="Hyperlink"/>
            <w:noProof/>
          </w:rPr>
          <w:t>OpkrævningFordringRenteDato</w:t>
        </w:r>
        <w:r w:rsidR="00B57C56">
          <w:rPr>
            <w:noProof/>
            <w:webHidden/>
          </w:rPr>
          <w:tab/>
        </w:r>
        <w:r w:rsidR="00B57C56">
          <w:rPr>
            <w:noProof/>
            <w:webHidden/>
          </w:rPr>
          <w:fldChar w:fldCharType="begin"/>
        </w:r>
        <w:r w:rsidR="00B57C56">
          <w:rPr>
            <w:noProof/>
            <w:webHidden/>
          </w:rPr>
          <w:instrText xml:space="preserve"> PAGEREF _Toc400454197 \h </w:instrText>
        </w:r>
        <w:r w:rsidR="00B57C56">
          <w:rPr>
            <w:noProof/>
            <w:webHidden/>
          </w:rPr>
        </w:r>
        <w:r w:rsidR="00B57C56">
          <w:rPr>
            <w:noProof/>
            <w:webHidden/>
          </w:rPr>
          <w:fldChar w:fldCharType="separate"/>
        </w:r>
        <w:r w:rsidR="00B57C56">
          <w:rPr>
            <w:noProof/>
            <w:webHidden/>
          </w:rPr>
          <w:t>12</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98" w:history="1">
        <w:r w:rsidR="00B57C56" w:rsidRPr="00C20738">
          <w:rPr>
            <w:rStyle w:val="Hyperlink"/>
            <w:noProof/>
          </w:rPr>
          <w:t>OpkrævningFordringRykkerHendstandDato</w:t>
        </w:r>
        <w:r w:rsidR="00B57C56">
          <w:rPr>
            <w:noProof/>
            <w:webHidden/>
          </w:rPr>
          <w:tab/>
        </w:r>
        <w:r w:rsidR="00B57C56">
          <w:rPr>
            <w:noProof/>
            <w:webHidden/>
          </w:rPr>
          <w:fldChar w:fldCharType="begin"/>
        </w:r>
        <w:r w:rsidR="00B57C56">
          <w:rPr>
            <w:noProof/>
            <w:webHidden/>
          </w:rPr>
          <w:instrText xml:space="preserve"> PAGEREF _Toc400454198 \h </w:instrText>
        </w:r>
        <w:r w:rsidR="00B57C56">
          <w:rPr>
            <w:noProof/>
            <w:webHidden/>
          </w:rPr>
        </w:r>
        <w:r w:rsidR="00B57C56">
          <w:rPr>
            <w:noProof/>
            <w:webHidden/>
          </w:rPr>
          <w:fldChar w:fldCharType="separate"/>
        </w:r>
        <w:r w:rsidR="00B57C56">
          <w:rPr>
            <w:noProof/>
            <w:webHidden/>
          </w:rPr>
          <w:t>12</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199" w:history="1">
        <w:r w:rsidR="00B57C56" w:rsidRPr="00C20738">
          <w:rPr>
            <w:rStyle w:val="Hyperlink"/>
            <w:noProof/>
          </w:rPr>
          <w:t>OpkrævningFordringSidsteRettidigBetalingDato</w:t>
        </w:r>
        <w:r w:rsidR="00B57C56">
          <w:rPr>
            <w:noProof/>
            <w:webHidden/>
          </w:rPr>
          <w:tab/>
        </w:r>
        <w:r w:rsidR="00B57C56">
          <w:rPr>
            <w:noProof/>
            <w:webHidden/>
          </w:rPr>
          <w:fldChar w:fldCharType="begin"/>
        </w:r>
        <w:r w:rsidR="00B57C56">
          <w:rPr>
            <w:noProof/>
            <w:webHidden/>
          </w:rPr>
          <w:instrText xml:space="preserve"> PAGEREF _Toc400454199 \h </w:instrText>
        </w:r>
        <w:r w:rsidR="00B57C56">
          <w:rPr>
            <w:noProof/>
            <w:webHidden/>
          </w:rPr>
        </w:r>
        <w:r w:rsidR="00B57C56">
          <w:rPr>
            <w:noProof/>
            <w:webHidden/>
          </w:rPr>
          <w:fldChar w:fldCharType="separate"/>
        </w:r>
        <w:r w:rsidR="00B57C56">
          <w:rPr>
            <w:noProof/>
            <w:webHidden/>
          </w:rPr>
          <w:t>12</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00" w:history="1">
        <w:r w:rsidR="00B57C56" w:rsidRPr="00C20738">
          <w:rPr>
            <w:rStyle w:val="Hyperlink"/>
            <w:noProof/>
          </w:rPr>
          <w:t>OpkrævningFordringStiftelseDato</w:t>
        </w:r>
        <w:r w:rsidR="00B57C56">
          <w:rPr>
            <w:noProof/>
            <w:webHidden/>
          </w:rPr>
          <w:tab/>
        </w:r>
        <w:r w:rsidR="00B57C56">
          <w:rPr>
            <w:noProof/>
            <w:webHidden/>
          </w:rPr>
          <w:fldChar w:fldCharType="begin"/>
        </w:r>
        <w:r w:rsidR="00B57C56">
          <w:rPr>
            <w:noProof/>
            <w:webHidden/>
          </w:rPr>
          <w:instrText xml:space="preserve"> PAGEREF _Toc400454200 \h </w:instrText>
        </w:r>
        <w:r w:rsidR="00B57C56">
          <w:rPr>
            <w:noProof/>
            <w:webHidden/>
          </w:rPr>
        </w:r>
        <w:r w:rsidR="00B57C56">
          <w:rPr>
            <w:noProof/>
            <w:webHidden/>
          </w:rPr>
          <w:fldChar w:fldCharType="separate"/>
        </w:r>
        <w:r w:rsidR="00B57C56">
          <w:rPr>
            <w:noProof/>
            <w:webHidden/>
          </w:rPr>
          <w:t>12</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01" w:history="1">
        <w:r w:rsidR="00B57C56" w:rsidRPr="00C20738">
          <w:rPr>
            <w:rStyle w:val="Hyperlink"/>
            <w:noProof/>
          </w:rPr>
          <w:t>OpkrævningFordringTypeID</w:t>
        </w:r>
        <w:r w:rsidR="00B57C56">
          <w:rPr>
            <w:noProof/>
            <w:webHidden/>
          </w:rPr>
          <w:tab/>
        </w:r>
        <w:r w:rsidR="00B57C56">
          <w:rPr>
            <w:noProof/>
            <w:webHidden/>
          </w:rPr>
          <w:fldChar w:fldCharType="begin"/>
        </w:r>
        <w:r w:rsidR="00B57C56">
          <w:rPr>
            <w:noProof/>
            <w:webHidden/>
          </w:rPr>
          <w:instrText xml:space="preserve"> PAGEREF _Toc400454201 \h </w:instrText>
        </w:r>
        <w:r w:rsidR="00B57C56">
          <w:rPr>
            <w:noProof/>
            <w:webHidden/>
          </w:rPr>
        </w:r>
        <w:r w:rsidR="00B57C56">
          <w:rPr>
            <w:noProof/>
            <w:webHidden/>
          </w:rPr>
          <w:fldChar w:fldCharType="separate"/>
        </w:r>
        <w:r w:rsidR="00B57C56">
          <w:rPr>
            <w:noProof/>
            <w:webHidden/>
          </w:rPr>
          <w:t>12</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02" w:history="1">
        <w:r w:rsidR="00B57C56" w:rsidRPr="00C20738">
          <w:rPr>
            <w:rStyle w:val="Hyperlink"/>
            <w:noProof/>
          </w:rPr>
          <w:t>OpkrævningFordringTypeNavn</w:t>
        </w:r>
        <w:r w:rsidR="00B57C56">
          <w:rPr>
            <w:noProof/>
            <w:webHidden/>
          </w:rPr>
          <w:tab/>
        </w:r>
        <w:r w:rsidR="00B57C56">
          <w:rPr>
            <w:noProof/>
            <w:webHidden/>
          </w:rPr>
          <w:fldChar w:fldCharType="begin"/>
        </w:r>
        <w:r w:rsidR="00B57C56">
          <w:rPr>
            <w:noProof/>
            <w:webHidden/>
          </w:rPr>
          <w:instrText xml:space="preserve"> PAGEREF _Toc400454202 \h </w:instrText>
        </w:r>
        <w:r w:rsidR="00B57C56">
          <w:rPr>
            <w:noProof/>
            <w:webHidden/>
          </w:rPr>
        </w:r>
        <w:r w:rsidR="00B57C56">
          <w:rPr>
            <w:noProof/>
            <w:webHidden/>
          </w:rPr>
          <w:fldChar w:fldCharType="separate"/>
        </w:r>
        <w:r w:rsidR="00B57C56">
          <w:rPr>
            <w:noProof/>
            <w:webHidden/>
          </w:rPr>
          <w:t>13</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03" w:history="1">
        <w:r w:rsidR="00B57C56" w:rsidRPr="00C20738">
          <w:rPr>
            <w:rStyle w:val="Hyperlink"/>
            <w:noProof/>
          </w:rPr>
          <w:t>OpkrævningHæftelseForm</w:t>
        </w:r>
        <w:r w:rsidR="00B57C56">
          <w:rPr>
            <w:noProof/>
            <w:webHidden/>
          </w:rPr>
          <w:tab/>
        </w:r>
        <w:r w:rsidR="00B57C56">
          <w:rPr>
            <w:noProof/>
            <w:webHidden/>
          </w:rPr>
          <w:fldChar w:fldCharType="begin"/>
        </w:r>
        <w:r w:rsidR="00B57C56">
          <w:rPr>
            <w:noProof/>
            <w:webHidden/>
          </w:rPr>
          <w:instrText xml:space="preserve"> PAGEREF _Toc400454203 \h </w:instrText>
        </w:r>
        <w:r w:rsidR="00B57C56">
          <w:rPr>
            <w:noProof/>
            <w:webHidden/>
          </w:rPr>
        </w:r>
        <w:r w:rsidR="00B57C56">
          <w:rPr>
            <w:noProof/>
            <w:webHidden/>
          </w:rPr>
          <w:fldChar w:fldCharType="separate"/>
        </w:r>
        <w:r w:rsidR="00B57C56">
          <w:rPr>
            <w:noProof/>
            <w:webHidden/>
          </w:rPr>
          <w:t>13</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04" w:history="1">
        <w:r w:rsidR="00B57C56" w:rsidRPr="00C20738">
          <w:rPr>
            <w:rStyle w:val="Hyperlink"/>
            <w:noProof/>
          </w:rPr>
          <w:t>OpkrævningHæftelseSlutDato</w:t>
        </w:r>
        <w:r w:rsidR="00B57C56">
          <w:rPr>
            <w:noProof/>
            <w:webHidden/>
          </w:rPr>
          <w:tab/>
        </w:r>
        <w:r w:rsidR="00B57C56">
          <w:rPr>
            <w:noProof/>
            <w:webHidden/>
          </w:rPr>
          <w:fldChar w:fldCharType="begin"/>
        </w:r>
        <w:r w:rsidR="00B57C56">
          <w:rPr>
            <w:noProof/>
            <w:webHidden/>
          </w:rPr>
          <w:instrText xml:space="preserve"> PAGEREF _Toc400454204 \h </w:instrText>
        </w:r>
        <w:r w:rsidR="00B57C56">
          <w:rPr>
            <w:noProof/>
            <w:webHidden/>
          </w:rPr>
        </w:r>
        <w:r w:rsidR="00B57C56">
          <w:rPr>
            <w:noProof/>
            <w:webHidden/>
          </w:rPr>
          <w:fldChar w:fldCharType="separate"/>
        </w:r>
        <w:r w:rsidR="00B57C56">
          <w:rPr>
            <w:noProof/>
            <w:webHidden/>
          </w:rPr>
          <w:t>13</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05" w:history="1">
        <w:r w:rsidR="00B57C56" w:rsidRPr="00C20738">
          <w:rPr>
            <w:rStyle w:val="Hyperlink"/>
            <w:noProof/>
          </w:rPr>
          <w:t>OpkrævningHæftelseStartDato</w:t>
        </w:r>
        <w:r w:rsidR="00B57C56">
          <w:rPr>
            <w:noProof/>
            <w:webHidden/>
          </w:rPr>
          <w:tab/>
        </w:r>
        <w:r w:rsidR="00B57C56">
          <w:rPr>
            <w:noProof/>
            <w:webHidden/>
          </w:rPr>
          <w:fldChar w:fldCharType="begin"/>
        </w:r>
        <w:r w:rsidR="00B57C56">
          <w:rPr>
            <w:noProof/>
            <w:webHidden/>
          </w:rPr>
          <w:instrText xml:space="preserve"> PAGEREF _Toc400454205 \h </w:instrText>
        </w:r>
        <w:r w:rsidR="00B57C56">
          <w:rPr>
            <w:noProof/>
            <w:webHidden/>
          </w:rPr>
        </w:r>
        <w:r w:rsidR="00B57C56">
          <w:rPr>
            <w:noProof/>
            <w:webHidden/>
          </w:rPr>
          <w:fldChar w:fldCharType="separate"/>
        </w:r>
        <w:r w:rsidR="00B57C56">
          <w:rPr>
            <w:noProof/>
            <w:webHidden/>
          </w:rPr>
          <w:t>13</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06" w:history="1">
        <w:r w:rsidR="00B57C56" w:rsidRPr="00C20738">
          <w:rPr>
            <w:rStyle w:val="Hyperlink"/>
            <w:noProof/>
          </w:rPr>
          <w:t>OpkrævningSpecifikationLinjeBeløb</w:t>
        </w:r>
        <w:r w:rsidR="00B57C56">
          <w:rPr>
            <w:noProof/>
            <w:webHidden/>
          </w:rPr>
          <w:tab/>
        </w:r>
        <w:r w:rsidR="00B57C56">
          <w:rPr>
            <w:noProof/>
            <w:webHidden/>
          </w:rPr>
          <w:fldChar w:fldCharType="begin"/>
        </w:r>
        <w:r w:rsidR="00B57C56">
          <w:rPr>
            <w:noProof/>
            <w:webHidden/>
          </w:rPr>
          <w:instrText xml:space="preserve"> PAGEREF _Toc400454206 \h </w:instrText>
        </w:r>
        <w:r w:rsidR="00B57C56">
          <w:rPr>
            <w:noProof/>
            <w:webHidden/>
          </w:rPr>
        </w:r>
        <w:r w:rsidR="00B57C56">
          <w:rPr>
            <w:noProof/>
            <w:webHidden/>
          </w:rPr>
          <w:fldChar w:fldCharType="separate"/>
        </w:r>
        <w:r w:rsidR="00B57C56">
          <w:rPr>
            <w:noProof/>
            <w:webHidden/>
          </w:rPr>
          <w:t>13</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07" w:history="1">
        <w:r w:rsidR="00B57C56" w:rsidRPr="00C20738">
          <w:rPr>
            <w:rStyle w:val="Hyperlink"/>
            <w:noProof/>
          </w:rPr>
          <w:t>OpkrævningSpecifikationLinjeNummer</w:t>
        </w:r>
        <w:r w:rsidR="00B57C56">
          <w:rPr>
            <w:noProof/>
            <w:webHidden/>
          </w:rPr>
          <w:tab/>
        </w:r>
        <w:r w:rsidR="00B57C56">
          <w:rPr>
            <w:noProof/>
            <w:webHidden/>
          </w:rPr>
          <w:fldChar w:fldCharType="begin"/>
        </w:r>
        <w:r w:rsidR="00B57C56">
          <w:rPr>
            <w:noProof/>
            <w:webHidden/>
          </w:rPr>
          <w:instrText xml:space="preserve"> PAGEREF _Toc400454207 \h </w:instrText>
        </w:r>
        <w:r w:rsidR="00B57C56">
          <w:rPr>
            <w:noProof/>
            <w:webHidden/>
          </w:rPr>
        </w:r>
        <w:r w:rsidR="00B57C56">
          <w:rPr>
            <w:noProof/>
            <w:webHidden/>
          </w:rPr>
          <w:fldChar w:fldCharType="separate"/>
        </w:r>
        <w:r w:rsidR="00B57C56">
          <w:rPr>
            <w:noProof/>
            <w:webHidden/>
          </w:rPr>
          <w:t>13</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08" w:history="1">
        <w:r w:rsidR="00B57C56" w:rsidRPr="00C20738">
          <w:rPr>
            <w:rStyle w:val="Hyperlink"/>
            <w:noProof/>
          </w:rPr>
          <w:t>OpkrævningSpecifikationLinjeParameterBeløb</w:t>
        </w:r>
        <w:r w:rsidR="00B57C56">
          <w:rPr>
            <w:noProof/>
            <w:webHidden/>
          </w:rPr>
          <w:tab/>
        </w:r>
        <w:r w:rsidR="00B57C56">
          <w:rPr>
            <w:noProof/>
            <w:webHidden/>
          </w:rPr>
          <w:fldChar w:fldCharType="begin"/>
        </w:r>
        <w:r w:rsidR="00B57C56">
          <w:rPr>
            <w:noProof/>
            <w:webHidden/>
          </w:rPr>
          <w:instrText xml:space="preserve"> PAGEREF _Toc400454208 \h </w:instrText>
        </w:r>
        <w:r w:rsidR="00B57C56">
          <w:rPr>
            <w:noProof/>
            <w:webHidden/>
          </w:rPr>
        </w:r>
        <w:r w:rsidR="00B57C56">
          <w:rPr>
            <w:noProof/>
            <w:webHidden/>
          </w:rPr>
          <w:fldChar w:fldCharType="separate"/>
        </w:r>
        <w:r w:rsidR="00B57C56">
          <w:rPr>
            <w:noProof/>
            <w:webHidden/>
          </w:rPr>
          <w:t>13</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09" w:history="1">
        <w:r w:rsidR="00B57C56" w:rsidRPr="00C20738">
          <w:rPr>
            <w:rStyle w:val="Hyperlink"/>
            <w:noProof/>
          </w:rPr>
          <w:t>OpkrævningSpecifikationLinjeParameterDato</w:t>
        </w:r>
        <w:r w:rsidR="00B57C56">
          <w:rPr>
            <w:noProof/>
            <w:webHidden/>
          </w:rPr>
          <w:tab/>
        </w:r>
        <w:r w:rsidR="00B57C56">
          <w:rPr>
            <w:noProof/>
            <w:webHidden/>
          </w:rPr>
          <w:fldChar w:fldCharType="begin"/>
        </w:r>
        <w:r w:rsidR="00B57C56">
          <w:rPr>
            <w:noProof/>
            <w:webHidden/>
          </w:rPr>
          <w:instrText xml:space="preserve"> PAGEREF _Toc400454209 \h </w:instrText>
        </w:r>
        <w:r w:rsidR="00B57C56">
          <w:rPr>
            <w:noProof/>
            <w:webHidden/>
          </w:rPr>
        </w:r>
        <w:r w:rsidR="00B57C56">
          <w:rPr>
            <w:noProof/>
            <w:webHidden/>
          </w:rPr>
          <w:fldChar w:fldCharType="separate"/>
        </w:r>
        <w:r w:rsidR="00B57C56">
          <w:rPr>
            <w:noProof/>
            <w:webHidden/>
          </w:rPr>
          <w:t>13</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10" w:history="1">
        <w:r w:rsidR="00B57C56" w:rsidRPr="00C20738">
          <w:rPr>
            <w:rStyle w:val="Hyperlink"/>
            <w:noProof/>
          </w:rPr>
          <w:t>OpkrævningSpecifikationLinjeParameterMængde</w:t>
        </w:r>
        <w:r w:rsidR="00B57C56">
          <w:rPr>
            <w:noProof/>
            <w:webHidden/>
          </w:rPr>
          <w:tab/>
        </w:r>
        <w:r w:rsidR="00B57C56">
          <w:rPr>
            <w:noProof/>
            <w:webHidden/>
          </w:rPr>
          <w:fldChar w:fldCharType="begin"/>
        </w:r>
        <w:r w:rsidR="00B57C56">
          <w:rPr>
            <w:noProof/>
            <w:webHidden/>
          </w:rPr>
          <w:instrText xml:space="preserve"> PAGEREF _Toc400454210 \h </w:instrText>
        </w:r>
        <w:r w:rsidR="00B57C56">
          <w:rPr>
            <w:noProof/>
            <w:webHidden/>
          </w:rPr>
        </w:r>
        <w:r w:rsidR="00B57C56">
          <w:rPr>
            <w:noProof/>
            <w:webHidden/>
          </w:rPr>
          <w:fldChar w:fldCharType="separate"/>
        </w:r>
        <w:r w:rsidR="00B57C56">
          <w:rPr>
            <w:noProof/>
            <w:webHidden/>
          </w:rPr>
          <w:t>13</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11" w:history="1">
        <w:r w:rsidR="00B57C56" w:rsidRPr="00C20738">
          <w:rPr>
            <w:rStyle w:val="Hyperlink"/>
            <w:noProof/>
          </w:rPr>
          <w:t>OpkrævningSpecifikationLinjeParameterNavn</w:t>
        </w:r>
        <w:r w:rsidR="00B57C56">
          <w:rPr>
            <w:noProof/>
            <w:webHidden/>
          </w:rPr>
          <w:tab/>
        </w:r>
        <w:r w:rsidR="00B57C56">
          <w:rPr>
            <w:noProof/>
            <w:webHidden/>
          </w:rPr>
          <w:fldChar w:fldCharType="begin"/>
        </w:r>
        <w:r w:rsidR="00B57C56">
          <w:rPr>
            <w:noProof/>
            <w:webHidden/>
          </w:rPr>
          <w:instrText xml:space="preserve"> PAGEREF _Toc400454211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12" w:history="1">
        <w:r w:rsidR="00B57C56" w:rsidRPr="00C20738">
          <w:rPr>
            <w:rStyle w:val="Hyperlink"/>
            <w:noProof/>
          </w:rPr>
          <w:t>OpkrævningSpecifikationLinjeParameterSats</w:t>
        </w:r>
        <w:r w:rsidR="00B57C56">
          <w:rPr>
            <w:noProof/>
            <w:webHidden/>
          </w:rPr>
          <w:tab/>
        </w:r>
        <w:r w:rsidR="00B57C56">
          <w:rPr>
            <w:noProof/>
            <w:webHidden/>
          </w:rPr>
          <w:fldChar w:fldCharType="begin"/>
        </w:r>
        <w:r w:rsidR="00B57C56">
          <w:rPr>
            <w:noProof/>
            <w:webHidden/>
          </w:rPr>
          <w:instrText xml:space="preserve"> PAGEREF _Toc400454212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13" w:history="1">
        <w:r w:rsidR="00B57C56" w:rsidRPr="00C20738">
          <w:rPr>
            <w:rStyle w:val="Hyperlink"/>
            <w:noProof/>
          </w:rPr>
          <w:t>OpkrævningSpecifikationLinjeParameterTekst</w:t>
        </w:r>
        <w:r w:rsidR="00B57C56">
          <w:rPr>
            <w:noProof/>
            <w:webHidden/>
          </w:rPr>
          <w:tab/>
        </w:r>
        <w:r w:rsidR="00B57C56">
          <w:rPr>
            <w:noProof/>
            <w:webHidden/>
          </w:rPr>
          <w:fldChar w:fldCharType="begin"/>
        </w:r>
        <w:r w:rsidR="00B57C56">
          <w:rPr>
            <w:noProof/>
            <w:webHidden/>
          </w:rPr>
          <w:instrText xml:space="preserve"> PAGEREF _Toc400454213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14" w:history="1">
        <w:r w:rsidR="00B57C56" w:rsidRPr="00C20738">
          <w:rPr>
            <w:rStyle w:val="Hyperlink"/>
            <w:noProof/>
          </w:rPr>
          <w:t>OpkrævningSpecifikationLinjeTekst</w:t>
        </w:r>
        <w:r w:rsidR="00B57C56">
          <w:rPr>
            <w:noProof/>
            <w:webHidden/>
          </w:rPr>
          <w:tab/>
        </w:r>
        <w:r w:rsidR="00B57C56">
          <w:rPr>
            <w:noProof/>
            <w:webHidden/>
          </w:rPr>
          <w:fldChar w:fldCharType="begin"/>
        </w:r>
        <w:r w:rsidR="00B57C56">
          <w:rPr>
            <w:noProof/>
            <w:webHidden/>
          </w:rPr>
          <w:instrText xml:space="preserve"> PAGEREF _Toc400454214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15" w:history="1">
        <w:r w:rsidR="00B57C56" w:rsidRPr="00C20738">
          <w:rPr>
            <w:rStyle w:val="Hyperlink"/>
            <w:noProof/>
          </w:rPr>
          <w:t>OpkrævningSpecifikationParameterBeløb</w:t>
        </w:r>
        <w:r w:rsidR="00B57C56">
          <w:rPr>
            <w:noProof/>
            <w:webHidden/>
          </w:rPr>
          <w:tab/>
        </w:r>
        <w:r w:rsidR="00B57C56">
          <w:rPr>
            <w:noProof/>
            <w:webHidden/>
          </w:rPr>
          <w:fldChar w:fldCharType="begin"/>
        </w:r>
        <w:r w:rsidR="00B57C56">
          <w:rPr>
            <w:noProof/>
            <w:webHidden/>
          </w:rPr>
          <w:instrText xml:space="preserve"> PAGEREF _Toc400454215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16" w:history="1">
        <w:r w:rsidR="00B57C56" w:rsidRPr="00C20738">
          <w:rPr>
            <w:rStyle w:val="Hyperlink"/>
            <w:noProof/>
          </w:rPr>
          <w:t>OpkrævningSpecifikationParameterDato</w:t>
        </w:r>
        <w:r w:rsidR="00B57C56">
          <w:rPr>
            <w:noProof/>
            <w:webHidden/>
          </w:rPr>
          <w:tab/>
        </w:r>
        <w:r w:rsidR="00B57C56">
          <w:rPr>
            <w:noProof/>
            <w:webHidden/>
          </w:rPr>
          <w:fldChar w:fldCharType="begin"/>
        </w:r>
        <w:r w:rsidR="00B57C56">
          <w:rPr>
            <w:noProof/>
            <w:webHidden/>
          </w:rPr>
          <w:instrText xml:space="preserve"> PAGEREF _Toc400454216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17" w:history="1">
        <w:r w:rsidR="00B57C56" w:rsidRPr="00C20738">
          <w:rPr>
            <w:rStyle w:val="Hyperlink"/>
            <w:noProof/>
          </w:rPr>
          <w:t>OpkrævningSpecifikationParameterMængde</w:t>
        </w:r>
        <w:r w:rsidR="00B57C56">
          <w:rPr>
            <w:noProof/>
            <w:webHidden/>
          </w:rPr>
          <w:tab/>
        </w:r>
        <w:r w:rsidR="00B57C56">
          <w:rPr>
            <w:noProof/>
            <w:webHidden/>
          </w:rPr>
          <w:fldChar w:fldCharType="begin"/>
        </w:r>
        <w:r w:rsidR="00B57C56">
          <w:rPr>
            <w:noProof/>
            <w:webHidden/>
          </w:rPr>
          <w:instrText xml:space="preserve"> PAGEREF _Toc400454217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18" w:history="1">
        <w:r w:rsidR="00B57C56" w:rsidRPr="00C20738">
          <w:rPr>
            <w:rStyle w:val="Hyperlink"/>
            <w:noProof/>
          </w:rPr>
          <w:t>OpkrævningSpecifikationParameterNavn</w:t>
        </w:r>
        <w:r w:rsidR="00B57C56">
          <w:rPr>
            <w:noProof/>
            <w:webHidden/>
          </w:rPr>
          <w:tab/>
        </w:r>
        <w:r w:rsidR="00B57C56">
          <w:rPr>
            <w:noProof/>
            <w:webHidden/>
          </w:rPr>
          <w:fldChar w:fldCharType="begin"/>
        </w:r>
        <w:r w:rsidR="00B57C56">
          <w:rPr>
            <w:noProof/>
            <w:webHidden/>
          </w:rPr>
          <w:instrText xml:space="preserve"> PAGEREF _Toc400454218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19" w:history="1">
        <w:r w:rsidR="00B57C56" w:rsidRPr="00C20738">
          <w:rPr>
            <w:rStyle w:val="Hyperlink"/>
            <w:noProof/>
          </w:rPr>
          <w:t>OpkrævningSpecifikationParameterSats</w:t>
        </w:r>
        <w:r w:rsidR="00B57C56">
          <w:rPr>
            <w:noProof/>
            <w:webHidden/>
          </w:rPr>
          <w:tab/>
        </w:r>
        <w:r w:rsidR="00B57C56">
          <w:rPr>
            <w:noProof/>
            <w:webHidden/>
          </w:rPr>
          <w:fldChar w:fldCharType="begin"/>
        </w:r>
        <w:r w:rsidR="00B57C56">
          <w:rPr>
            <w:noProof/>
            <w:webHidden/>
          </w:rPr>
          <w:instrText xml:space="preserve"> PAGEREF _Toc400454219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20" w:history="1">
        <w:r w:rsidR="00B57C56" w:rsidRPr="00C20738">
          <w:rPr>
            <w:rStyle w:val="Hyperlink"/>
            <w:noProof/>
          </w:rPr>
          <w:t>OpkrævningSpecifikationParameterTekst</w:t>
        </w:r>
        <w:r w:rsidR="00B57C56">
          <w:rPr>
            <w:noProof/>
            <w:webHidden/>
          </w:rPr>
          <w:tab/>
        </w:r>
        <w:r w:rsidR="00B57C56">
          <w:rPr>
            <w:noProof/>
            <w:webHidden/>
          </w:rPr>
          <w:fldChar w:fldCharType="begin"/>
        </w:r>
        <w:r w:rsidR="00B57C56">
          <w:rPr>
            <w:noProof/>
            <w:webHidden/>
          </w:rPr>
          <w:instrText xml:space="preserve"> PAGEREF _Toc400454220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21" w:history="1">
        <w:r w:rsidR="00B57C56" w:rsidRPr="00C20738">
          <w:rPr>
            <w:rStyle w:val="Hyperlink"/>
            <w:noProof/>
          </w:rPr>
          <w:t>ProduktionEnhedNummer</w:t>
        </w:r>
        <w:r w:rsidR="00B57C56">
          <w:rPr>
            <w:noProof/>
            <w:webHidden/>
          </w:rPr>
          <w:tab/>
        </w:r>
        <w:r w:rsidR="00B57C56">
          <w:rPr>
            <w:noProof/>
            <w:webHidden/>
          </w:rPr>
          <w:fldChar w:fldCharType="begin"/>
        </w:r>
        <w:r w:rsidR="00B57C56">
          <w:rPr>
            <w:noProof/>
            <w:webHidden/>
          </w:rPr>
          <w:instrText xml:space="preserve"> PAGEREF _Toc400454221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700C70" w:rsidP="00B57C56">
      <w:pPr>
        <w:pStyle w:val="Indholdsfortegnelse2"/>
        <w:tabs>
          <w:tab w:val="right" w:leader="dot" w:pos="10195"/>
        </w:tabs>
        <w:rPr>
          <w:rFonts w:asciiTheme="minorHAnsi" w:eastAsiaTheme="minorEastAsia" w:hAnsiTheme="minorHAnsi" w:cstheme="minorBidi"/>
          <w:b w:val="0"/>
          <w:noProof/>
          <w:sz w:val="22"/>
          <w:lang w:eastAsia="da-DK"/>
        </w:rPr>
      </w:pPr>
      <w:hyperlink w:anchor="_Toc400454222" w:history="1">
        <w:r w:rsidR="00B57C56" w:rsidRPr="00C20738">
          <w:rPr>
            <w:rStyle w:val="Hyperlink"/>
            <w:noProof/>
          </w:rPr>
          <w:t>ValutaOplysningKode</w:t>
        </w:r>
        <w:r w:rsidR="00B57C56">
          <w:rPr>
            <w:noProof/>
            <w:webHidden/>
          </w:rPr>
          <w:tab/>
        </w:r>
        <w:r w:rsidR="00B57C56">
          <w:rPr>
            <w:noProof/>
            <w:webHidden/>
          </w:rPr>
          <w:fldChar w:fldCharType="begin"/>
        </w:r>
        <w:r w:rsidR="00B57C56">
          <w:rPr>
            <w:noProof/>
            <w:webHidden/>
          </w:rPr>
          <w:instrText xml:space="preserve"> PAGEREF _Toc400454222 \h </w:instrText>
        </w:r>
        <w:r w:rsidR="00B57C56">
          <w:rPr>
            <w:noProof/>
            <w:webHidden/>
          </w:rPr>
        </w:r>
        <w:r w:rsidR="00B57C56">
          <w:rPr>
            <w:noProof/>
            <w:webHidden/>
          </w:rPr>
          <w:fldChar w:fldCharType="separate"/>
        </w:r>
        <w:r w:rsidR="00B57C56">
          <w:rPr>
            <w:noProof/>
            <w:webHidden/>
          </w:rPr>
          <w:t>14</w:t>
        </w:r>
        <w:r w:rsidR="00B57C56">
          <w:rPr>
            <w:noProof/>
            <w:webHidden/>
          </w:rPr>
          <w:fldChar w:fldCharType="end"/>
        </w:r>
      </w:hyperlink>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B57C56" w:rsidSect="00B57C5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Toc400454162"/>
      <w:r>
        <w:rPr>
          <w:rFonts w:ascii="Arial" w:hAnsi="Arial" w:cs="Arial"/>
          <w:b/>
          <w:sz w:val="48"/>
        </w:rPr>
        <w:lastRenderedPageBreak/>
        <w:t>Servicebeskrivelser</w:t>
      </w:r>
      <w:bookmarkEnd w:id="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B57C56" w:rsidTr="00B57C56">
        <w:trPr>
          <w:trHeight w:hRule="exact" w:val="113"/>
        </w:trPr>
        <w:tc>
          <w:tcPr>
            <w:tcW w:w="10345" w:type="dxa"/>
            <w:gridSpan w:val="5"/>
            <w:shd w:val="clear" w:color="auto" w:fill="82A0F0"/>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7C56" w:rsidTr="00B57C56">
        <w:trPr>
          <w:trHeight w:val="283"/>
        </w:trPr>
        <w:tc>
          <w:tcPr>
            <w:tcW w:w="10345" w:type="dxa"/>
            <w:gridSpan w:val="5"/>
            <w:tcBorders>
              <w:bottom w:val="single" w:sz="6" w:space="0" w:color="auto"/>
            </w:tcBorders>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 w:name="_Toc400454163"/>
            <w:r w:rsidRPr="00B57C56">
              <w:rPr>
                <w:rFonts w:ascii="Arial" w:hAnsi="Arial" w:cs="Arial"/>
                <w:b/>
                <w:sz w:val="30"/>
              </w:rPr>
              <w:t>OpkrævningFordringListeOpret</w:t>
            </w:r>
            <w:bookmarkEnd w:id="1"/>
          </w:p>
        </w:tc>
      </w:tr>
      <w:tr w:rsidR="00B57C56" w:rsidTr="00B57C56">
        <w:trPr>
          <w:trHeight w:val="283"/>
        </w:trPr>
        <w:tc>
          <w:tcPr>
            <w:tcW w:w="1701" w:type="dxa"/>
            <w:tcBorders>
              <w:top w:val="single" w:sz="6" w:space="0" w:color="auto"/>
              <w:bottom w:val="nil"/>
            </w:tcBorders>
            <w:shd w:val="clear" w:color="auto" w:fill="auto"/>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57C56" w:rsidTr="00B57C56">
        <w:trPr>
          <w:trHeight w:val="283"/>
        </w:trPr>
        <w:tc>
          <w:tcPr>
            <w:tcW w:w="1701" w:type="dxa"/>
            <w:tcBorders>
              <w:top w:val="nil"/>
            </w:tcBorders>
            <w:shd w:val="clear" w:color="auto" w:fill="auto"/>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3969" w:type="dxa"/>
            <w:tcBorders>
              <w:top w:val="nil"/>
            </w:tcBorders>
            <w:shd w:val="clear" w:color="auto" w:fill="auto"/>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2014-06-11</w:t>
            </w:r>
          </w:p>
        </w:tc>
      </w:tr>
      <w:tr w:rsidR="00B57C56" w:rsidTr="00B57C56">
        <w:trPr>
          <w:trHeight w:val="283"/>
        </w:trPr>
        <w:tc>
          <w:tcPr>
            <w:tcW w:w="10345" w:type="dxa"/>
            <w:gridSpan w:val="5"/>
            <w:shd w:val="clear" w:color="auto" w:fill="D2DCF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57C56" w:rsidTr="00B57C56">
        <w:trPr>
          <w:trHeight w:val="283"/>
        </w:trPr>
        <w:tc>
          <w:tcPr>
            <w:tcW w:w="10345" w:type="dxa"/>
            <w:gridSpan w:val="5"/>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oprette en liste af opkrævningsfordringer i SKATs opkrævningssystem, DMO, således at det videre forløb med den enkelte fordring kan håndteres ud fra de regler, der er opsat på de enkelte fordringstyper.</w:t>
            </w:r>
          </w:p>
        </w:tc>
      </w:tr>
      <w:tr w:rsidR="00B57C56" w:rsidTr="00B57C56">
        <w:trPr>
          <w:trHeight w:val="283"/>
        </w:trPr>
        <w:tc>
          <w:tcPr>
            <w:tcW w:w="10345" w:type="dxa"/>
            <w:gridSpan w:val="5"/>
            <w:shd w:val="clear" w:color="auto" w:fill="D2DCF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57C56" w:rsidTr="00B57C56">
        <w:trPr>
          <w:trHeight w:val="283"/>
        </w:trPr>
        <w:tc>
          <w:tcPr>
            <w:tcW w:w="10345" w:type="dxa"/>
            <w:gridSpan w:val="5"/>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eller flere opkrævningsfordringer i SKATs opkrævningssystem DMO, som hver får et OpkrævningFordringID.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OpkrævningFordringListeOpdater.</w:t>
            </w:r>
          </w:p>
        </w:tc>
      </w:tr>
      <w:tr w:rsidR="00B57C56" w:rsidTr="00B57C56">
        <w:trPr>
          <w:trHeight w:val="283"/>
        </w:trPr>
        <w:tc>
          <w:tcPr>
            <w:tcW w:w="10345" w:type="dxa"/>
            <w:gridSpan w:val="5"/>
            <w:shd w:val="clear" w:color="auto" w:fill="D2DCF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57C56" w:rsidTr="00B57C56">
        <w:trPr>
          <w:trHeight w:val="283"/>
        </w:trPr>
        <w:tc>
          <w:tcPr>
            <w:tcW w:w="10345" w:type="dxa"/>
            <w:gridSpan w:val="5"/>
            <w:shd w:val="clear" w:color="auto" w:fill="FFFFFF"/>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specifikationslinjer med tekst og beløb og repræsenterer typisk en delfordring, men kan også repræsentere fx OpkrævningFordringBeløb, OpkrævningFordringTypeNavn eller et generisk tekstfelt. Specifikationslinjerne kan også suppleres med generiske felter (kolonner). De generiske felter på den samlede specifikation er øvrige parametre som fx navnet på modtageren. Hver parameter kan være enten en tekst, en dato eller et beløb.</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SKATs regnskabsaflæggende system (§38-regnskabet) og til Statsregnskabet.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Fejlbehæftede opkrævningsfordringer afvises (der oprettes IKKE OpkrævningFordringID)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tc>
      </w:tr>
      <w:tr w:rsidR="00B57C56" w:rsidTr="00B57C56">
        <w:trPr>
          <w:trHeight w:val="283"/>
        </w:trPr>
        <w:tc>
          <w:tcPr>
            <w:tcW w:w="10345" w:type="dxa"/>
            <w:gridSpan w:val="5"/>
            <w:shd w:val="clear" w:color="auto" w:fill="D2DCF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57C56" w:rsidTr="00B57C56">
        <w:trPr>
          <w:trHeight w:val="283"/>
        </w:trPr>
        <w:tc>
          <w:tcPr>
            <w:tcW w:w="10345" w:type="dxa"/>
            <w:gridSpan w:val="5"/>
            <w:shd w:val="clear" w:color="auto" w:fill="FFFFFF"/>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57C56" w:rsidTr="00B57C56">
        <w:trPr>
          <w:trHeight w:val="283"/>
        </w:trPr>
        <w:tc>
          <w:tcPr>
            <w:tcW w:w="10345" w:type="dxa"/>
            <w:gridSpan w:val="5"/>
            <w:shd w:val="clear" w:color="auto" w:fill="FFFFFF"/>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OpkrævningFordringListeOpret_I_I</w:t>
            </w:r>
          </w:p>
        </w:tc>
      </w:tr>
      <w:tr w:rsidR="00B57C56" w:rsidTr="00B57C56">
        <w:trPr>
          <w:trHeight w:val="283"/>
        </w:trPr>
        <w:tc>
          <w:tcPr>
            <w:tcW w:w="10345" w:type="dxa"/>
            <w:gridSpan w:val="5"/>
            <w:shd w:val="clear" w:color="auto" w:fill="FFFFFF"/>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OpkrævningIdentifikationValg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(OpkrævningFordringTypeNavn)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OpkrævningFordringDelFordring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OpkrævningDelFordringTypeID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57C56" w:rsidTr="00B57C56">
        <w:trPr>
          <w:trHeight w:val="283"/>
        </w:trPr>
        <w:tc>
          <w:tcPr>
            <w:tcW w:w="10345" w:type="dxa"/>
            <w:gridSpan w:val="5"/>
            <w:shd w:val="clear" w:color="auto" w:fill="FFFFFF"/>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OpkrævningFordringListeOpret_O_I</w:t>
            </w:r>
          </w:p>
        </w:tc>
      </w:tr>
      <w:tr w:rsidR="00B57C56" w:rsidTr="00B57C56">
        <w:trPr>
          <w:trHeight w:val="283"/>
        </w:trPr>
        <w:tc>
          <w:tcPr>
            <w:tcW w:w="10345" w:type="dxa"/>
            <w:gridSpan w:val="5"/>
            <w:shd w:val="clear" w:color="auto" w:fill="FFFFFF"/>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B57C56" w:rsidTr="00B57C56">
        <w:trPr>
          <w:trHeight w:val="283"/>
        </w:trPr>
        <w:tc>
          <w:tcPr>
            <w:tcW w:w="10345" w:type="dxa"/>
            <w:gridSpan w:val="5"/>
            <w:shd w:val="clear" w:color="auto" w:fill="FFFFFF"/>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57C56" w:rsidTr="00B57C56">
        <w:trPr>
          <w:trHeight w:val="283"/>
        </w:trPr>
        <w:tc>
          <w:tcPr>
            <w:tcW w:w="10345" w:type="dxa"/>
            <w:gridSpan w:val="5"/>
            <w:shd w:val="clear" w:color="auto" w:fill="FFFFFF"/>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OpkrævningFordringListeOpret_I_O</w:t>
            </w:r>
          </w:p>
        </w:tc>
      </w:tr>
      <w:tr w:rsidR="00B57C56" w:rsidTr="00B57C56">
        <w:trPr>
          <w:trHeight w:val="283"/>
        </w:trPr>
        <w:tc>
          <w:tcPr>
            <w:tcW w:w="10345" w:type="dxa"/>
            <w:gridSpan w:val="5"/>
            <w:shd w:val="clear" w:color="auto" w:fill="FFFFFF"/>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B57C56" w:rsidTr="00B57C56">
        <w:trPr>
          <w:trHeight w:val="283"/>
        </w:trPr>
        <w:tc>
          <w:tcPr>
            <w:tcW w:w="10345" w:type="dxa"/>
            <w:gridSpan w:val="5"/>
            <w:shd w:val="clear" w:color="auto" w:fill="FFFFFF"/>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OpkrævningFordringListeOpret_O_O</w:t>
            </w:r>
          </w:p>
        </w:tc>
      </w:tr>
      <w:tr w:rsidR="00B57C56" w:rsidTr="00B57C56">
        <w:trPr>
          <w:trHeight w:val="283"/>
        </w:trPr>
        <w:tc>
          <w:tcPr>
            <w:tcW w:w="10345" w:type="dxa"/>
            <w:gridSpan w:val="5"/>
            <w:shd w:val="clear" w:color="auto" w:fill="FFFFFF"/>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57C56" w:rsidTr="00B57C56">
        <w:trPr>
          <w:trHeight w:val="283"/>
        </w:trPr>
        <w:tc>
          <w:tcPr>
            <w:tcW w:w="10345" w:type="dxa"/>
            <w:gridSpan w:val="5"/>
            <w:shd w:val="clear" w:color="auto" w:fill="FFFFFF"/>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57C56" w:rsidTr="00B57C56">
        <w:trPr>
          <w:trHeight w:val="283"/>
        </w:trPr>
        <w:tc>
          <w:tcPr>
            <w:tcW w:w="10345" w:type="dxa"/>
            <w:gridSpan w:val="5"/>
            <w:shd w:val="clear" w:color="auto" w:fill="FFFFFF"/>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OpkrævningFordringListeOpret_O_F</w:t>
            </w:r>
          </w:p>
        </w:tc>
      </w:tr>
      <w:tr w:rsidR="00B57C56" w:rsidTr="00B57C56">
        <w:trPr>
          <w:trHeight w:val="283"/>
        </w:trPr>
        <w:tc>
          <w:tcPr>
            <w:tcW w:w="10345" w:type="dxa"/>
            <w:gridSpan w:val="5"/>
            <w:shd w:val="clear" w:color="auto" w:fill="FFFFFF"/>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(OpkrævningFordringReferenceNummer)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57C56" w:rsidTr="00B57C56">
        <w:trPr>
          <w:trHeight w:val="283"/>
        </w:trPr>
        <w:tc>
          <w:tcPr>
            <w:tcW w:w="10345" w:type="dxa"/>
            <w:gridSpan w:val="5"/>
            <w:shd w:val="clear" w:color="auto" w:fill="D2DCF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B57C56" w:rsidTr="00B57C56">
        <w:trPr>
          <w:trHeight w:val="283"/>
        </w:trPr>
        <w:tc>
          <w:tcPr>
            <w:tcW w:w="10345" w:type="dxa"/>
            <w:gridSpan w:val="5"/>
            <w:shd w:val="clear" w:color="auto" w:fill="FFFFFF"/>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Ikke muligt at oprette kunden i DMO - KundeType, KundeNummer.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Produktionsenhed kunne ikke oprettes - ProduktionEnhedNummer.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Forbindelse mellem produktionsenhed og kunde kunne ikke oprettes - ProduktionEnhedNummer, KundeNummer.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Kundens konto kunne ikke oprettes - KundeType, KundeNummer.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Genstandsnummer kunne ikke oprettes - OpkrævningFordringGenstandNummer.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 Summen af OpkrævningDelFordringBeløb overstiger 11 og 2 decimaler.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 Hæftelsespartner "hæftelsespartner-type"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"hæftelsespartner-id" for kunde kunne ikke oprettes - KundeType, KundeNummer.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Konto for hæftelsespartner kunne ikke oprettes - KundeType, KundeNummer.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tjek intern DMO fejllog - KundeType, KundeNummer, OpkrævningFordringReferenceNummer, OpkrævningFordringID.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053 - OpkrævningFordringTypeID er ikke kendt i DMO - OpkrævningFordringTypeID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 SRB dato må ikke ligge før Forfaldsdato -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 Forfaldsdato må ikke ligge efter SRB Dato -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990 - Transaction is already registered.</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991 - Service processing is denied in system and client</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992 - Transaction XX is already processed.</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B57C56" w:rsidRPr="005B56AF" w:rsidTr="00B57C56">
        <w:trPr>
          <w:trHeight w:val="283"/>
        </w:trPr>
        <w:tc>
          <w:tcPr>
            <w:tcW w:w="10345" w:type="dxa"/>
            <w:gridSpan w:val="5"/>
            <w:shd w:val="clear" w:color="auto" w:fill="D2DCFA"/>
            <w:vAlign w:val="center"/>
          </w:tcPr>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B56AF">
              <w:rPr>
                <w:rFonts w:ascii="Arial" w:hAnsi="Arial" w:cs="Arial"/>
                <w:b/>
                <w:sz w:val="18"/>
                <w:lang w:val="en-US"/>
              </w:rPr>
              <w:lastRenderedPageBreak/>
              <w:t>Referencer fra use case(s)</w:t>
            </w:r>
          </w:p>
        </w:tc>
      </w:tr>
      <w:tr w:rsidR="00B57C56" w:rsidRPr="005B56AF" w:rsidTr="00B57C56">
        <w:trPr>
          <w:trHeight w:val="283"/>
        </w:trPr>
        <w:tc>
          <w:tcPr>
            <w:tcW w:w="10345" w:type="dxa"/>
            <w:gridSpan w:val="5"/>
            <w:shd w:val="clear" w:color="auto" w:fill="FFFFFF"/>
          </w:tcPr>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B57C56" w:rsidTr="00B57C56">
        <w:trPr>
          <w:trHeight w:val="283"/>
        </w:trPr>
        <w:tc>
          <w:tcPr>
            <w:tcW w:w="10345" w:type="dxa"/>
            <w:gridSpan w:val="5"/>
            <w:shd w:val="clear" w:color="auto" w:fill="D2DCF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57C56" w:rsidTr="00B57C56">
        <w:trPr>
          <w:trHeight w:val="283"/>
        </w:trPr>
        <w:tc>
          <w:tcPr>
            <w:tcW w:w="10345" w:type="dxa"/>
            <w:gridSpan w:val="5"/>
            <w:shd w:val="clear" w:color="auto" w:fill="FFFFFF"/>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kombineret med CVR identificerer navn og adresse i AD.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har været ønske om at tilføje BetalingServiceID som overfor PBS identificerer en serie af indbetalinger.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Fremtidig funtionalitet:</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første omgang skal OpkrævningFordringListeOpret håndtere SKATs egne oprævningsfordringer, dvs hvor SKAT er fordringshaver. På sigt forventes det, at OpkrævningFordringListeOpret skal håndtere opkrævningsfordringer fra andre fordringshavere end SKAT.</w:t>
            </w:r>
          </w:p>
        </w:tc>
      </w:tr>
    </w:tbl>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57C56" w:rsidSect="00B57C56">
          <w:pgSz w:w="11906" w:h="16838"/>
          <w:pgMar w:top="567" w:right="567" w:bottom="567" w:left="1134" w:header="283" w:footer="708" w:gutter="0"/>
          <w:cols w:space="708"/>
          <w:docGrid w:linePitch="360"/>
        </w:sect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 w:name="_Toc400454164"/>
      <w:r>
        <w:rPr>
          <w:rFonts w:ascii="Arial" w:hAnsi="Arial" w:cs="Arial"/>
          <w:b/>
          <w:sz w:val="48"/>
        </w:rPr>
        <w:lastRenderedPageBreak/>
        <w:t>Fælles datastrukturer</w:t>
      </w:r>
      <w:bookmarkEnd w:id="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57C56" w:rsidTr="00B57C56">
        <w:trPr>
          <w:trHeight w:hRule="exact" w:val="113"/>
        </w:trPr>
        <w:tc>
          <w:tcPr>
            <w:tcW w:w="10345" w:type="dxa"/>
            <w:shd w:val="clear" w:color="auto" w:fill="D2DCF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7C56" w:rsidTr="00B57C56">
        <w:tc>
          <w:tcPr>
            <w:tcW w:w="10345" w:type="dx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 w:name="_Toc400454165"/>
            <w:r>
              <w:rPr>
                <w:rFonts w:ascii="Arial" w:hAnsi="Arial" w:cs="Arial"/>
              </w:rPr>
              <w:t>OpkrævningSpecifikationLinjeParameterStruktur</w:t>
            </w:r>
            <w:bookmarkEnd w:id="3"/>
          </w:p>
        </w:tc>
      </w:tr>
      <w:tr w:rsidR="00B57C56" w:rsidTr="00B57C56">
        <w:tc>
          <w:tcPr>
            <w:tcW w:w="10345" w:type="dxa"/>
            <w:vAlign w:val="center"/>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57C56" w:rsidTr="00B57C56">
        <w:trPr>
          <w:trHeight w:hRule="exact" w:val="113"/>
        </w:trPr>
        <w:tc>
          <w:tcPr>
            <w:tcW w:w="10345" w:type="dxa"/>
            <w:shd w:val="clear" w:color="auto" w:fill="D2DCF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7C56" w:rsidTr="00B57C56">
        <w:tc>
          <w:tcPr>
            <w:tcW w:w="10345" w:type="dx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00454166"/>
            <w:r>
              <w:rPr>
                <w:rFonts w:ascii="Arial" w:hAnsi="Arial" w:cs="Arial"/>
              </w:rPr>
              <w:t>OpkrævningSpecifikationLinjeStruktur</w:t>
            </w:r>
            <w:bookmarkEnd w:id="4"/>
          </w:p>
        </w:tc>
      </w:tr>
      <w:tr w:rsidR="00B57C56" w:rsidTr="00B57C56">
        <w:tc>
          <w:tcPr>
            <w:tcW w:w="10345" w:type="dxa"/>
            <w:vAlign w:val="center"/>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57C56" w:rsidTr="00B57C56">
        <w:trPr>
          <w:trHeight w:hRule="exact" w:val="113"/>
        </w:trPr>
        <w:tc>
          <w:tcPr>
            <w:tcW w:w="10345" w:type="dxa"/>
            <w:shd w:val="clear" w:color="auto" w:fill="D2DCF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7C56" w:rsidTr="00B57C56">
        <w:tc>
          <w:tcPr>
            <w:tcW w:w="10345" w:type="dx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00454167"/>
            <w:r>
              <w:rPr>
                <w:rFonts w:ascii="Arial" w:hAnsi="Arial" w:cs="Arial"/>
              </w:rPr>
              <w:t>OpkrævningSpecifikationParameterStruktur</w:t>
            </w:r>
            <w:bookmarkEnd w:id="5"/>
          </w:p>
        </w:tc>
      </w:tr>
      <w:tr w:rsidR="00B57C56" w:rsidTr="00B57C56">
        <w:tc>
          <w:tcPr>
            <w:tcW w:w="10345" w:type="dxa"/>
            <w:vAlign w:val="center"/>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57C56" w:rsidTr="00B57C56">
        <w:trPr>
          <w:trHeight w:hRule="exact" w:val="113"/>
        </w:trPr>
        <w:tc>
          <w:tcPr>
            <w:tcW w:w="10345" w:type="dxa"/>
            <w:shd w:val="clear" w:color="auto" w:fill="D2DCF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7C56" w:rsidTr="00B57C56">
        <w:tc>
          <w:tcPr>
            <w:tcW w:w="10345" w:type="dx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00454168"/>
            <w:r>
              <w:rPr>
                <w:rFonts w:ascii="Arial" w:hAnsi="Arial" w:cs="Arial"/>
              </w:rPr>
              <w:t>OpkrævningSpecifikationStruktur</w:t>
            </w:r>
            <w:bookmarkEnd w:id="6"/>
          </w:p>
        </w:tc>
      </w:tr>
      <w:tr w:rsidR="00B57C56" w:rsidTr="00B57C56">
        <w:tc>
          <w:tcPr>
            <w:tcW w:w="10345" w:type="dxa"/>
            <w:vAlign w:val="center"/>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57C56" w:rsidSect="00B57C56">
          <w:headerReference w:type="default" r:id="rId14"/>
          <w:pgSz w:w="11906" w:h="16838"/>
          <w:pgMar w:top="567" w:right="567" w:bottom="567" w:left="1134" w:header="283" w:footer="708" w:gutter="0"/>
          <w:cols w:space="708"/>
          <w:docGrid w:linePitch="360"/>
        </w:sect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 w:name="_Toc400454169"/>
      <w:r>
        <w:rPr>
          <w:rFonts w:ascii="Arial" w:hAnsi="Arial" w:cs="Arial"/>
          <w:b/>
          <w:sz w:val="48"/>
        </w:rPr>
        <w:lastRenderedPageBreak/>
        <w:t>Dataelementer</w:t>
      </w:r>
      <w:bookmarkEnd w:id="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57C56" w:rsidTr="00B57C56">
        <w:trPr>
          <w:tblHeader/>
        </w:trPr>
        <w:tc>
          <w:tcPr>
            <w:tcW w:w="3402" w:type="dxa"/>
            <w:shd w:val="clear" w:color="auto" w:fill="D2DCF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 w:name="_Toc400454170"/>
            <w:r>
              <w:rPr>
                <w:rFonts w:ascii="Arial" w:hAnsi="Arial" w:cs="Arial"/>
                <w:sz w:val="18"/>
              </w:rPr>
              <w:t>EANKontakt</w:t>
            </w:r>
            <w:bookmarkEnd w:id="8"/>
          </w:p>
        </w:tc>
        <w:tc>
          <w:tcPr>
            <w:tcW w:w="1701" w:type="dxa"/>
          </w:tcPr>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base: string</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minLength: 0</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maxLength: 100</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whitespace: preserve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 w:name="_Toc400454171"/>
            <w:r>
              <w:rPr>
                <w:rFonts w:ascii="Arial" w:hAnsi="Arial" w:cs="Arial"/>
                <w:sz w:val="18"/>
              </w:rPr>
              <w:t>EANKontoNummer</w:t>
            </w:r>
            <w:bookmarkEnd w:id="9"/>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 w:name="_Toc400454172"/>
            <w:r>
              <w:rPr>
                <w:rFonts w:ascii="Arial" w:hAnsi="Arial" w:cs="Arial"/>
                <w:sz w:val="18"/>
              </w:rPr>
              <w:t>EANNummer</w:t>
            </w:r>
            <w:bookmarkEnd w:id="10"/>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 w:name="_Toc400454173"/>
            <w:r>
              <w:rPr>
                <w:rFonts w:ascii="Arial" w:hAnsi="Arial" w:cs="Arial"/>
                <w:sz w:val="18"/>
              </w:rPr>
              <w:t>EANOrdreNummer</w:t>
            </w:r>
            <w:bookmarkEnd w:id="11"/>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 w:name="_Toc400454174"/>
            <w:r>
              <w:rPr>
                <w:rFonts w:ascii="Arial" w:hAnsi="Arial" w:cs="Arial"/>
                <w:sz w:val="18"/>
              </w:rPr>
              <w:t>KundeNummer</w:t>
            </w:r>
            <w:bookmarkEnd w:id="12"/>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 w:name="_Toc400454175"/>
            <w:r>
              <w:rPr>
                <w:rFonts w:ascii="Arial" w:hAnsi="Arial" w:cs="Arial"/>
                <w:sz w:val="18"/>
              </w:rPr>
              <w:t>KundeType</w:t>
            </w:r>
            <w:bookmarkEnd w:id="13"/>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57C56" w:rsidRDefault="005B56AF"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 w:author="Martin Midtgaard" w:date="2014-10-07T14:15:00Z">
              <w:r w:rsidRPr="005B56AF">
                <w:rPr>
                  <w:rFonts w:ascii="Arial" w:hAnsi="Arial" w:cs="Arial"/>
                  <w:sz w:val="18"/>
                </w:rPr>
                <w:t>UViR-Virksomhed</w:t>
              </w:r>
            </w:ins>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bookmarkStart w:id="15" w:name="_GoBack"/>
        <w:bookmarkEnd w:id="15"/>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 w:name="_Toc400454176"/>
            <w:r>
              <w:rPr>
                <w:rFonts w:ascii="Arial" w:hAnsi="Arial" w:cs="Arial"/>
                <w:sz w:val="18"/>
              </w:rPr>
              <w:lastRenderedPageBreak/>
              <w:t>OpkrævningDelFordringBeløb</w:t>
            </w:r>
            <w:bookmarkEnd w:id="16"/>
          </w:p>
        </w:tc>
        <w:tc>
          <w:tcPr>
            <w:tcW w:w="1701" w:type="dxa"/>
          </w:tcPr>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base: decimal</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fractionDigits: 2</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maxInclusive: 999999999999999</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minInclusive: -999999999999999</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 w:name="_Toc400454177"/>
            <w:r>
              <w:rPr>
                <w:rFonts w:ascii="Arial" w:hAnsi="Arial" w:cs="Arial"/>
                <w:sz w:val="18"/>
              </w:rPr>
              <w:t>OpkrævningDelFordringTypeID</w:t>
            </w:r>
            <w:bookmarkEnd w:id="17"/>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 w:name="_Toc400454178"/>
            <w:r>
              <w:rPr>
                <w:rFonts w:ascii="Arial" w:hAnsi="Arial" w:cs="Arial"/>
                <w:sz w:val="18"/>
              </w:rPr>
              <w:t>OpkrævningDelFordringTypeNavn</w:t>
            </w:r>
            <w:bookmarkEnd w:id="18"/>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 w:name="_Toc400454179"/>
            <w:r>
              <w:rPr>
                <w:rFonts w:ascii="Arial" w:hAnsi="Arial" w:cs="Arial"/>
                <w:sz w:val="18"/>
              </w:rPr>
              <w:t>OpkrævningFordringArt</w:t>
            </w:r>
            <w:bookmarkEnd w:id="19"/>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 w:name="_Toc400454180"/>
            <w:r>
              <w:rPr>
                <w:rFonts w:ascii="Arial" w:hAnsi="Arial" w:cs="Arial"/>
                <w:sz w:val="18"/>
              </w:rPr>
              <w:t>OpkrævningFordringBeløb</w:t>
            </w:r>
            <w:bookmarkEnd w:id="20"/>
          </w:p>
        </w:tc>
        <w:tc>
          <w:tcPr>
            <w:tcW w:w="1701" w:type="dxa"/>
          </w:tcPr>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base: decimal</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fractionDigits: 2</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maxInclusive: 999999999999999</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minInclusive: -999999999999999</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 w:name="_Toc400454181"/>
            <w:r>
              <w:rPr>
                <w:rFonts w:ascii="Arial" w:hAnsi="Arial" w:cs="Arial"/>
                <w:sz w:val="18"/>
              </w:rPr>
              <w:t>OpkrævningFordringBogføringDato</w:t>
            </w:r>
            <w:bookmarkEnd w:id="21"/>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 w:name="_Toc400454182"/>
            <w:r>
              <w:rPr>
                <w:rFonts w:ascii="Arial" w:hAnsi="Arial" w:cs="Arial"/>
                <w:sz w:val="18"/>
              </w:rPr>
              <w:t>OpkrævningFordringErOpkrævetMarkering</w:t>
            </w:r>
            <w:bookmarkEnd w:id="22"/>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00454183"/>
            <w:r>
              <w:rPr>
                <w:rFonts w:ascii="Arial" w:hAnsi="Arial" w:cs="Arial"/>
                <w:sz w:val="18"/>
              </w:rPr>
              <w:t>OpkrævningFordringForfaldDato</w:t>
            </w:r>
            <w:bookmarkEnd w:id="23"/>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Forfaldsdato vil være den dato, hvor en fordring kan indgå i kontoens saldo, hvis kunden (virksomhed eller </w:t>
            </w:r>
            <w:r>
              <w:rPr>
                <w:rFonts w:ascii="Arial" w:hAnsi="Arial" w:cs="Arial"/>
                <w:sz w:val="18"/>
              </w:rPr>
              <w:lastRenderedPageBreak/>
              <w:t>borger) betaler fordringen (f.eks. skatten/afgiften) før SRB.</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00454184"/>
            <w:r>
              <w:rPr>
                <w:rFonts w:ascii="Arial" w:hAnsi="Arial" w:cs="Arial"/>
                <w:sz w:val="18"/>
              </w:rPr>
              <w:lastRenderedPageBreak/>
              <w:t>OpkrævningFordringForsendelseBestillingID</w:t>
            </w:r>
            <w:bookmarkEnd w:id="24"/>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00454185"/>
            <w:r>
              <w:rPr>
                <w:rFonts w:ascii="Arial" w:hAnsi="Arial" w:cs="Arial"/>
                <w:sz w:val="18"/>
              </w:rPr>
              <w:t>OpkrævningFordringForældelseDato</w:t>
            </w:r>
            <w:bookmarkEnd w:id="25"/>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00454186"/>
            <w:r>
              <w:rPr>
                <w:rFonts w:ascii="Arial" w:hAnsi="Arial" w:cs="Arial"/>
                <w:sz w:val="18"/>
              </w:rPr>
              <w:t>OpkrævningFordringFrigivelseDato</w:t>
            </w:r>
            <w:bookmarkEnd w:id="26"/>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00454187"/>
            <w:r>
              <w:rPr>
                <w:rFonts w:ascii="Arial" w:hAnsi="Arial" w:cs="Arial"/>
                <w:sz w:val="18"/>
              </w:rPr>
              <w:t>OpkrævningFordringGenstandNummer</w:t>
            </w:r>
            <w:bookmarkEnd w:id="27"/>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00454188"/>
            <w:r>
              <w:rPr>
                <w:rFonts w:ascii="Arial" w:hAnsi="Arial" w:cs="Arial"/>
                <w:sz w:val="18"/>
              </w:rPr>
              <w:t>OpkrævningFordringHaverNavn</w:t>
            </w:r>
            <w:bookmarkEnd w:id="28"/>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00454189"/>
            <w:r>
              <w:rPr>
                <w:rFonts w:ascii="Arial" w:hAnsi="Arial" w:cs="Arial"/>
                <w:sz w:val="18"/>
              </w:rPr>
              <w:t>OpkrævningFordringHaverNummer</w:t>
            </w:r>
            <w:bookmarkEnd w:id="29"/>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00454190"/>
            <w:r>
              <w:rPr>
                <w:rFonts w:ascii="Arial" w:hAnsi="Arial" w:cs="Arial"/>
                <w:sz w:val="18"/>
              </w:rPr>
              <w:t>OpkrævningFordringHaverNummerType</w:t>
            </w:r>
            <w:bookmarkEnd w:id="30"/>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00454191"/>
            <w:r>
              <w:rPr>
                <w:rFonts w:ascii="Arial" w:hAnsi="Arial" w:cs="Arial"/>
                <w:sz w:val="18"/>
              </w:rPr>
              <w:t>OpkrævningFordringID</w:t>
            </w:r>
            <w:bookmarkEnd w:id="31"/>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00454192"/>
            <w:r>
              <w:rPr>
                <w:rFonts w:ascii="Arial" w:hAnsi="Arial" w:cs="Arial"/>
                <w:sz w:val="18"/>
              </w:rPr>
              <w:t>OpkrævningFordringKommentar</w:t>
            </w:r>
            <w:bookmarkEnd w:id="32"/>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00454193"/>
            <w:r>
              <w:rPr>
                <w:rFonts w:ascii="Arial" w:hAnsi="Arial" w:cs="Arial"/>
                <w:sz w:val="18"/>
              </w:rPr>
              <w:t>OpkrævningFordringModtagelseDato</w:t>
            </w:r>
            <w:bookmarkEnd w:id="33"/>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Modtagelsesdato er datoen for, hvornår en fordring er </w:t>
            </w:r>
            <w:r>
              <w:rPr>
                <w:rFonts w:ascii="Arial" w:hAnsi="Arial" w:cs="Arial"/>
                <w:sz w:val="18"/>
              </w:rPr>
              <w:lastRenderedPageBreak/>
              <w:t>modtaget hos Fordringshaver.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00454194"/>
            <w:r>
              <w:rPr>
                <w:rFonts w:ascii="Arial" w:hAnsi="Arial" w:cs="Arial"/>
                <w:sz w:val="18"/>
              </w:rPr>
              <w:lastRenderedPageBreak/>
              <w:t>OpkrævningFordringPeriodeFraDato</w:t>
            </w:r>
            <w:bookmarkEnd w:id="34"/>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00454195"/>
            <w:r>
              <w:rPr>
                <w:rFonts w:ascii="Arial" w:hAnsi="Arial" w:cs="Arial"/>
                <w:sz w:val="18"/>
              </w:rPr>
              <w:t>OpkrævningFordringPeriodeTilDato</w:t>
            </w:r>
            <w:bookmarkEnd w:id="35"/>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00454196"/>
            <w:r>
              <w:rPr>
                <w:rFonts w:ascii="Arial" w:hAnsi="Arial" w:cs="Arial"/>
                <w:sz w:val="18"/>
              </w:rPr>
              <w:t>OpkrævningFordringReferenceNummer</w:t>
            </w:r>
            <w:bookmarkEnd w:id="36"/>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00454197"/>
            <w:r>
              <w:rPr>
                <w:rFonts w:ascii="Arial" w:hAnsi="Arial" w:cs="Arial"/>
                <w:sz w:val="18"/>
              </w:rPr>
              <w:t>OpkrævningFordringRenteDato</w:t>
            </w:r>
            <w:bookmarkEnd w:id="37"/>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00454198"/>
            <w:r>
              <w:rPr>
                <w:rFonts w:ascii="Arial" w:hAnsi="Arial" w:cs="Arial"/>
                <w:sz w:val="18"/>
              </w:rPr>
              <w:t>OpkrævningFordringRykkerHendstandDato</w:t>
            </w:r>
            <w:bookmarkEnd w:id="38"/>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00454199"/>
            <w:r>
              <w:rPr>
                <w:rFonts w:ascii="Arial" w:hAnsi="Arial" w:cs="Arial"/>
                <w:sz w:val="18"/>
              </w:rPr>
              <w:t>OpkrævningFordringSidsteRettidigBetalingDato</w:t>
            </w:r>
            <w:bookmarkEnd w:id="39"/>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00454200"/>
            <w:r>
              <w:rPr>
                <w:rFonts w:ascii="Arial" w:hAnsi="Arial" w:cs="Arial"/>
                <w:sz w:val="18"/>
              </w:rPr>
              <w:t>OpkrævningFordringStiftelseDato</w:t>
            </w:r>
            <w:bookmarkEnd w:id="40"/>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00454201"/>
            <w:r>
              <w:rPr>
                <w:rFonts w:ascii="Arial" w:hAnsi="Arial" w:cs="Arial"/>
                <w:sz w:val="18"/>
              </w:rPr>
              <w:t>OpkrævningFordringTypeID</w:t>
            </w:r>
            <w:bookmarkEnd w:id="41"/>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1100-1199 - Askat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00454202"/>
            <w:r>
              <w:rPr>
                <w:rFonts w:ascii="Arial" w:hAnsi="Arial" w:cs="Arial"/>
                <w:sz w:val="18"/>
              </w:rPr>
              <w:lastRenderedPageBreak/>
              <w:t>OpkrævningFordringTypeNavn</w:t>
            </w:r>
            <w:bookmarkEnd w:id="42"/>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00454203"/>
            <w:r>
              <w:rPr>
                <w:rFonts w:ascii="Arial" w:hAnsi="Arial" w:cs="Arial"/>
                <w:sz w:val="18"/>
              </w:rPr>
              <w:t>OpkrævningHæftelseForm</w:t>
            </w:r>
            <w:bookmarkEnd w:id="43"/>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00454204"/>
            <w:r>
              <w:rPr>
                <w:rFonts w:ascii="Arial" w:hAnsi="Arial" w:cs="Arial"/>
                <w:sz w:val="18"/>
              </w:rPr>
              <w:t>OpkrævningHæftelseSlutDato</w:t>
            </w:r>
            <w:bookmarkEnd w:id="44"/>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00454205"/>
            <w:r>
              <w:rPr>
                <w:rFonts w:ascii="Arial" w:hAnsi="Arial" w:cs="Arial"/>
                <w:sz w:val="18"/>
              </w:rPr>
              <w:t>OpkrævningHæftelseStartDato</w:t>
            </w:r>
            <w:bookmarkEnd w:id="45"/>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00454206"/>
            <w:r>
              <w:rPr>
                <w:rFonts w:ascii="Arial" w:hAnsi="Arial" w:cs="Arial"/>
                <w:sz w:val="18"/>
              </w:rPr>
              <w:t>OpkrævningSpecifikationLinjeBeløb</w:t>
            </w:r>
            <w:bookmarkEnd w:id="46"/>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00454207"/>
            <w:r>
              <w:rPr>
                <w:rFonts w:ascii="Arial" w:hAnsi="Arial" w:cs="Arial"/>
                <w:sz w:val="18"/>
              </w:rPr>
              <w:t>OpkrævningSpecifikationLinjeNummer</w:t>
            </w:r>
            <w:bookmarkEnd w:id="47"/>
          </w:p>
        </w:tc>
        <w:tc>
          <w:tcPr>
            <w:tcW w:w="1701" w:type="dxa"/>
          </w:tcPr>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base: integer</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totalDigits: 18</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maxInclusive: 999999999999999999</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minInclusive: 0</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00454208"/>
            <w:r>
              <w:rPr>
                <w:rFonts w:ascii="Arial" w:hAnsi="Arial" w:cs="Arial"/>
                <w:sz w:val="18"/>
              </w:rPr>
              <w:t>OpkrævningSpecifikationLinjeParameterBeløb</w:t>
            </w:r>
            <w:bookmarkEnd w:id="48"/>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00454209"/>
            <w:r>
              <w:rPr>
                <w:rFonts w:ascii="Arial" w:hAnsi="Arial" w:cs="Arial"/>
                <w:sz w:val="18"/>
              </w:rPr>
              <w:t>OpkrævningSpecifikationLinjeParameterDato</w:t>
            </w:r>
            <w:bookmarkEnd w:id="49"/>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00454210"/>
            <w:r>
              <w:rPr>
                <w:rFonts w:ascii="Arial" w:hAnsi="Arial" w:cs="Arial"/>
                <w:sz w:val="18"/>
              </w:rPr>
              <w:t>OpkrævningSpecifikationLinjeParameterMængde</w:t>
            </w:r>
            <w:bookmarkEnd w:id="50"/>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00454211"/>
            <w:r>
              <w:rPr>
                <w:rFonts w:ascii="Arial" w:hAnsi="Arial" w:cs="Arial"/>
                <w:sz w:val="18"/>
              </w:rPr>
              <w:lastRenderedPageBreak/>
              <w:t>OpkrævningSpecifikationLinjeParameterNavn</w:t>
            </w:r>
            <w:bookmarkEnd w:id="51"/>
          </w:p>
        </w:tc>
        <w:tc>
          <w:tcPr>
            <w:tcW w:w="1701" w:type="dxa"/>
          </w:tcPr>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base: string</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minLength: 0</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maxLength: 100</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whitespace: preserve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400454212"/>
            <w:r>
              <w:rPr>
                <w:rFonts w:ascii="Arial" w:hAnsi="Arial" w:cs="Arial"/>
                <w:sz w:val="18"/>
              </w:rPr>
              <w:t>OpkrævningSpecifikationLinjeParameterSats</w:t>
            </w:r>
            <w:bookmarkEnd w:id="52"/>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400454213"/>
            <w:r>
              <w:rPr>
                <w:rFonts w:ascii="Arial" w:hAnsi="Arial" w:cs="Arial"/>
                <w:sz w:val="18"/>
              </w:rPr>
              <w:t>OpkrævningSpecifikationLinjeParameterTekst</w:t>
            </w:r>
            <w:bookmarkEnd w:id="53"/>
          </w:p>
        </w:tc>
        <w:tc>
          <w:tcPr>
            <w:tcW w:w="1701" w:type="dxa"/>
          </w:tcPr>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base: string</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minLength: 0</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maxLength: 100</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whitespace: preserve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400454214"/>
            <w:r>
              <w:rPr>
                <w:rFonts w:ascii="Arial" w:hAnsi="Arial" w:cs="Arial"/>
                <w:sz w:val="18"/>
              </w:rPr>
              <w:t>OpkrævningSpecifikationLinjeTekst</w:t>
            </w:r>
            <w:bookmarkEnd w:id="54"/>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400454215"/>
            <w:r>
              <w:rPr>
                <w:rFonts w:ascii="Arial" w:hAnsi="Arial" w:cs="Arial"/>
                <w:sz w:val="18"/>
              </w:rPr>
              <w:t>OpkrævningSpecifikationParameterBeløb</w:t>
            </w:r>
            <w:bookmarkEnd w:id="55"/>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400454216"/>
            <w:r>
              <w:rPr>
                <w:rFonts w:ascii="Arial" w:hAnsi="Arial" w:cs="Arial"/>
                <w:sz w:val="18"/>
              </w:rPr>
              <w:t>OpkrævningSpecifikationParameterDato</w:t>
            </w:r>
            <w:bookmarkEnd w:id="56"/>
          </w:p>
        </w:tc>
        <w:tc>
          <w:tcPr>
            <w:tcW w:w="1701"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400454217"/>
            <w:r>
              <w:rPr>
                <w:rFonts w:ascii="Arial" w:hAnsi="Arial" w:cs="Arial"/>
                <w:sz w:val="18"/>
              </w:rPr>
              <w:t>OpkrævningSpecifikationParameterMængde</w:t>
            </w:r>
            <w:bookmarkEnd w:id="57"/>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400454218"/>
            <w:r>
              <w:rPr>
                <w:rFonts w:ascii="Arial" w:hAnsi="Arial" w:cs="Arial"/>
                <w:sz w:val="18"/>
              </w:rPr>
              <w:t>OpkrævningSpecifikationParameterNavn</w:t>
            </w:r>
            <w:bookmarkEnd w:id="58"/>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400454219"/>
            <w:r>
              <w:rPr>
                <w:rFonts w:ascii="Arial" w:hAnsi="Arial" w:cs="Arial"/>
                <w:sz w:val="18"/>
              </w:rPr>
              <w:t>OpkrævningSpecifikationParameterSats</w:t>
            </w:r>
            <w:bookmarkEnd w:id="59"/>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400454220"/>
            <w:r>
              <w:rPr>
                <w:rFonts w:ascii="Arial" w:hAnsi="Arial" w:cs="Arial"/>
                <w:sz w:val="18"/>
              </w:rPr>
              <w:t>OpkrævningSpecifikationParameterTekst</w:t>
            </w:r>
            <w:bookmarkEnd w:id="60"/>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400454221"/>
            <w:r>
              <w:rPr>
                <w:rFonts w:ascii="Arial" w:hAnsi="Arial" w:cs="Arial"/>
                <w:sz w:val="18"/>
              </w:rPr>
              <w:t>ProduktionEnhedNummer</w:t>
            </w:r>
            <w:bookmarkEnd w:id="61"/>
          </w:p>
        </w:tc>
        <w:tc>
          <w:tcPr>
            <w:tcW w:w="170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C56" w:rsidTr="00B57C56">
        <w:tc>
          <w:tcPr>
            <w:tcW w:w="3402" w:type="dxa"/>
          </w:tcPr>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400454222"/>
            <w:r>
              <w:rPr>
                <w:rFonts w:ascii="Arial" w:hAnsi="Arial" w:cs="Arial"/>
                <w:sz w:val="18"/>
              </w:rPr>
              <w:t>ValutaOplysningKode</w:t>
            </w:r>
            <w:bookmarkEnd w:id="62"/>
          </w:p>
        </w:tc>
        <w:tc>
          <w:tcPr>
            <w:tcW w:w="1701" w:type="dxa"/>
          </w:tcPr>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base: string</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maxLength: 3</w:t>
            </w:r>
          </w:p>
          <w:p w:rsidR="00B57C56" w:rsidRPr="005B56AF"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B56AF">
              <w:rPr>
                <w:rFonts w:ascii="Arial" w:hAnsi="Arial" w:cs="Arial"/>
                <w:sz w:val="18"/>
                <w:lang w:val="en-US"/>
              </w:rPr>
              <w:t>pattern: [A-Z]{2,3}</w:t>
            </w:r>
          </w:p>
        </w:tc>
        <w:tc>
          <w:tcPr>
            <w:tcW w:w="4671" w:type="dxa"/>
          </w:tcPr>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57C56" w:rsidRPr="00B57C56" w:rsidRDefault="00B57C56" w:rsidP="00B57C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57C56" w:rsidRPr="00B57C56" w:rsidSect="00B57C56">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C70" w:rsidRDefault="00700C70" w:rsidP="00B57C56">
      <w:pPr>
        <w:spacing w:line="240" w:lineRule="auto"/>
      </w:pPr>
      <w:r>
        <w:separator/>
      </w:r>
    </w:p>
  </w:endnote>
  <w:endnote w:type="continuationSeparator" w:id="0">
    <w:p w:rsidR="00700C70" w:rsidRDefault="00700C70" w:rsidP="00B57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Times New Roman"/>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C56" w:rsidRDefault="00B57C5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C56" w:rsidRPr="00B57C56" w:rsidRDefault="00B57C56" w:rsidP="00B57C5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2014</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B56AF">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5B56AF">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C56" w:rsidRDefault="00B57C5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C70" w:rsidRDefault="00700C70" w:rsidP="00B57C56">
      <w:pPr>
        <w:spacing w:line="240" w:lineRule="auto"/>
      </w:pPr>
      <w:r>
        <w:separator/>
      </w:r>
    </w:p>
  </w:footnote>
  <w:footnote w:type="continuationSeparator" w:id="0">
    <w:p w:rsidR="00700C70" w:rsidRDefault="00700C70" w:rsidP="00B57C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C56" w:rsidRDefault="00B57C5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C56" w:rsidRPr="00B57C56" w:rsidRDefault="00B57C56" w:rsidP="00B57C56">
    <w:pPr>
      <w:pStyle w:val="Sidehoved"/>
      <w:jc w:val="center"/>
      <w:rPr>
        <w:rFonts w:ascii="Arial" w:hAnsi="Arial" w:cs="Arial"/>
      </w:rPr>
    </w:pPr>
    <w:r w:rsidRPr="00B57C56">
      <w:rPr>
        <w:rFonts w:ascii="Arial" w:hAnsi="Arial" w:cs="Arial"/>
      </w:rPr>
      <w:t>Servicebeskrivelse</w:t>
    </w:r>
  </w:p>
  <w:p w:rsidR="00B57C56" w:rsidRPr="00B57C56" w:rsidRDefault="00B57C56" w:rsidP="00B57C5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C56" w:rsidRDefault="00B57C5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C56" w:rsidRPr="00B57C56" w:rsidRDefault="00B57C56" w:rsidP="00B57C56">
    <w:pPr>
      <w:pStyle w:val="Sidehoved"/>
      <w:jc w:val="center"/>
      <w:rPr>
        <w:rFonts w:ascii="Arial" w:hAnsi="Arial" w:cs="Arial"/>
      </w:rPr>
    </w:pPr>
    <w:r w:rsidRPr="00B57C56">
      <w:rPr>
        <w:rFonts w:ascii="Arial" w:hAnsi="Arial" w:cs="Arial"/>
      </w:rPr>
      <w:t>Datastrukturer</w:t>
    </w:r>
  </w:p>
  <w:p w:rsidR="00B57C56" w:rsidRPr="00B57C56" w:rsidRDefault="00B57C56" w:rsidP="00B57C5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C56" w:rsidRDefault="00B57C56" w:rsidP="00B57C56">
    <w:pPr>
      <w:pStyle w:val="Sidehoved"/>
      <w:jc w:val="center"/>
      <w:rPr>
        <w:rFonts w:ascii="Arial" w:hAnsi="Arial" w:cs="Arial"/>
      </w:rPr>
    </w:pPr>
    <w:r>
      <w:rPr>
        <w:rFonts w:ascii="Arial" w:hAnsi="Arial" w:cs="Arial"/>
      </w:rPr>
      <w:t>Data elementer</w:t>
    </w:r>
  </w:p>
  <w:p w:rsidR="00B57C56" w:rsidRPr="00B57C56" w:rsidRDefault="00B57C56" w:rsidP="00B57C5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20459"/>
    <w:multiLevelType w:val="multilevel"/>
    <w:tmpl w:val="463E243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C56"/>
    <w:rsid w:val="005B56AF"/>
    <w:rsid w:val="00700C70"/>
    <w:rsid w:val="00B57C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57C5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57C5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57C5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57C5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57C5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57C5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57C5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57C5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57C5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7C5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57C5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57C5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57C5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57C5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57C5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57C5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57C5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57C5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57C5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57C56"/>
    <w:rPr>
      <w:rFonts w:ascii="Arial" w:hAnsi="Arial" w:cs="Arial"/>
      <w:b/>
      <w:sz w:val="30"/>
    </w:rPr>
  </w:style>
  <w:style w:type="paragraph" w:customStyle="1" w:styleId="Overskrift211pkt">
    <w:name w:val="Overskrift 2 + 11 pkt"/>
    <w:basedOn w:val="Normal"/>
    <w:link w:val="Overskrift211pktTegn"/>
    <w:rsid w:val="00B57C5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57C56"/>
    <w:rPr>
      <w:rFonts w:ascii="Arial" w:hAnsi="Arial" w:cs="Arial"/>
      <w:b/>
    </w:rPr>
  </w:style>
  <w:style w:type="paragraph" w:customStyle="1" w:styleId="Normal11">
    <w:name w:val="Normal + 11"/>
    <w:basedOn w:val="Normal"/>
    <w:link w:val="Normal11Tegn"/>
    <w:rsid w:val="00B57C5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57C56"/>
    <w:rPr>
      <w:rFonts w:ascii="Times New Roman" w:hAnsi="Times New Roman" w:cs="Times New Roman"/>
    </w:rPr>
  </w:style>
  <w:style w:type="paragraph" w:styleId="Sidehoved">
    <w:name w:val="header"/>
    <w:basedOn w:val="Normal"/>
    <w:link w:val="SidehovedTegn"/>
    <w:uiPriority w:val="99"/>
    <w:unhideWhenUsed/>
    <w:rsid w:val="00B57C5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57C56"/>
  </w:style>
  <w:style w:type="paragraph" w:styleId="Sidefod">
    <w:name w:val="footer"/>
    <w:basedOn w:val="Normal"/>
    <w:link w:val="SidefodTegn"/>
    <w:uiPriority w:val="99"/>
    <w:unhideWhenUsed/>
    <w:rsid w:val="00B57C56"/>
    <w:pPr>
      <w:tabs>
        <w:tab w:val="center" w:pos="4819"/>
        <w:tab w:val="right" w:pos="9638"/>
      </w:tabs>
      <w:spacing w:line="240" w:lineRule="auto"/>
    </w:pPr>
  </w:style>
  <w:style w:type="character" w:customStyle="1" w:styleId="SidefodTegn">
    <w:name w:val="Sidefod Tegn"/>
    <w:basedOn w:val="Standardskrifttypeiafsnit"/>
    <w:link w:val="Sidefod"/>
    <w:uiPriority w:val="99"/>
    <w:rsid w:val="00B57C56"/>
  </w:style>
  <w:style w:type="paragraph" w:styleId="Indholdsfortegnelse1">
    <w:name w:val="toc 1"/>
    <w:basedOn w:val="Normal"/>
    <w:next w:val="Normal"/>
    <w:autoRedefine/>
    <w:uiPriority w:val="39"/>
    <w:unhideWhenUsed/>
    <w:rsid w:val="00B57C56"/>
    <w:pPr>
      <w:spacing w:after="100"/>
    </w:pPr>
    <w:rPr>
      <w:rFonts w:ascii="Arial" w:hAnsi="Arial" w:cs="Arial"/>
      <w:b/>
      <w:sz w:val="24"/>
    </w:rPr>
  </w:style>
  <w:style w:type="paragraph" w:styleId="Indholdsfortegnelse2">
    <w:name w:val="toc 2"/>
    <w:basedOn w:val="Normal"/>
    <w:next w:val="Normal"/>
    <w:autoRedefine/>
    <w:uiPriority w:val="39"/>
    <w:unhideWhenUsed/>
    <w:rsid w:val="00B57C56"/>
    <w:pPr>
      <w:spacing w:after="100"/>
      <w:ind w:left="220"/>
    </w:pPr>
    <w:rPr>
      <w:rFonts w:ascii="Arial" w:hAnsi="Arial" w:cs="Arial"/>
      <w:b/>
      <w:sz w:val="18"/>
    </w:rPr>
  </w:style>
  <w:style w:type="character" w:styleId="Hyperlink">
    <w:name w:val="Hyperlink"/>
    <w:basedOn w:val="Standardskrifttypeiafsnit"/>
    <w:uiPriority w:val="99"/>
    <w:unhideWhenUsed/>
    <w:rsid w:val="00B57C56"/>
    <w:rPr>
      <w:color w:val="0000FF" w:themeColor="hyperlink"/>
      <w:u w:val="single"/>
    </w:rPr>
  </w:style>
  <w:style w:type="paragraph" w:styleId="Indholdsfortegnelse3">
    <w:name w:val="toc 3"/>
    <w:basedOn w:val="Normal"/>
    <w:next w:val="Normal"/>
    <w:autoRedefine/>
    <w:uiPriority w:val="39"/>
    <w:semiHidden/>
    <w:unhideWhenUsed/>
    <w:rsid w:val="00B57C56"/>
    <w:pPr>
      <w:spacing w:after="100"/>
      <w:ind w:left="440"/>
    </w:pPr>
  </w:style>
  <w:style w:type="paragraph" w:styleId="Indholdsfortegnelse4">
    <w:name w:val="toc 4"/>
    <w:basedOn w:val="Normal"/>
    <w:next w:val="Normal"/>
    <w:autoRedefine/>
    <w:uiPriority w:val="39"/>
    <w:semiHidden/>
    <w:unhideWhenUsed/>
    <w:rsid w:val="00B57C56"/>
    <w:pPr>
      <w:spacing w:after="100"/>
      <w:ind w:left="660"/>
    </w:pPr>
  </w:style>
  <w:style w:type="paragraph" w:styleId="Indholdsfortegnelse5">
    <w:name w:val="toc 5"/>
    <w:basedOn w:val="Normal"/>
    <w:next w:val="Normal"/>
    <w:autoRedefine/>
    <w:uiPriority w:val="39"/>
    <w:semiHidden/>
    <w:unhideWhenUsed/>
    <w:rsid w:val="00B57C56"/>
    <w:pPr>
      <w:spacing w:after="100"/>
      <w:ind w:left="880"/>
    </w:pPr>
  </w:style>
  <w:style w:type="paragraph" w:styleId="Indholdsfortegnelse6">
    <w:name w:val="toc 6"/>
    <w:basedOn w:val="Normal"/>
    <w:next w:val="Normal"/>
    <w:autoRedefine/>
    <w:uiPriority w:val="39"/>
    <w:semiHidden/>
    <w:unhideWhenUsed/>
    <w:rsid w:val="00B57C56"/>
    <w:pPr>
      <w:spacing w:after="100"/>
      <w:ind w:left="1100"/>
    </w:pPr>
  </w:style>
  <w:style w:type="paragraph" w:styleId="Indholdsfortegnelse7">
    <w:name w:val="toc 7"/>
    <w:basedOn w:val="Normal"/>
    <w:next w:val="Normal"/>
    <w:autoRedefine/>
    <w:uiPriority w:val="39"/>
    <w:semiHidden/>
    <w:unhideWhenUsed/>
    <w:rsid w:val="00B57C56"/>
    <w:pPr>
      <w:spacing w:after="100"/>
      <w:ind w:left="1320"/>
    </w:pPr>
  </w:style>
  <w:style w:type="paragraph" w:styleId="Indholdsfortegnelse8">
    <w:name w:val="toc 8"/>
    <w:basedOn w:val="Normal"/>
    <w:next w:val="Normal"/>
    <w:autoRedefine/>
    <w:uiPriority w:val="39"/>
    <w:semiHidden/>
    <w:unhideWhenUsed/>
    <w:rsid w:val="00B57C56"/>
    <w:pPr>
      <w:spacing w:after="100"/>
      <w:ind w:left="1540"/>
    </w:pPr>
  </w:style>
  <w:style w:type="paragraph" w:styleId="Indholdsfortegnelse9">
    <w:name w:val="toc 9"/>
    <w:basedOn w:val="Normal"/>
    <w:next w:val="Normal"/>
    <w:autoRedefine/>
    <w:uiPriority w:val="39"/>
    <w:semiHidden/>
    <w:unhideWhenUsed/>
    <w:rsid w:val="00B57C56"/>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57C5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57C5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57C5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57C5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57C5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57C5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57C5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57C5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57C5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7C5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57C5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57C5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57C5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57C5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57C5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57C5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57C5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57C5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57C5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57C56"/>
    <w:rPr>
      <w:rFonts w:ascii="Arial" w:hAnsi="Arial" w:cs="Arial"/>
      <w:b/>
      <w:sz w:val="30"/>
    </w:rPr>
  </w:style>
  <w:style w:type="paragraph" w:customStyle="1" w:styleId="Overskrift211pkt">
    <w:name w:val="Overskrift 2 + 11 pkt"/>
    <w:basedOn w:val="Normal"/>
    <w:link w:val="Overskrift211pktTegn"/>
    <w:rsid w:val="00B57C5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57C56"/>
    <w:rPr>
      <w:rFonts w:ascii="Arial" w:hAnsi="Arial" w:cs="Arial"/>
      <w:b/>
    </w:rPr>
  </w:style>
  <w:style w:type="paragraph" w:customStyle="1" w:styleId="Normal11">
    <w:name w:val="Normal + 11"/>
    <w:basedOn w:val="Normal"/>
    <w:link w:val="Normal11Tegn"/>
    <w:rsid w:val="00B57C5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57C56"/>
    <w:rPr>
      <w:rFonts w:ascii="Times New Roman" w:hAnsi="Times New Roman" w:cs="Times New Roman"/>
    </w:rPr>
  </w:style>
  <w:style w:type="paragraph" w:styleId="Sidehoved">
    <w:name w:val="header"/>
    <w:basedOn w:val="Normal"/>
    <w:link w:val="SidehovedTegn"/>
    <w:uiPriority w:val="99"/>
    <w:unhideWhenUsed/>
    <w:rsid w:val="00B57C5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57C56"/>
  </w:style>
  <w:style w:type="paragraph" w:styleId="Sidefod">
    <w:name w:val="footer"/>
    <w:basedOn w:val="Normal"/>
    <w:link w:val="SidefodTegn"/>
    <w:uiPriority w:val="99"/>
    <w:unhideWhenUsed/>
    <w:rsid w:val="00B57C56"/>
    <w:pPr>
      <w:tabs>
        <w:tab w:val="center" w:pos="4819"/>
        <w:tab w:val="right" w:pos="9638"/>
      </w:tabs>
      <w:spacing w:line="240" w:lineRule="auto"/>
    </w:pPr>
  </w:style>
  <w:style w:type="character" w:customStyle="1" w:styleId="SidefodTegn">
    <w:name w:val="Sidefod Tegn"/>
    <w:basedOn w:val="Standardskrifttypeiafsnit"/>
    <w:link w:val="Sidefod"/>
    <w:uiPriority w:val="99"/>
    <w:rsid w:val="00B57C56"/>
  </w:style>
  <w:style w:type="paragraph" w:styleId="Indholdsfortegnelse1">
    <w:name w:val="toc 1"/>
    <w:basedOn w:val="Normal"/>
    <w:next w:val="Normal"/>
    <w:autoRedefine/>
    <w:uiPriority w:val="39"/>
    <w:unhideWhenUsed/>
    <w:rsid w:val="00B57C56"/>
    <w:pPr>
      <w:spacing w:after="100"/>
    </w:pPr>
    <w:rPr>
      <w:rFonts w:ascii="Arial" w:hAnsi="Arial" w:cs="Arial"/>
      <w:b/>
      <w:sz w:val="24"/>
    </w:rPr>
  </w:style>
  <w:style w:type="paragraph" w:styleId="Indholdsfortegnelse2">
    <w:name w:val="toc 2"/>
    <w:basedOn w:val="Normal"/>
    <w:next w:val="Normal"/>
    <w:autoRedefine/>
    <w:uiPriority w:val="39"/>
    <w:unhideWhenUsed/>
    <w:rsid w:val="00B57C56"/>
    <w:pPr>
      <w:spacing w:after="100"/>
      <w:ind w:left="220"/>
    </w:pPr>
    <w:rPr>
      <w:rFonts w:ascii="Arial" w:hAnsi="Arial" w:cs="Arial"/>
      <w:b/>
      <w:sz w:val="18"/>
    </w:rPr>
  </w:style>
  <w:style w:type="character" w:styleId="Hyperlink">
    <w:name w:val="Hyperlink"/>
    <w:basedOn w:val="Standardskrifttypeiafsnit"/>
    <w:uiPriority w:val="99"/>
    <w:unhideWhenUsed/>
    <w:rsid w:val="00B57C56"/>
    <w:rPr>
      <w:color w:val="0000FF" w:themeColor="hyperlink"/>
      <w:u w:val="single"/>
    </w:rPr>
  </w:style>
  <w:style w:type="paragraph" w:styleId="Indholdsfortegnelse3">
    <w:name w:val="toc 3"/>
    <w:basedOn w:val="Normal"/>
    <w:next w:val="Normal"/>
    <w:autoRedefine/>
    <w:uiPriority w:val="39"/>
    <w:semiHidden/>
    <w:unhideWhenUsed/>
    <w:rsid w:val="00B57C56"/>
    <w:pPr>
      <w:spacing w:after="100"/>
      <w:ind w:left="440"/>
    </w:pPr>
  </w:style>
  <w:style w:type="paragraph" w:styleId="Indholdsfortegnelse4">
    <w:name w:val="toc 4"/>
    <w:basedOn w:val="Normal"/>
    <w:next w:val="Normal"/>
    <w:autoRedefine/>
    <w:uiPriority w:val="39"/>
    <w:semiHidden/>
    <w:unhideWhenUsed/>
    <w:rsid w:val="00B57C56"/>
    <w:pPr>
      <w:spacing w:after="100"/>
      <w:ind w:left="660"/>
    </w:pPr>
  </w:style>
  <w:style w:type="paragraph" w:styleId="Indholdsfortegnelse5">
    <w:name w:val="toc 5"/>
    <w:basedOn w:val="Normal"/>
    <w:next w:val="Normal"/>
    <w:autoRedefine/>
    <w:uiPriority w:val="39"/>
    <w:semiHidden/>
    <w:unhideWhenUsed/>
    <w:rsid w:val="00B57C56"/>
    <w:pPr>
      <w:spacing w:after="100"/>
      <w:ind w:left="880"/>
    </w:pPr>
  </w:style>
  <w:style w:type="paragraph" w:styleId="Indholdsfortegnelse6">
    <w:name w:val="toc 6"/>
    <w:basedOn w:val="Normal"/>
    <w:next w:val="Normal"/>
    <w:autoRedefine/>
    <w:uiPriority w:val="39"/>
    <w:semiHidden/>
    <w:unhideWhenUsed/>
    <w:rsid w:val="00B57C56"/>
    <w:pPr>
      <w:spacing w:after="100"/>
      <w:ind w:left="1100"/>
    </w:pPr>
  </w:style>
  <w:style w:type="paragraph" w:styleId="Indholdsfortegnelse7">
    <w:name w:val="toc 7"/>
    <w:basedOn w:val="Normal"/>
    <w:next w:val="Normal"/>
    <w:autoRedefine/>
    <w:uiPriority w:val="39"/>
    <w:semiHidden/>
    <w:unhideWhenUsed/>
    <w:rsid w:val="00B57C56"/>
    <w:pPr>
      <w:spacing w:after="100"/>
      <w:ind w:left="1320"/>
    </w:pPr>
  </w:style>
  <w:style w:type="paragraph" w:styleId="Indholdsfortegnelse8">
    <w:name w:val="toc 8"/>
    <w:basedOn w:val="Normal"/>
    <w:next w:val="Normal"/>
    <w:autoRedefine/>
    <w:uiPriority w:val="39"/>
    <w:semiHidden/>
    <w:unhideWhenUsed/>
    <w:rsid w:val="00B57C56"/>
    <w:pPr>
      <w:spacing w:after="100"/>
      <w:ind w:left="1540"/>
    </w:pPr>
  </w:style>
  <w:style w:type="paragraph" w:styleId="Indholdsfortegnelse9">
    <w:name w:val="toc 9"/>
    <w:basedOn w:val="Normal"/>
    <w:next w:val="Normal"/>
    <w:autoRedefine/>
    <w:uiPriority w:val="39"/>
    <w:semiHidden/>
    <w:unhideWhenUsed/>
    <w:rsid w:val="00B57C5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4204</Words>
  <Characters>25647</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2</cp:revision>
  <dcterms:created xsi:type="dcterms:W3CDTF">2014-10-07T12:06:00Z</dcterms:created>
  <dcterms:modified xsi:type="dcterms:W3CDTF">2014-10-07T12:15:00Z</dcterms:modified>
</cp:coreProperties>
</file>