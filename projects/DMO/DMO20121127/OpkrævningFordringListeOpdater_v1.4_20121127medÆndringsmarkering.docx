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6838F6" w14:textId="77777777" w:rsidR="00822726"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0" w:name="_GoBack"/>
      <w:bookmarkEnd w:id="0"/>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651BCE" w14:paraId="7F8532E0" w14:textId="77777777" w:rsidTr="00651BCE">
        <w:trPr>
          <w:trHeight w:hRule="exact" w:val="113"/>
        </w:trPr>
        <w:tc>
          <w:tcPr>
            <w:tcW w:w="10345" w:type="dxa"/>
            <w:gridSpan w:val="6"/>
            <w:shd w:val="clear" w:color="auto" w:fill="B3B3B3"/>
          </w:tcPr>
          <w:p w14:paraId="5D5E2383"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1BCE" w14:paraId="275CD696" w14:textId="77777777" w:rsidTr="00651BCE">
        <w:trPr>
          <w:trHeight w:val="283"/>
        </w:trPr>
        <w:tc>
          <w:tcPr>
            <w:tcW w:w="10345" w:type="dxa"/>
            <w:gridSpan w:val="6"/>
            <w:tcBorders>
              <w:bottom w:val="single" w:sz="6" w:space="0" w:color="auto"/>
            </w:tcBorders>
          </w:tcPr>
          <w:p w14:paraId="33FDB6DC"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51BCE">
              <w:rPr>
                <w:rFonts w:ascii="Arial" w:hAnsi="Arial" w:cs="Arial"/>
                <w:b/>
                <w:sz w:val="30"/>
              </w:rPr>
              <w:t>OpkrævningFordringListeOpdater</w:t>
            </w:r>
          </w:p>
        </w:tc>
      </w:tr>
      <w:tr w:rsidR="00651BCE" w14:paraId="5A7A0F3E" w14:textId="77777777" w:rsidTr="00651BCE">
        <w:trPr>
          <w:trHeight w:val="283"/>
        </w:trPr>
        <w:tc>
          <w:tcPr>
            <w:tcW w:w="1134" w:type="dxa"/>
            <w:tcBorders>
              <w:top w:val="single" w:sz="6" w:space="0" w:color="auto"/>
              <w:bottom w:val="nil"/>
            </w:tcBorders>
            <w:shd w:val="clear" w:color="auto" w:fill="auto"/>
            <w:vAlign w:val="center"/>
          </w:tcPr>
          <w:p w14:paraId="2FA108F7"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4FE1C8B7"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23DDFE48"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1670D5EB"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01CB4FF9"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6FC7AE63"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51BCE" w14:paraId="0C84D30C" w14:textId="77777777" w:rsidTr="00651BCE">
        <w:trPr>
          <w:trHeight w:val="283"/>
        </w:trPr>
        <w:tc>
          <w:tcPr>
            <w:tcW w:w="1134" w:type="dxa"/>
            <w:tcBorders>
              <w:top w:val="nil"/>
            </w:tcBorders>
            <w:shd w:val="clear" w:color="auto" w:fill="auto"/>
            <w:vAlign w:val="center"/>
          </w:tcPr>
          <w:p w14:paraId="17A790EC"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p>
        </w:tc>
        <w:tc>
          <w:tcPr>
            <w:tcW w:w="2835" w:type="dxa"/>
            <w:tcBorders>
              <w:top w:val="nil"/>
            </w:tcBorders>
            <w:shd w:val="clear" w:color="auto" w:fill="auto"/>
            <w:vAlign w:val="center"/>
          </w:tcPr>
          <w:p w14:paraId="126F6795"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14:paraId="56E57B4C" w14:textId="578EF464"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del w:id="1" w:author="Martin Midtgaard" w:date="2012-11-27T11:06:00Z">
              <w:r w:rsidR="007D41C0">
                <w:rPr>
                  <w:rFonts w:ascii="Arial" w:hAnsi="Arial" w:cs="Arial"/>
                  <w:sz w:val="18"/>
                </w:rPr>
                <w:delText>3</w:delText>
              </w:r>
            </w:del>
            <w:ins w:id="2" w:author="Martin Midtgaard" w:date="2012-11-27T11:06:00Z">
              <w:r>
                <w:rPr>
                  <w:rFonts w:ascii="Arial" w:hAnsi="Arial" w:cs="Arial"/>
                  <w:sz w:val="18"/>
                </w:rPr>
                <w:t>4</w:t>
              </w:r>
            </w:ins>
          </w:p>
        </w:tc>
        <w:tc>
          <w:tcPr>
            <w:tcW w:w="1701" w:type="dxa"/>
            <w:tcBorders>
              <w:top w:val="nil"/>
            </w:tcBorders>
            <w:shd w:val="clear" w:color="auto" w:fill="auto"/>
            <w:vAlign w:val="center"/>
          </w:tcPr>
          <w:p w14:paraId="3CB7E6FB"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8-6-2006</w:t>
            </w:r>
          </w:p>
        </w:tc>
        <w:tc>
          <w:tcPr>
            <w:tcW w:w="1701" w:type="dxa"/>
            <w:tcBorders>
              <w:top w:val="nil"/>
            </w:tcBorders>
            <w:shd w:val="clear" w:color="auto" w:fill="auto"/>
            <w:vAlign w:val="center"/>
          </w:tcPr>
          <w:p w14:paraId="7624F2E3"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14:paraId="0286E827" w14:textId="22427B25" w:rsidR="00651BCE" w:rsidRPr="00651BCE" w:rsidRDefault="007D41C0"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 w:author="Martin Midtgaard" w:date="2012-11-27T11:06:00Z">
              <w:r>
                <w:rPr>
                  <w:rFonts w:ascii="Arial" w:hAnsi="Arial" w:cs="Arial"/>
                  <w:sz w:val="18"/>
                </w:rPr>
                <w:delText>16</w:delText>
              </w:r>
            </w:del>
            <w:ins w:id="4" w:author="Martin Midtgaard" w:date="2012-11-27T11:06:00Z">
              <w:r w:rsidR="00651BCE">
                <w:rPr>
                  <w:rFonts w:ascii="Arial" w:hAnsi="Arial" w:cs="Arial"/>
                  <w:sz w:val="18"/>
                </w:rPr>
                <w:t>27</w:t>
              </w:r>
            </w:ins>
            <w:r w:rsidR="00651BCE">
              <w:rPr>
                <w:rFonts w:ascii="Arial" w:hAnsi="Arial" w:cs="Arial"/>
                <w:sz w:val="18"/>
              </w:rPr>
              <w:t>-11-2012</w:t>
            </w:r>
          </w:p>
        </w:tc>
      </w:tr>
      <w:tr w:rsidR="00651BCE" w14:paraId="6947524A" w14:textId="77777777" w:rsidTr="00651BCE">
        <w:trPr>
          <w:trHeight w:val="283"/>
        </w:trPr>
        <w:tc>
          <w:tcPr>
            <w:tcW w:w="10345" w:type="dxa"/>
            <w:gridSpan w:val="6"/>
            <w:shd w:val="clear" w:color="auto" w:fill="B3B3B3"/>
            <w:vAlign w:val="center"/>
          </w:tcPr>
          <w:p w14:paraId="5EA133A6"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51BCE" w14:paraId="4C4130B5" w14:textId="77777777" w:rsidTr="00651BCE">
        <w:trPr>
          <w:trHeight w:val="283"/>
        </w:trPr>
        <w:tc>
          <w:tcPr>
            <w:tcW w:w="10345" w:type="dxa"/>
            <w:gridSpan w:val="6"/>
            <w:vAlign w:val="center"/>
          </w:tcPr>
          <w:p w14:paraId="702CE07C"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opdatere en liste af eksisterende opkrævningsfordringer i DMO, fx hvor:</w:t>
            </w:r>
          </w:p>
          <w:p w14:paraId="04ACDBB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753605"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fordringshaver har ændringer til en eller flere specifikke opkrævningsfordringer</w:t>
            </w:r>
            <w:ins w:id="5" w:author="Martin Midtgaard" w:date="2012-11-27T11:06:00Z">
              <w:r>
                <w:rPr>
                  <w:rFonts w:ascii="Arial" w:hAnsi="Arial" w:cs="Arial"/>
                  <w:sz w:val="18"/>
                </w:rPr>
                <w:t>.</w:t>
              </w:r>
            </w:ins>
          </w:p>
          <w:p w14:paraId="09A64F69"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fordringshaver vil tilbagekalde en eller flere specifikke opkrævningsfordringer</w:t>
            </w:r>
            <w:ins w:id="6" w:author="Martin Midtgaard" w:date="2012-11-27T11:06:00Z">
              <w:r>
                <w:rPr>
                  <w:rFonts w:ascii="Arial" w:hAnsi="Arial" w:cs="Arial"/>
                  <w:sz w:val="18"/>
                </w:rPr>
                <w:t>.</w:t>
              </w:r>
            </w:ins>
          </w:p>
        </w:tc>
      </w:tr>
      <w:tr w:rsidR="00651BCE" w14:paraId="36DEE229" w14:textId="77777777" w:rsidTr="00651BCE">
        <w:trPr>
          <w:trHeight w:val="283"/>
        </w:trPr>
        <w:tc>
          <w:tcPr>
            <w:tcW w:w="10345" w:type="dxa"/>
            <w:gridSpan w:val="6"/>
            <w:shd w:val="clear" w:color="auto" w:fill="B3B3B3"/>
            <w:vAlign w:val="center"/>
          </w:tcPr>
          <w:p w14:paraId="7BF6671E"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51BCE" w14:paraId="219DCA3C" w14:textId="77777777" w:rsidTr="00651BCE">
        <w:trPr>
          <w:trHeight w:val="283"/>
        </w:trPr>
        <w:tc>
          <w:tcPr>
            <w:tcW w:w="10345" w:type="dxa"/>
            <w:gridSpan w:val="6"/>
          </w:tcPr>
          <w:p w14:paraId="1F9706E7"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opdatere en eller flere opkrævningsfordringer i SKATs opkrævningssystem, DMO. Tilbagekaldelse af en opkrævningsfordring skal også ske via denne service.</w:t>
            </w:r>
            <w:ins w:id="7" w:author="Martin Midtgaard" w:date="2012-11-27T11:06:00Z">
              <w:r>
                <w:rPr>
                  <w:rFonts w:ascii="Arial" w:hAnsi="Arial" w:cs="Arial"/>
                  <w:sz w:val="18"/>
                </w:rPr>
                <w:t xml:space="preserve"> Tilbagekaldelse sker i praksis ved at delfordringsbeløbet opdateres til 0.</w:t>
              </w:r>
            </w:ins>
          </w:p>
          <w:p w14:paraId="7FF094B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875281"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Servicekalder skal identificere opkrævningsfordringen med et OpkrævningFordringID, KundeNummer og KundeType.</w:t>
            </w:r>
          </w:p>
          <w:p w14:paraId="21750717"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kræver kun de oplysninger, som skal ændres på opkrævningsfordringen.</w:t>
            </w:r>
          </w:p>
        </w:tc>
      </w:tr>
      <w:tr w:rsidR="00651BCE" w14:paraId="455ADE0C" w14:textId="77777777" w:rsidTr="00651BCE">
        <w:trPr>
          <w:trHeight w:val="283"/>
        </w:trPr>
        <w:tc>
          <w:tcPr>
            <w:tcW w:w="10345" w:type="dxa"/>
            <w:gridSpan w:val="6"/>
            <w:shd w:val="clear" w:color="auto" w:fill="B3B3B3"/>
            <w:vAlign w:val="center"/>
          </w:tcPr>
          <w:p w14:paraId="3D642136"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51BCE" w14:paraId="764DBCFE" w14:textId="77777777" w:rsidTr="00651BCE">
        <w:trPr>
          <w:trHeight w:val="283"/>
        </w:trPr>
        <w:tc>
          <w:tcPr>
            <w:tcW w:w="10345" w:type="dxa"/>
            <w:gridSpan w:val="6"/>
            <w:shd w:val="clear" w:color="auto" w:fill="FFFFFF"/>
          </w:tcPr>
          <w:p w14:paraId="4A054C7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14:paraId="485491A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65AF7A" w14:textId="6B7AF39C" w:rsidR="00651BCE" w:rsidRDefault="007D41C0"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 w:author="Martin Midtgaard" w:date="2012-11-27T11:06:00Z"/>
                <w:rFonts w:ascii="Arial" w:hAnsi="Arial" w:cs="Arial"/>
                <w:sz w:val="18"/>
              </w:rPr>
            </w:pPr>
            <w:del w:id="9" w:author="Martin Midtgaard" w:date="2012-11-27T11:06:00Z">
              <w:r>
                <w:rPr>
                  <w:rFonts w:ascii="Arial" w:hAnsi="Arial" w:cs="Arial"/>
                  <w:sz w:val="18"/>
                </w:rPr>
                <w:delText xml:space="preserve">- </w:delText>
              </w:r>
            </w:del>
            <w:ins w:id="10" w:author="Martin Midtgaard" w:date="2012-11-27T11:06:00Z">
              <w:r w:rsidR="00651BCE">
                <w:rPr>
                  <w:rFonts w:ascii="Arial" w:hAnsi="Arial" w:cs="Arial"/>
                  <w:sz w:val="18"/>
                </w:rPr>
                <w:t>Bortset fra situationer, hvor en FF opdateres til OR er det ikke muligt at opdatere OpkrævningFordringTypeID. Hvis en sådan opdatering ønskes skal det ske ved at opdatere den eksisterende fordring til 0 og derefter oprette en ny fordring med det korrekte OpkrævningFordringTypeID.</w:t>
              </w:r>
            </w:ins>
          </w:p>
          <w:p w14:paraId="2B09D16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 w:author="Martin Midtgaard" w:date="2012-11-27T11:06:00Z"/>
                <w:rFonts w:ascii="Arial" w:hAnsi="Arial" w:cs="Arial"/>
                <w:sz w:val="18"/>
              </w:rPr>
            </w:pPr>
          </w:p>
          <w:p w14:paraId="32B366D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OpkrævningHæftelseForm skal altid udfyldes med "Solidarisk" indtil andet besluttes</w:t>
            </w:r>
          </w:p>
          <w:p w14:paraId="277BFFD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12E9D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Tilbagekaldelse af en opkrævningsfordring via OpkrævningFordringListeOpdater:</w:t>
            </w:r>
          </w:p>
          <w:p w14:paraId="7FA1DE47" w14:textId="66E09836" w:rsidR="00651BCE" w:rsidRDefault="007D41C0"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2" w:author="Martin Midtgaard" w:date="2012-11-27T11:06:00Z">
              <w:r>
                <w:rPr>
                  <w:rFonts w:ascii="Arial" w:hAnsi="Arial" w:cs="Arial"/>
                  <w:sz w:val="18"/>
                </w:rPr>
                <w:delText xml:space="preserve">- </w:delText>
              </w:r>
            </w:del>
            <w:r w:rsidR="00651BCE">
              <w:rPr>
                <w:rFonts w:ascii="Arial" w:hAnsi="Arial" w:cs="Arial"/>
                <w:sz w:val="18"/>
              </w:rPr>
              <w:t>Man sletter IKKE en opkrævningsfordring ved tilbagekaldelse. Den oprindelige fordring tilbageføres inklusiv påløbne renter ved at sende en opdatering til opkrævningsfordringen med FordringBeløb = 0 kr. og DelFordringBeløb = 0 i de tidligere indberettede DelFordringer.</w:t>
            </w:r>
            <w:ins w:id="13" w:author="Martin Midtgaard" w:date="2012-11-27T11:06:00Z">
              <w:r w:rsidR="00651BCE">
                <w:rPr>
                  <w:rFonts w:ascii="Arial" w:hAnsi="Arial" w:cs="Arial"/>
                  <w:sz w:val="18"/>
                </w:rPr>
                <w:t xml:space="preserve"> </w:t>
              </w:r>
            </w:ins>
          </w:p>
          <w:p w14:paraId="513C4913"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4" w:author="Martin Midtgaard" w:date="2012-11-27T11:06:00Z"/>
                <w:rFonts w:ascii="Arial" w:hAnsi="Arial" w:cs="Arial"/>
                <w:sz w:val="18"/>
              </w:rPr>
            </w:pPr>
            <w:del w:id="15" w:author="Martin Midtgaard" w:date="2012-11-27T11:06:00Z">
              <w:r>
                <w:rPr>
                  <w:rFonts w:ascii="Arial" w:hAnsi="Arial" w:cs="Arial"/>
                  <w:sz w:val="18"/>
                </w:rPr>
                <w:delText>.</w:delText>
              </w:r>
            </w:del>
          </w:p>
          <w:p w14:paraId="7FD94FB0" w14:textId="10CC489A" w:rsidR="00651BCE" w:rsidRDefault="007D41C0"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 w:author="Martin Midtgaard" w:date="2012-11-27T11:06:00Z"/>
                <w:rFonts w:ascii="Arial" w:hAnsi="Arial" w:cs="Arial"/>
                <w:sz w:val="18"/>
              </w:rPr>
            </w:pPr>
            <w:del w:id="17" w:author="Martin Midtgaard" w:date="2012-11-27T11:06:00Z">
              <w:r>
                <w:rPr>
                  <w:rFonts w:ascii="Arial" w:hAnsi="Arial" w:cs="Arial"/>
                  <w:sz w:val="18"/>
                </w:rPr>
                <w:delText xml:space="preserve">- </w:delText>
              </w:r>
            </w:del>
            <w:ins w:id="18" w:author="Martin Midtgaard" w:date="2012-11-27T11:06:00Z">
              <w:r w:rsidR="00651BCE">
                <w:rPr>
                  <w:rFonts w:ascii="Arial" w:hAnsi="Arial" w:cs="Arial"/>
                  <w:sz w:val="18"/>
                </w:rPr>
                <w:t xml:space="preserve">Opdateringer med beløbsmæssig effekt udføres som deltaposteringer. Det betyder, at det er forskellen mellem det oprindelige beløb og det opdaterede beløb, som posteres. Fordringshaver skal derfor altid medsende det nye opdaterede beløb </w:t>
              </w:r>
            </w:ins>
          </w:p>
          <w:p w14:paraId="4ED3038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 w:author="Martin Midtgaard" w:date="2012-11-27T11:06:00Z"/>
                <w:rFonts w:ascii="Arial" w:hAnsi="Arial" w:cs="Arial"/>
                <w:sz w:val="18"/>
              </w:rPr>
            </w:pPr>
          </w:p>
          <w:p w14:paraId="103C38BA"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 w:author="Martin Midtgaard" w:date="2012-11-27T11:06:00Z"/>
                <w:rFonts w:ascii="Arial" w:hAnsi="Arial" w:cs="Arial"/>
                <w:sz w:val="18"/>
              </w:rPr>
            </w:pPr>
            <w:ins w:id="21" w:author="Martin Midtgaard" w:date="2012-11-27T11:06:00Z">
              <w:r>
                <w:rPr>
                  <w:rFonts w:ascii="Arial" w:hAnsi="Arial" w:cs="Arial"/>
                  <w:sz w:val="18"/>
                </w:rPr>
                <w:t xml:space="preserve">I FF scenariet modkonteres de oprindelig beløb, og nye tilføjes. I dette scenario vil den oprindelige FF fordring blive opdateret med alle nye data. </w:t>
              </w:r>
            </w:ins>
          </w:p>
          <w:p w14:paraId="7158FEC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 w:author="Martin Midtgaard" w:date="2012-11-27T11:06:00Z"/>
                <w:rFonts w:ascii="Arial" w:hAnsi="Arial" w:cs="Arial"/>
                <w:sz w:val="18"/>
              </w:rPr>
            </w:pPr>
            <w:ins w:id="23" w:author="Martin Midtgaard" w:date="2012-11-27T11:06:00Z">
              <w:r>
                <w:rPr>
                  <w:rFonts w:ascii="Arial" w:hAnsi="Arial" w:cs="Arial"/>
                  <w:sz w:val="18"/>
                </w:rPr>
                <w:t xml:space="preserve"> </w:t>
              </w:r>
            </w:ins>
          </w:p>
          <w:p w14:paraId="7E31FB04" w14:textId="03F8A875"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den </w:t>
            </w:r>
            <w:del w:id="24" w:author="Martin Midtgaard" w:date="2012-11-27T11:06:00Z">
              <w:r w:rsidR="007D41C0">
                <w:rPr>
                  <w:rFonts w:ascii="Arial" w:hAnsi="Arial" w:cs="Arial"/>
                  <w:sz w:val="18"/>
                </w:rPr>
                <w:delText>tilbagekaldte</w:delText>
              </w:r>
            </w:del>
            <w:ins w:id="25" w:author="Martin Midtgaard" w:date="2012-11-27T11:06:00Z">
              <w:r>
                <w:rPr>
                  <w:rFonts w:ascii="Arial" w:hAnsi="Arial" w:cs="Arial"/>
                  <w:sz w:val="18"/>
                </w:rPr>
                <w:t>opdaterede</w:t>
              </w:r>
            </w:ins>
            <w:r>
              <w:rPr>
                <w:rFonts w:ascii="Arial" w:hAnsi="Arial" w:cs="Arial"/>
                <w:sz w:val="18"/>
              </w:rPr>
              <w:t xml:space="preserve"> opkrævningsfordring er helt eller delvist dækket, så vil </w:t>
            </w:r>
            <w:del w:id="26" w:author="Martin Midtgaard" w:date="2012-11-27T11:06:00Z">
              <w:r w:rsidR="007D41C0">
                <w:rPr>
                  <w:rFonts w:ascii="Arial" w:hAnsi="Arial" w:cs="Arial"/>
                  <w:sz w:val="18"/>
                </w:rPr>
                <w:delText>dækningen blive ophævet</w:delText>
              </w:r>
            </w:del>
            <w:ins w:id="27" w:author="Martin Midtgaard" w:date="2012-11-27T11:06:00Z">
              <w:r>
                <w:rPr>
                  <w:rFonts w:ascii="Arial" w:hAnsi="Arial" w:cs="Arial"/>
                  <w:sz w:val="18"/>
                </w:rPr>
                <w:t>opdateringen indgå på kontoen og dækkes herefter via den almindelige uddækningsproces. Den oprindelige Uddækning bliver ikke tilbageført</w:t>
              </w:r>
            </w:ins>
            <w:r>
              <w:rPr>
                <w:rFonts w:ascii="Arial" w:hAnsi="Arial" w:cs="Arial"/>
                <w:sz w:val="18"/>
              </w:rPr>
              <w:t>.</w:t>
            </w:r>
          </w:p>
          <w:p w14:paraId="5E77BE9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 opdatering af fordringen vil renten blive opdateret på kontoen.</w:t>
            </w:r>
          </w:p>
          <w:p w14:paraId="32D8781C" w14:textId="75633FEE" w:rsidR="00651BCE" w:rsidRDefault="007D41C0"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 w:author="Martin Midtgaard" w:date="2012-11-27T11:06:00Z"/>
                <w:rFonts w:ascii="Arial" w:hAnsi="Arial" w:cs="Arial"/>
                <w:sz w:val="18"/>
              </w:rPr>
            </w:pPr>
            <w:del w:id="29" w:author="Martin Midtgaard" w:date="2012-11-27T11:06:00Z">
              <w:r>
                <w:rPr>
                  <w:rFonts w:ascii="Arial" w:hAnsi="Arial" w:cs="Arial"/>
                  <w:sz w:val="18"/>
                </w:rPr>
                <w:delText xml:space="preserve">- </w:delText>
              </w:r>
            </w:del>
          </w:p>
          <w:p w14:paraId="265FE5DB" w14:textId="77777777" w:rsidR="007D41C0" w:rsidRDefault="00651BCE"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0" w:author="Martin Midtgaard" w:date="2012-11-27T11:06:00Z"/>
                <w:rFonts w:ascii="Arial" w:hAnsi="Arial" w:cs="Arial"/>
                <w:sz w:val="18"/>
              </w:rPr>
            </w:pPr>
            <w:r>
              <w:rPr>
                <w:rFonts w:ascii="Arial" w:hAnsi="Arial" w:cs="Arial"/>
                <w:sz w:val="18"/>
              </w:rPr>
              <w:t xml:space="preserve">Hvis den </w:t>
            </w:r>
            <w:del w:id="31" w:author="Martin Midtgaard" w:date="2012-11-27T11:06:00Z">
              <w:r w:rsidR="007D41C0">
                <w:rPr>
                  <w:rFonts w:ascii="Arial" w:hAnsi="Arial" w:cs="Arial"/>
                  <w:sz w:val="18"/>
                </w:rPr>
                <w:delText>tilbagekaldte</w:delText>
              </w:r>
            </w:del>
            <w:ins w:id="32" w:author="Martin Midtgaard" w:date="2012-11-27T11:06:00Z">
              <w:r>
                <w:rPr>
                  <w:rFonts w:ascii="Arial" w:hAnsi="Arial" w:cs="Arial"/>
                  <w:sz w:val="18"/>
                </w:rPr>
                <w:t>opdaterede</w:t>
              </w:r>
            </w:ins>
            <w:r>
              <w:rPr>
                <w:rFonts w:ascii="Arial" w:hAnsi="Arial" w:cs="Arial"/>
                <w:sz w:val="18"/>
              </w:rPr>
              <w:t xml:space="preserve"> opkrævningsfordring er overdraget til inddrivelse (EFI), vil inddrivelsesfordringen blive </w:t>
            </w:r>
            <w:del w:id="33" w:author="Martin Midtgaard" w:date="2012-11-27T11:06:00Z">
              <w:r w:rsidR="007D41C0">
                <w:rPr>
                  <w:rFonts w:ascii="Arial" w:hAnsi="Arial" w:cs="Arial"/>
                  <w:sz w:val="18"/>
                </w:rPr>
                <w:delText>tilbagekaldt.</w:delText>
              </w:r>
            </w:del>
          </w:p>
          <w:p w14:paraId="4801BCA1"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4" w:author="Martin Midtgaard" w:date="2012-11-27T11:06:00Z"/>
                <w:rFonts w:ascii="Arial" w:hAnsi="Arial" w:cs="Arial"/>
                <w:sz w:val="18"/>
              </w:rPr>
            </w:pPr>
          </w:p>
          <w:p w14:paraId="3584934E" w14:textId="05AE3D91" w:rsidR="00651BCE" w:rsidRDefault="007D41C0"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5" w:author="Martin Midtgaard" w:date="2012-11-27T11:06:00Z">
              <w:r>
                <w:rPr>
                  <w:rFonts w:ascii="Arial" w:hAnsi="Arial" w:cs="Arial"/>
                  <w:sz w:val="18"/>
                </w:rPr>
                <w:delText>EAN informationer ændres ikke ved blanke værdier</w:delText>
              </w:r>
            </w:del>
            <w:ins w:id="36" w:author="Martin Midtgaard" w:date="2012-11-27T11:06:00Z">
              <w:r w:rsidR="00651BCE">
                <w:rPr>
                  <w:rFonts w:ascii="Arial" w:hAnsi="Arial" w:cs="Arial"/>
                  <w:sz w:val="18"/>
                </w:rPr>
                <w:t>op- eller nedskrevet</w:t>
              </w:r>
            </w:ins>
            <w:r w:rsidR="00651BCE">
              <w:rPr>
                <w:rFonts w:ascii="Arial" w:hAnsi="Arial" w:cs="Arial"/>
                <w:sz w:val="18"/>
              </w:rPr>
              <w:t>.</w:t>
            </w:r>
          </w:p>
          <w:p w14:paraId="3A13D59A"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F64C9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fejl i opkrævningsfordringer:</w:t>
            </w:r>
          </w:p>
          <w:p w14:paraId="74E5EA7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5FCEDD" w14:textId="087C8553" w:rsidR="00651BCE" w:rsidRDefault="007D41C0"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7" w:author="Martin Midtgaard" w:date="2012-11-27T11:06:00Z">
              <w:r>
                <w:rPr>
                  <w:rFonts w:ascii="Arial" w:hAnsi="Arial" w:cs="Arial"/>
                  <w:sz w:val="18"/>
                </w:rPr>
                <w:delText xml:space="preserve">-  </w:delText>
              </w:r>
            </w:del>
            <w:r w:rsidR="00651BCE">
              <w:rPr>
                <w:rFonts w:ascii="Arial" w:hAnsi="Arial" w:cs="Arial"/>
                <w:sz w:val="18"/>
              </w:rPr>
              <w:t>Fejlbehæftede opkrævningsfordringer, som forsøges opdateret, afvises (der opdateres IKKE nogen oplysninger på en fejlbehæftet opkrævningsfordring)</w:t>
            </w:r>
          </w:p>
          <w:p w14:paraId="7D8FB7A4" w14:textId="2C13639F" w:rsidR="00651BCE" w:rsidRDefault="007D41C0"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8" w:author="Martin Midtgaard" w:date="2012-11-27T11:06:00Z"/>
                <w:rFonts w:ascii="Arial" w:hAnsi="Arial" w:cs="Arial"/>
                <w:sz w:val="18"/>
              </w:rPr>
            </w:pPr>
            <w:del w:id="39" w:author="Martin Midtgaard" w:date="2012-11-27T11:06:00Z">
              <w:r>
                <w:rPr>
                  <w:rFonts w:ascii="Arial" w:hAnsi="Arial" w:cs="Arial"/>
                  <w:sz w:val="18"/>
                </w:rPr>
                <w:delText xml:space="preserve">- </w:delText>
              </w:r>
            </w:del>
          </w:p>
          <w:p w14:paraId="0D851A1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fx 12 ud af 500 opkrævningsfordringer er fejlbehæftede, så opdateres de 488, mens de øvrige afvises.</w:t>
            </w:r>
          </w:p>
          <w:p w14:paraId="4646ECC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F7456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Regler for opdatering.</w:t>
            </w:r>
          </w:p>
          <w:p w14:paraId="0E2E1421"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 anvendes til at udpege fordringen, som skal opdateres. KundeType og KundeNummer anvendes til at validere, at det er det korrekte OpkrævningFordringID.</w:t>
            </w:r>
          </w:p>
          <w:p w14:paraId="18C6E0B3" w14:textId="7EE19383"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dataelementer, der skal udfyldes, bliver det oprindelige indhold erstattet af det nye indhold. </w:t>
            </w:r>
            <w:del w:id="40" w:author="Martin Midtgaard" w:date="2012-11-27T11:06:00Z">
              <w:r w:rsidR="007D41C0">
                <w:rPr>
                  <w:rFonts w:ascii="Arial" w:hAnsi="Arial" w:cs="Arial"/>
                  <w:sz w:val="18"/>
                </w:rPr>
                <w:delText>Hvis dataelementet er tomt, slettes det oprindelige indhold.</w:delText>
              </w:r>
            </w:del>
          </w:p>
          <w:p w14:paraId="20A6FB09" w14:textId="2EE5171B"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dataelementer, der kan udfyldes, bliver det oprindelige indhold erstattet af det nye indhold. </w:t>
            </w:r>
            <w:del w:id="41" w:author="Martin Midtgaard" w:date="2012-11-27T11:06:00Z">
              <w:r w:rsidR="007D41C0">
                <w:rPr>
                  <w:rFonts w:ascii="Arial" w:hAnsi="Arial" w:cs="Arial"/>
                  <w:sz w:val="18"/>
                </w:rPr>
                <w:delText xml:space="preserve">Hvis dataelementet er tomt </w:delText>
              </w:r>
              <w:r w:rsidR="007D41C0">
                <w:rPr>
                  <w:rFonts w:ascii="Arial" w:hAnsi="Arial" w:cs="Arial"/>
                  <w:sz w:val="18"/>
                </w:rPr>
                <w:lastRenderedPageBreak/>
                <w:delText xml:space="preserve">slettes det oprindelige indhold. </w:delText>
              </w:r>
            </w:del>
            <w:r>
              <w:rPr>
                <w:rFonts w:ascii="Arial" w:hAnsi="Arial" w:cs="Arial"/>
                <w:sz w:val="18"/>
              </w:rPr>
              <w:t>Hvis dataelementet ikke leveres bibeholdes det oprindelige indhold.</w:t>
            </w:r>
          </w:p>
          <w:p w14:paraId="40F9511A"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følgende strukturer, IdentifikationSletOpdaterValg, KommentarSletTilføjValg, HæftelseSletOpdaterValg,  EnkeltHæftelseSletOpdaterValg samt strukturen OpkrævningSpecifikationStruktur i SpecifikationSletOpdaterValg.</w:t>
            </w:r>
          </w:p>
          <w:p w14:paraId="37A91B3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at alle data elementer under en struktur slettes helt, hvis OpkrævningSletMarkering er sat.</w:t>
            </w:r>
          </w:p>
          <w:p w14:paraId="6D855BA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1AE81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nedenstående Valg gælder følgende supplerende regler:</w:t>
            </w:r>
          </w:p>
          <w:p w14:paraId="1347B2E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2" w:author="Martin Midtgaard" w:date="2012-11-27T11:06:00Z"/>
                <w:rFonts w:ascii="Arial" w:hAnsi="Arial" w:cs="Arial"/>
                <w:sz w:val="18"/>
              </w:rPr>
            </w:pPr>
            <w:ins w:id="43" w:author="Martin Midtgaard" w:date="2012-11-27T11:06:00Z">
              <w:r>
                <w:rPr>
                  <w:rFonts w:ascii="Arial" w:hAnsi="Arial" w:cs="Arial"/>
                  <w:sz w:val="18"/>
                </w:rPr>
                <w:t>Fordringsspecifikation.</w:t>
              </w:r>
            </w:ins>
          </w:p>
          <w:p w14:paraId="40A5E50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4" w:author="Martin Midtgaard" w:date="2012-11-27T11:06:00Z"/>
                <w:rFonts w:ascii="Arial" w:hAnsi="Arial" w:cs="Arial"/>
                <w:sz w:val="18"/>
              </w:rPr>
            </w:pPr>
            <w:ins w:id="45" w:author="Martin Midtgaard" w:date="2012-11-27T11:06:00Z">
              <w:r>
                <w:rPr>
                  <w:rFonts w:ascii="Arial" w:hAnsi="Arial" w:cs="Arial"/>
                  <w:sz w:val="18"/>
                </w:rPr>
                <w:t>For strukturen OpkrævningSpecifikationLinjeStruktur lagres data i en lang xml-streng. Ved opdatering af denne struktur overskrives den eksisterende.</w:t>
              </w:r>
            </w:ins>
          </w:p>
          <w:p w14:paraId="375063C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6" w:author="Martin Midtgaard" w:date="2012-11-27T11:06:00Z"/>
                <w:rFonts w:ascii="Arial" w:hAnsi="Arial" w:cs="Arial"/>
                <w:sz w:val="18"/>
              </w:rPr>
            </w:pPr>
            <w:ins w:id="47" w:author="Martin Midtgaard" w:date="2012-11-27T11:06:00Z">
              <w:r>
                <w:rPr>
                  <w:rFonts w:ascii="Arial" w:hAnsi="Arial" w:cs="Arial"/>
                  <w:sz w:val="18"/>
                </w:rPr>
                <w:t>For strukturen OpkrævningSpecifikationParameterStruktur tilføjes nye værdier til den eksisterende struktur ved en opdatering. Medmindre det er et allerede kendt OpkrævningSpecifikationParameterNavn, i denne situation overskrives værdien</w:t>
              </w:r>
            </w:ins>
          </w:p>
          <w:p w14:paraId="2211D85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A62B4C"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8" w:author="Martin Midtgaard" w:date="2012-11-27T11:06:00Z"/>
                <w:rFonts w:ascii="Arial" w:hAnsi="Arial" w:cs="Arial"/>
                <w:sz w:val="18"/>
              </w:rPr>
            </w:pPr>
            <w:r>
              <w:rPr>
                <w:rFonts w:ascii="Arial" w:hAnsi="Arial" w:cs="Arial"/>
                <w:sz w:val="18"/>
              </w:rPr>
              <w:t xml:space="preserve">I KommentatSletTilføjValg kan der tilføjes nye kommentarer. Hvis OpkrævningSletMarkering er sat, slettes alle kommentarer, der er oprettet for fordringen. </w:t>
            </w:r>
            <w:ins w:id="49" w:author="Martin Midtgaard" w:date="2012-11-27T11:06:00Z">
              <w:r>
                <w:rPr>
                  <w:rFonts w:ascii="Arial" w:hAnsi="Arial" w:cs="Arial"/>
                  <w:sz w:val="18"/>
                </w:rPr>
                <w:t>Der kan ikke både slettes og tilføjes i samme servicekald.</w:t>
              </w:r>
            </w:ins>
          </w:p>
          <w:p w14:paraId="7ED7CF55"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39F015"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BC2761"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EnkeltHæftelseSletOpdaterValg  kan en eller flere medhæftere slettes, ved at sætte OpkrævningSletMarkering og udfylde blokken Medhæfter med KundeNummer, KundeType på den/de medhæftere, som skal slettes. Nye medhæftere tilføjes ved at udfylde KundeNummer og KundeType i blokken Medhæfter og minimum OpkrævningHæftelseForm i blokken Opdater.</w:t>
            </w:r>
            <w:ins w:id="50" w:author="Martin Midtgaard" w:date="2012-11-27T11:06:00Z">
              <w:r>
                <w:rPr>
                  <w:rFonts w:ascii="Arial" w:hAnsi="Arial" w:cs="Arial"/>
                  <w:sz w:val="18"/>
                </w:rPr>
                <w:t xml:space="preserve"> Ved indføjelse af nye hæftere sker ingen opdatering hos DMI omkring hæftelsesforholdet.</w:t>
              </w:r>
            </w:ins>
          </w:p>
          <w:p w14:paraId="4A3F6E3C"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B42CB8"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1" w:author="Martin Midtgaard" w:date="2012-11-27T11:06:00Z"/>
                <w:rFonts w:ascii="Arial" w:hAnsi="Arial" w:cs="Arial"/>
                <w:sz w:val="18"/>
              </w:rPr>
            </w:pPr>
            <w:del w:id="52" w:author="Martin Midtgaard" w:date="2012-11-27T11:06:00Z">
              <w:r>
                <w:rPr>
                  <w:rFonts w:ascii="Arial" w:hAnsi="Arial" w:cs="Arial"/>
                  <w:sz w:val="18"/>
                </w:rPr>
                <w:delText>For nedenstående Valg gælder følgende supplerende regler:</w:delText>
              </w:r>
            </w:del>
          </w:p>
          <w:p w14:paraId="0C245461"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3" w:author="Martin Midtgaard" w:date="2012-11-27T11:06:00Z"/>
                <w:rFonts w:ascii="Arial" w:hAnsi="Arial" w:cs="Arial"/>
                <w:sz w:val="18"/>
              </w:rPr>
            </w:pPr>
          </w:p>
          <w:p w14:paraId="68C5D64B"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4" w:author="Martin Midtgaard" w:date="2012-11-27T11:06:00Z"/>
                <w:rFonts w:ascii="Arial" w:hAnsi="Arial" w:cs="Arial"/>
                <w:sz w:val="18"/>
              </w:rPr>
            </w:pPr>
            <w:del w:id="55" w:author="Martin Midtgaard" w:date="2012-11-27T11:06:00Z">
              <w:r>
                <w:rPr>
                  <w:rFonts w:ascii="Arial" w:hAnsi="Arial" w:cs="Arial"/>
                  <w:sz w:val="18"/>
                </w:rPr>
                <w:delText xml:space="preserve">I KommentatSletTilføjValg kan der tilføjes nye kommentarer. Hvis OpkrævningSletMarkering er sat, slettes alle kommentarer, der er oprettet for fordringen. </w:delText>
              </w:r>
            </w:del>
          </w:p>
          <w:p w14:paraId="08BAD8E9"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6" w:author="Martin Midtgaard" w:date="2012-11-27T11:06:00Z"/>
                <w:rFonts w:ascii="Arial" w:hAnsi="Arial" w:cs="Arial"/>
                <w:sz w:val="18"/>
              </w:rPr>
            </w:pPr>
          </w:p>
          <w:p w14:paraId="03201813"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7" w:author="Martin Midtgaard" w:date="2012-11-27T11:06:00Z"/>
                <w:rFonts w:ascii="Arial" w:hAnsi="Arial" w:cs="Arial"/>
                <w:sz w:val="18"/>
              </w:rPr>
            </w:pPr>
            <w:del w:id="58" w:author="Martin Midtgaard" w:date="2012-11-27T11:06:00Z">
              <w:r>
                <w:rPr>
                  <w:rFonts w:ascii="Arial" w:hAnsi="Arial" w:cs="Arial"/>
                  <w:sz w:val="18"/>
                </w:rPr>
                <w:delText>I EnkeltHæftelseSletOpdaterValg  kan en eller flere medhæftere slettes, ved at sætte OpkrævningSletMarkering og udfylde blokken Medhæfter med KundeNummer, KundeType på den/de medhæftere, som skal slettes. Nye medhæftere tilføjes ved at udfylde KundeNummer og KundeType i blokken Medhæfter og minimum OpkrævningHæftelseForm i blokken Opdater.</w:delText>
              </w:r>
            </w:del>
          </w:p>
          <w:p w14:paraId="7E74BDE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9" w:author="Martin Midtgaard" w:date="2012-11-27T11:06:00Z"/>
                <w:rFonts w:ascii="Arial" w:hAnsi="Arial" w:cs="Arial"/>
                <w:sz w:val="18"/>
              </w:rPr>
            </w:pPr>
          </w:p>
          <w:p w14:paraId="5FA6130B"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0" w:author="Martin Midtgaard" w:date="2012-11-27T11:06:00Z"/>
                <w:rFonts w:ascii="Arial" w:hAnsi="Arial" w:cs="Arial"/>
                <w:sz w:val="18"/>
              </w:rPr>
            </w:pPr>
            <w:ins w:id="61" w:author="Martin Midtgaard" w:date="2012-11-27T11:06:00Z">
              <w:r>
                <w:rPr>
                  <w:rFonts w:ascii="Arial" w:hAnsi="Arial" w:cs="Arial"/>
                  <w:sz w:val="18"/>
                </w:rPr>
                <w:t xml:space="preserve">EAN </w:t>
              </w:r>
            </w:ins>
          </w:p>
          <w:p w14:paraId="01357BD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2" w:author="Martin Midtgaard" w:date="2012-11-27T11:06:00Z"/>
                <w:rFonts w:ascii="Arial" w:hAnsi="Arial" w:cs="Arial"/>
                <w:sz w:val="18"/>
              </w:rPr>
            </w:pPr>
            <w:ins w:id="63" w:author="Martin Midtgaard" w:date="2012-11-27T11:06:00Z">
              <w:r>
                <w:rPr>
                  <w:rFonts w:ascii="Arial" w:hAnsi="Arial" w:cs="Arial"/>
                  <w:sz w:val="18"/>
                </w:rPr>
                <w:t>Informationer ændres ikke ved blanke værdier.</w:t>
              </w:r>
            </w:ins>
          </w:p>
          <w:p w14:paraId="7BDBCD33"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4" w:author="Martin Midtgaard" w:date="2012-11-27T11:06:00Z"/>
                <w:rFonts w:ascii="Arial" w:hAnsi="Arial" w:cs="Arial"/>
                <w:sz w:val="18"/>
              </w:rPr>
            </w:pPr>
          </w:p>
          <w:p w14:paraId="3A5C1A4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5" w:author="Martin Midtgaard" w:date="2012-11-27T11:06:00Z"/>
                <w:rFonts w:ascii="Arial" w:hAnsi="Arial" w:cs="Arial"/>
                <w:sz w:val="18"/>
              </w:rPr>
            </w:pPr>
            <w:ins w:id="66" w:author="Martin Midtgaard" w:date="2012-11-27T11:06:00Z">
              <w:r>
                <w:rPr>
                  <w:rFonts w:ascii="Arial" w:hAnsi="Arial" w:cs="Arial"/>
                  <w:sz w:val="18"/>
                </w:rPr>
                <w:tab/>
                <w:t>- Hvis slettemarkering sættes til "True" (boolean), så slettes hele listen med EAN informationer</w:t>
              </w:r>
            </w:ins>
          </w:p>
          <w:p w14:paraId="7A69320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7" w:author="Martin Midtgaard" w:date="2012-11-27T11:06:00Z"/>
                <w:rFonts w:ascii="Arial" w:hAnsi="Arial" w:cs="Arial"/>
                <w:sz w:val="18"/>
              </w:rPr>
            </w:pPr>
            <w:ins w:id="68" w:author="Martin Midtgaard" w:date="2012-11-27T11:06:00Z">
              <w:r>
                <w:rPr>
                  <w:rFonts w:ascii="Arial" w:hAnsi="Arial" w:cs="Arial"/>
                  <w:sz w:val="18"/>
                </w:rPr>
                <w:tab/>
                <w:t>- Hvis False. Så foretages ingen opdatering.af EAN listen</w:t>
              </w:r>
            </w:ins>
          </w:p>
          <w:p w14:paraId="30B0B8F1"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9" w:author="Martin Midtgaard" w:date="2012-11-27T11:06:00Z"/>
                <w:rFonts w:ascii="Arial" w:hAnsi="Arial" w:cs="Arial"/>
                <w:sz w:val="18"/>
              </w:rPr>
            </w:pPr>
            <w:ins w:id="70" w:author="Martin Midtgaard" w:date="2012-11-27T11:06:00Z">
              <w:r>
                <w:rPr>
                  <w:rFonts w:ascii="Arial" w:hAnsi="Arial" w:cs="Arial"/>
                  <w:sz w:val="18"/>
                </w:rPr>
                <w:tab/>
                <w:t>- Hvis værdi for slettemarkering er blank ændres EAN informationen, men blanke værdier i listen slettes ikke.</w:t>
              </w:r>
            </w:ins>
          </w:p>
          <w:p w14:paraId="06B3C833"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1" w:author="Martin Midtgaard" w:date="2012-11-27T11:06:00Z"/>
                <w:rFonts w:ascii="Arial" w:hAnsi="Arial" w:cs="Arial"/>
                <w:sz w:val="18"/>
              </w:rPr>
            </w:pPr>
          </w:p>
          <w:p w14:paraId="3A140D6A"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2" w:author="Martin Midtgaard" w:date="2012-11-27T11:06:00Z"/>
                <w:rFonts w:ascii="Arial" w:hAnsi="Arial" w:cs="Arial"/>
                <w:sz w:val="18"/>
              </w:rPr>
            </w:pPr>
            <w:ins w:id="73" w:author="Martin Midtgaard" w:date="2012-11-27T11:06:00Z">
              <w:r>
                <w:rPr>
                  <w:rFonts w:ascii="Arial" w:hAnsi="Arial" w:cs="Arial"/>
                  <w:sz w:val="18"/>
                </w:rPr>
                <w:t>Fordringsspecifikation:</w:t>
              </w:r>
            </w:ins>
          </w:p>
          <w:p w14:paraId="2E5380E3"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4" w:author="Martin Midtgaard" w:date="2012-11-27T11:06:00Z"/>
                <w:rFonts w:ascii="Arial" w:hAnsi="Arial" w:cs="Arial"/>
                <w:sz w:val="18"/>
              </w:rPr>
            </w:pPr>
            <w:ins w:id="75" w:author="Martin Midtgaard" w:date="2012-11-27T11:06:00Z">
              <w:r>
                <w:rPr>
                  <w:rFonts w:ascii="Arial" w:hAnsi="Arial" w:cs="Arial"/>
                  <w:sz w:val="18"/>
                </w:rPr>
                <w:t>Ved angivelse af slettemarkering slettes hele fordringsspecifikationen for det pågældende OpkrævningFordringID.</w:t>
              </w:r>
            </w:ins>
          </w:p>
          <w:p w14:paraId="5484551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6" w:author="Martin Midtgaard" w:date="2012-11-27T11:06:00Z"/>
                <w:rFonts w:ascii="Arial" w:hAnsi="Arial" w:cs="Arial"/>
                <w:sz w:val="18"/>
              </w:rPr>
            </w:pPr>
          </w:p>
          <w:p w14:paraId="73C117E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7" w:author="Martin Midtgaard" w:date="2012-11-27T11:06:00Z"/>
                <w:rFonts w:ascii="Arial" w:hAnsi="Arial" w:cs="Arial"/>
                <w:sz w:val="18"/>
              </w:rPr>
            </w:pPr>
          </w:p>
          <w:p w14:paraId="51BF4D9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8" w:author="Martin Midtgaard" w:date="2012-11-27T11:06:00Z"/>
                <w:rFonts w:ascii="Arial" w:hAnsi="Arial" w:cs="Arial"/>
                <w:sz w:val="18"/>
              </w:rPr>
            </w:pPr>
            <w:ins w:id="79" w:author="Martin Midtgaard" w:date="2012-11-27T11:06:00Z">
              <w:r>
                <w:rPr>
                  <w:rFonts w:ascii="Arial" w:hAnsi="Arial" w:cs="Arial"/>
                  <w:sz w:val="18"/>
                </w:rPr>
                <w:t xml:space="preserve">En fordring kan bl.a. i opdateringssituationen indgå i følgende processer og vil have følgende afhængigheder. </w:t>
              </w:r>
            </w:ins>
          </w:p>
          <w:p w14:paraId="330F7A2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0" w:author="Martin Midtgaard" w:date="2012-11-27T11:06:00Z"/>
                <w:rFonts w:ascii="Arial" w:hAnsi="Arial" w:cs="Arial"/>
                <w:sz w:val="18"/>
              </w:rPr>
            </w:pPr>
          </w:p>
          <w:p w14:paraId="73CF33F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1" w:author="Martin Midtgaard" w:date="2012-11-27T11:06:00Z"/>
                <w:rFonts w:ascii="Arial" w:hAnsi="Arial" w:cs="Arial"/>
                <w:sz w:val="18"/>
              </w:rPr>
            </w:pPr>
            <w:ins w:id="82" w:author="Martin Midtgaard" w:date="2012-11-27T11:06:00Z">
              <w:r>
                <w:rPr>
                  <w:rFonts w:ascii="Arial" w:hAnsi="Arial" w:cs="Arial"/>
                  <w:sz w:val="18"/>
                </w:rPr>
                <w:t>Betalingsordning:</w:t>
              </w:r>
            </w:ins>
          </w:p>
          <w:p w14:paraId="6F0A65B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3" w:author="Martin Midtgaard" w:date="2012-11-27T11:06:00Z"/>
                <w:rFonts w:ascii="Arial" w:hAnsi="Arial" w:cs="Arial"/>
                <w:sz w:val="18"/>
              </w:rPr>
            </w:pPr>
            <w:ins w:id="84" w:author="Martin Midtgaard" w:date="2012-11-27T11:06:00Z">
              <w:r>
                <w:rPr>
                  <w:rFonts w:ascii="Arial" w:hAnsi="Arial" w:cs="Arial"/>
                  <w:sz w:val="18"/>
                </w:rPr>
                <w:t>Såfremt en fordring indgår i en aktiv betalingsordning, udstedes en fejlmeddelelse og DMO kontaktes for fejlbehandling.</w:t>
              </w:r>
            </w:ins>
          </w:p>
          <w:p w14:paraId="7CED4AF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5" w:author="Martin Midtgaard" w:date="2012-11-27T11:06:00Z"/>
                <w:rFonts w:ascii="Arial" w:hAnsi="Arial" w:cs="Arial"/>
                <w:sz w:val="18"/>
              </w:rPr>
            </w:pPr>
          </w:p>
          <w:p w14:paraId="3660C63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6" w:author="Martin Midtgaard" w:date="2012-11-27T11:06:00Z"/>
                <w:rFonts w:ascii="Arial" w:hAnsi="Arial" w:cs="Arial"/>
                <w:sz w:val="18"/>
              </w:rPr>
            </w:pPr>
            <w:ins w:id="87" w:author="Martin Midtgaard" w:date="2012-11-27T11:06:00Z">
              <w:r>
                <w:rPr>
                  <w:rFonts w:ascii="Arial" w:hAnsi="Arial" w:cs="Arial"/>
                  <w:sz w:val="18"/>
                </w:rPr>
                <w:t>Afskrivning:</w:t>
              </w:r>
            </w:ins>
          </w:p>
          <w:p w14:paraId="39A0C42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8" w:author="Martin Midtgaard" w:date="2012-11-27T11:06:00Z"/>
                <w:rFonts w:ascii="Arial" w:hAnsi="Arial" w:cs="Arial"/>
                <w:sz w:val="18"/>
              </w:rPr>
            </w:pPr>
            <w:ins w:id="89" w:author="Martin Midtgaard" w:date="2012-11-27T11:06:00Z">
              <w:r>
                <w:rPr>
                  <w:rFonts w:ascii="Arial" w:hAnsi="Arial" w:cs="Arial"/>
                  <w:sz w:val="18"/>
                </w:rPr>
                <w:t>Såfremt en fordring er helt eller delvist afskrevet, udstedes en fejlmeddelelse, og DMO kontaktes for fejlbehandling.</w:t>
              </w:r>
            </w:ins>
          </w:p>
          <w:p w14:paraId="67930C4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0" w:author="Martin Midtgaard" w:date="2012-11-27T11:06:00Z"/>
                <w:rFonts w:ascii="Arial" w:hAnsi="Arial" w:cs="Arial"/>
                <w:sz w:val="18"/>
              </w:rPr>
            </w:pPr>
          </w:p>
          <w:p w14:paraId="0F49D08A"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1" w:author="Martin Midtgaard" w:date="2012-11-27T11:06:00Z"/>
                <w:rFonts w:ascii="Arial" w:hAnsi="Arial" w:cs="Arial"/>
                <w:sz w:val="18"/>
              </w:rPr>
            </w:pPr>
            <w:ins w:id="92" w:author="Martin Midtgaard" w:date="2012-11-27T11:06:00Z">
              <w:r>
                <w:rPr>
                  <w:rFonts w:ascii="Arial" w:hAnsi="Arial" w:cs="Arial"/>
                  <w:sz w:val="18"/>
                </w:rPr>
                <w:t>Rykkerprocessen:</w:t>
              </w:r>
            </w:ins>
          </w:p>
          <w:p w14:paraId="1DD1F715"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3" w:author="Martin Midtgaard" w:date="2012-11-27T11:06:00Z"/>
                <w:rFonts w:ascii="Arial" w:hAnsi="Arial" w:cs="Arial"/>
                <w:sz w:val="18"/>
              </w:rPr>
            </w:pPr>
            <w:ins w:id="94" w:author="Martin Midtgaard" w:date="2012-11-27T11:06:00Z">
              <w:r>
                <w:rPr>
                  <w:rFonts w:ascii="Arial" w:hAnsi="Arial" w:cs="Arial"/>
                  <w:sz w:val="18"/>
                </w:rPr>
                <w:t xml:space="preserve">Såfremt en FF har været rykket, og stadig er udækket, når den ordinære angivelse modtages, vil denne rykkerproces blive nulstillet. Dette sker i praksis ved at den oprindelige FF fordring udlignes med den nye modkonterede FF postering. De nye udækkede fordringsbeløb vil herefter starte forfra i rykkerprocessen. </w:t>
              </w:r>
            </w:ins>
          </w:p>
          <w:p w14:paraId="1B0095E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5" w:author="Martin Midtgaard" w:date="2012-11-27T11:06:00Z"/>
                <w:rFonts w:ascii="Arial" w:hAnsi="Arial" w:cs="Arial"/>
                <w:sz w:val="18"/>
              </w:rPr>
            </w:pPr>
          </w:p>
          <w:p w14:paraId="00839E61"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6" w:author="Martin Midtgaard" w:date="2012-11-27T11:06:00Z"/>
                <w:rFonts w:ascii="Arial" w:hAnsi="Arial" w:cs="Arial"/>
                <w:sz w:val="18"/>
              </w:rPr>
            </w:pPr>
            <w:ins w:id="97" w:author="Martin Midtgaard" w:date="2012-11-27T11:06:00Z">
              <w:r>
                <w:rPr>
                  <w:rFonts w:ascii="Arial" w:hAnsi="Arial" w:cs="Arial"/>
                  <w:sz w:val="18"/>
                </w:rPr>
                <w:t>Overdraget til inddrivelse:</w:t>
              </w:r>
            </w:ins>
          </w:p>
          <w:p w14:paraId="545FB273"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98" w:author="Martin Midtgaard" w:date="2012-11-27T11:06:00Z">
              <w:r>
                <w:rPr>
                  <w:rFonts w:ascii="Arial" w:hAnsi="Arial" w:cs="Arial"/>
                  <w:sz w:val="18"/>
                </w:rPr>
                <w:t>En opdatering vil medføre op eller nedskrivninger hos EFI.</w:t>
              </w:r>
            </w:ins>
          </w:p>
        </w:tc>
      </w:tr>
      <w:tr w:rsidR="00651BCE" w14:paraId="1A50F7F9" w14:textId="77777777" w:rsidTr="00651BCE">
        <w:trPr>
          <w:trHeight w:val="283"/>
        </w:trPr>
        <w:tc>
          <w:tcPr>
            <w:tcW w:w="10345" w:type="dxa"/>
            <w:gridSpan w:val="6"/>
            <w:shd w:val="clear" w:color="auto" w:fill="B3B3B3"/>
            <w:vAlign w:val="center"/>
          </w:tcPr>
          <w:p w14:paraId="1F585210"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651BCE" w14:paraId="2144CDCD" w14:textId="77777777" w:rsidTr="00651BCE">
        <w:trPr>
          <w:trHeight w:val="283"/>
        </w:trPr>
        <w:tc>
          <w:tcPr>
            <w:tcW w:w="10345" w:type="dxa"/>
            <w:gridSpan w:val="6"/>
            <w:shd w:val="clear" w:color="auto" w:fill="FFFFFF"/>
            <w:vAlign w:val="center"/>
          </w:tcPr>
          <w:p w14:paraId="2F45BBDD"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51BCE" w14:paraId="4B78D5F4" w14:textId="77777777" w:rsidTr="00651BCE">
        <w:trPr>
          <w:trHeight w:val="283"/>
        </w:trPr>
        <w:tc>
          <w:tcPr>
            <w:tcW w:w="10345" w:type="dxa"/>
            <w:gridSpan w:val="6"/>
            <w:shd w:val="clear" w:color="auto" w:fill="FFFFFF"/>
          </w:tcPr>
          <w:p w14:paraId="6797F402"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OpkrævningFordringListeOpdater_I_I</w:t>
            </w:r>
          </w:p>
        </w:tc>
      </w:tr>
      <w:tr w:rsidR="00651BCE" w14:paraId="479B1C91" w14:textId="77777777" w:rsidTr="00651BCE">
        <w:trPr>
          <w:trHeight w:val="283"/>
        </w:trPr>
        <w:tc>
          <w:tcPr>
            <w:tcW w:w="10345" w:type="dxa"/>
            <w:gridSpan w:val="6"/>
            <w:shd w:val="clear" w:color="auto" w:fill="FFFFFF"/>
          </w:tcPr>
          <w:p w14:paraId="75B4DAB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36851A"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14:paraId="649D1753"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7994C60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OpkrævningFordring *</w:t>
            </w:r>
          </w:p>
          <w:p w14:paraId="5B7E1CE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028082A"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14:paraId="6ACDEDD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14:paraId="792A9FA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14:paraId="733CCE2B"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EBE407A"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IdentifikationSletOpdaterValg *</w:t>
            </w:r>
          </w:p>
          <w:p w14:paraId="63BC881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2BD0F3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p>
          <w:p w14:paraId="39FD109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C731EE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14:paraId="2774F21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C7806F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OpkrævningIdentifikationValg *</w:t>
            </w:r>
          </w:p>
          <w:p w14:paraId="33B0FF5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83F6D0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EANOplysninger *</w:t>
            </w:r>
          </w:p>
          <w:p w14:paraId="2445FAD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BB4A90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EANNummer</w:t>
            </w:r>
          </w:p>
          <w:p w14:paraId="4CC6323C"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EANOrdreNummer</w:t>
            </w:r>
          </w:p>
          <w:p w14:paraId="6A8211D1"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EANKontoNummer</w:t>
            </w:r>
          </w:p>
          <w:p w14:paraId="1AF27FF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EANKontakt</w:t>
            </w:r>
          </w:p>
          <w:p w14:paraId="6423853C"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14:paraId="41BB4795"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8B5F17A"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6FDA0B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14:paraId="4B0AC287"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6D5842A"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83C384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947700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4A1A8F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Hovedoplysninger *</w:t>
            </w:r>
          </w:p>
          <w:p w14:paraId="48DBDF33"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60E8EB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(OpkrævningFordringArt)</w:t>
            </w:r>
          </w:p>
          <w:p w14:paraId="67856DCC"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14:paraId="04D2263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OpkrævningFordringErOpkrævetMarkering</w:t>
            </w:r>
          </w:p>
          <w:p w14:paraId="0D10F68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(OpkrævningFordringForfaldDato)</w:t>
            </w:r>
          </w:p>
          <w:p w14:paraId="5ECE7E1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14:paraId="32C9466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(OpkrævningFordringModtagelseDato)</w:t>
            </w:r>
          </w:p>
          <w:p w14:paraId="6E9DA5EB"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0F3086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KommentarSletTilføjValg *</w:t>
            </w:r>
          </w:p>
          <w:p w14:paraId="7697388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2617C33"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p>
          <w:p w14:paraId="10E6777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482AA6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OpkrævningFordringKommentar</w:t>
            </w:r>
          </w:p>
          <w:p w14:paraId="53D05A3B"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B226C6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2A5F65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14:paraId="63E7A37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14:paraId="487814C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1C207BC"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14:paraId="4BAF914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9657D21"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14:paraId="357E2C23"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47009B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14:paraId="19309003"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7118C3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73D24F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FC03C3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CD23EFB"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SpecifikationSletOpdaterValg *</w:t>
            </w:r>
          </w:p>
          <w:p w14:paraId="78C6DD8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02E572C"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p>
          <w:p w14:paraId="0CD2EA8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7B478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OpkrævningSpecifikationStruktur</w:t>
            </w:r>
          </w:p>
          <w:p w14:paraId="1E7501F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9DA620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9F056B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43B7F5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OpkrævningFordringDelFordringListe *</w:t>
            </w:r>
          </w:p>
          <w:p w14:paraId="6990E80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14:paraId="7723798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OpkrævningFordringDelFordring *</w:t>
            </w:r>
          </w:p>
          <w:p w14:paraId="26FA0BC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1A1D18A"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OpkrævningDelFordringTypeID</w:t>
            </w:r>
          </w:p>
          <w:p w14:paraId="17F08097"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OpkrævningDelFordringBeløb</w:t>
            </w:r>
          </w:p>
          <w:p w14:paraId="0081D21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F65566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DB19BE5"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1B66EA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EC0DA3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HæftelseSletOpdaterValg *</w:t>
            </w:r>
          </w:p>
          <w:p w14:paraId="37800AA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6259BFC"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p>
          <w:p w14:paraId="2BDDDAE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924A1C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HæftelseListe *</w:t>
            </w:r>
          </w:p>
          <w:p w14:paraId="0D5EDD15"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14:paraId="0B54324B"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 *</w:t>
            </w:r>
          </w:p>
          <w:p w14:paraId="381A1B8C"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C9F9B7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Medhæfter *</w:t>
            </w:r>
          </w:p>
          <w:p w14:paraId="721BA9EC"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A52BB7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14:paraId="42EDCFD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14:paraId="384C4E1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25D9FE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EnkeltHæftelseSletOpdaterValg *</w:t>
            </w:r>
          </w:p>
          <w:p w14:paraId="3CCC33F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0F161EC"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p>
          <w:p w14:paraId="47464525"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DD76EF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14:paraId="7CC7D1F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8CED66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OpkrævningHæftelseForm</w:t>
            </w:r>
          </w:p>
          <w:p w14:paraId="5204405A"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(OpkrævningHæftelseStartDato)</w:t>
            </w:r>
          </w:p>
          <w:p w14:paraId="08259E1B"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(OpkrævningHæftelseSlutDato)</w:t>
            </w:r>
          </w:p>
          <w:p w14:paraId="262F2A6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A79AA65"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88AD8C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1AA4BE3"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D2E334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071451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475571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49A8989"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51BCE" w14:paraId="5B00E17A" w14:textId="77777777" w:rsidTr="00651BCE">
        <w:trPr>
          <w:trHeight w:val="283"/>
        </w:trPr>
        <w:tc>
          <w:tcPr>
            <w:tcW w:w="10345" w:type="dxa"/>
            <w:gridSpan w:val="6"/>
            <w:shd w:val="clear" w:color="auto" w:fill="FFFFFF"/>
          </w:tcPr>
          <w:p w14:paraId="24A3D1A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3BAF9C03"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OpkrævningFordringListeOpdater_I_O</w:t>
            </w:r>
          </w:p>
        </w:tc>
      </w:tr>
      <w:tr w:rsidR="00651BCE" w14:paraId="2B87F8C9" w14:textId="77777777" w:rsidTr="00651BCE">
        <w:trPr>
          <w:trHeight w:val="283"/>
        </w:trPr>
        <w:tc>
          <w:tcPr>
            <w:tcW w:w="10345" w:type="dxa"/>
            <w:gridSpan w:val="6"/>
            <w:shd w:val="clear" w:color="auto" w:fill="FFFFFF"/>
          </w:tcPr>
          <w:p w14:paraId="4BD6DC9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DA3DF8"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651BCE" w14:paraId="6ECD639F" w14:textId="77777777" w:rsidTr="00651BCE">
        <w:trPr>
          <w:trHeight w:val="283"/>
        </w:trPr>
        <w:tc>
          <w:tcPr>
            <w:tcW w:w="10345" w:type="dxa"/>
            <w:gridSpan w:val="6"/>
            <w:shd w:val="clear" w:color="auto" w:fill="FFFFFF"/>
            <w:vAlign w:val="center"/>
          </w:tcPr>
          <w:p w14:paraId="1A5FF882"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51BCE" w14:paraId="6CAB9DFF" w14:textId="77777777" w:rsidTr="00651BCE">
        <w:trPr>
          <w:trHeight w:val="283"/>
        </w:trPr>
        <w:tc>
          <w:tcPr>
            <w:tcW w:w="10345" w:type="dxa"/>
            <w:gridSpan w:val="6"/>
            <w:shd w:val="clear" w:color="auto" w:fill="FFFFFF"/>
          </w:tcPr>
          <w:p w14:paraId="5873C724"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OpkrævningFordringListeOpdater_O_I</w:t>
            </w:r>
          </w:p>
        </w:tc>
      </w:tr>
      <w:tr w:rsidR="00651BCE" w14:paraId="1DDB7B89" w14:textId="77777777" w:rsidTr="00651BCE">
        <w:trPr>
          <w:trHeight w:val="283"/>
        </w:trPr>
        <w:tc>
          <w:tcPr>
            <w:tcW w:w="10345" w:type="dxa"/>
            <w:gridSpan w:val="6"/>
            <w:shd w:val="clear" w:color="auto" w:fill="FFFFFF"/>
          </w:tcPr>
          <w:p w14:paraId="0ED92B63"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623015"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651BCE" w14:paraId="6D729996" w14:textId="77777777" w:rsidTr="00651BCE">
        <w:trPr>
          <w:trHeight w:val="283"/>
        </w:trPr>
        <w:tc>
          <w:tcPr>
            <w:tcW w:w="10345" w:type="dxa"/>
            <w:gridSpan w:val="6"/>
            <w:shd w:val="clear" w:color="auto" w:fill="FFFFFF"/>
          </w:tcPr>
          <w:p w14:paraId="081EEB73"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253B427E"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OpkrævningFordringListeOpdater_O_O</w:t>
            </w:r>
          </w:p>
        </w:tc>
      </w:tr>
      <w:tr w:rsidR="00651BCE" w14:paraId="594874C0" w14:textId="77777777" w:rsidTr="00651BCE">
        <w:trPr>
          <w:trHeight w:val="283"/>
        </w:trPr>
        <w:tc>
          <w:tcPr>
            <w:tcW w:w="10345" w:type="dxa"/>
            <w:gridSpan w:val="6"/>
            <w:shd w:val="clear" w:color="auto" w:fill="FFFFFF"/>
          </w:tcPr>
          <w:p w14:paraId="607B0A13"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3E5B0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p w14:paraId="523743D5"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14:paraId="2D321AD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763DA457"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OpkrævningFordring *</w:t>
            </w:r>
          </w:p>
          <w:p w14:paraId="35D69AD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04FDE51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(OpkrævningFordringReferenceNummer)</w:t>
            </w:r>
          </w:p>
          <w:p w14:paraId="1B4B9BA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OpkrævningFordringID</w:t>
            </w:r>
          </w:p>
          <w:p w14:paraId="3E9EEA6C"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71941722"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51BCE" w14:paraId="4E629B7D" w14:textId="77777777" w:rsidTr="00651BCE">
        <w:trPr>
          <w:trHeight w:val="283"/>
        </w:trPr>
        <w:tc>
          <w:tcPr>
            <w:tcW w:w="10345" w:type="dxa"/>
            <w:gridSpan w:val="6"/>
            <w:shd w:val="clear" w:color="auto" w:fill="FFFFFF"/>
            <w:vAlign w:val="center"/>
          </w:tcPr>
          <w:p w14:paraId="4BB3DE43"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651BCE" w14:paraId="21128DBD" w14:textId="77777777" w:rsidTr="00651BCE">
        <w:trPr>
          <w:trHeight w:val="283"/>
        </w:trPr>
        <w:tc>
          <w:tcPr>
            <w:tcW w:w="10345" w:type="dxa"/>
            <w:gridSpan w:val="6"/>
            <w:shd w:val="clear" w:color="auto" w:fill="FFFFFF"/>
          </w:tcPr>
          <w:p w14:paraId="37F3DA82"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OpkrævningFordringListeOpdater_O_F</w:t>
            </w:r>
          </w:p>
        </w:tc>
      </w:tr>
      <w:tr w:rsidR="00651BCE" w14:paraId="11D5828B" w14:textId="77777777" w:rsidTr="00651BCE">
        <w:trPr>
          <w:trHeight w:val="283"/>
        </w:trPr>
        <w:tc>
          <w:tcPr>
            <w:tcW w:w="10345" w:type="dxa"/>
            <w:gridSpan w:val="6"/>
            <w:shd w:val="clear" w:color="auto" w:fill="FFFFFF"/>
          </w:tcPr>
          <w:p w14:paraId="5FD43D5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41F67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(OpkrævningFordringBeløb)</w:t>
            </w:r>
          </w:p>
          <w:p w14:paraId="399A08FB"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14:paraId="65574A7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60D19E4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p w14:paraId="64B2408B"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14:paraId="2562EF2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w:t>
            </w:r>
          </w:p>
          <w:p w14:paraId="5F7DC97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(OpkrævningDelFordringTypeID)</w:t>
            </w:r>
          </w:p>
          <w:p w14:paraId="77A7B931"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(OpkrævningFordringPeriodeFraDato)</w:t>
            </w:r>
          </w:p>
          <w:p w14:paraId="7878858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(OpkrævningFordringPeriodeTilDato)</w:t>
            </w:r>
          </w:p>
          <w:p w14:paraId="42A6BE0B"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(OpkrævningFordringModtagelseDato)</w:t>
            </w:r>
          </w:p>
        </w:tc>
      </w:tr>
      <w:tr w:rsidR="00651BCE" w14:paraId="0ED96CB6" w14:textId="77777777" w:rsidTr="00651BCE">
        <w:trPr>
          <w:trHeight w:val="283"/>
        </w:trPr>
        <w:tc>
          <w:tcPr>
            <w:tcW w:w="10345" w:type="dxa"/>
            <w:gridSpan w:val="6"/>
            <w:shd w:val="clear" w:color="auto" w:fill="B3B3B3"/>
            <w:vAlign w:val="center"/>
          </w:tcPr>
          <w:p w14:paraId="46FDBA1B"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651BCE" w14:paraId="2A9AA82D" w14:textId="77777777" w:rsidTr="00651BCE">
        <w:trPr>
          <w:trHeight w:val="283"/>
        </w:trPr>
        <w:tc>
          <w:tcPr>
            <w:tcW w:w="10345" w:type="dxa"/>
            <w:gridSpan w:val="6"/>
            <w:shd w:val="clear" w:color="auto" w:fill="FFFFFF"/>
            <w:vAlign w:val="center"/>
          </w:tcPr>
          <w:p w14:paraId="462C3FDC"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651BCE" w14:paraId="518DD16F" w14:textId="77777777" w:rsidTr="00651BCE">
        <w:trPr>
          <w:trHeight w:val="283"/>
        </w:trPr>
        <w:tc>
          <w:tcPr>
            <w:tcW w:w="10345" w:type="dxa"/>
            <w:gridSpan w:val="6"/>
            <w:shd w:val="clear" w:color="auto" w:fill="FFFFFF"/>
            <w:vAlign w:val="center"/>
          </w:tcPr>
          <w:p w14:paraId="0A32843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w:t>
            </w:r>
          </w:p>
          <w:p w14:paraId="4F07F35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 Fejl - Felter</w:t>
            </w:r>
          </w:p>
          <w:p w14:paraId="7F0F7957"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AF00E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 Beløbsfelt skal angives med 11 cifre og 2 decimaler - OpkrævningFordringBeløb.</w:t>
            </w:r>
          </w:p>
          <w:p w14:paraId="47C29953"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80E537"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 Fordring kunne ikke behandles - KundeType, KundeNummer, OpkrævningFordringReferenceNummer, OpkrævningFordringID.</w:t>
            </w:r>
          </w:p>
          <w:p w14:paraId="5EE61D3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FB7D3B"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 Valg i EANOplysninger og ProduktionEnhedNummer er udfyldt forkert - ProduktionEnhedNummer.</w:t>
            </w:r>
          </w:p>
          <w:p w14:paraId="17000765"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2861B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 Fordring kan ikke opdateres, den er markeret som fejlet og er ikke oprettet - KundeType, KundeNummer, OpkrævningFordringID.</w:t>
            </w:r>
          </w:p>
          <w:p w14:paraId="63389F63"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477BF3"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 Fordrings-ID er ugyldig - OpkrævningFordringID.</w:t>
            </w:r>
          </w:p>
          <w:p w14:paraId="676ACABA"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F03D4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 Produktionsenhedsnr. findes ikke - ProduktionEnhedNummer.</w:t>
            </w:r>
          </w:p>
          <w:p w14:paraId="496BA25C"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408DE5"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 FordringtypeID ikke angivet - OpkrævningFordringTypeID.</w:t>
            </w:r>
          </w:p>
          <w:p w14:paraId="6490684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FE313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 Data kan ikke opdateres da kunden er opkrævet - OpkrævningFordringID.</w:t>
            </w:r>
          </w:p>
          <w:p w14:paraId="3CB292EC"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BB4B51"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 Kombination af FordringtypeID og OpkrævningDelFordringTypeID er ikke kendt - OpkrævningFordringTypeID, OpkrævningDelFordringTypeID.</w:t>
            </w:r>
          </w:p>
          <w:p w14:paraId="1145254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B3561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 OpkrævningFordringPeriodeFra skal være mindre end OpkrævningFordringPeriodeTil - OpkrævningFordringPeriodeFra, OpkrævningFordringPeriodeTil, OpkrævningFordringReferenceNummer, OpkrævningFordringID.</w:t>
            </w:r>
          </w:p>
          <w:p w14:paraId="0EFA15D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245AA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 OpkrævningFordringPeriodeTil skal være større end OpkrævningFordringPeriodeFra - OpkrævningFordringPeriodeFra, OpkrævningFordringPeriodeTil, OpkrævningFordringReferenceNummer, OpkrævningFordringID.</w:t>
            </w:r>
          </w:p>
          <w:p w14:paraId="2CB797E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483193"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99" w:author="Martin Midtgaard" w:date="2012-11-27T11:06:00Z"/>
                <w:rFonts w:ascii="Arial" w:hAnsi="Arial" w:cs="Arial"/>
                <w:sz w:val="18"/>
              </w:rPr>
            </w:pPr>
            <w:del w:id="100" w:author="Martin Midtgaard" w:date="2012-11-27T11:06:00Z">
              <w:r>
                <w:rPr>
                  <w:rFonts w:ascii="Arial" w:hAnsi="Arial" w:cs="Arial"/>
                  <w:sz w:val="18"/>
                </w:rPr>
                <w:delText>036 - OpkrævningFordringArt må ikke ændres fra EA til FF og FF til EA - OpkrævningFordringID, OpkrævningFordringArt, OpkrævningFordringID.</w:delText>
              </w:r>
            </w:del>
          </w:p>
          <w:p w14:paraId="49A28F5F"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1" w:author="Martin Midtgaard" w:date="2012-11-27T11:06:00Z"/>
                <w:rFonts w:ascii="Arial" w:hAnsi="Arial" w:cs="Arial"/>
                <w:sz w:val="18"/>
              </w:rPr>
            </w:pPr>
          </w:p>
          <w:p w14:paraId="1A4C73AF" w14:textId="7C631E79"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038 - OpkrævningFordringModtagelseDato må ikke være større end dagsdato - OpkrævningFordringModtagelseDato, </w:t>
            </w:r>
            <w:del w:id="102" w:author="Martin Midtgaard" w:date="2012-11-27T11:06:00Z">
              <w:r w:rsidR="007D41C0">
                <w:rPr>
                  <w:rFonts w:ascii="Arial" w:hAnsi="Arial" w:cs="Arial"/>
                  <w:sz w:val="18"/>
                </w:rPr>
                <w:delText>OpkrævningFordringReferenceNummer</w:delText>
              </w:r>
            </w:del>
            <w:ins w:id="103" w:author="Martin Midtgaard" w:date="2012-11-27T11:06:00Z">
              <w:r>
                <w:rPr>
                  <w:rFonts w:ascii="Arial" w:hAnsi="Arial" w:cs="Arial"/>
                  <w:sz w:val="18"/>
                </w:rPr>
                <w:t>OpkrævnigFordringReferenceNummer</w:t>
              </w:r>
            </w:ins>
            <w:r>
              <w:rPr>
                <w:rFonts w:ascii="Arial" w:hAnsi="Arial" w:cs="Arial"/>
                <w:sz w:val="18"/>
              </w:rPr>
              <w:t>, OpkrævningFordringID.</w:t>
            </w:r>
          </w:p>
          <w:p w14:paraId="01FEBB7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6ABB98" w14:textId="0194F56E"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056 - OpkrævningFordringArt må ikke ændres fra </w:t>
            </w:r>
            <w:del w:id="104" w:author="Martin Midtgaard" w:date="2012-11-27T11:06:00Z">
              <w:r w:rsidR="007D41C0">
                <w:rPr>
                  <w:rFonts w:ascii="Arial" w:hAnsi="Arial" w:cs="Arial"/>
                  <w:sz w:val="18"/>
                </w:rPr>
                <w:delText>EA til OR</w:delText>
              </w:r>
            </w:del>
            <w:r>
              <w:rPr>
                <w:rFonts w:ascii="Arial" w:hAnsi="Arial" w:cs="Arial"/>
                <w:sz w:val="18"/>
              </w:rPr>
              <w:t xml:space="preserve"> - OpkrævningFordringID, OpkrævningFordringArt, OpkrævningFordringID. </w:t>
            </w:r>
          </w:p>
          <w:p w14:paraId="2DAB7743"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983EF9"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5" w:author="Martin Midtgaard" w:date="2012-11-27T11:06:00Z"/>
                <w:rFonts w:ascii="Arial" w:hAnsi="Arial" w:cs="Arial"/>
                <w:sz w:val="18"/>
              </w:rPr>
            </w:pPr>
            <w:del w:id="106" w:author="Martin Midtgaard" w:date="2012-11-27T11:06:00Z">
              <w:r>
                <w:rPr>
                  <w:rFonts w:ascii="Arial" w:hAnsi="Arial" w:cs="Arial"/>
                  <w:sz w:val="18"/>
                </w:rPr>
                <w:delText>XXX - OpkrævningFordringArt må ikke ændres fra OR til EA - OpkrævningFordringID, OpkrævningFordringArt.</w:delText>
              </w:r>
            </w:del>
          </w:p>
          <w:p w14:paraId="4DB4B145"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7" w:author="Martin Midtgaard" w:date="2012-11-27T11:06:00Z"/>
                <w:rFonts w:ascii="Arial" w:hAnsi="Arial" w:cs="Arial"/>
                <w:sz w:val="18"/>
              </w:rPr>
            </w:pPr>
          </w:p>
          <w:p w14:paraId="28018F11"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8" w:author="Martin Midtgaard" w:date="2012-11-27T11:06:00Z"/>
                <w:rFonts w:ascii="Arial" w:hAnsi="Arial" w:cs="Arial"/>
                <w:sz w:val="18"/>
              </w:rPr>
            </w:pPr>
            <w:del w:id="109" w:author="Martin Midtgaard" w:date="2012-11-27T11:06:00Z">
              <w:r>
                <w:rPr>
                  <w:rFonts w:ascii="Arial" w:hAnsi="Arial" w:cs="Arial"/>
                  <w:sz w:val="18"/>
                </w:rPr>
                <w:delText>Bør ændre til en generel validering.</w:delText>
              </w:r>
            </w:del>
          </w:p>
          <w:p w14:paraId="5EDA4156"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0" w:author="Martin Midtgaard" w:date="2012-11-27T11:06:00Z"/>
                <w:rFonts w:ascii="Arial" w:hAnsi="Arial" w:cs="Arial"/>
                <w:sz w:val="18"/>
              </w:rPr>
            </w:pPr>
          </w:p>
          <w:p w14:paraId="260B02EF" w14:textId="760968FD" w:rsidR="00651BCE" w:rsidRDefault="007D41C0"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1" w:author="Martin Midtgaard" w:date="2012-11-27T11:06:00Z"/>
                <w:rFonts w:ascii="Arial" w:hAnsi="Arial" w:cs="Arial"/>
                <w:sz w:val="18"/>
              </w:rPr>
            </w:pPr>
            <w:del w:id="112" w:author="Martin Midtgaard" w:date="2012-11-27T11:06:00Z">
              <w:r>
                <w:rPr>
                  <w:rFonts w:ascii="Arial" w:hAnsi="Arial" w:cs="Arial"/>
                  <w:sz w:val="18"/>
                </w:rPr>
                <w:delText>XX</w:delText>
              </w:r>
            </w:del>
            <w:ins w:id="113" w:author="Martin Midtgaard" w:date="2012-11-27T11:06:00Z">
              <w:r w:rsidR="00651BCE">
                <w:rPr>
                  <w:rFonts w:ascii="Arial" w:hAnsi="Arial" w:cs="Arial"/>
                  <w:sz w:val="18"/>
                </w:rPr>
                <w:t xml:space="preserve">070: FordringsId tilhører ikke Kundenummer </w:t>
              </w:r>
            </w:ins>
          </w:p>
          <w:p w14:paraId="0F7C4A2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4" w:author="Martin Midtgaard" w:date="2012-11-27T11:06:00Z"/>
                <w:rFonts w:ascii="Arial" w:hAnsi="Arial" w:cs="Arial"/>
                <w:sz w:val="18"/>
              </w:rPr>
            </w:pPr>
          </w:p>
          <w:p w14:paraId="2E350D3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5" w:author="Martin Midtgaard" w:date="2012-11-27T11:06:00Z"/>
                <w:rFonts w:ascii="Arial" w:hAnsi="Arial" w:cs="Arial"/>
                <w:sz w:val="18"/>
              </w:rPr>
            </w:pPr>
            <w:ins w:id="116" w:author="Martin Midtgaard" w:date="2012-11-27T11:06:00Z">
              <w:r>
                <w:rPr>
                  <w:rFonts w:ascii="Arial" w:hAnsi="Arial" w:cs="Arial"/>
                  <w:sz w:val="18"/>
                </w:rPr>
                <w:t>071: SRB dato må ikke ligge før Forfaldsdato</w:t>
              </w:r>
            </w:ins>
          </w:p>
          <w:p w14:paraId="4448AB0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7" w:author="Martin Midtgaard" w:date="2012-11-27T11:06:00Z"/>
                <w:rFonts w:ascii="Arial" w:hAnsi="Arial" w:cs="Arial"/>
                <w:sz w:val="18"/>
              </w:rPr>
            </w:pPr>
          </w:p>
          <w:p w14:paraId="32D71B2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18" w:author="Martin Midtgaard" w:date="2012-11-27T11:06:00Z">
              <w:r>
                <w:rPr>
                  <w:rFonts w:ascii="Arial" w:hAnsi="Arial" w:cs="Arial"/>
                  <w:sz w:val="18"/>
                </w:rPr>
                <w:t>072</w:t>
              </w:r>
            </w:ins>
            <w:r>
              <w:rPr>
                <w:rFonts w:ascii="Arial" w:hAnsi="Arial" w:cs="Arial"/>
                <w:sz w:val="18"/>
              </w:rPr>
              <w:t>: Forfaldsdato må ikke ligge efter SRB Dato</w:t>
            </w:r>
          </w:p>
          <w:p w14:paraId="013912D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0DAF90"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19" w:author="Martin Midtgaard" w:date="2012-11-27T11:06:00Z"/>
                <w:rFonts w:ascii="Arial" w:hAnsi="Arial" w:cs="Arial"/>
                <w:sz w:val="18"/>
              </w:rPr>
            </w:pPr>
            <w:del w:id="120" w:author="Martin Midtgaard" w:date="2012-11-27T11:06:00Z">
              <w:r>
                <w:rPr>
                  <w:rFonts w:ascii="Arial" w:hAnsi="Arial" w:cs="Arial"/>
                  <w:sz w:val="18"/>
                </w:rPr>
                <w:delText>XX: SRB dato må ikke ligge før Forfaldsdato</w:delText>
              </w:r>
            </w:del>
          </w:p>
          <w:p w14:paraId="421518AE"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1" w:author="Martin Midtgaard" w:date="2012-11-27T11:06:00Z"/>
                <w:rFonts w:ascii="Arial" w:hAnsi="Arial" w:cs="Arial"/>
                <w:sz w:val="18"/>
              </w:rPr>
            </w:pPr>
          </w:p>
          <w:p w14:paraId="3E609E3B"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2" w:author="Martin Midtgaard" w:date="2012-11-27T11:06:00Z"/>
                <w:rFonts w:ascii="Arial" w:hAnsi="Arial" w:cs="Arial"/>
                <w:sz w:val="18"/>
              </w:rPr>
            </w:pPr>
            <w:del w:id="123" w:author="Martin Midtgaard" w:date="2012-11-27T11:06:00Z">
              <w:r>
                <w:rPr>
                  <w:rFonts w:ascii="Arial" w:hAnsi="Arial" w:cs="Arial"/>
                  <w:sz w:val="18"/>
                </w:rPr>
                <w:delText>XX: FordringsId tilhører ikke Kundenummer XX.</w:delText>
              </w:r>
            </w:del>
          </w:p>
          <w:p w14:paraId="05957983"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4" w:author="Martin Midtgaard" w:date="2012-11-27T11:06:00Z"/>
                <w:rFonts w:ascii="Arial" w:hAnsi="Arial" w:cs="Arial"/>
                <w:sz w:val="18"/>
              </w:rPr>
            </w:pPr>
            <w:ins w:id="125" w:author="Martin Midtgaard" w:date="2012-11-27T11:06:00Z">
              <w:r>
                <w:rPr>
                  <w:rFonts w:ascii="Arial" w:hAnsi="Arial" w:cs="Arial"/>
                  <w:sz w:val="18"/>
                </w:rPr>
                <w:t>073: Fordring indgår i aktiv betalingsordning - Kontakt DMO for fejlbehandling</w:t>
              </w:r>
            </w:ins>
          </w:p>
          <w:p w14:paraId="5263462B"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6" w:author="Martin Midtgaard" w:date="2012-11-27T11:06:00Z"/>
                <w:rFonts w:ascii="Arial" w:hAnsi="Arial" w:cs="Arial"/>
                <w:sz w:val="18"/>
              </w:rPr>
            </w:pPr>
          </w:p>
          <w:p w14:paraId="4587D213"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7" w:author="Martin Midtgaard" w:date="2012-11-27T11:06:00Z"/>
                <w:rFonts w:ascii="Arial" w:hAnsi="Arial" w:cs="Arial"/>
                <w:sz w:val="18"/>
              </w:rPr>
            </w:pPr>
            <w:ins w:id="128" w:author="Martin Midtgaard" w:date="2012-11-27T11:06:00Z">
              <w:r>
                <w:rPr>
                  <w:rFonts w:ascii="Arial" w:hAnsi="Arial" w:cs="Arial"/>
                  <w:sz w:val="18"/>
                </w:rPr>
                <w:t>074: Fordring helt eller delvist afskrevet - Kontakt DMO for fejlbehandling</w:t>
              </w:r>
            </w:ins>
          </w:p>
          <w:p w14:paraId="0692FB1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B7998A"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990 - Transaction is already registered.</w:t>
            </w:r>
          </w:p>
          <w:p w14:paraId="518A2A75"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8BB6DA"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991 - Service processing is denied in system and client</w:t>
            </w:r>
          </w:p>
          <w:p w14:paraId="56F295B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65B8F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992 - Transaction XX is already processed.</w:t>
            </w:r>
          </w:p>
          <w:p w14:paraId="60759367"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A4AEB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Ukendt system fejl. Kontakt venligst SKAT for hjælp og næmere information.</w:t>
            </w:r>
          </w:p>
          <w:p w14:paraId="5DCE485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BAFAF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Database fejl. Kontakt venligst SKAT for hjælp og nærmere information.</w:t>
            </w:r>
          </w:p>
          <w:p w14:paraId="193BA8A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C117D5"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Service ikke tilgængelig. Kontakt venligst SKAT for hjælp og næmere information.</w:t>
            </w:r>
          </w:p>
          <w:p w14:paraId="2ABC1D13"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A3212A" w14:textId="77777777" w:rsidR="007D41C0" w:rsidRDefault="00651BCE"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9" w:author="Martin Midtgaard" w:date="2012-11-27T11:06:00Z"/>
                <w:rFonts w:ascii="Arial" w:hAnsi="Arial" w:cs="Arial"/>
                <w:sz w:val="18"/>
              </w:rPr>
            </w:pPr>
            <w:r>
              <w:rPr>
                <w:rFonts w:ascii="Arial" w:hAnsi="Arial" w:cs="Arial"/>
                <w:sz w:val="18"/>
              </w:rPr>
              <w:t>-4 - Kompensering ikke mulig. Kontakt venligst SKAT for hjælp og næmere information.</w:t>
            </w:r>
          </w:p>
          <w:p w14:paraId="0DB41B73"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1BCE" w14:paraId="017DCEEC" w14:textId="77777777" w:rsidTr="00651BCE">
        <w:trPr>
          <w:trHeight w:val="283"/>
        </w:trPr>
        <w:tc>
          <w:tcPr>
            <w:tcW w:w="10345" w:type="dxa"/>
            <w:gridSpan w:val="6"/>
            <w:shd w:val="clear" w:color="auto" w:fill="B3B3B3"/>
            <w:vAlign w:val="center"/>
          </w:tcPr>
          <w:p w14:paraId="48A8742D"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651BCE" w14:paraId="03DA4F4C" w14:textId="77777777" w:rsidTr="00651BCE">
        <w:trPr>
          <w:trHeight w:val="283"/>
        </w:trPr>
        <w:tc>
          <w:tcPr>
            <w:tcW w:w="10345" w:type="dxa"/>
            <w:gridSpan w:val="6"/>
            <w:shd w:val="clear" w:color="auto" w:fill="FFFFFF"/>
          </w:tcPr>
          <w:p w14:paraId="5277EEC7" w14:textId="08991A68"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oprettelse genererer DMO </w:t>
            </w:r>
            <w:del w:id="130" w:author="Martin Midtgaard" w:date="2012-11-27T11:06:00Z">
              <w:r w:rsidR="007D41C0">
                <w:rPr>
                  <w:rFonts w:ascii="Arial" w:hAnsi="Arial" w:cs="Arial"/>
                  <w:sz w:val="18"/>
                </w:rPr>
                <w:delText>OpkrævningFordringAfsenderBestillingID</w:delText>
              </w:r>
            </w:del>
            <w:ins w:id="131" w:author="Martin Midtgaard" w:date="2012-11-27T11:06:00Z">
              <w:r>
                <w:rPr>
                  <w:rFonts w:ascii="Arial" w:hAnsi="Arial" w:cs="Arial"/>
                  <w:sz w:val="18"/>
                </w:rPr>
                <w:t>OpkrævningFordringForsendelseBestillingID</w:t>
              </w:r>
            </w:ins>
            <w:r>
              <w:rPr>
                <w:rFonts w:ascii="Arial" w:hAnsi="Arial" w:cs="Arial"/>
                <w:sz w:val="18"/>
              </w:rPr>
              <w:t xml:space="preserve"> som udgør en global unik identifikation af servicekaldet, og som returneres til </w:t>
            </w:r>
            <w:del w:id="132" w:author="Martin Midtgaard" w:date="2012-11-27T11:06:00Z">
              <w:r w:rsidR="007D41C0">
                <w:rPr>
                  <w:rFonts w:ascii="Arial" w:hAnsi="Arial" w:cs="Arial"/>
                  <w:sz w:val="18"/>
                </w:rPr>
                <w:delText>serviceskalder</w:delText>
              </w:r>
            </w:del>
            <w:ins w:id="133" w:author="Martin Midtgaard" w:date="2012-11-27T11:06:00Z">
              <w:r>
                <w:rPr>
                  <w:rFonts w:ascii="Arial" w:hAnsi="Arial" w:cs="Arial"/>
                  <w:sz w:val="18"/>
                </w:rPr>
                <w:t>kalder af service</w:t>
              </w:r>
            </w:ins>
            <w:r>
              <w:rPr>
                <w:rFonts w:ascii="Arial" w:hAnsi="Arial" w:cs="Arial"/>
                <w:sz w:val="18"/>
              </w:rPr>
              <w:t>.</w:t>
            </w:r>
          </w:p>
          <w:p w14:paraId="5E10273A"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BDC6B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Fejlhåndtering:</w:t>
            </w:r>
          </w:p>
          <w:p w14:paraId="077C605A" w14:textId="7496BABB"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det tilfælde at retursvaret (I_O) med </w:t>
            </w:r>
            <w:del w:id="134" w:author="Martin Midtgaard" w:date="2012-11-27T11:06:00Z">
              <w:r w:rsidR="007D41C0">
                <w:rPr>
                  <w:rFonts w:ascii="Arial" w:hAnsi="Arial" w:cs="Arial"/>
                  <w:sz w:val="18"/>
                </w:rPr>
                <w:delText>OpkrævningFordringAfsenderBestillingID</w:delText>
              </w:r>
            </w:del>
            <w:ins w:id="135" w:author="Martin Midtgaard" w:date="2012-11-27T11:06:00Z">
              <w:r>
                <w:rPr>
                  <w:rFonts w:ascii="Arial" w:hAnsi="Arial" w:cs="Arial"/>
                  <w:sz w:val="18"/>
                </w:rPr>
                <w:t>OpkrævningFordringForsendelseBestillingID</w:t>
              </w:r>
            </w:ins>
            <w:r>
              <w:rPr>
                <w:rFonts w:ascii="Arial" w:hAnsi="Arial" w:cs="Arial"/>
                <w:sz w:val="18"/>
              </w:rPr>
              <w:t xml:space="preserve"> ikke når frem, skal systemet der kaldte med fordringer til oprettelse (I_I kaldet) kalde igen men det samme TransaktionsID som det første kald (Oprindelige I_I).</w:t>
            </w:r>
          </w:p>
          <w:p w14:paraId="49890D53"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D0FE93"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nu muligt at der modtages en af to svar:</w:t>
            </w:r>
          </w:p>
          <w:p w14:paraId="51C30393" w14:textId="5586858D"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 xml:space="preserve">I det tilfælde hvor det oprindelig I_I kald aldrig blev modtaget svares der med normal (I_O) indhold inkl. </w:t>
            </w:r>
            <w:del w:id="136" w:author="Martin Midtgaard" w:date="2012-11-27T11:06:00Z">
              <w:r w:rsidR="007D41C0">
                <w:rPr>
                  <w:rFonts w:ascii="Arial" w:hAnsi="Arial" w:cs="Arial"/>
                  <w:sz w:val="18"/>
                </w:rPr>
                <w:delText>OpkrævningFordringAfsenderBestillingID</w:delText>
              </w:r>
            </w:del>
            <w:ins w:id="137" w:author="Martin Midtgaard" w:date="2012-11-27T11:06:00Z">
              <w:r>
                <w:rPr>
                  <w:rFonts w:ascii="Arial" w:hAnsi="Arial" w:cs="Arial"/>
                  <w:sz w:val="18"/>
                </w:rPr>
                <w:t>OpkrævningFordringForsendelseBestillingID</w:t>
              </w:r>
            </w:ins>
          </w:p>
          <w:p w14:paraId="416D04C1"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5C3E9A" w14:textId="24BE6889"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 xml:space="preserve">I det tilfælde hvor det oprindelig I_I kald blev behandlet men svaret blev tabt efter afsendelse af (I_O) vil der blive modtaget en fejlmeddelelse hvor </w:t>
            </w:r>
            <w:del w:id="138" w:author="Martin Midtgaard" w:date="2012-11-27T11:06:00Z">
              <w:r w:rsidR="007D41C0">
                <w:rPr>
                  <w:rFonts w:ascii="Arial" w:hAnsi="Arial" w:cs="Arial"/>
                  <w:sz w:val="18"/>
                </w:rPr>
                <w:delText>OpkrævningFordringAfsenderBestillingID</w:delText>
              </w:r>
            </w:del>
            <w:ins w:id="139" w:author="Martin Midtgaard" w:date="2012-11-27T11:06:00Z">
              <w:r>
                <w:rPr>
                  <w:rFonts w:ascii="Arial" w:hAnsi="Arial" w:cs="Arial"/>
                  <w:sz w:val="18"/>
                </w:rPr>
                <w:t>OpkrævningFordringForsendelseBestillingID</w:t>
              </w:r>
            </w:ins>
            <w:r>
              <w:rPr>
                <w:rFonts w:ascii="Arial" w:hAnsi="Arial" w:cs="Arial"/>
                <w:sz w:val="18"/>
              </w:rPr>
              <w:t xml:space="preserve"> igen vil fremgå.</w:t>
            </w:r>
          </w:p>
        </w:tc>
      </w:tr>
      <w:tr w:rsidR="00651BCE" w14:paraId="2BD869F0" w14:textId="77777777" w:rsidTr="00651BCE">
        <w:trPr>
          <w:trHeight w:val="283"/>
        </w:trPr>
        <w:tc>
          <w:tcPr>
            <w:tcW w:w="10345" w:type="dxa"/>
            <w:gridSpan w:val="6"/>
            <w:shd w:val="clear" w:color="auto" w:fill="B3B3B3"/>
            <w:vAlign w:val="center"/>
          </w:tcPr>
          <w:p w14:paraId="6920D6AC"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651BCE" w14:paraId="392F1BA8" w14:textId="77777777" w:rsidTr="00651BCE">
        <w:trPr>
          <w:trHeight w:val="283"/>
        </w:trPr>
        <w:tc>
          <w:tcPr>
            <w:tcW w:w="10345" w:type="dxa"/>
            <w:gridSpan w:val="6"/>
            <w:shd w:val="clear" w:color="auto" w:fill="FFFFFF"/>
          </w:tcPr>
          <w:p w14:paraId="2864F3C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Dette er en asynkron service. </w:t>
            </w:r>
          </w:p>
          <w:p w14:paraId="43E9001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B57AA6"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opdaterer enkeltfelter.</w:t>
            </w:r>
          </w:p>
        </w:tc>
      </w:tr>
    </w:tbl>
    <w:p w14:paraId="5F44BE57"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51BCE" w:rsidSect="00651BCE">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6B47064A"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51BCE" w14:paraId="28CE415D" w14:textId="77777777" w:rsidTr="00651BCE">
        <w:trPr>
          <w:trHeight w:hRule="exact" w:val="113"/>
        </w:trPr>
        <w:tc>
          <w:tcPr>
            <w:tcW w:w="10345" w:type="dxa"/>
            <w:shd w:val="clear" w:color="auto" w:fill="B3B3B3"/>
          </w:tcPr>
          <w:p w14:paraId="1EC93A4C"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1BCE" w14:paraId="3A9011B9" w14:textId="77777777" w:rsidTr="00651BCE">
        <w:tc>
          <w:tcPr>
            <w:tcW w:w="10345" w:type="dxa"/>
            <w:vAlign w:val="center"/>
          </w:tcPr>
          <w:p w14:paraId="0BAE58C4"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OpkrævningSpecifikationLinjeParameterStruktur</w:t>
            </w:r>
          </w:p>
        </w:tc>
      </w:tr>
      <w:tr w:rsidR="00651BCE" w14:paraId="7C1B49BC" w14:textId="77777777" w:rsidTr="00651BCE">
        <w:tc>
          <w:tcPr>
            <w:tcW w:w="10345" w:type="dxa"/>
            <w:vAlign w:val="center"/>
          </w:tcPr>
          <w:p w14:paraId="4404BABA"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OpkrævningSpecifikationLinjeParameterNavn</w:t>
            </w:r>
          </w:p>
          <w:p w14:paraId="047C473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OpkrævningSpecifikationLinjeParameterValg *</w:t>
            </w:r>
          </w:p>
          <w:p w14:paraId="2EC4D40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0081D7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OpkrævningSpecifikationLinjeParameterBeløb</w:t>
            </w:r>
          </w:p>
          <w:p w14:paraId="625E314B"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29601C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OpkrævningSpecifikationLinjeParameterTekst</w:t>
            </w:r>
          </w:p>
          <w:p w14:paraId="5FCE3E73"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63EACDB"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OpkrævningSpecifikationLinjeParameterDato</w:t>
            </w:r>
          </w:p>
          <w:p w14:paraId="2D79F05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A0584C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OpkrævningSpecifikationLinjeParameterSats</w:t>
            </w:r>
          </w:p>
          <w:p w14:paraId="00C3C45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14F6B8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OpkrævningSpecifikationLinjeParameterMængde</w:t>
            </w:r>
          </w:p>
          <w:p w14:paraId="0EDE2AC4"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3DE8BBC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51BCE" w14:paraId="2EC21565" w14:textId="77777777" w:rsidTr="00651BCE">
        <w:trPr>
          <w:trHeight w:hRule="exact" w:val="113"/>
        </w:trPr>
        <w:tc>
          <w:tcPr>
            <w:tcW w:w="10345" w:type="dxa"/>
            <w:shd w:val="clear" w:color="auto" w:fill="B3B3B3"/>
          </w:tcPr>
          <w:p w14:paraId="24781B75"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1BCE" w14:paraId="46CAF9C0" w14:textId="77777777" w:rsidTr="00651BCE">
        <w:tc>
          <w:tcPr>
            <w:tcW w:w="10345" w:type="dxa"/>
            <w:vAlign w:val="center"/>
          </w:tcPr>
          <w:p w14:paraId="66BB9EE1"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OpkrævningSpecifikationLinjeStruktur</w:t>
            </w:r>
          </w:p>
        </w:tc>
      </w:tr>
      <w:tr w:rsidR="00651BCE" w14:paraId="63D5E187" w14:textId="77777777" w:rsidTr="00651BCE">
        <w:tc>
          <w:tcPr>
            <w:tcW w:w="10345" w:type="dxa"/>
            <w:vAlign w:val="center"/>
          </w:tcPr>
          <w:p w14:paraId="73DC16A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(OpkrævningSpecifikationLinjeNummer)</w:t>
            </w:r>
          </w:p>
          <w:p w14:paraId="5D5F32E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OpkrævningSpecifikationLinjeTekst</w:t>
            </w:r>
          </w:p>
          <w:p w14:paraId="2830C75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OpkrævningSpecifikationLinjeBeløb</w:t>
            </w:r>
          </w:p>
          <w:p w14:paraId="725D603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OpkrævningSpecifikationLinjeParameterStrukturListe *</w:t>
            </w:r>
          </w:p>
          <w:p w14:paraId="03416D5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000B3A4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OpkrævningSpecifikationLinjeParameterStruktur</w:t>
            </w:r>
          </w:p>
          <w:p w14:paraId="49C69F30"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1F39D2E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51BCE" w14:paraId="13A5FBCB" w14:textId="77777777" w:rsidTr="00651BCE">
        <w:trPr>
          <w:trHeight w:hRule="exact" w:val="113"/>
        </w:trPr>
        <w:tc>
          <w:tcPr>
            <w:tcW w:w="10345" w:type="dxa"/>
            <w:shd w:val="clear" w:color="auto" w:fill="B3B3B3"/>
          </w:tcPr>
          <w:p w14:paraId="085DDAF7"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1BCE" w14:paraId="1C065D60" w14:textId="77777777" w:rsidTr="00651BCE">
        <w:tc>
          <w:tcPr>
            <w:tcW w:w="10345" w:type="dxa"/>
            <w:vAlign w:val="center"/>
          </w:tcPr>
          <w:p w14:paraId="61B947DA"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OpkrævningSpecifikationParameterStruktur</w:t>
            </w:r>
          </w:p>
        </w:tc>
      </w:tr>
      <w:tr w:rsidR="00651BCE" w14:paraId="2AC93981" w14:textId="77777777" w:rsidTr="00651BCE">
        <w:tc>
          <w:tcPr>
            <w:tcW w:w="10345" w:type="dxa"/>
            <w:vAlign w:val="center"/>
          </w:tcPr>
          <w:p w14:paraId="3B38E3EC"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OpkrævningSpecifikationParameterNavn</w:t>
            </w:r>
          </w:p>
          <w:p w14:paraId="108CA97B"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OpkrævningSpecifikationParameterValg *</w:t>
            </w:r>
          </w:p>
          <w:p w14:paraId="7F4E97D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52504BB"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OpkrævningSpecifikationParameterBeløb</w:t>
            </w:r>
          </w:p>
          <w:p w14:paraId="78332EC1"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E95A47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OpkrævningSpecifikationParameterTekst</w:t>
            </w:r>
          </w:p>
          <w:p w14:paraId="2DD42B5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F8FCA4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OpkrævningSpecifikationParameterDato</w:t>
            </w:r>
          </w:p>
          <w:p w14:paraId="0A50C511"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7A4CF87"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OpkrævningSpecifikationParameterMængde</w:t>
            </w:r>
          </w:p>
          <w:p w14:paraId="68BA4A47"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DC076A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OpkrævningSpecifikationParameterSats</w:t>
            </w:r>
          </w:p>
          <w:p w14:paraId="6B9413D1"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04AFD80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651BCE" w14:paraId="136DB243" w14:textId="77777777" w:rsidTr="00651BCE">
        <w:trPr>
          <w:trHeight w:hRule="exact" w:val="113"/>
        </w:trPr>
        <w:tc>
          <w:tcPr>
            <w:tcW w:w="10345" w:type="dxa"/>
            <w:shd w:val="clear" w:color="auto" w:fill="B3B3B3"/>
          </w:tcPr>
          <w:p w14:paraId="68FED63C"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1BCE" w14:paraId="5F076316" w14:textId="77777777" w:rsidTr="00651BCE">
        <w:tc>
          <w:tcPr>
            <w:tcW w:w="10345" w:type="dxa"/>
            <w:vAlign w:val="center"/>
          </w:tcPr>
          <w:p w14:paraId="725C6E7B"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OpkrævningSpecifikationStruktur</w:t>
            </w:r>
          </w:p>
        </w:tc>
      </w:tr>
      <w:tr w:rsidR="00651BCE" w14:paraId="1A6FD274" w14:textId="77777777" w:rsidTr="00651BCE">
        <w:tc>
          <w:tcPr>
            <w:tcW w:w="10345" w:type="dxa"/>
            <w:vAlign w:val="center"/>
          </w:tcPr>
          <w:p w14:paraId="39712D51"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5E44C9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OpkrævningSpecifikationStrukturLinjeListe *</w:t>
            </w:r>
          </w:p>
          <w:p w14:paraId="625B710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690D205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OpkrævningSpecifikationLinjeStruktur</w:t>
            </w:r>
          </w:p>
          <w:p w14:paraId="379FA0C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1E7919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BCA0B07"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OpkrævningSpecifikationParameterStrukturListe *</w:t>
            </w:r>
          </w:p>
          <w:p w14:paraId="0115E0F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3F6430E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OpkrævningSpecifikationParameterStruktur</w:t>
            </w:r>
          </w:p>
          <w:p w14:paraId="01B51193"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4EE9596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691783C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51BCE" w:rsidSect="00651BCE">
          <w:headerReference w:type="default" r:id="rId15"/>
          <w:pgSz w:w="11906" w:h="16838"/>
          <w:pgMar w:top="567" w:right="567" w:bottom="567" w:left="1134" w:header="283" w:footer="708" w:gutter="0"/>
          <w:cols w:space="708"/>
          <w:docGrid w:linePitch="360"/>
        </w:sectPr>
      </w:pPr>
    </w:p>
    <w:p w14:paraId="4628694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651BCE" w14:paraId="7E4BAE21" w14:textId="77777777" w:rsidTr="00651BCE">
        <w:trPr>
          <w:tblHeader/>
        </w:trPr>
        <w:tc>
          <w:tcPr>
            <w:tcW w:w="3402" w:type="dxa"/>
            <w:shd w:val="clear" w:color="auto" w:fill="B3B3B3"/>
            <w:vAlign w:val="center"/>
          </w:tcPr>
          <w:p w14:paraId="175C854B"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53724B50"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62C01753"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651BCE" w14:paraId="2B749098" w14:textId="77777777" w:rsidTr="00651BCE">
        <w:tc>
          <w:tcPr>
            <w:tcW w:w="3402" w:type="dxa"/>
          </w:tcPr>
          <w:p w14:paraId="3864262B"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14:paraId="751914F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E461D4C"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42DED715"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9EE1EBC"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3F1E17E5"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008780F1"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696A3B5F"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tc>
      </w:tr>
      <w:tr w:rsidR="00651BCE" w14:paraId="013C0DE4" w14:textId="77777777" w:rsidTr="00651BCE">
        <w:tc>
          <w:tcPr>
            <w:tcW w:w="3402" w:type="dxa"/>
          </w:tcPr>
          <w:p w14:paraId="31DBD76F"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14:paraId="59E48A5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F9C6E0C"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14:paraId="1F36838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9616CC0"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14:paraId="7995C1E3"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tc>
      </w:tr>
      <w:tr w:rsidR="00651BCE" w14:paraId="359246B6" w14:textId="77777777" w:rsidTr="00651BCE">
        <w:tc>
          <w:tcPr>
            <w:tcW w:w="3402" w:type="dxa"/>
          </w:tcPr>
          <w:p w14:paraId="77ED9102"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14:paraId="6FE0E7D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22C3BD7"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14:paraId="16007B41"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B851F6B"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14:paraId="2D130531"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14:paraId="4DBB00EA"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1F023A"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A5302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06353425"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14:paraId="421E191A"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B5D3FD"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651BCE" w14:paraId="05704726" w14:textId="77777777" w:rsidTr="00651BCE">
        <w:tc>
          <w:tcPr>
            <w:tcW w:w="3402" w:type="dxa"/>
          </w:tcPr>
          <w:p w14:paraId="47AF77A1"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14:paraId="318D2837"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F4C9FD3"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14:paraId="099C0CF7"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2AA12C2"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14:paraId="119E6AB4"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tc>
      </w:tr>
      <w:tr w:rsidR="00651BCE" w14:paraId="03E4648B" w14:textId="77777777" w:rsidTr="00651BCE">
        <w:tc>
          <w:tcPr>
            <w:tcW w:w="3402" w:type="dxa"/>
          </w:tcPr>
          <w:p w14:paraId="3F66226B"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14:paraId="4C4343C1"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B8B17A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3216777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2F30E3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14:paraId="61752DF8"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14:paraId="677162B3"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651BCE" w14:paraId="6F36AE08" w14:textId="77777777" w:rsidTr="00651BCE">
        <w:tc>
          <w:tcPr>
            <w:tcW w:w="3402" w:type="dxa"/>
          </w:tcPr>
          <w:p w14:paraId="6BF1D11B"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14:paraId="36EFE3E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C061E4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01C581F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116815F"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276DE14C"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14:paraId="3D68EB8A"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20D92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7038C7EC"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4D5A9F7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28A5A13B"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752722F5"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7974F8A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17731A6C"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35C9644C"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0A1980E5"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0F72770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354D3D55"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651BCE" w14:paraId="6DF6B152" w14:textId="77777777" w:rsidTr="00651BCE">
        <w:tc>
          <w:tcPr>
            <w:tcW w:w="3402" w:type="dxa"/>
          </w:tcPr>
          <w:p w14:paraId="1FBF660A"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14:paraId="0CBA4E2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254CA57"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14:paraId="69E350D5"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0A0E46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14:paraId="47681CC3"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14:paraId="002445A7"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A90BEDC"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tilknyttet undertypen til en opkrævningsfordringtype.</w:t>
            </w:r>
          </w:p>
        </w:tc>
      </w:tr>
      <w:tr w:rsidR="00651BCE" w14:paraId="582A7802" w14:textId="77777777" w:rsidTr="00651BCE">
        <w:tc>
          <w:tcPr>
            <w:tcW w:w="3402" w:type="dxa"/>
          </w:tcPr>
          <w:p w14:paraId="2BFD963C"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OpkrævningDelFordringTypeID</w:t>
            </w:r>
          </w:p>
        </w:tc>
        <w:tc>
          <w:tcPr>
            <w:tcW w:w="1701" w:type="dxa"/>
          </w:tcPr>
          <w:p w14:paraId="3A79454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9647C1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14:paraId="7EF8F4B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FCFF395"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57C0675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opkrævningsdelfordringstype. </w:t>
            </w:r>
          </w:p>
          <w:p w14:paraId="0B48F74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44337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18783F8B"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tc>
      </w:tr>
      <w:tr w:rsidR="00651BCE" w14:paraId="5AA602A3" w14:textId="77777777" w:rsidTr="00651BCE">
        <w:tc>
          <w:tcPr>
            <w:tcW w:w="3402" w:type="dxa"/>
          </w:tcPr>
          <w:p w14:paraId="704ACDA0"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14:paraId="00BF585B"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7AD5DD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FordringArt</w:t>
            </w:r>
          </w:p>
          <w:p w14:paraId="60F5150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535C89A"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14:paraId="6B5D81DA"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14:paraId="7D4B7417"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B185C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14:paraId="7F65DAA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14:paraId="01828E8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14:paraId="08A220D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D39FF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27ADB33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14:paraId="4DC148B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14:paraId="0B0F07AC"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tc>
      </w:tr>
      <w:tr w:rsidR="00651BCE" w14:paraId="43BFD412" w14:textId="77777777" w:rsidTr="00651BCE">
        <w:tc>
          <w:tcPr>
            <w:tcW w:w="3402" w:type="dxa"/>
          </w:tcPr>
          <w:p w14:paraId="2DC0070D"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14:paraId="3ADB3D6A"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7CFCE1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14:paraId="4A23411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5851AA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14:paraId="1E5C1F7C"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14:paraId="4F308EF8"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4E99F6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14:paraId="61950E0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14:paraId="2E490E8C"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651BCE" w14:paraId="18C6B515" w14:textId="77777777" w:rsidTr="00651BCE">
        <w:tc>
          <w:tcPr>
            <w:tcW w:w="3402" w:type="dxa"/>
          </w:tcPr>
          <w:p w14:paraId="31378DC2"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14:paraId="3B460F7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9CB0BD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4D92DE66"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66AC2FA"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tc>
      </w:tr>
      <w:tr w:rsidR="00651BCE" w14:paraId="3B87022B" w14:textId="77777777" w:rsidTr="00651BCE">
        <w:tc>
          <w:tcPr>
            <w:tcW w:w="3402" w:type="dxa"/>
          </w:tcPr>
          <w:p w14:paraId="1A1DAC51"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14:paraId="7F68500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FD3FE81"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62D77766"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F0C6A67"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14:paraId="1A5AF645"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14:paraId="2EA66A7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502ACE"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tc>
      </w:tr>
      <w:tr w:rsidR="00651BCE" w14:paraId="2F4416CD" w14:textId="77777777" w:rsidTr="00651BCE">
        <w:tc>
          <w:tcPr>
            <w:tcW w:w="3402" w:type="dxa"/>
          </w:tcPr>
          <w:p w14:paraId="456B0396"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OpkrævningFordringForsendelseBestillingID</w:t>
            </w:r>
          </w:p>
        </w:tc>
        <w:tc>
          <w:tcPr>
            <w:tcW w:w="1701" w:type="dxa"/>
          </w:tcPr>
          <w:p w14:paraId="357574C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60D9D41"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14:paraId="0356B1D7"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FF135E3"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14:paraId="53AD0275"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på bestilling af opkrævningsfordringer. DMO genererer dette ID.</w:t>
            </w:r>
          </w:p>
        </w:tc>
      </w:tr>
      <w:tr w:rsidR="00651BCE" w14:paraId="5276E880" w14:textId="77777777" w:rsidTr="00651BCE">
        <w:tc>
          <w:tcPr>
            <w:tcW w:w="3402" w:type="dxa"/>
          </w:tcPr>
          <w:p w14:paraId="622B7735"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14:paraId="38892A0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11F5A51"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2AD8993D"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27B7B6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14:paraId="6639CCE9"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651BCE" w14:paraId="6684B920" w14:textId="77777777" w:rsidTr="00651BCE">
        <w:tc>
          <w:tcPr>
            <w:tcW w:w="3402" w:type="dxa"/>
          </w:tcPr>
          <w:p w14:paraId="36C258E2"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14:paraId="58D89C8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8FA03B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14:paraId="7A6D7C6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54ACECA"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14:paraId="31EC04F5"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14:paraId="4687023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6D08AB"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14:paraId="25F2584C"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321CB8"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1BCE" w14:paraId="01F23078" w14:textId="77777777" w:rsidTr="00651BCE">
        <w:tc>
          <w:tcPr>
            <w:tcW w:w="3402" w:type="dxa"/>
          </w:tcPr>
          <w:p w14:paraId="0CBEEB40"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14:paraId="1353BBF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E5D96D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14:paraId="376FA55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126FD81"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5FD82437"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tc>
      </w:tr>
      <w:tr w:rsidR="00651BCE" w14:paraId="7FB8A793" w14:textId="77777777" w:rsidTr="00651BCE">
        <w:tc>
          <w:tcPr>
            <w:tcW w:w="3402" w:type="dxa"/>
          </w:tcPr>
          <w:p w14:paraId="433A20F1"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14:paraId="280EA3FB"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4B5AA4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58523451"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4ADEF0D"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tc>
      </w:tr>
      <w:tr w:rsidR="00651BCE" w14:paraId="1AC44A62" w14:textId="77777777" w:rsidTr="00651BCE">
        <w:tc>
          <w:tcPr>
            <w:tcW w:w="3402" w:type="dxa"/>
          </w:tcPr>
          <w:p w14:paraId="6A01BB25"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14:paraId="5F75675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6093EFB"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1BC1F1A3"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A5FB481"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14:paraId="449CC53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14:paraId="4D463DF9"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1BCE" w14:paraId="4008755B" w14:textId="77777777" w:rsidTr="00651BCE">
        <w:tc>
          <w:tcPr>
            <w:tcW w:w="3402" w:type="dxa"/>
          </w:tcPr>
          <w:p w14:paraId="77664BAB"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14:paraId="2A71D68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C40F3F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12DBC6D6"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467C88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14:paraId="6C83984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14:paraId="0F7614CB"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1BCE" w14:paraId="63905F79" w14:textId="77777777" w:rsidTr="00651BCE">
        <w:tc>
          <w:tcPr>
            <w:tcW w:w="3402" w:type="dxa"/>
          </w:tcPr>
          <w:p w14:paraId="1F8AF416"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OpkrævningFordringReferenceNummer</w:t>
            </w:r>
          </w:p>
        </w:tc>
        <w:tc>
          <w:tcPr>
            <w:tcW w:w="1701" w:type="dxa"/>
          </w:tcPr>
          <w:p w14:paraId="30C2A32B"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5FA84C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FordringReferenceNummer</w:t>
            </w:r>
          </w:p>
          <w:p w14:paraId="66C4D687"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866EC22"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14:paraId="0F7DAE32"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tc>
      </w:tr>
      <w:tr w:rsidR="00651BCE" w14:paraId="59C1936E" w14:textId="77777777" w:rsidTr="00651BCE">
        <w:tc>
          <w:tcPr>
            <w:tcW w:w="3402" w:type="dxa"/>
          </w:tcPr>
          <w:p w14:paraId="34AB7E59"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14:paraId="321AEA8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DA53BB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56F0345E"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815DB0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14:paraId="5980966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17A93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14:paraId="67C47A9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A03FEE"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651BCE" w14:paraId="191E2D12" w14:textId="77777777" w:rsidTr="00651BCE">
        <w:tc>
          <w:tcPr>
            <w:tcW w:w="3402" w:type="dxa"/>
          </w:tcPr>
          <w:p w14:paraId="7241DA78"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14:paraId="636722E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6B3EF8A"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14:paraId="3FF923E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53E3132F"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4963C9B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14:paraId="143F456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576AC5"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14:paraId="66A7F14A"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14:paraId="53E0890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14:paraId="67F6005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14:paraId="63784D9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14:paraId="194686D5"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14:paraId="41AF6A7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14:paraId="0193AC27"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14:paraId="193FF6A3"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14:paraId="45E593F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14:paraId="136A84C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7367FA"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7E68E4CB"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651BCE" w14:paraId="3B4DF0DF" w14:textId="77777777" w:rsidTr="00651BCE">
        <w:tc>
          <w:tcPr>
            <w:tcW w:w="3402" w:type="dxa"/>
          </w:tcPr>
          <w:p w14:paraId="35B3BF9D"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OpkrævningHæftelseForm</w:t>
            </w:r>
          </w:p>
        </w:tc>
        <w:tc>
          <w:tcPr>
            <w:tcW w:w="1701" w:type="dxa"/>
          </w:tcPr>
          <w:p w14:paraId="4BCACD17"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E2ACA2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0A99984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17497EA"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30F4D2F6"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tc>
      </w:tr>
      <w:tr w:rsidR="00651BCE" w14:paraId="644994C0" w14:textId="77777777" w:rsidTr="00651BCE">
        <w:tc>
          <w:tcPr>
            <w:tcW w:w="3402" w:type="dxa"/>
          </w:tcPr>
          <w:p w14:paraId="381E7C1F"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OpkrævningHæftelseSlutDato</w:t>
            </w:r>
          </w:p>
        </w:tc>
        <w:tc>
          <w:tcPr>
            <w:tcW w:w="1701" w:type="dxa"/>
          </w:tcPr>
          <w:p w14:paraId="048C745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B575D6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01A83788"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D670578"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tc>
      </w:tr>
      <w:tr w:rsidR="00651BCE" w14:paraId="32B62EA9" w14:textId="77777777" w:rsidTr="00651BCE">
        <w:tc>
          <w:tcPr>
            <w:tcW w:w="3402" w:type="dxa"/>
          </w:tcPr>
          <w:p w14:paraId="75DC6C04"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OpkrævningHæftelseStartDato</w:t>
            </w:r>
          </w:p>
        </w:tc>
        <w:tc>
          <w:tcPr>
            <w:tcW w:w="1701" w:type="dxa"/>
          </w:tcPr>
          <w:p w14:paraId="2428CB05"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C01322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64ED792D"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54E94FC"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651BCE" w14:paraId="1FA8D68F" w14:textId="77777777" w:rsidTr="00651BCE">
        <w:tc>
          <w:tcPr>
            <w:tcW w:w="3402" w:type="dxa"/>
          </w:tcPr>
          <w:p w14:paraId="1228DC32"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OpkrævningSletMarkering</w:t>
            </w:r>
          </w:p>
        </w:tc>
        <w:tc>
          <w:tcPr>
            <w:tcW w:w="1701" w:type="dxa"/>
          </w:tcPr>
          <w:p w14:paraId="449412A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F9B614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06EF18B7"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1D93E20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w:t>
            </w:r>
          </w:p>
          <w:p w14:paraId="4D51D25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FF6A96"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givent element skal slettes. Regler for feltet er forskellig alt efter hvilken kontekst det bruges i, se funktionalitetsbeskrivelse af service for uddybning.</w:t>
            </w:r>
          </w:p>
        </w:tc>
      </w:tr>
      <w:tr w:rsidR="00651BCE" w14:paraId="63B4F959" w14:textId="77777777" w:rsidTr="00651BCE">
        <w:tc>
          <w:tcPr>
            <w:tcW w:w="3402" w:type="dxa"/>
          </w:tcPr>
          <w:p w14:paraId="2B3BEC2A"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OpkrævningSpecifikationLinjeBeløb</w:t>
            </w:r>
          </w:p>
        </w:tc>
        <w:tc>
          <w:tcPr>
            <w:tcW w:w="1701" w:type="dxa"/>
          </w:tcPr>
          <w:p w14:paraId="34DFD44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9DFC3D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686A033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609966A"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8DC4702"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59D0426"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beløbsfelt i en opkrævningspecifikationskabelon.</w:t>
            </w:r>
          </w:p>
        </w:tc>
      </w:tr>
      <w:tr w:rsidR="00651BCE" w14:paraId="5C60481E" w14:textId="77777777" w:rsidTr="00651BCE">
        <w:tc>
          <w:tcPr>
            <w:tcW w:w="3402" w:type="dxa"/>
          </w:tcPr>
          <w:p w14:paraId="30CEB97A"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OpkrævningSpecifikationLinjeNummer</w:t>
            </w:r>
          </w:p>
        </w:tc>
        <w:tc>
          <w:tcPr>
            <w:tcW w:w="1701" w:type="dxa"/>
          </w:tcPr>
          <w:p w14:paraId="05AE579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C63D0CB"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14:paraId="6C4DBC6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D41D89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14:paraId="6220026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14:paraId="0108537B"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14:paraId="37773C0C"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7447723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Brugervendt optionelt ID eller linjenummer. Bruges som hjælp til at identificere en linje.</w:t>
            </w:r>
          </w:p>
          <w:p w14:paraId="73F4EBA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01AA35"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58EB77D0"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651BCE" w14:paraId="6719A273" w14:textId="77777777" w:rsidTr="00651BCE">
        <w:tc>
          <w:tcPr>
            <w:tcW w:w="3402" w:type="dxa"/>
          </w:tcPr>
          <w:p w14:paraId="74BB93C4"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OpkrævningSpecifikationLinjeParameterBeløb</w:t>
            </w:r>
          </w:p>
        </w:tc>
        <w:tc>
          <w:tcPr>
            <w:tcW w:w="1701" w:type="dxa"/>
          </w:tcPr>
          <w:p w14:paraId="5B20C37B"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2F83A8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57E8FACB"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FEA23BA"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4695236"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783D1F0"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Beløbparameter på en specifikationslinje</w:t>
            </w:r>
          </w:p>
        </w:tc>
      </w:tr>
      <w:tr w:rsidR="00651BCE" w14:paraId="078B0E18" w14:textId="77777777" w:rsidTr="00651BCE">
        <w:tc>
          <w:tcPr>
            <w:tcW w:w="3402" w:type="dxa"/>
          </w:tcPr>
          <w:p w14:paraId="5D7A13CE"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OpkrævningSpecifikationLinjeParameterDato</w:t>
            </w:r>
          </w:p>
        </w:tc>
        <w:tc>
          <w:tcPr>
            <w:tcW w:w="1701" w:type="dxa"/>
          </w:tcPr>
          <w:p w14:paraId="2F56B39B"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C351F1F"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0CF7ABA0"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47FD7EB"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Datoparameter på en specifikationslinje</w:t>
            </w:r>
          </w:p>
        </w:tc>
      </w:tr>
      <w:tr w:rsidR="00651BCE" w14:paraId="55BC0044" w14:textId="77777777" w:rsidTr="00651BCE">
        <w:tc>
          <w:tcPr>
            <w:tcW w:w="3402" w:type="dxa"/>
          </w:tcPr>
          <w:p w14:paraId="7CA85946"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OpkrævningSpecifikationLinjeParameterMængde</w:t>
            </w:r>
          </w:p>
        </w:tc>
        <w:tc>
          <w:tcPr>
            <w:tcW w:w="1701" w:type="dxa"/>
          </w:tcPr>
          <w:p w14:paraId="6175D93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11B573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10EDCE5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E10E481"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391AD722"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mængdeangivelse (kontekstafhængig).</w:t>
            </w:r>
          </w:p>
        </w:tc>
      </w:tr>
      <w:tr w:rsidR="00651BCE" w14:paraId="227D5241" w14:textId="77777777" w:rsidTr="00651BCE">
        <w:tc>
          <w:tcPr>
            <w:tcW w:w="3402" w:type="dxa"/>
          </w:tcPr>
          <w:p w14:paraId="286308D2"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OpkrævningSpecifikationLinjeParameterNavn</w:t>
            </w:r>
          </w:p>
        </w:tc>
        <w:tc>
          <w:tcPr>
            <w:tcW w:w="1701" w:type="dxa"/>
          </w:tcPr>
          <w:p w14:paraId="7A562B2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6C1EF8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690ED3A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8DA7DB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7114C8D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4569BC58"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046B4687"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parameter på en specifikationslinje</w:t>
            </w:r>
          </w:p>
        </w:tc>
      </w:tr>
      <w:tr w:rsidR="00651BCE" w14:paraId="0EBE9BA9" w14:textId="77777777" w:rsidTr="00651BCE">
        <w:tc>
          <w:tcPr>
            <w:tcW w:w="3402" w:type="dxa"/>
          </w:tcPr>
          <w:p w14:paraId="3CC95DB5"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OpkrævningSpecifikationLinjeParameterSats</w:t>
            </w:r>
          </w:p>
        </w:tc>
        <w:tc>
          <w:tcPr>
            <w:tcW w:w="1701" w:type="dxa"/>
          </w:tcPr>
          <w:p w14:paraId="141CB74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CB0066C"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77F318B9"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40879F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43B4C27"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1E524B9"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sats (konteksafhængig)</w:t>
            </w:r>
          </w:p>
        </w:tc>
      </w:tr>
      <w:tr w:rsidR="00651BCE" w14:paraId="6C679D45" w14:textId="77777777" w:rsidTr="00651BCE">
        <w:tc>
          <w:tcPr>
            <w:tcW w:w="3402" w:type="dxa"/>
          </w:tcPr>
          <w:p w14:paraId="41665CB0"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OpkrævningSpecifikationLinjeParameterTekst</w:t>
            </w:r>
          </w:p>
        </w:tc>
        <w:tc>
          <w:tcPr>
            <w:tcW w:w="1701" w:type="dxa"/>
          </w:tcPr>
          <w:p w14:paraId="0EFEB1EB"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BFC4003"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7730A368"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FF9B15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491500F1"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45D1E914"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20E781B4"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Tekstparameter på en specifikationslinje</w:t>
            </w:r>
          </w:p>
        </w:tc>
      </w:tr>
      <w:tr w:rsidR="00651BCE" w14:paraId="683C349B" w14:textId="77777777" w:rsidTr="00651BCE">
        <w:tc>
          <w:tcPr>
            <w:tcW w:w="3402" w:type="dxa"/>
          </w:tcPr>
          <w:p w14:paraId="5E0959D3"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OpkrævningSpecifikationLinjeTekst</w:t>
            </w:r>
          </w:p>
        </w:tc>
        <w:tc>
          <w:tcPr>
            <w:tcW w:w="1701" w:type="dxa"/>
          </w:tcPr>
          <w:p w14:paraId="27C7D3F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81A6153"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14:paraId="67147D6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81BA080"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76E91E4C"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forklarende tekst på en specifikationslinje.</w:t>
            </w:r>
          </w:p>
        </w:tc>
      </w:tr>
      <w:tr w:rsidR="00651BCE" w14:paraId="44DAA774" w14:textId="77777777" w:rsidTr="00651BCE">
        <w:tc>
          <w:tcPr>
            <w:tcW w:w="3402" w:type="dxa"/>
          </w:tcPr>
          <w:p w14:paraId="68BB06D5"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OpkrævningSpecifikationParameterBeløb</w:t>
            </w:r>
          </w:p>
        </w:tc>
        <w:tc>
          <w:tcPr>
            <w:tcW w:w="1701" w:type="dxa"/>
          </w:tcPr>
          <w:p w14:paraId="6A02022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A188347"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49712C1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5B5140C"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5ECED1D8"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F55423B"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parameterfelt i en opkrævningsmeddelelseskabelon som er et beløb</w:t>
            </w:r>
          </w:p>
        </w:tc>
      </w:tr>
      <w:tr w:rsidR="00651BCE" w14:paraId="4E925A34" w14:textId="77777777" w:rsidTr="00651BCE">
        <w:tc>
          <w:tcPr>
            <w:tcW w:w="3402" w:type="dxa"/>
          </w:tcPr>
          <w:p w14:paraId="1356D4B3"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OpkrævningSpecifikationParameterDato</w:t>
            </w:r>
          </w:p>
        </w:tc>
        <w:tc>
          <w:tcPr>
            <w:tcW w:w="1701" w:type="dxa"/>
          </w:tcPr>
          <w:p w14:paraId="052A9C6A"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EBF49A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1B786508"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4C89894"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dato</w:t>
            </w:r>
          </w:p>
        </w:tc>
      </w:tr>
      <w:tr w:rsidR="00651BCE" w14:paraId="24CD05D3" w14:textId="77777777" w:rsidTr="00651BCE">
        <w:tc>
          <w:tcPr>
            <w:tcW w:w="3402" w:type="dxa"/>
          </w:tcPr>
          <w:p w14:paraId="5F9B6111"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OpkrævningSpecifikationParameterMængde</w:t>
            </w:r>
          </w:p>
        </w:tc>
        <w:tc>
          <w:tcPr>
            <w:tcW w:w="1701" w:type="dxa"/>
          </w:tcPr>
          <w:p w14:paraId="66E7C3C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44DC99C"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173C413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D9F7349"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6916A536"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mængdeangivelse (kontekstafhængig).</w:t>
            </w:r>
          </w:p>
        </w:tc>
      </w:tr>
      <w:tr w:rsidR="00651BCE" w14:paraId="7507AFB5" w14:textId="77777777" w:rsidTr="00651BCE">
        <w:tc>
          <w:tcPr>
            <w:tcW w:w="3402" w:type="dxa"/>
          </w:tcPr>
          <w:p w14:paraId="68653722"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OpkrævningSpecifikationParameterNavn</w:t>
            </w:r>
          </w:p>
        </w:tc>
        <w:tc>
          <w:tcPr>
            <w:tcW w:w="1701" w:type="dxa"/>
          </w:tcPr>
          <w:p w14:paraId="0E00F82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63BEF97"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Tekst100</w:t>
            </w:r>
          </w:p>
          <w:p w14:paraId="54635962"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268E32A"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14:paraId="0CDF7E94"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et parameterfelt i en opkrævningmeddelelseskabelon.</w:t>
            </w:r>
          </w:p>
        </w:tc>
      </w:tr>
      <w:tr w:rsidR="00651BCE" w14:paraId="725C0D62" w14:textId="77777777" w:rsidTr="00651BCE">
        <w:tc>
          <w:tcPr>
            <w:tcW w:w="3402" w:type="dxa"/>
          </w:tcPr>
          <w:p w14:paraId="42ECAF93"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OpkrævningSpecifikationParameterSats</w:t>
            </w:r>
          </w:p>
        </w:tc>
        <w:tc>
          <w:tcPr>
            <w:tcW w:w="1701" w:type="dxa"/>
          </w:tcPr>
          <w:p w14:paraId="0D187C7D"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F6C71F7"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7E5D1786"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45C6730"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7EF91D9"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CBB23E0"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sats (konteksafhængig)</w:t>
            </w:r>
          </w:p>
        </w:tc>
      </w:tr>
      <w:tr w:rsidR="00651BCE" w14:paraId="11882C5F" w14:textId="77777777" w:rsidTr="00651BCE">
        <w:tc>
          <w:tcPr>
            <w:tcW w:w="3402" w:type="dxa"/>
          </w:tcPr>
          <w:p w14:paraId="507A4D9B"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OpkrævningSpecifikationParameterTekst</w:t>
            </w:r>
          </w:p>
        </w:tc>
        <w:tc>
          <w:tcPr>
            <w:tcW w:w="1701" w:type="dxa"/>
          </w:tcPr>
          <w:p w14:paraId="7F000773"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F2AC64E"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14:paraId="67067E0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F1D5DEE"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24A964AE"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opkrævningmeddelseskabelon, som indeholder fritekst</w:t>
            </w:r>
          </w:p>
        </w:tc>
      </w:tr>
      <w:tr w:rsidR="00651BCE" w14:paraId="04CA17B3" w14:textId="77777777" w:rsidTr="00651BCE">
        <w:tc>
          <w:tcPr>
            <w:tcW w:w="3402" w:type="dxa"/>
          </w:tcPr>
          <w:p w14:paraId="301B0517"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14:paraId="179F0F43"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C1930E4"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14:paraId="7D757377" w14:textId="77777777" w:rsid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1DDB97DD"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14:paraId="0C5DC7E3"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tc>
      </w:tr>
    </w:tbl>
    <w:p w14:paraId="57FBE566" w14:textId="77777777" w:rsidR="00651BCE" w:rsidRPr="00651BCE" w:rsidRDefault="00651BCE" w:rsidP="00651B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51BCE" w:rsidRPr="00651BCE" w:rsidSect="00651BCE">
      <w:headerReference w:type="default" r:id="rId16"/>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88489A" w14:textId="77777777" w:rsidR="00E204F9" w:rsidRDefault="00E204F9" w:rsidP="00651BCE">
      <w:pPr>
        <w:spacing w:line="240" w:lineRule="auto"/>
      </w:pPr>
      <w:r>
        <w:separator/>
      </w:r>
    </w:p>
  </w:endnote>
  <w:endnote w:type="continuationSeparator" w:id="0">
    <w:p w14:paraId="3F106E67" w14:textId="77777777" w:rsidR="00E204F9" w:rsidRDefault="00E204F9" w:rsidP="00651BCE">
      <w:pPr>
        <w:spacing w:line="240" w:lineRule="auto"/>
      </w:pPr>
      <w:r>
        <w:continuationSeparator/>
      </w:r>
    </w:p>
  </w:endnote>
  <w:endnote w:type="continuationNotice" w:id="1">
    <w:p w14:paraId="5752B080" w14:textId="77777777" w:rsidR="00E204F9" w:rsidRDefault="00E204F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2D3613" w14:textId="77777777" w:rsidR="00651BCE" w:rsidRDefault="00651BC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65EF3" w14:textId="5A9BCBBB" w:rsidR="00651BCE" w:rsidRPr="00651BCE" w:rsidRDefault="00651BCE" w:rsidP="00651BC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140" w:author="Martin Midtgaard" w:date="2012-11-27T11:06:00Z">
      <w:r w:rsidR="007D41C0">
        <w:rPr>
          <w:rFonts w:ascii="Arial" w:hAnsi="Arial" w:cs="Arial"/>
          <w:noProof/>
          <w:sz w:val="16"/>
        </w:rPr>
        <w:delText>16</w:delText>
      </w:r>
    </w:del>
    <w:ins w:id="141" w:author="Martin Midtgaard" w:date="2012-11-27T11:06:00Z">
      <w:r>
        <w:rPr>
          <w:rFonts w:ascii="Arial" w:hAnsi="Arial" w:cs="Arial"/>
          <w:noProof/>
          <w:sz w:val="16"/>
        </w:rPr>
        <w:t>27</w:t>
      </w:r>
    </w:ins>
    <w:r>
      <w:rPr>
        <w:rFonts w:ascii="Arial" w:hAnsi="Arial" w:cs="Arial"/>
        <w:noProof/>
        <w:sz w:val="16"/>
      </w:rPr>
      <w:t>. november 2012</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OpkrævningFordringListeOpdater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E204F9">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E204F9">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23098B" w14:textId="77777777" w:rsidR="00651BCE" w:rsidRDefault="00651BC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3A162" w14:textId="77777777" w:rsidR="00E204F9" w:rsidRDefault="00E204F9" w:rsidP="00651BCE">
      <w:pPr>
        <w:spacing w:line="240" w:lineRule="auto"/>
      </w:pPr>
      <w:r>
        <w:separator/>
      </w:r>
    </w:p>
  </w:footnote>
  <w:footnote w:type="continuationSeparator" w:id="0">
    <w:p w14:paraId="49D92CF8" w14:textId="77777777" w:rsidR="00E204F9" w:rsidRDefault="00E204F9" w:rsidP="00651BCE">
      <w:pPr>
        <w:spacing w:line="240" w:lineRule="auto"/>
      </w:pPr>
      <w:r>
        <w:continuationSeparator/>
      </w:r>
    </w:p>
  </w:footnote>
  <w:footnote w:type="continuationNotice" w:id="1">
    <w:p w14:paraId="6DDB43E3" w14:textId="77777777" w:rsidR="00E204F9" w:rsidRDefault="00E204F9">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C5CCF" w14:textId="77777777" w:rsidR="00651BCE" w:rsidRDefault="00651BC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18B5BC" w14:textId="77777777" w:rsidR="00651BCE" w:rsidRPr="00651BCE" w:rsidRDefault="00651BCE" w:rsidP="00651BCE">
    <w:pPr>
      <w:pStyle w:val="Sidehoved"/>
      <w:jc w:val="center"/>
      <w:rPr>
        <w:rFonts w:ascii="Arial" w:hAnsi="Arial" w:cs="Arial"/>
      </w:rPr>
    </w:pPr>
    <w:r w:rsidRPr="00651BCE">
      <w:rPr>
        <w:rFonts w:ascii="Arial" w:hAnsi="Arial" w:cs="Arial"/>
      </w:rPr>
      <w:t>Servicebeskrivelse</w:t>
    </w:r>
  </w:p>
  <w:p w14:paraId="2E00EF13" w14:textId="77777777" w:rsidR="00651BCE" w:rsidRPr="00651BCE" w:rsidRDefault="00651BCE" w:rsidP="00651BC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15FCFD" w14:textId="77777777" w:rsidR="00651BCE" w:rsidRDefault="00651BC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8E073E" w14:textId="77777777" w:rsidR="00651BCE" w:rsidRPr="00651BCE" w:rsidRDefault="00651BCE" w:rsidP="00651BCE">
    <w:pPr>
      <w:pStyle w:val="Sidehoved"/>
      <w:jc w:val="center"/>
      <w:rPr>
        <w:rFonts w:ascii="Arial" w:hAnsi="Arial" w:cs="Arial"/>
      </w:rPr>
    </w:pPr>
    <w:r w:rsidRPr="00651BCE">
      <w:rPr>
        <w:rFonts w:ascii="Arial" w:hAnsi="Arial" w:cs="Arial"/>
      </w:rPr>
      <w:t>Datastrukturer</w:t>
    </w:r>
  </w:p>
  <w:p w14:paraId="4BB8881A" w14:textId="77777777" w:rsidR="00651BCE" w:rsidRPr="00651BCE" w:rsidRDefault="00651BCE" w:rsidP="00651BCE">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02730" w14:textId="77777777" w:rsidR="00651BCE" w:rsidRDefault="00651BCE" w:rsidP="00651BCE">
    <w:pPr>
      <w:pStyle w:val="Sidehoved"/>
      <w:jc w:val="center"/>
      <w:rPr>
        <w:rFonts w:ascii="Arial" w:hAnsi="Arial" w:cs="Arial"/>
      </w:rPr>
    </w:pPr>
    <w:r>
      <w:rPr>
        <w:rFonts w:ascii="Arial" w:hAnsi="Arial" w:cs="Arial"/>
      </w:rPr>
      <w:t>Data elementer</w:t>
    </w:r>
  </w:p>
  <w:p w14:paraId="3F3C262B" w14:textId="77777777" w:rsidR="00651BCE" w:rsidRPr="00651BCE" w:rsidRDefault="00651BCE" w:rsidP="00651BC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FA0284"/>
    <w:multiLevelType w:val="multilevel"/>
    <w:tmpl w:val="F858CD7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BCE"/>
    <w:rsid w:val="00062E9B"/>
    <w:rsid w:val="003717A5"/>
    <w:rsid w:val="00636BE0"/>
    <w:rsid w:val="00651BCE"/>
    <w:rsid w:val="006843F7"/>
    <w:rsid w:val="006F2D8E"/>
    <w:rsid w:val="007D41C0"/>
    <w:rsid w:val="00892491"/>
    <w:rsid w:val="00E204F9"/>
    <w:rsid w:val="00FA00B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51BC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51BC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51BC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51BC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51BC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51BC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51BC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51BC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51BC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51BC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51BC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51BC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51BC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51BC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51BC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51BC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51BC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51BC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51BC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51BCE"/>
    <w:rPr>
      <w:rFonts w:ascii="Arial" w:hAnsi="Arial" w:cs="Arial"/>
      <w:b/>
      <w:sz w:val="30"/>
    </w:rPr>
  </w:style>
  <w:style w:type="paragraph" w:customStyle="1" w:styleId="Overskrift211pkt">
    <w:name w:val="Overskrift 2 + 11 pkt"/>
    <w:basedOn w:val="Normal"/>
    <w:link w:val="Overskrift211pktTegn"/>
    <w:rsid w:val="00651BC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51BCE"/>
    <w:rPr>
      <w:rFonts w:ascii="Arial" w:hAnsi="Arial" w:cs="Arial"/>
      <w:b/>
    </w:rPr>
  </w:style>
  <w:style w:type="paragraph" w:customStyle="1" w:styleId="Normal11">
    <w:name w:val="Normal + 11"/>
    <w:basedOn w:val="Normal"/>
    <w:link w:val="Normal11Tegn"/>
    <w:rsid w:val="00651BC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51BCE"/>
    <w:rPr>
      <w:rFonts w:ascii="Times New Roman" w:hAnsi="Times New Roman" w:cs="Times New Roman"/>
    </w:rPr>
  </w:style>
  <w:style w:type="paragraph" w:styleId="Sidehoved">
    <w:name w:val="header"/>
    <w:basedOn w:val="Normal"/>
    <w:link w:val="SidehovedTegn"/>
    <w:uiPriority w:val="99"/>
    <w:unhideWhenUsed/>
    <w:rsid w:val="00651BC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51BCE"/>
  </w:style>
  <w:style w:type="paragraph" w:styleId="Sidefod">
    <w:name w:val="footer"/>
    <w:basedOn w:val="Normal"/>
    <w:link w:val="SidefodTegn"/>
    <w:uiPriority w:val="99"/>
    <w:unhideWhenUsed/>
    <w:rsid w:val="00651BCE"/>
    <w:pPr>
      <w:tabs>
        <w:tab w:val="center" w:pos="4819"/>
        <w:tab w:val="right" w:pos="9638"/>
      </w:tabs>
      <w:spacing w:line="240" w:lineRule="auto"/>
    </w:pPr>
  </w:style>
  <w:style w:type="character" w:customStyle="1" w:styleId="SidefodTegn">
    <w:name w:val="Sidefod Tegn"/>
    <w:basedOn w:val="Standardskrifttypeiafsnit"/>
    <w:link w:val="Sidefod"/>
    <w:uiPriority w:val="99"/>
    <w:rsid w:val="00651B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51BC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51BC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51BC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51BC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51BC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51BC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51BC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51BC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51BC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51BC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51BC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51BC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51BC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51BC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51BC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51BC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51BC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51BC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51BC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51BCE"/>
    <w:rPr>
      <w:rFonts w:ascii="Arial" w:hAnsi="Arial" w:cs="Arial"/>
      <w:b/>
      <w:sz w:val="30"/>
    </w:rPr>
  </w:style>
  <w:style w:type="paragraph" w:customStyle="1" w:styleId="Overskrift211pkt">
    <w:name w:val="Overskrift 2 + 11 pkt"/>
    <w:basedOn w:val="Normal"/>
    <w:link w:val="Overskrift211pktTegn"/>
    <w:rsid w:val="00651BC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51BCE"/>
    <w:rPr>
      <w:rFonts w:ascii="Arial" w:hAnsi="Arial" w:cs="Arial"/>
      <w:b/>
    </w:rPr>
  </w:style>
  <w:style w:type="paragraph" w:customStyle="1" w:styleId="Normal11">
    <w:name w:val="Normal + 11"/>
    <w:basedOn w:val="Normal"/>
    <w:link w:val="Normal11Tegn"/>
    <w:rsid w:val="00651BC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51BCE"/>
    <w:rPr>
      <w:rFonts w:ascii="Times New Roman" w:hAnsi="Times New Roman" w:cs="Times New Roman"/>
    </w:rPr>
  </w:style>
  <w:style w:type="paragraph" w:styleId="Sidehoved">
    <w:name w:val="header"/>
    <w:basedOn w:val="Normal"/>
    <w:link w:val="SidehovedTegn"/>
    <w:uiPriority w:val="99"/>
    <w:unhideWhenUsed/>
    <w:rsid w:val="00651BC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51BCE"/>
  </w:style>
  <w:style w:type="paragraph" w:styleId="Sidefod">
    <w:name w:val="footer"/>
    <w:basedOn w:val="Normal"/>
    <w:link w:val="SidefodTegn"/>
    <w:uiPriority w:val="99"/>
    <w:unhideWhenUsed/>
    <w:rsid w:val="00651BCE"/>
    <w:pPr>
      <w:tabs>
        <w:tab w:val="center" w:pos="4819"/>
        <w:tab w:val="right" w:pos="9638"/>
      </w:tabs>
      <w:spacing w:line="240" w:lineRule="auto"/>
    </w:pPr>
  </w:style>
  <w:style w:type="character" w:customStyle="1" w:styleId="SidefodTegn">
    <w:name w:val="Sidefod Tegn"/>
    <w:basedOn w:val="Standardskrifttypeiafsnit"/>
    <w:link w:val="Sidefod"/>
    <w:uiPriority w:val="99"/>
    <w:rsid w:val="00651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9D564-9F0B-4B96-83E3-6B05B0B1F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3509</Words>
  <Characters>21407</Characters>
  <Application>Microsoft Office Word</Application>
  <DocSecurity>0</DocSecurity>
  <Lines>178</Lines>
  <Paragraphs>49</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24867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Midtgaard</dc:creator>
  <cp:lastModifiedBy>Poul V Madsen</cp:lastModifiedBy>
  <cp:revision>1</cp:revision>
  <dcterms:created xsi:type="dcterms:W3CDTF">2012-11-27T08:49:00Z</dcterms:created>
  <dcterms:modified xsi:type="dcterms:W3CDTF">2012-11-27T10:07:00Z</dcterms:modified>
</cp:coreProperties>
</file>